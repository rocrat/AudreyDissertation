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0CED7" w14:textId="6FDDC55C" w:rsidR="005210E5" w:rsidRDefault="00B8655C">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r w:rsidR="00EC3F30">
            <w:t>Effects of Stress, Sleep Hygiene, and Exercise on Academic Engagement in Undergraduate Students</w:t>
          </w:r>
        </w:sdtContent>
      </w:sdt>
    </w:p>
    <w:p w14:paraId="231487DF" w14:textId="77777777" w:rsidR="00565449" w:rsidRDefault="00565449">
      <w:pPr>
        <w:pStyle w:val="Title2"/>
      </w:pPr>
    </w:p>
    <w:p w14:paraId="06B84429" w14:textId="3C444B96" w:rsidR="00565449" w:rsidRDefault="00565449">
      <w:pPr>
        <w:pStyle w:val="Title2"/>
      </w:pPr>
      <w:r>
        <w:t>By</w:t>
      </w:r>
    </w:p>
    <w:p w14:paraId="320BEBC4" w14:textId="17F0AA0C" w:rsidR="005210E5" w:rsidRDefault="004F35FD">
      <w:pPr>
        <w:pStyle w:val="Title2"/>
      </w:pPr>
      <w:r>
        <w:t>Audrey R. Nelson</w:t>
      </w:r>
    </w:p>
    <w:p w14:paraId="0E6099FE" w14:textId="01EB55B9" w:rsidR="005210E5" w:rsidRDefault="005210E5">
      <w:pPr>
        <w:pStyle w:val="Title2"/>
      </w:pPr>
    </w:p>
    <w:p w14:paraId="24BAF311" w14:textId="05E13F8B" w:rsidR="00300F87" w:rsidRDefault="009E629E">
      <w:pPr>
        <w:pStyle w:val="Title2"/>
      </w:pPr>
      <w:r>
        <w:t>__________________________</w:t>
      </w:r>
    </w:p>
    <w:p w14:paraId="7DBAE1CB" w14:textId="0E22C1F4"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 xml:space="preserve">Copyright </w:t>
      </w:r>
      <w:r>
        <w:rPr>
          <w:rFonts w:ascii="Times New Roman" w:hAnsi="Times New Roman" w:cs="Times New Roman" w:hint="eastAsia"/>
          <w:kern w:val="0"/>
        </w:rPr>
        <w:t>©</w:t>
      </w:r>
      <w:r>
        <w:rPr>
          <w:rFonts w:ascii="Times New Roman" w:hAnsi="Times New Roman" w:cs="Times New Roman"/>
          <w:kern w:val="0"/>
        </w:rPr>
        <w:t xml:space="preserve"> Audrey Renee Nelson 2018</w:t>
      </w:r>
    </w:p>
    <w:p w14:paraId="05752522"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A Dissertation Submitted to the Faculty of the</w:t>
      </w:r>
    </w:p>
    <w:p w14:paraId="7A1E2A8B"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DEPARTMENT OF DISABILITY AND PSYCHOEDUCATIONAL STUDIES</w:t>
      </w:r>
    </w:p>
    <w:p w14:paraId="7253023E"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Partial Fulfillment of the Requirements</w:t>
      </w:r>
    </w:p>
    <w:p w14:paraId="7589E62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For the Degree of</w:t>
      </w:r>
    </w:p>
    <w:p w14:paraId="464F5A15"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DOCTOR OF PHILOSOPHY</w:t>
      </w:r>
    </w:p>
    <w:p w14:paraId="6D3FB17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WITH A MAJOR IN SCHOOL PSYCHOLOGY</w:t>
      </w:r>
    </w:p>
    <w:p w14:paraId="3F881A44"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the College of Education</w:t>
      </w:r>
    </w:p>
    <w:p w14:paraId="63647C3E" w14:textId="2D4F667A"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THE UNIVERSITY OF ARIZONA</w:t>
      </w:r>
    </w:p>
    <w:p w14:paraId="5A1B2BE3" w14:textId="77777777" w:rsidR="009E629E" w:rsidRDefault="009E629E" w:rsidP="00300F87">
      <w:pPr>
        <w:autoSpaceDE w:val="0"/>
        <w:autoSpaceDN w:val="0"/>
        <w:adjustRightInd w:val="0"/>
        <w:ind w:firstLine="0"/>
        <w:jc w:val="center"/>
        <w:rPr>
          <w:rFonts w:ascii="Times New Roman" w:hAnsi="Times New Roman" w:cs="Times New Roman"/>
          <w:kern w:val="0"/>
        </w:rPr>
      </w:pPr>
    </w:p>
    <w:p w14:paraId="5E924B4F" w14:textId="4566E875" w:rsidR="00300F87" w:rsidRDefault="00300F87" w:rsidP="00300F87">
      <w:pPr>
        <w:pStyle w:val="Title2"/>
      </w:pPr>
      <w:r>
        <w:rPr>
          <w:rFonts w:ascii="Times New Roman" w:hAnsi="Times New Roman" w:cs="Times New Roman"/>
          <w:kern w:val="0"/>
        </w:rPr>
        <w:t>201</w:t>
      </w:r>
      <w:r w:rsidR="00565449">
        <w:rPr>
          <w:rFonts w:ascii="Times New Roman" w:hAnsi="Times New Roman" w:cs="Times New Roman"/>
          <w:kern w:val="0"/>
        </w:rPr>
        <w:t>8</w:t>
      </w:r>
    </w:p>
    <w:p w14:paraId="61E28941" w14:textId="77777777" w:rsidR="007B7BBA" w:rsidRDefault="007B7BBA">
      <w:pPr>
        <w:spacing w:line="240" w:lineRule="auto"/>
        <w:ind w:firstLine="0"/>
      </w:pPr>
      <w:r>
        <w:br w:type="page"/>
      </w:r>
    </w:p>
    <w:p w14:paraId="13A2A3C5" w14:textId="77777777" w:rsidR="007B7BBA" w:rsidRDefault="007B7BBA" w:rsidP="007B7BBA">
      <w:pPr>
        <w:jc w:val="center"/>
      </w:pPr>
      <w:r>
        <w:lastRenderedPageBreak/>
        <w:t>ACKNOWLEDGEMENTS</w:t>
      </w:r>
    </w:p>
    <w:p w14:paraId="58EC9BC5" w14:textId="1FE2A467" w:rsidR="007B7BBA" w:rsidRDefault="001D6910" w:rsidP="001D6910">
      <w:r>
        <w:t xml:space="preserve">I am immensely grateful for the love and support I have received over the years from family and friends. </w:t>
      </w:r>
      <w:r w:rsidR="00FA7B23">
        <w:t xml:space="preserve"> Thanks are also due to my advisor, Michael </w:t>
      </w:r>
      <w:proofErr w:type="spellStart"/>
      <w:r w:rsidR="00FA7B23">
        <w:t>Sulkowski</w:t>
      </w:r>
      <w:proofErr w:type="spellEnd"/>
      <w:r w:rsidR="00E57B90">
        <w:t>,</w:t>
      </w:r>
      <w:r w:rsidR="00FA7B23">
        <w:t xml:space="preserve"> and the members of my </w:t>
      </w:r>
      <w:r w:rsidR="009D5470">
        <w:t xml:space="preserve">committee, </w:t>
      </w:r>
      <w:proofErr w:type="spellStart"/>
      <w:r w:rsidR="009D5470">
        <w:t>Jina</w:t>
      </w:r>
      <w:proofErr w:type="spellEnd"/>
      <w:r w:rsidR="009D5470">
        <w:t xml:space="preserve"> Yoon and Michelle Perfect.</w:t>
      </w:r>
      <w:r w:rsidR="00FA7B23">
        <w:t xml:space="preserve"> </w:t>
      </w:r>
      <w:r>
        <w:t xml:space="preserve"> </w:t>
      </w:r>
      <w:r w:rsidR="00206BC2">
        <w:t>Jennifer Kirkpatrick who gently, and sometimes not so gently</w:t>
      </w:r>
      <w:r>
        <w:t>,</w:t>
      </w:r>
      <w:r w:rsidR="00206BC2">
        <w:t xml:space="preserve"> prodded me forward.</w:t>
      </w:r>
    </w:p>
    <w:p w14:paraId="0820B275" w14:textId="77777777" w:rsidR="007B7BBA" w:rsidRDefault="007B7BBA" w:rsidP="007B7BBA"/>
    <w:p w14:paraId="42B29AA0" w14:textId="77777777" w:rsidR="007B7BBA" w:rsidRDefault="007B7BBA">
      <w:pPr>
        <w:spacing w:line="240" w:lineRule="auto"/>
        <w:ind w:firstLine="0"/>
      </w:pPr>
      <w:r>
        <w:br w:type="page"/>
      </w:r>
    </w:p>
    <w:p w14:paraId="772118BD" w14:textId="77777777" w:rsidR="007B7BBA" w:rsidRDefault="007B7BBA" w:rsidP="007B7BBA">
      <w:pPr>
        <w:jc w:val="center"/>
      </w:pPr>
      <w:r>
        <w:lastRenderedPageBreak/>
        <w:t>DEDICATION</w:t>
      </w:r>
    </w:p>
    <w:p w14:paraId="2B006C4F" w14:textId="6909B39D" w:rsidR="005210E5" w:rsidRDefault="00CF4353" w:rsidP="007B7BBA">
      <w:pPr>
        <w:rPr>
          <w:rFonts w:ascii="TimesNewRomanPSMT" w:hAnsi="TimesNewRomanPSMT" w:cs="TimesNewRomanPSMT"/>
          <w:kern w:val="0"/>
        </w:rPr>
      </w:pPr>
      <w:r>
        <w:t xml:space="preserve">This dissertation is dedicated to my husband, Dominic LaRoche, </w:t>
      </w:r>
      <w:r w:rsidR="00206BC2">
        <w:t>and son, Sylvan.  Dominic’s</w:t>
      </w:r>
      <w:r>
        <w:t xml:space="preserve"> unyielding support carried me through the highs and lows of this process. </w:t>
      </w:r>
      <w:r w:rsidR="00BF2AE1">
        <w:t>Without his invaluable, endless support.</w:t>
      </w:r>
      <w:r w:rsidR="001D6910">
        <w:t xml:space="preserve">   </w:t>
      </w:r>
      <w:r>
        <w:t>Also</w:t>
      </w:r>
      <w:r w:rsidR="001D6910">
        <w:t>, his statistical knowledge assistance wasn’t half bad</w:t>
      </w:r>
      <w:r w:rsidR="00BF2AE1">
        <w:t xml:space="preserve"> (didn’t hurt)</w:t>
      </w:r>
      <w:r w:rsidR="001D6910">
        <w:t>.  And finally, what made this all worth it</w:t>
      </w:r>
      <w:r w:rsidR="00206BC2">
        <w:t xml:space="preserve"> was the sense o</w:t>
      </w:r>
      <w:r w:rsidR="001D6910">
        <w:t>f pride on my little boy’s</w:t>
      </w:r>
      <w:r w:rsidR="00206BC2">
        <w:t xml:space="preserve"> face.  Thank you, Sylvan, for bringing with you a sense of exploration and enthusiasm every day</w:t>
      </w:r>
      <w:r w:rsidR="00FA7B23">
        <w:t xml:space="preserve"> and providing the motivation to seeing this through.  May you h</w:t>
      </w:r>
      <w:r w:rsidR="00206BC2">
        <w:t xml:space="preserve">.  </w:t>
      </w:r>
      <w:proofErr w:type="gramStart"/>
      <w:r w:rsidR="008E7191">
        <w:t>who</w:t>
      </w:r>
      <w:proofErr w:type="gramEnd"/>
      <w:r w:rsidR="008E7191">
        <w:t xml:space="preserve"> is</w:t>
      </w:r>
      <w:r w:rsidR="00F36BAA">
        <w:t xml:space="preserve"> You are</w:t>
      </w:r>
      <w:r w:rsidR="008E7191">
        <w:t xml:space="preserve"> the reason behind all of this.</w:t>
      </w:r>
      <w:r w:rsidR="00382283">
        <w:t xml:space="preserve">  For whom this was all completed</w:t>
      </w:r>
      <w:r w:rsidR="004F35FD">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Default="004F35FD">
      <w:pPr>
        <w:spacing w:line="240" w:lineRule="auto"/>
        <w:ind w:firstLine="0"/>
        <w:jc w:val="center"/>
        <w:rPr>
          <w:rFonts w:ascii="TimesNewRomanPSMT" w:hAnsi="TimesNewRomanPSMT" w:cs="TimesNewRomanPSMT"/>
          <w:kern w:val="0"/>
        </w:rPr>
      </w:pPr>
      <w:r>
        <w:rPr>
          <w:rFonts w:ascii="TimesNewRomanPSMT" w:hAnsi="TimesNewRomanPSMT" w:cs="TimesNewRomanPSMT"/>
          <w:kern w:val="0"/>
        </w:rPr>
        <w:t xml:space="preserve">TABLE OF </w:t>
      </w:r>
      <w:commentRangeStart w:id="0"/>
      <w:r>
        <w:rPr>
          <w:rFonts w:ascii="TimesNewRomanPSMT" w:hAnsi="TimesNewRomanPSMT" w:cs="TimesNewRomanPSMT"/>
          <w:kern w:val="0"/>
        </w:rPr>
        <w:t>CONTENTS</w:t>
      </w:r>
      <w:commentRangeEnd w:id="0"/>
      <w:r w:rsidR="004D43AA">
        <w:rPr>
          <w:rStyle w:val="CommentReference"/>
        </w:rPr>
        <w:commentReference w:id="0"/>
      </w:r>
    </w:p>
    <w:p w14:paraId="7592BC45" w14:textId="77777777" w:rsidR="005210E5" w:rsidRDefault="005210E5">
      <w:pPr>
        <w:spacing w:line="240" w:lineRule="auto"/>
        <w:ind w:firstLine="0"/>
        <w:rPr>
          <w:rFonts w:ascii="TimesNewRomanPSMT" w:hAnsi="TimesNewRomanPSMT" w:cs="TimesNewRomanPSMT"/>
          <w:kern w:val="0"/>
        </w:rPr>
      </w:pPr>
    </w:p>
    <w:p w14:paraId="194D96C2" w14:textId="3580A6C9"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TABLES ………………………………………………………………………...</w:t>
      </w:r>
      <w:r w:rsidR="008D5E4B">
        <w:rPr>
          <w:rFonts w:eastAsia="Times New Roman" w:cs="Times New Roman"/>
          <w:kern w:val="0"/>
          <w:lang w:eastAsia="en-US"/>
        </w:rPr>
        <w:t>....</w:t>
      </w:r>
      <w:r>
        <w:rPr>
          <w:rFonts w:eastAsia="Times New Roman" w:cs="Times New Roman"/>
          <w:kern w:val="0"/>
          <w:lang w:eastAsia="en-US"/>
        </w:rPr>
        <w:t xml:space="preserve"> </w:t>
      </w:r>
      <w:r w:rsidR="00E54ECD">
        <w:rPr>
          <w:rFonts w:eastAsia="Times New Roman" w:cs="Times New Roman"/>
          <w:kern w:val="0"/>
          <w:lang w:eastAsia="en-US"/>
        </w:rPr>
        <w:t>5</w:t>
      </w:r>
    </w:p>
    <w:p w14:paraId="509D5556" w14:textId="77777777" w:rsidR="005210E5" w:rsidRDefault="005210E5">
      <w:pPr>
        <w:spacing w:line="240" w:lineRule="auto"/>
        <w:ind w:firstLine="0"/>
        <w:rPr>
          <w:rFonts w:ascii="Times New Roman" w:eastAsia="Times New Roman" w:hAnsi="Times New Roman" w:cs="Times New Roman"/>
          <w:kern w:val="0"/>
          <w:lang w:eastAsia="en-US"/>
        </w:rPr>
      </w:pPr>
    </w:p>
    <w:p w14:paraId="3EDF9B4F" w14:textId="238B310E"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r w:rsidR="008D5E4B">
        <w:rPr>
          <w:rFonts w:eastAsia="Times New Roman" w:cs="Times New Roman"/>
          <w:kern w:val="0"/>
          <w:lang w:eastAsia="en-US"/>
        </w:rPr>
        <w:t>....</w:t>
      </w:r>
      <w:r w:rsidR="002F1F9F">
        <w:rPr>
          <w:rFonts w:eastAsia="Times New Roman" w:cs="Times New Roman"/>
          <w:kern w:val="0"/>
          <w:lang w:eastAsia="en-US"/>
        </w:rPr>
        <w:t xml:space="preserve"> </w:t>
      </w:r>
      <w:r w:rsidR="00E54ECD">
        <w:rPr>
          <w:rFonts w:eastAsia="Times New Roman" w:cs="Times New Roman"/>
          <w:kern w:val="0"/>
          <w:lang w:eastAsia="en-US"/>
        </w:rPr>
        <w:t>6</w:t>
      </w:r>
    </w:p>
    <w:p w14:paraId="23560216" w14:textId="77777777" w:rsidR="005210E5" w:rsidRDefault="005210E5">
      <w:pPr>
        <w:spacing w:line="240" w:lineRule="auto"/>
        <w:ind w:firstLine="0"/>
        <w:rPr>
          <w:rFonts w:ascii="Times New Roman" w:eastAsia="Times New Roman" w:hAnsi="Times New Roman" w:cs="Times New Roman"/>
          <w:kern w:val="0"/>
          <w:lang w:eastAsia="en-US"/>
        </w:rPr>
      </w:pPr>
    </w:p>
    <w:p w14:paraId="359ADE69" w14:textId="2DE5BD3B"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w:t>
      </w:r>
      <w:r w:rsidR="00E54ECD">
        <w:rPr>
          <w:rFonts w:eastAsia="Times New Roman" w:cs="Times New Roman"/>
          <w:kern w:val="0"/>
          <w:lang w:eastAsia="en-US"/>
        </w:rPr>
        <w:t>7</w:t>
      </w:r>
    </w:p>
    <w:p w14:paraId="11532283" w14:textId="77777777" w:rsidR="005210E5" w:rsidRDefault="005210E5">
      <w:pPr>
        <w:spacing w:line="240" w:lineRule="auto"/>
        <w:ind w:firstLine="0"/>
        <w:rPr>
          <w:rFonts w:ascii="Times New Roman" w:eastAsia="Times New Roman" w:hAnsi="Times New Roman" w:cs="Times New Roman"/>
          <w:kern w:val="0"/>
          <w:lang w:eastAsia="en-US"/>
        </w:rPr>
      </w:pPr>
    </w:p>
    <w:p w14:paraId="3D5FB031" w14:textId="61993D6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 ….</w:t>
      </w:r>
      <w:r w:rsidR="00E54ECD">
        <w:rPr>
          <w:rFonts w:eastAsia="Times New Roman" w:cs="Times New Roman"/>
          <w:kern w:val="0"/>
          <w:lang w:eastAsia="en-US"/>
        </w:rPr>
        <w:t>8</w:t>
      </w:r>
    </w:p>
    <w:p w14:paraId="4D72503A" w14:textId="77777777" w:rsidR="00D11960" w:rsidRDefault="00D11960" w:rsidP="00D11960">
      <w:pPr>
        <w:spacing w:line="240" w:lineRule="auto"/>
        <w:rPr>
          <w:rFonts w:eastAsia="Times New Roman" w:cs="Times New Roman"/>
          <w:kern w:val="0"/>
          <w:lang w:eastAsia="en-US"/>
        </w:rPr>
      </w:pPr>
    </w:p>
    <w:p w14:paraId="4C1339FE" w14:textId="614EBD9D" w:rsidR="00D11960" w:rsidRDefault="00E90C92" w:rsidP="00D11960">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Academic Engagement……………</w:t>
      </w:r>
      <w:r w:rsidR="00D11960">
        <w:rPr>
          <w:rFonts w:eastAsia="Times New Roman" w:cs="Times New Roman"/>
          <w:kern w:val="0"/>
          <w:lang w:eastAsia="en-US"/>
        </w:rPr>
        <w:t>…………………………………………….……</w:t>
      </w:r>
      <w:r w:rsidR="00E54ECD">
        <w:rPr>
          <w:rFonts w:eastAsia="Times New Roman" w:cs="Times New Roman"/>
          <w:kern w:val="0"/>
          <w:lang w:eastAsia="en-US"/>
        </w:rPr>
        <w:t>..8</w:t>
      </w:r>
    </w:p>
    <w:p w14:paraId="18A49646" w14:textId="77777777" w:rsidR="00D11960" w:rsidRDefault="00D11960" w:rsidP="00D11960">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7D25BC77" w14:textId="7A731C4F" w:rsidR="00D11960" w:rsidRDefault="00E90C92" w:rsidP="00D11960">
      <w:pPr>
        <w:spacing w:line="240" w:lineRule="auto"/>
        <w:rPr>
          <w:rFonts w:ascii="Times New Roman" w:eastAsia="Times New Roman" w:hAnsi="Times New Roman" w:cs="Times New Roman"/>
          <w:kern w:val="0"/>
          <w:lang w:eastAsia="en-US"/>
        </w:rPr>
      </w:pPr>
      <w:r w:rsidRPr="00E90C92">
        <w:rPr>
          <w:rFonts w:ascii="Times New Roman" w:eastAsia="Times New Roman" w:hAnsi="Times New Roman" w:cs="Times New Roman"/>
          <w:color w:val="000000" w:themeColor="text1"/>
          <w:kern w:val="0"/>
          <w:lang w:eastAsia="en-US"/>
        </w:rPr>
        <w:t>Academic Engagement Perspectives</w:t>
      </w:r>
      <w:r>
        <w:rPr>
          <w:rFonts w:eastAsia="Times New Roman" w:cs="Times New Roman"/>
          <w:kern w:val="0"/>
          <w:lang w:eastAsia="en-US"/>
        </w:rPr>
        <w:t xml:space="preserve"> </w:t>
      </w:r>
      <w:r w:rsidR="00D11960">
        <w:rPr>
          <w:rFonts w:eastAsia="Times New Roman" w:cs="Times New Roman"/>
          <w:kern w:val="0"/>
          <w:lang w:eastAsia="en-US"/>
        </w:rPr>
        <w:t>……………………………………………………..</w:t>
      </w:r>
    </w:p>
    <w:p w14:paraId="2BBC148C" w14:textId="77777777" w:rsidR="00D11960" w:rsidRDefault="00D11960" w:rsidP="00D11960">
      <w:pPr>
        <w:spacing w:line="240" w:lineRule="auto"/>
        <w:rPr>
          <w:rFonts w:ascii="Times New Roman" w:eastAsia="Times New Roman" w:hAnsi="Times New Roman" w:cs="Times New Roman"/>
          <w:kern w:val="0"/>
          <w:lang w:eastAsia="en-US"/>
        </w:rPr>
      </w:pPr>
    </w:p>
    <w:p w14:paraId="61BA952F" w14:textId="15DB1CA0" w:rsidR="00956FF3" w:rsidRDefault="00956FF3" w:rsidP="00D11960">
      <w:r>
        <w:tab/>
        <w:t>Macro Perspective…………………………………………………………..</w:t>
      </w:r>
    </w:p>
    <w:p w14:paraId="532D8F31" w14:textId="33AA957D" w:rsidR="00956FF3" w:rsidRDefault="00956FF3" w:rsidP="00D11960">
      <w:r>
        <w:tab/>
        <w:t>Micro Perspective……………………………………………………………</w:t>
      </w:r>
    </w:p>
    <w:p w14:paraId="696D0750" w14:textId="4D4A0C96" w:rsidR="00D11960" w:rsidRDefault="00956FF3" w:rsidP="00956FF3">
      <w:r w:rsidRPr="00956FF3">
        <w:t>Why does Engagement Matter</w:t>
      </w:r>
      <w:proofErr w:type="gramStart"/>
      <w:r w:rsidRPr="00956FF3">
        <w:t>?</w:t>
      </w:r>
      <w:r w:rsidR="00D11960">
        <w:rPr>
          <w:rFonts w:eastAsia="Times New Roman" w:cs="Times New Roman"/>
          <w:kern w:val="0"/>
          <w:lang w:eastAsia="en-US"/>
        </w:rPr>
        <w:t>……………………………………………...</w:t>
      </w:r>
      <w:r w:rsidR="000D1187">
        <w:rPr>
          <w:rFonts w:eastAsia="Times New Roman" w:cs="Times New Roman"/>
          <w:kern w:val="0"/>
          <w:lang w:eastAsia="en-US"/>
        </w:rPr>
        <w:t>.............</w:t>
      </w:r>
      <w:proofErr w:type="gramEnd"/>
    </w:p>
    <w:p w14:paraId="16BE7AB5" w14:textId="3A1F6031" w:rsidR="00D11960" w:rsidRDefault="00956FF3" w:rsidP="00D11960">
      <w:pPr>
        <w:rPr>
          <w:rFonts w:ascii="Times New Roman" w:eastAsia="Times New Roman" w:hAnsi="Times New Roman" w:cs="Times New Roman"/>
          <w:kern w:val="0"/>
          <w:lang w:eastAsia="en-US"/>
        </w:rPr>
      </w:pPr>
      <w:r>
        <w:rPr>
          <w:rFonts w:eastAsia="Times New Roman" w:cs="Times New Roman"/>
          <w:kern w:val="0"/>
          <w:lang w:eastAsia="en-US"/>
        </w:rPr>
        <w:t>Stress</w:t>
      </w:r>
      <w:r w:rsidR="00D11960">
        <w:rPr>
          <w:rFonts w:eastAsia="Times New Roman" w:cs="Times New Roman"/>
          <w:kern w:val="0"/>
          <w:lang w:eastAsia="en-US"/>
        </w:rPr>
        <w:t>…………………………………………………………………………………..</w:t>
      </w:r>
    </w:p>
    <w:p w14:paraId="247621C9" w14:textId="3A9F6F15" w:rsidR="00D11960" w:rsidRDefault="00956FF3" w:rsidP="00D11960">
      <w:pPr>
        <w:rPr>
          <w:rFonts w:ascii="Times New Roman" w:hAnsi="Times New Roman"/>
        </w:rPr>
      </w:pPr>
      <w:r>
        <w:t>Types of Stress</w:t>
      </w:r>
      <w:r w:rsidR="00D11960">
        <w:rPr>
          <w:rFonts w:eastAsia="Times New Roman" w:cs="Times New Roman"/>
          <w:kern w:val="0"/>
          <w:lang w:eastAsia="en-US"/>
        </w:rPr>
        <w:t>………………………………</w:t>
      </w:r>
    </w:p>
    <w:p w14:paraId="3A80B37B" w14:textId="24705329" w:rsidR="00D11960" w:rsidRPr="00D11960" w:rsidRDefault="00956FF3" w:rsidP="00D11960">
      <w:pPr>
        <w:rPr>
          <w:rFonts w:ascii="Times New Roman" w:hAnsi="Times New Roman"/>
        </w:rPr>
      </w:pPr>
      <w:r w:rsidRPr="00956FF3">
        <w:t>Acute/Traumatic vs Chronic/Daily Hassle Stressors</w:t>
      </w:r>
      <w:r w:rsidRPr="00956FF3">
        <w:rPr>
          <w:rFonts w:eastAsia="Times New Roman" w:cs="Times New Roman"/>
          <w:kern w:val="0"/>
          <w:lang w:eastAsia="en-US"/>
        </w:rPr>
        <w:t xml:space="preserve"> </w:t>
      </w:r>
      <w:r w:rsidR="00D11960">
        <w:rPr>
          <w:rFonts w:eastAsia="Times New Roman" w:cs="Times New Roman"/>
          <w:kern w:val="0"/>
          <w:lang w:eastAsia="en-US"/>
        </w:rPr>
        <w:t>………………………………………</w:t>
      </w:r>
    </w:p>
    <w:p w14:paraId="2D17BE2C" w14:textId="27145A07" w:rsidR="00956FF3" w:rsidRDefault="00B926E8" w:rsidP="00956FF3">
      <w:pPr>
        <w:rPr>
          <w:rFonts w:ascii="Times New Roman" w:eastAsia="Times New Roman" w:hAnsi="Times New Roman" w:cs="Times New Roman"/>
          <w:kern w:val="0"/>
          <w:lang w:eastAsia="en-US"/>
        </w:rPr>
      </w:pPr>
      <w:r>
        <w:rPr>
          <w:rFonts w:eastAsia="Times New Roman" w:cs="Times New Roman"/>
          <w:kern w:val="0"/>
          <w:lang w:eastAsia="en-US"/>
        </w:rPr>
        <w:t>Sleep</w:t>
      </w:r>
      <w:r w:rsidR="00956FF3">
        <w:rPr>
          <w:rFonts w:eastAsia="Times New Roman" w:cs="Times New Roman"/>
          <w:kern w:val="0"/>
          <w:lang w:eastAsia="en-US"/>
        </w:rPr>
        <w:t>…………………………………………………………………………………..</w:t>
      </w:r>
    </w:p>
    <w:p w14:paraId="02E76ED6" w14:textId="32A23BDF" w:rsidR="00956FF3" w:rsidRDefault="00B926E8" w:rsidP="00956FF3">
      <w:pPr>
        <w:rPr>
          <w:rFonts w:ascii="Times New Roman" w:hAnsi="Times New Roman"/>
        </w:rPr>
      </w:pPr>
      <w:r>
        <w:t>Aspects</w:t>
      </w:r>
      <w:r w:rsidR="000D1187">
        <w:t xml:space="preserve"> of Sleep</w:t>
      </w:r>
      <w:r w:rsidR="00956FF3">
        <w:rPr>
          <w:rFonts w:eastAsia="Times New Roman" w:cs="Times New Roman"/>
          <w:kern w:val="0"/>
          <w:lang w:eastAsia="en-US"/>
        </w:rPr>
        <w:t>………………………………</w:t>
      </w:r>
    </w:p>
    <w:p w14:paraId="767243FB" w14:textId="42EBE0A3" w:rsidR="00D11960" w:rsidRPr="00956FF3" w:rsidRDefault="00B926E8" w:rsidP="00956FF3">
      <w:pPr>
        <w:rPr>
          <w:rFonts w:ascii="Times New Roman" w:hAnsi="Times New Roman"/>
        </w:rPr>
      </w:pPr>
      <w:r>
        <w:t>Self-care Practices</w:t>
      </w:r>
      <w:r w:rsidR="00956FF3" w:rsidRPr="00956FF3">
        <w:rPr>
          <w:rFonts w:eastAsia="Times New Roman" w:cs="Times New Roman"/>
          <w:kern w:val="0"/>
          <w:lang w:eastAsia="en-US"/>
        </w:rPr>
        <w:t xml:space="preserve"> </w:t>
      </w:r>
      <w:r w:rsidR="00956FF3">
        <w:rPr>
          <w:rFonts w:eastAsia="Times New Roman" w:cs="Times New Roman"/>
          <w:kern w:val="0"/>
          <w:lang w:eastAsia="en-US"/>
        </w:rPr>
        <w:t>………………………………………</w:t>
      </w:r>
    </w:p>
    <w:p w14:paraId="25259AE4" w14:textId="7887B13B" w:rsidR="00B926E8" w:rsidRDefault="00B926E8" w:rsidP="00B926E8">
      <w:r>
        <w:tab/>
        <w:t>Sleep Hygiene…………………………………………………………..</w:t>
      </w:r>
    </w:p>
    <w:p w14:paraId="2B7D454C" w14:textId="7055B25C" w:rsidR="000D1187" w:rsidRDefault="000D1187" w:rsidP="00B926E8">
      <w:r>
        <w:tab/>
      </w:r>
      <w:r>
        <w:tab/>
        <w:t>ABCs of SLEEPING………………………………………………….</w:t>
      </w:r>
    </w:p>
    <w:p w14:paraId="2EB3DE9E" w14:textId="0E1FE038" w:rsidR="00B926E8" w:rsidRDefault="00B926E8" w:rsidP="00B926E8">
      <w:r>
        <w:tab/>
        <w:t>Exercise……………………………………………………………</w:t>
      </w:r>
    </w:p>
    <w:p w14:paraId="3815130D" w14:textId="4F1DE8B4" w:rsidR="00956FF3" w:rsidRDefault="000D1187">
      <w:pPr>
        <w:spacing w:line="240" w:lineRule="auto"/>
        <w:ind w:firstLine="0"/>
        <w:rPr>
          <w:rFonts w:eastAsia="Times New Roman" w:cs="Times New Roman"/>
          <w:kern w:val="0"/>
          <w:lang w:eastAsia="en-US"/>
        </w:rPr>
      </w:pPr>
      <w:r>
        <w:rPr>
          <w:rFonts w:eastAsia="Times New Roman" w:cs="Times New Roman"/>
          <w:kern w:val="0"/>
          <w:lang w:eastAsia="en-US"/>
        </w:rPr>
        <w:tab/>
      </w:r>
      <w:r>
        <w:rPr>
          <w:rFonts w:eastAsia="Times New Roman" w:cs="Times New Roman"/>
          <w:kern w:val="0"/>
          <w:lang w:eastAsia="en-US"/>
        </w:rPr>
        <w:tab/>
      </w:r>
      <w:r>
        <w:rPr>
          <w:rFonts w:eastAsia="Times New Roman" w:cs="Times New Roman"/>
          <w:kern w:val="0"/>
          <w:lang w:eastAsia="en-US"/>
        </w:rPr>
        <w:tab/>
        <w:t>Exercise Types and Dosages…………………………………………</w:t>
      </w:r>
    </w:p>
    <w:p w14:paraId="5FA0C3B4" w14:textId="77777777" w:rsidR="00E54ECD" w:rsidRDefault="00E54ECD">
      <w:pPr>
        <w:spacing w:line="240" w:lineRule="auto"/>
        <w:ind w:firstLine="0"/>
        <w:rPr>
          <w:rFonts w:eastAsia="Times New Roman" w:cs="Times New Roman"/>
          <w:kern w:val="0"/>
          <w:lang w:eastAsia="en-US"/>
        </w:rPr>
      </w:pPr>
    </w:p>
    <w:p w14:paraId="52B495FF" w14:textId="0502F0DD" w:rsidR="00E54ECD" w:rsidRDefault="00E54ECD">
      <w:pPr>
        <w:spacing w:line="240" w:lineRule="auto"/>
        <w:ind w:firstLine="0"/>
        <w:rPr>
          <w:rFonts w:eastAsia="Times New Roman" w:cs="Times New Roman"/>
          <w:kern w:val="0"/>
          <w:lang w:eastAsia="en-US"/>
        </w:rPr>
      </w:pPr>
      <w:r>
        <w:rPr>
          <w:rFonts w:eastAsia="Times New Roman" w:cs="Times New Roman"/>
          <w:kern w:val="0"/>
          <w:lang w:eastAsia="en-US"/>
        </w:rPr>
        <w:tab/>
        <w:t>Research Questions……………………………………………………………………</w:t>
      </w:r>
    </w:p>
    <w:p w14:paraId="49751396" w14:textId="77777777" w:rsidR="000D1187" w:rsidRDefault="000D1187">
      <w:pPr>
        <w:spacing w:line="240" w:lineRule="auto"/>
        <w:ind w:firstLine="0"/>
        <w:rPr>
          <w:rFonts w:eastAsia="Times New Roman" w:cs="Times New Roman"/>
          <w:kern w:val="0"/>
          <w:lang w:eastAsia="en-US"/>
        </w:rPr>
      </w:pPr>
    </w:p>
    <w:p w14:paraId="1303C296" w14:textId="7C9A2284"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6298023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w:t>
      </w:r>
      <w:r w:rsidR="002F1F9F">
        <w:rPr>
          <w:rFonts w:eastAsia="Times New Roman" w:cs="Times New Roman"/>
          <w:kern w:val="0"/>
          <w:lang w:eastAsia="en-US"/>
        </w:rPr>
        <w:t>ts (SLEs)…………………………………………….…….</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lastRenderedPageBreak/>
        <w:t xml:space="preserve"> </w:t>
      </w:r>
    </w:p>
    <w:p w14:paraId="1E75333A" w14:textId="10DE4B9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w:t>
      </w:r>
      <w:r w:rsidR="002F1F9F">
        <w:rPr>
          <w:rFonts w:eastAsia="Times New Roman" w:cs="Times New Roman"/>
          <w:kern w:val="0"/>
          <w:lang w:eastAsia="en-US"/>
        </w:rPr>
        <w:t>gagement……………………………………………………..</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282C6F81" w:rsidR="005210E5" w:rsidRDefault="004F35FD">
      <w:r>
        <w:t>Stressful Life Events: Acute vs Chronic</w:t>
      </w:r>
      <w:r w:rsidR="002F1F9F">
        <w:rPr>
          <w:rFonts w:eastAsia="Times New Roman" w:cs="Times New Roman"/>
          <w:kern w:val="0"/>
          <w:lang w:eastAsia="en-US"/>
        </w:rPr>
        <w:t>……………………………………………...</w:t>
      </w:r>
    </w:p>
    <w:p w14:paraId="2D300B92" w14:textId="0588B692"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r w:rsidR="002F1F9F">
        <w:rPr>
          <w:rFonts w:eastAsia="Times New Roman" w:cs="Times New Roman"/>
          <w:kern w:val="0"/>
          <w:lang w:eastAsia="en-US"/>
        </w:rPr>
        <w:t>…………………………………………………………………………..</w:t>
      </w:r>
    </w:p>
    <w:p w14:paraId="2738BB01" w14:textId="26C261A1" w:rsidR="005210E5" w:rsidRDefault="004F35FD">
      <w:pPr>
        <w:rPr>
          <w:rFonts w:ascii="Times New Roman" w:hAnsi="Times New Roman"/>
        </w:rPr>
      </w:pPr>
      <w:r>
        <w:t>Sleep and Neurobehavioral and Cognitive Functioning</w:t>
      </w:r>
      <w:r>
        <w:rPr>
          <w:rFonts w:eastAsia="Times New Roman" w:cs="Times New Roman"/>
          <w:kern w:val="0"/>
          <w:lang w:eastAsia="en-US"/>
        </w:rPr>
        <w:t>……</w:t>
      </w:r>
      <w:r w:rsidR="002F1F9F">
        <w:rPr>
          <w:rFonts w:eastAsia="Times New Roman" w:cs="Times New Roman"/>
          <w:kern w:val="0"/>
          <w:lang w:eastAsia="en-US"/>
        </w:rPr>
        <w:t>…………………………</w:t>
      </w:r>
    </w:p>
    <w:p w14:paraId="466ADC78" w14:textId="435B2923" w:rsidR="005210E5" w:rsidRDefault="004F35FD">
      <w:pPr>
        <w:rPr>
          <w:rFonts w:ascii="Times New Roman" w:hAnsi="Times New Roman"/>
        </w:rPr>
      </w:pPr>
      <w:r>
        <w:t>Sleep and Academic Engagement/Achievement</w:t>
      </w:r>
      <w:r w:rsidR="002F1F9F">
        <w:rPr>
          <w:rFonts w:eastAsia="Times New Roman" w:cs="Times New Roman"/>
          <w:kern w:val="0"/>
          <w:lang w:eastAsia="en-US"/>
        </w:rPr>
        <w:t>………………………………………</w:t>
      </w:r>
    </w:p>
    <w:p w14:paraId="0C98CFE6" w14:textId="66B586E9" w:rsidR="005210E5" w:rsidRDefault="004F35FD">
      <w:pPr>
        <w:rPr>
          <w:rFonts w:ascii="Times New Roman" w:eastAsia="Times New Roman" w:hAnsi="Times New Roman" w:cs="Times New Roman"/>
          <w:kern w:val="0"/>
          <w:lang w:eastAsia="en-US"/>
        </w:rPr>
      </w:pPr>
      <w:r>
        <w:t>Sleep Habits in Adolescents and Young Adults</w:t>
      </w:r>
      <w:r w:rsidR="002F1F9F">
        <w:rPr>
          <w:rFonts w:eastAsia="Times New Roman" w:cs="Times New Roman"/>
          <w:kern w:val="0"/>
          <w:lang w:eastAsia="en-US"/>
        </w:rPr>
        <w:t>………………………………………..</w:t>
      </w:r>
    </w:p>
    <w:p w14:paraId="5D6C5809" w14:textId="39F0D813"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r w:rsidR="002F1F9F">
        <w:rPr>
          <w:rFonts w:eastAsia="Times New Roman" w:cs="Times New Roman"/>
          <w:kern w:val="0"/>
          <w:lang w:eastAsia="en-US"/>
        </w:rPr>
        <w:t>..............................</w:t>
      </w:r>
      <w:r>
        <w:rPr>
          <w:rFonts w:eastAsia="Times New Roman" w:cs="Times New Roman"/>
          <w:kern w:val="0"/>
          <w:lang w:eastAsia="en-US"/>
        </w:rPr>
        <w:t xml:space="preserve"> </w:t>
      </w:r>
    </w:p>
    <w:p w14:paraId="207A34ED" w14:textId="397E90D6"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Exercise………………………………………………………………</w:t>
      </w:r>
      <w:r w:rsidR="002F1F9F">
        <w:rPr>
          <w:rFonts w:eastAsia="Times New Roman" w:cs="Times New Roman"/>
          <w:kern w:val="0"/>
          <w:lang w:eastAsia="en-US"/>
        </w:rPr>
        <w:t>…………………</w:t>
      </w:r>
      <w:r>
        <w:rPr>
          <w:rFonts w:eastAsia="Times New Roman" w:cs="Times New Roman"/>
          <w:kern w:val="0"/>
          <w:lang w:eastAsia="en-US"/>
        </w:rPr>
        <w:t xml:space="preserve"> </w:t>
      </w:r>
    </w:p>
    <w:p w14:paraId="0B4D31E8" w14:textId="26B87AD3" w:rsidR="005210E5" w:rsidRDefault="004F35FD">
      <w:r>
        <w:t>Exercise Types and Dosages……………</w:t>
      </w:r>
      <w:r w:rsidR="002F1F9F">
        <w:rPr>
          <w:rFonts w:eastAsia="Times New Roman" w:cs="Times New Roman"/>
          <w:kern w:val="0"/>
          <w:lang w:eastAsia="en-US"/>
        </w:rPr>
        <w:t>…………………………………….………...</w:t>
      </w:r>
      <w:r>
        <w:rPr>
          <w:rFonts w:eastAsia="Times New Roman" w:cs="Times New Roman"/>
          <w:kern w:val="0"/>
          <w:lang w:eastAsia="en-US"/>
        </w:rPr>
        <w:t xml:space="preserve"> </w:t>
      </w:r>
    </w:p>
    <w:p w14:paraId="2B804189" w14:textId="3088B1E6" w:rsidR="005210E5" w:rsidRDefault="004F35FD">
      <w:r>
        <w:t>Exercise and Self-Esteem………………………….</w:t>
      </w:r>
      <w:r w:rsidR="002F1F9F">
        <w:rPr>
          <w:rFonts w:eastAsia="Times New Roman" w:cs="Times New Roman"/>
          <w:kern w:val="0"/>
          <w:lang w:eastAsia="en-US"/>
        </w:rPr>
        <w:t>……………………………………</w:t>
      </w:r>
      <w:r>
        <w:rPr>
          <w:rFonts w:eastAsia="Times New Roman" w:cs="Times New Roman"/>
          <w:kern w:val="0"/>
          <w:lang w:eastAsia="en-US"/>
        </w:rPr>
        <w:t xml:space="preserve"> </w:t>
      </w:r>
    </w:p>
    <w:p w14:paraId="725EFDB5" w14:textId="1424B375" w:rsidR="005210E5" w:rsidRDefault="004F35FD">
      <w:r>
        <w:t>Exercise and Stress………………………………….</w:t>
      </w:r>
      <w:r w:rsidR="002F1F9F">
        <w:rPr>
          <w:rFonts w:eastAsia="Times New Roman" w:cs="Times New Roman"/>
          <w:kern w:val="0"/>
          <w:lang w:eastAsia="en-US"/>
        </w:rPr>
        <w:t>…………………………………..</w:t>
      </w:r>
      <w:r>
        <w:rPr>
          <w:rFonts w:eastAsia="Times New Roman" w:cs="Times New Roman"/>
          <w:kern w:val="0"/>
          <w:lang w:eastAsia="en-US"/>
        </w:rPr>
        <w:t xml:space="preserve"> </w:t>
      </w:r>
    </w:p>
    <w:p w14:paraId="4137F9E5" w14:textId="66EA743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w:t>
      </w:r>
      <w:r w:rsidR="002F1F9F">
        <w:rPr>
          <w:rFonts w:eastAsia="Times New Roman" w:cs="Times New Roman"/>
          <w:kern w:val="0"/>
          <w:lang w:eastAsia="en-US"/>
        </w:rPr>
        <w:t>OGY……………………………………………………………....</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244110A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w:t>
      </w:r>
      <w:r w:rsidR="002F1F9F">
        <w:rPr>
          <w:rFonts w:eastAsia="Times New Roman" w:cs="Times New Roman"/>
          <w:kern w:val="0"/>
          <w:lang w:eastAsia="en-US"/>
        </w:rPr>
        <w:t>……………………………......</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668867C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w:t>
      </w:r>
      <w:r w:rsidR="002F1F9F">
        <w:rPr>
          <w:rFonts w:eastAsia="Times New Roman" w:cs="Times New Roman"/>
          <w:kern w:val="0"/>
          <w:lang w:eastAsia="en-US"/>
        </w:rPr>
        <w:t>……………………………………………………….........</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042F0486"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Measures……………</w:t>
      </w:r>
      <w:r w:rsidR="002F1F9F">
        <w:rPr>
          <w:rFonts w:eastAsia="Times New Roman" w:cs="Times New Roman"/>
          <w:kern w:val="0"/>
          <w:lang w:eastAsia="en-US"/>
        </w:rPr>
        <w:t>………………………………………………………………......</w:t>
      </w:r>
      <w:r>
        <w:rPr>
          <w:rFonts w:eastAsia="Times New Roman" w:cs="Times New Roman"/>
          <w:kern w:val="0"/>
          <w:lang w:eastAsia="en-US"/>
        </w:rPr>
        <w:t xml:space="preserve"> </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237D7322"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w:t>
      </w:r>
      <w:r w:rsidR="002F1F9F">
        <w:rPr>
          <w:rFonts w:eastAsia="Times New Roman" w:cs="Times New Roman"/>
          <w:kern w:val="0"/>
          <w:lang w:eastAsia="en-US"/>
        </w:rPr>
        <w:t>ses…………………………………………………………………….</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CHAPTER 4: RESULTS…………………………………………………………………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6D96D1D3" w:rsidR="005210E5" w:rsidRDefault="005B4776">
      <w:pPr>
        <w:spacing w:line="240" w:lineRule="auto"/>
        <w:rPr>
          <w:rFonts w:ascii="Times New Roman" w:eastAsia="Times New Roman" w:hAnsi="Times New Roman" w:cs="Times New Roman"/>
          <w:i/>
          <w:kern w:val="0"/>
          <w:lang w:eastAsia="en-US"/>
        </w:rPr>
      </w:pPr>
      <w:r w:rsidRPr="005B4776">
        <w:rPr>
          <w:rFonts w:ascii="Times New Roman" w:hAnsi="Times New Roman" w:cs="Times New Roman"/>
        </w:rPr>
        <w:t>Demographic Variables of Participants</w:t>
      </w:r>
      <w:r>
        <w:rPr>
          <w:rFonts w:eastAsia="Times New Roman" w:cs="Times New Roman"/>
          <w:i/>
          <w:kern w:val="0"/>
          <w:lang w:eastAsia="en-US"/>
        </w:rPr>
        <w:t>……………………………………………………</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6C6D1CB9" w:rsidR="005210E5" w:rsidRPr="005B4776"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color w:val="222222"/>
        </w:rPr>
        <w:t>Correlations of Independent and Dependent Variables</w:t>
      </w:r>
      <w:r>
        <w:rPr>
          <w:rFonts w:eastAsia="Times New Roman" w:cs="Times New Roman"/>
          <w:i/>
          <w:kern w:val="0"/>
          <w:lang w:eastAsia="en-US"/>
        </w:rPr>
        <w:t>………………………………</w:t>
      </w:r>
    </w:p>
    <w:p w14:paraId="71EA3A72" w14:textId="17EE13FC" w:rsidR="005210E5" w:rsidRPr="005B4776"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hint="cs"/>
          <w:color w:val="222222"/>
        </w:rPr>
        <w:t>Mediation Analyses of Sleep Hygiene</w:t>
      </w:r>
      <w:r>
        <w:rPr>
          <w:rFonts w:ascii="Times New Roman" w:eastAsia="Times New Roman" w:hAnsi="Times New Roman" w:cs="Times New Roman"/>
          <w:color w:val="222222"/>
        </w:rPr>
        <w:t>………………………………………………</w:t>
      </w:r>
      <w:r w:rsidR="004F35FD">
        <w:rPr>
          <w:rFonts w:eastAsia="Times New Roman" w:cs="Times New Roman"/>
          <w:i/>
          <w:kern w:val="0"/>
          <w:lang w:eastAsia="en-US"/>
        </w:rPr>
        <w:t xml:space="preserve"> </w:t>
      </w:r>
    </w:p>
    <w:p w14:paraId="20F7D526" w14:textId="38200BF9" w:rsidR="00CB3417"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Moderation Analyses of Exercise</w:t>
      </w:r>
      <w:r>
        <w:rPr>
          <w:rFonts w:ascii="Times New Roman" w:eastAsia="Times New Roman" w:hAnsi="Times New Roman" w:cs="Times New Roman"/>
          <w:color w:val="222222"/>
        </w:rPr>
        <w:t>……………………………………………………….</w:t>
      </w:r>
    </w:p>
    <w:p w14:paraId="15A62252" w14:textId="6FC97AC1" w:rsidR="00CB3417" w:rsidRPr="00CB3417" w:rsidRDefault="00CB3417" w:rsidP="00CB3417">
      <w:pPr>
        <w:rPr>
          <w:rFonts w:ascii="Times New Roman" w:hAnsi="Times New Roman" w:cs="Times New Roman"/>
        </w:rPr>
      </w:pPr>
      <w:r w:rsidRPr="00CB3417">
        <w:rPr>
          <w:rFonts w:ascii="Times New Roman" w:hAnsi="Times New Roman" w:cs="Times New Roman" w:hint="cs"/>
        </w:rPr>
        <w:t>Predictive Model using Random Forest Analyses and Nested Model Comparisons</w:t>
      </w:r>
      <w:r>
        <w:rPr>
          <w:rFonts w:ascii="Times New Roman" w:hAnsi="Times New Roman" w:cs="Times New Roman"/>
        </w:rPr>
        <w:t>……</w:t>
      </w:r>
    </w:p>
    <w:p w14:paraId="2B55D66A" w14:textId="211997EA" w:rsidR="005210E5"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 xml:space="preserve">Confirmatory Factor Analysis for Academic Engagement </w:t>
      </w:r>
      <w:r w:rsidRPr="00CB3417">
        <w:rPr>
          <w:rFonts w:ascii="Times New Roman" w:eastAsia="Times New Roman" w:hAnsi="Times New Roman" w:cs="Times New Roman"/>
          <w:color w:val="222222"/>
        </w:rPr>
        <w:t>M</w:t>
      </w:r>
      <w:r w:rsidRPr="00CB3417">
        <w:rPr>
          <w:rFonts w:ascii="Times New Roman" w:eastAsia="Times New Roman" w:hAnsi="Times New Roman" w:cs="Times New Roman" w:hint="cs"/>
          <w:color w:val="222222"/>
        </w:rPr>
        <w:t xml:space="preserve">easure </w:t>
      </w:r>
      <w:r w:rsidRPr="00CB3417">
        <w:rPr>
          <w:rFonts w:ascii="Times New Roman" w:eastAsia="Times New Roman" w:hAnsi="Times New Roman" w:cs="Times New Roman"/>
          <w:color w:val="222222"/>
        </w:rPr>
        <w:t>(</w:t>
      </w:r>
      <w:r w:rsidRPr="00CB3417">
        <w:rPr>
          <w:rFonts w:ascii="Times New Roman" w:eastAsia="Times New Roman" w:hAnsi="Times New Roman" w:cs="Times New Roman" w:hint="cs"/>
          <w:color w:val="222222"/>
        </w:rPr>
        <w:t>SCEQ</w:t>
      </w:r>
      <w:r w:rsidRPr="00CB3417">
        <w:rPr>
          <w:rFonts w:ascii="Times New Roman" w:eastAsia="Times New Roman" w:hAnsi="Times New Roman" w:cs="Times New Roman"/>
          <w:color w:val="222222"/>
        </w:rPr>
        <w:t>)</w:t>
      </w:r>
      <w:r>
        <w:rPr>
          <w:rFonts w:ascii="Times New Roman" w:eastAsia="Times New Roman" w:hAnsi="Times New Roman" w:cs="Times New Roman"/>
          <w:color w:val="222222"/>
        </w:rPr>
        <w:t>…………..</w:t>
      </w: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p>
    <w:p w14:paraId="1AC7354A" w14:textId="7B80D2E2" w:rsidR="004A65E0" w:rsidRDefault="004A65E0" w:rsidP="004A65E0">
      <w:pPr>
        <w:spacing w:line="240" w:lineRule="auto"/>
        <w:ind w:firstLine="0"/>
        <w:rPr>
          <w:rFonts w:ascii="Times New Roman" w:eastAsia="Times New Roman" w:hAnsi="Times New Roman" w:cs="Times New Roman"/>
          <w:kern w:val="0"/>
          <w:lang w:eastAsia="en-US"/>
        </w:rPr>
      </w:pPr>
    </w:p>
    <w:p w14:paraId="67542A14"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1 :</w:t>
      </w:r>
      <w:proofErr w:type="gramEnd"/>
      <w:r>
        <w:rPr>
          <w:rFonts w:eastAsia="Times New Roman" w:cs="Times New Roman"/>
          <w:i/>
          <w:kern w:val="0"/>
          <w:lang w:eastAsia="en-US"/>
        </w:rPr>
        <w:t xml:space="preserve"> ……..………………………………... </w:t>
      </w:r>
    </w:p>
    <w:p w14:paraId="22DF2512" w14:textId="77777777" w:rsidR="004A65E0" w:rsidRDefault="004A65E0" w:rsidP="004A65E0">
      <w:pPr>
        <w:spacing w:line="240" w:lineRule="auto"/>
        <w:rPr>
          <w:rFonts w:ascii="Times New Roman" w:eastAsia="Times New Roman" w:hAnsi="Times New Roman" w:cs="Times New Roman"/>
          <w:i/>
          <w:kern w:val="0"/>
          <w:lang w:eastAsia="en-US"/>
        </w:rPr>
      </w:pPr>
    </w:p>
    <w:p w14:paraId="659DFB47"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#2: …………………………………………... </w:t>
      </w:r>
    </w:p>
    <w:p w14:paraId="78BDC787" w14:textId="77777777" w:rsidR="004A65E0" w:rsidRDefault="004A65E0" w:rsidP="004A65E0">
      <w:pPr>
        <w:spacing w:line="240" w:lineRule="auto"/>
        <w:rPr>
          <w:rFonts w:ascii="Times New Roman" w:eastAsia="Times New Roman" w:hAnsi="Times New Roman" w:cs="Times New Roman"/>
          <w:i/>
          <w:kern w:val="0"/>
          <w:lang w:eastAsia="en-US"/>
        </w:rPr>
      </w:pPr>
    </w:p>
    <w:p w14:paraId="239C8619" w14:textId="77777777" w:rsidR="004A65E0" w:rsidRDefault="004A65E0" w:rsidP="004A65E0">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#3</w:t>
      </w:r>
      <w:proofErr w:type="gramStart"/>
      <w:r>
        <w:rPr>
          <w:rFonts w:eastAsia="Times New Roman" w:cs="Times New Roman"/>
          <w:i/>
          <w:kern w:val="0"/>
          <w:lang w:eastAsia="en-US"/>
        </w:rPr>
        <w:t>:……………………..………………………..</w:t>
      </w:r>
      <w:proofErr w:type="gramEnd"/>
      <w:r>
        <w:rPr>
          <w:rFonts w:eastAsia="Times New Roman" w:cs="Times New Roman"/>
          <w:i/>
          <w:kern w:val="0"/>
          <w:lang w:eastAsia="en-US"/>
        </w:rPr>
        <w:t xml:space="preserve"> </w:t>
      </w:r>
    </w:p>
    <w:p w14:paraId="46D130E4" w14:textId="77777777" w:rsidR="004A65E0" w:rsidRDefault="004A65E0" w:rsidP="004A65E0">
      <w:pPr>
        <w:spacing w:line="240" w:lineRule="auto"/>
        <w:rPr>
          <w:rFonts w:ascii="Times New Roman" w:eastAsia="Times New Roman" w:hAnsi="Times New Roman" w:cs="Times New Roman"/>
          <w:i/>
          <w:kern w:val="0"/>
          <w:lang w:eastAsia="en-US"/>
        </w:rPr>
      </w:pPr>
    </w:p>
    <w:p w14:paraId="624D836D" w14:textId="77777777" w:rsidR="004A65E0" w:rsidRDefault="004A65E0" w:rsidP="004A65E0">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#4: ……………………………………... </w:t>
      </w:r>
    </w:p>
    <w:p w14:paraId="52B7DC51" w14:textId="77777777" w:rsidR="004A65E0" w:rsidRDefault="004A65E0" w:rsidP="004A65E0">
      <w:pPr>
        <w:rPr>
          <w:rFonts w:ascii="Times New Roman" w:eastAsia="Times New Roman" w:hAnsi="Times New Roman" w:cs="Times New Roman"/>
          <w:i/>
          <w:kern w:val="0"/>
          <w:lang w:eastAsia="en-US"/>
        </w:rPr>
      </w:pPr>
      <w:r>
        <w:rPr>
          <w:rFonts w:eastAsia="Times New Roman" w:cs="Times New Roman"/>
          <w:i/>
          <w:kern w:val="0"/>
          <w:lang w:eastAsia="en-US"/>
        </w:rPr>
        <w:t>Research Question #5</w:t>
      </w:r>
      <w:proofErr w:type="gramStart"/>
      <w:r>
        <w:rPr>
          <w:rFonts w:eastAsia="Times New Roman" w:cs="Times New Roman"/>
          <w:i/>
          <w:kern w:val="0"/>
          <w:lang w:eastAsia="en-US"/>
        </w:rPr>
        <w:t>:……………………..………………………..</w:t>
      </w:r>
      <w:proofErr w:type="gramEnd"/>
      <w:r>
        <w:rPr>
          <w:rFonts w:eastAsia="Times New Roman" w:cs="Times New Roman"/>
          <w:i/>
          <w:kern w:val="0"/>
          <w:lang w:eastAsia="en-US"/>
        </w:rPr>
        <w:t xml:space="preserve"> </w:t>
      </w:r>
    </w:p>
    <w:p w14:paraId="4626BDFE" w14:textId="728BE298" w:rsidR="004A65E0"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#6: ……………………………………...</w:t>
      </w:r>
    </w:p>
    <w:p w14:paraId="3D846298" w14:textId="77777777" w:rsidR="004A65E0" w:rsidRDefault="004A65E0">
      <w:pPr>
        <w:spacing w:line="240" w:lineRule="auto"/>
        <w:rPr>
          <w:rFonts w:ascii="Times New Roman" w:eastAsia="Times New Roman" w:hAnsi="Times New Roman" w:cs="Times New Roman"/>
          <w:kern w:val="0"/>
          <w:lang w:eastAsia="en-US"/>
        </w:rPr>
      </w:pPr>
    </w:p>
    <w:p w14:paraId="3FBF219C" w14:textId="2589C32F" w:rsidR="005210E5" w:rsidRPr="00E24D97" w:rsidRDefault="00E24D97" w:rsidP="00E24D97">
      <w:pPr>
        <w:widowControl w:val="0"/>
        <w:spacing w:after="240" w:line="360" w:lineRule="atLeast"/>
        <w:rPr>
          <w:rFonts w:cs="Times New Roman"/>
          <w:color w:val="000000"/>
          <w:kern w:val="0"/>
        </w:rPr>
      </w:pPr>
      <w:r w:rsidRPr="00E24D97">
        <w:rPr>
          <w:rFonts w:cs="Times New Roman"/>
          <w:color w:val="000000"/>
          <w:kern w:val="0"/>
        </w:rPr>
        <w:t>Limitations/Directions for Future Research</w:t>
      </w:r>
      <w:r w:rsidR="004F35FD">
        <w:rPr>
          <w:rFonts w:eastAsia="Times New Roman" w:cs="Times New Roman"/>
          <w:kern w:val="0"/>
          <w:lang w:eastAsia="en-US"/>
        </w:rPr>
        <w:t xml:space="preserve">…………………………………………..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1D3CC65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APPENDIX A: IRB APPROVAL………….. </w:t>
      </w:r>
    </w:p>
    <w:p w14:paraId="3F90EA11" w14:textId="77777777" w:rsidR="005210E5" w:rsidRDefault="005210E5">
      <w:pPr>
        <w:spacing w:line="240" w:lineRule="auto"/>
        <w:ind w:firstLine="0"/>
        <w:rPr>
          <w:rFonts w:ascii="Times New Roman" w:eastAsia="Times New Roman" w:hAnsi="Times New Roman" w:cs="Times New Roman"/>
          <w:kern w:val="0"/>
          <w:lang w:eastAsia="en-US"/>
        </w:rPr>
      </w:pPr>
    </w:p>
    <w:p w14:paraId="35706372" w14:textId="7324ACD3" w:rsidR="005210E5" w:rsidRDefault="0076635A">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B: CONSENT TO USE DATA</w:t>
      </w:r>
      <w:r w:rsidR="004F35FD">
        <w:rPr>
          <w:rFonts w:eastAsia="Times New Roman" w:cs="Times New Roman"/>
          <w:kern w:val="0"/>
          <w:lang w:eastAsia="en-US"/>
        </w:rPr>
        <w:t xml:space="preserve">………………………….. …... </w:t>
      </w:r>
    </w:p>
    <w:p w14:paraId="33A3DB04" w14:textId="77777777" w:rsidR="005210E5" w:rsidRDefault="005210E5">
      <w:pPr>
        <w:spacing w:line="240" w:lineRule="auto"/>
        <w:ind w:firstLine="0"/>
        <w:rPr>
          <w:rFonts w:ascii="Times New Roman" w:eastAsia="Times New Roman" w:hAnsi="Times New Roman" w:cs="Times New Roman"/>
          <w:kern w:val="0"/>
          <w:lang w:eastAsia="en-US"/>
        </w:rPr>
      </w:pPr>
    </w:p>
    <w:p w14:paraId="3015F0AF"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APPENDIX C: CONSENT FORM………………..…... </w:t>
      </w:r>
    </w:p>
    <w:p w14:paraId="54BF474F" w14:textId="77777777" w:rsidR="005210E5" w:rsidRDefault="005210E5">
      <w:pPr>
        <w:spacing w:line="240" w:lineRule="auto"/>
        <w:ind w:firstLine="0"/>
        <w:rPr>
          <w:rFonts w:ascii="Times New Roman" w:eastAsia="Times New Roman" w:hAnsi="Times New Roman" w:cs="Times New Roman"/>
          <w:kern w:val="0"/>
          <w:lang w:eastAsia="en-US"/>
        </w:rPr>
      </w:pPr>
    </w:p>
    <w:p w14:paraId="491F8474"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D: QUESTIONNAIRE………………..…...</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77777777"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2F85BD6D" w14:textId="6DE88336" w:rsidR="004A65E0" w:rsidRDefault="004A65E0">
      <w:pPr>
        <w:spacing w:line="240" w:lineRule="auto"/>
        <w:ind w:firstLine="0"/>
        <w:rPr>
          <w:rFonts w:ascii="TimesNewRomanPSMT" w:hAnsi="TimesNewRomanPSMT" w:cs="TimesNewRomanPSMT"/>
          <w:kern w:val="0"/>
        </w:rPr>
      </w:pPr>
      <w:r>
        <w:rPr>
          <w:rFonts w:ascii="TimesNewRomanPSMT" w:hAnsi="TimesNewRomanPSMT" w:cs="TimesNewRomanPSMT"/>
          <w:kern w:val="0"/>
        </w:rPr>
        <w:br w:type="page"/>
      </w:r>
    </w:p>
    <w:p w14:paraId="2FCE1BA2" w14:textId="7676C00B" w:rsidR="004A65E0" w:rsidRPr="00232FFA" w:rsidRDefault="004A65E0" w:rsidP="004A65E0">
      <w:pPr>
        <w:autoSpaceDE w:val="0"/>
        <w:autoSpaceDN w:val="0"/>
        <w:adjustRightInd w:val="0"/>
        <w:spacing w:line="240" w:lineRule="auto"/>
        <w:ind w:firstLine="0"/>
        <w:jc w:val="center"/>
        <w:rPr>
          <w:rFonts w:ascii="Times New Roman" w:hAnsi="Times New Roman" w:cs="Times New Roman"/>
          <w:b/>
          <w:kern w:val="0"/>
        </w:rPr>
      </w:pPr>
      <w:r w:rsidRPr="00232FFA">
        <w:rPr>
          <w:rFonts w:ascii="Times New Roman" w:hAnsi="Times New Roman" w:cs="Times New Roman"/>
          <w:b/>
          <w:kern w:val="0"/>
        </w:rPr>
        <w:lastRenderedPageBreak/>
        <w:t>LIST OF TABLES</w:t>
      </w:r>
    </w:p>
    <w:p w14:paraId="44B26E71" w14:textId="6D337C33" w:rsidR="004A65E0" w:rsidRDefault="004A65E0" w:rsidP="004A65E0">
      <w:pPr>
        <w:autoSpaceDE w:val="0"/>
        <w:autoSpaceDN w:val="0"/>
        <w:adjustRightInd w:val="0"/>
        <w:spacing w:line="240" w:lineRule="auto"/>
        <w:ind w:firstLine="0"/>
        <w:jc w:val="center"/>
        <w:rPr>
          <w:rFonts w:ascii="Times New Roman" w:hAnsi="Times New Roman" w:cs="Times New Roman"/>
          <w:kern w:val="0"/>
        </w:rPr>
      </w:pPr>
    </w:p>
    <w:p w14:paraId="6B30B12D" w14:textId="77777777" w:rsidR="00FF6917" w:rsidRDefault="00FF6917" w:rsidP="004A65E0">
      <w:pPr>
        <w:autoSpaceDE w:val="0"/>
        <w:autoSpaceDN w:val="0"/>
        <w:adjustRightInd w:val="0"/>
        <w:spacing w:line="240" w:lineRule="auto"/>
        <w:ind w:firstLine="0"/>
        <w:jc w:val="center"/>
        <w:rPr>
          <w:rFonts w:ascii="Times New Roman" w:hAnsi="Times New Roman" w:cs="Times New Roman"/>
          <w:kern w:val="0"/>
        </w:rPr>
      </w:pPr>
    </w:p>
    <w:p w14:paraId="1106D060" w14:textId="5CE334B5"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1 </w:t>
      </w:r>
      <w:r>
        <w:rPr>
          <w:rFonts w:ascii="Times New Roman" w:hAnsi="Times New Roman" w:cs="Times New Roman"/>
          <w:kern w:val="0"/>
        </w:rPr>
        <w:tab/>
        <w:t>Demographic Characteristics of the Sample ....................................................</w:t>
      </w:r>
    </w:p>
    <w:p w14:paraId="0E52858D" w14:textId="17EE9EB3" w:rsidR="004A65E0" w:rsidRDefault="004A65E0" w:rsidP="004A65E0">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2 </w:t>
      </w:r>
      <w:r>
        <w:rPr>
          <w:rFonts w:ascii="Times New Roman" w:hAnsi="Times New Roman" w:cs="Times New Roman"/>
          <w:kern w:val="0"/>
        </w:rPr>
        <w:tab/>
      </w:r>
      <w:r w:rsidRPr="004A65E0">
        <w:rPr>
          <w:rFonts w:asciiTheme="majorHAnsi" w:eastAsia="Times New Roman" w:hAnsiTheme="majorHAnsi" w:cstheme="majorHAnsi"/>
          <w:iCs/>
          <w:color w:val="222222"/>
        </w:rPr>
        <w:t>Pearson product-moment correlations</w:t>
      </w:r>
      <w:r>
        <w:rPr>
          <w:rFonts w:ascii="Times New Roman" w:hAnsi="Times New Roman" w:cs="Times New Roman"/>
          <w:kern w:val="0"/>
        </w:rPr>
        <w:t>...............................................................</w:t>
      </w:r>
    </w:p>
    <w:p w14:paraId="656E8CF6" w14:textId="37FD09DC" w:rsidR="004A65E0" w:rsidRDefault="004A65E0" w:rsidP="004C35D9">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3 </w:t>
      </w:r>
      <w:r>
        <w:rPr>
          <w:rFonts w:ascii="Times New Roman" w:hAnsi="Times New Roman" w:cs="Times New Roman"/>
          <w:kern w:val="0"/>
        </w:rPr>
        <w:tab/>
      </w:r>
      <w:r w:rsidR="004C35D9" w:rsidRPr="004C35D9">
        <w:rPr>
          <w:rFonts w:asciiTheme="majorHAnsi" w:eastAsia="Times New Roman" w:hAnsiTheme="majorHAnsi" w:cstheme="majorHAnsi"/>
          <w:iCs/>
          <w:color w:val="222222"/>
        </w:rPr>
        <w:t>Mediation analyses for effect of sleep as mediator in relationship between stress and AE/factors</w:t>
      </w:r>
      <w:r>
        <w:rPr>
          <w:rFonts w:ascii="Times New Roman" w:hAnsi="Times New Roman" w:cs="Times New Roman"/>
          <w:kern w:val="0"/>
        </w:rPr>
        <w:t>......................................................................</w:t>
      </w:r>
      <w:r w:rsidR="004C35D9">
        <w:rPr>
          <w:rFonts w:ascii="Times New Roman" w:hAnsi="Times New Roman" w:cs="Times New Roman"/>
          <w:kern w:val="0"/>
        </w:rPr>
        <w:t>..............................</w:t>
      </w:r>
    </w:p>
    <w:p w14:paraId="13537FF9" w14:textId="351AE1FE" w:rsidR="004A65E0" w:rsidRDefault="004A65E0" w:rsidP="00EA367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4 </w:t>
      </w:r>
      <w:r>
        <w:rPr>
          <w:rFonts w:ascii="Times New Roman" w:hAnsi="Times New Roman" w:cs="Times New Roman"/>
          <w:kern w:val="0"/>
        </w:rPr>
        <w:tab/>
      </w:r>
      <w:r w:rsidR="00362D32">
        <w:rPr>
          <w:rFonts w:asciiTheme="majorHAnsi" w:eastAsia="Times New Roman" w:hAnsiTheme="majorHAnsi" w:cstheme="majorHAnsi"/>
          <w:iCs/>
          <w:color w:val="222222"/>
        </w:rPr>
        <w:t>Moderation</w:t>
      </w:r>
      <w:r w:rsidR="00EA367F" w:rsidRPr="00EA367F">
        <w:rPr>
          <w:rFonts w:asciiTheme="majorHAnsi" w:eastAsia="Times New Roman" w:hAnsiTheme="majorHAnsi" w:cstheme="majorHAnsi"/>
          <w:iCs/>
          <w:color w:val="222222"/>
        </w:rPr>
        <w:t xml:space="preserve"> analyses for effect of exercise as moderator in relationship between stress and AE/factors</w:t>
      </w:r>
      <w:r>
        <w:rPr>
          <w:rFonts w:ascii="Times New Roman" w:hAnsi="Times New Roman" w:cs="Times New Roman"/>
          <w:kern w:val="0"/>
        </w:rPr>
        <w:t>......................................................</w:t>
      </w:r>
      <w:r w:rsidR="00EA367F">
        <w:rPr>
          <w:rFonts w:ascii="Times New Roman" w:hAnsi="Times New Roman" w:cs="Times New Roman"/>
          <w:kern w:val="0"/>
        </w:rPr>
        <w:t>....................................</w:t>
      </w:r>
    </w:p>
    <w:p w14:paraId="05611C12" w14:textId="6FE55BEA"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5 </w:t>
      </w:r>
      <w:r>
        <w:rPr>
          <w:rFonts w:ascii="Times New Roman" w:hAnsi="Times New Roman" w:cs="Times New Roman"/>
          <w:kern w:val="0"/>
        </w:rPr>
        <w:tab/>
      </w:r>
      <w:r w:rsidR="00EA367F">
        <w:rPr>
          <w:rFonts w:ascii="Times New Roman" w:hAnsi="Times New Roman" w:cs="Times New Roman"/>
          <w:kern w:val="0"/>
        </w:rPr>
        <w:t>Random Forest Variable Analyses</w:t>
      </w:r>
      <w:r>
        <w:rPr>
          <w:rFonts w:ascii="Times New Roman" w:hAnsi="Times New Roman" w:cs="Times New Roman"/>
          <w:kern w:val="0"/>
        </w:rPr>
        <w:t>.............................</w:t>
      </w:r>
      <w:r w:rsidR="000A16C6">
        <w:rPr>
          <w:rFonts w:ascii="Times New Roman" w:hAnsi="Times New Roman" w:cs="Times New Roman"/>
          <w:kern w:val="0"/>
        </w:rPr>
        <w:t>.........................................</w:t>
      </w:r>
    </w:p>
    <w:p w14:paraId="797EA33F" w14:textId="61655ACD"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6 </w:t>
      </w:r>
      <w:r>
        <w:rPr>
          <w:rFonts w:ascii="Times New Roman" w:hAnsi="Times New Roman" w:cs="Times New Roman"/>
          <w:kern w:val="0"/>
        </w:rPr>
        <w:tab/>
      </w:r>
      <w:r w:rsidR="00385687" w:rsidRPr="00385687">
        <w:rPr>
          <w:rFonts w:eastAsia="Times New Roman" w:cstheme="minorHAnsi"/>
          <w:iCs/>
          <w:color w:val="222222"/>
        </w:rPr>
        <w:t>Final predictive models for each dependent variable (AE/factors)</w:t>
      </w:r>
      <w:r>
        <w:rPr>
          <w:rFonts w:ascii="Times New Roman" w:hAnsi="Times New Roman" w:cs="Times New Roman"/>
          <w:kern w:val="0"/>
        </w:rPr>
        <w:t>...........</w:t>
      </w:r>
      <w:r w:rsidR="00385687">
        <w:rPr>
          <w:rFonts w:ascii="Times New Roman" w:hAnsi="Times New Roman" w:cs="Times New Roman"/>
          <w:kern w:val="0"/>
        </w:rPr>
        <w:t>..........</w:t>
      </w:r>
    </w:p>
    <w:p w14:paraId="444148DE" w14:textId="36B912F7" w:rsidR="004A65E0" w:rsidRPr="00114359" w:rsidRDefault="004A65E0" w:rsidP="00114359">
      <w:pPr>
        <w:ind w:left="1440" w:hanging="1440"/>
        <w:rPr>
          <w:rFonts w:ascii="Arial" w:eastAsia="Times New Roman" w:hAnsi="Arial" w:cs="Arial"/>
          <w:i/>
          <w:color w:val="222222"/>
          <w:sz w:val="19"/>
          <w:szCs w:val="19"/>
        </w:rPr>
      </w:pPr>
      <w:r>
        <w:rPr>
          <w:rFonts w:ascii="Times New Roman" w:hAnsi="Times New Roman" w:cs="Times New Roman"/>
          <w:kern w:val="0"/>
        </w:rPr>
        <w:t xml:space="preserve">Table 7 </w:t>
      </w:r>
      <w:r>
        <w:rPr>
          <w:rFonts w:ascii="Times New Roman" w:hAnsi="Times New Roman" w:cs="Times New Roman"/>
          <w:kern w:val="0"/>
        </w:rPr>
        <w:tab/>
      </w:r>
      <w:r w:rsidR="00114359" w:rsidRPr="00114359">
        <w:rPr>
          <w:rFonts w:eastAsia="Times New Roman" w:cstheme="minorHAnsi"/>
          <w:color w:val="222222"/>
        </w:rPr>
        <w:t>Confirmatory Factor Analysis of Factor Structure of Student Course Engagement Questionnaire</w:t>
      </w:r>
      <w:r>
        <w:rPr>
          <w:rFonts w:ascii="Times New Roman" w:hAnsi="Times New Roman" w:cs="Times New Roman"/>
          <w:kern w:val="0"/>
        </w:rPr>
        <w:t>....................................................................................................</w:t>
      </w:r>
      <w:r w:rsidR="00114359">
        <w:rPr>
          <w:rFonts w:ascii="Times New Roman" w:hAnsi="Times New Roman" w:cs="Times New Roman"/>
          <w:kern w:val="0"/>
        </w:rPr>
        <w:t>..</w:t>
      </w:r>
    </w:p>
    <w:p w14:paraId="546A9ED5" w14:textId="2CA4F70A" w:rsidR="004A65E0" w:rsidRDefault="004A65E0" w:rsidP="00114359">
      <w:pPr>
        <w:autoSpaceDE w:val="0"/>
        <w:autoSpaceDN w:val="0"/>
        <w:adjustRightInd w:val="0"/>
        <w:ind w:firstLine="0"/>
        <w:rPr>
          <w:rFonts w:ascii="Times New Roman" w:hAnsi="Times New Roman" w:cs="Times New Roman"/>
          <w:kern w:val="0"/>
        </w:rPr>
      </w:pPr>
    </w:p>
    <w:p w14:paraId="16EEFE0D" w14:textId="6994F2A4" w:rsidR="006D75AF" w:rsidRDefault="006D75AF">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72D83A83" w14:textId="34E26E86" w:rsidR="006D75AF" w:rsidRPr="00232FFA" w:rsidRDefault="006D75AF" w:rsidP="006D75AF">
      <w:pPr>
        <w:autoSpaceDE w:val="0"/>
        <w:autoSpaceDN w:val="0"/>
        <w:adjustRightInd w:val="0"/>
        <w:spacing w:line="240" w:lineRule="auto"/>
        <w:ind w:firstLine="0"/>
        <w:jc w:val="center"/>
        <w:rPr>
          <w:rFonts w:ascii="Times New Roman" w:hAnsi="Times New Roman" w:cs="Times New Roman"/>
          <w:b/>
          <w:kern w:val="0"/>
        </w:rPr>
      </w:pPr>
      <w:r>
        <w:rPr>
          <w:rFonts w:ascii="Times New Roman" w:hAnsi="Times New Roman" w:cs="Times New Roman"/>
          <w:b/>
          <w:kern w:val="0"/>
        </w:rPr>
        <w:lastRenderedPageBreak/>
        <w:t>LIST OF FIGURES</w:t>
      </w:r>
    </w:p>
    <w:p w14:paraId="6C49A208" w14:textId="6940F899" w:rsidR="006D75AF" w:rsidRDefault="006D75AF" w:rsidP="006D75AF">
      <w:pPr>
        <w:autoSpaceDE w:val="0"/>
        <w:autoSpaceDN w:val="0"/>
        <w:adjustRightInd w:val="0"/>
        <w:spacing w:line="240" w:lineRule="auto"/>
        <w:ind w:firstLine="0"/>
        <w:jc w:val="center"/>
        <w:rPr>
          <w:rFonts w:ascii="Times New Roman" w:hAnsi="Times New Roman" w:cs="Times New Roman"/>
          <w:kern w:val="0"/>
        </w:rPr>
      </w:pPr>
    </w:p>
    <w:p w14:paraId="7C8DF66C" w14:textId="77777777" w:rsidR="00FF6917" w:rsidRDefault="00FF6917" w:rsidP="006D75AF">
      <w:pPr>
        <w:autoSpaceDE w:val="0"/>
        <w:autoSpaceDN w:val="0"/>
        <w:adjustRightInd w:val="0"/>
        <w:spacing w:line="240" w:lineRule="auto"/>
        <w:ind w:firstLine="0"/>
        <w:jc w:val="center"/>
        <w:rPr>
          <w:rFonts w:ascii="Times New Roman" w:hAnsi="Times New Roman" w:cs="Times New Roman"/>
          <w:kern w:val="0"/>
        </w:rPr>
      </w:pPr>
    </w:p>
    <w:p w14:paraId="5FDA0337" w14:textId="48CAD94E"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1 </w:t>
      </w:r>
      <w:r>
        <w:rPr>
          <w:rFonts w:ascii="Times New Roman" w:hAnsi="Times New Roman" w:cs="Times New Roman"/>
          <w:kern w:val="0"/>
        </w:rPr>
        <w:tab/>
      </w:r>
      <w:r w:rsidR="006A6A95">
        <w:rPr>
          <w:rFonts w:ascii="Times New Roman" w:hAnsi="Times New Roman"/>
        </w:rPr>
        <w:t>Prediction surface of the moderation effect of exercise</w:t>
      </w:r>
      <w:r>
        <w:rPr>
          <w:rFonts w:ascii="Times New Roman" w:hAnsi="Times New Roman" w:cs="Times New Roman"/>
          <w:kern w:val="0"/>
        </w:rPr>
        <w:t>..........................</w:t>
      </w:r>
    </w:p>
    <w:p w14:paraId="122D6715" w14:textId="77777777" w:rsidR="006D75AF" w:rsidRDefault="006D75AF" w:rsidP="00114359">
      <w:pPr>
        <w:autoSpaceDE w:val="0"/>
        <w:autoSpaceDN w:val="0"/>
        <w:adjustRightInd w:val="0"/>
        <w:ind w:firstLine="0"/>
        <w:rPr>
          <w:rFonts w:ascii="Times New Roman" w:hAnsi="Times New Roman" w:cs="Times New Roman"/>
          <w:kern w:val="0"/>
        </w:rPr>
      </w:pPr>
    </w:p>
    <w:p w14:paraId="38C0CD46" w14:textId="77777777" w:rsidR="005210E5" w:rsidRDefault="004F35FD">
      <w:pPr>
        <w:pStyle w:val="SectionTitle"/>
      </w:pPr>
      <w:r>
        <w:lastRenderedPageBreak/>
        <w:t>Abstract</w:t>
      </w:r>
    </w:p>
    <w:p w14:paraId="419D8B1A" w14:textId="6F1CC136" w:rsidR="005210E5" w:rsidRDefault="00793C3D" w:rsidP="00793C3D">
      <w:r>
        <w:t>Academic engagement is important for the ultimate scholastic outcomes of college students, including diploma rates, GPAs, etc. The current study looked to evaluate the impacts of stress on the intrinsic aspects of academic engagement</w:t>
      </w:r>
      <w:r w:rsidR="000A3B3F">
        <w:t xml:space="preserve"> (e.g. effort, attention, note-taking, attendance, asking for help, etc.)</w:t>
      </w:r>
      <w:r>
        <w:t xml:space="preserve"> in addition to the mediating/moderating properties of the self-care practices of sleep hygiene and physical activity.   </w:t>
      </w:r>
    </w:p>
    <w:p w14:paraId="53EE4793" w14:textId="77777777" w:rsidR="005210E5" w:rsidRDefault="005210E5"/>
    <w:p w14:paraId="773CB827" w14:textId="77777777" w:rsidR="005210E5" w:rsidRDefault="004F35FD">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Academic Engagement</w:t>
      </w:r>
    </w:p>
    <w:p w14:paraId="6518ECD2" w14:textId="667238D4" w:rsidR="005210E5" w:rsidRDefault="00B63F0A">
      <w:pPr>
        <w:rPr>
          <w:color w:val="000000" w:themeColor="text1"/>
        </w:rPr>
      </w:pPr>
      <w:r>
        <w:t>Academic e</w:t>
      </w:r>
      <w:r w:rsidR="004F35FD">
        <w:t xml:space="preserve">ngagement is a broad concept including aspects of behavior and intrinsic and extrinsic characteristics </w:t>
      </w:r>
      <w:r w:rsidR="008C2A4B">
        <w:t xml:space="preserve">associated with </w:t>
      </w:r>
      <w:r w:rsidR="004F35FD">
        <w:t xml:space="preserve">learning and academic success.  Research on student engagement has focused </w:t>
      </w:r>
      <w:r w:rsidR="008C2A4B">
        <w:t xml:space="preserve">on </w:t>
      </w:r>
      <w:r w:rsidR="004F35FD">
        <w:t>and defined academic engagement in a variety of ways, identifying relevant factors such as motivation, participation, instructor relationships, achievement, challenging curriculum, and study skills (C</w:t>
      </w:r>
      <w:r w:rsidR="00D77D20">
        <w:t>hapman, 2003</w:t>
      </w:r>
      <w:r w:rsidR="004F35FD">
        <w:t xml:space="preserve">; </w:t>
      </w:r>
      <w:proofErr w:type="spellStart"/>
      <w:r w:rsidR="004F35FD">
        <w:t>Handelsman</w:t>
      </w:r>
      <w:proofErr w:type="spellEnd"/>
      <w:r w:rsidR="004F35FD">
        <w:t xml:space="preserve">, Briggs, Sullivan, &amp; </w:t>
      </w:r>
      <w:proofErr w:type="spellStart"/>
      <w:r w:rsidR="004F35FD">
        <w:t>Towler</w:t>
      </w:r>
      <w:proofErr w:type="spellEnd"/>
      <w:r w:rsidR="004F35FD">
        <w:t>, 2005; NSSE, 2000; Skinner &amp; Belmont, 1993</w:t>
      </w:r>
      <w:r w:rsidR="008D4504">
        <w:t xml:space="preserve">; </w:t>
      </w:r>
      <w:proofErr w:type="spellStart"/>
      <w:r w:rsidR="008D4504">
        <w:t>Zepke</w:t>
      </w:r>
      <w:proofErr w:type="spellEnd"/>
      <w:r w:rsidR="008D4504">
        <w:t xml:space="preserve"> &amp; Leach, 2010</w:t>
      </w:r>
      <w:r w:rsidR="004F35FD">
        <w:t>).</w:t>
      </w:r>
      <w:r w:rsidR="004F35FD">
        <w:rPr>
          <w:rFonts w:eastAsia="Times New Roman" w:cs="Times New Roman"/>
          <w:kern w:val="0"/>
          <w:lang w:eastAsia="en-US"/>
        </w:rPr>
        <w:t xml:space="preserve"> Marks (2000) </w:t>
      </w:r>
      <w:r w:rsidR="004F35FD">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sidR="004F35FD">
        <w:rPr>
          <w:color w:val="000000" w:themeColor="text1"/>
        </w:rPr>
        <w:t xml:space="preserve"> 154-155). Furthermore, defined in this way, “engagement implies both affective and behavioral participation in the learning experience” (</w:t>
      </w:r>
      <w:r w:rsidR="00E87957">
        <w:rPr>
          <w:color w:val="000000" w:themeColor="text1"/>
        </w:rPr>
        <w:t>p.</w:t>
      </w:r>
      <w:r w:rsidR="004F35FD">
        <w:rPr>
          <w:color w:val="000000" w:themeColor="text1"/>
        </w:rPr>
        <w:t xml:space="preserve"> 154-155). </w:t>
      </w:r>
      <w:r w:rsidR="008C2A4B">
        <w:rPr>
          <w:color w:val="000000" w:themeColor="text1"/>
        </w:rPr>
        <w:t>S</w:t>
      </w:r>
      <w:r w:rsidR="00055110">
        <w:rPr>
          <w:color w:val="000000" w:themeColor="text1"/>
        </w:rPr>
        <w:t>imilar</w:t>
      </w:r>
      <w:r w:rsidR="008C2A4B">
        <w:rPr>
          <w:color w:val="000000" w:themeColor="text1"/>
        </w:rPr>
        <w:t>ly</w:t>
      </w:r>
      <w:r w:rsidR="004F35FD">
        <w:rPr>
          <w:color w:val="000000" w:themeColor="text1"/>
        </w:rPr>
        <w:t xml:space="preserve">, </w:t>
      </w:r>
      <w:r w:rsidR="004F35FD">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2C7BF010" w:rsidR="005210E5" w:rsidRDefault="004F35FD">
      <w:pPr>
        <w:rPr>
          <w:rFonts w:eastAsia="Times New Roman" w:cs="Times New Roman"/>
          <w:color w:val="000000" w:themeColor="text1"/>
          <w:kern w:val="0"/>
          <w:lang w:eastAsia="en-US"/>
        </w:rPr>
      </w:pPr>
      <w:r>
        <w:rPr>
          <w:color w:val="000000" w:themeColor="text1"/>
        </w:rPr>
        <w:t xml:space="preserve">A systematic literature review by </w:t>
      </w:r>
      <w:proofErr w:type="spellStart"/>
      <w:r>
        <w:rPr>
          <w:color w:val="000000" w:themeColor="text1"/>
        </w:rPr>
        <w:t>Zepke</w:t>
      </w:r>
      <w:proofErr w:type="spellEnd"/>
      <w:r>
        <w:rPr>
          <w:color w:val="000000" w:themeColor="text1"/>
        </w:rPr>
        <w:t xml:space="preserve"> and Leach (2010)</w:t>
      </w:r>
      <w:r w:rsidR="00C10A8A">
        <w:rPr>
          <w:color w:val="000000" w:themeColor="text1"/>
        </w:rPr>
        <w:t xml:space="preserve"> </w:t>
      </w:r>
      <w:r>
        <w:rPr>
          <w:color w:val="000000" w:themeColor="text1"/>
        </w:rPr>
        <w:t xml:space="preserve">evaluated 93 studies from 10 different </w:t>
      </w:r>
      <w:r w:rsidR="00C10A8A">
        <w:rPr>
          <w:color w:val="000000" w:themeColor="text1"/>
        </w:rPr>
        <w:t>countries</w:t>
      </w:r>
      <w:r w:rsidR="00C10A8A" w:rsidRPr="00C10A8A">
        <w:rPr>
          <w:color w:val="000000" w:themeColor="text1"/>
        </w:rPr>
        <w:t xml:space="preserve"> </w:t>
      </w:r>
      <w:r w:rsidR="00C10A8A">
        <w:rPr>
          <w:color w:val="000000" w:themeColor="text1"/>
        </w:rPr>
        <w:t xml:space="preserve">looking specifically at studies involving college students. </w:t>
      </w:r>
      <w:r>
        <w:rPr>
          <w:color w:val="000000" w:themeColor="text1"/>
        </w:rPr>
        <w:t>Study results identified four perspectives on school engagement that include: “Motivation and agency (e</w:t>
      </w:r>
      <w:r>
        <w:rPr>
          <w:rFonts w:eastAsia="Times New Roman" w:cs="Times New Roman"/>
          <w:kern w:val="0"/>
          <w:lang w:eastAsia="en-US"/>
        </w:rPr>
        <w:t>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w:t>
      </w:r>
      <w:r w:rsidR="002162FC">
        <w:rPr>
          <w:rFonts w:eastAsia="Times New Roman" w:cs="Times New Roman"/>
          <w:kern w:val="0"/>
          <w:lang w:eastAsia="en-US"/>
        </w:rPr>
        <w:t xml:space="preserve"> when evaluating students in higher education</w:t>
      </w:r>
      <w:r>
        <w:rPr>
          <w:rFonts w:eastAsia="Times New Roman" w:cs="Times New Roman"/>
          <w:kern w:val="0"/>
          <w:lang w:eastAsia="en-US"/>
        </w:rPr>
        <w:t xml:space="preserve">.  </w:t>
      </w:r>
      <w:r>
        <w:rPr>
          <w:rFonts w:eastAsia="Times New Roman" w:cs="Times New Roman"/>
          <w:color w:val="000000" w:themeColor="text1"/>
          <w:kern w:val="0"/>
          <w:lang w:eastAsia="en-US"/>
        </w:rPr>
        <w:t>In other words, school engagement</w:t>
      </w:r>
      <w:r w:rsidR="002162FC">
        <w:rPr>
          <w:rFonts w:eastAsia="Times New Roman" w:cs="Times New Roman"/>
          <w:color w:val="000000" w:themeColor="text1"/>
          <w:kern w:val="0"/>
          <w:lang w:eastAsia="en-US"/>
        </w:rPr>
        <w:t xml:space="preserve"> at the university level</w:t>
      </w:r>
      <w:r>
        <w:rPr>
          <w:rFonts w:eastAsia="Times New Roman" w:cs="Times New Roman"/>
          <w:color w:val="000000" w:themeColor="text1"/>
          <w:kern w:val="0"/>
          <w:lang w:eastAsia="en-US"/>
        </w:rPr>
        <w:t xml:space="preserve">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4E46E5DC" w14:textId="10ED0935" w:rsidR="00641B45" w:rsidRPr="00641B45" w:rsidRDefault="00641B45" w:rsidP="00641B45">
      <w:pPr>
        <w:ind w:firstLine="0"/>
        <w:rPr>
          <w:rFonts w:ascii="Times New Roman" w:eastAsia="Times New Roman" w:hAnsi="Times New Roman" w:cs="Times New Roman"/>
          <w:b/>
          <w:color w:val="000000" w:themeColor="text1"/>
          <w:kern w:val="0"/>
          <w:lang w:eastAsia="en-US"/>
        </w:rPr>
      </w:pPr>
      <w:r>
        <w:rPr>
          <w:rFonts w:ascii="Times New Roman" w:eastAsia="Times New Roman" w:hAnsi="Times New Roman" w:cs="Times New Roman"/>
          <w:b/>
          <w:color w:val="000000" w:themeColor="text1"/>
          <w:kern w:val="0"/>
          <w:lang w:eastAsia="en-US"/>
        </w:rPr>
        <w:t>Academic Engagement Perspectives</w:t>
      </w:r>
    </w:p>
    <w:p w14:paraId="6F304BFA" w14:textId="02E952CE" w:rsidR="005210E5" w:rsidRDefault="00641B45">
      <w:pPr>
        <w:rPr>
          <w:rFonts w:ascii="Times New Roman" w:eastAsia="Times New Roman" w:hAnsi="Times New Roman" w:cs="Times New Roman"/>
          <w:color w:val="000000" w:themeColor="text1"/>
          <w:kern w:val="0"/>
          <w:lang w:eastAsia="en-US"/>
        </w:rPr>
      </w:pPr>
      <w:r w:rsidRPr="00641B45">
        <w:rPr>
          <w:rFonts w:eastAsia="Times New Roman" w:cs="Times New Roman"/>
          <w:b/>
          <w:kern w:val="0"/>
          <w:lang w:eastAsia="en-US"/>
        </w:rPr>
        <w:t>Macro Perspective</w:t>
      </w:r>
      <w:r>
        <w:rPr>
          <w:rFonts w:eastAsia="Times New Roman" w:cs="Times New Roman"/>
          <w:kern w:val="0"/>
          <w:lang w:eastAsia="en-US"/>
        </w:rPr>
        <w:t xml:space="preserve">. </w:t>
      </w:r>
      <w:r w:rsidR="004F35FD">
        <w:rPr>
          <w:rFonts w:eastAsia="Times New Roman" w:cs="Times New Roman"/>
          <w:kern w:val="0"/>
          <w:lang w:eastAsia="en-US"/>
        </w:rPr>
        <w:t>To date, various studies have approached school engagement from the macro level</w:t>
      </w:r>
      <w:r w:rsidR="008C2A4B">
        <w:rPr>
          <w:rFonts w:eastAsia="Times New Roman" w:cs="Times New Roman"/>
          <w:kern w:val="0"/>
          <w:lang w:eastAsia="en-US"/>
        </w:rPr>
        <w:t xml:space="preserve"> or on how</w:t>
      </w:r>
      <w:r w:rsidR="004F35FD">
        <w:rPr>
          <w:rFonts w:eastAsia="Times New Roman" w:cs="Times New Roman"/>
          <w:kern w:val="0"/>
          <w:lang w:eastAsia="en-US"/>
        </w:rPr>
        <w:t xml:space="preserve"> institutional practices can impact the likelihood of a student to engage and succeed in the academic environment (e.g., </w:t>
      </w:r>
      <w:proofErr w:type="spellStart"/>
      <w:r w:rsidR="004F35FD">
        <w:t>Froh</w:t>
      </w:r>
      <w:proofErr w:type="spellEnd"/>
      <w:r w:rsidR="004F35FD">
        <w:t xml:space="preserve"> &amp; Hawkes, 1996;</w:t>
      </w:r>
      <w:r w:rsidR="004F35FD">
        <w:rPr>
          <w:rFonts w:eastAsia="Times New Roman" w:cs="Times New Roman"/>
          <w:kern w:val="0"/>
          <w:lang w:eastAsia="en-US"/>
        </w:rPr>
        <w:t xml:space="preserve"> </w:t>
      </w:r>
      <w:r w:rsidR="004F35FD">
        <w:rPr>
          <w:rFonts w:eastAsia="Times New Roman" w:cs="Times New Roman"/>
          <w:color w:val="000000" w:themeColor="text1"/>
          <w:kern w:val="0"/>
          <w:lang w:eastAsia="en-US"/>
        </w:rPr>
        <w:t>Skinner &amp; Belmont, 1993</w:t>
      </w:r>
      <w:r w:rsidR="004F35FD">
        <w:rPr>
          <w:rFonts w:eastAsia="Times New Roman" w:cs="Times New Roman"/>
          <w:kern w:val="0"/>
          <w:lang w:eastAsia="en-US"/>
        </w:rPr>
        <w:t xml:space="preserve">). Skinner and Belmont (1993) examined a transactional form of engagement </w:t>
      </w:r>
      <w:r w:rsidR="002A2B29">
        <w:rPr>
          <w:rFonts w:eastAsia="Times New Roman" w:cs="Times New Roman"/>
          <w:kern w:val="0"/>
          <w:lang w:eastAsia="en-US"/>
        </w:rPr>
        <w:t>in</w:t>
      </w:r>
      <w:r w:rsidR="004F35FD">
        <w:rPr>
          <w:rFonts w:eastAsia="Times New Roman" w:cs="Times New Roman"/>
          <w:kern w:val="0"/>
          <w:lang w:eastAsia="en-US"/>
        </w:rPr>
        <w:t xml:space="preserve">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sidR="004F35FD">
        <w:rPr>
          <w:rFonts w:eastAsia="Times New Roman" w:cs="Times New Roman"/>
          <w:color w:val="000000" w:themeColor="text1"/>
          <w:kern w:val="0"/>
          <w:lang w:eastAsia="en-US"/>
        </w:rPr>
        <w:t xml:space="preserve">This suggests that interventions on the macro level—although potentially constrained by the differing </w:t>
      </w:r>
      <w:r w:rsidR="004F35FD">
        <w:rPr>
          <w:rFonts w:eastAsia="Times New Roman" w:cs="Times New Roman"/>
          <w:color w:val="000000" w:themeColor="text1"/>
          <w:kern w:val="0"/>
          <w:lang w:eastAsia="en-US"/>
        </w:rPr>
        <w:lastRenderedPageBreak/>
        <w:t xml:space="preserve">institutional practices at different institutions and in different programs—can be beneficial to a student’s positive outcomes. </w:t>
      </w:r>
    </w:p>
    <w:p w14:paraId="2ADFA5C4" w14:textId="10519E5A" w:rsidR="005210E5" w:rsidRDefault="004F35FD">
      <w:r>
        <w:rPr>
          <w:rFonts w:eastAsia="Times New Roman" w:cs="Times New Roman"/>
          <w:kern w:val="0"/>
          <w:lang w:eastAsia="en-US"/>
        </w:rPr>
        <w:t xml:space="preserve"> </w:t>
      </w:r>
      <w:r w:rsidR="00641B45" w:rsidRPr="00641B45">
        <w:rPr>
          <w:rFonts w:eastAsia="Times New Roman" w:cs="Times New Roman"/>
          <w:b/>
          <w:kern w:val="0"/>
          <w:lang w:eastAsia="en-US"/>
        </w:rPr>
        <w:t>Micro Perspective.</w:t>
      </w:r>
      <w:r w:rsidR="00641B45">
        <w:rPr>
          <w:rFonts w:eastAsia="Times New Roman" w:cs="Times New Roman"/>
          <w:kern w:val="0"/>
          <w:lang w:eastAsia="en-US"/>
        </w:rPr>
        <w:t xml:space="preserve"> </w:t>
      </w:r>
      <w:r>
        <w:rPr>
          <w:rFonts w:eastAsia="Times New Roman" w:cs="Times New Roman"/>
          <w:kern w:val="0"/>
          <w:lang w:eastAsia="en-US"/>
        </w:rPr>
        <w:t xml:space="preserve">Studies have also evaluated academic engagement from an intrinsic perspective, often focusing on singular aspects of an individual such as their motivation, attention, participation, and study skills. </w:t>
      </w:r>
      <w:r>
        <w:t>Unlike previous studies</w:t>
      </w:r>
      <w:r w:rsidR="0098679A">
        <w:t xml:space="preserve"> at the university level</w:t>
      </w:r>
      <w:r>
        <w:t xml:space="preserve"> focusing on motivation as a defining characteristic of academic engagement at the university level, </w:t>
      </w:r>
      <w:proofErr w:type="spellStart"/>
      <w:r>
        <w:t>Handelsman</w:t>
      </w:r>
      <w:proofErr w:type="spellEnd"/>
      <w:r>
        <w:t xml:space="preserve"> et al. (2005) approached engagement as a multi-faceted concept while developing a measure on student course engagement. </w:t>
      </w:r>
      <w:proofErr w:type="spellStart"/>
      <w:r>
        <w:t>Handelsman</w:t>
      </w:r>
      <w:proofErr w:type="spellEnd"/>
      <w:r>
        <w:t xml:space="preserve">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w:t>
      </w:r>
      <w:proofErr w:type="spellStart"/>
      <w:r>
        <w:t>Froh</w:t>
      </w:r>
      <w:proofErr w:type="spellEnd"/>
      <w:r>
        <w:t xml:space="preserve">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w:t>
      </w:r>
      <w:proofErr w:type="spellStart"/>
      <w:r>
        <w:t>Handelsman</w:t>
      </w:r>
      <w:proofErr w:type="spellEnd"/>
      <w:r>
        <w:t xml:space="preserve"> et al., 2005) is based on a four-factor model: Factor 1</w:t>
      </w:r>
      <w:r w:rsidR="00017824">
        <w:t xml:space="preserve"> (Skills</w:t>
      </w:r>
      <w:r w:rsidR="0098679A">
        <w:t>)</w:t>
      </w:r>
      <w:r>
        <w:t xml:space="preserve"> includes study skills, effort, work completion, attendance, and taking and reviewing notes; Factor 2</w:t>
      </w:r>
      <w:r w:rsidR="0098679A">
        <w:t xml:space="preserve"> (Emotional)</w:t>
      </w:r>
      <w:r>
        <w:t xml:space="preserve"> includes emotional aspects such as desiring to learn and finding ways to make a course interesting or relevant to their lives; Factor 3</w:t>
      </w:r>
      <w:r w:rsidR="00017824">
        <w:t xml:space="preserve"> (Participation/interaction) </w:t>
      </w:r>
      <w:r>
        <w:t>includes participatory aspects such as participating in discussions, asking questions, and seeking help when necessary; and finally, Factor 4</w:t>
      </w:r>
      <w:r w:rsidR="00017824">
        <w:t xml:space="preserve"> (Performance</w:t>
      </w:r>
      <w:r w:rsidR="0098679A">
        <w:t>)</w:t>
      </w:r>
      <w:r>
        <w:t xml:space="preserve"> includes performance on tests, grades, and confidence about abilities in the specific course.  </w:t>
      </w:r>
    </w:p>
    <w:p w14:paraId="576F7EA0" w14:textId="1225D628" w:rsidR="00DA46CB" w:rsidRPr="00DA46CB" w:rsidRDefault="00DA46CB">
      <w:pPr>
        <w:ind w:firstLine="0"/>
        <w:rPr>
          <w:b/>
        </w:rPr>
      </w:pPr>
      <w:r>
        <w:rPr>
          <w:b/>
        </w:rPr>
        <w:t>Why does Engagement Matter</w:t>
      </w:r>
      <w:r w:rsidR="00F56644">
        <w:rPr>
          <w:b/>
        </w:rPr>
        <w:t>?</w:t>
      </w:r>
    </w:p>
    <w:p w14:paraId="60E71210" w14:textId="5A11A051" w:rsidR="005210E5" w:rsidRDefault="004F35FD">
      <w:pPr>
        <w:ind w:firstLine="0"/>
      </w:pPr>
      <w:r>
        <w:lastRenderedPageBreak/>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provided definition of academic engagement is conceptually similar to such outcome measures. As an example, the “Performance Factor” as proposed by </w:t>
      </w:r>
      <w:proofErr w:type="spellStart"/>
      <w:r>
        <w:t>Handelsman</w:t>
      </w:r>
      <w:proofErr w:type="spellEnd"/>
      <w:r>
        <w:t xml:space="preserve"> et al. (2005), which includes grades and performance on tests, is included as a measure of engagement.  As such, academic engagement is often </w:t>
      </w:r>
      <w:r w:rsidR="00CE2087">
        <w:t>evaluated in the literature by investigating specific</w:t>
      </w:r>
      <w:r>
        <w:t xml:space="preserve"> component</w:t>
      </w:r>
      <w:r w:rsidR="00CE2087">
        <w:t>s</w:t>
      </w:r>
      <w:r>
        <w:t xml:space="preserve"> of its parts,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r w:rsidR="00B63F0A">
        <w:t>high school</w:t>
      </w:r>
      <w:r>
        <w:t xml:space="preserve"> students. Study results indicate that students with the most successful scholastic outcomes were the most likely to show the highest level of school engagement behaviors. </w:t>
      </w:r>
      <w:r>
        <w:tab/>
        <w:t xml:space="preserve"> </w:t>
      </w:r>
    </w:p>
    <w:p w14:paraId="1BACE30E" w14:textId="245528A0" w:rsidR="005210E5" w:rsidRDefault="004F35FD">
      <w:pPr>
        <w:rPr>
          <w:color w:val="000000" w:themeColor="text1"/>
        </w:rPr>
      </w:pPr>
      <w:r>
        <w:t xml:space="preserve">Disengagement at the university level can lead to failing grades, higher dropout rates, and feeling disenfranchised. Therefore, to optimize performance among university students, it is important to evaluate the variables that impact academic engagement and the mechanisms involved.  </w:t>
      </w:r>
      <w:commentRangeStart w:id="1"/>
      <w:r>
        <w:t xml:space="preserve">As suggested by results from the </w:t>
      </w:r>
      <w:proofErr w:type="spellStart"/>
      <w:r>
        <w:t>Handelsman</w:t>
      </w:r>
      <w:proofErr w:type="spellEnd"/>
      <w:r>
        <w:t xml:space="preserve"> et al. (2005) study, </w:t>
      </w:r>
      <w:r>
        <w:rPr>
          <w:color w:val="000000" w:themeColor="text1"/>
        </w:rPr>
        <w:t>the current study aims to evaluate student</w:t>
      </w:r>
      <w:r w:rsidR="00D06641">
        <w:rPr>
          <w:color w:val="000000" w:themeColor="text1"/>
        </w:rPr>
        <w:t>s’</w:t>
      </w:r>
      <w:r w:rsidR="00152334">
        <w:rPr>
          <w:color w:val="000000" w:themeColor="text1"/>
        </w:rPr>
        <w:t xml:space="preserve"> academic engagement</w:t>
      </w:r>
      <w:r>
        <w:rPr>
          <w:color w:val="000000" w:themeColor="text1"/>
        </w:rPr>
        <w:t xml:space="preserve"> on the “micro” level</w:t>
      </w:r>
      <w:r w:rsidR="00152334">
        <w:rPr>
          <w:color w:val="000000" w:themeColor="text1"/>
        </w:rPr>
        <w:t xml:space="preserve">, looking at the more </w:t>
      </w:r>
      <w:commentRangeStart w:id="2"/>
      <w:r w:rsidR="00152334">
        <w:rPr>
          <w:color w:val="000000" w:themeColor="text1"/>
        </w:rPr>
        <w:t>intrinsic</w:t>
      </w:r>
      <w:commentRangeEnd w:id="2"/>
      <w:r w:rsidR="00E309BE">
        <w:rPr>
          <w:rStyle w:val="CommentReference"/>
        </w:rPr>
        <w:commentReference w:id="2"/>
      </w:r>
      <w:r w:rsidR="00152334">
        <w:rPr>
          <w:color w:val="000000" w:themeColor="text1"/>
        </w:rPr>
        <w:t xml:space="preserve"> aspects of academic engagement, including those related to the skills/emotional/participation/performance factors as outlined above</w:t>
      </w:r>
      <w:r w:rsidR="005A6D12">
        <w:rPr>
          <w:color w:val="000000" w:themeColor="text1"/>
        </w:rPr>
        <w:t>.</w:t>
      </w:r>
      <w:r>
        <w:rPr>
          <w:color w:val="000000" w:themeColor="text1"/>
        </w:rPr>
        <w:t xml:space="preserve"> </w:t>
      </w:r>
      <w:r w:rsidR="00E309BE">
        <w:rPr>
          <w:color w:val="000000" w:themeColor="text1"/>
        </w:rPr>
        <w:t>In addition, this study aims to</w:t>
      </w:r>
      <w:r>
        <w:rPr>
          <w:color w:val="000000" w:themeColor="text1"/>
        </w:rPr>
        <w:t xml:space="preserve"> assess</w:t>
      </w:r>
      <w:r w:rsidR="004A2E8B">
        <w:rPr>
          <w:color w:val="000000" w:themeColor="text1"/>
        </w:rPr>
        <w:t xml:space="preserve"> potentially impacting</w:t>
      </w:r>
      <w:r>
        <w:rPr>
          <w:color w:val="000000" w:themeColor="text1"/>
        </w:rPr>
        <w:t xml:space="preserve"> variables such as stress, which have commonly been linked to poor academic outcomes and affect. </w:t>
      </w:r>
      <w:commentRangeEnd w:id="1"/>
      <w:r w:rsidR="00E309BE">
        <w:rPr>
          <w:rStyle w:val="CommentReference"/>
        </w:rPr>
        <w:commentReference w:id="1"/>
      </w:r>
      <w:r>
        <w:rPr>
          <w:color w:val="000000" w:themeColor="text1"/>
        </w:rPr>
        <w:t xml:space="preserve">It is believed that investigating internal factors affords more </w:t>
      </w:r>
      <w:r>
        <w:rPr>
          <w:color w:val="000000" w:themeColor="text1"/>
        </w:rPr>
        <w:lastRenderedPageBreak/>
        <w:t xml:space="preserve">opportunities for interventions since they can be implemented </w:t>
      </w:r>
      <w:r w:rsidR="0055771F">
        <w:rPr>
          <w:color w:val="000000" w:themeColor="text1"/>
        </w:rPr>
        <w:t xml:space="preserve">in an </w:t>
      </w:r>
      <w:r>
        <w:rPr>
          <w:color w:val="000000" w:themeColor="text1"/>
        </w:rPr>
        <w:t>individual or 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ED203C1"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 xml:space="preserve">Lloyd, Alexander, Rice, &amp; Greenfield, 1980). For example, </w:t>
      </w:r>
      <w:proofErr w:type="spellStart"/>
      <w:r>
        <w:rPr>
          <w:color w:val="000000" w:themeColor="text1"/>
        </w:rPr>
        <w:t>Pechtel</w:t>
      </w:r>
      <w:proofErr w:type="spellEnd"/>
      <w:r>
        <w:rPr>
          <w:color w:val="000000" w:themeColor="text1"/>
        </w:rPr>
        <w:t xml:space="preserve"> and </w:t>
      </w:r>
      <w:proofErr w:type="spellStart"/>
      <w:r>
        <w:rPr>
          <w:color w:val="000000" w:themeColor="text1"/>
        </w:rPr>
        <w:t>Pizzagalli</w:t>
      </w:r>
      <w:proofErr w:type="spellEnd"/>
      <w:r>
        <w:rPr>
          <w:color w:val="000000" w:themeColor="text1"/>
        </w:rPr>
        <w:t xml:space="preserve"> (2011) found that even early life stress has shown long-term impacts on various areas related to academic engagement, including memory, executive functioning, and cognitive performance. Further,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identified an association b</w:t>
      </w:r>
      <w:r w:rsidR="0080175F">
        <w:rPr>
          <w:color w:val="000000" w:themeColor="text1"/>
        </w:rPr>
        <w:t>etween</w:t>
      </w:r>
      <w:r>
        <w:rPr>
          <w:color w:val="000000" w:themeColor="text1"/>
        </w:rPr>
        <w:t xml:space="preserve"> </w:t>
      </w:r>
      <w:r w:rsidR="0080175F">
        <w:rPr>
          <w:color w:val="000000" w:themeColor="text1"/>
        </w:rPr>
        <w:t xml:space="preserve">certain </w:t>
      </w:r>
      <w:r>
        <w:rPr>
          <w:color w:val="000000" w:themeColor="text1"/>
        </w:rPr>
        <w:t>stress</w:t>
      </w:r>
      <w:r w:rsidR="0080175F">
        <w:rPr>
          <w:color w:val="000000" w:themeColor="text1"/>
        </w:rPr>
        <w:t>ors (e.g. those involving personal finances and perceived inadequacy)</w:t>
      </w:r>
      <w:r>
        <w:rPr>
          <w:color w:val="000000" w:themeColor="text1"/>
        </w:rPr>
        <w:t xml:space="preserve"> </w:t>
      </w:r>
      <w:r w:rsidR="0080175F">
        <w:rPr>
          <w:color w:val="000000" w:themeColor="text1"/>
        </w:rPr>
        <w:t>and earning a degree at the college level</w:t>
      </w:r>
      <w:r>
        <w:rPr>
          <w:color w:val="000000" w:themeColor="text1"/>
        </w:rPr>
        <w:t xml:space="preserve">. </w:t>
      </w:r>
    </w:p>
    <w:p w14:paraId="236A6283" w14:textId="77777777" w:rsidR="005B5763" w:rsidRDefault="005B5763" w:rsidP="005B5763">
      <w:pPr>
        <w:ind w:firstLine="0"/>
        <w:rPr>
          <w:b/>
          <w:color w:val="000000" w:themeColor="text1"/>
        </w:rPr>
      </w:pPr>
      <w:r w:rsidRPr="005B5763">
        <w:rPr>
          <w:b/>
          <w:color w:val="000000" w:themeColor="text1"/>
        </w:rPr>
        <w:t>Types of Stress</w:t>
      </w:r>
    </w:p>
    <w:p w14:paraId="5BFD6722" w14:textId="737CAFE7" w:rsidR="005B5763" w:rsidRPr="00A41C24" w:rsidRDefault="005B5763" w:rsidP="00A41C24">
      <w:pPr>
        <w:ind w:firstLine="0"/>
        <w:rPr>
          <w:color w:val="000000" w:themeColor="text1"/>
        </w:rPr>
      </w:pPr>
      <w:r>
        <w:rPr>
          <w:b/>
          <w:color w:val="000000" w:themeColor="text1"/>
        </w:rPr>
        <w:tab/>
      </w:r>
      <w:r w:rsidR="00246745">
        <w:rPr>
          <w:b/>
        </w:rPr>
        <w:t>Acute/Traumatic vs Chronic/Daily Hassle Stressors</w:t>
      </w:r>
      <w:r>
        <w:rPr>
          <w:b/>
          <w:color w:val="000000" w:themeColor="text1"/>
        </w:rPr>
        <w:t xml:space="preserve">. </w:t>
      </w:r>
      <w:r>
        <w:rPr>
          <w:color w:val="000000" w:themeColor="text1"/>
        </w:rPr>
        <w:t xml:space="preserve">Research evaluating the impacts of stressful life events has investigated both </w:t>
      </w:r>
      <w:r w:rsidR="004245FF">
        <w:rPr>
          <w:color w:val="000000" w:themeColor="text1"/>
        </w:rPr>
        <w:t xml:space="preserve">acute (i.e. more traumatic stressors such as death in the family) and chronic (i.e. less severe stressors and daily event stressors such as </w:t>
      </w:r>
      <w:r w:rsidR="00246745">
        <w:rPr>
          <w:color w:val="000000" w:themeColor="text1"/>
        </w:rPr>
        <w:t>arguing</w:t>
      </w:r>
      <w:r w:rsidR="004245FF">
        <w:rPr>
          <w:color w:val="000000" w:themeColor="text1"/>
        </w:rPr>
        <w:t xml:space="preserve"> with roommate) stress events.  </w:t>
      </w:r>
      <w:r w:rsidR="00191237">
        <w:rPr>
          <w:color w:val="000000" w:themeColor="text1"/>
        </w:rPr>
        <w:t>Results of those studies show</w:t>
      </w:r>
      <w:r w:rsidR="00246745">
        <w:rPr>
          <w:color w:val="000000" w:themeColor="text1"/>
        </w:rPr>
        <w:t xml:space="preserve"> that predictability is either improved with the inclusion of both types of stressors together (</w:t>
      </w:r>
      <w:r w:rsidR="00023EF4">
        <w:rPr>
          <w:rFonts w:eastAsia="Times New Roman" w:cs="Times New Roman"/>
          <w:kern w:val="0"/>
          <w:lang w:eastAsia="en-US"/>
        </w:rPr>
        <w:t xml:space="preserve">Crandall, </w:t>
      </w:r>
      <w:proofErr w:type="spellStart"/>
      <w:r w:rsidR="00023EF4">
        <w:rPr>
          <w:rFonts w:eastAsia="Times New Roman" w:cs="Times New Roman"/>
          <w:kern w:val="0"/>
          <w:lang w:eastAsia="en-US"/>
        </w:rPr>
        <w:t>Preisler</w:t>
      </w:r>
      <w:proofErr w:type="spellEnd"/>
      <w:r w:rsidR="00023EF4">
        <w:rPr>
          <w:rFonts w:eastAsia="Times New Roman" w:cs="Times New Roman"/>
          <w:kern w:val="0"/>
          <w:lang w:eastAsia="en-US"/>
        </w:rPr>
        <w:t xml:space="preserve">, &amp; </w:t>
      </w:r>
      <w:proofErr w:type="spellStart"/>
      <w:r w:rsidR="00023EF4">
        <w:rPr>
          <w:rFonts w:eastAsia="Times New Roman" w:cs="Times New Roman"/>
          <w:kern w:val="0"/>
          <w:lang w:eastAsia="en-US"/>
        </w:rPr>
        <w:t>Aussprung</w:t>
      </w:r>
      <w:proofErr w:type="spellEnd"/>
      <w:r w:rsidR="00023EF4">
        <w:rPr>
          <w:rFonts w:eastAsia="Times New Roman" w:cs="Times New Roman"/>
          <w:kern w:val="0"/>
          <w:lang w:eastAsia="en-US"/>
        </w:rPr>
        <w:t>, 1992;</w:t>
      </w:r>
      <w:r w:rsidR="00023EF4">
        <w:rPr>
          <w:color w:val="000000" w:themeColor="text1"/>
        </w:rPr>
        <w:t xml:space="preserve"> Huebner, 2001)</w:t>
      </w:r>
      <w:r w:rsidR="00246745">
        <w:rPr>
          <w:color w:val="000000" w:themeColor="text1"/>
        </w:rPr>
        <w:t>, or showed greater influences from chronic daily stressors than traumatic events</w:t>
      </w:r>
      <w:r w:rsidR="00246745" w:rsidRPr="00246745">
        <w:t xml:space="preserve"> </w:t>
      </w:r>
      <w:r w:rsidR="00246745">
        <w:t>(</w:t>
      </w:r>
      <w:r w:rsidR="007E73AA">
        <w:t>McCullough, Huebner, &amp; Laughlin</w:t>
      </w:r>
      <w:r w:rsidR="007E73AA" w:rsidRPr="007E73AA">
        <w:rPr>
          <w:color w:val="000000" w:themeColor="text1"/>
        </w:rPr>
        <w:t xml:space="preserve">, </w:t>
      </w:r>
      <w:r w:rsidR="00007812" w:rsidRPr="007E73AA">
        <w:rPr>
          <w:color w:val="000000" w:themeColor="text1"/>
        </w:rPr>
        <w:t>2</w:t>
      </w:r>
      <w:r w:rsidR="00007812">
        <w:t xml:space="preserve">000; </w:t>
      </w:r>
      <w:r w:rsidR="00246745">
        <w:t>Willard, Long, and Phipps, 2016)</w:t>
      </w:r>
      <w:r w:rsidR="00246745">
        <w:rPr>
          <w:color w:val="000000" w:themeColor="text1"/>
        </w:rPr>
        <w:t xml:space="preserve">. </w:t>
      </w:r>
      <w:r w:rsidR="00191237">
        <w:rPr>
          <w:color w:val="000000" w:themeColor="text1"/>
        </w:rPr>
        <w:t xml:space="preserve"> Consequently, it is important to include both when utilizing stressful life events as a measure of stress.</w:t>
      </w:r>
      <w:r w:rsidR="00246745">
        <w:rPr>
          <w:color w:val="000000" w:themeColor="text1"/>
        </w:rPr>
        <w:t xml:space="preserve">  </w:t>
      </w:r>
    </w:p>
    <w:p w14:paraId="5F3664EE" w14:textId="39E6FE25" w:rsidR="005210E5" w:rsidRDefault="004F35FD">
      <w:pPr>
        <w:rPr>
          <w:color w:val="FF0000"/>
        </w:rPr>
      </w:pPr>
      <w:r>
        <w:t xml:space="preserve">Stress, as measured through the number of stressful life events recently experienced, has been found to directly impact academic performance as well as influence other aspects of </w:t>
      </w:r>
      <w:r>
        <w:lastRenderedPageBreak/>
        <w:t xml:space="preserve">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w:t>
      </w:r>
      <w:proofErr w:type="spellStart"/>
      <w:r>
        <w:t>Burgard</w:t>
      </w:r>
      <w:proofErr w:type="spellEnd"/>
      <w:r>
        <w:t xml:space="preserve">, and </w:t>
      </w:r>
      <w:proofErr w:type="spellStart"/>
      <w:r>
        <w:t>Zivin</w:t>
      </w:r>
      <w:proofErr w:type="spellEnd"/>
      <w:r>
        <w:t xml:space="preserve"> (2016) identified similar effects of stress on symptoms of depression</w:t>
      </w:r>
      <w:r w:rsidR="0080175F">
        <w:t xml:space="preserve"> in adults</w:t>
      </w:r>
      <w:r>
        <w:t xml:space="preserve">.  </w:t>
      </w:r>
      <w:proofErr w:type="spellStart"/>
      <w:r>
        <w:t>Misra</w:t>
      </w:r>
      <w:proofErr w:type="spellEnd"/>
      <w:r>
        <w:t xml:space="preserve"> and McKean (2000) noted not only relationships between stress and anxiety, but also stress and time management, albeit directionality between these variables was not established.</w:t>
      </w:r>
      <w:r>
        <w:rPr>
          <w:color w:val="FF0000"/>
        </w:rPr>
        <w:t xml:space="preserve"> </w:t>
      </w:r>
    </w:p>
    <w:p w14:paraId="44CAD89A" w14:textId="3017CF96" w:rsidR="005210E5" w:rsidRPr="00A63D46" w:rsidRDefault="004F35FD" w:rsidP="0080051E">
      <w:r>
        <w:t>Although stress has been associated with these aspects of academic engagement, studies have shown the potential influence of interacting variables on stress.  I</w:t>
      </w:r>
      <w:r>
        <w:rPr>
          <w:color w:val="000000" w:themeColor="text1"/>
        </w:rPr>
        <w:t xml:space="preserve">n a study by </w:t>
      </w:r>
      <w:proofErr w:type="spellStart"/>
      <w:r>
        <w:rPr>
          <w:color w:val="000000" w:themeColor="text1"/>
        </w:rPr>
        <w:t>Minkel</w:t>
      </w:r>
      <w:proofErr w:type="spellEnd"/>
      <w:r>
        <w:rPr>
          <w:color w:val="000000" w:themeColor="text1"/>
        </w:rPr>
        <w:t xml:space="preserve">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sidR="00A63D46">
        <w:t xml:space="preserve">In evaluating the health practices associated with stress in college students, Hudd et al. (2000) found that students with high stress levels were less likely to show good health habits.  In fact, </w:t>
      </w:r>
      <w:r w:rsidR="0080051E">
        <w:t>lack of exercise</w:t>
      </w:r>
      <w:r w:rsidR="00A63D46">
        <w:t xml:space="preserve"> was associated with</w:t>
      </w:r>
      <w:r w:rsidR="0080051E">
        <w:t xml:space="preserve"> high stress</w:t>
      </w:r>
      <w:r w:rsidR="00A63D46">
        <w:t>, and the majority of</w:t>
      </w:r>
      <w:r w:rsidR="009F09FD">
        <w:t xml:space="preserve"> </w:t>
      </w:r>
      <w:r w:rsidR="00A63D46">
        <w:t xml:space="preserve">students </w:t>
      </w:r>
      <w:r w:rsidR="009F09FD">
        <w:t xml:space="preserve">reporting high levels of stress </w:t>
      </w:r>
      <w:r w:rsidR="00A63D46">
        <w:t xml:space="preserve">indicated </w:t>
      </w:r>
      <w:r w:rsidR="009F09FD">
        <w:t xml:space="preserve">that </w:t>
      </w:r>
      <w:r w:rsidR="00A63D46">
        <w:t>they did not get a good amount of sleep.</w:t>
      </w:r>
      <w:r w:rsidR="00A63D46" w:rsidRPr="00A63D46">
        <w:rPr>
          <w:color w:val="000000" w:themeColor="text1"/>
        </w:rPr>
        <w:t xml:space="preserve"> </w:t>
      </w:r>
      <w:r w:rsidR="00A63D46">
        <w:rPr>
          <w:color w:val="000000" w:themeColor="text1"/>
        </w:rPr>
        <w:t>In another study evaluating the impact of stress,</w:t>
      </w:r>
      <w:r w:rsidR="00A63D46">
        <w:rPr>
          <w:rFonts w:cstheme="majorHAnsi"/>
          <w:shd w:val="clear" w:color="auto" w:fill="FFFFFF"/>
        </w:rPr>
        <w:t xml:space="preserve"> undergraduate students who participated in vigorous exercise displayed lower levels of perceived stress (</w:t>
      </w:r>
      <w:proofErr w:type="spellStart"/>
      <w:r w:rsidR="00A63D46">
        <w:rPr>
          <w:rFonts w:cstheme="majorHAnsi"/>
          <w:shd w:val="clear" w:color="auto" w:fill="FFFFFF"/>
        </w:rPr>
        <w:t>VanKim</w:t>
      </w:r>
      <w:proofErr w:type="spellEnd"/>
      <w:r w:rsidR="00A63D46">
        <w:rPr>
          <w:rFonts w:cstheme="majorHAnsi"/>
          <w:shd w:val="clear" w:color="auto" w:fill="FFFFFF"/>
        </w:rPr>
        <w:t xml:space="preserve"> &amp; Nelson, 2013).</w:t>
      </w:r>
      <w:r w:rsidR="00A63D46">
        <w:t xml:space="preserve">  </w:t>
      </w:r>
      <w:r>
        <w:rPr>
          <w:color w:val="000000" w:themeColor="text1"/>
        </w:rPr>
        <w:t>Such findings 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53BD4556" w14:textId="27BE4068" w:rsidR="00690CBB" w:rsidRDefault="004F35FD" w:rsidP="00A63D46">
      <w:r>
        <w:t xml:space="preserve">Sleep is essential for the consolidation of memory, learning, decision making, alertness, mood, and cognitive performance (Banks &amp; </w:t>
      </w:r>
      <w:proofErr w:type="spellStart"/>
      <w:r>
        <w:t>Dinges</w:t>
      </w:r>
      <w:proofErr w:type="spellEnd"/>
      <w:r>
        <w:t xml:space="preserve">, 2007; Pilcher &amp; Walters, 1997).  Deficits in </w:t>
      </w:r>
      <w:r>
        <w:lastRenderedPageBreak/>
        <w:t>sleep have been shown to negatively impact academic performance (Gomes, Tavares, &amp; de Azevedo, 2011; Gilbert &amp; Weaver, 2010).  Specifically, sleep quality and duration are correlated with lower academic achievement and course grades in college students (</w:t>
      </w:r>
      <w:r>
        <w:rPr>
          <w:color w:val="000000" w:themeColor="text1"/>
        </w:rPr>
        <w:t xml:space="preserve">Pilcher, </w:t>
      </w:r>
      <w:proofErr w:type="spellStart"/>
      <w:r>
        <w:rPr>
          <w:color w:val="000000" w:themeColor="text1"/>
        </w:rPr>
        <w:t>Ginter</w:t>
      </w:r>
      <w:proofErr w:type="spellEnd"/>
      <w:r>
        <w:rPr>
          <w:color w:val="000000" w:themeColor="text1"/>
        </w:rPr>
        <w:t xml:space="preserve">, &amp; </w:t>
      </w:r>
      <w:proofErr w:type="spellStart"/>
      <w:r>
        <w:rPr>
          <w:color w:val="000000" w:themeColor="text1"/>
        </w:rPr>
        <w:t>Sadowsky</w:t>
      </w:r>
      <w:proofErr w:type="spellEnd"/>
      <w:r>
        <w:rPr>
          <w:color w:val="000000" w:themeColor="text1"/>
        </w:rPr>
        <w:t>,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2AB66B0D" w14:textId="2ECC35CE" w:rsidR="009723E8" w:rsidRDefault="00F73D35" w:rsidP="005E21BD">
      <w:pPr>
        <w:ind w:firstLine="0"/>
        <w:rPr>
          <w:b/>
        </w:rPr>
      </w:pPr>
      <w:r>
        <w:rPr>
          <w:b/>
        </w:rPr>
        <w:t>Aspects of</w:t>
      </w:r>
      <w:r w:rsidR="009723E8">
        <w:rPr>
          <w:b/>
        </w:rPr>
        <w:t xml:space="preserve"> Sleep</w:t>
      </w:r>
      <w:r>
        <w:rPr>
          <w:b/>
        </w:rPr>
        <w:t xml:space="preserve"> in Undergraduate Students</w:t>
      </w:r>
    </w:p>
    <w:p w14:paraId="4330EDE8" w14:textId="54219B9B" w:rsidR="009E1CE5" w:rsidRDefault="00F73D35" w:rsidP="007A6513">
      <w:pPr>
        <w:rPr>
          <w:rFonts w:eastAsia="Times New Roman" w:cs="Times New Roman"/>
          <w:kern w:val="0"/>
          <w:lang w:eastAsia="en-US"/>
        </w:rPr>
      </w:pPr>
      <w:r w:rsidRPr="00F73D35">
        <w:rPr>
          <w:color w:val="000000" w:themeColor="text1"/>
        </w:rPr>
        <w:t xml:space="preserve">The National Sleep Foundation recommends that adults age 18-64 receive 7-9 hours of sleep </w:t>
      </w:r>
      <w:r>
        <w:rPr>
          <w:color w:val="000000" w:themeColor="text1"/>
        </w:rPr>
        <w:t xml:space="preserve">per night </w:t>
      </w:r>
      <w:r w:rsidRPr="00F73D35">
        <w:rPr>
          <w:color w:val="000000" w:themeColor="text1"/>
        </w:rPr>
        <w:t>(</w:t>
      </w:r>
      <w:proofErr w:type="spellStart"/>
      <w:r>
        <w:rPr>
          <w:color w:val="000000" w:themeColor="text1"/>
        </w:rPr>
        <w:t>Hirshkowitz</w:t>
      </w:r>
      <w:proofErr w:type="spellEnd"/>
      <w:r>
        <w:rPr>
          <w:color w:val="000000" w:themeColor="text1"/>
        </w:rPr>
        <w:t xml:space="preserve"> et al.</w:t>
      </w:r>
      <w:r w:rsidRPr="00F73D35">
        <w:rPr>
          <w:color w:val="000000" w:themeColor="text1"/>
        </w:rPr>
        <w:t xml:space="preserve">, 2015). </w:t>
      </w:r>
      <w:r w:rsidR="007A6513">
        <w:rPr>
          <w:color w:val="000000" w:themeColor="text1"/>
        </w:rPr>
        <w:t xml:space="preserve"> However, research indicates that </w:t>
      </w:r>
      <w:r w:rsidR="00B525D5">
        <w:rPr>
          <w:color w:val="000000" w:themeColor="text1"/>
        </w:rPr>
        <w:t xml:space="preserve">the amount of sleep </w:t>
      </w:r>
      <w:r w:rsidR="007A6513">
        <w:rPr>
          <w:color w:val="000000" w:themeColor="text1"/>
        </w:rPr>
        <w:t xml:space="preserve">college students </w:t>
      </w:r>
      <w:r w:rsidR="009F09FD">
        <w:rPr>
          <w:color w:val="000000" w:themeColor="text1"/>
        </w:rPr>
        <w:t xml:space="preserve">generally get </w:t>
      </w:r>
      <w:r w:rsidR="007A6513">
        <w:rPr>
          <w:color w:val="000000" w:themeColor="text1"/>
        </w:rPr>
        <w:t>is declining and was at an average of 6.85 hours per night in 2001.  Not only is sleep duration suffering, but aspects of the college setting make it difficult for college students to receive quality sleep, as well.  Sleep latency</w:t>
      </w:r>
      <w:r w:rsidR="00254DE7">
        <w:rPr>
          <w:color w:val="000000" w:themeColor="text1"/>
        </w:rPr>
        <w:t>, bedtimes/wake</w:t>
      </w:r>
      <w:r w:rsidR="007A6513">
        <w:rPr>
          <w:color w:val="000000" w:themeColor="text1"/>
        </w:rPr>
        <w:t xml:space="preserve"> times, and night </w:t>
      </w:r>
      <w:r w:rsidR="000F314B">
        <w:rPr>
          <w:color w:val="000000" w:themeColor="text1"/>
        </w:rPr>
        <w:t>a</w:t>
      </w:r>
      <w:r w:rsidR="007A6513">
        <w:rPr>
          <w:color w:val="000000" w:themeColor="text1"/>
        </w:rPr>
        <w:t>wakenings are all related to sleep quality and may be impacted by the</w:t>
      </w:r>
      <w:r w:rsidR="00254DE7">
        <w:rPr>
          <w:color w:val="000000" w:themeColor="text1"/>
        </w:rPr>
        <w:t xml:space="preserve"> sleep environments found in the college setting </w:t>
      </w:r>
      <w:r w:rsidR="000F314B">
        <w:rPr>
          <w:color w:val="000000" w:themeColor="text1"/>
        </w:rPr>
        <w:t>(</w:t>
      </w:r>
      <w:proofErr w:type="spellStart"/>
      <w:r w:rsidR="000F314B">
        <w:rPr>
          <w:color w:val="000000" w:themeColor="text1"/>
        </w:rPr>
        <w:t>Ohayon</w:t>
      </w:r>
      <w:proofErr w:type="spellEnd"/>
      <w:r w:rsidR="00254DE7">
        <w:rPr>
          <w:color w:val="000000" w:themeColor="text1"/>
        </w:rPr>
        <w:t xml:space="preserve"> et al., 2017).  In fact</w:t>
      </w:r>
      <w:r w:rsidR="009E1CE5">
        <w:rPr>
          <w:color w:val="000000" w:themeColor="text1"/>
        </w:rPr>
        <w:t>,</w:t>
      </w:r>
      <w:r w:rsidR="00254DE7">
        <w:rPr>
          <w:color w:val="000000" w:themeColor="text1"/>
        </w:rPr>
        <w:t xml:space="preserve"> a study by</w:t>
      </w:r>
      <w:r w:rsidR="009E1CE5">
        <w:rPr>
          <w:rFonts w:eastAsia="Times New Roman" w:cs="Times New Roman"/>
          <w:kern w:val="0"/>
          <w:lang w:eastAsia="en-US"/>
        </w:rPr>
        <w:t xml:space="preserve"> </w:t>
      </w:r>
      <w:proofErr w:type="spellStart"/>
      <w:r w:rsidR="009E1CE5">
        <w:rPr>
          <w:rFonts w:eastAsia="Times New Roman" w:cs="Times New Roman"/>
          <w:kern w:val="0"/>
          <w:lang w:eastAsia="en-US"/>
        </w:rPr>
        <w:t>Bulboltz</w:t>
      </w:r>
      <w:proofErr w:type="spellEnd"/>
      <w:r w:rsidR="009E1CE5">
        <w:rPr>
          <w:rFonts w:eastAsia="Times New Roman" w:cs="Times New Roman"/>
          <w:kern w:val="0"/>
          <w:lang w:eastAsia="en-US"/>
        </w:rPr>
        <w:t xml:space="preserve">, Brown, and </w:t>
      </w:r>
      <w:proofErr w:type="spellStart"/>
      <w:r w:rsidR="009E1CE5">
        <w:rPr>
          <w:rFonts w:eastAsia="Times New Roman" w:cs="Times New Roman"/>
          <w:kern w:val="0"/>
          <w:lang w:eastAsia="en-US"/>
        </w:rPr>
        <w:t>Soper</w:t>
      </w:r>
      <w:proofErr w:type="spellEnd"/>
      <w:r w:rsidR="009E1CE5">
        <w:rPr>
          <w:rFonts w:eastAsia="Times New Roman" w:cs="Times New Roman"/>
          <w:kern w:val="0"/>
          <w:lang w:eastAsia="en-US"/>
        </w:rPr>
        <w:t xml:space="preserve"> (2001) </w:t>
      </w:r>
      <w:r w:rsidR="009E1CE5">
        <w:rPr>
          <w:color w:val="000000" w:themeColor="text1"/>
        </w:rPr>
        <w:t xml:space="preserve">found </w:t>
      </w:r>
      <w:r w:rsidR="00254DE7">
        <w:rPr>
          <w:rFonts w:eastAsia="Times New Roman" w:cs="Times New Roman"/>
          <w:kern w:val="0"/>
          <w:lang w:eastAsia="en-US"/>
        </w:rPr>
        <w:t>sleep disturba</w:t>
      </w:r>
      <w:r w:rsidR="009E1CE5">
        <w:rPr>
          <w:rFonts w:eastAsia="Times New Roman" w:cs="Times New Roman"/>
          <w:kern w:val="0"/>
          <w:lang w:eastAsia="en-US"/>
        </w:rPr>
        <w:t>nces</w:t>
      </w:r>
      <w:r w:rsidR="00CF6B7F">
        <w:rPr>
          <w:rFonts w:eastAsia="Times New Roman" w:cs="Times New Roman"/>
          <w:kern w:val="0"/>
          <w:lang w:eastAsia="en-US"/>
        </w:rPr>
        <w:t>,</w:t>
      </w:r>
      <w:r w:rsidR="009E1CE5">
        <w:rPr>
          <w:rFonts w:eastAsia="Times New Roman" w:cs="Times New Roman"/>
          <w:kern w:val="0"/>
          <w:lang w:eastAsia="en-US"/>
        </w:rPr>
        <w:t xml:space="preserve"> or problems with sleep</w:t>
      </w:r>
      <w:r w:rsidR="00CF6B7F">
        <w:rPr>
          <w:rFonts w:eastAsia="Times New Roman" w:cs="Times New Roman"/>
          <w:kern w:val="0"/>
          <w:lang w:eastAsia="en-US"/>
        </w:rPr>
        <w:t>,</w:t>
      </w:r>
      <w:r w:rsidR="009E1CE5">
        <w:rPr>
          <w:rFonts w:eastAsia="Times New Roman" w:cs="Times New Roman"/>
          <w:kern w:val="0"/>
          <w:lang w:eastAsia="en-US"/>
        </w:rPr>
        <w:t xml:space="preserve"> reported by 73% of college</w:t>
      </w:r>
      <w:r w:rsidR="00254DE7">
        <w:rPr>
          <w:rFonts w:eastAsia="Times New Roman" w:cs="Times New Roman"/>
          <w:kern w:val="0"/>
          <w:lang w:eastAsia="en-US"/>
        </w:rPr>
        <w:t xml:space="preserve"> students</w:t>
      </w:r>
      <w:r w:rsidR="009E1CE5">
        <w:rPr>
          <w:rFonts w:eastAsia="Times New Roman" w:cs="Times New Roman"/>
          <w:kern w:val="0"/>
          <w:lang w:eastAsia="en-US"/>
        </w:rPr>
        <w:t>;</w:t>
      </w:r>
      <w:r w:rsidR="009E1CE5">
        <w:t xml:space="preserve"> and undergraduate students have been found to show a pattern of reduced sleep quantity and quality</w:t>
      </w:r>
      <w:r w:rsidR="0051007E">
        <w:t xml:space="preserve"> in </w:t>
      </w:r>
      <w:r w:rsidR="009F09FD">
        <w:t>several</w:t>
      </w:r>
      <w:r w:rsidR="0051007E">
        <w:t xml:space="preserve"> other studies</w:t>
      </w:r>
      <w:r w:rsidR="009E1CE5">
        <w:t xml:space="preserve"> (</w:t>
      </w:r>
      <w:r w:rsidR="009F09FD">
        <w:t xml:space="preserve">e.g., </w:t>
      </w:r>
      <w:proofErr w:type="spellStart"/>
      <w:r w:rsidR="009E1CE5">
        <w:t>Gaultney</w:t>
      </w:r>
      <w:proofErr w:type="spellEnd"/>
      <w:r w:rsidR="009E1CE5">
        <w:t xml:space="preserve">, 2010; Gilbert &amp; Weaver, 2010; </w:t>
      </w:r>
      <w:proofErr w:type="spellStart"/>
      <w:r w:rsidR="009E1CE5">
        <w:t>Orzech</w:t>
      </w:r>
      <w:proofErr w:type="spellEnd"/>
      <w:r w:rsidR="009E1CE5">
        <w:t xml:space="preserve">, </w:t>
      </w:r>
      <w:proofErr w:type="spellStart"/>
      <w:r w:rsidR="009E1CE5">
        <w:t>Salafsky</w:t>
      </w:r>
      <w:proofErr w:type="spellEnd"/>
      <w:r w:rsidR="009E1CE5">
        <w:t>, &amp; Hamilton 2011).</w:t>
      </w:r>
    </w:p>
    <w:p w14:paraId="4C958FB4" w14:textId="1643D410" w:rsidR="009E1CE5" w:rsidRDefault="009E1CE5" w:rsidP="007A6513">
      <w:pPr>
        <w:rPr>
          <w:color w:val="000000" w:themeColor="text1"/>
        </w:rPr>
      </w:pPr>
      <w:r>
        <w:rPr>
          <w:color w:val="000000" w:themeColor="text1"/>
        </w:rPr>
        <w:t>Students in this age range are also experiencing the effects of a documented phase d</w:t>
      </w:r>
      <w:r w:rsidR="0051007E">
        <w:rPr>
          <w:color w:val="000000" w:themeColor="text1"/>
        </w:rPr>
        <w:t>elay that starts in</w:t>
      </w:r>
      <w:r w:rsidR="002942FC">
        <w:rPr>
          <w:color w:val="000000" w:themeColor="text1"/>
        </w:rPr>
        <w:t xml:space="preserve"> adolescence</w:t>
      </w:r>
      <w:r w:rsidR="0004750A">
        <w:rPr>
          <w:color w:val="000000" w:themeColor="text1"/>
        </w:rPr>
        <w:t xml:space="preserve"> (</w:t>
      </w:r>
      <w:r w:rsidR="0004750A">
        <w:t xml:space="preserve">Brown et al., 2001; Crowley, </w:t>
      </w:r>
      <w:proofErr w:type="spellStart"/>
      <w:r w:rsidR="0004750A">
        <w:t>Acebo</w:t>
      </w:r>
      <w:proofErr w:type="spellEnd"/>
      <w:r w:rsidR="0004750A">
        <w:t xml:space="preserve">, &amp; </w:t>
      </w:r>
      <w:proofErr w:type="spellStart"/>
      <w:r w:rsidR="0004750A">
        <w:t>Carskadon</w:t>
      </w:r>
      <w:proofErr w:type="spellEnd"/>
      <w:r w:rsidR="0004750A">
        <w:t>, 2007)</w:t>
      </w:r>
      <w:r>
        <w:rPr>
          <w:color w:val="000000" w:themeColor="text1"/>
        </w:rPr>
        <w:t>.  This phase delay results in later bedtimes and wake times, making getti</w:t>
      </w:r>
      <w:r w:rsidR="0051007E">
        <w:rPr>
          <w:color w:val="000000" w:themeColor="text1"/>
        </w:rPr>
        <w:t>ng adequate sleep difficult with</w:t>
      </w:r>
      <w:r>
        <w:rPr>
          <w:color w:val="000000" w:themeColor="text1"/>
        </w:rPr>
        <w:t xml:space="preserve"> early classes or </w:t>
      </w:r>
      <w:r w:rsidR="0051007E">
        <w:rPr>
          <w:color w:val="000000" w:themeColor="text1"/>
        </w:rPr>
        <w:t>other morning obligations on a college campus</w:t>
      </w:r>
      <w:r>
        <w:rPr>
          <w:color w:val="000000" w:themeColor="text1"/>
        </w:rPr>
        <w:t>.</w:t>
      </w:r>
      <w:r w:rsidR="000F314B">
        <w:rPr>
          <w:color w:val="000000" w:themeColor="text1"/>
        </w:rPr>
        <w:t xml:space="preserve">  </w:t>
      </w:r>
      <w:r w:rsidR="009F09FD">
        <w:rPr>
          <w:color w:val="000000" w:themeColor="text1"/>
        </w:rPr>
        <w:t>Consistent with this problem, f</w:t>
      </w:r>
      <w:r w:rsidR="0051007E">
        <w:rPr>
          <w:color w:val="000000" w:themeColor="text1"/>
        </w:rPr>
        <w:t>indings from</w:t>
      </w:r>
      <w:r w:rsidR="009F09FD">
        <w:rPr>
          <w:color w:val="000000" w:themeColor="text1"/>
        </w:rPr>
        <w:t xml:space="preserve"> a study by</w:t>
      </w:r>
      <w:r w:rsidR="0051007E">
        <w:rPr>
          <w:color w:val="000000" w:themeColor="text1"/>
        </w:rPr>
        <w:t xml:space="preserve"> </w:t>
      </w:r>
      <w:proofErr w:type="spellStart"/>
      <w:r w:rsidR="0051007E">
        <w:rPr>
          <w:color w:val="000000" w:themeColor="text1"/>
        </w:rPr>
        <w:t>Gaultney</w:t>
      </w:r>
      <w:proofErr w:type="spellEnd"/>
      <w:r w:rsidR="0051007E">
        <w:rPr>
          <w:color w:val="000000" w:themeColor="text1"/>
        </w:rPr>
        <w:t xml:space="preserve"> (2010) indicate that students at risk for sleep disorders were the</w:t>
      </w:r>
      <w:r w:rsidR="00E83F47">
        <w:rPr>
          <w:color w:val="000000" w:themeColor="text1"/>
        </w:rPr>
        <w:t xml:space="preserve"> most </w:t>
      </w:r>
      <w:r w:rsidR="00E83F47">
        <w:rPr>
          <w:color w:val="000000" w:themeColor="text1"/>
        </w:rPr>
        <w:lastRenderedPageBreak/>
        <w:t xml:space="preserve">likely to have poor GPAs.  </w:t>
      </w:r>
      <w:r w:rsidR="00E83F47">
        <w:rPr>
          <w:rFonts w:eastAsia="Times New Roman" w:cs="Times New Roman"/>
          <w:kern w:val="0"/>
          <w:lang w:eastAsia="en-US"/>
        </w:rPr>
        <w:t xml:space="preserve">Also, students who do not </w:t>
      </w:r>
      <w:r w:rsidR="00CF6B7F">
        <w:rPr>
          <w:rFonts w:eastAsia="Times New Roman" w:cs="Times New Roman"/>
          <w:kern w:val="0"/>
          <w:lang w:eastAsia="en-US"/>
        </w:rPr>
        <w:t>have a clear idea of what constitutes</w:t>
      </w:r>
      <w:r w:rsidR="00E83F47" w:rsidRPr="00E83F47">
        <w:rPr>
          <w:rFonts w:eastAsia="Times New Roman" w:cs="Times New Roman"/>
          <w:kern w:val="0"/>
          <w:lang w:eastAsia="en-US"/>
        </w:rPr>
        <w:t xml:space="preserve"> </w:t>
      </w:r>
      <w:r w:rsidR="00E83F47">
        <w:rPr>
          <w:rFonts w:eastAsia="Times New Roman" w:cs="Times New Roman"/>
          <w:kern w:val="0"/>
          <w:lang w:eastAsia="en-US"/>
        </w:rPr>
        <w:t>positive sleep behaviors tend to exhibit more impaired sleep habits</w:t>
      </w:r>
      <w:r w:rsidR="00E83F47" w:rsidRPr="00E83F47">
        <w:rPr>
          <w:rFonts w:eastAsia="Times New Roman" w:cs="Times New Roman"/>
          <w:kern w:val="0"/>
          <w:lang w:eastAsia="en-US"/>
        </w:rPr>
        <w:t xml:space="preserve"> </w:t>
      </w:r>
      <w:r w:rsidR="00E83F47">
        <w:rPr>
          <w:rFonts w:eastAsia="Times New Roman" w:cs="Times New Roman"/>
          <w:kern w:val="0"/>
          <w:lang w:eastAsia="en-US"/>
        </w:rPr>
        <w:t xml:space="preserve">(Hicks, Lucero-Gorman, &amp; Bautista, 1999). </w:t>
      </w:r>
      <w:r w:rsidR="0051007E">
        <w:rPr>
          <w:color w:val="000000" w:themeColor="text1"/>
        </w:rPr>
        <w:t xml:space="preserve"> Consequently, it is important to educate undergraduate students on the impact of sleep on their </w:t>
      </w:r>
      <w:r w:rsidR="00E83F47">
        <w:rPr>
          <w:color w:val="000000" w:themeColor="text1"/>
        </w:rPr>
        <w:t>everyday functioning, in addition to encouraging</w:t>
      </w:r>
      <w:r w:rsidR="002701F3">
        <w:rPr>
          <w:color w:val="000000" w:themeColor="text1"/>
        </w:rPr>
        <w:t xml:space="preserve"> positive sleep hygiene practices.</w:t>
      </w:r>
    </w:p>
    <w:p w14:paraId="638553C2" w14:textId="4C28254F" w:rsidR="005E21BD" w:rsidRPr="00DF0F27" w:rsidRDefault="00DF0F27" w:rsidP="005E21BD">
      <w:pPr>
        <w:ind w:firstLine="0"/>
        <w:rPr>
          <w:b/>
        </w:rPr>
      </w:pPr>
      <w:r w:rsidRPr="00DF0F27">
        <w:rPr>
          <w:b/>
        </w:rPr>
        <w:t>Self-Care Practices</w:t>
      </w:r>
    </w:p>
    <w:p w14:paraId="2A037ACB" w14:textId="70EC6E88" w:rsidR="00DF0F27" w:rsidRDefault="00F1239A">
      <w:r w:rsidRPr="00690CBB">
        <w:rPr>
          <w:b/>
        </w:rPr>
        <w:t>Sleep</w:t>
      </w:r>
      <w:r w:rsidR="00BF764B">
        <w:rPr>
          <w:b/>
        </w:rPr>
        <w:t xml:space="preserve"> h</w:t>
      </w:r>
      <w:r w:rsidR="00690CBB" w:rsidRPr="00690CBB">
        <w:rPr>
          <w:b/>
        </w:rPr>
        <w:t>ygiene.</w:t>
      </w:r>
      <w:r w:rsidR="00690CBB">
        <w:t xml:space="preserve"> </w:t>
      </w:r>
      <w:r w:rsidR="004F35FD">
        <w:t xml:space="preserve">Good sleep hygiene has been shown to impact sleep quality </w:t>
      </w:r>
      <w:r w:rsidR="004F35FD">
        <w:rPr>
          <w:b/>
        </w:rPr>
        <w:t>(</w:t>
      </w:r>
      <w:r w:rsidR="004F35FD">
        <w:t xml:space="preserve">Brown, </w:t>
      </w:r>
      <w:proofErr w:type="spellStart"/>
      <w:r w:rsidR="004F35FD">
        <w:t>Buboltz</w:t>
      </w:r>
      <w:proofErr w:type="spellEnd"/>
      <w:r w:rsidR="004F35FD">
        <w:t xml:space="preserve">, &amp; </w:t>
      </w:r>
      <w:proofErr w:type="spellStart"/>
      <w:r w:rsidR="004F35FD">
        <w:t>Soper</w:t>
      </w:r>
      <w:proofErr w:type="spellEnd"/>
      <w:r w:rsidR="004F35FD">
        <w:t>, 2002; Cho, Kim, &amp; Lee, 2013</w:t>
      </w:r>
      <w:r w:rsidR="004F35FD">
        <w:rPr>
          <w:b/>
        </w:rPr>
        <w:t>)</w:t>
      </w:r>
      <w:r w:rsidR="004F35FD">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6DB98EF" w14:textId="57220143" w:rsidR="00076D89" w:rsidRDefault="000D1187">
      <w:r>
        <w:rPr>
          <w:b/>
          <w:i/>
        </w:rPr>
        <w:t>ABCs of SLEEPING</w:t>
      </w:r>
      <w:r w:rsidR="00BF764B">
        <w:rPr>
          <w:i/>
        </w:rPr>
        <w:t>.</w:t>
      </w:r>
      <w:r w:rsidR="00A132D7">
        <w:rPr>
          <w:i/>
        </w:rPr>
        <w:t xml:space="preserve"> </w:t>
      </w:r>
      <w:r w:rsidR="00A132D7">
        <w:t>Although geared towards different populations with different expectations for independent implementation, sleep behavior recommendations are</w:t>
      </w:r>
      <w:r w:rsidR="003B132E">
        <w:t xml:space="preserve"> somewhat</w:t>
      </w:r>
      <w:r w:rsidR="00A132D7">
        <w:t xml:space="preserve"> consistent for children and adults for optimizing sleep quality and</w:t>
      </w:r>
      <w:r w:rsidR="00036E33">
        <w:t xml:space="preserve"> quantity.  The ABCs of SLEEPING</w:t>
      </w:r>
      <w:r w:rsidR="00A132D7">
        <w:t xml:space="preserve"> is a mnemonic used for </w:t>
      </w:r>
      <w:r w:rsidR="003B132E">
        <w:t xml:space="preserve">providing </w:t>
      </w:r>
      <w:r w:rsidR="00A132D7">
        <w:t>sleep behavior</w:t>
      </w:r>
      <w:r w:rsidR="003B132E">
        <w:t xml:space="preserve"> recommendations for</w:t>
      </w:r>
      <w:r w:rsidR="00A132D7">
        <w:t xml:space="preserve"> children (Allen, </w:t>
      </w:r>
      <w:proofErr w:type="spellStart"/>
      <w:r w:rsidR="00333641">
        <w:t>Howlett</w:t>
      </w:r>
      <w:proofErr w:type="spellEnd"/>
      <w:r w:rsidR="00333641">
        <w:t xml:space="preserve">, </w:t>
      </w:r>
      <w:proofErr w:type="spellStart"/>
      <w:r w:rsidR="00333641">
        <w:t>Coulombe</w:t>
      </w:r>
      <w:proofErr w:type="spellEnd"/>
      <w:r w:rsidR="00333641">
        <w:t xml:space="preserve">, &amp; </w:t>
      </w:r>
      <w:proofErr w:type="spellStart"/>
      <w:r w:rsidR="00333641">
        <w:t>Corkum</w:t>
      </w:r>
      <w:proofErr w:type="spellEnd"/>
      <w:r w:rsidR="00333641">
        <w:t>, 2016). Recommendations th</w:t>
      </w:r>
      <w:r w:rsidR="003B132E">
        <w:t>at overlap between various sleep hygie</w:t>
      </w:r>
      <w:r w:rsidR="00C27A80">
        <w:t>ne measures (including the Sleep Hygiene Index [SHI] used with</w:t>
      </w:r>
      <w:r w:rsidR="003B132E">
        <w:t xml:space="preserve"> adults) and that show strong empirical support in the research on the ABCs of SLEEPING include keeping</w:t>
      </w:r>
      <w:r w:rsidR="00333641">
        <w:t xml:space="preserve"> consistent bedtime</w:t>
      </w:r>
      <w:r w:rsidR="003B132E">
        <w:t>s/wake</w:t>
      </w:r>
      <w:r w:rsidR="003F70D6">
        <w:t>-</w:t>
      </w:r>
      <w:r w:rsidR="003B132E">
        <w:t>times</w:t>
      </w:r>
      <w:r w:rsidR="003F70D6">
        <w:t xml:space="preserve"> and</w:t>
      </w:r>
      <w:r w:rsidR="00333641">
        <w:t xml:space="preserve"> </w:t>
      </w:r>
      <w:r w:rsidR="003F70D6">
        <w:t>limiting electron</w:t>
      </w:r>
      <w:r w:rsidR="00036E33">
        <w:t xml:space="preserve">ics during and after bedtimes. </w:t>
      </w:r>
      <w:r w:rsidR="003F70D6">
        <w:t>The research in children also emphasizes the importance of bedtime routines</w:t>
      </w:r>
      <w:r w:rsidR="00036E33">
        <w:t xml:space="preserve"> </w:t>
      </w:r>
      <w:r w:rsidR="00D77199">
        <w:t>and learning to fall asleep independently</w:t>
      </w:r>
      <w:r w:rsidR="00036E33">
        <w:t xml:space="preserve">.  While not </w:t>
      </w:r>
      <w:r w:rsidR="00CB461D">
        <w:t xml:space="preserve">as </w:t>
      </w:r>
      <w:r w:rsidR="00036E33">
        <w:t xml:space="preserve">relevant in the lives of undergraduate students, this population faces its own challenges </w:t>
      </w:r>
      <w:r w:rsidR="00B02EE2">
        <w:t xml:space="preserve">related to </w:t>
      </w:r>
      <w:r w:rsidR="00036E33">
        <w:t>sleep hygiene</w:t>
      </w:r>
      <w:r w:rsidR="00B02EE2">
        <w:t xml:space="preserve"> implementation</w:t>
      </w:r>
      <w:r w:rsidR="003F70D6">
        <w:t xml:space="preserve">. </w:t>
      </w:r>
      <w:r w:rsidR="00036E33">
        <w:t xml:space="preserve">For instance, independence </w:t>
      </w:r>
      <w:r w:rsidR="00CB461D">
        <w:t xml:space="preserve">in the </w:t>
      </w:r>
      <w:r w:rsidR="00CB461D">
        <w:lastRenderedPageBreak/>
        <w:t>college setting places</w:t>
      </w:r>
      <w:r w:rsidR="00036E33">
        <w:t xml:space="preserve"> the </w:t>
      </w:r>
      <w:r w:rsidR="00CB461D">
        <w:t xml:space="preserve">responsibility for understanding and implementing positive sleep behaviors on </w:t>
      </w:r>
      <w:r w:rsidR="00B02EE2">
        <w:t xml:space="preserve">individual college </w:t>
      </w:r>
      <w:r w:rsidR="00CB461D">
        <w:t>student</w:t>
      </w:r>
      <w:r w:rsidR="00B02EE2">
        <w:t>s</w:t>
      </w:r>
      <w:r w:rsidR="00CB461D">
        <w:t>.  Consequently, education about optimal sleep durations</w:t>
      </w:r>
      <w:r w:rsidR="003F758B">
        <w:t>,</w:t>
      </w:r>
      <w:r w:rsidR="00CB461D">
        <w:t xml:space="preserve"> the importance of sleep quality,</w:t>
      </w:r>
      <w:r w:rsidR="003F758B">
        <w:t xml:space="preserve"> and the ways to optimize both,</w:t>
      </w:r>
      <w:r w:rsidR="00CB461D">
        <w:t xml:space="preserve"> along with the self-discipline to implement positive sleep behaviors is </w:t>
      </w:r>
      <w:r w:rsidR="00B96595" w:rsidRPr="00C27A80">
        <w:rPr>
          <w:color w:val="000000" w:themeColor="text1"/>
        </w:rPr>
        <w:t>essential</w:t>
      </w:r>
      <w:r w:rsidR="00CB461D">
        <w:t xml:space="preserve">. </w:t>
      </w:r>
      <w:r w:rsidR="003F70D6">
        <w:t xml:space="preserve"> </w:t>
      </w:r>
    </w:p>
    <w:p w14:paraId="6D0EB384" w14:textId="21C5B911" w:rsidR="00BF764B" w:rsidRPr="007B301B" w:rsidRDefault="00BB18F6" w:rsidP="007B301B">
      <w:pPr>
        <w:rPr>
          <w:rFonts w:cstheme="minorHAnsi"/>
        </w:rPr>
      </w:pPr>
      <w:r>
        <w:t>Recommendations or item</w:t>
      </w:r>
      <w:commentRangeStart w:id="3"/>
      <w:r w:rsidR="00B96595">
        <w:t xml:space="preserve">s related to exercise are included on </w:t>
      </w:r>
      <w:r w:rsidR="00807634">
        <w:t xml:space="preserve">sleep hygiene </w:t>
      </w:r>
      <w:r w:rsidR="00B96595">
        <w:t>measur</w:t>
      </w:r>
      <w:r w:rsidR="00807634">
        <w:t>es for both children and adults.</w:t>
      </w:r>
      <w:r w:rsidR="00B96595">
        <w:t xml:space="preserve"> </w:t>
      </w:r>
      <w:r w:rsidR="00807634">
        <w:t xml:space="preserve">However, </w:t>
      </w:r>
      <w:r w:rsidR="00B96595">
        <w:t>the empirical support for the rec</w:t>
      </w:r>
      <w:r w:rsidR="00B01AFD">
        <w:t>ommendat</w:t>
      </w:r>
      <w:r w:rsidR="00EF2532">
        <w:t>ion of daily exercise found</w:t>
      </w:r>
      <w:r w:rsidR="00B96595">
        <w:t xml:space="preserve"> </w:t>
      </w:r>
      <w:r w:rsidR="00EF2532">
        <w:t>in the</w:t>
      </w:r>
      <w:r w:rsidR="00C27A80">
        <w:t xml:space="preserve"> ABCs of SL</w:t>
      </w:r>
      <w:r w:rsidR="00076D89">
        <w:t xml:space="preserve">EEPING for </w:t>
      </w:r>
      <w:r w:rsidR="00B96595">
        <w:t xml:space="preserve">children is equivocal </w:t>
      </w:r>
      <w:r w:rsidR="00B52CE5">
        <w:t xml:space="preserve">and </w:t>
      </w:r>
      <w:r w:rsidR="00B01AFD">
        <w:t xml:space="preserve">research has shown </w:t>
      </w:r>
      <w:r w:rsidR="00B52CE5">
        <w:t xml:space="preserve">there is non-support for the recommendation of avoiding exercise at bedtime </w:t>
      </w:r>
      <w:r w:rsidR="00076D89">
        <w:t>(Allen et al., 2016).</w:t>
      </w:r>
      <w:commentRangeEnd w:id="3"/>
      <w:r w:rsidR="00B02EE2">
        <w:rPr>
          <w:rStyle w:val="CommentReference"/>
        </w:rPr>
        <w:commentReference w:id="3"/>
      </w:r>
      <w:r w:rsidR="00076D89">
        <w:t xml:space="preserve"> </w:t>
      </w:r>
      <w:commentRangeStart w:id="4"/>
      <w:r w:rsidR="00B52CE5">
        <w:t>This</w:t>
      </w:r>
      <w:commentRangeEnd w:id="4"/>
      <w:r w:rsidR="00683855">
        <w:rPr>
          <w:rStyle w:val="CommentReference"/>
        </w:rPr>
        <w:commentReference w:id="4"/>
      </w:r>
      <w:r w:rsidR="00B52CE5">
        <w:t xml:space="preserve"> finding is </w:t>
      </w:r>
      <w:r w:rsidR="00B02EE2">
        <w:t xml:space="preserve">consistent with findings from studies </w:t>
      </w:r>
      <w:r w:rsidR="00076D89">
        <w:t>by Vail-Smith, Felts, and Becker (2009)</w:t>
      </w:r>
      <w:r w:rsidR="00B02EE2">
        <w:t xml:space="preserve"> that do not find associations between sleep and exercise in undergraduate students. Moreover, other researchers on this topic have concluded that:</w:t>
      </w:r>
      <w:r w:rsidR="00076D89">
        <w:t xml:space="preserve"> “</w:t>
      </w:r>
      <w:r w:rsidR="00A60BE4">
        <w:t xml:space="preserve">there was </w:t>
      </w:r>
      <w:r w:rsidR="00076D89">
        <w:t>no relationship found between</w:t>
      </w:r>
      <w:r w:rsidR="00A60BE4" w:rsidRPr="00A60BE4">
        <w:t xml:space="preserve"> </w:t>
      </w:r>
      <w:r w:rsidR="00A60BE4">
        <w:t>exercise frequency</w:t>
      </w:r>
      <w:r w:rsidR="00076D89">
        <w:t xml:space="preserve"> </w:t>
      </w:r>
      <w:r w:rsidR="00A60BE4">
        <w:t xml:space="preserve">and mean </w:t>
      </w:r>
      <w:r w:rsidR="00076D89">
        <w:t>SQI</w:t>
      </w:r>
      <w:r w:rsidR="005922C3">
        <w:t xml:space="preserve"> (Sleep Quality Index)</w:t>
      </w:r>
      <w:r w:rsidR="00A60BE4">
        <w:t xml:space="preserve"> scores</w:t>
      </w:r>
      <w:r w:rsidR="00076D89">
        <w:t>” (p. 927)</w:t>
      </w:r>
      <w:r w:rsidR="00EB2541">
        <w:t xml:space="preserve"> and</w:t>
      </w:r>
      <w:r w:rsidR="00EB2541">
        <w:rPr>
          <w:rFonts w:cstheme="minorHAnsi"/>
        </w:rPr>
        <w:t xml:space="preserve"> </w:t>
      </w:r>
      <w:r w:rsidR="00B02EE2">
        <w:rPr>
          <w:rFonts w:cstheme="minorHAnsi"/>
        </w:rPr>
        <w:t>that:</w:t>
      </w:r>
      <w:r w:rsidR="00076D89">
        <w:rPr>
          <w:rFonts w:cstheme="minorHAnsi"/>
        </w:rPr>
        <w:t xml:space="preserve"> </w:t>
      </w:r>
      <w:r w:rsidR="00076D89" w:rsidRPr="00257B8B">
        <w:rPr>
          <w:rFonts w:cstheme="minorHAnsi"/>
        </w:rPr>
        <w:t>“</w:t>
      </w:r>
      <w:r w:rsidR="00076D89" w:rsidRPr="00257B8B">
        <w:rPr>
          <w:rFonts w:cstheme="minorHAnsi"/>
          <w:color w:val="333333"/>
          <w:shd w:val="clear" w:color="auto" w:fill="FAFAFA"/>
        </w:rPr>
        <w:t>Students overwhelmingly stated that emotional and academic stress negatively impacted sleep. Multiple regression analyses revealed that tension and stress accounted for 24% of the variance in the PSQI score, whereas exercise, alcohol and caffeine consumption, and consistency of sleep schedule were not signific</w:t>
      </w:r>
      <w:r w:rsidR="00730A2A">
        <w:rPr>
          <w:rFonts w:cstheme="minorHAnsi"/>
          <w:color w:val="333333"/>
          <w:shd w:val="clear" w:color="auto" w:fill="FAFAFA"/>
        </w:rPr>
        <w:t>ant predictors of sleep quality</w:t>
      </w:r>
      <w:r w:rsidR="00076D89" w:rsidRPr="00257B8B">
        <w:rPr>
          <w:rFonts w:cstheme="minorHAnsi"/>
          <w:color w:val="333333"/>
          <w:shd w:val="clear" w:color="auto" w:fill="FAFAFA"/>
        </w:rPr>
        <w:t>”</w:t>
      </w:r>
      <w:r w:rsidR="00076D89">
        <w:rPr>
          <w:rFonts w:cstheme="minorHAnsi"/>
          <w:color w:val="333333"/>
          <w:shd w:val="clear" w:color="auto" w:fill="FAFAFA"/>
        </w:rPr>
        <w:t xml:space="preserve"> (</w:t>
      </w:r>
      <w:r w:rsidR="00B02EE2">
        <w:rPr>
          <w:rFonts w:cstheme="minorHAnsi"/>
        </w:rPr>
        <w:t xml:space="preserve">Lund, </w:t>
      </w:r>
      <w:proofErr w:type="spellStart"/>
      <w:r w:rsidR="00B02EE2" w:rsidRPr="00EB2541">
        <w:rPr>
          <w:rFonts w:cstheme="minorHAnsi"/>
        </w:rPr>
        <w:t>Reider</w:t>
      </w:r>
      <w:proofErr w:type="spellEnd"/>
      <w:r w:rsidR="00B02EE2" w:rsidRPr="00EB2541">
        <w:rPr>
          <w:rFonts w:cstheme="minorHAnsi"/>
        </w:rPr>
        <w:t xml:space="preserve">, </w:t>
      </w:r>
      <w:r w:rsidR="00B02EE2">
        <w:rPr>
          <w:rFonts w:cstheme="minorHAnsi"/>
        </w:rPr>
        <w:t xml:space="preserve">Whiting, &amp; Prichard, 2010, </w:t>
      </w:r>
      <w:r w:rsidR="00730A2A" w:rsidRPr="00730A2A">
        <w:rPr>
          <w:rFonts w:cstheme="minorHAnsi"/>
          <w:color w:val="000000" w:themeColor="text1"/>
          <w:shd w:val="clear" w:color="auto" w:fill="FAFAFA"/>
        </w:rPr>
        <w:t>p. 124</w:t>
      </w:r>
      <w:r w:rsidR="00076D89">
        <w:rPr>
          <w:rFonts w:cstheme="minorHAnsi"/>
          <w:color w:val="333333"/>
          <w:shd w:val="clear" w:color="auto" w:fill="FAFAFA"/>
        </w:rPr>
        <w:t>)</w:t>
      </w:r>
      <w:r w:rsidR="00730A2A">
        <w:rPr>
          <w:rFonts w:cstheme="minorHAnsi"/>
          <w:color w:val="333333"/>
          <w:shd w:val="clear" w:color="auto" w:fill="FAFAFA"/>
        </w:rPr>
        <w:t>.</w:t>
      </w:r>
      <w:r w:rsidR="00B52CE5">
        <w:t xml:space="preserve">                              .</w:t>
      </w:r>
    </w:p>
    <w:p w14:paraId="17C7DDEB" w14:textId="229C1466" w:rsidR="005210E5" w:rsidRDefault="00DF0F27" w:rsidP="00690CBB">
      <w:r w:rsidRPr="00DF0F27">
        <w:rPr>
          <w:b/>
        </w:rPr>
        <w:t>Exercise</w:t>
      </w:r>
      <w:r w:rsidR="00690CBB">
        <w:rPr>
          <w:b/>
        </w:rPr>
        <w:t xml:space="preserve">. </w:t>
      </w:r>
      <w:r w:rsidR="004F35FD">
        <w:t>Similar to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w:t>
      </w:r>
      <w:proofErr w:type="spellStart"/>
      <w:r w:rsidR="004F35FD">
        <w:t>Fedeway</w:t>
      </w:r>
      <w:proofErr w:type="spellEnd"/>
      <w:r w:rsidR="004F35FD">
        <w:t xml:space="preserve"> &amp; </w:t>
      </w:r>
      <w:proofErr w:type="spellStart"/>
      <w:r w:rsidR="004F35FD">
        <w:t>Ahn</w:t>
      </w:r>
      <w:proofErr w:type="spellEnd"/>
      <w:r w:rsidR="004F35FD">
        <w:t xml:space="preserve">, 2011; </w:t>
      </w:r>
      <w:proofErr w:type="spellStart"/>
      <w:r w:rsidR="004F35FD">
        <w:rPr>
          <w:color w:val="000000" w:themeColor="text1"/>
        </w:rPr>
        <w:t>Galper</w:t>
      </w:r>
      <w:proofErr w:type="spellEnd"/>
      <w:r w:rsidR="004F35FD">
        <w:rPr>
          <w:color w:val="000000" w:themeColor="text1"/>
        </w:rPr>
        <w:t xml:space="preserve">, Trivedi, Barlow, Dun, &amp; </w:t>
      </w:r>
      <w:proofErr w:type="spellStart"/>
      <w:r w:rsidR="004F35FD">
        <w:rPr>
          <w:color w:val="000000" w:themeColor="text1"/>
        </w:rPr>
        <w:t>Kampert</w:t>
      </w:r>
      <w:proofErr w:type="spellEnd"/>
      <w:r w:rsidR="004F35FD">
        <w:rPr>
          <w:color w:val="000000" w:themeColor="text1"/>
        </w:rPr>
        <w:t>,</w:t>
      </w:r>
      <w:r w:rsidR="004F35FD">
        <w:t xml:space="preserve"> 2006; Manger &amp; Motta, 2005; </w:t>
      </w:r>
      <w:proofErr w:type="spellStart"/>
      <w:r w:rsidR="004F35FD">
        <w:t>Puterman</w:t>
      </w:r>
      <w:proofErr w:type="spellEnd"/>
      <w:r w:rsidR="004F35FD">
        <w:t xml:space="preserve"> et al. 2010; Shephard, 1996; Spence, </w:t>
      </w:r>
      <w:proofErr w:type="spellStart"/>
      <w:r w:rsidR="004F35FD">
        <w:t>McGannon</w:t>
      </w:r>
      <w:proofErr w:type="spellEnd"/>
      <w:r w:rsidR="004F35FD">
        <w:t>, &amp;</w:t>
      </w:r>
      <w:r w:rsidR="007B301B">
        <w:t xml:space="preserve"> </w:t>
      </w:r>
      <w:r w:rsidR="004F35FD">
        <w:t xml:space="preserve">Poon, 2005; </w:t>
      </w:r>
      <w:proofErr w:type="spellStart"/>
      <w:r w:rsidR="004F35FD">
        <w:t>VanKim</w:t>
      </w:r>
      <w:proofErr w:type="spellEnd"/>
      <w:r w:rsidR="004F35FD">
        <w:t xml:space="preserve"> &amp; Nelson, 2013). One study on the benefits of exercise by Manger and Motta (2005)</w:t>
      </w:r>
      <w:r w:rsidR="004F35FD">
        <w:rPr>
          <w:rFonts w:eastAsia="Times New Roman" w:cs="Times New Roman"/>
          <w:color w:val="000000"/>
          <w:kern w:val="0"/>
          <w:lang w:eastAsia="en-US"/>
        </w:rPr>
        <w:t xml:space="preserve"> </w:t>
      </w:r>
      <w:r w:rsidR="004F35FD">
        <w:rPr>
          <w:rFonts w:eastAsia="Times New Roman" w:cs="Times New Roman"/>
          <w:color w:val="000000"/>
          <w:kern w:val="0"/>
          <w:lang w:eastAsia="en-US"/>
        </w:rPr>
        <w:lastRenderedPageBreak/>
        <w:t>found that exercise can help attenuate symptoms of</w:t>
      </w:r>
      <w:r w:rsidR="004F35FD">
        <w:t xml:space="preserve"> Post-Traumatic Stress Disorder (PTSD) as well as anxiety and depression. </w:t>
      </w:r>
      <w:r w:rsidR="00E5271F">
        <w:t>In an investigation o</w:t>
      </w:r>
      <w:r w:rsidR="0004659C">
        <w:t>n</w:t>
      </w:r>
      <w:r w:rsidR="00E5271F">
        <w:t xml:space="preserve"> the effects of aerobic activity on undergraduate students’ working memory,</w:t>
      </w:r>
      <w:r w:rsidR="00E5271F" w:rsidRPr="00E5271F">
        <w:t xml:space="preserve"> </w:t>
      </w:r>
      <w:r w:rsidR="00E5271F">
        <w:t>Pontifex et al. (2009) found reductions in response time</w:t>
      </w:r>
      <w:r w:rsidR="00E5271F" w:rsidRPr="00E5271F">
        <w:t xml:space="preserve"> </w:t>
      </w:r>
      <w:r w:rsidR="00E5271F">
        <w:t>as compared to resistance exercises or seated rest.</w:t>
      </w:r>
      <w:r w:rsidR="002D4E0F">
        <w:t xml:space="preserve"> </w:t>
      </w:r>
      <w:r w:rsidR="00340A20">
        <w:t>Therefore, f</w:t>
      </w:r>
      <w:r w:rsidR="003B1833">
        <w:t xml:space="preserve">indings of this sort </w:t>
      </w:r>
      <w:r w:rsidR="002856C3">
        <w:t xml:space="preserve">support the theory that not </w:t>
      </w:r>
      <w:r w:rsidR="003B1833">
        <w:t>all types and amounts of exercise provide the same benefits.</w:t>
      </w:r>
      <w:r w:rsidR="00340A20">
        <w:t xml:space="preserve"> </w:t>
      </w:r>
    </w:p>
    <w:p w14:paraId="4C8B1592" w14:textId="14202EE3" w:rsidR="00E579C9" w:rsidRPr="007E48F0" w:rsidRDefault="00A63EFE" w:rsidP="007E48F0">
      <w:r>
        <w:rPr>
          <w:b/>
          <w:i/>
        </w:rPr>
        <w:t>Exercise types and d</w:t>
      </w:r>
      <w:r w:rsidR="003F174C">
        <w:rPr>
          <w:b/>
          <w:i/>
        </w:rPr>
        <w:t>osages</w:t>
      </w:r>
      <w:r w:rsidR="00BB6389">
        <w:rPr>
          <w:b/>
          <w:i/>
        </w:rPr>
        <w:t xml:space="preserve">. </w:t>
      </w:r>
      <w:r w:rsidR="003F174C">
        <w:t>Exercise shows a t</w:t>
      </w:r>
      <w:r w:rsidR="00BB6389">
        <w:t>hreshold effect</w:t>
      </w:r>
      <w:r w:rsidR="00340A20">
        <w:t xml:space="preserve"> (</w:t>
      </w:r>
      <w:r w:rsidR="003F174C">
        <w:t>or cutoff level</w:t>
      </w:r>
      <w:r w:rsidR="00340A20">
        <w:t>)</w:t>
      </w:r>
      <w:r w:rsidR="003F174C">
        <w:t xml:space="preserve"> at which benefits are </w:t>
      </w:r>
      <w:r w:rsidR="00340A20">
        <w:t>established</w:t>
      </w:r>
      <w:r w:rsidR="003F174C" w:rsidRPr="003F174C">
        <w:rPr>
          <w:color w:val="000000" w:themeColor="text1"/>
        </w:rPr>
        <w:t xml:space="preserve"> </w:t>
      </w:r>
      <w:r w:rsidR="003F174C">
        <w:rPr>
          <w:color w:val="000000" w:themeColor="text1"/>
        </w:rPr>
        <w:t xml:space="preserve">(Coe et al., 2006; </w:t>
      </w:r>
      <w:proofErr w:type="spellStart"/>
      <w:r w:rsidR="003F174C">
        <w:t>Fedewa</w:t>
      </w:r>
      <w:proofErr w:type="spellEnd"/>
      <w:r w:rsidR="003F174C">
        <w:t xml:space="preserve"> &amp; </w:t>
      </w:r>
      <w:proofErr w:type="spellStart"/>
      <w:r w:rsidR="003F174C">
        <w:t>Ahn</w:t>
      </w:r>
      <w:proofErr w:type="spellEnd"/>
      <w:r w:rsidR="003F174C">
        <w:t xml:space="preserve">, 2011, Pontifex et al. 2009). </w:t>
      </w:r>
      <w:r w:rsidR="00340A20">
        <w:t xml:space="preserve">In support of this notion, </w:t>
      </w:r>
      <w:r w:rsidR="003F174C">
        <w:t xml:space="preserve">a meta-analysis evaluating exercise impacts on children determined that the greatest benefit on cognitive outcomes and achievement comes from </w:t>
      </w:r>
      <w:r w:rsidR="00340A20">
        <w:t xml:space="preserve">engaging in </w:t>
      </w:r>
      <w:r w:rsidR="003F174C">
        <w:t>physical activity at least three times per week (</w:t>
      </w:r>
      <w:proofErr w:type="spellStart"/>
      <w:r w:rsidR="003F174C">
        <w:t>Fedewa</w:t>
      </w:r>
      <w:proofErr w:type="spellEnd"/>
      <w:r w:rsidR="003F174C">
        <w:t xml:space="preserve"> &amp; </w:t>
      </w:r>
      <w:proofErr w:type="spellStart"/>
      <w:r w:rsidR="003F174C">
        <w:t>Ahn</w:t>
      </w:r>
      <w:proofErr w:type="spellEnd"/>
      <w:r w:rsidR="003F174C">
        <w:t xml:space="preserve">, 2011). Additionally, multiple studies have highlighted that exercise in the form of high intensity aerobic activity is superior to less vigorous activities such as flexibility or strength training (Coe et al., </w:t>
      </w:r>
      <w:r w:rsidR="00E579C9">
        <w:t>2006)</w:t>
      </w:r>
      <w:r w:rsidR="003F174C">
        <w:t>.</w:t>
      </w:r>
      <w:r w:rsidR="00E579C9">
        <w:t xml:space="preserve"> </w:t>
      </w:r>
      <w:commentRangeStart w:id="5"/>
      <w:r w:rsidR="00A27BF8">
        <w:t>Although the literature</w:t>
      </w:r>
      <w:r w:rsidR="00A53452">
        <w:t xml:space="preserve"> indicates the most benefits from high intensity</w:t>
      </w:r>
      <w:r w:rsidR="00A27BF8">
        <w:t xml:space="preserve"> </w:t>
      </w:r>
      <w:r w:rsidR="00A53452">
        <w:t>aerobic activity</w:t>
      </w:r>
      <w:r w:rsidR="00A27BF8">
        <w:t xml:space="preserve">, differences </w:t>
      </w:r>
      <w:r w:rsidR="00A53452">
        <w:t>we</w:t>
      </w:r>
      <w:r w:rsidR="00A27BF8">
        <w:t>re not s</w:t>
      </w:r>
      <w:r w:rsidR="007E48F0">
        <w:t>een for</w:t>
      </w:r>
      <w:r w:rsidR="00A27BF8">
        <w:t xml:space="preserve"> exercis</w:t>
      </w:r>
      <w:r w:rsidR="00A53452">
        <w:t>ing</w:t>
      </w:r>
      <w:r w:rsidR="007E48F0">
        <w:t xml:space="preserve"> </w:t>
      </w:r>
      <w:r w:rsidR="00A27BF8">
        <w:t>beyond what was determined as the sufficiently active level</w:t>
      </w:r>
      <w:r w:rsidR="007E48F0">
        <w:t xml:space="preserve"> of approximately 30 </w:t>
      </w:r>
      <w:commentRangeStart w:id="6"/>
      <w:r w:rsidR="007E48F0">
        <w:t>minutes</w:t>
      </w:r>
      <w:commentRangeEnd w:id="6"/>
      <w:r w:rsidR="00A53452">
        <w:rPr>
          <w:rStyle w:val="CommentReference"/>
        </w:rPr>
        <w:commentReference w:id="6"/>
      </w:r>
      <w:r w:rsidR="007E48F0">
        <w:t xml:space="preserve"> of daily aerobic activity</w:t>
      </w:r>
      <w:r w:rsidR="00A27BF8" w:rsidRPr="00A27BF8">
        <w:rPr>
          <w:rFonts w:cstheme="majorHAnsi"/>
          <w:color w:val="000000"/>
          <w:kern w:val="0"/>
        </w:rPr>
        <w:t xml:space="preserve"> </w:t>
      </w:r>
      <w:r w:rsidR="00A27BF8">
        <w:rPr>
          <w:rFonts w:cstheme="majorHAnsi"/>
          <w:color w:val="000000"/>
          <w:kern w:val="0"/>
        </w:rPr>
        <w:t>(</w:t>
      </w:r>
      <w:proofErr w:type="spellStart"/>
      <w:r w:rsidR="00A27BF8">
        <w:rPr>
          <w:rFonts w:cstheme="majorHAnsi"/>
          <w:color w:val="000000"/>
          <w:kern w:val="0"/>
        </w:rPr>
        <w:t>Galper</w:t>
      </w:r>
      <w:proofErr w:type="spellEnd"/>
      <w:r w:rsidR="00A27BF8">
        <w:rPr>
          <w:rFonts w:cstheme="majorHAnsi"/>
          <w:color w:val="000000"/>
          <w:kern w:val="0"/>
        </w:rPr>
        <w:t xml:space="preserve"> et al., 2006).</w:t>
      </w:r>
      <w:commentRangeEnd w:id="5"/>
      <w:r w:rsidR="00340A20">
        <w:rPr>
          <w:rStyle w:val="CommentReference"/>
        </w:rPr>
        <w:commentReference w:id="5"/>
      </w:r>
    </w:p>
    <w:p w14:paraId="1EA5C923" w14:textId="580A2FB8" w:rsidR="00DE0EE2" w:rsidRDefault="00340A20" w:rsidP="00CD0C08">
      <w:r>
        <w:t>Healthy s</w:t>
      </w:r>
      <w:r w:rsidR="004F35FD">
        <w:t xml:space="preserve">leep and exercise </w:t>
      </w:r>
      <w:r>
        <w:t xml:space="preserve">practices </w:t>
      </w:r>
      <w:r w:rsidR="004F35FD">
        <w:t xml:space="preserve">have been shown to mitigate some of the influences of stress on one’s wellbeing. Specifically, sleep is a restorative process that also reduces stress levels and increases attention, focus, memory, and mood </w:t>
      </w:r>
      <w:r w:rsidR="004F35FD">
        <w:rPr>
          <w:color w:val="000000" w:themeColor="text1"/>
        </w:rPr>
        <w:t>(</w:t>
      </w:r>
      <w:proofErr w:type="spellStart"/>
      <w:r w:rsidR="004F35FD">
        <w:rPr>
          <w:color w:val="000000" w:themeColor="text1"/>
        </w:rPr>
        <w:t>Minkel</w:t>
      </w:r>
      <w:proofErr w:type="spellEnd"/>
      <w:r w:rsidR="004F35FD">
        <w:rPr>
          <w:color w:val="000000" w:themeColor="text1"/>
        </w:rPr>
        <w:t xml:space="preserve"> et al., 2012; </w:t>
      </w:r>
      <w:proofErr w:type="spellStart"/>
      <w:r w:rsidR="004F35FD">
        <w:rPr>
          <w:color w:val="000000" w:themeColor="text1"/>
        </w:rPr>
        <w:t>Oginska</w:t>
      </w:r>
      <w:proofErr w:type="spellEnd"/>
      <w:r w:rsidR="004F35FD">
        <w:rPr>
          <w:color w:val="000000" w:themeColor="text1"/>
        </w:rPr>
        <w:t xml:space="preserve"> &amp; </w:t>
      </w:r>
      <w:proofErr w:type="spellStart"/>
      <w:r w:rsidR="004F35FD">
        <w:rPr>
          <w:color w:val="000000" w:themeColor="text1"/>
        </w:rPr>
        <w:t>Pokorski</w:t>
      </w:r>
      <w:proofErr w:type="spellEnd"/>
      <w:r w:rsidR="004F35FD">
        <w:rPr>
          <w:color w:val="000000" w:themeColor="text1"/>
        </w:rPr>
        <w:t xml:space="preserve">, 2006; </w:t>
      </w:r>
      <w:proofErr w:type="spellStart"/>
      <w:r w:rsidR="004F35FD">
        <w:rPr>
          <w:color w:val="000000" w:themeColor="text1"/>
        </w:rPr>
        <w:t>Sadeh</w:t>
      </w:r>
      <w:proofErr w:type="spellEnd"/>
      <w:r w:rsidR="004F35FD">
        <w:rPr>
          <w:color w:val="000000" w:themeColor="text1"/>
        </w:rPr>
        <w:t xml:space="preserve">, Gruber, &amp; </w:t>
      </w:r>
      <w:proofErr w:type="spellStart"/>
      <w:r w:rsidR="004F35FD">
        <w:rPr>
          <w:color w:val="000000" w:themeColor="text1"/>
        </w:rPr>
        <w:t>Raviv</w:t>
      </w:r>
      <w:proofErr w:type="spellEnd"/>
      <w:r w:rsidR="004F35FD">
        <w:rPr>
          <w:color w:val="000000" w:themeColor="text1"/>
        </w:rPr>
        <w:t>, 2003).</w:t>
      </w:r>
      <w:r w:rsidR="004F35FD">
        <w:t xml:space="preserve"> </w:t>
      </w:r>
      <w:r>
        <w:t xml:space="preserve">Considering this, </w:t>
      </w:r>
      <w:r w:rsidR="004F35FD">
        <w:t xml:space="preserve">sleep </w:t>
      </w:r>
      <w:r>
        <w:t xml:space="preserve">patterns </w:t>
      </w:r>
      <w:r w:rsidR="004F35FD">
        <w:t>likely influence academic engagement</w:t>
      </w:r>
      <w:r>
        <w:t>—</w:t>
      </w:r>
      <w:r w:rsidR="004F35FD">
        <w:t xml:space="preserve">both in terms of achievement and other components of engagement (Gomes et al. 2011; Gilbert &amp; Weaver, 2010; </w:t>
      </w:r>
      <w:proofErr w:type="spellStart"/>
      <w:r w:rsidR="004F35FD">
        <w:t>Sadeh</w:t>
      </w:r>
      <w:proofErr w:type="spellEnd"/>
      <w:r w:rsidR="004F35FD">
        <w:t xml:space="preserve"> et. al., 2003</w:t>
      </w:r>
      <w:r w:rsidR="004F35FD">
        <w:rPr>
          <w:rFonts w:eastAsia="Times New Roman" w:cs="Times New Roman"/>
          <w:kern w:val="0"/>
          <w:lang w:eastAsia="en-US"/>
        </w:rPr>
        <w:t>)</w:t>
      </w:r>
      <w:r w:rsidR="004F35FD">
        <w:t xml:space="preserve">. Consistent with the definition of academic engagement delineated above, aspects of self-care may be essential to healthy academic engagement. More specifically, areas of academic engagement directly influenced by </w:t>
      </w:r>
      <w:r w:rsidR="004F35FD">
        <w:lastRenderedPageBreak/>
        <w:t xml:space="preserve">self-care practices are proposed to have a greater </w:t>
      </w:r>
      <w:r w:rsidR="00DF0F27">
        <w:t>mediating/</w:t>
      </w:r>
      <w:r w:rsidR="004F35FD">
        <w:t>moderating effect of sleep</w:t>
      </w:r>
      <w:r w:rsidR="00DF0F27">
        <w:t xml:space="preserve"> hygiene</w:t>
      </w:r>
      <w:r w:rsidR="004F35FD">
        <w:t xml:space="preserve"> and exercise on the relationship between stress and academic engagement.</w:t>
      </w:r>
      <w:r>
        <w:t xml:space="preserve"> In this vein</w:t>
      </w:r>
      <w:r w:rsidR="004F35FD">
        <w:t>, the skills engagement</w:t>
      </w:r>
      <w:r w:rsidR="004F35FD">
        <w:rPr>
          <w:rFonts w:eastAsia="Times New Roman" w:cs="Times New Roman"/>
          <w:color w:val="000000"/>
          <w:kern w:val="0"/>
          <w:lang w:eastAsia="en-US"/>
        </w:rPr>
        <w:t xml:space="preserve"> factor of academic engagement is comprised of many aspects </w:t>
      </w:r>
      <w:r w:rsidR="00DE0EE2">
        <w:rPr>
          <w:rFonts w:eastAsia="Times New Roman" w:cs="Times New Roman"/>
          <w:color w:val="000000"/>
          <w:kern w:val="0"/>
          <w:lang w:eastAsia="en-US"/>
        </w:rPr>
        <w:t xml:space="preserve">of </w:t>
      </w:r>
      <w:r w:rsidR="004F35FD">
        <w:rPr>
          <w:rFonts w:eastAsia="Times New Roman" w:cs="Times New Roman"/>
          <w:color w:val="000000"/>
          <w:kern w:val="0"/>
          <w:lang w:eastAsia="en-US"/>
        </w:rPr>
        <w:t xml:space="preserve">executive functioning such as </w:t>
      </w:r>
      <w:r w:rsidR="004F35FD">
        <w:t>completing work, paying attention in class, studying, taking notes, and being organized, which have been shown to be directly impacted by sleep quality and exercise (</w:t>
      </w:r>
      <w:proofErr w:type="spellStart"/>
      <w:r w:rsidR="004F35FD">
        <w:t>Fedewa</w:t>
      </w:r>
      <w:proofErr w:type="spellEnd"/>
      <w:r w:rsidR="004F35FD">
        <w:t xml:space="preserve"> &amp; </w:t>
      </w:r>
      <w:proofErr w:type="spellStart"/>
      <w:r w:rsidR="004F35FD">
        <w:t>Ahn</w:t>
      </w:r>
      <w:proofErr w:type="spellEnd"/>
      <w:r w:rsidR="004F35FD">
        <w:t xml:space="preserve">, 2011; </w:t>
      </w:r>
      <w:proofErr w:type="spellStart"/>
      <w:r w:rsidR="004F35FD">
        <w:t>Sadeh</w:t>
      </w:r>
      <w:proofErr w:type="spellEnd"/>
      <w:r w:rsidR="004F35FD">
        <w:t xml:space="preserve"> et al., 2003; Turner, Drummond, Salamat, &amp; Brown, 2007). </w:t>
      </w:r>
    </w:p>
    <w:p w14:paraId="5BB4B862" w14:textId="5FE6A65B" w:rsidR="005210E5" w:rsidRPr="00CD0C08" w:rsidRDefault="004F35FD" w:rsidP="00CD0C08">
      <w:pPr>
        <w:rPr>
          <w:rFonts w:ascii="Times New Roman" w:eastAsia="Times New Roman" w:hAnsi="Times New Roman" w:cs="Times New Roman"/>
          <w:kern w:val="0"/>
          <w:lang w:eastAsia="en-US"/>
        </w:rPr>
      </w:pPr>
      <w:r>
        <w:t xml:space="preserve">Consequently, sleep hygiene practices focused on optimizing sleep quantity and quality should, in turn, influence the improvement of executive functioning in the classroom. </w:t>
      </w:r>
      <w:r w:rsidR="00DE0EE2">
        <w:t>Moreover, t</w:t>
      </w:r>
      <w:r>
        <w:t>he same will likely be true for the impact of sleep on</w:t>
      </w:r>
      <w:r w:rsidR="00DE0EE2">
        <w:t xml:space="preserve"> academic</w:t>
      </w:r>
      <w:r>
        <w:t xml:space="preserve"> performance </w:t>
      </w:r>
      <w:r w:rsidR="00DE0EE2">
        <w:t xml:space="preserve">and </w:t>
      </w:r>
      <w:r>
        <w:t>engagement since substantial research shows a link between sleep and achievement (</w:t>
      </w:r>
      <w:proofErr w:type="spellStart"/>
      <w:r>
        <w:rPr>
          <w:rFonts w:eastAsia="Times New Roman" w:cs="Times New Roman"/>
          <w:color w:val="000000" w:themeColor="text1"/>
          <w:kern w:val="0"/>
          <w:lang w:eastAsia="en-US"/>
        </w:rPr>
        <w:t>Dewald</w:t>
      </w:r>
      <w:proofErr w:type="spellEnd"/>
      <w:r>
        <w:rPr>
          <w:rFonts w:eastAsia="Times New Roman" w:cs="Times New Roman"/>
          <w:color w:val="000000" w:themeColor="text1"/>
          <w:kern w:val="0"/>
          <w:lang w:eastAsia="en-US"/>
        </w:rPr>
        <w:t xml:space="preserve">, Meijer, </w:t>
      </w:r>
      <w:proofErr w:type="spellStart"/>
      <w:r>
        <w:rPr>
          <w:rFonts w:eastAsia="Times New Roman" w:cs="Times New Roman"/>
          <w:color w:val="000000" w:themeColor="text1"/>
          <w:kern w:val="0"/>
          <w:lang w:eastAsia="en-US"/>
        </w:rPr>
        <w:t>Oort</w:t>
      </w:r>
      <w:proofErr w:type="spellEnd"/>
      <w:r>
        <w:rPr>
          <w:rFonts w:eastAsia="Times New Roman" w:cs="Times New Roman"/>
          <w:color w:val="000000" w:themeColor="text1"/>
          <w:kern w:val="0"/>
          <w:lang w:eastAsia="en-US"/>
        </w:rPr>
        <w:t xml:space="preserve">, </w:t>
      </w:r>
      <w:proofErr w:type="spellStart"/>
      <w:r>
        <w:rPr>
          <w:rFonts w:eastAsia="Times New Roman" w:cs="Times New Roman"/>
          <w:color w:val="000000" w:themeColor="text1"/>
          <w:kern w:val="0"/>
          <w:lang w:eastAsia="en-US"/>
        </w:rPr>
        <w:t>Kerkhof</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Bogels</w:t>
      </w:r>
      <w:proofErr w:type="spellEnd"/>
      <w:r>
        <w:rPr>
          <w:rFonts w:eastAsia="Times New Roman" w:cs="Times New Roman"/>
          <w:color w:val="000000" w:themeColor="text1"/>
          <w:kern w:val="0"/>
          <w:lang w:eastAsia="en-US"/>
        </w:rPr>
        <w:t xml:space="preserve">,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xml:space="preserve">), the emotional factor of academic engagement as defined by </w:t>
      </w:r>
      <w:proofErr w:type="spellStart"/>
      <w:r>
        <w:t>Handelsman</w:t>
      </w:r>
      <w:proofErr w:type="spellEnd"/>
      <w:r>
        <w:t xml:space="preserve">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Finally, exercise has been postulated to increase arousal</w:t>
      </w:r>
      <w:r w:rsidR="00CD0C08">
        <w:t xml:space="preserve"> and decrease boredom</w:t>
      </w:r>
      <w:r>
        <w:t xml:space="preserve"> in students</w:t>
      </w:r>
      <w:r w:rsidR="00CD0C08">
        <w:t xml:space="preserve"> </w:t>
      </w:r>
      <w:r w:rsidR="00CF3BD1">
        <w:t>(</w:t>
      </w:r>
      <w:r w:rsidR="00CF3BD1">
        <w:rPr>
          <w:rFonts w:cstheme="majorHAnsi"/>
          <w:color w:val="000000"/>
          <w:kern w:val="0"/>
        </w:rPr>
        <w:t>Shephard, 1996)</w:t>
      </w:r>
      <w:r>
        <w:t xml:space="preserve">. </w:t>
      </w:r>
      <w:r w:rsidR="00CD0C08">
        <w:t>Additionally, strenuous</w:t>
      </w:r>
      <w:r w:rsidR="008B026C">
        <w:t>/</w:t>
      </w:r>
      <w:r w:rsidR="00CD0C08">
        <w:t>aerobic exercise has been linked with improved academic achievement</w:t>
      </w:r>
      <w:r w:rsidR="008B026C">
        <w:t xml:space="preserve"> and cognitive functioning (</w:t>
      </w:r>
      <w:proofErr w:type="spellStart"/>
      <w:r w:rsidR="008B026C">
        <w:t>Fedewa</w:t>
      </w:r>
      <w:proofErr w:type="spellEnd"/>
      <w:r w:rsidR="008B026C">
        <w:t xml:space="preserve"> &amp; </w:t>
      </w:r>
      <w:proofErr w:type="spellStart"/>
      <w:r w:rsidR="008B026C">
        <w:t>Ahn</w:t>
      </w:r>
      <w:proofErr w:type="spellEnd"/>
      <w:r w:rsidR="008B026C">
        <w:t xml:space="preserve">, </w:t>
      </w:r>
      <w:r w:rsidR="008B026C">
        <w:lastRenderedPageBreak/>
        <w:t xml:space="preserve">2011; Pontifex et al., 2009). </w:t>
      </w:r>
      <w:r>
        <w:t>Therefore,</w:t>
      </w:r>
      <w:r>
        <w:rPr>
          <w:rFonts w:eastAsia="Times New Roman"/>
          <w:color w:val="000000"/>
        </w:rPr>
        <w:t xml:space="preserve"> </w:t>
      </w:r>
      <w:r w:rsidR="00CD0C08">
        <w:rPr>
          <w:rFonts w:eastAsia="Times New Roman" w:cs="Times New Roman"/>
          <w:color w:val="000000"/>
          <w:kern w:val="0"/>
          <w:lang w:eastAsia="en-US"/>
        </w:rPr>
        <w:t xml:space="preserve">exercise may impact </w:t>
      </w:r>
      <w:r w:rsidR="008B026C">
        <w:rPr>
          <w:rFonts w:eastAsia="Times New Roman" w:cs="Times New Roman"/>
          <w:color w:val="000000"/>
          <w:kern w:val="0"/>
          <w:lang w:eastAsia="en-US"/>
        </w:rPr>
        <w:t>engagement in general, including all areas</w:t>
      </w:r>
      <w:r w:rsidR="00CD0C08">
        <w:rPr>
          <w:rFonts w:eastAsia="Times New Roman" w:cs="Times New Roman"/>
          <w:color w:val="000000"/>
          <w:kern w:val="0"/>
          <w:lang w:eastAsia="en-US"/>
        </w:rPr>
        <w:t xml:space="preserve"> that benefit from heightened alertness and </w:t>
      </w:r>
      <w:r w:rsidR="008B026C">
        <w:rPr>
          <w:rFonts w:eastAsia="Times New Roman" w:cs="Times New Roman"/>
          <w:color w:val="000000"/>
          <w:kern w:val="0"/>
          <w:lang w:eastAsia="en-US"/>
        </w:rPr>
        <w:t xml:space="preserve">improved </w:t>
      </w:r>
      <w:r w:rsidR="00CD0C08">
        <w:rPr>
          <w:rFonts w:eastAsia="Times New Roman" w:cs="Times New Roman"/>
          <w:color w:val="000000"/>
          <w:kern w:val="0"/>
          <w:lang w:eastAsia="en-US"/>
        </w:rPr>
        <w:t>cognitive functioning.</w:t>
      </w:r>
    </w:p>
    <w:p w14:paraId="505C4D64" w14:textId="7705AAEC" w:rsidR="00DE0EE2" w:rsidRPr="000D6739" w:rsidRDefault="00DE0EE2" w:rsidP="000D6739">
      <w:pPr>
        <w:ind w:firstLine="0"/>
        <w:rPr>
          <w:b/>
        </w:rPr>
      </w:pPr>
      <w:r w:rsidRPr="000D6739">
        <w:rPr>
          <w:b/>
        </w:rPr>
        <w:t>The Current Study</w:t>
      </w:r>
    </w:p>
    <w:p w14:paraId="3F565C0B" w14:textId="1D5892DC" w:rsidR="005210E5" w:rsidRDefault="004F35FD">
      <w:pPr>
        <w:rPr>
          <w:rFonts w:ascii="Times New Roman" w:eastAsia="Times New Roman" w:hAnsi="Times New Roman" w:cs="Times New Roman"/>
          <w:kern w:val="0"/>
          <w:lang w:eastAsia="en-US"/>
        </w:rPr>
      </w:pPr>
      <w:r>
        <w:t xml:space="preserve">The purpose of the current study is to </w:t>
      </w:r>
      <w:r w:rsidR="00071133">
        <w:t>evaluate the relationships between stress, the self-care practices of sleep hygiene and exercise, and academic engagement, including its four factors</w:t>
      </w:r>
      <w:r w:rsidR="00B067F1">
        <w:t>, in undergraduate students</w:t>
      </w:r>
      <w:r w:rsidR="00071133">
        <w:t xml:space="preserve">. Sleep hygiene and exercise will be </w:t>
      </w:r>
      <w:r w:rsidR="00CB48D9">
        <w:t>investigated</w:t>
      </w:r>
      <w:r w:rsidR="00CC6D48">
        <w:t xml:space="preserve"> </w:t>
      </w:r>
      <w:r w:rsidR="00F00676">
        <w:t xml:space="preserve">as </w:t>
      </w:r>
      <w:r w:rsidR="00CC6D48">
        <w:t>a mediator and moderator</w:t>
      </w:r>
      <w:r w:rsidR="00071133">
        <w:t>, respectively,</w:t>
      </w:r>
      <w:r w:rsidR="00CB48D9">
        <w:t xml:space="preserve"> as these variables are expected to influence </w:t>
      </w:r>
      <w:r w:rsidR="00071133">
        <w:t xml:space="preserve">the relationship between </w:t>
      </w:r>
      <w:r w:rsidR="00CB48D9">
        <w:t>stress (independent variable)</w:t>
      </w:r>
      <w:r w:rsidR="00071133">
        <w:t xml:space="preserve"> and academic engagement/factors</w:t>
      </w:r>
      <w:r w:rsidR="00CB48D9">
        <w:t xml:space="preserve"> (dependent variable)</w:t>
      </w:r>
      <w:r w:rsidR="00071133">
        <w:t xml:space="preserve">. </w:t>
      </w:r>
      <w:r w:rsidR="00F00676">
        <w:t>More specifically, sleep hygiene will be evaluated to elucidate the intermediary process that leads from st</w:t>
      </w:r>
      <w:r w:rsidR="00B067F1">
        <w:t>ress to academic engagement</w:t>
      </w:r>
      <w:r w:rsidR="00CB48D9">
        <w:t xml:space="preserve">, whereas </w:t>
      </w:r>
      <w:r w:rsidR="00B067F1">
        <w:t>e</w:t>
      </w:r>
      <w:r w:rsidR="00F00676">
        <w:t xml:space="preserve">xercise or physical activity will be </w:t>
      </w:r>
      <w:r w:rsidR="00C001C1">
        <w:t xml:space="preserve">evaluated </w:t>
      </w:r>
      <w:r w:rsidR="00507526">
        <w:t xml:space="preserve">to </w:t>
      </w:r>
      <w:r w:rsidR="00B067F1">
        <w:t xml:space="preserve">identify </w:t>
      </w:r>
      <w:r w:rsidR="00EF2532">
        <w:t>whether certain levels of</w:t>
      </w:r>
      <w:r w:rsidR="00B067F1">
        <w:t xml:space="preserve"> </w:t>
      </w:r>
      <w:r w:rsidR="00CB48D9">
        <w:t>this variable influence t</w:t>
      </w:r>
      <w:r w:rsidR="00B067F1">
        <w:t>he relationsh</w:t>
      </w:r>
      <w:r w:rsidR="004C64C8">
        <w:t>ip between stress and academic e</w:t>
      </w:r>
      <w:r w:rsidR="00B067F1">
        <w:t>ngagement/factors.</w:t>
      </w:r>
      <w:r w:rsidR="008D5282">
        <w:t xml:space="preserve"> </w:t>
      </w:r>
      <w:r>
        <w:t>In light of the former, the current study proposes the following research questions and hypotheses:</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79B9DBA0" w:rsidR="005210E5" w:rsidRDefault="004F35FD">
      <w:pPr>
        <w:rPr>
          <w:rFonts w:ascii="Times New Roman" w:hAnsi="Times New Roman"/>
          <w:i/>
          <w:color w:val="000000"/>
        </w:rPr>
      </w:pPr>
      <w:r>
        <w:rPr>
          <w:i/>
          <w:color w:val="000000"/>
        </w:rPr>
        <w:t>Hypothesis 1: It is hypothesized that increased levels of life stressors will be associated with lower levels of acade</w:t>
      </w:r>
      <w:r w:rsidR="00EF5105">
        <w:rPr>
          <w:i/>
          <w:color w:val="000000"/>
        </w:rPr>
        <w:t>mic engagement.  Specifically, it is</w:t>
      </w:r>
      <w:r>
        <w:rPr>
          <w:i/>
          <w:color w:val="000000"/>
        </w:rPr>
        <w:t xml:space="preserve"> hypothesize</w:t>
      </w:r>
      <w:r w:rsidR="00EF5105">
        <w:rPr>
          <w:i/>
          <w:color w:val="000000"/>
        </w:rPr>
        <w:t>d</w:t>
      </w:r>
      <w:r>
        <w:rPr>
          <w:i/>
          <w:color w:val="000000"/>
        </w:rPr>
        <w:t xml:space="preserv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2933194" w:rsidR="005210E5" w:rsidRDefault="004F35FD">
      <w:pPr>
        <w:rPr>
          <w:rFonts w:ascii="Times New Roman" w:hAnsi="Times New Roman"/>
          <w:color w:val="000000"/>
        </w:rPr>
      </w:pPr>
      <w:r>
        <w:rPr>
          <w:i/>
          <w:color w:val="000000"/>
        </w:rPr>
        <w:lastRenderedPageBreak/>
        <w:t>Hypothesis 2</w:t>
      </w:r>
      <w:r w:rsidR="00EF5105" w:rsidRPr="00C4747F">
        <w:rPr>
          <w:i/>
        </w:rPr>
        <w:t xml:space="preserve">: It is </w:t>
      </w:r>
      <w:r w:rsidRPr="00C4747F">
        <w:rPr>
          <w:i/>
        </w:rPr>
        <w:t>hypothesize</w:t>
      </w:r>
      <w:r w:rsidR="00EF5105">
        <w:rPr>
          <w:i/>
        </w:rPr>
        <w:t>d</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405FAAE2" w:rsidR="005210E5" w:rsidRDefault="00EF5105">
      <w:pPr>
        <w:rPr>
          <w:rFonts w:ascii="Times New Roman" w:hAnsi="Times New Roman"/>
          <w:i/>
          <w:color w:val="000000"/>
        </w:rPr>
      </w:pPr>
      <w:r>
        <w:rPr>
          <w:i/>
          <w:color w:val="000000"/>
        </w:rPr>
        <w:t>Additionally, it is</w:t>
      </w:r>
      <w:r w:rsidR="004F35FD">
        <w:rPr>
          <w:i/>
          <w:color w:val="000000"/>
        </w:rPr>
        <w:t xml:space="preserve"> hypothesize</w:t>
      </w:r>
      <w:r>
        <w:rPr>
          <w:i/>
          <w:color w:val="000000"/>
        </w:rPr>
        <w:t>d</w:t>
      </w:r>
      <w:r w:rsidR="004F35FD">
        <w:rPr>
          <w:i/>
          <w:color w:val="000000"/>
        </w:rPr>
        <w:t xml:space="preserve"> that sleep hygiene practices</w:t>
      </w:r>
      <w:r w:rsidR="00A847D3">
        <w:rPr>
          <w:i/>
          <w:color w:val="000000"/>
        </w:rPr>
        <w:t xml:space="preserve"> will have the largest association</w:t>
      </w:r>
      <w:r w:rsidR="003509B2">
        <w:rPr>
          <w:i/>
          <w:color w:val="000000"/>
        </w:rPr>
        <w:t xml:space="preserve"> with</w:t>
      </w:r>
      <w:r w:rsidR="004F35FD">
        <w:rPr>
          <w:i/>
          <w:color w:val="000000"/>
        </w:rPr>
        <w:t xml:space="preserve">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t>Research Question 3:  Does sleep hygiene m</w:t>
      </w:r>
      <w:r w:rsidR="00D706CF">
        <w:rPr>
          <w:b/>
        </w:rPr>
        <w:t>ediate</w:t>
      </w:r>
      <w:r>
        <w:rPr>
          <w:b/>
        </w:rPr>
        <w:t xml:space="preserve"> the relationship between stressful life events and academic engagement?  </w:t>
      </w:r>
    </w:p>
    <w:p w14:paraId="6D72E73B" w14:textId="7EB9F589" w:rsidR="005210E5" w:rsidRDefault="003509B2">
      <w:pPr>
        <w:rPr>
          <w:rFonts w:ascii="Times New Roman" w:hAnsi="Times New Roman"/>
          <w:b/>
          <w:i/>
        </w:rPr>
      </w:pPr>
      <w:r>
        <w:rPr>
          <w:i/>
        </w:rPr>
        <w:t>Hypothesis 3: It is hypothesized that</w:t>
      </w:r>
      <w:r w:rsidR="004F35FD">
        <w:rPr>
          <w:i/>
        </w:rPr>
        <w:t xml:space="preserve"> the negative relationship between stressful life events and academic engagement will be</w:t>
      </w:r>
      <w:r w:rsidR="00D706CF">
        <w:rPr>
          <w:i/>
        </w:rPr>
        <w:t xml:space="preserve"> mediated</w:t>
      </w:r>
      <w:r w:rsidR="004F35FD">
        <w:rPr>
          <w:i/>
        </w:rPr>
        <w:t xml:space="preserve"> by good sleep hygiene practices in undergraduate students.</w:t>
      </w:r>
    </w:p>
    <w:p w14:paraId="6C1DA5F0" w14:textId="67548FB6" w:rsidR="005210E5" w:rsidRDefault="004F35FD">
      <w:pPr>
        <w:rPr>
          <w:rFonts w:ascii="Times New Roman" w:hAnsi="Times New Roman"/>
          <w:i/>
        </w:rPr>
      </w:pPr>
      <w:r>
        <w:rPr>
          <w:i/>
        </w:rPr>
        <w:t>Additionally, I hypothesize that sleep hygiene practices will show the greatest m</w:t>
      </w:r>
      <w:r w:rsidR="00D706CF">
        <w:rPr>
          <w:i/>
        </w:rPr>
        <w:t>e</w:t>
      </w:r>
      <w:r>
        <w:rPr>
          <w:i/>
        </w:rPr>
        <w:t>d</w:t>
      </w:r>
      <w:r w:rsidR="00D706CF">
        <w:rPr>
          <w:i/>
        </w:rPr>
        <w:t>i</w:t>
      </w:r>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2730A967" w:rsidR="005210E5" w:rsidRDefault="004F35FD">
      <w:pPr>
        <w:rPr>
          <w:rFonts w:ascii="Times New Roman" w:hAnsi="Times New Roman"/>
          <w:i/>
          <w:color w:val="000000"/>
        </w:rPr>
      </w:pPr>
      <w:r>
        <w:rPr>
          <w:i/>
          <w:color w:val="000000"/>
        </w:rPr>
        <w:t>Hypothesis 4: I hypothesize that increased levels of exercise (based on number of days per week) for strenuous exercise will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4404E87E" w:rsidR="005210E5" w:rsidRDefault="004F35FD">
      <w:pPr>
        <w:rPr>
          <w:rFonts w:ascii="Times New Roman" w:hAnsi="Times New Roman"/>
          <w:i/>
        </w:rPr>
      </w:pPr>
      <w:r>
        <w:rPr>
          <w:i/>
        </w:rPr>
        <w:lastRenderedPageBreak/>
        <w:t>Hypothesis 5: I hypothesize that students with higher levels of stressful life events will experience low</w:t>
      </w:r>
      <w:r w:rsidR="005B22DC">
        <w:rPr>
          <w:i/>
        </w:rPr>
        <w:t xml:space="preserve">er academic </w:t>
      </w:r>
      <w:r w:rsidR="003509B2">
        <w:rPr>
          <w:i/>
        </w:rPr>
        <w:t>engagement if</w:t>
      </w:r>
      <w:r>
        <w:rPr>
          <w:i/>
        </w:rPr>
        <w:t xml:space="preserve"> they show low levels of physical activity. Due to the fact that the positive impacts of exercise seem to be based on a dosage-threshold, I postulate that high levels of strenuous activ</w:t>
      </w:r>
      <w:r w:rsidR="00796BE7">
        <w:rPr>
          <w:i/>
        </w:rPr>
        <w:t>ity will m</w:t>
      </w:r>
      <w:r w:rsidR="00C803B7">
        <w:rPr>
          <w:i/>
        </w:rPr>
        <w:t>oderate</w:t>
      </w:r>
      <w:r w:rsidR="00796BE7">
        <w:rPr>
          <w:i/>
        </w:rPr>
        <w:t xml:space="preserv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629B7992" w:rsidR="005210E5" w:rsidRDefault="004F35FD">
      <w:pPr>
        <w:rPr>
          <w:rFonts w:ascii="Times New Roman" w:hAnsi="Times New Roman"/>
          <w:i/>
        </w:rPr>
      </w:pPr>
      <w:r>
        <w:rPr>
          <w:i/>
        </w:rPr>
        <w:t>Hypothesis 6: Since self-care practices have been shown to improve various elements of engagement, how these self-care practices differentially impact academic engagement will be 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r>
        <w:rPr>
          <w:b/>
        </w:rPr>
        <w:t>REVIEW OF RELEVANT LITERATURE</w:t>
      </w:r>
    </w:p>
    <w:p w14:paraId="7CEB9522" w14:textId="7BBBF2C1" w:rsidR="005210E5" w:rsidRDefault="004F35FD">
      <w:pPr>
        <w:ind w:firstLine="0"/>
        <w:rPr>
          <w:b/>
        </w:rPr>
      </w:pPr>
      <w:r>
        <w:rPr>
          <w:rFonts w:eastAsia="Times New Roman" w:cs="Times New Roman"/>
          <w:b/>
          <w:kern w:val="0"/>
          <w:lang w:eastAsia="en-US"/>
        </w:rPr>
        <w:t>Stress/Stressful Life Events (SLEs)</w:t>
      </w:r>
    </w:p>
    <w:p w14:paraId="74C541F1" w14:textId="18A1636C" w:rsidR="005210E5" w:rsidRDefault="004F35FD">
      <w:pPr>
        <w:ind w:firstLine="0"/>
        <w:rPr>
          <w:i/>
        </w:rPr>
      </w:pPr>
      <w:r>
        <w:tab/>
      </w:r>
      <w:r w:rsidR="0057451D">
        <w:t xml:space="preserve">Research with a range of individuals across the lifespan indicates that </w:t>
      </w:r>
      <w:r>
        <w:t>stress significantly impa</w:t>
      </w:r>
      <w:r w:rsidR="000C1F46">
        <w:t>cts the likelihood of experiencing</w:t>
      </w:r>
      <w:r>
        <w:t xml:space="preserve"> externalizing behaviors (</w:t>
      </w:r>
      <w:r w:rsidR="00512C04">
        <w:t>Kim et al. 2003</w:t>
      </w:r>
      <w:r>
        <w:t>), internalizing behaviors (</w:t>
      </w:r>
      <w:r w:rsidR="00512C04">
        <w:t>Kim et al. 2003</w:t>
      </w:r>
      <w:r w:rsidR="0001365C">
        <w:t>;</w:t>
      </w:r>
      <w:r w:rsidR="0001365C" w:rsidRPr="0001365C">
        <w:t xml:space="preserve"> </w:t>
      </w:r>
      <w:r w:rsidR="0001365C">
        <w:t xml:space="preserve">McKnight, Huebner, </w:t>
      </w:r>
      <w:proofErr w:type="spellStart"/>
      <w:r w:rsidR="0001365C">
        <w:t>Suldo</w:t>
      </w:r>
      <w:proofErr w:type="spellEnd"/>
      <w:r w:rsidR="0001365C">
        <w:t>, 2002</w:t>
      </w:r>
      <w:r w:rsidR="00395265">
        <w:t xml:space="preserve">, </w:t>
      </w:r>
      <w:proofErr w:type="spellStart"/>
      <w:r w:rsidR="0001365C">
        <w:t>Suldo</w:t>
      </w:r>
      <w:proofErr w:type="spellEnd"/>
      <w:r w:rsidR="0001365C">
        <w:t xml:space="preserve"> &amp; Huebner, 2004</w:t>
      </w:r>
      <w:r>
        <w:t>), psychopathology and poor mental health (</w:t>
      </w:r>
      <w:r w:rsidR="00563C6C">
        <w:rPr>
          <w:color w:val="000000" w:themeColor="text1"/>
        </w:rPr>
        <w:t>Furniss, Beyer, Muller, 2009</w:t>
      </w:r>
      <w:r>
        <w:t>), binge eating (</w:t>
      </w:r>
      <w:r w:rsidR="000F7ED0">
        <w:t>Sulkowski, Dempsey, &amp; Dempsey, 2011</w:t>
      </w:r>
      <w:r>
        <w:t>), lowered life satisfaction or feelings of well-being (</w:t>
      </w:r>
      <w:r w:rsidR="004F52BC">
        <w:t>Ash &amp; Huebner, 2001</w:t>
      </w:r>
      <w:r w:rsidR="0057451D">
        <w:t>;</w:t>
      </w:r>
      <w:r w:rsidR="001C5B41">
        <w:t xml:space="preserve"> </w:t>
      </w:r>
      <w:r w:rsidR="004E10AA">
        <w:t>McCullough, Huebner, &amp; Laughlin, 2000</w:t>
      </w:r>
      <w:r w:rsidR="0001365C">
        <w:t xml:space="preserve">; McKnight, Huebner, </w:t>
      </w:r>
      <w:proofErr w:type="spellStart"/>
      <w:r w:rsidR="0001365C">
        <w:t>Suldo</w:t>
      </w:r>
      <w:proofErr w:type="spellEnd"/>
      <w:r w:rsidR="0001365C">
        <w:t xml:space="preserve">, 2002; </w:t>
      </w:r>
      <w:proofErr w:type="spellStart"/>
      <w:r w:rsidR="0001365C">
        <w:t>Suldo</w:t>
      </w:r>
      <w:proofErr w:type="spellEnd"/>
      <w:r w:rsidR="0001365C">
        <w:t xml:space="preserve"> &amp; Huebner, 2004</w:t>
      </w:r>
      <w:r>
        <w:t>), delinquent behaviors (</w:t>
      </w:r>
      <w:r w:rsidR="001C5B41">
        <w:t>Kim et al. 2003</w:t>
      </w:r>
      <w:r>
        <w:t>), negative affect</w:t>
      </w:r>
      <w:r w:rsidR="00DE5DCD">
        <w:t xml:space="preserve"> or depression</w:t>
      </w:r>
      <w:r>
        <w:t xml:space="preserve"> (</w:t>
      </w:r>
      <w:r w:rsidR="004E10AA">
        <w:t>McCullough, Huebner, &amp; Laughlin, 2000</w:t>
      </w:r>
      <w:r w:rsidR="00DE5DCD">
        <w:t xml:space="preserve">; </w:t>
      </w:r>
      <w:proofErr w:type="spellStart"/>
      <w:r w:rsidR="00DE5DCD">
        <w:t>Sherina</w:t>
      </w:r>
      <w:proofErr w:type="spellEnd"/>
      <w:r w:rsidR="00DE5DCD">
        <w:t xml:space="preserve">, </w:t>
      </w:r>
      <w:proofErr w:type="spellStart"/>
      <w:r w:rsidR="00DE5DCD">
        <w:t>Rampal</w:t>
      </w:r>
      <w:proofErr w:type="spellEnd"/>
      <w:r w:rsidR="00DE5DCD">
        <w:t xml:space="preserve">, &amp; </w:t>
      </w:r>
      <w:proofErr w:type="spellStart"/>
      <w:r w:rsidR="00DE5DCD">
        <w:t>Kaneson</w:t>
      </w:r>
      <w:proofErr w:type="spellEnd"/>
      <w:r w:rsidR="00DE5DCD">
        <w:t>, 2004</w:t>
      </w:r>
      <w:r w:rsidR="004E10AA">
        <w:t>)</w:t>
      </w:r>
      <w:r>
        <w:t>, heightened distress</w:t>
      </w:r>
      <w:r w:rsidR="00804DDF">
        <w:t xml:space="preserve"> </w:t>
      </w:r>
      <w:r w:rsidR="0001365C">
        <w:t>(</w:t>
      </w:r>
      <w:r w:rsidR="0001365C" w:rsidRPr="0001365C">
        <w:rPr>
          <w:color w:val="000000" w:themeColor="text1"/>
        </w:rPr>
        <w:t xml:space="preserve">Cameron, Palm, &amp; </w:t>
      </w:r>
      <w:proofErr w:type="spellStart"/>
      <w:r w:rsidR="0001365C" w:rsidRPr="0001365C">
        <w:rPr>
          <w:color w:val="000000" w:themeColor="text1"/>
        </w:rPr>
        <w:t>Follette</w:t>
      </w:r>
      <w:proofErr w:type="spellEnd"/>
      <w:r w:rsidR="0001365C" w:rsidRPr="0001365C">
        <w:rPr>
          <w:color w:val="000000" w:themeColor="text1"/>
        </w:rPr>
        <w:t>, 2010</w:t>
      </w:r>
      <w:r>
        <w:t>), and poor academic performance</w:t>
      </w:r>
      <w:r w:rsidR="00143B14">
        <w:t xml:space="preserve"> (</w:t>
      </w:r>
      <w:r w:rsidR="00143B14">
        <w:rPr>
          <w:color w:val="000000" w:themeColor="text1"/>
        </w:rPr>
        <w:t>Lloyd et al., 1980)</w:t>
      </w:r>
      <w:r w:rsidR="0001365C">
        <w:t xml:space="preserve">. </w:t>
      </w:r>
      <w:r>
        <w:t>In a 6-year long longitudinal study of adolescents, Kim et al. (2003) found that Stressful Life Events (SLEs) predicted internalizing behaviors such as anxiety and depression as well as externalizing and delinquent behaviors.</w:t>
      </w:r>
      <w:r w:rsidR="005D71AF" w:rsidRPr="005D71AF">
        <w:t xml:space="preserve"> </w:t>
      </w:r>
      <w:r w:rsidR="005D71AF">
        <w:t xml:space="preserve">In addition to depression, </w:t>
      </w:r>
      <w:proofErr w:type="spellStart"/>
      <w:r w:rsidR="005D71AF">
        <w:t>Sherina</w:t>
      </w:r>
      <w:proofErr w:type="spellEnd"/>
      <w:r w:rsidR="005D71AF">
        <w:t xml:space="preserve">, </w:t>
      </w:r>
      <w:proofErr w:type="spellStart"/>
      <w:r w:rsidR="005D71AF">
        <w:t>Rampal</w:t>
      </w:r>
      <w:proofErr w:type="spellEnd"/>
      <w:r w:rsidR="005D71AF">
        <w:t xml:space="preserve">, and </w:t>
      </w:r>
      <w:proofErr w:type="spellStart"/>
      <w:r w:rsidR="005D71AF">
        <w:t>Kaneson</w:t>
      </w:r>
      <w:proofErr w:type="spellEnd"/>
      <w:r w:rsidR="005D71AF">
        <w:t xml:space="preserve"> (2004</w:t>
      </w:r>
      <w:r w:rsidR="0030202D">
        <w:t>) noted that symptoms of stress reported in undergraduate medical students also included problems sleeping due to their worrying.</w:t>
      </w:r>
    </w:p>
    <w:p w14:paraId="4E7FBFD9" w14:textId="30A4BB82" w:rsidR="005210E5" w:rsidRPr="00F414F3" w:rsidRDefault="004F35FD">
      <w:r>
        <w:t>Stressful life events have also been found to have either a direct or indirect impact on academic engagement (AE), including life satisfaction (McKnight et al. 2002; Suldo &amp; Huebner, 2004), locus-of-control (Ash &amp; Huebner, 2001), and anxiety and time management (</w:t>
      </w:r>
      <w:proofErr w:type="spellStart"/>
      <w:r>
        <w:t>Misra</w:t>
      </w:r>
      <w:proofErr w:type="spellEnd"/>
      <w:r>
        <w:t xml:space="preserve"> &amp; McKean, 2000). Additionally, stress has been found to be a growing concern at the college level as schools see an influx of students seeking mental health resources through university clinics because of issues with stress, anxiety, and depression (</w:t>
      </w:r>
      <w:proofErr w:type="spellStart"/>
      <w:r>
        <w:rPr>
          <w:color w:val="000000" w:themeColor="text1"/>
        </w:rPr>
        <w:t>Novotney</w:t>
      </w:r>
      <w:proofErr w:type="spellEnd"/>
      <w:r>
        <w:rPr>
          <w:color w:val="000000" w:themeColor="text1"/>
        </w:rPr>
        <w:t>, 2014</w:t>
      </w:r>
      <w:r w:rsidR="007B798E">
        <w:t xml:space="preserve">), and the majority of </w:t>
      </w:r>
      <w:r w:rsidR="007B798E">
        <w:lastRenderedPageBreak/>
        <w:t>undergraduate students are reporting heightened levels of stress</w:t>
      </w:r>
      <w:r w:rsidR="00101A8B">
        <w:t xml:space="preserve"> (Campbell, Svenson, &amp; Jarvis, 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proofErr w:type="spellStart"/>
      <w:r w:rsidR="007A228A">
        <w:t>Sherina</w:t>
      </w:r>
      <w:proofErr w:type="spellEnd"/>
      <w:r w:rsidR="007A228A">
        <w:t xml:space="preserve">, </w:t>
      </w:r>
      <w:proofErr w:type="spellStart"/>
      <w:r w:rsidR="007A228A">
        <w:t>Rampal</w:t>
      </w:r>
      <w:proofErr w:type="spellEnd"/>
      <w:r w:rsidR="007A228A">
        <w:t xml:space="preserve">, &amp; </w:t>
      </w:r>
      <w:proofErr w:type="spellStart"/>
      <w:r w:rsidR="007A228A">
        <w:t>Kaneson</w:t>
      </w:r>
      <w:proofErr w:type="spellEnd"/>
      <w:r w:rsidR="007A228A">
        <w:t>, 2004</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sidR="00F414F3">
        <w:t xml:space="preserve"> (Furniss et al., 2009; Suldo &amp; Huebner, 2004)</w:t>
      </w:r>
      <w:r>
        <w:t>.</w:t>
      </w:r>
    </w:p>
    <w:p w14:paraId="15EFC712" w14:textId="43B0F31E" w:rsidR="005210E5" w:rsidRDefault="004F35FD">
      <w:pPr>
        <w:rPr>
          <w:i/>
        </w:rPr>
      </w:pPr>
      <w:r>
        <w:t>Suldo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Furniss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2C749DEE" w:rsidR="005210E5" w:rsidRDefault="004F35FD">
      <w:pPr>
        <w:rPr>
          <w:color w:val="000000" w:themeColor="text1"/>
        </w:rPr>
      </w:pPr>
      <w:r>
        <w:rPr>
          <w:color w:val="000000" w:themeColor="text1"/>
        </w:rPr>
        <w:t xml:space="preserve">Academic engagement is a multifaceted concept and the impact of stress on AE has been evaluated in different ways across studies.  Some studies have investigated </w:t>
      </w:r>
      <w:r w:rsidR="000C2615">
        <w:rPr>
          <w:color w:val="000000" w:themeColor="text1"/>
        </w:rPr>
        <w:t xml:space="preserve">the impact of stress on </w:t>
      </w:r>
      <w:r>
        <w:rPr>
          <w:color w:val="000000" w:themeColor="text1"/>
        </w:rPr>
        <w:t>academic performance as a whole</w:t>
      </w:r>
      <w:r w:rsidR="000C2615">
        <w:rPr>
          <w:color w:val="000000" w:themeColor="text1"/>
        </w:rPr>
        <w:t xml:space="preserve"> construct</w:t>
      </w:r>
      <w:r>
        <w:rPr>
          <w:color w:val="000000" w:themeColor="text1"/>
        </w:rPr>
        <w:t xml:space="preserve">, while others have focused more specifically at impacts of </w:t>
      </w:r>
      <w:r w:rsidR="000C2615">
        <w:rPr>
          <w:color w:val="000000" w:themeColor="text1"/>
        </w:rPr>
        <w:t xml:space="preserve">narrower constructs of </w:t>
      </w:r>
      <w:r>
        <w:rPr>
          <w:color w:val="000000" w:themeColor="text1"/>
        </w:rPr>
        <w:t>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events (e.g. “change in line of work”) </w:t>
      </w:r>
      <w:r w:rsidR="0053715A">
        <w:rPr>
          <w:color w:val="000000" w:themeColor="text1"/>
        </w:rPr>
        <w:t xml:space="preserve">in university students </w:t>
      </w:r>
      <w:r>
        <w:rPr>
          <w:color w:val="000000" w:themeColor="text1"/>
        </w:rPr>
        <w:t>and found them to be negatively related to academic performance. Essentially, academic performance worsened as stress events increased.  Interestingly, the</w:t>
      </w:r>
      <w:r w:rsidR="00910C4C">
        <w:rPr>
          <w:color w:val="000000" w:themeColor="text1"/>
        </w:rPr>
        <w:t xml:space="preserve"> aforementioned authors </w:t>
      </w:r>
      <w:r>
        <w:rPr>
          <w:color w:val="000000" w:themeColor="text1"/>
        </w:rPr>
        <w:t xml:space="preserve">identified a threshold (12 items) at which life events began to show detrimental impacts.  In a more recent example of the impact of stress on academic performance measures, </w:t>
      </w:r>
      <w:proofErr w:type="spellStart"/>
      <w:r>
        <w:rPr>
          <w:color w:val="000000" w:themeColor="text1"/>
        </w:rPr>
        <w:t>Vaez</w:t>
      </w:r>
      <w:proofErr w:type="spellEnd"/>
      <w:r>
        <w:rPr>
          <w:color w:val="000000" w:themeColor="text1"/>
        </w:rPr>
        <w:t xml:space="preserve"> and </w:t>
      </w:r>
      <w:proofErr w:type="spellStart"/>
      <w:r>
        <w:rPr>
          <w:color w:val="000000" w:themeColor="text1"/>
        </w:rPr>
        <w:lastRenderedPageBreak/>
        <w:t>Laflamme</w:t>
      </w:r>
      <w:proofErr w:type="spellEnd"/>
      <w:r>
        <w:rPr>
          <w:color w:val="000000" w:themeColor="text1"/>
        </w:rPr>
        <w:t xml:space="preserve"> (2008) found that some aspects of stress were associated with lower graduation rates. Even early life stress has shown long-term effects on memory, emotional regulation, executive functioning, and cognitive performance (</w:t>
      </w:r>
      <w:proofErr w:type="spellStart"/>
      <w:r>
        <w:rPr>
          <w:color w:val="000000" w:themeColor="text1"/>
        </w:rPr>
        <w:t>Pechtel</w:t>
      </w:r>
      <w:proofErr w:type="spellEnd"/>
      <w:r>
        <w:rPr>
          <w:color w:val="000000" w:themeColor="text1"/>
        </w:rPr>
        <w:t xml:space="preserve"> &amp; </w:t>
      </w:r>
      <w:proofErr w:type="spellStart"/>
      <w:r>
        <w:rPr>
          <w:color w:val="000000" w:themeColor="text1"/>
        </w:rPr>
        <w:t>Pizzagalli</w:t>
      </w:r>
      <w:proofErr w:type="spellEnd"/>
      <w:r>
        <w:rPr>
          <w:color w:val="000000" w:themeColor="text1"/>
        </w:rPr>
        <w:t>, 2011). Although the body of research specifically pertaining to the effects of stress on achievement/academic engagement is sparse, especially in more recent years</w:t>
      </w:r>
      <w:r w:rsidR="00910C4C">
        <w:rPr>
          <w:color w:val="000000" w:themeColor="text1"/>
        </w:rPr>
        <w:t>. However, r</w:t>
      </w:r>
      <w:r>
        <w:rPr>
          <w:color w:val="000000" w:themeColor="text1"/>
        </w:rPr>
        <w:t>esearch is more prolific when looking into</w:t>
      </w:r>
      <w:r w:rsidR="00910C4C">
        <w:rPr>
          <w:color w:val="000000" w:themeColor="text1"/>
        </w:rPr>
        <w:t xml:space="preserve"> relationships between stress and</w:t>
      </w:r>
      <w:r>
        <w:rPr>
          <w:color w:val="000000" w:themeColor="text1"/>
        </w:rPr>
        <w:t xml:space="preserve"> mood, behaviors, and other </w:t>
      </w:r>
      <w:r w:rsidR="00910C4C">
        <w:rPr>
          <w:color w:val="000000" w:themeColor="text1"/>
        </w:rPr>
        <w:t>correlates</w:t>
      </w:r>
      <w:r>
        <w:rPr>
          <w:color w:val="000000" w:themeColor="text1"/>
        </w:rPr>
        <w:t xml:space="preserve"> of academic engagement.</w:t>
      </w:r>
    </w:p>
    <w:p w14:paraId="3164F28F" w14:textId="5384C453" w:rsidR="005210E5" w:rsidRDefault="004F35FD">
      <w:r>
        <w:rPr>
          <w:color w:val="000000" w:themeColor="text1"/>
        </w:rPr>
        <w:t xml:space="preserve">Research has also shown that stress has a detrimental impact on symptoms of depression. In this regard, </w:t>
      </w:r>
      <w:proofErr w:type="spellStart"/>
      <w:r>
        <w:rPr>
          <w:color w:val="000000" w:themeColor="text1"/>
        </w:rPr>
        <w:t>Legget</w:t>
      </w:r>
      <w:proofErr w:type="spellEnd"/>
      <w:r>
        <w:rPr>
          <w:color w:val="000000" w:themeColor="text1"/>
        </w:rPr>
        <w:t xml:space="preserve"> et al. (2016) </w:t>
      </w:r>
      <w:r w:rsidR="00395265">
        <w:rPr>
          <w:color w:val="000000" w:themeColor="text1"/>
        </w:rPr>
        <w:t>followed adults over a 25</w:t>
      </w:r>
      <w:r w:rsidR="00910C4C">
        <w:rPr>
          <w:color w:val="000000" w:themeColor="text1"/>
        </w:rPr>
        <w:t>-</w:t>
      </w:r>
      <w:r w:rsidR="00395265">
        <w:rPr>
          <w:color w:val="000000" w:themeColor="text1"/>
        </w:rPr>
        <w:t xml:space="preserve">year period and </w:t>
      </w:r>
      <w:r>
        <w:rPr>
          <w:color w:val="000000" w:themeColor="text1"/>
        </w:rPr>
        <w:t>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w:t>
      </w:r>
      <w:r w:rsidR="00910C4C">
        <w:rPr>
          <w:color w:val="000000" w:themeColor="text1"/>
        </w:rPr>
        <w:t xml:space="preserve"> a reduced</w:t>
      </w:r>
      <w:r>
        <w:rPr>
          <w:color w:val="000000" w:themeColor="text1"/>
        </w:rPr>
        <w:t xml:space="preserve"> risk for depressive symptoms when stressful life events were elevated. As the authors explained, “</w:t>
      </w:r>
      <w:r>
        <w:rPr>
          <w:rFonts w:ascii="Times" w:hAnsi="Times" w:cs="Times"/>
          <w:color w:val="000000"/>
          <w:kern w:val="0"/>
        </w:rPr>
        <w:t xml:space="preserve">Sleeping restfully may allow individuals the rejuvenation needed to manage stress adaptively and reduce </w:t>
      </w:r>
      <w:r w:rsidR="00910C4C">
        <w:rPr>
          <w:rFonts w:ascii="Times" w:hAnsi="Times" w:cs="Times"/>
          <w:color w:val="000000"/>
          <w:kern w:val="0"/>
        </w:rPr>
        <w:t xml:space="preserve">the burden of </w:t>
      </w:r>
      <w:r>
        <w:rPr>
          <w:rFonts w:ascii="Times" w:hAnsi="Times" w:cs="Times"/>
          <w:color w:val="000000"/>
          <w:kern w:val="0"/>
        </w:rPr>
        <w:t>depressive sympto</w:t>
      </w:r>
      <w:r w:rsidR="00910C4C">
        <w:rPr>
          <w:rFonts w:ascii="Times" w:hAnsi="Times" w:cs="Times"/>
          <w:color w:val="000000"/>
          <w:kern w:val="0"/>
        </w:rPr>
        <w:t>ms</w:t>
      </w:r>
      <w:r>
        <w:rPr>
          <w:rFonts w:ascii="Times" w:hAnsi="Times" w:cs="Times"/>
          <w:color w:val="000000"/>
          <w:kern w:val="0"/>
        </w:rPr>
        <w:t xml:space="preserve">. </w:t>
      </w:r>
      <w: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found to predict factors of psychological well-being such as global self-concept </w:t>
      </w:r>
      <w:r w:rsidR="00395265">
        <w:t xml:space="preserve">in adolescents </w:t>
      </w:r>
      <w:r>
        <w:t xml:space="preserve">(McCullough et al., 2000). </w:t>
      </w:r>
    </w:p>
    <w:p w14:paraId="08BA32B1" w14:textId="7548A663" w:rsidR="005210E5" w:rsidRDefault="004F35FD">
      <w:pPr>
        <w:rPr>
          <w:rFonts w:eastAsia="Times New Roman"/>
          <w:kern w:val="0"/>
          <w:lang w:eastAsia="en-US"/>
        </w:rPr>
      </w:pPr>
      <w:r>
        <w:rPr>
          <w:color w:val="000000" w:themeColor="text1"/>
        </w:rPr>
        <w:t>McKnight et al. (2002</w:t>
      </w:r>
      <w:r w:rsidR="00395265">
        <w:rPr>
          <w:color w:val="000000" w:themeColor="text1"/>
        </w:rPr>
        <w:t>) investigated how SLEs impact</w:t>
      </w:r>
      <w:r>
        <w:rPr>
          <w:color w:val="000000" w:themeColor="text1"/>
        </w:rPr>
        <w:t xml:space="preserve"> </w:t>
      </w:r>
      <w:r w:rsidR="00395265">
        <w:rPr>
          <w:color w:val="000000" w:themeColor="text1"/>
        </w:rPr>
        <w:t>adolescent student</w:t>
      </w:r>
      <w:r>
        <w:rPr>
          <w:color w:val="000000" w:themeColor="text1"/>
        </w:rPr>
        <w:t>s</w:t>
      </w:r>
      <w:r w:rsidR="00395265">
        <w:rPr>
          <w:color w:val="000000" w:themeColor="text1"/>
        </w:rPr>
        <w:t>’</w:t>
      </w:r>
      <w:r>
        <w:rPr>
          <w:color w:val="000000" w:themeColor="text1"/>
        </w:rPr>
        <w:t xml:space="preserve"> internalizing and externalizing behavior</w:t>
      </w:r>
      <w:r w:rsidR="00395265">
        <w:rPr>
          <w:color w:val="000000" w:themeColor="text1"/>
        </w:rPr>
        <w:t>s</w:t>
      </w:r>
      <w:r>
        <w:rPr>
          <w:color w:val="000000" w:themeColor="text1"/>
        </w:rPr>
        <w:t xml:space="preserve">.  More specifically, they examined the potential moderating and mediating effects of life satisfaction on this relationship. Study findings indicated several </w:t>
      </w:r>
      <w:r>
        <w:rPr>
          <w:color w:val="000000" w:themeColor="text1"/>
        </w:rPr>
        <w:lastRenderedPageBreak/>
        <w:t xml:space="preserve">associations with increased SLEs, including a decrease in life satisfaction, an increase in both 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6EBB4A09" w14:textId="77777777" w:rsidR="005210E5" w:rsidRDefault="004F35FD">
      <w:pPr>
        <w:ind w:firstLine="0"/>
        <w:rPr>
          <w:b/>
        </w:rPr>
      </w:pPr>
      <w:r>
        <w:rPr>
          <w:b/>
        </w:rPr>
        <w:t>Stressful Life Events: Acute vs Chronic</w:t>
      </w:r>
    </w:p>
    <w:p w14:paraId="22142A04" w14:textId="7DBB9BC1" w:rsidR="005210E5" w:rsidRPr="00D832E2" w:rsidRDefault="004F35FD">
      <w:pPr>
        <w:rPr>
          <w:color w:val="000000" w:themeColor="text1"/>
        </w:rPr>
      </w:pPr>
      <w:r>
        <w:t xml:space="preserve">Stress is a multifaceted construct that includes aspects of both acute and chronic adversity. In a study on how life satisfaction varies based on accumulated SLEs, Ash and Huebner (2001) isolated negative life events from chronic stressors </w:t>
      </w:r>
      <w:r w:rsidR="00F76310">
        <w:t>to</w:t>
      </w:r>
      <w:r>
        <w:t xml:space="preserve">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example, Willard, Long, and Phipps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r w:rsidR="00993F04" w:rsidRPr="00993F04">
        <w:t xml:space="preserve"> </w:t>
      </w:r>
      <w:r w:rsidR="00E42EFB">
        <w:t xml:space="preserve"> In research focused on university students, </w:t>
      </w:r>
      <w:r w:rsidR="00E42EFB" w:rsidRPr="00D832E2">
        <w:rPr>
          <w:color w:val="000000" w:themeColor="text1"/>
        </w:rPr>
        <w:t xml:space="preserve">Cameron, Palm, &amp; Follette (2010) found that </w:t>
      </w:r>
      <w:r w:rsidR="00D832E2" w:rsidRPr="00D832E2">
        <w:rPr>
          <w:color w:val="000000" w:themeColor="text1"/>
        </w:rPr>
        <w:t xml:space="preserve">endorsement of PTSD symptomology was not necessarily associated with a traumatic stressor, and, in fact, </w:t>
      </w:r>
      <w:r w:rsidR="00E42EFB" w:rsidRPr="00D832E2">
        <w:rPr>
          <w:color w:val="000000" w:themeColor="text1"/>
        </w:rPr>
        <w:t xml:space="preserve">symptom severity was similar for students experiencing a </w:t>
      </w:r>
      <w:r w:rsidR="00D832E2" w:rsidRPr="00D832E2">
        <w:rPr>
          <w:color w:val="000000" w:themeColor="text1"/>
        </w:rPr>
        <w:t>traumatic stresso</w:t>
      </w:r>
      <w:r w:rsidR="004B3070">
        <w:rPr>
          <w:color w:val="000000" w:themeColor="text1"/>
        </w:rPr>
        <w:t>r versus non-traumatic stressor</w:t>
      </w:r>
      <w:r w:rsidR="00E42EFB" w:rsidRPr="00D832E2">
        <w:rPr>
          <w:color w:val="000000" w:themeColor="text1"/>
        </w:rPr>
        <w:t xml:space="preserve">. </w:t>
      </w:r>
    </w:p>
    <w:p w14:paraId="7A9CA0E9" w14:textId="007A7BAF"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Pr>
          <w:rFonts w:eastAsia="Times New Roman" w:cs="Times New Roman"/>
          <w:kern w:val="0"/>
          <w:lang w:eastAsia="en-US"/>
        </w:rPr>
        <w:t xml:space="preserve">, Crandall, </w:t>
      </w:r>
      <w:proofErr w:type="spellStart"/>
      <w:r>
        <w:rPr>
          <w:rFonts w:eastAsia="Times New Roman" w:cs="Times New Roman"/>
          <w:kern w:val="0"/>
          <w:lang w:eastAsia="en-US"/>
        </w:rPr>
        <w:t>Preisler</w:t>
      </w:r>
      <w:proofErr w:type="spellEnd"/>
      <w:r>
        <w:rPr>
          <w:rFonts w:eastAsia="Times New Roman" w:cs="Times New Roman"/>
          <w:kern w:val="0"/>
          <w:lang w:eastAsia="en-US"/>
        </w:rPr>
        <w:t xml:space="preserve">, and </w:t>
      </w:r>
      <w:proofErr w:type="spellStart"/>
      <w:r>
        <w:rPr>
          <w:rFonts w:eastAsia="Times New Roman" w:cs="Times New Roman"/>
          <w:kern w:val="0"/>
          <w:lang w:eastAsia="en-US"/>
        </w:rPr>
        <w:t>Aussprung</w:t>
      </w:r>
      <w:proofErr w:type="spellEnd"/>
      <w:r>
        <w:rPr>
          <w:rFonts w:eastAsia="Times New Roman" w:cs="Times New Roman"/>
          <w:kern w:val="0"/>
          <w:lang w:eastAsia="en-US"/>
        </w:rPr>
        <w:t xml:space="preserve"> (1992) found </w:t>
      </w:r>
      <w:r>
        <w:rPr>
          <w:rFonts w:eastAsia="Times New Roman" w:cs="Times New Roman"/>
          <w:kern w:val="0"/>
          <w:lang w:eastAsia="en-US"/>
        </w:rPr>
        <w:lastRenderedPageBreak/>
        <w:t xml:space="preserve">that daily hassles resulted in a similar level of perceived stress as major life events.  Consequently, they argued that weighted scales were not necessary in the measure of overall stress, since their research indicated that both types of stressors contributed </w:t>
      </w:r>
      <w:r w:rsidR="00F76310">
        <w:rPr>
          <w:rFonts w:eastAsia="Times New Roman" w:cs="Times New Roman"/>
          <w:kern w:val="0"/>
          <w:lang w:eastAsia="en-US"/>
        </w:rPr>
        <w:t xml:space="preserve">similarly </w:t>
      </w:r>
      <w:r>
        <w:rPr>
          <w:rFonts w:eastAsia="Times New Roman" w:cs="Times New Roman"/>
          <w:kern w:val="0"/>
          <w:lang w:eastAsia="en-US"/>
        </w:rPr>
        <w:t xml:space="preserve">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w:t>
      </w:r>
      <w:r w:rsidR="00932728">
        <w:rPr>
          <w:rFonts w:eastAsia="Times New Roman" w:cs="Times New Roman"/>
          <w:kern w:val="0"/>
          <w:lang w:eastAsia="en-US"/>
        </w:rPr>
        <w:t xml:space="preserve">finding </w:t>
      </w:r>
      <w:r>
        <w:rPr>
          <w:rFonts w:eastAsia="Times New Roman" w:cs="Times New Roman"/>
          <w:kern w:val="0"/>
          <w:lang w:eastAsia="en-US"/>
        </w:rPr>
        <w:t>that the study participants were more likely to endorse items related to their university experience than they were to the other stressors on the measure.</w:t>
      </w:r>
    </w:p>
    <w:p w14:paraId="65D5F318" w14:textId="12DADC2F"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Barnes, and </w:t>
      </w:r>
      <w:proofErr w:type="spellStart"/>
      <w:r>
        <w:rPr>
          <w:rFonts w:eastAsia="Times New Roman" w:cs="Times New Roman"/>
          <w:kern w:val="0"/>
          <w:lang w:eastAsia="en-US"/>
        </w:rPr>
        <w:t>Egget</w:t>
      </w:r>
      <w:proofErr w:type="spellEnd"/>
      <w:r>
        <w:rPr>
          <w:rFonts w:eastAsia="Times New Roman" w:cs="Times New Roman"/>
          <w:kern w:val="0"/>
          <w:lang w:eastAsia="en-US"/>
        </w:rPr>
        <w:t xml:space="preserve"> (2000) found that sleep habits showed the greatest association with student’s grade point averages above other variables 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w:t>
      </w:r>
      <w:proofErr w:type="spellStart"/>
      <w:r>
        <w:rPr>
          <w:rFonts w:eastAsia="Times New Roman" w:cs="Times New Roman"/>
          <w:kern w:val="0"/>
          <w:lang w:eastAsia="en-US"/>
        </w:rPr>
        <w:t>Legget</w:t>
      </w:r>
      <w:proofErr w:type="spellEnd"/>
      <w:r>
        <w:rPr>
          <w:rFonts w:eastAsia="Times New Roman" w:cs="Times New Roman"/>
          <w:kern w:val="0"/>
          <w:lang w:eastAsia="en-US"/>
        </w:rPr>
        <w:t xml:space="preserve">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1C923DC6"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w:t>
      </w:r>
      <w:proofErr w:type="spellStart"/>
      <w:r>
        <w:t>Huffcutt</w:t>
      </w:r>
      <w:proofErr w:type="spellEnd"/>
      <w:r>
        <w:t xml:space="preserve">, 1996; Pilcher &amp; Walters, 1997).  Some of the areas of cognitive functioning that have been shown to be </w:t>
      </w:r>
      <w:r>
        <w:lastRenderedPageBreak/>
        <w:t>impacted by sleep disturbances include: working memory, attention, perseveration, cognitive flexibility/inflexibility, creative thinking, decision making, and long-term memory (</w:t>
      </w:r>
      <w:proofErr w:type="spellStart"/>
      <w:r>
        <w:t>Alhola</w:t>
      </w:r>
      <w:proofErr w:type="spellEnd"/>
      <w:r>
        <w:t xml:space="preserve"> &amp; Polo-</w:t>
      </w:r>
      <w:proofErr w:type="spellStart"/>
      <w:r>
        <w:t>Kantola</w:t>
      </w:r>
      <w:proofErr w:type="spellEnd"/>
      <w:r>
        <w:t xml:space="preserve">, 2007; Harrison &amp; Horne, 1998; Horne, 1988; Redline et al., 2007).  In Pilcher and </w:t>
      </w:r>
      <w:proofErr w:type="spellStart"/>
      <w:r>
        <w:t>Huffcut’s</w:t>
      </w:r>
      <w:proofErr w:type="spellEnd"/>
      <w:r>
        <w:t xml:space="preserve"> (1996) meta-analysis of 56 studies examining the impact of sleep loss on performance in </w:t>
      </w:r>
      <w:r w:rsidRPr="00A877CA">
        <w:rPr>
          <w:rFonts w:ascii="Times New Roman" w:hAnsi="Times New Roman"/>
        </w:rPr>
        <w:t>adults,</w:t>
      </w:r>
      <w:r>
        <w:t xml:space="preserve"> results indicate that cognitive abilities were more impaired than motor abilities</w:t>
      </w:r>
      <w:r w:rsidR="001D1D02">
        <w:t xml:space="preserve"> were by sleep deprivation</w:t>
      </w:r>
      <w:r>
        <w:t xml:space="preserve">.  Interestingly, they found that a partial sleep deprivation versus long- or short-term deprivation had the most profound detrimental influence on cognitive performance tasks.  This is </w:t>
      </w:r>
      <w:r w:rsidR="001D1D02">
        <w:t xml:space="preserve">a </w:t>
      </w:r>
      <w:r>
        <w:t xml:space="preserve">significant </w:t>
      </w:r>
      <w:r w:rsidR="001D1D02">
        <w:t>finding because</w:t>
      </w:r>
      <w:r>
        <w:t xml:space="preserve"> the majority of </w:t>
      </w:r>
      <w:r w:rsidR="00706635">
        <w:t xml:space="preserve">university </w:t>
      </w:r>
      <w:r w:rsidRPr="00A877CA">
        <w:rPr>
          <w:rFonts w:ascii="Times New Roman" w:hAnsi="Times New Roman"/>
        </w:rPr>
        <w:t>students</w:t>
      </w:r>
      <w:r>
        <w:t xml:space="preserve"> do not experience full sleep deprivation as measured by above or below 45 tota</w:t>
      </w:r>
      <w:r w:rsidR="00706635">
        <w:t>l hours of total deprivation.  College s</w:t>
      </w:r>
      <w:r>
        <w:t xml:space="preserve">tudents are more likely to experience </w:t>
      </w:r>
      <w:r w:rsidR="00C848C4">
        <w:t>reduced sleep</w:t>
      </w:r>
      <w:r w:rsidR="001D1D02">
        <w:t xml:space="preserve"> or the partial deprivation of less than five hours of sleep in a 24-hour period</w:t>
      </w:r>
      <w:r w:rsidR="00C848C4">
        <w:t xml:space="preserve"> (</w:t>
      </w:r>
      <w:proofErr w:type="spellStart"/>
      <w:r w:rsidR="00C848C4">
        <w:t>Gaultney</w:t>
      </w:r>
      <w:proofErr w:type="spellEnd"/>
      <w:r w:rsidR="00C848C4">
        <w:t xml:space="preserve">, 2010; Gilbert &amp; Weaver, 2010; </w:t>
      </w:r>
      <w:proofErr w:type="spellStart"/>
      <w:r w:rsidR="00C848C4">
        <w:t>Orzech</w:t>
      </w:r>
      <w:proofErr w:type="spellEnd"/>
      <w:r w:rsidR="00C848C4">
        <w:t xml:space="preserve">, </w:t>
      </w:r>
      <w:proofErr w:type="spellStart"/>
      <w:r w:rsidR="00C848C4">
        <w:t>Salafsky</w:t>
      </w:r>
      <w:proofErr w:type="spellEnd"/>
      <w:r w:rsidR="00C848C4">
        <w:t>, &amp; Hamilton, 2011)</w:t>
      </w:r>
      <w:r>
        <w:t xml:space="preserve">. </w:t>
      </w:r>
      <w:r w:rsidR="001D1D02">
        <w:t xml:space="preserve">Thus, as a general population, </w:t>
      </w:r>
      <w:r w:rsidR="00706635">
        <w:t xml:space="preserve">college students </w:t>
      </w:r>
      <w:r w:rsidR="001D1D02">
        <w:t xml:space="preserve">appear to be at-risk </w:t>
      </w:r>
      <w:r w:rsidR="00D2101A">
        <w:t>of showing deficits in their cognitive performance based on their propensity to “burn the candle at both</w:t>
      </w:r>
      <w:r w:rsidR="008535CC">
        <w:t xml:space="preserve"> ends” </w:t>
      </w:r>
      <w:r w:rsidR="001D1D02">
        <w:t>while</w:t>
      </w:r>
      <w:r w:rsidR="008535CC">
        <w:t xml:space="preserve"> trying to balance aspects of their new-found independence</w:t>
      </w:r>
      <w:r w:rsidR="00A9481C" w:rsidRPr="007B301B">
        <w:rPr>
          <w:color w:val="000000" w:themeColor="text1"/>
        </w:rPr>
        <w:t>,</w:t>
      </w:r>
      <w:r w:rsidR="008535CC" w:rsidRPr="007B301B">
        <w:rPr>
          <w:color w:val="000000" w:themeColor="text1"/>
        </w:rPr>
        <w:t xml:space="preserve"> </w:t>
      </w:r>
      <w:r w:rsidR="007D17FE" w:rsidRPr="007B301B">
        <w:rPr>
          <w:color w:val="000000" w:themeColor="text1"/>
        </w:rPr>
        <w:t>manage</w:t>
      </w:r>
      <w:r w:rsidR="009870B9" w:rsidRPr="007B301B">
        <w:rPr>
          <w:color w:val="000000" w:themeColor="text1"/>
        </w:rPr>
        <w:t>ment of</w:t>
      </w:r>
      <w:r w:rsidR="007D17FE" w:rsidRPr="007B301B">
        <w:rPr>
          <w:color w:val="000000" w:themeColor="text1"/>
        </w:rPr>
        <w:t xml:space="preserve"> their own behavior</w:t>
      </w:r>
      <w:r w:rsidR="009870B9" w:rsidRPr="007B301B">
        <w:rPr>
          <w:color w:val="000000" w:themeColor="text1"/>
        </w:rPr>
        <w:t>s/schedules</w:t>
      </w:r>
      <w:r w:rsidR="008535CC">
        <w:t xml:space="preserve">, </w:t>
      </w:r>
      <w:r w:rsidR="001D1D02">
        <w:t xml:space="preserve">often busy and complex social lives, </w:t>
      </w:r>
      <w:r w:rsidR="007D17FE">
        <w:t>class schedul</w:t>
      </w:r>
      <w:r w:rsidR="00973F0F">
        <w:t>es,</w:t>
      </w:r>
      <w:r w:rsidR="007D17FE">
        <w:t xml:space="preserve"> and course requirements</w:t>
      </w:r>
      <w:r w:rsidR="00D2101A">
        <w:t xml:space="preserve">.   </w:t>
      </w:r>
      <w:r>
        <w:t xml:space="preserve">  </w:t>
      </w:r>
      <w:r>
        <w:rPr>
          <w:b/>
        </w:rPr>
        <w:t xml:space="preserve"> </w:t>
      </w:r>
    </w:p>
    <w:p w14:paraId="6FBD7D57" w14:textId="77777777" w:rsidR="005210E5" w:rsidRDefault="004F35FD">
      <w:pPr>
        <w:ind w:firstLine="0"/>
        <w:rPr>
          <w:rFonts w:ascii="Times New Roman" w:hAnsi="Times New Roman"/>
        </w:rPr>
      </w:pPr>
      <w:r>
        <w:rPr>
          <w:b/>
        </w:rPr>
        <w:t>Sleep and Neurobehavioral and Cognitive Functioning</w:t>
      </w:r>
    </w:p>
    <w:p w14:paraId="537E694B" w14:textId="28BCF96D" w:rsidR="005210E5" w:rsidRDefault="001412B3">
      <w:pPr>
        <w:rPr>
          <w:rFonts w:ascii="Times New Roman" w:hAnsi="Times New Roman"/>
          <w:color w:val="FFC000"/>
        </w:rPr>
      </w:pPr>
      <w:r>
        <w:t xml:space="preserve">Research on students of all ages have helped shed light on the impacts of sleep on </w:t>
      </w:r>
      <w:r w:rsidR="00A9481C">
        <w:t>various aspects of academic functioning. For instance, m</w:t>
      </w:r>
      <w:r w:rsidR="004F35FD">
        <w:t xml:space="preserve">ultiple studies have evaluated the impact of sleep on the behavioral and cognitive functioning of children and adolescents (Dahl, 1996; Lavigne et al. 1999; </w:t>
      </w:r>
      <w:proofErr w:type="spellStart"/>
      <w:r w:rsidR="004F35FD">
        <w:t>Randazzo</w:t>
      </w:r>
      <w:proofErr w:type="spellEnd"/>
      <w:r w:rsidR="004F35FD">
        <w:t xml:space="preserve">, </w:t>
      </w:r>
      <w:proofErr w:type="spellStart"/>
      <w:r w:rsidR="004F35FD">
        <w:t>Muehlbach</w:t>
      </w:r>
      <w:proofErr w:type="spellEnd"/>
      <w:r w:rsidR="004F35FD">
        <w:t xml:space="preserve">, Schweitzer, &amp; Walsh, 1998; </w:t>
      </w:r>
      <w:proofErr w:type="spellStart"/>
      <w:r w:rsidR="004F35FD">
        <w:t>Sadeh</w:t>
      </w:r>
      <w:proofErr w:type="spellEnd"/>
      <w:r w:rsidR="004F35FD">
        <w:t xml:space="preserve"> et al., 2003; Touchette et al., 2007).  Reinforcing the findings of the meta-analysis discussed above, </w:t>
      </w:r>
      <w:proofErr w:type="spellStart"/>
      <w:r w:rsidR="004F35FD">
        <w:t>Sadeh</w:t>
      </w:r>
      <w:proofErr w:type="spellEnd"/>
      <w:r w:rsidR="004F35FD">
        <w:t xml:space="preserve"> et al. (2003) found that even subtle changes in sleep can affect neurobehavioral functioning in </w:t>
      </w:r>
      <w:r w:rsidR="004F35FD">
        <w:lastRenderedPageBreak/>
        <w:t xml:space="preserve">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339A314C" w14:textId="5788BEC1" w:rsidR="005210E5" w:rsidRDefault="004F35FD">
      <w:pPr>
        <w:rPr>
          <w:rFonts w:ascii="Times New Roman" w:hAnsi="Times New Roman"/>
        </w:rPr>
      </w:pPr>
      <w:r>
        <w:t>Likewise, in another study addressing the relationship between sleep duration and behavioral/cognitive functioning in young children, Touchette et al. (2007) found that a one</w:t>
      </w:r>
      <w:r w:rsidR="001D1D02">
        <w:t>-</w:t>
      </w:r>
      <w:r>
        <w:t>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Randazzo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working memory tasks. In support of this notion, a study by </w:t>
      </w:r>
      <w:proofErr w:type="spellStart"/>
      <w:r>
        <w:t>Sadeh</w:t>
      </w:r>
      <w:proofErr w:type="spellEnd"/>
      <w:r>
        <w:t xml:space="preserve"> et al. (2003) documented increased memory performance in children with only </w:t>
      </w:r>
      <w:r w:rsidR="00821CD2">
        <w:t>one</w:t>
      </w:r>
      <w:r>
        <w:t xml:space="preserve"> half</w:t>
      </w:r>
      <w:r w:rsidR="00821CD2">
        <w:t>-</w:t>
      </w:r>
      <w:r>
        <w:t xml:space="preserve">hour sleep extension.  Seventy-seven children in the fourth or sixth grade were evaluated using an </w:t>
      </w:r>
      <w:proofErr w:type="spellStart"/>
      <w:r>
        <w:t>actigraph</w:t>
      </w:r>
      <w:proofErr w:type="spellEnd"/>
      <w: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w:t>
      </w:r>
      <w:r w:rsidR="007A5963">
        <w:t>To</w:t>
      </w:r>
      <w:r>
        <w:t xml:space="preserve"> assess their </w:t>
      </w:r>
      <w:r>
        <w:lastRenderedPageBreak/>
        <w:t>neurobehavioral functioning, the children were given a series of six tests including three that involved working memory: symbol-digit substitution (where the child must identify a rearranged 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w:t>
      </w:r>
      <w:r w:rsidR="00140117">
        <w:t>,</w:t>
      </w:r>
      <w:r>
        <w:t xml:space="preserve"> and then again after </w:t>
      </w:r>
      <w:r w:rsidR="00AB67F7">
        <w:t>three nights</w:t>
      </w:r>
      <w:r>
        <w:t xml:space="preserve"> of either </w:t>
      </w:r>
      <w:r w:rsidR="007A5963">
        <w:t>one-hour</w:t>
      </w:r>
      <w:r>
        <w:t xml:space="preserve"> sleep restriction or </w:t>
      </w:r>
      <w:r w:rsidR="00140117">
        <w:t xml:space="preserve">sleep </w:t>
      </w:r>
      <w:r>
        <w:t>extension.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0386C4E7" w:rsidR="005210E5" w:rsidRDefault="004F35FD">
      <w:pPr>
        <w:rPr>
          <w:rFonts w:ascii="Times New Roman" w:hAnsi="Times New Roman"/>
        </w:rPr>
      </w:pPr>
      <w:r>
        <w:t xml:space="preserve">Sleep impairments have a profound influence on the functioning of students in various </w:t>
      </w:r>
      <w:r w:rsidR="007A5963">
        <w:t>domains</w:t>
      </w:r>
      <w:r>
        <w:t xml:space="preserve"> </w:t>
      </w:r>
      <w:r w:rsidR="007A5963">
        <w:t>but the academic domain might be most impacted</w:t>
      </w:r>
      <w:r>
        <w:t xml:space="preserve">.  </w:t>
      </w:r>
      <w:r w:rsidR="002A18A0">
        <w:t>Moreover, o</w:t>
      </w:r>
      <w:r>
        <w:t>ne aspect of student functioning that is significantly impacted by insufficient sleep, and is also essential for success in the classroom, is academic engagement. When transitioning to college, students acquire a new level of independence that often involves having changes in responsibility and new demands for self-motivation and self-control.  Students need to be responsible for their own learning, academic engagement, and outcomes.  As a result, identifying ways to</w:t>
      </w:r>
      <w:r w:rsidR="00320170">
        <w:t xml:space="preserve"> maximize academic engagement</w:t>
      </w:r>
      <w:r>
        <w:t xml:space="preserve"> becomes essential to the support and success of college students.</w:t>
      </w:r>
    </w:p>
    <w:p w14:paraId="0A567AD6" w14:textId="59234DE4"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rsidR="0029394D">
        <w:t>Several</w:t>
      </w:r>
      <w:r>
        <w:t xml:space="preserve"> key variables that are impacted by stress and self-care practices</w:t>
      </w:r>
      <w:r w:rsidR="00F86BDA">
        <w:t xml:space="preserve"> (</w:t>
      </w:r>
      <w:r>
        <w:t>and that comprise the foundation for scholastic achievement</w:t>
      </w:r>
      <w:r w:rsidR="00F86BDA">
        <w:t>)</w:t>
      </w:r>
      <w:r>
        <w:t xml:space="preserve"> are </w:t>
      </w:r>
      <w:r>
        <w:lastRenderedPageBreak/>
        <w:t>found</w:t>
      </w:r>
      <w:r w:rsidR="00320170">
        <w:t xml:space="preserve"> as part</w:t>
      </w:r>
      <w:r w:rsidR="00D83B45">
        <w:t xml:space="preserve"> of the definition of academic e</w:t>
      </w:r>
      <w:r w:rsidR="00320170">
        <w:t>ngag</w:t>
      </w:r>
      <w:r w:rsidR="00D83B45">
        <w:t>e</w:t>
      </w:r>
      <w:r w:rsidR="00320170">
        <w:t>ment</w:t>
      </w:r>
      <w:r>
        <w:t xml:space="preserve"> (e.g. executive functioning such as attention, working memory, and organization; mood; grades). </w:t>
      </w:r>
    </w:p>
    <w:p w14:paraId="32B31186" w14:textId="77777777" w:rsidR="005210E5" w:rsidRDefault="004F35FD">
      <w:pPr>
        <w:rPr>
          <w:rFonts w:ascii="Times New Roman" w:hAnsi="Times New Roman"/>
        </w:rPr>
      </w:pPr>
      <w:r>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t>Mullington</w:t>
      </w:r>
      <w:proofErr w:type="spellEnd"/>
      <w:r>
        <w:t xml:space="preserve">,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51D79320" w:rsidR="005210E5" w:rsidRDefault="004F35FD">
      <w:pPr>
        <w:rPr>
          <w:rFonts w:ascii="Times New Roman" w:hAnsi="Times New Roman"/>
          <w:b/>
        </w:rPr>
      </w:pPr>
      <w:r>
        <w:rPr>
          <w:rFonts w:eastAsia="Times New Roman" w:cs="Times New Roman"/>
          <w:kern w:val="0"/>
          <w:lang w:eastAsia="en-US"/>
        </w:rPr>
        <w:t xml:space="preserve">Sleep patterns and their relationship with academic performance have commonly been evaluated for children and adolescents. For example, several studies have found correlations between sleep behaviors and </w:t>
      </w:r>
      <w:r w:rsidR="005D0E5A">
        <w:rPr>
          <w:rFonts w:eastAsia="Times New Roman" w:cs="Times New Roman"/>
          <w:kern w:val="0"/>
          <w:lang w:eastAsia="en-US"/>
        </w:rPr>
        <w:t xml:space="preserve">academic </w:t>
      </w:r>
      <w:r>
        <w:rPr>
          <w:rFonts w:eastAsia="Times New Roman" w:cs="Times New Roman"/>
          <w:kern w:val="0"/>
          <w:lang w:eastAsia="en-US"/>
        </w:rPr>
        <w:t>achievement (</w:t>
      </w:r>
      <w:r>
        <w:rPr>
          <w:rFonts w:eastAsia="Times New Roman" w:cs="Times New Roman"/>
          <w:color w:val="000000" w:themeColor="text1"/>
          <w:kern w:val="0"/>
          <w:lang w:eastAsia="en-US"/>
        </w:rPr>
        <w:t xml:space="preserve">Dewald et al.,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rPr>
          <w:rFonts w:eastAsia="Times New Roman" w:cs="Times New Roman"/>
          <w:kern w:val="0"/>
          <w:lang w:eastAsia="en-US"/>
        </w:rPr>
        <w:t xml:space="preserve">). </w:t>
      </w:r>
      <w:r w:rsidR="005D0E5A">
        <w:rPr>
          <w:rFonts w:eastAsia="Times New Roman" w:cs="Times New Roman"/>
          <w:kern w:val="0"/>
          <w:lang w:eastAsia="en-US"/>
        </w:rPr>
        <w:t xml:space="preserve">In this regard, </w:t>
      </w:r>
      <w:r>
        <w:rPr>
          <w:rFonts w:eastAsia="Times New Roman" w:cs="Times New Roman"/>
          <w:kern w:val="0"/>
          <w:lang w:eastAsia="en-US"/>
        </w:rPr>
        <w:t>Perfect, Levine-</w:t>
      </w:r>
      <w:proofErr w:type="spellStart"/>
      <w:r>
        <w:rPr>
          <w:rFonts w:eastAsia="Times New Roman" w:cs="Times New Roman"/>
          <w:kern w:val="0"/>
          <w:lang w:eastAsia="en-US"/>
        </w:rPr>
        <w:t>Donnerstein</w:t>
      </w:r>
      <w:proofErr w:type="spellEnd"/>
      <w:r>
        <w:rPr>
          <w:rFonts w:eastAsia="Times New Roman" w:cs="Times New Roman"/>
          <w:kern w:val="0"/>
          <w:lang w:eastAsia="en-US"/>
        </w:rPr>
        <w:t xml:space="preserve">, </w:t>
      </w:r>
      <w:proofErr w:type="spellStart"/>
      <w:r>
        <w:rPr>
          <w:rFonts w:eastAsia="Times New Roman" w:cs="Times New Roman"/>
          <w:kern w:val="0"/>
          <w:lang w:eastAsia="en-US"/>
        </w:rPr>
        <w:t>Archbold</w:t>
      </w:r>
      <w:proofErr w:type="spellEnd"/>
      <w:r>
        <w:rPr>
          <w:rFonts w:eastAsia="Times New Roman" w:cs="Times New Roman"/>
          <w:kern w:val="0"/>
          <w:lang w:eastAsia="en-US"/>
        </w:rPr>
        <w:t xml:space="preserve">, Goodwin, and Quan (2014) investigated the impact of sleep problems in children and adolescents and found that impaired sleep was predictive of lower reported grades and school problems. </w:t>
      </w:r>
      <w:r w:rsidR="005D0E5A">
        <w:rPr>
          <w:rFonts w:eastAsia="Times New Roman" w:cs="Times New Roman"/>
          <w:kern w:val="0"/>
          <w:lang w:eastAsia="en-US"/>
        </w:rPr>
        <w:t>Furthermore, b</w:t>
      </w:r>
      <w:r>
        <w:rPr>
          <w:rFonts w:eastAsia="Times New Roman" w:cs="Times New Roman"/>
          <w:kern w:val="0"/>
          <w:lang w:eastAsia="en-US"/>
        </w:rPr>
        <w:t xml:space="preserve">ased on a meta-analysis by Dewald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w:t>
      </w:r>
    </w:p>
    <w:p w14:paraId="0A76B028" w14:textId="2EDCFC1A" w:rsidR="005210E5" w:rsidRDefault="004F35FD">
      <w:pPr>
        <w:rPr>
          <w:rFonts w:ascii="Times New Roman" w:hAnsi="Times New Roman"/>
          <w:b/>
        </w:rPr>
      </w:pPr>
      <w:r>
        <w:rPr>
          <w:rFonts w:eastAsia="Times New Roman" w:cs="Times New Roman"/>
          <w:kern w:val="0"/>
          <w:lang w:eastAsia="en-US"/>
        </w:rPr>
        <w:lastRenderedPageBreak/>
        <w:t xml:space="preserve">Gilbert and Weaver (2010) postulated that sleep quality may have a more robust impact on academic performance than psychopathology.  They noted that few university psychologists 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11C1EB35" w:rsidR="005210E5" w:rsidRDefault="004F35FD">
      <w:r>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w:t>
      </w:r>
      <w:r>
        <w:lastRenderedPageBreak/>
        <w:t xml:space="preserve">significant predictors of school marks were identified in order of magnitude: previous academic achievement, class attendance, frequency of getting enough sleep, night outings, and sleep 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 xml:space="preserve">Burton &amp; </w:t>
      </w:r>
      <w:proofErr w:type="spellStart"/>
      <w:r>
        <w:rPr>
          <w:color w:val="000000" w:themeColor="text1"/>
        </w:rPr>
        <w:t>VanHeest</w:t>
      </w:r>
      <w:proofErr w:type="spellEnd"/>
      <w:r>
        <w:rPr>
          <w:color w:val="000000" w:themeColor="text1"/>
        </w:rPr>
        <w:t xml:space="preserve">, 2007; </w:t>
      </w:r>
      <w:proofErr w:type="spellStart"/>
      <w:r>
        <w:rPr>
          <w:color w:val="000000" w:themeColor="text1"/>
        </w:rPr>
        <w:t>Castelli</w:t>
      </w:r>
      <w:proofErr w:type="spellEnd"/>
      <w:r>
        <w:rPr>
          <w:color w:val="000000" w:themeColor="text1"/>
        </w:rPr>
        <w:t xml:space="preserve">, Hillman, Buck, &amp; Erwin, H., 2007; Coe, </w:t>
      </w:r>
      <w:proofErr w:type="spellStart"/>
      <w:r>
        <w:rPr>
          <w:color w:val="000000" w:themeColor="text1"/>
        </w:rPr>
        <w:t>Pivarnik</w:t>
      </w:r>
      <w:proofErr w:type="spellEnd"/>
      <w:r>
        <w:rPr>
          <w:color w:val="000000" w:themeColor="text1"/>
        </w:rPr>
        <w:t xml:space="preserve">, Womack, Reeves, &amp; </w:t>
      </w:r>
      <w:proofErr w:type="spellStart"/>
      <w:r>
        <w:rPr>
          <w:color w:val="000000" w:themeColor="text1"/>
        </w:rPr>
        <w:t>Malina</w:t>
      </w:r>
      <w:proofErr w:type="spellEnd"/>
      <w:r>
        <w:rPr>
          <w:color w:val="000000" w:themeColor="text1"/>
        </w:rPr>
        <w:t xml:space="preserve">, 2006; </w:t>
      </w:r>
      <w:proofErr w:type="spellStart"/>
      <w:r>
        <w:t>Fedewa</w:t>
      </w:r>
      <w:proofErr w:type="spellEnd"/>
      <w:r>
        <w:t xml:space="preserve"> &amp; </w:t>
      </w:r>
      <w:proofErr w:type="spellStart"/>
      <w:r>
        <w:t>Ahn</w:t>
      </w:r>
      <w:proofErr w:type="spellEnd"/>
      <w:r>
        <w:t xml:space="preserve">, 2011). Thus, findings from the previous study </w:t>
      </w:r>
      <w:r w:rsidR="004405CA">
        <w:t xml:space="preserve">by Gomes et al. (2011) </w:t>
      </w:r>
      <w:r>
        <w:t>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 xml:space="preserve">De </w:t>
      </w:r>
      <w:proofErr w:type="spellStart"/>
      <w:r>
        <w:rPr>
          <w:rFonts w:eastAsia="Times New Roman" w:cs="Times New Roman"/>
          <w:color w:val="000000" w:themeColor="text1"/>
          <w:kern w:val="0"/>
          <w:lang w:eastAsia="en-US"/>
        </w:rPr>
        <w:t>Koninck</w:t>
      </w:r>
      <w:proofErr w:type="spellEnd"/>
      <w:r>
        <w:rPr>
          <w:rFonts w:eastAsia="Times New Roman" w:cs="Times New Roman"/>
          <w:color w:val="000000" w:themeColor="text1"/>
          <w:kern w:val="0"/>
          <w:lang w:eastAsia="en-US"/>
        </w:rPr>
        <w:t xml:space="preserve">, Lorrain, Christ, </w:t>
      </w:r>
      <w:proofErr w:type="spellStart"/>
      <w:r>
        <w:rPr>
          <w:rFonts w:eastAsia="Times New Roman" w:cs="Times New Roman"/>
          <w:color w:val="000000" w:themeColor="text1"/>
          <w:kern w:val="0"/>
          <w:lang w:eastAsia="en-US"/>
        </w:rPr>
        <w:t>Proulx</w:t>
      </w:r>
      <w:proofErr w:type="spellEnd"/>
      <w:r>
        <w:rPr>
          <w:rFonts w:eastAsia="Times New Roman" w:cs="Times New Roman"/>
          <w:color w:val="000000" w:themeColor="text1"/>
          <w:kern w:val="0"/>
          <w:lang w:eastAsia="en-US"/>
        </w:rPr>
        <w:t>, &amp; Coulombe,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6B130824"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w:t>
      </w:r>
      <w:proofErr w:type="spellStart"/>
      <w:r>
        <w:rPr>
          <w:rFonts w:eastAsia="Times New Roman" w:cs="Times New Roman"/>
          <w:color w:val="000000" w:themeColor="text1"/>
          <w:kern w:val="0"/>
          <w:lang w:eastAsia="en-US"/>
        </w:rPr>
        <w:t>Trockel</w:t>
      </w:r>
      <w:proofErr w:type="spellEnd"/>
      <w:r>
        <w:rPr>
          <w:rFonts w:eastAsia="Times New Roman" w:cs="Times New Roman"/>
          <w:color w:val="000000" w:themeColor="text1"/>
          <w:kern w:val="0"/>
          <w:lang w:eastAsia="en-US"/>
        </w:rPr>
        <w:t xml:space="preserve">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 xml:space="preserve">In looking further into the aspects of sleep most impacted </w:t>
      </w:r>
      <w:r>
        <w:rPr>
          <w:rFonts w:eastAsia="Times New Roman" w:cs="Times New Roman"/>
          <w:kern w:val="0"/>
          <w:lang w:eastAsia="en-US"/>
        </w:rPr>
        <w:lastRenderedPageBreak/>
        <w:t xml:space="preserve">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w:t>
      </w:r>
      <w:r w:rsidR="00041571">
        <w:rPr>
          <w:rFonts w:eastAsia="Times New Roman" w:cs="Times New Roman"/>
          <w:kern w:val="0"/>
          <w:lang w:eastAsia="en-US"/>
        </w:rPr>
        <w:t xml:space="preserve">findings from a study by </w:t>
      </w:r>
      <w:r>
        <w:rPr>
          <w:rFonts w:eastAsia="Times New Roman" w:cs="Times New Roman"/>
          <w:kern w:val="0"/>
          <w:lang w:eastAsia="en-US"/>
        </w:rPr>
        <w:t>Singleton and Wolfson (2009) have shown that not only sleep quantity, but also factors such as daytime sleepiness are strong predictors of GPA.</w:t>
      </w:r>
      <w:r>
        <w:t xml:space="preserve"> </w:t>
      </w:r>
    </w:p>
    <w:p w14:paraId="481CC0FA" w14:textId="0BCA28D3" w:rsidR="005210E5" w:rsidRDefault="004F35FD">
      <w:pPr>
        <w:rPr>
          <w:rFonts w:ascii="Times New Roman" w:eastAsia="Times New Roman" w:hAnsi="Times New Roman" w:cs="Times New Roman"/>
          <w:color w:val="FF0000"/>
          <w:kern w:val="0"/>
          <w:lang w:eastAsia="en-US"/>
        </w:rPr>
      </w:pPr>
      <w:r>
        <w:t xml:space="preserve">The findings of Gomes et al. (2011) are in line with a review of the effects of sleep reduction by Banks and </w:t>
      </w:r>
      <w:proofErr w:type="spellStart"/>
      <w:r>
        <w:t>Dinges</w:t>
      </w:r>
      <w:proofErr w:type="spellEnd"/>
      <w:r>
        <w:t xml:space="preserve"> (2007)</w:t>
      </w:r>
      <w:r w:rsidR="00041571">
        <w:t xml:space="preserve">, which </w:t>
      </w:r>
      <w:r>
        <w:t>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58FA7B00" w:rsidR="005210E5" w:rsidRDefault="00041571">
      <w:pPr>
        <w:rPr>
          <w:rFonts w:ascii="Times New Roman" w:eastAsia="Times New Roman" w:hAnsi="Times New Roman" w:cs="Times New Roman"/>
          <w:color w:val="FF0000"/>
          <w:kern w:val="0"/>
          <w:lang w:eastAsia="en-US"/>
        </w:rPr>
      </w:pPr>
      <w:r>
        <w:t xml:space="preserve">Findings from a study by </w:t>
      </w:r>
      <w:proofErr w:type="spellStart"/>
      <w:r w:rsidR="004F35FD">
        <w:t>Oginska</w:t>
      </w:r>
      <w:proofErr w:type="spellEnd"/>
      <w:r w:rsidR="004F35FD">
        <w:t xml:space="preserve"> and </w:t>
      </w:r>
      <w:proofErr w:type="spellStart"/>
      <w:r w:rsidR="004F35FD">
        <w:t>Pokorski</w:t>
      </w:r>
      <w:proofErr w:type="spellEnd"/>
      <w:r w:rsidR="004F35FD">
        <w:t xml:space="preserve"> (2006) also provide support for the negative impact of sleep deprivation</w:t>
      </w:r>
      <w:r>
        <w:t xml:space="preserve"> </w:t>
      </w:r>
      <w:r w:rsidR="004F35FD">
        <w:t xml:space="preserve">on cognitive and affective functioning.  By </w:t>
      </w:r>
      <w:r>
        <w:t>including</w:t>
      </w:r>
      <w:r w:rsidR="004F35FD">
        <w:t xml:space="preserve">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w:t>
      </w:r>
      <w:r w:rsidR="004F35FD">
        <w:lastRenderedPageBreak/>
        <w:t>to the multi-faceted construct of academic engagement, it is clear that impaired sleep has a myriad of implications in the success and engagement of undergraduate students.  Feeling fatigued, lacking concentration, and reduced effort were found to be the areas most correlated with sleep loss in university students.  Issues of this kind can impact many of life’s functions, including academic engagement and subsequent</w:t>
      </w:r>
      <w:r>
        <w:t xml:space="preserve"> academic</w:t>
      </w:r>
      <w:r w:rsidR="004F35FD">
        <w:t xml:space="preserve">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difficulties with daytime sleepiness and concentration were highly correlated in undergraduates.  These results suggest that emotional engagement may not reflect the same impact of sleep loss as other areas of academic engagement in college students</w:t>
      </w:r>
      <w:r w:rsidR="004F35FD">
        <w:rPr>
          <w:color w:val="FFC000"/>
        </w:rPr>
        <w:t>.</w:t>
      </w:r>
      <w:r w:rsidR="004F35FD">
        <w:rPr>
          <w:i/>
          <w:color w:val="FFC000"/>
        </w:rPr>
        <w:t xml:space="preserve"> </w:t>
      </w:r>
      <w:r w:rsidR="004F35FD">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243F7100" w:rsidR="005210E5" w:rsidRDefault="004F35FD" w:rsidP="00E26C1E">
      <w:pPr>
        <w:rPr>
          <w:rFonts w:ascii="Times New Roman" w:eastAsia="Times New Roman" w:hAnsi="Times New Roman" w:cs="Times New Roman"/>
          <w:color w:val="FFC000"/>
          <w:kern w:val="0"/>
          <w:lang w:eastAsia="en-US"/>
        </w:rPr>
      </w:pPr>
      <w:r>
        <w:rPr>
          <w:rFonts w:eastAsia="Times New Roman" w:cs="Times New Roman"/>
          <w:kern w:val="0"/>
          <w:lang w:eastAsia="en-US"/>
        </w:rPr>
        <w:t xml:space="preserve">Sleep difficulties are a growing problem, particularly with undergraduate students whose sleep schedules, sleep environments, increased autonomy, and circadian shifts result in circumstances of reduced sleep times and sleep quality (Brown &amp;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2002; Brown, </w:t>
      </w:r>
      <w:proofErr w:type="spellStart"/>
      <w:r>
        <w:rPr>
          <w:rFonts w:eastAsia="Times New Roman" w:cs="Times New Roman"/>
          <w:kern w:val="0"/>
          <w:lang w:eastAsia="en-US"/>
        </w:rPr>
        <w:t>Buboltz</w:t>
      </w:r>
      <w:proofErr w:type="spellEnd"/>
      <w:r>
        <w:rPr>
          <w:rFonts w:eastAsia="Times New Roman" w:cs="Times New Roman"/>
          <w:kern w:val="0"/>
          <w:lang w:eastAsia="en-US"/>
        </w:rPr>
        <w:t>, &amp; Soper, 2001; Pilcher et al. 1997).</w:t>
      </w:r>
      <w:r w:rsidR="00E26C1E">
        <w:rPr>
          <w:rFonts w:eastAsia="Times New Roman" w:cs="Times New Roman"/>
          <w:kern w:val="0"/>
          <w:lang w:eastAsia="en-US"/>
        </w:rPr>
        <w:t xml:space="preserve">  Hicks, Fernandez, and </w:t>
      </w:r>
      <w:proofErr w:type="spellStart"/>
      <w:r w:rsidR="00E26C1E">
        <w:rPr>
          <w:rFonts w:eastAsia="Times New Roman" w:cs="Times New Roman"/>
          <w:kern w:val="0"/>
          <w:lang w:eastAsia="en-US"/>
        </w:rPr>
        <w:t>Pelligrini</w:t>
      </w:r>
      <w:proofErr w:type="spellEnd"/>
      <w:r w:rsidR="00E26C1E">
        <w:rPr>
          <w:rFonts w:eastAsia="Times New Roman" w:cs="Times New Roman"/>
          <w:kern w:val="0"/>
          <w:lang w:eastAsia="en-US"/>
        </w:rPr>
        <w:t xml:space="preserve"> (2001) found that</w:t>
      </w:r>
      <w:r w:rsidR="00E26C1E" w:rsidRPr="00641A0C">
        <w:rPr>
          <w:rFonts w:eastAsia="Times New Roman" w:cs="Times New Roman"/>
          <w:kern w:val="0"/>
          <w:lang w:eastAsia="en-US"/>
        </w:rPr>
        <w:t xml:space="preserve"> </w:t>
      </w:r>
      <w:r w:rsidR="00E26C1E">
        <w:rPr>
          <w:rFonts w:eastAsia="Times New Roman" w:cs="Times New Roman"/>
          <w:kern w:val="0"/>
          <w:lang w:eastAsia="en-US"/>
        </w:rPr>
        <w:t xml:space="preserve">in undergraduate students sleep durations decreased from an average of 7.3 hours in 1978 to 6.85 </w:t>
      </w:r>
      <w:r w:rsidR="00E26C1E">
        <w:rPr>
          <w:rFonts w:eastAsia="Times New Roman" w:cs="Times New Roman"/>
          <w:kern w:val="0"/>
          <w:lang w:eastAsia="en-US"/>
        </w:rPr>
        <w:lastRenderedPageBreak/>
        <w:t>hours per night in 2001.</w:t>
      </w:r>
      <w:r w:rsidR="00E26C1E">
        <w:rPr>
          <w:rFonts w:ascii="Times New Roman" w:eastAsia="Times New Roman" w:hAnsi="Times New Roman" w:cs="Times New Roman"/>
          <w:color w:val="FFC000"/>
          <w:kern w:val="0"/>
          <w:lang w:eastAsia="en-US"/>
        </w:rPr>
        <w:t xml:space="preserve">  </w:t>
      </w:r>
      <w:r w:rsidR="00E26C1E">
        <w:rPr>
          <w:rFonts w:eastAsia="Times New Roman" w:cs="Times New Roman"/>
          <w:kern w:val="0"/>
          <w:lang w:eastAsia="en-US"/>
        </w:rPr>
        <w:t>While i</w:t>
      </w:r>
      <w:r>
        <w:rPr>
          <w:rFonts w:eastAsia="Times New Roman" w:cs="Times New Roman"/>
          <w:kern w:val="0"/>
          <w:lang w:eastAsia="en-US"/>
        </w:rPr>
        <w:t xml:space="preserve">n a study on the sleep habits of university students, </w:t>
      </w:r>
      <w:proofErr w:type="spellStart"/>
      <w:r>
        <w:rPr>
          <w:rFonts w:eastAsia="Times New Roman" w:cs="Times New Roman"/>
          <w:kern w:val="0"/>
          <w:lang w:eastAsia="en-US"/>
        </w:rPr>
        <w:t>Bulboltz</w:t>
      </w:r>
      <w:proofErr w:type="spellEnd"/>
      <w:r>
        <w:rPr>
          <w:rFonts w:eastAsia="Times New Roman" w:cs="Times New Roman"/>
          <w:kern w:val="0"/>
          <w:lang w:eastAsia="en-US"/>
        </w:rPr>
        <w:t xml:space="preserve">, Brown, and </w:t>
      </w:r>
      <w:proofErr w:type="spellStart"/>
      <w:r>
        <w:rPr>
          <w:rFonts w:eastAsia="Times New Roman" w:cs="Times New Roman"/>
          <w:kern w:val="0"/>
          <w:lang w:eastAsia="en-US"/>
        </w:rPr>
        <w:t>Soper</w:t>
      </w:r>
      <w:proofErr w:type="spellEnd"/>
      <w:r>
        <w:rPr>
          <w:rFonts w:eastAsia="Times New Roman" w:cs="Times New Roman"/>
          <w:kern w:val="0"/>
          <w:lang w:eastAsia="en-US"/>
        </w:rPr>
        <w:t xml:space="preserve"> (2001) found that students averaged just over eight hours of sleep per night, regardless of it being a weekend or weekday and that students showed close to a two-hour shift to later sleep onset and wake 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w:t>
      </w:r>
      <w:r w:rsidR="00FA54AF">
        <w:rPr>
          <w:rFonts w:eastAsia="Times New Roman" w:cs="Times New Roman"/>
          <w:kern w:val="0"/>
          <w:lang w:eastAsia="en-US"/>
        </w:rPr>
        <w:t>ir</w:t>
      </w:r>
      <w:r>
        <w:rPr>
          <w:rFonts w:eastAsia="Times New Roman" w:cs="Times New Roman"/>
          <w:kern w:val="0"/>
          <w:lang w:eastAsia="en-US"/>
        </w:rPr>
        <w:t xml:space="preserve"> level of perceived daytime sleepiness</w:t>
      </w:r>
      <w:r w:rsidR="00E26C1E">
        <w:rPr>
          <w:rFonts w:eastAsia="Times New Roman" w:cs="Times New Roman"/>
          <w:kern w:val="0"/>
          <w:lang w:eastAsia="en-US"/>
        </w:rPr>
        <w:t>.</w:t>
      </w:r>
    </w:p>
    <w:p w14:paraId="24900BCB" w14:textId="1E5F3940" w:rsidR="00BA6F01" w:rsidRDefault="004F35FD" w:rsidP="00BA6F01">
      <w:r>
        <w:t xml:space="preserve">Adolescents show a phase shift in their sleeping habits, including later bedtimes and wake times.  This phase delay has been documented in several studies and impacts the length and quality of sleep that adolescents receive (Brown et al., 2001; Crowley, </w:t>
      </w:r>
      <w:proofErr w:type="spellStart"/>
      <w:r>
        <w:t>Acebo</w:t>
      </w:r>
      <w:proofErr w:type="spellEnd"/>
      <w:r>
        <w:t xml:space="preserve">, &amp; </w:t>
      </w:r>
      <w:proofErr w:type="spellStart"/>
      <w:r>
        <w:t>Carskadon</w:t>
      </w:r>
      <w:proofErr w:type="spellEnd"/>
      <w:r>
        <w:t>, 2007).  Pair</w:t>
      </w:r>
      <w:r w:rsidR="00FA54AF">
        <w:t xml:space="preserve">ed </w:t>
      </w:r>
      <w:r>
        <w:t>with the responsibilities that come with independence during college, many students struggle to have healthy sleep practices that promote academic achievement and engagement. For instance, undergraduate students show a pattern of reduced sleep quantity and quality (</w:t>
      </w:r>
      <w:proofErr w:type="spellStart"/>
      <w:r>
        <w:t>Gaultney</w:t>
      </w:r>
      <w:proofErr w:type="spellEnd"/>
      <w:r>
        <w:t xml:space="preserve">, 2010; Gilbert &amp; Weaver, 2010; </w:t>
      </w:r>
      <w:proofErr w:type="spellStart"/>
      <w:r>
        <w:t>Orzech</w:t>
      </w:r>
      <w:proofErr w:type="spellEnd"/>
      <w:r>
        <w:t xml:space="preserve">, </w:t>
      </w:r>
      <w:proofErr w:type="spellStart"/>
      <w:r>
        <w:t>Salafsky</w:t>
      </w:r>
      <w:proofErr w:type="spellEnd"/>
      <w:r>
        <w:t xml:space="preserve">, &amp; Hamilton 2011). </w:t>
      </w:r>
      <w:r w:rsidR="000958C6">
        <w:t xml:space="preserve">In fact, </w:t>
      </w:r>
      <w:r w:rsidR="00BA6F01">
        <w:t xml:space="preserve">Lund </w:t>
      </w:r>
      <w:r w:rsidR="00FA54AF">
        <w:t>et al.</w:t>
      </w:r>
      <w:r w:rsidR="000958C6">
        <w:t xml:space="preserve"> (2010) note that the </w:t>
      </w:r>
      <w:r w:rsidR="00BA6F01">
        <w:t xml:space="preserve">results </w:t>
      </w:r>
      <w:r w:rsidR="000958C6">
        <w:t>of their study “</w:t>
      </w:r>
      <w:r w:rsidR="00BA6F01">
        <w:t>demonstrate that insufficient sleep and irregular sleep–wake patterns, which have been extensively documented in younger adolescents, are also present at alarming levels in the college student population.</w:t>
      </w:r>
      <w:r w:rsidR="000958C6">
        <w:t xml:space="preserve"> Given the close relationships between sleep quality and physical and mental health, intervention programs for sleep disturbance in this population should be considered</w:t>
      </w:r>
      <w:r w:rsidR="00BA6F01">
        <w:t>”</w:t>
      </w:r>
      <w:r w:rsidR="000958C6">
        <w:t xml:space="preserve"> (p. 124).</w:t>
      </w:r>
    </w:p>
    <w:p w14:paraId="55238C56" w14:textId="106C6070" w:rsidR="005210E5" w:rsidRDefault="004F35FD">
      <w:pPr>
        <w:rPr>
          <w:rFonts w:ascii="Times New Roman" w:eastAsia="Times New Roman" w:hAnsi="Times New Roman" w:cs="Times New Roman"/>
          <w:color w:val="FFC000"/>
          <w:kern w:val="0"/>
          <w:lang w:eastAsia="en-US"/>
        </w:rPr>
      </w:pPr>
      <w:r>
        <w:t xml:space="preserve">A study by </w:t>
      </w:r>
      <w:proofErr w:type="spellStart"/>
      <w:r>
        <w:t>Orzech</w:t>
      </w:r>
      <w:proofErr w:type="spellEnd"/>
      <w:r>
        <w:t xml:space="preserve"> et al. (2011) found</w:t>
      </w:r>
      <w:r>
        <w:rPr>
          <w:b/>
        </w:rPr>
        <w:t xml:space="preserve"> </w:t>
      </w:r>
      <w:r>
        <w:t xml:space="preserve">that staying up all night was associated with lower GPAs. Interviews with students indicated experiences of impaired memory, concentration, and </w:t>
      </w:r>
      <w:r>
        <w:lastRenderedPageBreak/>
        <w:t xml:space="preserve">focus because of sleep loss.  </w:t>
      </w:r>
      <w:r w:rsidR="00FA54AF">
        <w:t>In the same study however, r</w:t>
      </w:r>
      <w:r>
        <w:t xml:space="preserve">esearchers saw improvements in the sleep length, latency, and other sleep practices of university students participating in a simple sleep education intervention. Other studies have found a link between reduced sleep and reduced academic performance. For example, a study by </w:t>
      </w:r>
      <w:proofErr w:type="spellStart"/>
      <w:r>
        <w:t>Gaultney</w:t>
      </w:r>
      <w:proofErr w:type="spellEnd"/>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w:t>
      </w:r>
      <w:proofErr w:type="spellStart"/>
      <w:r>
        <w:rPr>
          <w:rFonts w:eastAsia="Times New Roman" w:cs="Times New Roman"/>
          <w:color w:val="000000" w:themeColor="text1"/>
          <w:kern w:val="0"/>
          <w:lang w:eastAsia="en-US"/>
        </w:rPr>
        <w:t>Bulboltz</w:t>
      </w:r>
      <w:proofErr w:type="spellEnd"/>
      <w:r>
        <w:rPr>
          <w:rFonts w:eastAsia="Times New Roman" w:cs="Times New Roman"/>
          <w:color w:val="000000" w:themeColor="text1"/>
          <w:kern w:val="0"/>
          <w:lang w:eastAsia="en-US"/>
        </w:rPr>
        <w:t xml:space="preserve">, 2002).  </w:t>
      </w:r>
      <w:r>
        <w:rPr>
          <w:rFonts w:eastAsia="Times New Roman" w:cs="Times New Roman"/>
          <w:kern w:val="0"/>
          <w:lang w:eastAsia="en-US"/>
        </w:rPr>
        <w:t xml:space="preserve">Additionally, students with misperceptions of positive sleep behaviors are more likely to have more impaired sleep habits (Hicks, Lucero-Gorman, &amp; Bautista,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t>Sleep Hygiene</w:t>
      </w:r>
    </w:p>
    <w:p w14:paraId="18C870BB" w14:textId="35A1E025" w:rsidR="005210E5" w:rsidRDefault="004F35FD">
      <w:pPr>
        <w:rPr>
          <w:color w:val="FFC000"/>
        </w:rPr>
      </w:pPr>
      <w:r>
        <w:t>A student’s behaviors and choices are integral to the quality and quantity of sleep they receive.  Certain conditions and practices have been found to be more conducive to sleeping well (</w:t>
      </w: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&amp; Stevens, 2005; Cho et al., 2013</w:t>
      </w:r>
      <w:r>
        <w:t xml:space="preserve">).  For instance, light, noise, caffeine, alcohol, </w:t>
      </w:r>
      <w:r w:rsidR="00C02BBA">
        <w:t xml:space="preserve">lack of a </w:t>
      </w:r>
      <w:r>
        <w:t>sleep schedule, delayed circadian phase, discomfort, rumination, naps, exercise near bedtime, and being upset at bedtime have all been associated with impaired sleep (</w:t>
      </w:r>
      <w:r>
        <w:rPr>
          <w:color w:val="000000" w:themeColor="text1"/>
        </w:rPr>
        <w:t xml:space="preserve">Brown &amp; </w:t>
      </w:r>
      <w:proofErr w:type="spellStart"/>
      <w:r>
        <w:rPr>
          <w:color w:val="000000" w:themeColor="text1"/>
        </w:rPr>
        <w:t>Bulbotz</w:t>
      </w:r>
      <w:proofErr w:type="spellEnd"/>
      <w:r>
        <w:rPr>
          <w:color w:val="000000" w:themeColor="text1"/>
        </w:rPr>
        <w:t xml:space="preserve">, 2002; Brown et al. 2001; </w:t>
      </w:r>
      <w:proofErr w:type="spellStart"/>
      <w:r>
        <w:rPr>
          <w:color w:val="000000" w:themeColor="text1"/>
        </w:rPr>
        <w:t>Mastin</w:t>
      </w:r>
      <w:proofErr w:type="spellEnd"/>
      <w:r>
        <w:rPr>
          <w:color w:val="000000" w:themeColor="text1"/>
        </w:rPr>
        <w:t xml:space="preserve">, Bryson, &amp; </w:t>
      </w:r>
      <w:proofErr w:type="spellStart"/>
      <w:r>
        <w:rPr>
          <w:color w:val="000000" w:themeColor="text1"/>
        </w:rPr>
        <w:t>Corwyn</w:t>
      </w:r>
      <w:proofErr w:type="spellEnd"/>
      <w:r>
        <w:rPr>
          <w:color w:val="000000" w:themeColor="text1"/>
        </w:rPr>
        <w:t xml:space="preserve">, 2006; </w:t>
      </w:r>
      <w:proofErr w:type="spellStart"/>
      <w:r>
        <w:rPr>
          <w:color w:val="000000" w:themeColor="text1"/>
        </w:rPr>
        <w:t>Stepanski</w:t>
      </w:r>
      <w:proofErr w:type="spellEnd"/>
      <w:r>
        <w:rPr>
          <w:color w:val="000000" w:themeColor="text1"/>
        </w:rPr>
        <w:t xml:space="preserve"> &amp; Wyatt, 2003</w:t>
      </w:r>
      <w:r>
        <w:t xml:space="preserve">).  There </w:t>
      </w:r>
      <w:r>
        <w:lastRenderedPageBreak/>
        <w:t>are various steps we can take to optimize our sleep and improve aspects of functioning that benefit from adequate sleep.</w:t>
      </w:r>
    </w:p>
    <w:p w14:paraId="5C997E9D" w14:textId="4A8616BF" w:rsidR="005210E5" w:rsidRDefault="004F35FD">
      <w:pPr>
        <w:rPr>
          <w:color w:val="FFC000"/>
        </w:rPr>
      </w:pPr>
      <w:r>
        <w:t xml:space="preserve">Sleep hygiene includes behaviors related to improved sleep conditions as well as sleep quantity and quality.  According to </w:t>
      </w:r>
      <w:proofErr w:type="spellStart"/>
      <w:r>
        <w:t>Stepanski</w:t>
      </w:r>
      <w:proofErr w:type="spellEnd"/>
      <w:r>
        <w:t xml:space="preserve"> and Wyatt (2003)</w:t>
      </w:r>
      <w:r w:rsidR="007757CA">
        <w:t xml:space="preserve">, </w:t>
      </w:r>
      <w:r>
        <w:t xml:space="preserve">sleep hygiene </w:t>
      </w:r>
      <w:r w:rsidR="007757CA">
        <w:t xml:space="preserve">generally involves </w:t>
      </w:r>
      <w:r>
        <w:t>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w:t>
      </w:r>
      <w:proofErr w:type="spellStart"/>
      <w:r>
        <w:t>Carskadon</w:t>
      </w:r>
      <w:proofErr w:type="spellEnd"/>
      <w:r>
        <w:t xml:space="preserve">, and </w:t>
      </w:r>
      <w:proofErr w:type="spellStart"/>
      <w:r>
        <w:t>Chervin</w:t>
      </w:r>
      <w:proofErr w:type="spellEnd"/>
      <w:r>
        <w:t xml:space="preserve">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385C2AA9" w:rsidR="005210E5" w:rsidRDefault="004F35FD">
      <w:r>
        <w:t xml:space="preserve">Delayed Sleep Phase Syndrome (DSPS) is characterized by later sleep onset and wake times, and </w:t>
      </w:r>
      <w:r w:rsidR="00660BA0">
        <w:t xml:space="preserve">it </w:t>
      </w:r>
      <w:r>
        <w:t>has been associated with negative academic performance (</w:t>
      </w:r>
      <w:r>
        <w:rPr>
          <w:color w:val="000000" w:themeColor="text1"/>
        </w:rPr>
        <w:t xml:space="preserve">Brown et al., 2001; </w:t>
      </w:r>
      <w:proofErr w:type="spellStart"/>
      <w:r>
        <w:rPr>
          <w:color w:val="000000" w:themeColor="text1"/>
        </w:rPr>
        <w:t>Trockel</w:t>
      </w:r>
      <w:proofErr w:type="spellEnd"/>
      <w:r>
        <w:rPr>
          <w:color w:val="000000" w:themeColor="text1"/>
        </w:rPr>
        <w:t xml:space="preserve">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r w:rsidR="00660BA0">
        <w:t>.</w:t>
      </w:r>
    </w:p>
    <w:p w14:paraId="726DFC08" w14:textId="77777777" w:rsidR="005210E5" w:rsidRDefault="004F35FD">
      <w:pPr>
        <w:rPr>
          <w:color w:val="FFC000"/>
        </w:rPr>
      </w:pPr>
      <w:r>
        <w:rPr>
          <w:color w:val="000000" w:themeColor="text1"/>
        </w:rPr>
        <w:lastRenderedPageBreak/>
        <w:t xml:space="preserve">While developing a sleep hygiene inventory, </w:t>
      </w:r>
      <w:proofErr w:type="spellStart"/>
      <w:r>
        <w:rPr>
          <w:color w:val="000000" w:themeColor="text1"/>
        </w:rPr>
        <w:t>Mastin</w:t>
      </w:r>
      <w:proofErr w:type="spellEnd"/>
      <w:r>
        <w:rPr>
          <w:color w:val="000000" w:themeColor="text1"/>
        </w:rPr>
        <w:t xml:space="preserve">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77777777"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indices (Brown, </w:t>
      </w:r>
      <w:proofErr w:type="spellStart"/>
      <w:r>
        <w:t>Buboltz</w:t>
      </w:r>
      <w:proofErr w:type="spellEnd"/>
      <w:r>
        <w:t xml:space="preserve">, &amp; </w:t>
      </w:r>
      <w:proofErr w:type="spellStart"/>
      <w:r>
        <w:t>Soper</w:t>
      </w:r>
      <w:proofErr w:type="spellEnd"/>
      <w:r>
        <w:t xml:space="preserve">, 2002; Cho et al., 2013; </w:t>
      </w:r>
      <w:proofErr w:type="spellStart"/>
      <w:r>
        <w:t>Mastin</w:t>
      </w:r>
      <w:proofErr w:type="spellEnd"/>
      <w:r>
        <w:t xml:space="preserve"> et al., 2006).  Based on an evaluation of the Sleep Hygiene Index, Cho et al. (2013) proposed that the SHI would be more appropriately broken down into two factors, including “sleep disturbing behavior” and “irregular sleep-wake schedule.” </w:t>
      </w:r>
    </w:p>
    <w:p w14:paraId="18359DE3" w14:textId="77777777" w:rsidR="005210E5" w:rsidRDefault="004F35FD">
      <w:r>
        <w:t>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Default="004F35FD">
      <w:pPr>
        <w:jc w:val="center"/>
        <w:rPr>
          <w:b/>
        </w:rPr>
      </w:pPr>
      <w:r>
        <w:rPr>
          <w:b/>
        </w:rPr>
        <w:t>Exercise</w:t>
      </w:r>
    </w:p>
    <w:p w14:paraId="266E428B" w14:textId="1F561B87" w:rsidR="005210E5" w:rsidRDefault="004F35FD">
      <w:r>
        <w:lastRenderedPageBreak/>
        <w:t>Physical exercise and fitness have been shown to have a plethora of beneficial impacts on cognition, executive control, learning, academic achievement, mood, self-esteem, attention, working memory, and general health (</w:t>
      </w:r>
      <w:proofErr w:type="spellStart"/>
      <w:r>
        <w:t>Budde</w:t>
      </w:r>
      <w:proofErr w:type="spellEnd"/>
      <w:r>
        <w:t xml:space="preserve">, </w:t>
      </w:r>
      <w:proofErr w:type="spellStart"/>
      <w:r>
        <w:t>Voelcker-Rehage</w:t>
      </w:r>
      <w:proofErr w:type="spellEnd"/>
      <w:r>
        <w:t>, Pieta, 2008;</w:t>
      </w:r>
      <w:r w:rsidR="00DC158F" w:rsidRPr="00DC158F">
        <w:rPr>
          <w:rFonts w:ascii="Times" w:hAnsi="Times" w:cs="Times"/>
          <w:color w:val="000000"/>
          <w:kern w:val="0"/>
        </w:rPr>
        <w:t xml:space="preserve"> </w:t>
      </w:r>
      <w:proofErr w:type="spellStart"/>
      <w:r w:rsidR="00DC158F">
        <w:rPr>
          <w:rFonts w:ascii="Times" w:hAnsi="Times" w:cs="Times"/>
          <w:color w:val="000000"/>
          <w:kern w:val="0"/>
        </w:rPr>
        <w:t>Colcombe</w:t>
      </w:r>
      <w:proofErr w:type="spellEnd"/>
      <w:r w:rsidR="00DC158F">
        <w:rPr>
          <w:rFonts w:ascii="Times" w:hAnsi="Times" w:cs="Times"/>
          <w:color w:val="000000"/>
          <w:kern w:val="0"/>
        </w:rPr>
        <w:t xml:space="preserve"> &amp; Kramer, 2003;</w:t>
      </w:r>
      <w:r>
        <w:t xml:space="preserve"> </w:t>
      </w:r>
      <w:proofErr w:type="spellStart"/>
      <w:r>
        <w:t>Eveland</w:t>
      </w:r>
      <w:proofErr w:type="spellEnd"/>
      <w:r>
        <w:t xml:space="preserve">-Sayers, Farley, Fuller, Morgan, &amp; Caputo, 2009; </w:t>
      </w:r>
      <w:proofErr w:type="spellStart"/>
      <w:r>
        <w:t>Fedeway</w:t>
      </w:r>
      <w:proofErr w:type="spellEnd"/>
      <w:r>
        <w:t xml:space="preserve"> &amp; </w:t>
      </w:r>
      <w:proofErr w:type="spellStart"/>
      <w:r>
        <w:t>Ahn</w:t>
      </w:r>
      <w:proofErr w:type="spellEnd"/>
      <w:r>
        <w:t xml:space="preserve">, 2011; </w:t>
      </w:r>
      <w:r>
        <w:rPr>
          <w:rFonts w:ascii="Times" w:hAnsi="Times" w:cs="Times"/>
          <w:color w:val="000000"/>
          <w:kern w:val="0"/>
        </w:rPr>
        <w:t>Hillman, Castelli, &amp; Buck, 2005</w:t>
      </w:r>
      <w:r>
        <w:rPr>
          <w:rFonts w:ascii="Times" w:hAnsi="Times" w:cs="Times"/>
          <w:color w:val="000000"/>
          <w:kern w:val="0"/>
          <w:sz w:val="26"/>
          <w:szCs w:val="26"/>
        </w:rPr>
        <w:t xml:space="preserve">; </w:t>
      </w:r>
      <w:r>
        <w:t xml:space="preserve">Hillman, Erickson, &amp; Kramer, 2008; </w:t>
      </w:r>
      <w:proofErr w:type="spellStart"/>
      <w:r>
        <w:t>Kall</w:t>
      </w:r>
      <w:proofErr w:type="spellEnd"/>
      <w:r>
        <w:t xml:space="preserve">, Nilsson, &amp; Linden, 2013; </w:t>
      </w:r>
      <w:proofErr w:type="spellStart"/>
      <w:r>
        <w:t>Kristjansson</w:t>
      </w:r>
      <w:proofErr w:type="spellEnd"/>
      <w:r>
        <w:t xml:space="preserve">,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w:t>
      </w:r>
      <w:r>
        <w:t xml:space="preserve"> 2010; Pontifex, Hillman, </w:t>
      </w:r>
      <w:proofErr w:type="spellStart"/>
      <w:r>
        <w:t>Fernhall</w:t>
      </w:r>
      <w:proofErr w:type="spellEnd"/>
      <w:r>
        <w:t xml:space="preserve">, Thompson, &amp; </w:t>
      </w:r>
      <w:proofErr w:type="spellStart"/>
      <w:r>
        <w:t>Valentini</w:t>
      </w:r>
      <w:proofErr w:type="spellEnd"/>
      <w:r>
        <w:t xml:space="preserve">, 2009).  In a meta-analysis looking at the effects of physical activity/fitness on children’s achievement, </w:t>
      </w:r>
      <w:proofErr w:type="spellStart"/>
      <w:r>
        <w:t>Fedewa</w:t>
      </w:r>
      <w:proofErr w:type="spellEnd"/>
      <w:r>
        <w:t xml:space="preserve"> and </w:t>
      </w:r>
      <w:proofErr w:type="spellStart"/>
      <w:r>
        <w:t>Ahn</w:t>
      </w:r>
      <w:proofErr w:type="spellEnd"/>
      <w:r>
        <w:t xml:space="preserve"> (2011) analyzed 59 studies from 1947 to 2009 and found a significant positive effect on both achievement and cognitive outcomes.  These findings are similar to findings in previously conducted meta-analyses</w:t>
      </w:r>
      <w:r w:rsidR="00687F4F">
        <w:t>, across ages ranging from 6 – 90 years,</w:t>
      </w:r>
      <w:r>
        <w:t xml:space="preserve"> that established a similar </w:t>
      </w:r>
      <w:r w:rsidR="00F73C82">
        <w:t>relationship between exercise and</w:t>
      </w:r>
      <w:r>
        <w:t xml:space="preserve"> cognitive outcomes (</w:t>
      </w:r>
      <w:proofErr w:type="spellStart"/>
      <w:r>
        <w:t>Etnier</w:t>
      </w:r>
      <w:proofErr w:type="spellEnd"/>
      <w:r>
        <w:t xml:space="preserve">, </w:t>
      </w:r>
      <w:proofErr w:type="spellStart"/>
      <w:r>
        <w:t>Nowell</w:t>
      </w:r>
      <w:proofErr w:type="spellEnd"/>
      <w:r>
        <w:t xml:space="preserve">, Landers, &amp; Sibley, 2006; Sibley &amp; </w:t>
      </w:r>
      <w:proofErr w:type="spellStart"/>
      <w:r>
        <w:t>Etnier</w:t>
      </w:r>
      <w:proofErr w:type="spellEnd"/>
      <w:r>
        <w:t>, 2003).  Although most areas of evaluated physical activity yielded significantly positive results, the meta-analysis showed that aerobic exercises resulted in the largest impact on cognitive functioning and academic achievement (</w:t>
      </w:r>
      <w:proofErr w:type="spellStart"/>
      <w:r>
        <w:t>Fedewa</w:t>
      </w:r>
      <w:proofErr w:type="spellEnd"/>
      <w:r>
        <w:t xml:space="preserve"> &amp; </w:t>
      </w:r>
      <w:proofErr w:type="spellStart"/>
      <w:r>
        <w:t>Ahn</w:t>
      </w:r>
      <w:proofErr w:type="spellEnd"/>
      <w:r>
        <w:t xml:space="preserve">, 2011). One area of physical activity that did not show significant results was that of flexibility. A study completed by Pontifex et al. (2009) </w:t>
      </w:r>
      <w:r w:rsidR="00687F4F">
        <w:t xml:space="preserve">on undergraduate students </w:t>
      </w:r>
      <w:r>
        <w:t xml:space="preserve">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from the study by </w:t>
      </w:r>
      <w:proofErr w:type="spellStart"/>
      <w:r>
        <w:t>Fedewa</w:t>
      </w:r>
      <w:proofErr w:type="spellEnd"/>
      <w:r>
        <w:t xml:space="preserve"> and </w:t>
      </w:r>
      <w:proofErr w:type="spellStart"/>
      <w:r>
        <w:t>Ahn</w:t>
      </w:r>
      <w:proofErr w:type="spellEnd"/>
      <w:r>
        <w:t xml:space="preserve">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07DCE82" w:rsidR="005210E5" w:rsidRDefault="004F35FD">
      <w:r>
        <w:lastRenderedPageBreak/>
        <w:t xml:space="preserve">As further evidence of the association between physical activity and academic performance, a study completed by </w:t>
      </w:r>
      <w:proofErr w:type="spellStart"/>
      <w:r>
        <w:t>Kall</w:t>
      </w:r>
      <w:proofErr w:type="spellEnd"/>
      <w:r>
        <w:t xml:space="preserve">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w:t>
      </w:r>
      <w:proofErr w:type="spellStart"/>
      <w:r>
        <w:t>Kall</w:t>
      </w:r>
      <w:proofErr w:type="spellEnd"/>
      <w:r>
        <w:t xml:space="preserve"> et al. (2013) discuss how physical activity is often seen as a competing entity against academic activities.  However, as they explain, research has shown that time spent in exercise interventions does not show a negative impact on academic endeavors (Ahamed et al., 2007, </w:t>
      </w:r>
      <w:proofErr w:type="spellStart"/>
      <w:r>
        <w:t>Rasberry</w:t>
      </w:r>
      <w:proofErr w:type="spellEnd"/>
      <w:r>
        <w:t xml:space="preserve"> et al., 2011; Singh, </w:t>
      </w:r>
      <w:proofErr w:type="spellStart"/>
      <w:r>
        <w:rPr>
          <w:rFonts w:cstheme="majorHAnsi"/>
          <w:color w:val="000000" w:themeColor="text1"/>
          <w:kern w:val="0"/>
        </w:rPr>
        <w:t>Uijtdewilligen</w:t>
      </w:r>
      <w:proofErr w:type="spellEnd"/>
      <w:r>
        <w:rPr>
          <w:rFonts w:cstheme="majorHAnsi"/>
          <w:color w:val="000000" w:themeColor="text1"/>
          <w:kern w:val="0"/>
        </w:rPr>
        <w:t xml:space="preserve">, </w:t>
      </w:r>
      <w:proofErr w:type="spellStart"/>
      <w:r>
        <w:rPr>
          <w:rFonts w:cstheme="majorHAnsi"/>
          <w:color w:val="000000" w:themeColor="text1"/>
          <w:kern w:val="0"/>
        </w:rPr>
        <w:t>Twisk</w:t>
      </w:r>
      <w:proofErr w:type="spellEnd"/>
      <w:r>
        <w:rPr>
          <w:rFonts w:cstheme="majorHAnsi"/>
          <w:color w:val="000000" w:themeColor="text1"/>
          <w:kern w:val="0"/>
        </w:rPr>
        <w:t xml:space="preserve">, van </w:t>
      </w:r>
      <w:proofErr w:type="spellStart"/>
      <w:r>
        <w:rPr>
          <w:rFonts w:cstheme="majorHAnsi"/>
          <w:color w:val="000000" w:themeColor="text1"/>
          <w:kern w:val="0"/>
        </w:rPr>
        <w:t>Mechelen</w:t>
      </w:r>
      <w:proofErr w:type="spellEnd"/>
      <w:r>
        <w:rPr>
          <w:rFonts w:cstheme="majorHAnsi"/>
          <w:color w:val="000000" w:themeColor="text1"/>
          <w:kern w:val="0"/>
        </w:rPr>
        <w:t xml:space="preserve">, &amp; </w:t>
      </w:r>
      <w:proofErr w:type="spellStart"/>
      <w:r>
        <w:rPr>
          <w:rFonts w:cstheme="majorHAnsi"/>
          <w:color w:val="000000" w:themeColor="text1"/>
          <w:kern w:val="0"/>
        </w:rPr>
        <w:t>Chinapaw</w:t>
      </w:r>
      <w:proofErr w:type="spellEnd"/>
      <w:r>
        <w:t xml:space="preserve">, 2012; Trudeau &amp; Shephard, 2007). Moreover, </w:t>
      </w:r>
      <w:proofErr w:type="spellStart"/>
      <w:r>
        <w:t>Kall</w:t>
      </w:r>
      <w:proofErr w:type="spellEnd"/>
      <w:r>
        <w:t xml:space="preserve"> et al. (2013) identified potential benefits associated with physical activity as they related to academic achievement, which include improved concentration, attention, and other behaviors conducive to learning, as well as the potential for increasing self-efficacy, reducing stress, inducing arousal, and enhancing mental health. </w:t>
      </w:r>
    </w:p>
    <w:p w14:paraId="4356CC60" w14:textId="0193FF91" w:rsidR="005210E5" w:rsidRDefault="004F35FD">
      <w:r>
        <w:t xml:space="preserve">Studies by </w:t>
      </w:r>
      <w:proofErr w:type="spellStart"/>
      <w:r>
        <w:t>Rasberry</w:t>
      </w:r>
      <w:proofErr w:type="spellEnd"/>
      <w:r>
        <w:t xml:space="preserve"> et al. (2011) and Singh et al. (2012) both investigated the relationship between physical activity and academic performance through a systematic review of the literature. Based on the review of 50 related research studies, </w:t>
      </w:r>
      <w:proofErr w:type="spellStart"/>
      <w:r>
        <w:t>Rasberry</w:t>
      </w:r>
      <w:proofErr w:type="spellEnd"/>
      <w:r>
        <w:t xml:space="preserve"> et al.’s study findings suggest an association between school-based physical activity and academic performance, </w:t>
      </w:r>
      <w:r w:rsidR="004C02FA">
        <w:t xml:space="preserve">which includes </w:t>
      </w:r>
      <w:r w:rsidR="0034482B">
        <w:t xml:space="preserve">academic </w:t>
      </w:r>
      <w:r>
        <w:t xml:space="preserve">achievement, cognitive functioning, attitudes related to school, and academic behaviors such as organization, attendance, and on-task behaviors.  Although </w:t>
      </w:r>
      <w:proofErr w:type="spellStart"/>
      <w:r w:rsidR="0034482B">
        <w:t>Rasberry</w:t>
      </w:r>
      <w:proofErr w:type="spellEnd"/>
      <w:r w:rsidR="0034482B">
        <w:t xml:space="preserve"> et al. (2011) </w:t>
      </w:r>
      <w:r>
        <w:t xml:space="preserve">found a somewhat comparable number of studies reflecting no changes in academic performance </w:t>
      </w:r>
      <w:r w:rsidR="0034482B">
        <w:t>because of</w:t>
      </w:r>
      <w:r>
        <w:t xml:space="preserve"> physical activity, subsequent research by Singh et al. (2012) found a significant and positive relationship between activity and performance.  In t</w:t>
      </w:r>
      <w:r w:rsidR="0034482B">
        <w:t>his</w:t>
      </w:r>
      <w:r>
        <w:t xml:space="preserve"> review, </w:t>
      </w:r>
      <w:r w:rsidR="0034482B">
        <w:t xml:space="preserve">Singh et </w:t>
      </w:r>
      <w:r w:rsidR="0034482B">
        <w:lastRenderedPageBreak/>
        <w:t xml:space="preserve">al. (2012) </w:t>
      </w:r>
      <w:r>
        <w:t>used inclusion standards allowing for longitudinal and intervention-based studies only, for which results are more reliable</w:t>
      </w:r>
      <w:r w:rsidR="0034482B">
        <w:t xml:space="preserve"> and able to generalize. </w:t>
      </w:r>
    </w:p>
    <w:p w14:paraId="73EB6899" w14:textId="78907AF2" w:rsidR="005210E5" w:rsidRDefault="004F35FD">
      <w:pPr>
        <w:ind w:firstLine="0"/>
        <w:rPr>
          <w:b/>
        </w:rPr>
      </w:pPr>
      <w:r>
        <w:rPr>
          <w:b/>
        </w:rPr>
        <w:tab/>
      </w:r>
      <w:r w:rsidR="0034482B">
        <w:t xml:space="preserve">Extant research indicates </w:t>
      </w:r>
      <w:r>
        <w:t xml:space="preserve">that physical activity is essential to academic success at earlier stages in education.  Consequently, it is important to examine the </w:t>
      </w:r>
      <w:r w:rsidR="00F73C82">
        <w:t xml:space="preserve">potential </w:t>
      </w:r>
      <w:r>
        <w:t xml:space="preserve">impacts of exercise as they </w:t>
      </w:r>
      <w:r w:rsidR="0034482B">
        <w:t xml:space="preserve">may also </w:t>
      </w:r>
      <w:r>
        <w:t xml:space="preserve">pertain to university students.  </w:t>
      </w:r>
      <w:r w:rsidR="0097238C">
        <w:t xml:space="preserve">Although research on college students by Hudd et al. </w:t>
      </w:r>
      <w:r w:rsidR="000801EE">
        <w:t>(2000) indicated</w:t>
      </w:r>
      <w:r w:rsidR="0097238C">
        <w:t xml:space="preserve"> that </w:t>
      </w:r>
      <w:r w:rsidR="0034482B">
        <w:t xml:space="preserve">most undergraduate students exercise an average </w:t>
      </w:r>
      <w:r w:rsidR="0097238C">
        <w:t xml:space="preserve">of 6 hours/week, </w:t>
      </w:r>
      <w:r w:rsidR="0034482B">
        <w:t xml:space="preserve">a study by </w:t>
      </w:r>
      <w:r>
        <w:t xml:space="preserve">Nelson, </w:t>
      </w:r>
      <w:proofErr w:type="spellStart"/>
      <w:r>
        <w:t>Gortmaker</w:t>
      </w:r>
      <w:proofErr w:type="spellEnd"/>
      <w:r>
        <w:t xml:space="preserve">, Subramanian, and Wechsler (2007) </w:t>
      </w:r>
      <w:r w:rsidR="0034482B">
        <w:t xml:space="preserve">found that </w:t>
      </w:r>
      <w:r>
        <w:t xml:space="preserve">vigorous physical activity (VPA) </w:t>
      </w:r>
      <w:r w:rsidR="0034482B">
        <w:t xml:space="preserve">tends to </w:t>
      </w:r>
      <w:r>
        <w:t>decrease from adolescence to adulthood,</w:t>
      </w:r>
      <w:r w:rsidR="0034482B">
        <w:t xml:space="preserve"> which suggests that </w:t>
      </w:r>
      <w:r>
        <w:t xml:space="preserve">VPA decreases from high school to college. </w:t>
      </w:r>
      <w:r w:rsidR="0064753F">
        <w:t xml:space="preserve">However, it is worth noting that Nelson et al. (2007) </w:t>
      </w:r>
      <w:r>
        <w:t xml:space="preserve">also </w:t>
      </w:r>
      <w:r w:rsidR="0064753F">
        <w:t xml:space="preserve">stated </w:t>
      </w:r>
      <w:r>
        <w:t>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t>Exercise Types and Dosages</w:t>
      </w:r>
    </w:p>
    <w:p w14:paraId="2FF50087" w14:textId="27FE333C" w:rsidR="005210E5" w:rsidRDefault="004F35FD">
      <w:r>
        <w:t xml:space="preserve">As mentioned above, all types of exercise do not affect academic performance equally.  Various research studies have evaluated, or found as part of a larger study, the types and dosages at which exercise shows the most beneficial impacts </w:t>
      </w:r>
      <w:r w:rsidR="0064753F">
        <w:t xml:space="preserve">are variable </w:t>
      </w:r>
      <w:r>
        <w:t>(</w:t>
      </w:r>
      <w:r>
        <w:rPr>
          <w:color w:val="000000" w:themeColor="text1"/>
        </w:rPr>
        <w:t xml:space="preserve">Coe et al., 2006; </w:t>
      </w:r>
      <w:proofErr w:type="spellStart"/>
      <w:r>
        <w:t>Fedewa</w:t>
      </w:r>
      <w:proofErr w:type="spellEnd"/>
      <w:r>
        <w:t xml:space="preserve"> &amp; </w:t>
      </w:r>
      <w:proofErr w:type="spellStart"/>
      <w:r>
        <w:t>Ahn</w:t>
      </w:r>
      <w:proofErr w:type="spellEnd"/>
      <w:r>
        <w:t xml:space="preserve">, 2011, Pontifex et al. 2009). For instance, </w:t>
      </w:r>
      <w:proofErr w:type="spellStart"/>
      <w:r>
        <w:t>Fedewa</w:t>
      </w:r>
      <w:proofErr w:type="spellEnd"/>
      <w:r>
        <w:t xml:space="preserve"> and </w:t>
      </w:r>
      <w:proofErr w:type="spellStart"/>
      <w:r>
        <w:t>Ahn</w:t>
      </w:r>
      <w:proofErr w:type="spellEnd"/>
      <w:r>
        <w:t xml:space="preserve">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r w:rsidR="0064753F" w:rsidRPr="00FB45FB">
        <w:t xml:space="preserve">Moreover, </w:t>
      </w:r>
      <w:r w:rsidR="0064753F" w:rsidRPr="0064753F">
        <w:t>i</w:t>
      </w:r>
      <w:r>
        <w:t>n</w:t>
      </w:r>
      <w:r w:rsidR="0064753F">
        <w:t xml:space="preserve"> a study</w:t>
      </w:r>
      <w:r>
        <w:t xml:space="preserve"> looking at how activity levels affect achievement in children, Coe et al. (2006) found that moderate levels of physical activity did not impact academic performance, while vigorous exercise was significantly associated with higher achievement. </w:t>
      </w:r>
      <w:r w:rsidR="0064753F">
        <w:t xml:space="preserve">In response to this finding, the </w:t>
      </w:r>
      <w:proofErr w:type="gramStart"/>
      <w:r w:rsidR="0064753F">
        <w:lastRenderedPageBreak/>
        <w:t>researchers</w:t>
      </w:r>
      <w:proofErr w:type="gramEnd"/>
      <w:r w:rsidR="0064753F">
        <w:t xml:space="preserve"> </w:t>
      </w:r>
      <w:r>
        <w:t>postulate a “threshold level of physical activity” at which the beneficial impacts of exercise occur</w:t>
      </w:r>
      <w:r w:rsidR="0064753F">
        <w:t xml:space="preserve"> may exist</w:t>
      </w:r>
      <w:r>
        <w:t xml:space="preserve"> (</w:t>
      </w:r>
      <w:r w:rsidR="00E87957">
        <w:t>p.</w:t>
      </w:r>
      <w:r>
        <w:t xml:space="preserve"> 1517).</w:t>
      </w:r>
    </w:p>
    <w:p w14:paraId="652219E6" w14:textId="3AFA94F9" w:rsidR="005210E5" w:rsidRDefault="004F35FD">
      <w:pPr>
        <w:rPr>
          <w:rFonts w:asciiTheme="majorHAnsi" w:hAnsiTheme="majorHAnsi" w:cstheme="majorHAnsi"/>
          <w:color w:val="000000"/>
          <w:kern w:val="0"/>
        </w:rPr>
      </w:pPr>
      <w:r>
        <w:rPr>
          <w:rFonts w:cstheme="majorHAnsi"/>
          <w:color w:val="000000"/>
          <w:kern w:val="0"/>
        </w:rPr>
        <w:t xml:space="preserve">In </w:t>
      </w:r>
      <w:r w:rsidR="0064753F">
        <w:rPr>
          <w:rFonts w:cstheme="majorHAnsi"/>
          <w:color w:val="000000"/>
          <w:kern w:val="0"/>
        </w:rPr>
        <w:t>a study</w:t>
      </w:r>
      <w:r>
        <w:rPr>
          <w:rFonts w:cstheme="majorHAnsi"/>
          <w:color w:val="000000"/>
          <w:kern w:val="0"/>
        </w:rPr>
        <w:t xml:space="preserve"> by </w:t>
      </w:r>
      <w:proofErr w:type="spellStart"/>
      <w:r>
        <w:rPr>
          <w:rFonts w:cstheme="majorHAnsi"/>
          <w:color w:val="000000"/>
          <w:kern w:val="0"/>
        </w:rPr>
        <w:t>Galper</w:t>
      </w:r>
      <w:proofErr w:type="spellEnd"/>
      <w:r>
        <w:rPr>
          <w:rFonts w:cstheme="majorHAnsi"/>
          <w:color w:val="000000"/>
          <w:kern w:val="0"/>
        </w:rPr>
        <w:t xml:space="preserve"> et al. (2006) </w:t>
      </w:r>
      <w:r w:rsidR="0064753F">
        <w:rPr>
          <w:rFonts w:cstheme="majorHAnsi"/>
          <w:color w:val="000000"/>
          <w:kern w:val="0"/>
        </w:rPr>
        <w:t xml:space="preserve">that evaluated </w:t>
      </w:r>
      <w:r>
        <w:rPr>
          <w:rFonts w:cstheme="majorHAnsi"/>
          <w:color w:val="000000"/>
          <w:kern w:val="0"/>
        </w:rPr>
        <w:t>the impact of exercise on mental health</w:t>
      </w:r>
      <w:r w:rsidR="000801EE">
        <w:rPr>
          <w:rFonts w:cstheme="majorHAnsi"/>
          <w:color w:val="000000"/>
          <w:kern w:val="0"/>
        </w:rPr>
        <w:t xml:space="preserve"> in adults</w:t>
      </w:r>
      <w:r>
        <w:rPr>
          <w:rFonts w:cstheme="majorHAnsi"/>
          <w:color w:val="000000"/>
          <w:kern w:val="0"/>
        </w:rPr>
        <w:t>, they classified physical activity into four groups including inactive (&lt; 1), insufficiently active (1-10), sufficiently active (11-19), and highly active (&gt;=20)</w:t>
      </w:r>
      <w:r w:rsidR="0064753F">
        <w:rPr>
          <w:rFonts w:cstheme="majorHAnsi"/>
          <w:color w:val="000000"/>
          <w:kern w:val="0"/>
        </w:rPr>
        <w:t xml:space="preserve"> levels,</w:t>
      </w:r>
      <w:r>
        <w:rPr>
          <w:rFonts w:cstheme="majorHAnsi"/>
          <w:color w:val="000000"/>
          <w:kern w:val="0"/>
        </w:rPr>
        <w:t xml:space="preserve"> based on miles per week of walking, jogging, and running.  Although a dose-response was seen for the effects of physical activity level, </w:t>
      </w:r>
      <w:proofErr w:type="spellStart"/>
      <w:r w:rsidR="0064753F">
        <w:rPr>
          <w:rFonts w:cstheme="majorHAnsi"/>
          <w:color w:val="000000"/>
          <w:kern w:val="0"/>
        </w:rPr>
        <w:t>Galper</w:t>
      </w:r>
      <w:proofErr w:type="spellEnd"/>
      <w:r w:rsidR="0064753F">
        <w:rPr>
          <w:rFonts w:cstheme="majorHAnsi"/>
          <w:color w:val="000000"/>
          <w:kern w:val="0"/>
        </w:rPr>
        <w:t xml:space="preserve"> et al. (2006) </w:t>
      </w:r>
      <w:r>
        <w:rPr>
          <w:rFonts w:cstheme="majorHAnsi"/>
          <w:color w:val="000000"/>
          <w:kern w:val="0"/>
        </w:rPr>
        <w:t xml:space="preserve">found no significant differences between the sufficiently active and highly active groups when it came to the impact </w:t>
      </w:r>
      <w:r w:rsidR="0064753F">
        <w:rPr>
          <w:rFonts w:cstheme="majorHAnsi"/>
          <w:color w:val="000000"/>
          <w:kern w:val="0"/>
        </w:rPr>
        <w:t xml:space="preserve">of activity </w:t>
      </w:r>
      <w:r>
        <w:rPr>
          <w:rFonts w:cstheme="majorHAnsi"/>
          <w:color w:val="000000"/>
          <w:kern w:val="0"/>
        </w:rPr>
        <w:t xml:space="preserve">on depressive symptoms and emotional well-being. </w:t>
      </w:r>
      <w:r w:rsidR="0064753F">
        <w:rPr>
          <w:rFonts w:cstheme="majorHAnsi"/>
          <w:color w:val="000000"/>
          <w:kern w:val="0"/>
        </w:rPr>
        <w:t>In light of this finding, t</w:t>
      </w:r>
      <w:r>
        <w:rPr>
          <w:rFonts w:cstheme="majorHAnsi"/>
          <w:color w:val="000000"/>
          <w:kern w:val="0"/>
        </w:rPr>
        <w:t>he</w:t>
      </w:r>
      <w:r w:rsidR="0064753F">
        <w:rPr>
          <w:rFonts w:cstheme="majorHAnsi"/>
          <w:color w:val="000000"/>
          <w:kern w:val="0"/>
        </w:rPr>
        <w:t xml:space="preserve"> authors</w:t>
      </w:r>
      <w:r>
        <w:rPr>
          <w:rFonts w:cstheme="majorHAnsi"/>
          <w:color w:val="000000"/>
          <w:kern w:val="0"/>
        </w:rPr>
        <w:t xml:space="preserve"> theorize that the dose-response reaches a plateau at the equivalent of 30 minutes of (almost) daily aerobic activity.</w:t>
      </w:r>
    </w:p>
    <w:p w14:paraId="68488B1B" w14:textId="77777777" w:rsidR="005210E5" w:rsidRDefault="004F35FD">
      <w:pPr>
        <w:rPr>
          <w:color w:val="000000" w:themeColor="text1"/>
        </w:rPr>
      </w:pPr>
      <w:proofErr w:type="spellStart"/>
      <w:r>
        <w:t>Buckworth</w:t>
      </w:r>
      <w:proofErr w:type="spellEnd"/>
      <w:r>
        <w:t xml:space="preserve"> and </w:t>
      </w:r>
      <w:proofErr w:type="spellStart"/>
      <w:r>
        <w:t>Nigg</w:t>
      </w:r>
      <w:proofErr w:type="spellEnd"/>
      <w:r>
        <w:t xml:space="preserve">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time spent studying, positive correlations were seen in females for strength training, and with average duration of exercise in both sexes.</w:t>
      </w:r>
      <w:r>
        <w:rPr>
          <w:rFonts w:cstheme="majorHAnsi"/>
          <w:color w:val="000000"/>
          <w:kern w:val="0"/>
        </w:rPr>
        <w:t xml:space="preserve">  </w:t>
      </w:r>
    </w:p>
    <w:p w14:paraId="0B9EC4F7" w14:textId="77777777" w:rsidR="005210E5" w:rsidRDefault="004F35FD">
      <w:pPr>
        <w:ind w:firstLine="0"/>
        <w:rPr>
          <w:b/>
        </w:rPr>
      </w:pPr>
      <w:r>
        <w:rPr>
          <w:b/>
        </w:rPr>
        <w:t>Exercise and Self-Esteem</w:t>
      </w:r>
    </w:p>
    <w:p w14:paraId="64F6FCAA" w14:textId="395B370D" w:rsidR="005210E5" w:rsidRDefault="004F35FD">
      <w:pPr>
        <w:ind w:firstLine="0"/>
      </w:pPr>
      <w:r>
        <w:tab/>
        <w:t xml:space="preserve">One of the four factors of Academic Engagement identified by </w:t>
      </w:r>
      <w:proofErr w:type="spellStart"/>
      <w:r>
        <w:t>Handelsman</w:t>
      </w:r>
      <w:proofErr w:type="spellEnd"/>
      <w:r>
        <w:t xml:space="preserve"> et al. (2005) is “performance engagement” and a component of th</w:t>
      </w:r>
      <w:r w:rsidR="000F66A1">
        <w:t>is</w:t>
      </w:r>
      <w:r>
        <w:t xml:space="preserve"> is “being confident that I can learn and do well in the class.”  Self-esteem is intrinsically linked to self-confidence. The effects of exercise on global self-esteem were evaluated in a study by Spence et al. (2005).  The</w:t>
      </w:r>
      <w:r w:rsidR="000F66A1">
        <w:t xml:space="preserve"> researchers in this study</w:t>
      </w:r>
      <w:r>
        <w:t xml:space="preserve"> did a quantitative review of the literature and found a small but significant increase in self-</w:t>
      </w:r>
      <w:r>
        <w:lastRenderedPageBreak/>
        <w:t xml:space="preserve">esteem associated with exercise and a larger effect size when there were significant changes in physical fitness.  </w:t>
      </w:r>
    </w:p>
    <w:p w14:paraId="7247E3CA" w14:textId="77BB0DD8" w:rsidR="005210E5" w:rsidRDefault="004F35FD">
      <w:pPr>
        <w:ind w:firstLine="0"/>
        <w:rPr>
          <w:color w:val="FF0000"/>
        </w:rPr>
      </w:pPr>
      <w:r>
        <w:tab/>
      </w:r>
      <w:r w:rsidR="000F66A1">
        <w:t xml:space="preserve">A study by </w:t>
      </w:r>
      <w:proofErr w:type="spellStart"/>
      <w:r>
        <w:t>Kristjansson</w:t>
      </w:r>
      <w:proofErr w:type="spellEnd"/>
      <w:r>
        <w:t xml:space="preserve"> et al. (2008), showed a positive correlation between physical activity and academic achievement</w:t>
      </w:r>
      <w:r w:rsidR="000F66A1">
        <w:t xml:space="preserve"> as well as </w:t>
      </w:r>
      <w:r>
        <w:t xml:space="preserve">a similar link between physical activity and increased self-esteem in a </w:t>
      </w:r>
      <w:r w:rsidR="000F66A1">
        <w:t xml:space="preserve">population of </w:t>
      </w:r>
      <w:r>
        <w:t xml:space="preserve">adolescents in Iceland. However, confirming the skepticism of Shephard (1996), </w:t>
      </w:r>
      <w:proofErr w:type="spellStart"/>
      <w:r w:rsidR="000F66A1">
        <w:t>Kristjansson</w:t>
      </w:r>
      <w:proofErr w:type="spellEnd"/>
      <w:r w:rsidR="000F66A1">
        <w:t xml:space="preserve"> et al. (2008)</w:t>
      </w:r>
      <w:r>
        <w:t xml:space="preserve"> found that self-esteem was a weak mediator of the relationship between physical activity and increased academic performance, stating</w:t>
      </w:r>
      <w:r w:rsidR="000F66A1">
        <w:t xml:space="preserve"> that:</w:t>
      </w:r>
      <w:r>
        <w:t xml:space="preserve"> “</w:t>
      </w:r>
      <w:r w:rsidR="00D83B45">
        <w:rPr>
          <w:rFonts w:ascii="Times-Roman" w:hAnsi="Times-Roman" w:cs="Times-Roman"/>
          <w:kern w:val="0"/>
        </w:rPr>
        <w:t>The</w:t>
      </w:r>
      <w:r>
        <w:rPr>
          <w:rFonts w:ascii="Times-Roman" w:hAnsi="Times-Roman" w:cs="Times-Roman"/>
          <w:kern w:val="0"/>
        </w:rPr>
        <w:t xml:space="preserve"> influence that health behaviors have on academic achievement appears mostly to take place outside the impact of self-esteem</w:t>
      </w:r>
      <w:r>
        <w:t>” (</w:t>
      </w:r>
      <w:r w:rsidR="00E87957">
        <w:t>p.</w:t>
      </w:r>
      <w:r>
        <w:t xml:space="preserve"> 62). However, the</w:t>
      </w:r>
      <w:r w:rsidR="000F66A1">
        <w:t xml:space="preserve"> previously mentioned authors</w:t>
      </w:r>
      <w:r>
        <w:t xml:space="preserve"> claim that self-esteem</w:t>
      </w:r>
      <w:r w:rsidR="000F66A1">
        <w:t xml:space="preserve"> not mediating the aforementioned relationship</w:t>
      </w:r>
      <w:r>
        <w:t xml:space="preserve"> “</w:t>
      </w:r>
      <w:r>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t>Exercise and Stress</w:t>
      </w:r>
    </w:p>
    <w:p w14:paraId="0FE53B08" w14:textId="107536D9" w:rsidR="005210E5" w:rsidRDefault="004F35FD">
      <w:pPr>
        <w:pStyle w:val="NormalWeb"/>
        <w:shd w:val="clear" w:color="auto" w:fill="FFFFFF"/>
        <w:rPr>
          <w:rFonts w:asciiTheme="majorHAnsi" w:hAnsiTheme="majorHAnsi" w:cstheme="majorHAnsi"/>
          <w:highlight w:val="white"/>
        </w:rPr>
      </w:pPr>
      <w:r>
        <w:tab/>
        <w:t>Exercise has been shown to reduce stress and improve emotional well-being.  For instance, a study</w:t>
      </w:r>
      <w:r w:rsidR="00521F16">
        <w:t xml:space="preserve"> on adults age 18-65</w:t>
      </w:r>
      <w:r>
        <w:t xml:space="preserve"> indicated</w:t>
      </w:r>
      <w:r w:rsidR="005B3168">
        <w:t xml:space="preserve"> that</w:t>
      </w:r>
      <w:r>
        <w:t xml:space="preserve"> a 12-session aerobic exercise intervention improved the symptoms of PTSD, anxiety, and depression</w:t>
      </w:r>
      <w:r w:rsidR="00521F16" w:rsidRPr="00521F16">
        <w:t xml:space="preserve"> </w:t>
      </w:r>
      <w:r w:rsidR="00521F16">
        <w:t>(Manger &amp; Motta, 2005)</w:t>
      </w:r>
      <w:r>
        <w:t xml:space="preserve">.  Moreover, a study by </w:t>
      </w:r>
      <w:proofErr w:type="spellStart"/>
      <w:r>
        <w:t>Puterman</w:t>
      </w:r>
      <w:proofErr w:type="spellEnd"/>
      <w:r>
        <w:t xml:space="preserve"> et al. (2010)</w:t>
      </w:r>
      <w:r>
        <w:rPr>
          <w:rFonts w:cstheme="majorHAnsi"/>
          <w:shd w:val="clear" w:color="auto" w:fill="FFFFFF"/>
        </w:rPr>
        <w:t xml:space="preserve"> found a significant moderating effect of exercise on the impact of perceived stress levels on telomere length</w:t>
      </w:r>
      <w:r w:rsidR="00A56AB6">
        <w:rPr>
          <w:rFonts w:cstheme="majorHAnsi"/>
          <w:shd w:val="clear" w:color="auto" w:fill="FFFFFF"/>
        </w:rPr>
        <w:t xml:space="preserve"> in adult females</w:t>
      </w:r>
      <w:r>
        <w:rPr>
          <w:rFonts w:cstheme="majorHAnsi"/>
          <w:shd w:val="clear" w:color="auto" w:fill="FFFFFF"/>
        </w:rPr>
        <w:t xml:space="preserve">. </w:t>
      </w:r>
      <w:r w:rsidR="005B3168">
        <w:rPr>
          <w:rFonts w:cstheme="majorHAnsi"/>
          <w:shd w:val="clear" w:color="auto" w:fill="FFFFFF"/>
        </w:rPr>
        <w:t>In this study, the</w:t>
      </w:r>
      <w:r>
        <w:rPr>
          <w:rFonts w:cstheme="majorHAnsi"/>
          <w:shd w:val="clear" w:color="auto" w:fill="FFFFFF"/>
        </w:rPr>
        <w:t xml:space="preserve"> researchers concluded that:</w:t>
      </w:r>
      <w:r>
        <w:t xml:space="preserve"> “</w:t>
      </w:r>
      <w:r>
        <w:rPr>
          <w:rFonts w:cstheme="majorHAnsi"/>
          <w:shd w:val="clear" w:color="auto" w:fill="FFFFFF"/>
        </w:rPr>
        <w:t>Vigorous physical activity appears to protect those experiencing high stress by buffering its relationship with telomere length” (</w:t>
      </w:r>
      <w:r w:rsidR="00E87957">
        <w:rPr>
          <w:rFonts w:cstheme="majorHAnsi"/>
          <w:shd w:val="clear" w:color="auto" w:fill="FFFFFF"/>
        </w:rPr>
        <w:t>p.</w:t>
      </w:r>
      <w:r>
        <w:rPr>
          <w:rFonts w:cstheme="majorHAnsi"/>
          <w:shd w:val="clear" w:color="auto" w:fill="FFFFFF"/>
        </w:rPr>
        <w:t xml:space="preserve"> 1). </w:t>
      </w:r>
      <w:r w:rsidR="005B3168">
        <w:rPr>
          <w:rFonts w:cstheme="majorHAnsi"/>
          <w:shd w:val="clear" w:color="auto" w:fill="FFFFFF"/>
        </w:rPr>
        <w:t>Furthermore, a</w:t>
      </w:r>
      <w:r>
        <w:rPr>
          <w:rFonts w:cstheme="majorHAnsi"/>
          <w:shd w:val="clear" w:color="auto" w:fill="FFFFFF"/>
        </w:rPr>
        <w:t xml:space="preserve">nother study by </w:t>
      </w:r>
      <w:proofErr w:type="spellStart"/>
      <w:r>
        <w:rPr>
          <w:rFonts w:cstheme="majorHAnsi"/>
          <w:shd w:val="clear" w:color="auto" w:fill="FFFFFF"/>
        </w:rPr>
        <w:t>VanKim</w:t>
      </w:r>
      <w:proofErr w:type="spellEnd"/>
      <w:r>
        <w:rPr>
          <w:rFonts w:cstheme="majorHAnsi"/>
          <w:shd w:val="clear" w:color="auto" w:fill="FFFFFF"/>
        </w:rPr>
        <w:t xml:space="preserve"> and Nelson (2013) showed that, in a sample of over 14,000 undergraduate students, participants who were most physically active were less likely to be stressed or have poor mental health. </w:t>
      </w:r>
      <w:r w:rsidR="00206153">
        <w:rPr>
          <w:rFonts w:cstheme="majorHAnsi"/>
          <w:shd w:val="clear" w:color="auto" w:fill="FFFFFF"/>
        </w:rPr>
        <w:lastRenderedPageBreak/>
        <w:t>Similarly, Hudd et al. (2000) found in a sample of college students that those who perceived higher levels of stress were the students who exercised less.  They stated that their findings were “consistent with the medical literature that suggests exercise serves to reduce stress” (p. 223).</w:t>
      </w:r>
    </w:p>
    <w:p w14:paraId="45A76194" w14:textId="0F78FF08" w:rsidR="005B3168" w:rsidRPr="0014123F" w:rsidRDefault="005B3168" w:rsidP="0014123F">
      <w:pPr>
        <w:ind w:firstLine="0"/>
        <w:rPr>
          <w:b/>
        </w:rPr>
      </w:pPr>
      <w:r w:rsidRPr="0014123F">
        <w:rPr>
          <w:b/>
        </w:rPr>
        <w:t>The Current Study</w:t>
      </w:r>
    </w:p>
    <w:p w14:paraId="3F545A0E" w14:textId="0EF266C9" w:rsidR="005210E5" w:rsidRPr="00506285" w:rsidRDefault="005B3168" w:rsidP="00506285">
      <w:pPr>
        <w:rPr>
          <w:rFonts w:ascii="Times New Roman" w:eastAsia="Times New Roman" w:hAnsi="Times New Roman" w:cs="Times New Roman"/>
          <w:kern w:val="0"/>
          <w:lang w:eastAsia="en-US"/>
        </w:rPr>
      </w:pPr>
      <w:r>
        <w:t>Considering the previous empirical findings and scholarly literature, t</w:t>
      </w:r>
      <w:r w:rsidR="004F35FD">
        <w:t xml:space="preserve">he current study investigates how the self-care practices of sleep hygiene and physical activity </w:t>
      </w:r>
      <w:r w:rsidR="00CB6B1D">
        <w:t>mediate/</w:t>
      </w:r>
      <w:r w:rsidR="004F35FD">
        <w:t>moderate the relationship between stress and academic engagement</w:t>
      </w:r>
      <w:r>
        <w:t xml:space="preserve"> as well as </w:t>
      </w:r>
      <w:r w:rsidR="00CB6B1D">
        <w:t>which variables are most predictive of AE and its factors</w:t>
      </w:r>
      <w:r w:rsidR="004F35FD">
        <w:t>.  Research has shown that academic engagement is correlated with positive outcomes for achievement and school completion (</w:t>
      </w:r>
      <w:r>
        <w:t xml:space="preserve">e.g., </w:t>
      </w:r>
      <w:r w:rsidR="004F35FD">
        <w:t xml:space="preserve">Finn &amp; Rock, 1997; </w:t>
      </w:r>
      <w:r w:rsidR="004F35FD">
        <w:rPr>
          <w:rFonts w:eastAsia="Times New Roman" w:cs="Times New Roman"/>
          <w:kern w:val="0"/>
          <w:lang w:eastAsia="en-US"/>
        </w:rPr>
        <w:t>Fredricks, Blumenfeld,</w:t>
      </w:r>
      <w:r w:rsidR="007D4D38">
        <w:rPr>
          <w:rFonts w:eastAsia="Times New Roman" w:cs="Times New Roman"/>
          <w:kern w:val="0"/>
          <w:lang w:eastAsia="en-US"/>
        </w:rPr>
        <w:t xml:space="preserve"> &amp;</w:t>
      </w:r>
      <w:r w:rsidR="004F35FD">
        <w:rPr>
          <w:rFonts w:eastAsia="Times New Roman" w:cs="Times New Roman"/>
          <w:kern w:val="0"/>
          <w:lang w:eastAsia="en-US"/>
        </w:rPr>
        <w:t xml:space="preserve"> Paris, 2004)</w:t>
      </w:r>
      <w:r w:rsidR="004F35FD">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r w:rsidR="004F35FD">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5806ED9" w14:textId="4F82D02F" w:rsidR="005210E5" w:rsidRDefault="0030642B">
      <w:pPr>
        <w:ind w:firstLine="0"/>
        <w:rPr>
          <w:rFonts w:ascii="Times New Roman" w:hAnsi="Times New Roman"/>
        </w:rPr>
        <w:pPrChange w:id="7" w:author="Sulkowski, Michael L - (sulkowski)" w:date="2018-05-15T21:42:00Z">
          <w:pPr/>
        </w:pPrChange>
      </w:pPr>
      <w:r>
        <w:tab/>
        <w:t xml:space="preserve">The current </w:t>
      </w:r>
      <w:r w:rsidR="005B3168">
        <w:t>study includes p</w:t>
      </w:r>
      <w:r w:rsidR="004F35FD">
        <w:t>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r w:rsidR="005B3168">
        <w:t xml:space="preserve"> </w:t>
      </w:r>
      <w:r w:rsidR="004F35FD">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5184BFB8"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w:t>
      </w:r>
      <w:r w:rsidR="005B3168">
        <w:t xml:space="preserve">pre-planned class </w:t>
      </w:r>
      <w:r>
        <w:t>period</w:t>
      </w:r>
      <w:r w:rsidR="00EA50D9">
        <w:t>s</w:t>
      </w:r>
      <w:r>
        <w:t>.  Participants were asked to complete all questionnaire answers on a Scantron sheet and return them during the next class period.  The participants were instructed to include their names only on the consent form, and on no other documents. All study procedures</w:t>
      </w:r>
      <w:r w:rsidR="005B3168">
        <w:t xml:space="preserve"> were approved by a university IRB</w:t>
      </w:r>
      <w:r w:rsidR="0030642B">
        <w:t>.</w:t>
      </w:r>
    </w:p>
    <w:p w14:paraId="5A767D40" w14:textId="77777777" w:rsidR="005210E5" w:rsidRDefault="004F35FD">
      <w:pPr>
        <w:ind w:firstLine="0"/>
        <w:rPr>
          <w:rFonts w:ascii="Times New Roman" w:hAnsi="Times New Roman"/>
          <w:b/>
        </w:rPr>
      </w:pPr>
      <w:r>
        <w:rPr>
          <w:b/>
        </w:rPr>
        <w:lastRenderedPageBreak/>
        <w:t>Measures</w:t>
      </w:r>
    </w:p>
    <w:p w14:paraId="0EAFE0D6" w14:textId="77777777" w:rsidR="005210E5" w:rsidRDefault="004F35FD">
      <w:pPr>
        <w:rPr>
          <w:rFonts w:ascii="Times New Roman" w:hAnsi="Times New Roman"/>
        </w:rPr>
      </w:pPr>
      <w:r>
        <w:t xml:space="preserve"> 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14:paraId="0C512A64" w14:textId="2940EEE7"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59538D">
        <w:rPr>
          <w:color w:val="000000" w:themeColor="text1"/>
        </w:rPr>
        <w:t>, split-half reliability, and internal consistency</w:t>
      </w:r>
      <w:r>
        <w:rPr>
          <w:color w:val="000000" w:themeColor="text1"/>
        </w:rPr>
        <w:t>. Each student’s score is a total sum of stressful life events ranging from 0-82.</w:t>
      </w:r>
    </w:p>
    <w:p w14:paraId="20D3FE18" w14:textId="503A1EFB"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w:t>
      </w:r>
      <w:r>
        <w:rPr>
          <w:rFonts w:cstheme="majorHAnsi"/>
          <w:color w:val="000000"/>
          <w:kern w:val="0"/>
        </w:rPr>
        <w:lastRenderedPageBreak/>
        <w:t>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w:t>
      </w:r>
      <w:proofErr w:type="spellStart"/>
      <w:r>
        <w:rPr>
          <w:rFonts w:cstheme="majorHAnsi"/>
          <w:color w:val="000000"/>
          <w:kern w:val="0"/>
        </w:rPr>
        <w:t>Mastin</w:t>
      </w:r>
      <w:proofErr w:type="spellEnd"/>
      <w:r>
        <w:rPr>
          <w:rFonts w:cstheme="majorHAnsi"/>
          <w:color w:val="000000"/>
          <w:kern w:val="0"/>
        </w:rPr>
        <w:t xml:space="preserve"> et al.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w:t>
      </w:r>
      <w:proofErr w:type="spellStart"/>
      <w:r>
        <w:t>Mastin</w:t>
      </w:r>
      <w:proofErr w:type="spellEnd"/>
      <w:r>
        <w:t xml:space="preserve"> et al., 2006</w:t>
      </w:r>
      <w:r w:rsidR="0090201B">
        <w:t xml:space="preserve">; </w:t>
      </w:r>
      <w:r w:rsidR="005D71AF" w:rsidRPr="005D71AF">
        <w:rPr>
          <w:color w:val="000000" w:themeColor="text1"/>
        </w:rPr>
        <w:t>p.</w:t>
      </w:r>
      <w:r w:rsidR="0090201B" w:rsidRPr="005D71AF">
        <w:rPr>
          <w:color w:val="000000" w:themeColor="text1"/>
        </w:rPr>
        <w:t xml:space="preserve"> 226)</w:t>
      </w:r>
      <w:r w:rsidRPr="0091441F">
        <w:rPr>
          <w:color w:val="FF0000"/>
        </w:rPr>
        <w:t>.</w:t>
      </w:r>
      <w:r w:rsidRPr="0091441F">
        <w:rPr>
          <w:rFonts w:cstheme="majorHAnsi"/>
          <w:color w:val="FF0000"/>
          <w:kern w:val="0"/>
        </w:rPr>
        <w:t xml:space="preserve">  </w:t>
      </w:r>
      <w:r w:rsidR="00BB546D">
        <w:rPr>
          <w:rFonts w:cstheme="majorHAnsi"/>
          <w:color w:val="000000"/>
          <w:kern w:val="0"/>
        </w:rPr>
        <w:t>Items include “I use alcohol, tobacco, or caffeine within 4 hours of going to bed or after going to bed,” I use my bed for things other than sleeping or sex (for example: watch television, read, eat, or study,” and “I go to bed at different times from day to day” (</w:t>
      </w:r>
      <w:proofErr w:type="spellStart"/>
      <w:r w:rsidR="00BB546D">
        <w:rPr>
          <w:rFonts w:cstheme="majorHAnsi"/>
          <w:color w:val="000000"/>
          <w:kern w:val="0"/>
        </w:rPr>
        <w:t>Mastin</w:t>
      </w:r>
      <w:proofErr w:type="spellEnd"/>
      <w:r w:rsidR="00BB546D">
        <w:rPr>
          <w:rFonts w:cstheme="majorHAnsi"/>
          <w:color w:val="000000"/>
          <w:kern w:val="0"/>
        </w:rPr>
        <w:t xml:space="preserve"> et al., 2006; </w:t>
      </w:r>
      <w:r w:rsidR="005D71AF" w:rsidRPr="005D71AF">
        <w:rPr>
          <w:rFonts w:cstheme="majorHAnsi"/>
          <w:color w:val="000000" w:themeColor="text1"/>
          <w:kern w:val="0"/>
        </w:rPr>
        <w:t>p</w:t>
      </w:r>
      <w:r w:rsidR="00BB546D" w:rsidRPr="005D71AF">
        <w:rPr>
          <w:rFonts w:cstheme="majorHAnsi"/>
          <w:color w:val="000000" w:themeColor="text1"/>
          <w:kern w:val="0"/>
        </w:rPr>
        <w:t>.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45D6E31B"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that level and specific activity examples (i.e. running for strenuous exercise and bowling for mild 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w:t>
      </w:r>
      <w:r w:rsidR="00A56C94">
        <w:rPr>
          <w:color w:val="000000" w:themeColor="text1"/>
        </w:rPr>
        <w:lastRenderedPageBreak/>
        <w:t xml:space="preserve">test-retest reliability and construct validity of the measure in their research comparing 10 commonly used physical activity questionnaires.  </w:t>
      </w:r>
      <w:r w:rsidR="00401D1B">
        <w:rPr>
          <w:color w:val="000000" w:themeColor="text1"/>
        </w:rPr>
        <w:t xml:space="preserve">Additionally, a study by Miller, </w:t>
      </w:r>
      <w:proofErr w:type="spellStart"/>
      <w:r w:rsidR="00401D1B">
        <w:rPr>
          <w:color w:val="000000" w:themeColor="text1"/>
        </w:rPr>
        <w:t>Freedson</w:t>
      </w:r>
      <w:proofErr w:type="spellEnd"/>
      <w:r w:rsidR="00401D1B">
        <w:rPr>
          <w:color w:val="000000" w:themeColor="text1"/>
        </w:rPr>
        <w:t xml:space="preserve">, and Kline (1994) found positive correlations when comparing the LTEQ scores against a </w:t>
      </w:r>
      <w:proofErr w:type="spellStart"/>
      <w:r w:rsidR="00401D1B">
        <w:rPr>
          <w:color w:val="000000" w:themeColor="text1"/>
        </w:rPr>
        <w:t>Caltrac</w:t>
      </w:r>
      <w:proofErr w:type="spellEnd"/>
      <w:r w:rsidR="00401D1B">
        <w:rPr>
          <w:color w:val="000000" w:themeColor="text1"/>
        </w:rPr>
        <w:t xml:space="preserve"> activity monitor.</w:t>
      </w:r>
    </w:p>
    <w:p w14:paraId="299053B0" w14:textId="52D337E9" w:rsidR="005210E5" w:rsidRPr="00D4045F" w:rsidRDefault="004F35FD">
      <w:pPr>
        <w:ind w:firstLine="0"/>
      </w:pPr>
      <w:r>
        <w:tab/>
      </w:r>
      <w:r>
        <w:rPr>
          <w:b/>
        </w:rPr>
        <w:t xml:space="preserve">Student Course Engagement Questionnaire (SCEQ). </w:t>
      </w:r>
      <w:r>
        <w:t xml:space="preserve"> </w:t>
      </w:r>
      <w:proofErr w:type="spellStart"/>
      <w:r>
        <w:t>Handelsman</w:t>
      </w:r>
      <w:proofErr w:type="spellEnd"/>
      <w:r>
        <w:t xml:space="preserve">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w:t>
      </w:r>
      <w:proofErr w:type="spellStart"/>
      <w:r>
        <w:t>Handelsman</w:t>
      </w:r>
      <w:proofErr w:type="spellEnd"/>
      <w:r>
        <w:t xml:space="preserve">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Items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not really 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very characteristic of me</w:t>
      </w:r>
      <w:r>
        <w:t xml:space="preserve">.” </w:t>
      </w:r>
      <w:r w:rsidR="00442E9B">
        <w:t xml:space="preserve">Total </w:t>
      </w:r>
      <w:r w:rsidR="00A067FF">
        <w:t>engagement scores range from 23-115, while score ranges for the individual factors are as follows: skills = 9-45, emotional = 5-25, participation/interaction = 6-30, and performance = 3-15.</w:t>
      </w:r>
    </w:p>
    <w:p w14:paraId="20E745F4" w14:textId="77777777" w:rsidR="005210E5" w:rsidRDefault="004F35FD">
      <w:pPr>
        <w:ind w:firstLine="0"/>
        <w:rPr>
          <w:b/>
          <w:color w:val="000000" w:themeColor="text1"/>
        </w:rPr>
      </w:pPr>
      <w:r>
        <w:rPr>
          <w:b/>
          <w:color w:val="000000" w:themeColor="text1"/>
        </w:rPr>
        <w:lastRenderedPageBreak/>
        <w:t>Statistical Analyses</w:t>
      </w:r>
    </w:p>
    <w:p w14:paraId="38C1CD4B" w14:textId="53BC8D94" w:rsidR="006C12B0" w:rsidRPr="00916898" w:rsidRDefault="003409C2" w:rsidP="00916898">
      <w:pPr>
        <w:ind w:firstLine="0"/>
        <w:rPr>
          <w:color w:val="000000" w:themeColor="text1"/>
        </w:rPr>
      </w:pPr>
      <w:r>
        <w:rPr>
          <w:color w:val="000000" w:themeColor="text1"/>
        </w:rPr>
        <w:tab/>
      </w:r>
      <w:r w:rsidR="00BE48D4">
        <w:rPr>
          <w:color w:val="000000" w:themeColor="text1"/>
        </w:rPr>
        <w:t>Statistical analyses</w:t>
      </w:r>
      <w:r w:rsidR="00BE48D4" w:rsidDel="00BE48D4">
        <w:rPr>
          <w:color w:val="000000" w:themeColor="text1"/>
        </w:rPr>
        <w:t xml:space="preserve"> </w:t>
      </w:r>
      <w:r w:rsidR="00BE48D4">
        <w:rPr>
          <w:color w:val="000000" w:themeColor="text1"/>
        </w:rPr>
        <w:t>were</w:t>
      </w:r>
      <w:r w:rsidR="004F35FD">
        <w:rPr>
          <w:color w:val="000000" w:themeColor="text1"/>
        </w:rPr>
        <w:t xml:space="preserve"> used to evaluate the specific aims and hypotheses as laid out in Chapter 1.  </w:t>
      </w:r>
      <w:r w:rsidR="00BE48D4">
        <w:rPr>
          <w:color w:val="000000" w:themeColor="text1"/>
        </w:rPr>
        <w:t xml:space="preserve">All analyses were completed using the open source statistical package R, version 3.4.1.  </w:t>
      </w:r>
      <w:r w:rsidR="004F35FD">
        <w:rPr>
          <w:color w:val="000000" w:themeColor="text1"/>
        </w:rPr>
        <w:t>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882008">
        <w:rPr>
          <w:color w:val="000000" w:themeColor="text1"/>
        </w:rPr>
        <w:t>with res</w:t>
      </w:r>
      <w:r w:rsidR="00BE48D4">
        <w:rPr>
          <w:color w:val="000000" w:themeColor="text1"/>
        </w:rPr>
        <w:t>pect</w:t>
      </w:r>
      <w:r w:rsidR="004F35FD">
        <w:rPr>
          <w:color w:val="000000" w:themeColor="text1"/>
        </w:rPr>
        <w:t xml:space="preserve"> to the dependent variable, including age, gender, ethnicity, and class standing</w:t>
      </w:r>
      <w:r w:rsidR="00050DC7">
        <w:rPr>
          <w:color w:val="000000" w:themeColor="text1"/>
        </w:rPr>
        <w:t>.</w:t>
      </w:r>
      <w:r w:rsidR="004F35FD">
        <w:rPr>
          <w:color w:val="000000" w:themeColor="text1"/>
        </w:rPr>
        <w:t xml:space="preserve"> </w:t>
      </w:r>
      <w:r w:rsidR="005B3168">
        <w:rPr>
          <w:color w:val="000000" w:themeColor="text1"/>
        </w:rPr>
        <w:t>Specific statistical</w:t>
      </w:r>
      <w:r w:rsidR="00CE4187">
        <w:rPr>
          <w:color w:val="000000" w:themeColor="text1"/>
        </w:rPr>
        <w:t xml:space="preserve"> analyses and </w:t>
      </w:r>
      <w:r w:rsidR="005B3168">
        <w:rPr>
          <w:color w:val="000000" w:themeColor="text1"/>
        </w:rPr>
        <w:t xml:space="preserve">models that were </w:t>
      </w:r>
      <w:r w:rsidR="00CE4187">
        <w:rPr>
          <w:color w:val="000000" w:themeColor="text1"/>
        </w:rPr>
        <w:t xml:space="preserve">used to test study hypotheses are presented with study results below. </w:t>
      </w:r>
      <w:r w:rsidR="006C12B0">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2AA07C06" w14:textId="64B8798A" w:rsidR="00BF242F" w:rsidRPr="00292ED7" w:rsidRDefault="001D5B1C" w:rsidP="001D5B1C">
      <w:pPr>
        <w:rPr>
          <w:color w:val="FF0000"/>
        </w:rPr>
      </w:pPr>
      <w:r>
        <w:rPr>
          <w:color w:val="000000" w:themeColor="text1"/>
        </w:rPr>
        <w:t xml:space="preserve">For all analyses described below, </w:t>
      </w:r>
      <w:r w:rsidR="00BE48D4">
        <w:rPr>
          <w:color w:val="000000" w:themeColor="text1"/>
        </w:rPr>
        <w:t xml:space="preserve">the regression assumptions of </w:t>
      </w:r>
      <w:r>
        <w:rPr>
          <w:color w:val="000000" w:themeColor="text1"/>
        </w:rPr>
        <w:t xml:space="preserve">homogeneity, normality, and independence of residuals were evaluated and addressed where relevant. </w:t>
      </w:r>
      <w:r w:rsidR="00BE48D4">
        <w:rPr>
          <w:color w:val="000000" w:themeColor="text1"/>
        </w:rPr>
        <w:t xml:space="preserve">Issues with multicollinearity and high leverage data points (outliers) were also evaluated for each model. </w:t>
      </w:r>
      <w:r>
        <w:rPr>
          <w:color w:val="000000" w:themeColor="text1"/>
        </w:rPr>
        <w:t>In regard to high leverage data points, respondent #33 was removed from the data set before</w:t>
      </w:r>
      <w:r w:rsidR="00CE4187">
        <w:rPr>
          <w:color w:val="000000" w:themeColor="text1"/>
        </w:rPr>
        <w:t xml:space="preserve"> inferential testing because this case appeared to be </w:t>
      </w:r>
      <w:r w:rsidR="0035762C">
        <w:rPr>
          <w:color w:val="000000" w:themeColor="text1"/>
        </w:rPr>
        <w:t>a significant outlier</w:t>
      </w:r>
      <w:r w:rsidR="00CE59CE">
        <w:rPr>
          <w:color w:val="000000" w:themeColor="text1"/>
        </w:rPr>
        <w:t xml:space="preserve"> a</w:t>
      </w:r>
      <w:r w:rsidR="00CE4187">
        <w:rPr>
          <w:color w:val="000000" w:themeColor="text1"/>
        </w:rPr>
        <w:t>s it</w:t>
      </w:r>
      <w:r w:rsidR="00CE59CE">
        <w:rPr>
          <w:color w:val="000000" w:themeColor="text1"/>
        </w:rPr>
        <w:t xml:space="preserve"> exhibited large Cook’s distance </w:t>
      </w:r>
      <w:r w:rsidR="00CE4187">
        <w:rPr>
          <w:color w:val="000000" w:themeColor="text1"/>
        </w:rPr>
        <w:t xml:space="preserve">estimate values </w:t>
      </w:r>
      <w:r w:rsidR="00CE59CE">
        <w:rPr>
          <w:color w:val="000000" w:themeColor="text1"/>
        </w:rPr>
        <w:t>in multiple analyses</w:t>
      </w:r>
      <w:r w:rsidR="0035762C">
        <w:rPr>
          <w:color w:val="000000" w:themeColor="text1"/>
        </w:rPr>
        <w:t>.</w:t>
      </w:r>
      <w:r>
        <w:rPr>
          <w:color w:val="000000" w:themeColor="text1"/>
        </w:rPr>
        <w:t xml:space="preserve">  Demographic information for the removed participant indicate a white</w:t>
      </w:r>
      <w:r w:rsidR="0035762C">
        <w:rPr>
          <w:color w:val="000000" w:themeColor="text1"/>
        </w:rPr>
        <w:t>, female</w:t>
      </w:r>
      <w:r>
        <w:rPr>
          <w:color w:val="000000" w:themeColor="text1"/>
        </w:rPr>
        <w:t xml:space="preserve"> senior between the ages of 20-21</w:t>
      </w:r>
      <w:r w:rsidR="00CE4187">
        <w:rPr>
          <w:color w:val="000000" w:themeColor="text1"/>
        </w:rPr>
        <w:t xml:space="preserve"> who may have engaged in random responding to study items. </w:t>
      </w:r>
      <w:r w:rsidR="00292ED7">
        <w:rPr>
          <w:color w:val="000000" w:themeColor="text1"/>
        </w:rPr>
        <w:t xml:space="preserve">  </w:t>
      </w:r>
    </w:p>
    <w:p w14:paraId="7EA55283" w14:textId="00C40926" w:rsidR="009074EA" w:rsidRPr="0011249D" w:rsidRDefault="00CE59CE" w:rsidP="009074EA">
      <w:pPr>
        <w:shd w:val="clear" w:color="auto" w:fill="FFFFFF"/>
        <w:rPr>
          <w:rFonts w:ascii="Times New Roman" w:eastAsia="Times New Roman" w:hAnsi="Times New Roman" w:cs="Times New Roman"/>
          <w:color w:val="000000" w:themeColor="text1"/>
        </w:rPr>
      </w:pPr>
      <w:r w:rsidRPr="0011249D">
        <w:rPr>
          <w:rFonts w:ascii="Times New Roman" w:eastAsia="Times New Roman" w:hAnsi="Times New Roman" w:cs="Times New Roman"/>
          <w:color w:val="000000" w:themeColor="text1"/>
        </w:rPr>
        <w:t>A</w:t>
      </w:r>
      <w:r w:rsidR="00D824DF" w:rsidRPr="0011249D">
        <w:rPr>
          <w:rFonts w:ascii="Times New Roman" w:eastAsia="Times New Roman" w:hAnsi="Times New Roman" w:cs="Times New Roman" w:hint="cs"/>
          <w:color w:val="000000" w:themeColor="text1"/>
        </w:rPr>
        <w:t xml:space="preserve"> Bonferroni </w:t>
      </w:r>
      <w:r w:rsidRPr="0011249D">
        <w:rPr>
          <w:rFonts w:ascii="Times New Roman" w:eastAsia="Times New Roman" w:hAnsi="Times New Roman" w:cs="Times New Roman"/>
          <w:color w:val="000000" w:themeColor="text1"/>
        </w:rPr>
        <w:t>correction</w:t>
      </w:r>
      <w:r w:rsidR="00D824DF" w:rsidRPr="0011249D">
        <w:rPr>
          <w:rFonts w:ascii="Times New Roman" w:eastAsia="Times New Roman" w:hAnsi="Times New Roman" w:cs="Times New Roman" w:hint="cs"/>
          <w:color w:val="000000" w:themeColor="text1"/>
        </w:rPr>
        <w:t xml:space="preserve"> </w:t>
      </w:r>
      <w:r w:rsidR="00D824DF" w:rsidRPr="0011249D">
        <w:rPr>
          <w:rFonts w:ascii="Times New Roman" w:eastAsia="Times New Roman" w:hAnsi="Times New Roman" w:cs="Times New Roman"/>
          <w:color w:val="000000" w:themeColor="text1"/>
        </w:rPr>
        <w:t xml:space="preserve">was </w:t>
      </w:r>
      <w:r w:rsidRPr="0011249D">
        <w:rPr>
          <w:rFonts w:ascii="Times New Roman" w:eastAsia="Times New Roman" w:hAnsi="Times New Roman" w:cs="Times New Roman"/>
          <w:color w:val="000000" w:themeColor="text1"/>
        </w:rPr>
        <w:t>applied</w:t>
      </w:r>
      <w:r w:rsidR="00D824DF" w:rsidRPr="0011249D">
        <w:rPr>
          <w:rFonts w:ascii="Times New Roman" w:eastAsia="Times New Roman" w:hAnsi="Times New Roman" w:cs="Times New Roman"/>
          <w:color w:val="000000" w:themeColor="text1"/>
        </w:rPr>
        <w:t xml:space="preserve"> </w:t>
      </w:r>
      <w:r w:rsidR="00D824DF" w:rsidRPr="0011249D">
        <w:rPr>
          <w:rFonts w:ascii="Times New Roman" w:eastAsia="Times New Roman" w:hAnsi="Times New Roman" w:cs="Times New Roman" w:hint="cs"/>
          <w:color w:val="000000" w:themeColor="text1"/>
        </w:rPr>
        <w:t>to account for</w:t>
      </w:r>
      <w:r w:rsidRPr="0011249D">
        <w:rPr>
          <w:rFonts w:ascii="Times New Roman" w:eastAsia="Times New Roman" w:hAnsi="Times New Roman" w:cs="Times New Roman"/>
          <w:color w:val="000000" w:themeColor="text1"/>
        </w:rPr>
        <w:t xml:space="preserve"> the</w:t>
      </w:r>
      <w:r w:rsidR="00D824DF" w:rsidRPr="0011249D">
        <w:rPr>
          <w:rFonts w:ascii="Times New Roman" w:eastAsia="Times New Roman" w:hAnsi="Times New Roman" w:cs="Times New Roman" w:hint="cs"/>
          <w:color w:val="000000" w:themeColor="text1"/>
        </w:rPr>
        <w:t xml:space="preserve"> multiple tests</w:t>
      </w:r>
      <w:r w:rsidR="007E7C19" w:rsidRPr="0011249D">
        <w:rPr>
          <w:rFonts w:ascii="Times New Roman" w:eastAsia="Times New Roman" w:hAnsi="Times New Roman" w:cs="Times New Roman"/>
          <w:color w:val="000000" w:themeColor="text1"/>
        </w:rPr>
        <w:t xml:space="preserve"> </w:t>
      </w:r>
      <w:r w:rsidRPr="0011249D">
        <w:rPr>
          <w:rFonts w:ascii="Times New Roman" w:eastAsia="Times New Roman" w:hAnsi="Times New Roman" w:cs="Times New Roman"/>
          <w:color w:val="000000" w:themeColor="text1"/>
        </w:rPr>
        <w:t xml:space="preserve">required </w:t>
      </w:r>
      <w:r w:rsidR="007E7C19" w:rsidRPr="0011249D">
        <w:rPr>
          <w:rFonts w:ascii="Times New Roman" w:eastAsia="Times New Roman" w:hAnsi="Times New Roman" w:cs="Times New Roman"/>
          <w:color w:val="000000" w:themeColor="text1"/>
        </w:rPr>
        <w:t xml:space="preserve">to evaluate </w:t>
      </w:r>
      <w:r w:rsidRPr="0011249D">
        <w:rPr>
          <w:rFonts w:ascii="Times New Roman" w:eastAsia="Times New Roman" w:hAnsi="Times New Roman" w:cs="Times New Roman"/>
          <w:color w:val="000000" w:themeColor="text1"/>
        </w:rPr>
        <w:t>each sub-factor of Academic Engagement</w:t>
      </w:r>
      <w:r w:rsidR="00D824DF" w:rsidRPr="0011249D">
        <w:rPr>
          <w:rFonts w:ascii="Times New Roman" w:eastAsia="Times New Roman" w:hAnsi="Times New Roman" w:cs="Times New Roman" w:hint="cs"/>
          <w:color w:val="000000" w:themeColor="text1"/>
        </w:rPr>
        <w:t>, a</w:t>
      </w:r>
      <w:r w:rsidR="007E7C19" w:rsidRPr="0011249D">
        <w:rPr>
          <w:rFonts w:ascii="Times New Roman" w:eastAsia="Times New Roman" w:hAnsi="Times New Roman" w:cs="Times New Roman" w:hint="cs"/>
          <w:color w:val="000000" w:themeColor="text1"/>
        </w:rPr>
        <w:t>nd subsequent alpha inflation. S</w:t>
      </w:r>
      <w:r w:rsidR="00D824DF" w:rsidRPr="0011249D">
        <w:rPr>
          <w:rFonts w:ascii="Times New Roman" w:eastAsia="Times New Roman" w:hAnsi="Times New Roman" w:cs="Times New Roman" w:hint="cs"/>
          <w:color w:val="000000" w:themeColor="text1"/>
        </w:rPr>
        <w:t>et</w:t>
      </w:r>
      <w:r w:rsidR="007E7C19" w:rsidRPr="0011249D">
        <w:rPr>
          <w:rFonts w:ascii="Times New Roman" w:eastAsia="Times New Roman" w:hAnsi="Times New Roman" w:cs="Times New Roman"/>
          <w:color w:val="000000" w:themeColor="text1"/>
        </w:rPr>
        <w:t>ting levels of significance to</w:t>
      </w:r>
      <w:r w:rsidR="00D824DF" w:rsidRPr="00DE7ECA">
        <w:rPr>
          <w:rFonts w:ascii="Times New Roman" w:eastAsia="Times New Roman" w:hAnsi="Times New Roman" w:cs="Times New Roman"/>
          <w:i/>
          <w:color w:val="000000" w:themeColor="text1"/>
        </w:rPr>
        <w:t xml:space="preserve"> p</w:t>
      </w:r>
      <w:r w:rsidR="00D824DF" w:rsidRPr="0011249D">
        <w:rPr>
          <w:rFonts w:ascii="Times New Roman" w:eastAsia="Times New Roman" w:hAnsi="Times New Roman" w:cs="Times New Roman" w:hint="cs"/>
          <w:color w:val="000000" w:themeColor="text1"/>
        </w:rPr>
        <w:t xml:space="preserve">=.01 or lower would be equivalent to </w:t>
      </w:r>
      <w:r w:rsidR="00D824DF" w:rsidRPr="00DE7ECA">
        <w:rPr>
          <w:rFonts w:ascii="Times New Roman" w:eastAsia="Times New Roman" w:hAnsi="Times New Roman" w:cs="Times New Roman"/>
          <w:i/>
          <w:color w:val="000000" w:themeColor="text1"/>
        </w:rPr>
        <w:t>p</w:t>
      </w:r>
      <w:r w:rsidR="00D824DF" w:rsidRPr="0011249D">
        <w:rPr>
          <w:rFonts w:ascii="Times New Roman" w:eastAsia="Times New Roman" w:hAnsi="Times New Roman" w:cs="Times New Roman" w:hint="cs"/>
          <w:color w:val="000000" w:themeColor="text1"/>
        </w:rPr>
        <w:t xml:space="preserve">=.05 </w:t>
      </w:r>
      <w:r w:rsidR="007E7C19" w:rsidRPr="0011249D">
        <w:rPr>
          <w:rFonts w:ascii="Times New Roman" w:eastAsia="Times New Roman" w:hAnsi="Times New Roman" w:cs="Times New Roman"/>
          <w:color w:val="000000" w:themeColor="text1"/>
        </w:rPr>
        <w:t xml:space="preserve">or lower </w:t>
      </w:r>
      <w:r w:rsidR="00D824DF" w:rsidRPr="0011249D">
        <w:rPr>
          <w:rFonts w:ascii="Times New Roman" w:eastAsia="Times New Roman" w:hAnsi="Times New Roman" w:cs="Times New Roman" w:hint="cs"/>
          <w:color w:val="000000" w:themeColor="text1"/>
        </w:rPr>
        <w:t xml:space="preserve">with the five </w:t>
      </w:r>
      <w:r w:rsidR="0011249D" w:rsidRPr="0011249D">
        <w:rPr>
          <w:rFonts w:ascii="Times New Roman" w:eastAsia="Times New Roman" w:hAnsi="Times New Roman" w:cs="Times New Roman"/>
          <w:color w:val="000000" w:themeColor="text1"/>
        </w:rPr>
        <w:t>a</w:t>
      </w:r>
      <w:r w:rsidRPr="0011249D">
        <w:rPr>
          <w:rFonts w:ascii="Times New Roman" w:eastAsia="Times New Roman" w:hAnsi="Times New Roman" w:cs="Times New Roman"/>
          <w:color w:val="000000" w:themeColor="text1"/>
        </w:rPr>
        <w:t xml:space="preserve">cademic </w:t>
      </w:r>
      <w:r w:rsidR="0011249D" w:rsidRPr="0011249D">
        <w:rPr>
          <w:rFonts w:ascii="Times New Roman" w:eastAsia="Times New Roman" w:hAnsi="Times New Roman" w:cs="Times New Roman"/>
          <w:color w:val="000000" w:themeColor="text1"/>
        </w:rPr>
        <w:t>e</w:t>
      </w:r>
      <w:r w:rsidRPr="0011249D">
        <w:rPr>
          <w:rFonts w:ascii="Times New Roman" w:eastAsia="Times New Roman" w:hAnsi="Times New Roman" w:cs="Times New Roman"/>
          <w:color w:val="000000" w:themeColor="text1"/>
        </w:rPr>
        <w:t>ngagement</w:t>
      </w:r>
      <w:r w:rsidR="0011249D" w:rsidRPr="0011249D">
        <w:rPr>
          <w:rFonts w:ascii="Times New Roman" w:eastAsia="Times New Roman" w:hAnsi="Times New Roman" w:cs="Times New Roman"/>
          <w:color w:val="000000" w:themeColor="text1"/>
        </w:rPr>
        <w:t>s</w:t>
      </w:r>
      <w:r w:rsidR="007E7C19" w:rsidRPr="0011249D">
        <w:rPr>
          <w:rFonts w:ascii="Times New Roman" w:eastAsia="Times New Roman" w:hAnsi="Times New Roman" w:cs="Times New Roman"/>
          <w:color w:val="000000" w:themeColor="text1"/>
        </w:rPr>
        <w:t xml:space="preserve"> used in this study</w:t>
      </w:r>
      <w:r w:rsidR="00D824DF" w:rsidRPr="0011249D">
        <w:rPr>
          <w:rFonts w:ascii="Times New Roman" w:eastAsia="Times New Roman" w:hAnsi="Times New Roman" w:cs="Times New Roman" w:hint="cs"/>
          <w:color w:val="000000" w:themeColor="text1"/>
        </w:rPr>
        <w:t>.</w:t>
      </w:r>
      <w:r w:rsidR="005512EF" w:rsidRPr="0011249D">
        <w:rPr>
          <w:rFonts w:ascii="Times New Roman" w:eastAsia="Times New Roman" w:hAnsi="Times New Roman" w:cs="Times New Roman"/>
          <w:color w:val="000000" w:themeColor="text1"/>
        </w:rPr>
        <w:t xml:space="preserve">  Therefore, </w:t>
      </w:r>
      <w:r w:rsidRPr="0011249D">
        <w:rPr>
          <w:rFonts w:ascii="Times New Roman" w:eastAsia="Times New Roman" w:hAnsi="Times New Roman" w:cs="Times New Roman"/>
          <w:color w:val="000000" w:themeColor="text1"/>
        </w:rPr>
        <w:t xml:space="preserve">a </w:t>
      </w:r>
      <w:r w:rsidR="005512EF" w:rsidRPr="00DE7ECA">
        <w:rPr>
          <w:rFonts w:ascii="Times New Roman" w:eastAsia="Times New Roman" w:hAnsi="Times New Roman" w:cs="Times New Roman"/>
          <w:i/>
          <w:color w:val="000000" w:themeColor="text1"/>
        </w:rPr>
        <w:t>p</w:t>
      </w:r>
      <w:r w:rsidRPr="0011249D">
        <w:rPr>
          <w:rFonts w:ascii="Times New Roman" w:eastAsia="Times New Roman" w:hAnsi="Times New Roman" w:cs="Times New Roman"/>
          <w:color w:val="000000" w:themeColor="text1"/>
        </w:rPr>
        <w:t>-value</w:t>
      </w:r>
      <w:r w:rsidR="007E7C19" w:rsidRPr="0011249D">
        <w:rPr>
          <w:rFonts w:ascii="Times New Roman" w:eastAsia="Times New Roman" w:hAnsi="Times New Roman" w:cs="Times New Roman"/>
          <w:color w:val="000000" w:themeColor="text1"/>
        </w:rPr>
        <w:t xml:space="preserve"> </w:t>
      </w:r>
      <w:r w:rsidR="005512EF" w:rsidRPr="0011249D">
        <w:rPr>
          <w:rFonts w:ascii="Times New Roman" w:eastAsia="Times New Roman" w:hAnsi="Times New Roman" w:cs="Times New Roman"/>
          <w:color w:val="000000" w:themeColor="text1"/>
        </w:rPr>
        <w:t>&lt;</w:t>
      </w:r>
      <w:r w:rsidR="007E7C19" w:rsidRPr="0011249D">
        <w:rPr>
          <w:rFonts w:ascii="Times New Roman" w:eastAsia="Times New Roman" w:hAnsi="Times New Roman" w:cs="Times New Roman"/>
          <w:color w:val="000000" w:themeColor="text1"/>
        </w:rPr>
        <w:t xml:space="preserve"> </w:t>
      </w:r>
      <w:r w:rsidR="005512EF" w:rsidRPr="0011249D">
        <w:rPr>
          <w:rFonts w:ascii="Times New Roman" w:eastAsia="Times New Roman" w:hAnsi="Times New Roman" w:cs="Times New Roman"/>
          <w:color w:val="000000" w:themeColor="text1"/>
        </w:rPr>
        <w:t xml:space="preserve">0.01 </w:t>
      </w:r>
      <w:r w:rsidRPr="0011249D">
        <w:rPr>
          <w:rFonts w:ascii="Times New Roman" w:eastAsia="Times New Roman" w:hAnsi="Times New Roman" w:cs="Times New Roman"/>
          <w:color w:val="000000" w:themeColor="text1"/>
        </w:rPr>
        <w:t>is considered</w:t>
      </w:r>
      <w:r w:rsidR="005512EF" w:rsidRPr="0011249D">
        <w:rPr>
          <w:rFonts w:ascii="Times New Roman" w:eastAsia="Times New Roman" w:hAnsi="Times New Roman" w:cs="Times New Roman"/>
          <w:color w:val="000000" w:themeColor="text1"/>
        </w:rPr>
        <w:t xml:space="preserve"> significan</w:t>
      </w:r>
      <w:r w:rsidRPr="0011249D">
        <w:rPr>
          <w:rFonts w:ascii="Times New Roman" w:eastAsia="Times New Roman" w:hAnsi="Times New Roman" w:cs="Times New Roman"/>
          <w:color w:val="000000" w:themeColor="text1"/>
        </w:rPr>
        <w:t>t for all analyses</w:t>
      </w:r>
      <w:r w:rsidR="005512EF" w:rsidRPr="0011249D">
        <w:rPr>
          <w:rFonts w:ascii="Times New Roman" w:eastAsia="Times New Roman" w:hAnsi="Times New Roman" w:cs="Times New Roman"/>
          <w:color w:val="000000" w:themeColor="text1"/>
        </w:rPr>
        <w:t>.</w:t>
      </w:r>
    </w:p>
    <w:p w14:paraId="583A6B86" w14:textId="6BE6C95D" w:rsidR="00BF242F" w:rsidRPr="00BF242F" w:rsidRDefault="00BF242F" w:rsidP="00BF242F">
      <w:pPr>
        <w:ind w:firstLine="0"/>
        <w:rPr>
          <w:rFonts w:ascii="Times New Roman" w:hAnsi="Times New Roman" w:cs="Times New Roman"/>
          <w:b/>
        </w:rPr>
      </w:pPr>
      <w:r w:rsidRPr="00BF242F">
        <w:rPr>
          <w:rFonts w:ascii="Times New Roman" w:hAnsi="Times New Roman" w:cs="Times New Roman"/>
          <w:b/>
        </w:rPr>
        <w:t>Demographic Variables of Participants</w:t>
      </w:r>
    </w:p>
    <w:p w14:paraId="59F844DF" w14:textId="3F382006" w:rsidR="009074EA" w:rsidRDefault="00BF242F" w:rsidP="00E00F5A">
      <w:pPr>
        <w:rPr>
          <w:rFonts w:ascii="Times New Roman" w:hAnsi="Times New Roman" w:cs="Times New Roman"/>
        </w:rPr>
      </w:pPr>
      <w:r w:rsidRPr="001D51D3">
        <w:rPr>
          <w:rFonts w:ascii="Times New Roman" w:hAnsi="Times New Roman" w:cs="Times New Roman" w:hint="cs"/>
        </w:rPr>
        <w:t xml:space="preserve">Demographic variables for the participants are summarized in Table 1.  Out of 203 participants there were 199 complete data sets used for analyses.  </w:t>
      </w:r>
      <w:r w:rsidR="00CE4187" w:rsidRPr="001D51D3">
        <w:rPr>
          <w:rFonts w:ascii="Times New Roman" w:hAnsi="Times New Roman" w:cs="Times New Roman"/>
        </w:rPr>
        <w:t>Contr</w:t>
      </w:r>
      <w:r w:rsidR="00CE4187">
        <w:rPr>
          <w:rFonts w:ascii="Times New Roman" w:hAnsi="Times New Roman" w:cs="Times New Roman"/>
        </w:rPr>
        <w:t>ary</w:t>
      </w:r>
      <w:r w:rsidRPr="001D51D3">
        <w:rPr>
          <w:rFonts w:ascii="Times New Roman" w:hAnsi="Times New Roman" w:cs="Times New Roman" w:hint="cs"/>
        </w:rPr>
        <w:t xml:space="preserve"> to methods outlined in the original</w:t>
      </w:r>
      <w:r w:rsidR="00CE4187">
        <w:rPr>
          <w:rFonts w:ascii="Times New Roman" w:hAnsi="Times New Roman" w:cs="Times New Roman"/>
        </w:rPr>
        <w:t xml:space="preserve"> studies</w:t>
      </w:r>
      <w:r w:rsidRPr="001D51D3">
        <w:rPr>
          <w:rFonts w:ascii="Times New Roman" w:hAnsi="Times New Roman" w:cs="Times New Roman" w:hint="cs"/>
        </w:rPr>
        <w:t xml:space="preserve">, the Sleep Hygiene (SH) variable was collected with low scores indicating poorer hygiene practices </w:t>
      </w:r>
      <w:r w:rsidR="00CE4187" w:rsidRPr="001D51D3">
        <w:rPr>
          <w:rFonts w:ascii="Times New Roman" w:hAnsi="Times New Roman" w:cs="Times New Roman"/>
        </w:rPr>
        <w:t>to</w:t>
      </w:r>
      <w:r w:rsidRPr="001D51D3">
        <w:rPr>
          <w:rFonts w:ascii="Times New Roman" w:hAnsi="Times New Roman" w:cs="Times New Roman" w:hint="cs"/>
        </w:rPr>
        <w:t xml:space="preserve"> improve interpretability.  </w:t>
      </w:r>
      <w:commentRangeStart w:id="8"/>
      <w:r w:rsidRPr="001D51D3">
        <w:rPr>
          <w:rFonts w:ascii="Times New Roman" w:hAnsi="Times New Roman" w:cs="Times New Roman" w:hint="cs"/>
        </w:rPr>
        <w:t xml:space="preserve">Additionally, </w:t>
      </w:r>
      <w:r w:rsidR="009F29DC">
        <w:rPr>
          <w:rFonts w:ascii="Times New Roman" w:hAnsi="Times New Roman" w:cs="Times New Roman"/>
        </w:rPr>
        <w:t xml:space="preserve">the original </w:t>
      </w:r>
      <w:r w:rsidRPr="001D51D3">
        <w:rPr>
          <w:rFonts w:ascii="Times New Roman" w:hAnsi="Times New Roman" w:cs="Times New Roman" w:hint="cs"/>
        </w:rPr>
        <w:t>coding found on the stress factor (</w:t>
      </w:r>
      <w:r w:rsidR="009F29DC">
        <w:rPr>
          <w:rFonts w:ascii="Times New Roman" w:hAnsi="Times New Roman" w:cs="Times New Roman"/>
        </w:rPr>
        <w:t xml:space="preserve">i.e. </w:t>
      </w:r>
      <w:r w:rsidRPr="001D51D3">
        <w:rPr>
          <w:rFonts w:ascii="Times New Roman" w:hAnsi="Times New Roman" w:cs="Times New Roman" w:hint="cs"/>
        </w:rPr>
        <w:t xml:space="preserve">1=occurrence of the stressor and 2=NO occurrence of the stressor) was </w:t>
      </w:r>
      <w:r w:rsidR="009F29DC">
        <w:rPr>
          <w:rFonts w:ascii="Times New Roman" w:hAnsi="Times New Roman" w:cs="Times New Roman"/>
        </w:rPr>
        <w:t xml:space="preserve">changed in this study to </w:t>
      </w:r>
      <w:r w:rsidR="009F29DC" w:rsidRPr="001D51D3">
        <w:rPr>
          <w:rFonts w:ascii="Times New Roman" w:hAnsi="Times New Roman" w:cs="Times New Roman" w:hint="cs"/>
        </w:rPr>
        <w:t>0=NO occurrence of the stressor</w:t>
      </w:r>
      <w:r w:rsidR="009F29DC">
        <w:rPr>
          <w:rFonts w:ascii="Times New Roman" w:hAnsi="Times New Roman" w:cs="Times New Roman"/>
        </w:rPr>
        <w:t>,</w:t>
      </w:r>
      <w:r w:rsidRPr="001D51D3">
        <w:rPr>
          <w:rFonts w:ascii="Times New Roman" w:hAnsi="Times New Roman" w:cs="Times New Roman" w:hint="cs"/>
        </w:rPr>
        <w:t xml:space="preserve"> so that the total stress amount reflected </w:t>
      </w:r>
      <w:commentRangeStart w:id="9"/>
      <w:r w:rsidRPr="001D51D3">
        <w:rPr>
          <w:rFonts w:ascii="Times New Roman" w:hAnsi="Times New Roman" w:cs="Times New Roman" w:hint="cs"/>
        </w:rPr>
        <w:t>the</w:t>
      </w:r>
      <w:commentRangeEnd w:id="9"/>
      <w:r w:rsidR="009F29DC">
        <w:rPr>
          <w:rStyle w:val="CommentReference"/>
        </w:rPr>
        <w:commentReference w:id="9"/>
      </w:r>
      <w:r w:rsidRPr="001D51D3">
        <w:rPr>
          <w:rFonts w:ascii="Times New Roman" w:hAnsi="Times New Roman" w:cs="Times New Roman" w:hint="cs"/>
        </w:rPr>
        <w:t xml:space="preserve"> total number of stressors</w:t>
      </w:r>
      <w:r w:rsidR="009F29DC">
        <w:rPr>
          <w:rFonts w:ascii="Times New Roman" w:hAnsi="Times New Roman" w:cs="Times New Roman"/>
        </w:rPr>
        <w:t>.</w:t>
      </w:r>
      <w:r w:rsidRPr="001D51D3">
        <w:rPr>
          <w:rFonts w:ascii="Times New Roman" w:hAnsi="Times New Roman" w:cs="Times New Roman" w:hint="cs"/>
        </w:rPr>
        <w:t xml:space="preserve">  </w:t>
      </w:r>
      <w:commentRangeEnd w:id="8"/>
      <w:r w:rsidR="00CE4187">
        <w:rPr>
          <w:rStyle w:val="CommentReference"/>
        </w:rPr>
        <w:commentReference w:id="8"/>
      </w:r>
    </w:p>
    <w:p w14:paraId="032A2A30" w14:textId="77777777" w:rsidR="00E00F5A" w:rsidRDefault="00E00F5A" w:rsidP="00E00F5A">
      <w:pPr>
        <w:rPr>
          <w:rFonts w:ascii="Times New Roman" w:hAnsi="Times New Roman" w:cs="Times New Roman"/>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2534BD" w:rsidRPr="00994180" w14:paraId="2C3EA157" w14:textId="77777777" w:rsidTr="00407DB9">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2534BD" w:rsidRPr="00994180" w:rsidRDefault="002534BD" w:rsidP="002534BD">
            <w:pPr>
              <w:spacing w:line="240" w:lineRule="auto"/>
              <w:ind w:firstLine="0"/>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14:paraId="1B250663"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p>
          <w:p w14:paraId="7672C6B9" w14:textId="77777777" w:rsidR="002534BD" w:rsidRPr="00994180" w:rsidRDefault="002534BD" w:rsidP="002534BD">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534BD" w:rsidRPr="00994180" w14:paraId="5F22FC28" w14:textId="77777777" w:rsidTr="00407DB9">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2534BD" w:rsidRPr="00994180" w14:paraId="31580B35" w14:textId="77777777" w:rsidTr="00407DB9">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2534BD" w:rsidRPr="00994180"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2534BD" w:rsidRPr="00994180" w14:paraId="6BB70457"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14:paraId="7ABACF7E"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0D4DB13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7A89A361"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2534BD" w:rsidRPr="00994180" w14:paraId="22A9ACC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066D1AC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189FE45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14:paraId="38EDDF64"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0D1BFA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14:paraId="3BBB7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2E4D047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14:paraId="369286E0"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4423E982"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14:paraId="2CD36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2534BD" w:rsidRPr="00994180" w14:paraId="15F643D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14:paraId="1CFC4BD7"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2534BD" w:rsidRPr="00994180" w14:paraId="01850CD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14:paraId="2A68620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3530405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14:paraId="0E6AE06C"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EB4B2AB"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14:paraId="44F60F45"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2534BD" w:rsidRPr="00994180" w14:paraId="61B3671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14:paraId="0CF3027F"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2534BD" w:rsidRPr="00994180" w14:paraId="3F23685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49578F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2534BD" w:rsidRPr="00994180" w14:paraId="76C0769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0B166F82"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2534BD" w:rsidRPr="00994180" w14:paraId="7C87C5D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14:paraId="3B530F8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2534BD" w:rsidRPr="00994180" w14:paraId="65CB6AA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14:paraId="34A62AF9"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49D6D4A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14:paraId="402796F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2534BD" w:rsidRPr="00994180" w14:paraId="2461D84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14:paraId="2D15476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2534BD" w:rsidRPr="00994180" w14:paraId="621FC35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58CA40A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2534BD" w:rsidRPr="00994180" w14:paraId="741936E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31F3E1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4C9244B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14:paraId="12FB44F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562DA315" w14:textId="77777777" w:rsidTr="00407DB9">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77777777" w:rsidR="002534BD" w:rsidRPr="00F35651" w:rsidRDefault="002534BD" w:rsidP="002534BD">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14:paraId="4FB181E7" w14:textId="7D77F832" w:rsidR="002534BD" w:rsidRDefault="002534BD" w:rsidP="002534BD">
      <w:pPr>
        <w:ind w:firstLine="0"/>
        <w:rPr>
          <w:rFonts w:ascii="Times New Roman" w:hAnsi="Times New Roman" w:cs="Times New Roman"/>
        </w:rPr>
      </w:pPr>
    </w:p>
    <w:p w14:paraId="6BCF06FE" w14:textId="3DF85468" w:rsidR="00795723" w:rsidRPr="009074EA" w:rsidRDefault="00795723" w:rsidP="00795723">
      <w:pPr>
        <w:shd w:val="clear" w:color="auto" w:fill="FFFFFF"/>
        <w:ind w:firstLine="0"/>
        <w:rPr>
          <w:rFonts w:ascii="Times New Roman" w:eastAsia="Times New Roman" w:hAnsi="Times New Roman" w:cs="Times New Roman"/>
          <w:b/>
          <w:color w:val="222222"/>
        </w:rPr>
      </w:pPr>
      <w:r w:rsidRPr="009074EA">
        <w:rPr>
          <w:rFonts w:ascii="Times New Roman" w:eastAsia="Times New Roman" w:hAnsi="Times New Roman" w:cs="Times New Roman"/>
          <w:b/>
          <w:color w:val="222222"/>
        </w:rPr>
        <w:t>Correlations of Independent and Dependent Variables</w:t>
      </w:r>
    </w:p>
    <w:p w14:paraId="6D150A2E" w14:textId="5B34717C" w:rsidR="00825D87" w:rsidRDefault="00795723" w:rsidP="00825D87">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Pr>
          <w:rFonts w:ascii="Times New Roman" w:eastAsia="Times New Roman" w:hAnsi="Times New Roman" w:cs="Times New Roman" w:hint="cs"/>
          <w:color w:val="222222"/>
        </w:rPr>
        <w:t xml:space="preserve">e </w:t>
      </w:r>
      <w:r>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For total AE, sleep hygiene is the only significantly correlated independent variable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&lt;.001). When looking at the individual factors of AE, results show a significant, negative relationship of stress with the skills engagement factor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&lt;.01), and a highly significant positive association between sleep hygiene and skills AE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&lt;.0001). Sleep hygiene was also positively correlated with the performance AE factor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 xml:space="preserve">&lt;.01). No significant correlations were </w:t>
      </w:r>
      <w:r w:rsidRPr="00883A93">
        <w:rPr>
          <w:rFonts w:ascii="Times New Roman" w:eastAsia="Times New Roman" w:hAnsi="Times New Roman" w:cs="Times New Roman" w:hint="cs"/>
          <w:color w:val="222222"/>
        </w:rPr>
        <w:lastRenderedPageBreak/>
        <w:t>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7304C0" w14:textId="77777777" w:rsidR="00825D87" w:rsidRDefault="00825D87" w:rsidP="00825D87">
      <w:pPr>
        <w:shd w:val="clear" w:color="auto" w:fill="FFFFFF"/>
        <w:ind w:firstLine="0"/>
        <w:rPr>
          <w:rFonts w:ascii="Times New Roman" w:eastAsia="Times New Roman" w:hAnsi="Times New Roman" w:cs="Times New Roman"/>
          <w:color w:val="222222"/>
        </w:rPr>
        <w:sectPr w:rsidR="00825D87" w:rsidSect="00825D87">
          <w:headerReference w:type="default" r:id="rId14"/>
          <w:headerReference w:type="first" r:id="rId15"/>
          <w:type w:val="continuous"/>
          <w:pgSz w:w="12240" w:h="15840"/>
          <w:pgMar w:top="1440" w:right="1440" w:bottom="1440" w:left="1440" w:header="720" w:footer="0" w:gutter="0"/>
          <w:cols w:space="720"/>
          <w:formProt w:val="0"/>
          <w:titlePg/>
          <w:docGrid w:linePitch="360"/>
        </w:sectPr>
      </w:pPr>
    </w:p>
    <w:tbl>
      <w:tblPr>
        <w:tblW w:w="11627" w:type="dxa"/>
        <w:shd w:val="clear" w:color="auto" w:fill="FFFFFF"/>
        <w:tblLayout w:type="fixed"/>
        <w:tblCellMar>
          <w:left w:w="0" w:type="dxa"/>
          <w:right w:w="0" w:type="dxa"/>
        </w:tblCellMar>
        <w:tblLook w:val="04A0" w:firstRow="1" w:lastRow="0" w:firstColumn="1" w:lastColumn="0" w:noHBand="0" w:noVBand="1"/>
      </w:tblPr>
      <w:tblGrid>
        <w:gridCol w:w="3145"/>
        <w:gridCol w:w="1056"/>
        <w:gridCol w:w="1057"/>
        <w:gridCol w:w="1056"/>
        <w:gridCol w:w="1057"/>
        <w:gridCol w:w="1056"/>
        <w:gridCol w:w="1057"/>
        <w:gridCol w:w="1056"/>
        <w:gridCol w:w="1057"/>
        <w:gridCol w:w="30"/>
      </w:tblGrid>
      <w:tr w:rsidR="00825D87" w:rsidRPr="00994180" w14:paraId="18E0759A" w14:textId="77777777" w:rsidTr="00A6507D">
        <w:trPr>
          <w:trHeight w:val="255"/>
        </w:trPr>
        <w:tc>
          <w:tcPr>
            <w:tcW w:w="11597" w:type="dxa"/>
            <w:gridSpan w:val="9"/>
            <w:tcBorders>
              <w:bottom w:val="single" w:sz="12" w:space="0" w:color="auto"/>
            </w:tcBorders>
            <w:shd w:val="clear" w:color="auto" w:fill="FFFFFF"/>
            <w:noWrap/>
            <w:tcMar>
              <w:top w:w="0" w:type="dxa"/>
              <w:left w:w="108" w:type="dxa"/>
              <w:bottom w:w="0" w:type="dxa"/>
              <w:right w:w="108" w:type="dxa"/>
            </w:tcMar>
            <w:vAlign w:val="bottom"/>
            <w:hideMark/>
          </w:tcPr>
          <w:p w14:paraId="61359A16" w14:textId="77777777" w:rsidR="00825D87" w:rsidRPr="00994180"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14:paraId="60653966" w14:textId="77777777" w:rsidR="00825D87" w:rsidRPr="00994180" w:rsidRDefault="00825D87" w:rsidP="003A3CE7">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2657DE1D"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30" w:type="dxa"/>
            <w:shd w:val="clear" w:color="auto" w:fill="FFFFFF"/>
          </w:tcPr>
          <w:p w14:paraId="13F0D322" w14:textId="77777777" w:rsidR="00825D87" w:rsidRPr="00994180" w:rsidRDefault="00825D87" w:rsidP="003A3CE7">
            <w:pPr>
              <w:spacing w:line="240" w:lineRule="auto"/>
              <w:rPr>
                <w:rFonts w:ascii="Arial" w:eastAsia="Times New Roman" w:hAnsi="Arial" w:cs="Arial"/>
                <w:color w:val="222222"/>
                <w:sz w:val="19"/>
                <w:szCs w:val="19"/>
              </w:rPr>
            </w:pPr>
          </w:p>
        </w:tc>
      </w:tr>
      <w:tr w:rsidR="000B35AD" w:rsidRPr="00994180" w14:paraId="1822969B" w14:textId="77777777" w:rsidTr="000B35AD">
        <w:trPr>
          <w:gridAfter w:val="1"/>
          <w:wAfter w:w="30" w:type="dxa"/>
          <w:cantSplit/>
          <w:trHeight w:val="1134"/>
        </w:trPr>
        <w:tc>
          <w:tcPr>
            <w:tcW w:w="3145" w:type="dxa"/>
            <w:tcBorders>
              <w:top w:val="single" w:sz="12" w:space="0" w:color="auto"/>
              <w:bottom w:val="single" w:sz="12" w:space="0" w:color="auto"/>
            </w:tcBorders>
            <w:shd w:val="clear" w:color="auto" w:fill="FFFFFF"/>
            <w:tcMar>
              <w:top w:w="0" w:type="dxa"/>
              <w:left w:w="115" w:type="dxa"/>
              <w:bottom w:w="0" w:type="dxa"/>
              <w:right w:w="115" w:type="dxa"/>
            </w:tcMar>
            <w:hideMark/>
          </w:tcPr>
          <w:p w14:paraId="760C5BE6"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32E8748" w14:textId="77777777" w:rsidR="00825D87" w:rsidRPr="00994180" w:rsidRDefault="00825D87" w:rsidP="00A6507D">
            <w:pPr>
              <w:spacing w:line="240" w:lineRule="auto"/>
              <w:ind w:left="113" w:right="113" w:firstLine="0"/>
              <w:rPr>
                <w:rFonts w:ascii="Arial" w:eastAsia="Times New Roman" w:hAnsi="Arial" w:cs="Arial"/>
                <w:color w:val="222222"/>
                <w:sz w:val="19"/>
                <w:szCs w:val="19"/>
              </w:rPr>
            </w:pPr>
            <w:r>
              <w:rPr>
                <w:rFonts w:ascii="Arial" w:eastAsia="Times New Roman" w:hAnsi="Arial" w:cs="Arial"/>
                <w:color w:val="222222"/>
                <w:sz w:val="19"/>
                <w:szCs w:val="19"/>
              </w:rPr>
              <w:t>AE</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3B08B165"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78A3A2B" w14:textId="77777777" w:rsidR="00825D87" w:rsidRPr="00994180" w:rsidRDefault="00825D87" w:rsidP="00A6507D">
            <w:pPr>
              <w:spacing w:line="240" w:lineRule="auto"/>
              <w:ind w:right="113" w:firstLine="0"/>
              <w:rPr>
                <w:rFonts w:ascii="Arial" w:eastAsia="Times New Roman" w:hAnsi="Arial" w:cs="Arial"/>
                <w:color w:val="222222"/>
                <w:sz w:val="19"/>
                <w:szCs w:val="19"/>
              </w:rPr>
            </w:pPr>
            <w:proofErr w:type="spellStart"/>
            <w:r>
              <w:rPr>
                <w:rFonts w:ascii="Arial" w:eastAsia="Times New Roman" w:hAnsi="Arial" w:cs="Arial"/>
                <w:color w:val="222222"/>
                <w:sz w:val="19"/>
                <w:szCs w:val="19"/>
              </w:rPr>
              <w:t>Emot</w:t>
            </w:r>
            <w:proofErr w:type="spellEnd"/>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E67296"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sidRPr="00A96E37">
              <w:rPr>
                <w:rFonts w:ascii="Arial" w:eastAsia="Times New Roman" w:hAnsi="Arial" w:cs="Arial"/>
                <w:iCs/>
                <w:color w:val="222222"/>
                <w:sz w:val="19"/>
                <w:szCs w:val="19"/>
              </w:rPr>
              <w:t>Part/int</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FC6E511"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4EB1B0"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22039816" w14:textId="77777777" w:rsidR="00825D87" w:rsidRPr="00994180" w:rsidRDefault="00825D87" w:rsidP="00A6507D">
            <w:pPr>
              <w:spacing w:line="240" w:lineRule="auto"/>
              <w:ind w:left="113" w:right="113" w:firstLine="0"/>
              <w:rPr>
                <w:rFonts w:ascii="Arial" w:eastAsia="Times New Roman" w:hAnsi="Arial" w:cs="Arial"/>
                <w:color w:val="222222"/>
                <w:sz w:val="19"/>
                <w:szCs w:val="19"/>
              </w:rPr>
            </w:pPr>
            <w:r>
              <w:rPr>
                <w:rFonts w:ascii="Arial" w:eastAsia="Times New Roman" w:hAnsi="Arial" w:cs="Arial"/>
                <w:color w:val="222222"/>
                <w:sz w:val="19"/>
                <w:szCs w:val="19"/>
              </w:rPr>
              <w:t>SH</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7EEE543D"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25D87" w:rsidRPr="00994180" w14:paraId="31F341E5" w14:textId="77777777" w:rsidTr="00A6507D">
        <w:trPr>
          <w:gridAfter w:val="1"/>
          <w:wAfter w:w="30" w:type="dxa"/>
          <w:trHeight w:val="432"/>
        </w:trPr>
        <w:tc>
          <w:tcPr>
            <w:tcW w:w="3145" w:type="dxa"/>
            <w:tcBorders>
              <w:top w:val="single" w:sz="12" w:space="0" w:color="auto"/>
            </w:tcBorders>
            <w:shd w:val="clear" w:color="auto" w:fill="FFFFFF"/>
            <w:tcMar>
              <w:top w:w="0" w:type="dxa"/>
              <w:left w:w="115" w:type="dxa"/>
              <w:bottom w:w="0" w:type="dxa"/>
              <w:right w:w="115" w:type="dxa"/>
            </w:tcMar>
            <w:vAlign w:val="center"/>
            <w:hideMark/>
          </w:tcPr>
          <w:p w14:paraId="01F88843"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36901E8C" w14:textId="032A0F2B"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w:t>
            </w: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51F0C125"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1C2E8295"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3F54555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2159A6F8"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tcMar>
              <w:top w:w="0" w:type="dxa"/>
              <w:left w:w="115" w:type="dxa"/>
              <w:bottom w:w="0" w:type="dxa"/>
              <w:right w:w="115" w:type="dxa"/>
            </w:tcMar>
            <w:vAlign w:val="center"/>
          </w:tcPr>
          <w:p w14:paraId="076747D2" w14:textId="7FD8A891"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203B00F5" w14:textId="4BA30273"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12A07D4A" w14:textId="47A1DB88"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6BAF54B1"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5C33C901"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1056" w:type="dxa"/>
            <w:shd w:val="clear" w:color="auto" w:fill="FFFFFF"/>
            <w:tcMar>
              <w:top w:w="0" w:type="dxa"/>
              <w:left w:w="115" w:type="dxa"/>
              <w:bottom w:w="0" w:type="dxa"/>
              <w:right w:w="115" w:type="dxa"/>
            </w:tcMar>
            <w:vAlign w:val="center"/>
          </w:tcPr>
          <w:p w14:paraId="49B30AE6"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74B5E3B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
          <w:p w14:paraId="00EE7666"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5740C51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6AD64A1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9E44864" w14:textId="276FBD82"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05B9F27B" w14:textId="04C5FA8C"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9981D78" w14:textId="3A2989ED"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7A7F01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4050EACF"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1056" w:type="dxa"/>
            <w:shd w:val="clear" w:color="auto" w:fill="FFFFFF"/>
            <w:tcMar>
              <w:top w:w="0" w:type="dxa"/>
              <w:left w:w="115" w:type="dxa"/>
              <w:bottom w:w="0" w:type="dxa"/>
              <w:right w:w="115" w:type="dxa"/>
            </w:tcMar>
            <w:vAlign w:val="center"/>
          </w:tcPr>
          <w:p w14:paraId="7B4CDF3D"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4F1D1168"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2931B280"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
          <w:p w14:paraId="7299ABAB"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0C5BB0C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499FDFD" w14:textId="669D245C"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12B1AD20" w14:textId="3588C06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54B72C6" w14:textId="5A4A073C"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061A44EF"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75592C5C"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1056" w:type="dxa"/>
            <w:shd w:val="clear" w:color="auto" w:fill="FFFFFF"/>
            <w:tcMar>
              <w:top w:w="0" w:type="dxa"/>
              <w:left w:w="115" w:type="dxa"/>
              <w:bottom w:w="0" w:type="dxa"/>
              <w:right w:w="115" w:type="dxa"/>
            </w:tcMar>
            <w:vAlign w:val="center"/>
          </w:tcPr>
          <w:p w14:paraId="7907CC5D"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B38113C"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70F9F19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FB693B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
          <w:p w14:paraId="5A4E77A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0F501749" w14:textId="65045E23"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0E99FD0D" w14:textId="5134846A"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48D91AC" w14:textId="66C8B4B1"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6CA3DA30"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38D3494F"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1056" w:type="dxa"/>
            <w:shd w:val="clear" w:color="auto" w:fill="FFFFFF"/>
            <w:tcMar>
              <w:top w:w="0" w:type="dxa"/>
              <w:left w:w="115" w:type="dxa"/>
              <w:bottom w:w="0" w:type="dxa"/>
              <w:right w:w="115" w:type="dxa"/>
            </w:tcMar>
            <w:vAlign w:val="center"/>
          </w:tcPr>
          <w:p w14:paraId="1CB0364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2F1F7F83"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666B9B21"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492B3953"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1A42F40E"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
          <w:p w14:paraId="15997AD4" w14:textId="3CC8D081"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3C09E444" w14:textId="7EF3B568"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6286E8F5" w14:textId="66836119"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5C88858A"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64F665D0" w14:textId="77777777" w:rsidR="00825D87"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56" w:type="dxa"/>
            <w:shd w:val="clear" w:color="auto" w:fill="FFFFFF"/>
            <w:tcMar>
              <w:top w:w="0" w:type="dxa"/>
              <w:left w:w="115" w:type="dxa"/>
              <w:bottom w:w="0" w:type="dxa"/>
              <w:right w:w="115" w:type="dxa"/>
            </w:tcMar>
            <w:vAlign w:val="center"/>
          </w:tcPr>
          <w:p w14:paraId="5BACB880" w14:textId="2BE5282B"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.026</w:t>
            </w:r>
          </w:p>
        </w:tc>
        <w:tc>
          <w:tcPr>
            <w:tcW w:w="1057" w:type="dxa"/>
            <w:shd w:val="clear" w:color="auto" w:fill="FFFFFF"/>
            <w:tcMar>
              <w:top w:w="0" w:type="dxa"/>
              <w:left w:w="115" w:type="dxa"/>
              <w:bottom w:w="0" w:type="dxa"/>
              <w:right w:w="115" w:type="dxa"/>
            </w:tcMar>
            <w:vAlign w:val="center"/>
          </w:tcPr>
          <w:p w14:paraId="0C2EDB79" w14:textId="44848B6A"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.205*</w:t>
            </w:r>
          </w:p>
        </w:tc>
        <w:tc>
          <w:tcPr>
            <w:tcW w:w="1056" w:type="dxa"/>
            <w:shd w:val="clear" w:color="auto" w:fill="FFFFFF"/>
            <w:tcMar>
              <w:top w:w="0" w:type="dxa"/>
              <w:left w:w="115" w:type="dxa"/>
              <w:bottom w:w="0" w:type="dxa"/>
              <w:right w:w="115" w:type="dxa"/>
            </w:tcMar>
            <w:vAlign w:val="center"/>
          </w:tcPr>
          <w:p w14:paraId="7CA663AE" w14:textId="6ACC8E86" w:rsidR="00825D87" w:rsidRPr="003A3CE7" w:rsidRDefault="008F256D" w:rsidP="00A6507D">
            <w:pPr>
              <w:spacing w:line="240" w:lineRule="auto"/>
              <w:ind w:firstLine="0"/>
              <w:jc w:val="center"/>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0</w:t>
            </w:r>
            <w:r w:rsidR="00825D87"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
          <w:p w14:paraId="164B094B" w14:textId="002332E6" w:rsidR="00825D87" w:rsidRPr="003A3CE7" w:rsidRDefault="008F256D" w:rsidP="00A6507D">
            <w:pPr>
              <w:spacing w:line="240" w:lineRule="auto"/>
              <w:ind w:firstLine="0"/>
              <w:jc w:val="center"/>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0</w:t>
            </w:r>
            <w:r w:rsidR="00825D87" w:rsidRPr="003A3CE7">
              <w:rPr>
                <w:rFonts w:ascii="Arial" w:eastAsia="Times New Roman" w:hAnsi="Arial" w:cs="Arial"/>
                <w:color w:val="000000" w:themeColor="text1"/>
                <w:sz w:val="19"/>
                <w:szCs w:val="19"/>
              </w:rPr>
              <w:t>.150!</w:t>
            </w:r>
          </w:p>
        </w:tc>
        <w:tc>
          <w:tcPr>
            <w:tcW w:w="1056" w:type="dxa"/>
            <w:shd w:val="clear" w:color="auto" w:fill="FFFFFF"/>
            <w:tcMar>
              <w:top w:w="0" w:type="dxa"/>
              <w:left w:w="115" w:type="dxa"/>
              <w:bottom w:w="0" w:type="dxa"/>
              <w:right w:w="115" w:type="dxa"/>
            </w:tcMar>
            <w:vAlign w:val="center"/>
          </w:tcPr>
          <w:p w14:paraId="57B0381E" w14:textId="120FB86F"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
          <w:p w14:paraId="1E65C7BE" w14:textId="77777777"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p>
        </w:tc>
        <w:tc>
          <w:tcPr>
            <w:tcW w:w="1056" w:type="dxa"/>
            <w:shd w:val="clear" w:color="auto" w:fill="FFFFFF"/>
            <w:noWrap/>
            <w:tcMar>
              <w:top w:w="0" w:type="dxa"/>
              <w:left w:w="115" w:type="dxa"/>
              <w:bottom w:w="0" w:type="dxa"/>
              <w:right w:w="115" w:type="dxa"/>
            </w:tcMar>
            <w:vAlign w:val="center"/>
          </w:tcPr>
          <w:p w14:paraId="41AC8CA1" w14:textId="5930E1E9"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p>
        </w:tc>
        <w:tc>
          <w:tcPr>
            <w:tcW w:w="1057" w:type="dxa"/>
            <w:shd w:val="clear" w:color="auto" w:fill="FFFFFF"/>
            <w:noWrap/>
            <w:tcMar>
              <w:top w:w="0" w:type="dxa"/>
              <w:left w:w="115" w:type="dxa"/>
              <w:bottom w:w="0" w:type="dxa"/>
              <w:right w:w="115" w:type="dxa"/>
            </w:tcMar>
            <w:vAlign w:val="center"/>
          </w:tcPr>
          <w:p w14:paraId="139BD6B4" w14:textId="43577BB7" w:rsidR="00825D87" w:rsidRPr="003A3CE7" w:rsidRDefault="00825D87" w:rsidP="00A6507D">
            <w:pPr>
              <w:spacing w:line="240" w:lineRule="auto"/>
              <w:jc w:val="center"/>
              <w:rPr>
                <w:rFonts w:ascii="Arial" w:eastAsia="Times New Roman" w:hAnsi="Arial" w:cs="Arial"/>
                <w:color w:val="000000" w:themeColor="text1"/>
                <w:sz w:val="19"/>
                <w:szCs w:val="19"/>
              </w:rPr>
            </w:pPr>
          </w:p>
        </w:tc>
      </w:tr>
      <w:tr w:rsidR="00825D87" w:rsidRPr="00994180" w14:paraId="424F4D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hideMark/>
          </w:tcPr>
          <w:p w14:paraId="7C77EA47"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1056" w:type="dxa"/>
            <w:shd w:val="clear" w:color="auto" w:fill="FFFFFF"/>
            <w:tcMar>
              <w:top w:w="0" w:type="dxa"/>
              <w:left w:w="115" w:type="dxa"/>
              <w:bottom w:w="0" w:type="dxa"/>
              <w:right w:w="115" w:type="dxa"/>
            </w:tcMar>
            <w:vAlign w:val="center"/>
            <w:hideMark/>
          </w:tcPr>
          <w:p w14:paraId="1F639C42" w14:textId="61645A59"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.254**</w:t>
            </w:r>
          </w:p>
        </w:tc>
        <w:tc>
          <w:tcPr>
            <w:tcW w:w="1057" w:type="dxa"/>
            <w:shd w:val="clear" w:color="auto" w:fill="FFFFFF"/>
            <w:tcMar>
              <w:top w:w="0" w:type="dxa"/>
              <w:left w:w="115" w:type="dxa"/>
              <w:bottom w:w="0" w:type="dxa"/>
              <w:right w:w="115" w:type="dxa"/>
            </w:tcMar>
            <w:vAlign w:val="center"/>
            <w:hideMark/>
          </w:tcPr>
          <w:p w14:paraId="4B6E4A32" w14:textId="61EAFC65"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.349***</w:t>
            </w:r>
          </w:p>
        </w:tc>
        <w:tc>
          <w:tcPr>
            <w:tcW w:w="1056" w:type="dxa"/>
            <w:shd w:val="clear" w:color="auto" w:fill="FFFFFF"/>
            <w:tcMar>
              <w:top w:w="0" w:type="dxa"/>
              <w:left w:w="115" w:type="dxa"/>
              <w:bottom w:w="0" w:type="dxa"/>
              <w:right w:w="115" w:type="dxa"/>
            </w:tcMar>
            <w:vAlign w:val="center"/>
            <w:hideMark/>
          </w:tcPr>
          <w:p w14:paraId="61213F2C" w14:textId="0EE1A4C8"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.048</w:t>
            </w:r>
          </w:p>
        </w:tc>
        <w:tc>
          <w:tcPr>
            <w:tcW w:w="1057" w:type="dxa"/>
            <w:shd w:val="clear" w:color="auto" w:fill="FFFFFF"/>
            <w:tcMar>
              <w:top w:w="0" w:type="dxa"/>
              <w:left w:w="115" w:type="dxa"/>
              <w:bottom w:w="0" w:type="dxa"/>
              <w:right w:w="115" w:type="dxa"/>
            </w:tcMar>
            <w:vAlign w:val="center"/>
            <w:hideMark/>
          </w:tcPr>
          <w:p w14:paraId="5381611C" w14:textId="017B4A54"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.097</w:t>
            </w:r>
          </w:p>
        </w:tc>
        <w:tc>
          <w:tcPr>
            <w:tcW w:w="1056" w:type="dxa"/>
            <w:shd w:val="clear" w:color="auto" w:fill="FFFFFF"/>
            <w:tcMar>
              <w:top w:w="0" w:type="dxa"/>
              <w:left w:w="115" w:type="dxa"/>
              <w:bottom w:w="0" w:type="dxa"/>
              <w:right w:w="115" w:type="dxa"/>
            </w:tcMar>
            <w:vAlign w:val="center"/>
            <w:hideMark/>
          </w:tcPr>
          <w:p w14:paraId="25775F1E" w14:textId="71DF186F"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.212*</w:t>
            </w:r>
          </w:p>
        </w:tc>
        <w:tc>
          <w:tcPr>
            <w:tcW w:w="1057" w:type="dxa"/>
            <w:shd w:val="clear" w:color="auto" w:fill="FFFFFF"/>
            <w:tcMar>
              <w:top w:w="0" w:type="dxa"/>
              <w:left w:w="115" w:type="dxa"/>
              <w:bottom w:w="0" w:type="dxa"/>
              <w:right w:w="115" w:type="dxa"/>
            </w:tcMar>
            <w:vAlign w:val="center"/>
            <w:hideMark/>
          </w:tcPr>
          <w:p w14:paraId="6F88C39C" w14:textId="0E31EDAE"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4E4871">
              <w:rPr>
                <w:rFonts w:ascii="Arial" w:eastAsia="Times New Roman" w:hAnsi="Arial" w:cs="Arial"/>
                <w:color w:val="222222"/>
                <w:sz w:val="19"/>
                <w:szCs w:val="19"/>
              </w:rPr>
              <w:t>.306</w:t>
            </w:r>
            <w:r w:rsidR="00825D87">
              <w:rPr>
                <w:rFonts w:ascii="Arial" w:eastAsia="Times New Roman" w:hAnsi="Arial" w:cs="Arial"/>
                <w:color w:val="222222"/>
                <w:sz w:val="19"/>
                <w:szCs w:val="19"/>
              </w:rPr>
              <w:t>***</w:t>
            </w:r>
          </w:p>
        </w:tc>
        <w:tc>
          <w:tcPr>
            <w:tcW w:w="1056" w:type="dxa"/>
            <w:shd w:val="clear" w:color="auto" w:fill="FFFFFF"/>
            <w:noWrap/>
            <w:tcMar>
              <w:top w:w="0" w:type="dxa"/>
              <w:left w:w="115" w:type="dxa"/>
              <w:bottom w:w="0" w:type="dxa"/>
              <w:right w:w="115" w:type="dxa"/>
            </w:tcMar>
            <w:vAlign w:val="center"/>
            <w:hideMark/>
          </w:tcPr>
          <w:p w14:paraId="6CC51CF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noWrap/>
            <w:tcMar>
              <w:top w:w="0" w:type="dxa"/>
              <w:left w:w="115" w:type="dxa"/>
              <w:bottom w:w="0" w:type="dxa"/>
              <w:right w:w="115" w:type="dxa"/>
            </w:tcMar>
            <w:vAlign w:val="center"/>
            <w:hideMark/>
          </w:tcPr>
          <w:p w14:paraId="60F56C79" w14:textId="2C77E9A7"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04DF138C" w14:textId="77777777" w:rsidTr="00A6507D">
        <w:trPr>
          <w:gridAfter w:val="1"/>
          <w:wAfter w:w="30" w:type="dxa"/>
          <w:trHeight w:val="432"/>
        </w:trPr>
        <w:tc>
          <w:tcPr>
            <w:tcW w:w="3145" w:type="dxa"/>
            <w:tcBorders>
              <w:bottom w:val="single" w:sz="12" w:space="0" w:color="auto"/>
            </w:tcBorders>
            <w:shd w:val="clear" w:color="auto" w:fill="FFFFFF"/>
            <w:tcMar>
              <w:top w:w="0" w:type="dxa"/>
              <w:left w:w="115" w:type="dxa"/>
              <w:bottom w:w="0" w:type="dxa"/>
              <w:right w:w="115" w:type="dxa"/>
            </w:tcMar>
            <w:vAlign w:val="center"/>
            <w:hideMark/>
          </w:tcPr>
          <w:p w14:paraId="774CBA0D"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558A70FE" w14:textId="14ABCDE1"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.089</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3B1DAC3F" w14:textId="0BC160D0"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.072</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7C65BCE8" w14:textId="688D31EE"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.180!</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660D102F" w14:textId="40DC9000"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.041</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1E32B750" w14:textId="33A0F4D0"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0</w:t>
            </w:r>
            <w:r>
              <w:rPr>
                <w:rFonts w:ascii="Arial" w:eastAsia="Times New Roman" w:hAnsi="Arial" w:cs="Arial"/>
                <w:color w:val="222222"/>
                <w:sz w:val="19"/>
                <w:szCs w:val="19"/>
              </w:rPr>
              <w:t>.113</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1AAF428B" w14:textId="39314E98"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4E4871">
              <w:rPr>
                <w:rFonts w:ascii="Arial" w:eastAsia="Times New Roman" w:hAnsi="Arial" w:cs="Arial"/>
                <w:color w:val="222222"/>
                <w:sz w:val="19"/>
                <w:szCs w:val="19"/>
              </w:rPr>
              <w:t>.113</w:t>
            </w:r>
          </w:p>
        </w:tc>
        <w:tc>
          <w:tcPr>
            <w:tcW w:w="1056" w:type="dxa"/>
            <w:tcBorders>
              <w:bottom w:val="single" w:sz="12" w:space="0" w:color="auto"/>
            </w:tcBorders>
            <w:shd w:val="clear" w:color="auto" w:fill="FFFFFF"/>
            <w:noWrap/>
            <w:tcMar>
              <w:top w:w="0" w:type="dxa"/>
              <w:left w:w="115" w:type="dxa"/>
              <w:bottom w:w="0" w:type="dxa"/>
              <w:right w:w="115" w:type="dxa"/>
            </w:tcMar>
            <w:vAlign w:val="center"/>
            <w:hideMark/>
          </w:tcPr>
          <w:p w14:paraId="5098971A" w14:textId="5C40B374"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0</w:t>
            </w:r>
            <w:r>
              <w:rPr>
                <w:rFonts w:ascii="Arial" w:eastAsia="Times New Roman" w:hAnsi="Arial" w:cs="Arial"/>
                <w:color w:val="222222"/>
                <w:sz w:val="19"/>
                <w:szCs w:val="19"/>
              </w:rPr>
              <w:t>.055</w:t>
            </w:r>
          </w:p>
        </w:tc>
        <w:tc>
          <w:tcPr>
            <w:tcW w:w="1057" w:type="dxa"/>
            <w:tcBorders>
              <w:bottom w:val="single" w:sz="12" w:space="0" w:color="auto"/>
            </w:tcBorders>
            <w:shd w:val="clear" w:color="auto" w:fill="FFFFFF"/>
            <w:noWrap/>
            <w:tcMar>
              <w:top w:w="0" w:type="dxa"/>
              <w:left w:w="115" w:type="dxa"/>
              <w:bottom w:w="0" w:type="dxa"/>
              <w:right w:w="115" w:type="dxa"/>
            </w:tcMar>
            <w:vAlign w:val="center"/>
            <w:hideMark/>
          </w:tcPr>
          <w:p w14:paraId="08E99AAA"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r>
      <w:tr w:rsidR="00825D87" w:rsidRPr="00994180" w14:paraId="5B2F08F1" w14:textId="77777777" w:rsidTr="00A6507D">
        <w:trPr>
          <w:gridAfter w:val="1"/>
          <w:wAfter w:w="30" w:type="dxa"/>
          <w:trHeight w:val="20"/>
        </w:trPr>
        <w:tc>
          <w:tcPr>
            <w:tcW w:w="3145" w:type="dxa"/>
            <w:tcBorders>
              <w:top w:val="single" w:sz="12" w:space="0" w:color="auto"/>
            </w:tcBorders>
            <w:shd w:val="clear" w:color="auto" w:fill="FFFFFF"/>
            <w:tcMar>
              <w:top w:w="0" w:type="dxa"/>
              <w:left w:w="115" w:type="dxa"/>
              <w:bottom w:w="0" w:type="dxa"/>
              <w:right w:w="115" w:type="dxa"/>
            </w:tcMar>
          </w:tcPr>
          <w:p w14:paraId="7CFDA6A4" w14:textId="77777777" w:rsidR="00825D87"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1056" w:type="dxa"/>
            <w:tcBorders>
              <w:top w:val="single" w:sz="12" w:space="0" w:color="auto"/>
            </w:tcBorders>
            <w:shd w:val="clear" w:color="auto" w:fill="FFFFFF"/>
            <w:tcMar>
              <w:top w:w="0" w:type="dxa"/>
              <w:left w:w="115" w:type="dxa"/>
              <w:bottom w:w="0" w:type="dxa"/>
              <w:right w:w="115" w:type="dxa"/>
            </w:tcMar>
            <w:vAlign w:val="center"/>
          </w:tcPr>
          <w:p w14:paraId="29EED80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1057" w:type="dxa"/>
            <w:tcBorders>
              <w:top w:val="single" w:sz="12" w:space="0" w:color="auto"/>
            </w:tcBorders>
            <w:shd w:val="clear" w:color="auto" w:fill="FFFFFF"/>
            <w:tcMar>
              <w:top w:w="0" w:type="dxa"/>
              <w:left w:w="115" w:type="dxa"/>
              <w:bottom w:w="0" w:type="dxa"/>
              <w:right w:w="115" w:type="dxa"/>
            </w:tcMar>
            <w:vAlign w:val="center"/>
          </w:tcPr>
          <w:p w14:paraId="4AE2D837"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8D94F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1057" w:type="dxa"/>
            <w:tcBorders>
              <w:top w:val="single" w:sz="12" w:space="0" w:color="auto"/>
            </w:tcBorders>
            <w:shd w:val="clear" w:color="auto" w:fill="FFFFFF"/>
            <w:tcMar>
              <w:top w:w="0" w:type="dxa"/>
              <w:left w:w="115" w:type="dxa"/>
              <w:bottom w:w="0" w:type="dxa"/>
              <w:right w:w="115" w:type="dxa"/>
            </w:tcMar>
            <w:vAlign w:val="center"/>
          </w:tcPr>
          <w:p w14:paraId="0199940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D10D4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057" w:type="dxa"/>
            <w:tcBorders>
              <w:top w:val="single" w:sz="12" w:space="0" w:color="auto"/>
            </w:tcBorders>
            <w:shd w:val="clear" w:color="auto" w:fill="FFFFFF"/>
            <w:tcMar>
              <w:top w:w="0" w:type="dxa"/>
              <w:left w:w="115" w:type="dxa"/>
              <w:bottom w:w="0" w:type="dxa"/>
              <w:right w:w="115" w:type="dxa"/>
            </w:tcMar>
            <w:vAlign w:val="center"/>
          </w:tcPr>
          <w:p w14:paraId="1DF7989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3EA4B90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505B5740"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25D87" w:rsidRPr="00994180" w14:paraId="5A157785" w14:textId="77777777" w:rsidTr="00A6507D">
        <w:trPr>
          <w:gridAfter w:val="1"/>
          <w:wAfter w:w="30" w:type="dxa"/>
          <w:trHeight w:val="20"/>
        </w:trPr>
        <w:tc>
          <w:tcPr>
            <w:tcW w:w="3145" w:type="dxa"/>
            <w:tcBorders>
              <w:bottom w:val="single" w:sz="12" w:space="0" w:color="auto"/>
            </w:tcBorders>
            <w:shd w:val="clear" w:color="auto" w:fill="FFFFFF"/>
            <w:tcMar>
              <w:top w:w="0" w:type="dxa"/>
              <w:left w:w="115" w:type="dxa"/>
              <w:bottom w:w="0" w:type="dxa"/>
              <w:right w:w="115" w:type="dxa"/>
            </w:tcMar>
          </w:tcPr>
          <w:p w14:paraId="3676E576" w14:textId="77777777" w:rsidR="00825D87" w:rsidRPr="006E4CC3" w:rsidRDefault="00825D87" w:rsidP="003A3CE7">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0A4DA687"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5FFA4788"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1F9718F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02A6103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37C9600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4374E586"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56" w:type="dxa"/>
            <w:tcBorders>
              <w:bottom w:val="single" w:sz="12" w:space="0" w:color="auto"/>
            </w:tcBorders>
            <w:shd w:val="clear" w:color="auto" w:fill="FFFFFF"/>
            <w:noWrap/>
            <w:tcMar>
              <w:top w:w="0" w:type="dxa"/>
              <w:left w:w="115" w:type="dxa"/>
              <w:bottom w:w="0" w:type="dxa"/>
              <w:right w:w="115" w:type="dxa"/>
            </w:tcMar>
            <w:vAlign w:val="center"/>
          </w:tcPr>
          <w:p w14:paraId="76962A6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1057" w:type="dxa"/>
            <w:shd w:val="clear" w:color="auto" w:fill="FFFFFF"/>
            <w:noWrap/>
            <w:tcMar>
              <w:top w:w="0" w:type="dxa"/>
              <w:left w:w="115" w:type="dxa"/>
              <w:bottom w:w="0" w:type="dxa"/>
              <w:right w:w="115" w:type="dxa"/>
            </w:tcMar>
            <w:vAlign w:val="center"/>
          </w:tcPr>
          <w:p w14:paraId="79E4D03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25D87" w:rsidRPr="00994180" w14:paraId="0A616EAA" w14:textId="77777777" w:rsidTr="00A6507D">
        <w:trPr>
          <w:trHeight w:val="255"/>
        </w:trPr>
        <w:tc>
          <w:tcPr>
            <w:tcW w:w="11597" w:type="dxa"/>
            <w:gridSpan w:val="9"/>
            <w:tcBorders>
              <w:top w:val="single" w:sz="12" w:space="0" w:color="auto"/>
            </w:tcBorders>
            <w:shd w:val="clear" w:color="auto" w:fill="FFFFFF"/>
            <w:noWrap/>
            <w:tcMar>
              <w:top w:w="0" w:type="dxa"/>
              <w:left w:w="108" w:type="dxa"/>
              <w:bottom w:w="0" w:type="dxa"/>
              <w:right w:w="108" w:type="dxa"/>
            </w:tcMar>
            <w:vAlign w:val="bottom"/>
          </w:tcPr>
          <w:p w14:paraId="04970E8C" w14:textId="193AE84E" w:rsidR="00825D87" w:rsidRPr="005C157F" w:rsidRDefault="00825D87" w:rsidP="003A3CE7">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c>
          <w:tcPr>
            <w:tcW w:w="30" w:type="dxa"/>
            <w:tcBorders>
              <w:top w:val="single" w:sz="12" w:space="0" w:color="auto"/>
            </w:tcBorders>
            <w:shd w:val="clear" w:color="auto" w:fill="FFFFFF"/>
          </w:tcPr>
          <w:p w14:paraId="3215D38C" w14:textId="77777777" w:rsidR="00825D87" w:rsidRPr="00994180" w:rsidRDefault="00825D87" w:rsidP="003A3CE7">
            <w:pPr>
              <w:spacing w:line="240" w:lineRule="auto"/>
              <w:rPr>
                <w:rFonts w:ascii="Arial" w:eastAsia="Times New Roman" w:hAnsi="Arial" w:cs="Arial"/>
                <w:i/>
                <w:iCs/>
                <w:color w:val="222222"/>
                <w:sz w:val="19"/>
                <w:szCs w:val="19"/>
              </w:rPr>
            </w:pPr>
          </w:p>
        </w:tc>
      </w:tr>
    </w:tbl>
    <w:p w14:paraId="05F275BF" w14:textId="56DF2A33" w:rsidR="00825D87" w:rsidRDefault="00825D87" w:rsidP="003A3CE7">
      <w:pPr>
        <w:shd w:val="clear" w:color="auto" w:fill="FFFFFF"/>
        <w:spacing w:line="240" w:lineRule="auto"/>
        <w:ind w:firstLine="0"/>
        <w:rPr>
          <w:rFonts w:ascii="Times New Roman" w:eastAsia="Times New Roman" w:hAnsi="Times New Roman" w:cs="Times New Roman"/>
          <w:color w:val="222222"/>
        </w:rPr>
      </w:pPr>
    </w:p>
    <w:p w14:paraId="23BDF1DA" w14:textId="289EF3CA" w:rsidR="00825D87" w:rsidRDefault="00825D87" w:rsidP="003A3CE7">
      <w:pPr>
        <w:shd w:val="clear" w:color="auto" w:fill="FFFFFF"/>
        <w:spacing w:line="240" w:lineRule="auto"/>
        <w:ind w:firstLine="0"/>
        <w:rPr>
          <w:rFonts w:ascii="Times New Roman" w:eastAsia="Times New Roman" w:hAnsi="Times New Roman" w:cs="Times New Roman"/>
          <w:color w:val="222222"/>
        </w:rPr>
        <w:sectPr w:rsidR="00825D87" w:rsidSect="00825D87">
          <w:pgSz w:w="15840" w:h="12240" w:orient="landscape"/>
          <w:pgMar w:top="1440" w:right="1440" w:bottom="1440" w:left="1440" w:header="720" w:footer="0" w:gutter="0"/>
          <w:cols w:space="720"/>
          <w:formProt w:val="0"/>
          <w:titlePg/>
          <w:docGrid w:linePitch="360"/>
        </w:sectPr>
      </w:pPr>
    </w:p>
    <w:p w14:paraId="7E80828F" w14:textId="72EE7EDD" w:rsidR="001E626C" w:rsidRDefault="00795723" w:rsidP="00AC125B">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lastRenderedPageBreak/>
        <w:t>The independent variables of stress and sleep hygiene showed a highly significant correlation (</w:t>
      </w:r>
      <w:r w:rsidRPr="00DE7ECA">
        <w:rPr>
          <w:rFonts w:ascii="Times New Roman" w:eastAsia="Times New Roman" w:hAnsi="Times New Roman" w:cs="Times New Roman"/>
          <w:i/>
          <w:color w:val="222222"/>
        </w:rPr>
        <w:t>p</w:t>
      </w:r>
      <w:r w:rsidR="004B2235">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&lt;</w:t>
      </w:r>
      <w:r w:rsidR="004B2235">
        <w:rPr>
          <w:rFonts w:ascii="Times New Roman" w:eastAsia="Times New Roman" w:hAnsi="Times New Roman" w:cs="Times New Roman"/>
          <w:color w:val="222222"/>
        </w:rPr>
        <w:t xml:space="preserve"> 0</w:t>
      </w:r>
      <w:r w:rsidRPr="00883A93">
        <w:rPr>
          <w:rFonts w:ascii="Times New Roman" w:eastAsia="Times New Roman" w:hAnsi="Times New Roman" w:cs="Times New Roman" w:hint="cs"/>
          <w:color w:val="222222"/>
        </w:rPr>
        <w:t xml:space="preserve">.0001). </w:t>
      </w:r>
      <w:r w:rsidR="00AC125B">
        <w:rPr>
          <w:color w:val="000000"/>
        </w:rPr>
        <w:t>The scores from the three levels of physical activity (strenuous, moderate, mild) were combined using a weighted sum with the individual weights outlined in the work of Godin &amp; Shephard (1985).  Their formula attributes higher weights to exercise of greater intensity, which is consistent with the greater impact of high intensity exercise previously documented (</w:t>
      </w:r>
      <w:r w:rsidR="00AC125B">
        <w:rPr>
          <w:color w:val="000000" w:themeColor="text1"/>
        </w:rPr>
        <w:t xml:space="preserve">Coe et al., 2006; </w:t>
      </w:r>
      <w:proofErr w:type="spellStart"/>
      <w:r w:rsidR="00AC125B">
        <w:t>Fedewa</w:t>
      </w:r>
      <w:proofErr w:type="spellEnd"/>
      <w:r w:rsidR="00AC125B">
        <w:t xml:space="preserve"> &amp; </w:t>
      </w:r>
      <w:proofErr w:type="spellStart"/>
      <w:r w:rsidR="00AC125B">
        <w:t>Ahn</w:t>
      </w:r>
      <w:proofErr w:type="spellEnd"/>
      <w:r w:rsidR="00AC125B">
        <w:t>, 2011</w:t>
      </w:r>
      <w:r w:rsidR="00AC125B">
        <w:rPr>
          <w:color w:val="000000"/>
        </w:rPr>
        <w:t>). However, when run against overall academic engagement an</w:t>
      </w:r>
      <w:r w:rsidR="00F24988">
        <w:rPr>
          <w:color w:val="000000"/>
        </w:rPr>
        <w:t>d each of the four factors of academic engagement</w:t>
      </w:r>
      <w:r w:rsidR="00AC125B">
        <w:rPr>
          <w:color w:val="000000"/>
        </w:rPr>
        <w:t>, n</w:t>
      </w:r>
      <w:r w:rsidRPr="00883A93">
        <w:rPr>
          <w:rFonts w:ascii="Times New Roman" w:eastAsia="Times New Roman" w:hAnsi="Times New Roman" w:cs="Times New Roman" w:hint="cs"/>
          <w:color w:val="222222"/>
        </w:rPr>
        <w:t>o correlations were found between exercise and any of the included variables</w:t>
      </w:r>
      <w:r w:rsidR="00394638">
        <w:rPr>
          <w:rFonts w:ascii="Times New Roman" w:eastAsia="Times New Roman" w:hAnsi="Times New Roman" w:cs="Times New Roman"/>
          <w:color w:val="222222"/>
        </w:rPr>
        <w:t>.</w:t>
      </w:r>
    </w:p>
    <w:p w14:paraId="33FE9BF3" w14:textId="67C5F96E" w:rsidR="000108C3" w:rsidRPr="000108C3" w:rsidRDefault="000108C3" w:rsidP="000108C3">
      <w:pPr>
        <w:shd w:val="clear" w:color="auto" w:fill="FFFFFF"/>
        <w:ind w:firstLine="0"/>
        <w:rPr>
          <w:rFonts w:ascii="Times New Roman" w:eastAsia="Times New Roman" w:hAnsi="Times New Roman" w:cs="Times New Roman"/>
          <w:b/>
          <w:color w:val="222222"/>
        </w:rPr>
      </w:pPr>
      <w:r w:rsidRPr="000108C3">
        <w:rPr>
          <w:rFonts w:ascii="Times New Roman" w:eastAsia="Times New Roman" w:hAnsi="Times New Roman" w:cs="Times New Roman" w:hint="cs"/>
          <w:b/>
          <w:color w:val="222222"/>
        </w:rPr>
        <w:t>Mediation Analyses of Sleep Hygiene</w:t>
      </w:r>
    </w:p>
    <w:p w14:paraId="387A84B5" w14:textId="185FC85B" w:rsidR="000108C3" w:rsidRPr="001C4884" w:rsidRDefault="000108C3" w:rsidP="001C4884">
      <w:pPr>
        <w:rPr>
          <w:rFonts w:ascii="Times New Roman" w:hAnsi="Times New Roman"/>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w:t>
      </w:r>
      <w:r w:rsidR="00F023E4">
        <w:rPr>
          <w:rFonts w:ascii="Times New Roman" w:eastAsia="Times New Roman" w:hAnsi="Times New Roman" w:cs="Times New Roman" w:hint="cs"/>
          <w:color w:val="222222"/>
        </w:rPr>
        <w:t>outlined by Baron and Kenny (1986</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in a paper by</w:t>
      </w:r>
      <w:r w:rsidR="001C4884" w:rsidRPr="000B13DB">
        <w:rPr>
          <w:color w:val="000000" w:themeColor="text1"/>
        </w:rPr>
        <w:t xml:space="preserve"> Muller, Judd, and </w:t>
      </w:r>
      <w:proofErr w:type="spellStart"/>
      <w:r w:rsidR="001C4884" w:rsidRPr="000B13DB">
        <w:rPr>
          <w:color w:val="000000" w:themeColor="text1"/>
        </w:rPr>
        <w:t>Yzerbyt</w:t>
      </w:r>
      <w:proofErr w:type="spellEnd"/>
      <w:r w:rsidR="001C4884" w:rsidRPr="000B13DB">
        <w:rPr>
          <w:color w:val="000000" w:themeColor="text1"/>
        </w:rPr>
        <w:t xml:space="preserve"> (2005)</w:t>
      </w:r>
      <w:r w:rsidR="000B13DB" w:rsidRPr="000B13DB">
        <w:rPr>
          <w:rFonts w:ascii="Times New Roman" w:eastAsia="Times New Roman" w:hAnsi="Times New Roman" w:cs="Times New Roman" w:hint="cs"/>
          <w:color w:val="000000" w:themeColor="text1"/>
        </w:rPr>
        <w:t xml:space="preserve"> 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 xml:space="preserve">Using a linear model, </w:t>
      </w:r>
      <w:r w:rsidR="004B2235">
        <w:rPr>
          <w:rFonts w:ascii="Times New Roman" w:eastAsia="Times New Roman" w:hAnsi="Times New Roman" w:cs="Times New Roman"/>
          <w:color w:val="222222"/>
        </w:rPr>
        <w:t xml:space="preserve">each of </w:t>
      </w:r>
      <w:r w:rsidRPr="005837C2">
        <w:rPr>
          <w:rFonts w:ascii="Times New Roman" w:eastAsia="Times New Roman" w:hAnsi="Times New Roman" w:cs="Times New Roman" w:hint="cs"/>
          <w:color w:val="222222"/>
        </w:rPr>
        <w:t>the dependent variable</w:t>
      </w:r>
      <w:r w:rsidR="004B223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(AE/factors) was first regressed on stress (independent variable) to determine if the effect was significant.  A significant p-value (.003) was found on the estimate for skills engagement only (see Table 4).  In a second step, sleep hygiene was regressed on stress and a significant, negative effect was found</w:t>
      </w:r>
      <w:r w:rsidRPr="005837C2">
        <w:rPr>
          <w:rFonts w:ascii="Times New Roman" w:hAnsi="Times New Roman" w:cs="Times New Roman" w:hint="cs"/>
        </w:rPr>
        <w:t xml:space="preserve"> (</w:t>
      </w:r>
      <w:r w:rsidRPr="00DE7ECA">
        <w:rPr>
          <w:rFonts w:ascii="Times New Roman" w:hAnsi="Times New Roman" w:cs="Times New Roman"/>
          <w:i/>
        </w:rPr>
        <w:sym w:font="Symbol" w:char="F062"/>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p-value = 0.000009).  </w:t>
      </w:r>
    </w:p>
    <w:p w14:paraId="656C7FBD" w14:textId="508329AF"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w:t>
      </w:r>
      <w:r w:rsidR="00F023E4">
        <w:rPr>
          <w:rFonts w:ascii="Times New Roman" w:eastAsia="Times New Roman" w:hAnsi="Times New Roman" w:cs="Times New Roman" w:hint="cs"/>
          <w:color w:val="222222"/>
        </w:rPr>
        <w:t>model was utilized regressing academic engagement</w:t>
      </w:r>
      <w:r w:rsidRPr="005837C2">
        <w:rPr>
          <w:rFonts w:ascii="Times New Roman" w:eastAsia="Times New Roman" w:hAnsi="Times New Roman" w:cs="Times New Roman" w:hint="cs"/>
          <w:color w:val="222222"/>
        </w:rPr>
        <w:t xml:space="preserve"> on both stress and sleep hygiene.  Sleep hygiene showed an independent effect on t</w:t>
      </w:r>
      <w:r w:rsidR="00F023E4">
        <w:rPr>
          <w:rFonts w:ascii="Times New Roman" w:eastAsia="Times New Roman" w:hAnsi="Times New Roman" w:cs="Times New Roman" w:hint="cs"/>
          <w:color w:val="222222"/>
        </w:rPr>
        <w:t>he outcome variable for total academic engagement</w:t>
      </w:r>
      <w:r w:rsidRPr="005837C2">
        <w:rPr>
          <w:rFonts w:ascii="Times New Roman" w:eastAsia="Times New Roman" w:hAnsi="Times New Roman" w:cs="Times New Roman" w:hint="cs"/>
          <w:color w:val="222222"/>
        </w:rPr>
        <w:t xml:space="preserve">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p-value = 0.000157), skills engagement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=-0.155,</w:t>
      </w:r>
      <w:r w:rsidRPr="005837C2">
        <w:rPr>
          <w:rFonts w:ascii="Times New Roman" w:eastAsia="Times New Roman" w:hAnsi="Times New Roman" w:cs="Times New Roman" w:hint="cs"/>
          <w:color w:val="222222"/>
        </w:rPr>
        <w:t xml:space="preserve"> p-value = 0.000009), and performance engagement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p-value = 0.007).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Pr="005837C2">
        <w:rPr>
          <w:rFonts w:ascii="Times New Roman" w:hAnsi="Times New Roman" w:cs="Times New Roman" w:hint="cs"/>
        </w:rPr>
        <w:t xml:space="preserve">= -0.053 to </w:t>
      </w:r>
      <w:r w:rsidRPr="00DE7ECA">
        <w:rPr>
          <w:rFonts w:ascii="Times New Roman" w:hAnsi="Times New Roman" w:cs="Times New Roman"/>
          <w:i/>
        </w:rPr>
        <w:sym w:font="Symbol" w:char="F062"/>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Pr="005837C2">
        <w:rPr>
          <w:rFonts w:ascii="Times New Roman" w:hAnsi="Times New Roman" w:cs="Times New Roman" w:hint="cs"/>
        </w:rPr>
        <w:t xml:space="preserve">= -0.013 to </w:t>
      </w:r>
      <w:r w:rsidRPr="00DE7ECA">
        <w:rPr>
          <w:rFonts w:ascii="Times New Roman" w:hAnsi="Times New Roman" w:cs="Times New Roman"/>
          <w:i/>
        </w:rPr>
        <w:sym w:font="Symbol" w:char="F062"/>
      </w:r>
      <w:r w:rsidRPr="005837C2">
        <w:rPr>
          <w:rFonts w:ascii="Times New Roman" w:hAnsi="Times New Roman" w:cs="Times New Roman" w:hint="cs"/>
        </w:rPr>
        <w:t>= -0.006)</w:t>
      </w:r>
      <w:r w:rsidRPr="005837C2">
        <w:rPr>
          <w:rFonts w:ascii="Times New Roman" w:eastAsia="Times New Roman" w:hAnsi="Times New Roman" w:cs="Times New Roman" w:hint="cs"/>
          <w:color w:val="222222"/>
        </w:rPr>
        <w:t xml:space="preserve">.  Since an independent effect of stress on the dependent </w:t>
      </w:r>
      <w:r w:rsidRPr="005837C2">
        <w:rPr>
          <w:rFonts w:ascii="Times New Roman" w:eastAsia="Times New Roman" w:hAnsi="Times New Roman" w:cs="Times New Roman" w:hint="cs"/>
          <w:color w:val="222222"/>
        </w:rPr>
        <w:lastRenderedPageBreak/>
        <w:t xml:space="preserve">variable was only seen for the skills factor and not for the performance factor, it appears that a potential mediating effect of sleep hygiene is only occurring for the skills factor and not the other factors or </w:t>
      </w:r>
      <w:r w:rsidR="00BB109C">
        <w:rPr>
          <w:rFonts w:ascii="Times New Roman" w:eastAsia="Times New Roman" w:hAnsi="Times New Roman" w:cs="Times New Roman" w:hint="cs"/>
          <w:color w:val="222222"/>
        </w:rPr>
        <w:t>total academic engagement</w:t>
      </w:r>
      <w:r w:rsidRPr="005837C2">
        <w:rPr>
          <w:rFonts w:ascii="Times New Roman" w:eastAsia="Times New Roman" w:hAnsi="Times New Roman" w:cs="Times New Roman" w:hint="cs"/>
          <w:color w:val="222222"/>
        </w:rPr>
        <w:t xml:space="preserve">. The addition of sleep hygiene in the model resulted in what is referred to as the indirect effect via the mediator </w:t>
      </w:r>
      <w:r w:rsidR="00BB109C">
        <w:t>(a 47% reduction in the effect of stress</w:t>
      </w:r>
      <w:r w:rsidRPr="005837C2">
        <w:rPr>
          <w:rFonts w:ascii="Times New Roman" w:eastAsia="Times New Roman" w:hAnsi="Times New Roman" w:cs="Times New Roman" w:hint="cs"/>
          <w:color w:val="222222"/>
        </w:rPr>
        <w:t>).</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370"/>
        <w:gridCol w:w="1629"/>
        <w:gridCol w:w="1170"/>
        <w:gridCol w:w="1629"/>
      </w:tblGrid>
      <w:tr w:rsidR="00E40D85" w14:paraId="16281228" w14:textId="77777777" w:rsidTr="006A7516">
        <w:trPr>
          <w:trHeight w:val="288"/>
        </w:trPr>
        <w:tc>
          <w:tcPr>
            <w:tcW w:w="20" w:type="dxa"/>
            <w:tcBorders>
              <w:top w:val="nil"/>
              <w:left w:val="nil"/>
              <w:bottom w:val="single" w:sz="4" w:space="0" w:color="auto"/>
            </w:tcBorders>
            <w:shd w:val="clear" w:color="auto" w:fill="FFFFFF"/>
          </w:tcPr>
          <w:p w14:paraId="7C5F61A6" w14:textId="77777777" w:rsidR="00E40D85" w:rsidRDefault="00E40D85"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3</w:t>
            </w:r>
          </w:p>
          <w:p w14:paraId="049AB8E5"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14:paraId="3EB3E369" w14:textId="77777777" w:rsidR="00E40D85" w:rsidRDefault="00E40D85" w:rsidP="00D406DB">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40D85" w14:paraId="1BCCD784"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E40D85" w:rsidRDefault="00E40D85"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E40D85" w:rsidRPr="003B680B" w:rsidRDefault="00E40D85"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765FFA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5B1A58E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1CD112D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E40D85" w:rsidRPr="00994180" w14:paraId="37AD9DAC"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E40D85" w:rsidRPr="003B680B"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14:paraId="5974688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14:paraId="61DACF9E"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14:paraId="225BD2AB" w14:textId="77777777" w:rsidR="00E40D85" w:rsidRPr="00994180" w:rsidRDefault="00E40D85" w:rsidP="006A7516">
            <w:pPr>
              <w:spacing w:line="240" w:lineRule="auto"/>
              <w:jc w:val="right"/>
              <w:rPr>
                <w:rFonts w:ascii="Arial" w:eastAsia="Times New Roman" w:hAnsi="Arial" w:cs="Arial"/>
                <w:color w:val="222222"/>
                <w:sz w:val="19"/>
                <w:szCs w:val="19"/>
              </w:rPr>
            </w:pPr>
          </w:p>
        </w:tc>
      </w:tr>
      <w:tr w:rsidR="00E40D85" w14:paraId="73657C57"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3AECA8E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14:paraId="241827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14:paraId="4DBB5EF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28377A8F"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6F6B07A3"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8C1DF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14:paraId="20A8CCB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14:paraId="06C2EC7E"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EF746FB"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1D3C77AC"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14:paraId="74246C3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14:paraId="3458F90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5456B3CC"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A79FBB5"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14:paraId="143A0F2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14:paraId="1262EC56"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8114B12"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77A3D857"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14:paraId="6DAB0F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14:paraId="567600E4"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080D0C77"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4F16BCE"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63AF7AC3"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0580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14:paraId="1410498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170" w:type="dxa"/>
            <w:tcBorders>
              <w:top w:val="nil"/>
              <w:left w:val="nil"/>
              <w:right w:val="nil"/>
            </w:tcBorders>
            <w:shd w:val="clear" w:color="auto" w:fill="FFFFFF"/>
          </w:tcPr>
          <w:p w14:paraId="4FE27379"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3D74CD36"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37050A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A37F5C5" w14:textId="77777777" w:rsidR="00E40D85" w:rsidRDefault="00E40D85"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14:paraId="3FDC5B9C" w14:textId="77777777" w:rsidR="00E40D85" w:rsidRDefault="00E40D85"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14:paraId="03B34FBC"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11068D88"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597C090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6D303FD"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284CDB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14:paraId="2784E8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14:paraId="30D8F2D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14:paraId="0DE9B2C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E40D85" w14:paraId="0C34B2A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06734D1B"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1061A614"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14:paraId="0D2D199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14:paraId="163C9FC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14:paraId="2EC9BBC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E40D85" w14:paraId="3B3FAF5C"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5CB5AA5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053F1D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14:paraId="6F71AE1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14:paraId="7730217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14:paraId="0C8090C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E40D85" w14:paraId="416598E6"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53740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03B9080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14:paraId="6C761D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170" w:type="dxa"/>
            <w:tcBorders>
              <w:top w:val="nil"/>
              <w:left w:val="nil"/>
              <w:right w:val="nil"/>
            </w:tcBorders>
            <w:shd w:val="clear" w:color="auto" w:fill="FFFFFF"/>
          </w:tcPr>
          <w:p w14:paraId="0A4E2F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14:paraId="747180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E40D85" w14:paraId="7176EE04"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1A7844C"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28B4228"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14:paraId="7375DD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14:paraId="0BC9448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14:paraId="4356BBF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E40D85" w14:paraId="66CFD536"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7A95FB1F"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13AA03C5" w14:textId="778FE5D7" w:rsidR="00E40D85" w:rsidRDefault="00E40D85" w:rsidP="009D4A71">
      <w:pPr>
        <w:shd w:val="clear" w:color="auto" w:fill="FFFFFF"/>
        <w:ind w:firstLine="0"/>
        <w:rPr>
          <w:rFonts w:ascii="Times New Roman" w:eastAsia="Times New Roman" w:hAnsi="Times New Roman" w:cs="Times New Roman"/>
          <w:b/>
          <w:color w:val="222222"/>
        </w:rPr>
      </w:pPr>
    </w:p>
    <w:tbl>
      <w:tblPr>
        <w:tblW w:w="12867" w:type="dxa"/>
        <w:tblInd w:w="93" w:type="dxa"/>
        <w:shd w:val="clear" w:color="auto" w:fill="FFFFFF"/>
        <w:tblCellMar>
          <w:left w:w="0" w:type="dxa"/>
          <w:right w:w="0" w:type="dxa"/>
        </w:tblCellMar>
        <w:tblLook w:val="04A0" w:firstRow="1" w:lastRow="0" w:firstColumn="1" w:lastColumn="0" w:noHBand="0" w:noVBand="1"/>
      </w:tblPr>
      <w:tblGrid>
        <w:gridCol w:w="3478"/>
        <w:gridCol w:w="2658"/>
        <w:gridCol w:w="1378"/>
        <w:gridCol w:w="1187"/>
        <w:gridCol w:w="1410"/>
        <w:gridCol w:w="1320"/>
        <w:gridCol w:w="1426"/>
        <w:gridCol w:w="10"/>
      </w:tblGrid>
      <w:tr w:rsidR="00077E96" w14:paraId="5261162A" w14:textId="77777777" w:rsidTr="00077E96">
        <w:trPr>
          <w:trHeight w:val="251"/>
        </w:trPr>
        <w:tc>
          <w:tcPr>
            <w:tcW w:w="12777" w:type="dxa"/>
            <w:gridSpan w:val="7"/>
            <w:tcBorders>
              <w:top w:val="nil"/>
              <w:left w:val="nil"/>
              <w:bottom w:val="single" w:sz="4" w:space="0" w:color="auto"/>
            </w:tcBorders>
            <w:shd w:val="clear" w:color="auto" w:fill="FFFFFF"/>
            <w:noWrap/>
            <w:tcMar>
              <w:top w:w="0" w:type="dxa"/>
              <w:left w:w="108" w:type="dxa"/>
              <w:bottom w:w="0" w:type="dxa"/>
              <w:right w:w="108" w:type="dxa"/>
            </w:tcMar>
            <w:hideMark/>
          </w:tcPr>
          <w:p w14:paraId="7C76AF12" w14:textId="77777777" w:rsidR="00E40D85" w:rsidRPr="00994180"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4</w:t>
            </w:r>
          </w:p>
          <w:p w14:paraId="70275313" w14:textId="05122539" w:rsidR="00E40D85" w:rsidRPr="00994180" w:rsidRDefault="00D83B45" w:rsidP="006A751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Moderation</w:t>
            </w:r>
            <w:r w:rsidR="00E40D85">
              <w:rPr>
                <w:rFonts w:ascii="Arial" w:eastAsia="Times New Roman" w:hAnsi="Arial" w:cs="Arial"/>
                <w:i/>
                <w:iCs/>
                <w:color w:val="222222"/>
                <w:sz w:val="19"/>
                <w:szCs w:val="19"/>
              </w:rPr>
              <w:t xml:space="preserve"> analyses for effect of exercise as moderator in relationship between stress and AE/factors.</w:t>
            </w:r>
          </w:p>
          <w:p w14:paraId="2FAB04C0" w14:textId="77777777" w:rsidR="00E40D85" w:rsidRDefault="00E40D85"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90" w:type="dxa"/>
            <w:tcBorders>
              <w:top w:val="nil"/>
              <w:left w:val="nil"/>
              <w:bottom w:val="single" w:sz="4" w:space="0" w:color="auto"/>
            </w:tcBorders>
            <w:shd w:val="clear" w:color="auto" w:fill="FFFFFF"/>
          </w:tcPr>
          <w:p w14:paraId="4EE21589" w14:textId="77777777" w:rsidR="00E40D85" w:rsidRDefault="00E40D85" w:rsidP="006A7516">
            <w:pPr>
              <w:spacing w:line="240" w:lineRule="auto"/>
              <w:rPr>
                <w:rFonts w:ascii="Arial" w:eastAsia="Times New Roman" w:hAnsi="Arial" w:cs="Arial"/>
                <w:color w:val="222222"/>
                <w:sz w:val="19"/>
                <w:szCs w:val="19"/>
              </w:rPr>
            </w:pPr>
          </w:p>
        </w:tc>
      </w:tr>
      <w:tr w:rsidR="00077E96" w14:paraId="39492158" w14:textId="77777777" w:rsidTr="00077E96">
        <w:trPr>
          <w:gridAfter w:val="1"/>
          <w:wAfter w:w="90" w:type="dxa"/>
          <w:trHeight w:val="251"/>
        </w:trPr>
        <w:tc>
          <w:tcPr>
            <w:tcW w:w="347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19C2A96" w14:textId="77777777" w:rsidR="00E40D85" w:rsidRDefault="00E40D85" w:rsidP="006A7516">
            <w:pPr>
              <w:spacing w:line="240" w:lineRule="auto"/>
              <w:rPr>
                <w:rFonts w:ascii="Arial" w:eastAsia="Times New Roman" w:hAnsi="Arial" w:cs="Arial"/>
                <w:color w:val="222222"/>
                <w:sz w:val="19"/>
                <w:szCs w:val="19"/>
              </w:rPr>
            </w:pPr>
          </w:p>
        </w:tc>
        <w:tc>
          <w:tcPr>
            <w:tcW w:w="265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F1ABAD3" w14:textId="77777777" w:rsidR="00E40D85" w:rsidRPr="003B680B" w:rsidRDefault="00E40D85" w:rsidP="00F93CE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62" w:type="dxa"/>
            <w:tcBorders>
              <w:top w:val="single" w:sz="4" w:space="0" w:color="auto"/>
              <w:left w:val="nil"/>
              <w:bottom w:val="single" w:sz="4" w:space="0" w:color="auto"/>
              <w:right w:val="nil"/>
            </w:tcBorders>
            <w:shd w:val="clear" w:color="auto" w:fill="FFFFFF"/>
            <w:noWrap/>
            <w:vAlign w:val="center"/>
          </w:tcPr>
          <w:p w14:paraId="0F7DEDB9" w14:textId="089AF67B" w:rsidR="00E40D85" w:rsidRDefault="00D406D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w:t>
            </w:r>
            <w:r w:rsidR="00E40D85">
              <w:rPr>
                <w:rFonts w:ascii="Arial" w:eastAsia="Times New Roman" w:hAnsi="Arial" w:cs="Arial"/>
                <w:color w:val="222222"/>
                <w:sz w:val="19"/>
                <w:szCs w:val="19"/>
              </w:rPr>
              <w:t>value</w:t>
            </w:r>
          </w:p>
        </w:tc>
        <w:tc>
          <w:tcPr>
            <w:tcW w:w="1171" w:type="dxa"/>
            <w:tcBorders>
              <w:top w:val="single" w:sz="4" w:space="0" w:color="auto"/>
              <w:left w:val="nil"/>
              <w:bottom w:val="single" w:sz="4" w:space="0" w:color="auto"/>
              <w:right w:val="nil"/>
            </w:tcBorders>
            <w:shd w:val="clear" w:color="auto" w:fill="FFFFFF"/>
            <w:noWrap/>
            <w:vAlign w:val="center"/>
          </w:tcPr>
          <w:p w14:paraId="6D15871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394" w:type="dxa"/>
            <w:tcBorders>
              <w:top w:val="single" w:sz="4" w:space="0" w:color="auto"/>
              <w:left w:val="nil"/>
              <w:bottom w:val="single" w:sz="4" w:space="0" w:color="auto"/>
              <w:right w:val="nil"/>
            </w:tcBorders>
            <w:shd w:val="clear" w:color="auto" w:fill="FFFFFF"/>
            <w:noWrap/>
            <w:vAlign w:val="center"/>
          </w:tcPr>
          <w:p w14:paraId="6DECF9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304" w:type="dxa"/>
            <w:tcBorders>
              <w:top w:val="single" w:sz="4" w:space="0" w:color="auto"/>
              <w:left w:val="nil"/>
              <w:bottom w:val="single" w:sz="4" w:space="0" w:color="auto"/>
              <w:right w:val="nil"/>
            </w:tcBorders>
            <w:shd w:val="clear" w:color="auto" w:fill="FFFFFF"/>
            <w:noWrap/>
            <w:vAlign w:val="center"/>
          </w:tcPr>
          <w:p w14:paraId="3737924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410" w:type="dxa"/>
            <w:tcBorders>
              <w:top w:val="single" w:sz="4" w:space="0" w:color="auto"/>
              <w:left w:val="nil"/>
              <w:bottom w:val="single" w:sz="4" w:space="0" w:color="auto"/>
              <w:right w:val="nil"/>
            </w:tcBorders>
            <w:shd w:val="clear" w:color="auto" w:fill="FFFFFF"/>
            <w:noWrap/>
            <w:vAlign w:val="center"/>
          </w:tcPr>
          <w:p w14:paraId="69F363D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CD2EE5" w14:paraId="1BE45D6D" w14:textId="77777777" w:rsidTr="00077E96">
        <w:trPr>
          <w:gridAfter w:val="1"/>
          <w:wAfter w:w="90" w:type="dxa"/>
          <w:trHeight w:val="251"/>
        </w:trPr>
        <w:tc>
          <w:tcPr>
            <w:tcW w:w="12777" w:type="dxa"/>
            <w:gridSpan w:val="7"/>
            <w:tcBorders>
              <w:top w:val="nil"/>
              <w:left w:val="nil"/>
              <w:right w:val="nil"/>
            </w:tcBorders>
            <w:shd w:val="clear" w:color="auto" w:fill="FFFFFF"/>
            <w:noWrap/>
            <w:tcMar>
              <w:top w:w="0" w:type="dxa"/>
              <w:left w:w="108" w:type="dxa"/>
              <w:bottom w:w="0" w:type="dxa"/>
              <w:right w:w="108" w:type="dxa"/>
            </w:tcMar>
            <w:vAlign w:val="center"/>
          </w:tcPr>
          <w:p w14:paraId="52838DD1" w14:textId="7598B7D9" w:rsidR="00CD2EE5" w:rsidRDefault="00CD2EE5" w:rsidP="00CD2E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r>
      <w:tr w:rsidR="00077E96" w14:paraId="1E4A6B6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2E0D18D" w14:textId="77777777" w:rsidR="00E40D85" w:rsidRDefault="00E40D85" w:rsidP="00D406DB">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25D3D57B"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.226</w:t>
            </w:r>
          </w:p>
        </w:tc>
        <w:tc>
          <w:tcPr>
            <w:tcW w:w="1362" w:type="dxa"/>
            <w:tcBorders>
              <w:top w:val="nil"/>
              <w:left w:val="nil"/>
              <w:right w:val="nil"/>
            </w:tcBorders>
            <w:shd w:val="clear" w:color="auto" w:fill="FFFFFF"/>
            <w:noWrap/>
            <w:vAlign w:val="center"/>
          </w:tcPr>
          <w:p w14:paraId="4AB19F8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.070</w:t>
            </w:r>
          </w:p>
        </w:tc>
        <w:tc>
          <w:tcPr>
            <w:tcW w:w="1171" w:type="dxa"/>
            <w:tcBorders>
              <w:top w:val="nil"/>
              <w:left w:val="nil"/>
              <w:right w:val="nil"/>
            </w:tcBorders>
            <w:shd w:val="clear" w:color="auto" w:fill="FFFFFF"/>
            <w:noWrap/>
            <w:vAlign w:val="center"/>
          </w:tcPr>
          <w:p w14:paraId="1B42FC8E"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.285</w:t>
            </w:r>
          </w:p>
        </w:tc>
        <w:tc>
          <w:tcPr>
            <w:tcW w:w="1394" w:type="dxa"/>
            <w:tcBorders>
              <w:top w:val="nil"/>
              <w:left w:val="nil"/>
              <w:right w:val="nil"/>
            </w:tcBorders>
            <w:shd w:val="clear" w:color="auto" w:fill="FFFFFF"/>
            <w:noWrap/>
            <w:vAlign w:val="center"/>
          </w:tcPr>
          <w:p w14:paraId="73DF91A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04" w:type="dxa"/>
            <w:tcBorders>
              <w:top w:val="nil"/>
              <w:left w:val="nil"/>
              <w:right w:val="nil"/>
            </w:tcBorders>
            <w:shd w:val="clear" w:color="auto" w:fill="FFFFFF"/>
            <w:noWrap/>
            <w:vAlign w:val="center"/>
          </w:tcPr>
          <w:p w14:paraId="62E2903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410" w:type="dxa"/>
            <w:tcBorders>
              <w:top w:val="nil"/>
              <w:left w:val="nil"/>
              <w:right w:val="nil"/>
            </w:tcBorders>
            <w:shd w:val="clear" w:color="auto" w:fill="FFFFFF"/>
            <w:noWrap/>
            <w:vAlign w:val="center"/>
          </w:tcPr>
          <w:p w14:paraId="28C4BB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r>
      <w:tr w:rsidR="00077E96" w14:paraId="70635EDF"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8060BAE"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0AFAE8D5"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-.034</w:t>
            </w:r>
          </w:p>
        </w:tc>
        <w:tc>
          <w:tcPr>
            <w:tcW w:w="1362" w:type="dxa"/>
            <w:tcBorders>
              <w:top w:val="nil"/>
              <w:left w:val="nil"/>
              <w:right w:val="nil"/>
            </w:tcBorders>
            <w:shd w:val="clear" w:color="auto" w:fill="FFFFFF"/>
            <w:noWrap/>
            <w:vAlign w:val="center"/>
          </w:tcPr>
          <w:p w14:paraId="56C2E5F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.520</w:t>
            </w:r>
          </w:p>
        </w:tc>
        <w:tc>
          <w:tcPr>
            <w:tcW w:w="1171" w:type="dxa"/>
            <w:tcBorders>
              <w:top w:val="nil"/>
              <w:left w:val="nil"/>
              <w:right w:val="nil"/>
            </w:tcBorders>
            <w:shd w:val="clear" w:color="auto" w:fill="FFFFFF"/>
            <w:noWrap/>
            <w:vAlign w:val="center"/>
          </w:tcPr>
          <w:p w14:paraId="0DFCB2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c>
          <w:tcPr>
            <w:tcW w:w="1394" w:type="dxa"/>
            <w:tcBorders>
              <w:top w:val="nil"/>
              <w:left w:val="nil"/>
              <w:right w:val="nil"/>
            </w:tcBorders>
            <w:shd w:val="clear" w:color="auto" w:fill="FFFFFF"/>
            <w:noWrap/>
            <w:vAlign w:val="center"/>
          </w:tcPr>
          <w:p w14:paraId="3263872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.426</w:t>
            </w:r>
          </w:p>
        </w:tc>
        <w:tc>
          <w:tcPr>
            <w:tcW w:w="1304" w:type="dxa"/>
            <w:tcBorders>
              <w:top w:val="nil"/>
              <w:left w:val="nil"/>
              <w:right w:val="nil"/>
            </w:tcBorders>
            <w:shd w:val="clear" w:color="auto" w:fill="FFFFFF"/>
            <w:noWrap/>
            <w:vAlign w:val="center"/>
          </w:tcPr>
          <w:p w14:paraId="2F44137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-.0005</w:t>
            </w:r>
          </w:p>
        </w:tc>
        <w:tc>
          <w:tcPr>
            <w:tcW w:w="1410" w:type="dxa"/>
            <w:tcBorders>
              <w:top w:val="nil"/>
              <w:left w:val="nil"/>
              <w:right w:val="nil"/>
            </w:tcBorders>
            <w:shd w:val="clear" w:color="auto" w:fill="FFFFFF"/>
            <w:noWrap/>
            <w:vAlign w:val="center"/>
          </w:tcPr>
          <w:p w14:paraId="61AACC1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.666</w:t>
            </w:r>
          </w:p>
        </w:tc>
      </w:tr>
      <w:tr w:rsidR="00077E96" w14:paraId="1A9AA9EA"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F3B81C8"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18EE975F"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1362" w:type="dxa"/>
            <w:tcBorders>
              <w:top w:val="nil"/>
              <w:left w:val="nil"/>
              <w:right w:val="nil"/>
            </w:tcBorders>
            <w:shd w:val="clear" w:color="auto" w:fill="FFFFFF"/>
            <w:noWrap/>
            <w:vAlign w:val="center"/>
          </w:tcPr>
          <w:p w14:paraId="1431D67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171" w:type="dxa"/>
            <w:tcBorders>
              <w:top w:val="nil"/>
              <w:left w:val="nil"/>
              <w:right w:val="nil"/>
            </w:tcBorders>
            <w:shd w:val="clear" w:color="auto" w:fill="FFFFFF"/>
            <w:noWrap/>
            <w:vAlign w:val="center"/>
          </w:tcPr>
          <w:p w14:paraId="56FCE9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w:t>
            </w:r>
          </w:p>
        </w:tc>
        <w:tc>
          <w:tcPr>
            <w:tcW w:w="1394" w:type="dxa"/>
            <w:tcBorders>
              <w:top w:val="nil"/>
              <w:left w:val="nil"/>
              <w:right w:val="nil"/>
            </w:tcBorders>
            <w:shd w:val="clear" w:color="auto" w:fill="FFFFFF"/>
            <w:noWrap/>
            <w:vAlign w:val="center"/>
          </w:tcPr>
          <w:p w14:paraId="3FA1FFC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 xml:space="preserve">.018 </w:t>
            </w:r>
          </w:p>
        </w:tc>
        <w:tc>
          <w:tcPr>
            <w:tcW w:w="1304" w:type="dxa"/>
            <w:tcBorders>
              <w:top w:val="nil"/>
              <w:left w:val="nil"/>
              <w:right w:val="nil"/>
            </w:tcBorders>
            <w:shd w:val="clear" w:color="auto" w:fill="FFFFFF"/>
            <w:noWrap/>
            <w:vAlign w:val="center"/>
          </w:tcPr>
          <w:p w14:paraId="44DEC9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-.002</w:t>
            </w:r>
          </w:p>
        </w:tc>
        <w:tc>
          <w:tcPr>
            <w:tcW w:w="1410" w:type="dxa"/>
            <w:tcBorders>
              <w:top w:val="nil"/>
              <w:left w:val="nil"/>
              <w:right w:val="nil"/>
            </w:tcBorders>
            <w:shd w:val="clear" w:color="auto" w:fill="FFFFFF"/>
            <w:noWrap/>
            <w:vAlign w:val="center"/>
          </w:tcPr>
          <w:p w14:paraId="31E789B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.077</w:t>
            </w:r>
          </w:p>
        </w:tc>
      </w:tr>
      <w:tr w:rsidR="00077E96" w14:paraId="20DD21D2"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3A754296"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3F884065"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.171</w:t>
            </w:r>
          </w:p>
        </w:tc>
        <w:tc>
          <w:tcPr>
            <w:tcW w:w="1362" w:type="dxa"/>
            <w:tcBorders>
              <w:top w:val="nil"/>
              <w:left w:val="nil"/>
              <w:right w:val="nil"/>
            </w:tcBorders>
            <w:shd w:val="clear" w:color="auto" w:fill="FFFFFF"/>
            <w:noWrap/>
            <w:vAlign w:val="center"/>
          </w:tcPr>
          <w:p w14:paraId="691B3C9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.0008**</w:t>
            </w:r>
          </w:p>
        </w:tc>
        <w:tc>
          <w:tcPr>
            <w:tcW w:w="1171" w:type="dxa"/>
            <w:tcBorders>
              <w:top w:val="nil"/>
              <w:left w:val="nil"/>
              <w:right w:val="nil"/>
            </w:tcBorders>
            <w:shd w:val="clear" w:color="auto" w:fill="FFFFFF"/>
            <w:noWrap/>
            <w:vAlign w:val="center"/>
          </w:tcPr>
          <w:p w14:paraId="54F0DEF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.141</w:t>
            </w:r>
          </w:p>
        </w:tc>
        <w:tc>
          <w:tcPr>
            <w:tcW w:w="1394" w:type="dxa"/>
            <w:tcBorders>
              <w:top w:val="nil"/>
              <w:left w:val="nil"/>
              <w:right w:val="nil"/>
            </w:tcBorders>
            <w:shd w:val="clear" w:color="auto" w:fill="FFFFFF"/>
            <w:noWrap/>
            <w:vAlign w:val="center"/>
          </w:tcPr>
          <w:p w14:paraId="37A5E58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c>
          <w:tcPr>
            <w:tcW w:w="1304" w:type="dxa"/>
            <w:tcBorders>
              <w:top w:val="nil"/>
              <w:left w:val="nil"/>
              <w:right w:val="nil"/>
            </w:tcBorders>
            <w:shd w:val="clear" w:color="auto" w:fill="FFFFFF"/>
            <w:noWrap/>
            <w:vAlign w:val="center"/>
          </w:tcPr>
          <w:p w14:paraId="7263FA7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410" w:type="dxa"/>
            <w:tcBorders>
              <w:top w:val="nil"/>
              <w:left w:val="nil"/>
              <w:right w:val="nil"/>
            </w:tcBorders>
            <w:shd w:val="clear" w:color="auto" w:fill="FFFFFF"/>
            <w:noWrap/>
            <w:vAlign w:val="center"/>
          </w:tcPr>
          <w:p w14:paraId="008C49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r>
      <w:tr w:rsidR="00077E96" w14:paraId="0968BC8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5E6731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2658" w:type="dxa"/>
            <w:tcBorders>
              <w:top w:val="nil"/>
              <w:left w:val="nil"/>
              <w:right w:val="nil"/>
            </w:tcBorders>
            <w:shd w:val="clear" w:color="auto" w:fill="FFFFFF"/>
            <w:tcMar>
              <w:top w:w="0" w:type="dxa"/>
              <w:left w:w="108" w:type="dxa"/>
              <w:bottom w:w="0" w:type="dxa"/>
              <w:right w:w="108" w:type="dxa"/>
            </w:tcMar>
            <w:vAlign w:val="center"/>
          </w:tcPr>
          <w:p w14:paraId="37E9D4FD"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1362" w:type="dxa"/>
            <w:tcBorders>
              <w:top w:val="nil"/>
              <w:left w:val="nil"/>
              <w:bottom w:val="single" w:sz="4" w:space="0" w:color="auto"/>
              <w:right w:val="nil"/>
            </w:tcBorders>
            <w:shd w:val="clear" w:color="auto" w:fill="FFFFFF"/>
            <w:vAlign w:val="center"/>
          </w:tcPr>
          <w:p w14:paraId="209CB7F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1171" w:type="dxa"/>
            <w:tcBorders>
              <w:top w:val="nil"/>
              <w:left w:val="nil"/>
              <w:bottom w:val="single" w:sz="4" w:space="0" w:color="auto"/>
              <w:right w:val="nil"/>
            </w:tcBorders>
            <w:shd w:val="clear" w:color="auto" w:fill="FFFFFF"/>
            <w:vAlign w:val="center"/>
          </w:tcPr>
          <w:p w14:paraId="37495DB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94" w:type="dxa"/>
            <w:tcBorders>
              <w:top w:val="nil"/>
              <w:left w:val="nil"/>
              <w:bottom w:val="single" w:sz="4" w:space="0" w:color="auto"/>
              <w:right w:val="nil"/>
            </w:tcBorders>
            <w:shd w:val="clear" w:color="auto" w:fill="FFFFFF"/>
            <w:vAlign w:val="center"/>
          </w:tcPr>
          <w:p w14:paraId="149CDBB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1304" w:type="dxa"/>
            <w:tcBorders>
              <w:top w:val="nil"/>
              <w:left w:val="nil"/>
              <w:bottom w:val="single" w:sz="4" w:space="0" w:color="auto"/>
              <w:right w:val="nil"/>
            </w:tcBorders>
            <w:shd w:val="clear" w:color="auto" w:fill="FFFFFF"/>
            <w:vAlign w:val="center"/>
          </w:tcPr>
          <w:p w14:paraId="60A507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410" w:type="dxa"/>
            <w:tcBorders>
              <w:top w:val="nil"/>
              <w:left w:val="nil"/>
              <w:bottom w:val="single" w:sz="4" w:space="0" w:color="auto"/>
              <w:right w:val="nil"/>
            </w:tcBorders>
            <w:shd w:val="clear" w:color="auto" w:fill="FFFFFF"/>
            <w:vAlign w:val="center"/>
          </w:tcPr>
          <w:p w14:paraId="36201F9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077E96" w14:paraId="2A854962" w14:textId="77777777" w:rsidTr="00077E96">
        <w:trPr>
          <w:gridAfter w:val="2"/>
          <w:wAfter w:w="1500" w:type="dxa"/>
          <w:trHeight w:val="251"/>
        </w:trPr>
        <w:tc>
          <w:tcPr>
            <w:tcW w:w="11367" w:type="dxa"/>
            <w:gridSpan w:val="6"/>
            <w:tcBorders>
              <w:top w:val="single" w:sz="4" w:space="0" w:color="auto"/>
              <w:left w:val="nil"/>
              <w:bottom w:val="nil"/>
            </w:tcBorders>
            <w:shd w:val="clear" w:color="auto" w:fill="FFFFFF"/>
            <w:noWrap/>
            <w:tcMar>
              <w:top w:w="0" w:type="dxa"/>
              <w:left w:w="108" w:type="dxa"/>
              <w:bottom w:w="0" w:type="dxa"/>
              <w:right w:w="108" w:type="dxa"/>
            </w:tcMar>
          </w:tcPr>
          <w:p w14:paraId="12142969" w14:textId="77777777" w:rsidR="00E40D85" w:rsidRDefault="00E40D85" w:rsidP="006A7516">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w:t>
            </w:r>
          </w:p>
        </w:tc>
      </w:tr>
    </w:tbl>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4A95708F" w14:textId="77777777" w:rsidR="00632E98" w:rsidRDefault="00632E98" w:rsidP="009D4A71">
      <w:pPr>
        <w:shd w:val="clear" w:color="auto" w:fill="FFFFFF"/>
        <w:ind w:firstLine="0"/>
        <w:rPr>
          <w:rFonts w:ascii="Times New Roman" w:eastAsia="Times New Roman" w:hAnsi="Times New Roman" w:cs="Times New Roman"/>
          <w:b/>
          <w:color w:val="222222"/>
        </w:rPr>
      </w:pPr>
    </w:p>
    <w:p w14:paraId="620C08CC" w14:textId="0572FEC2" w:rsidR="00632E98" w:rsidRDefault="00632E98" w:rsidP="009D4A71">
      <w:pPr>
        <w:shd w:val="clear" w:color="auto" w:fill="FFFFFF"/>
        <w:ind w:firstLine="0"/>
        <w:rPr>
          <w:rFonts w:ascii="Times New Roman" w:eastAsia="Times New Roman" w:hAnsi="Times New Roman" w:cs="Times New Roman"/>
          <w:b/>
          <w:color w:val="222222"/>
        </w:rPr>
      </w:pPr>
      <w:r>
        <w:rPr>
          <w:rFonts w:ascii="Times New Roman" w:hAnsi="Times New Roman"/>
          <w:i/>
          <w:noProof/>
          <w:lang w:eastAsia="en-US"/>
        </w:rPr>
        <w:drawing>
          <wp:inline distT="0" distB="0" distL="0" distR="0" wp14:anchorId="79D2BC55" wp14:editId="4CF245F7">
            <wp:extent cx="5939790" cy="3816350"/>
            <wp:effectExtent l="0" t="0" r="3810" b="0"/>
            <wp:docPr id="1" name="Picture 1" descr="C:\Users\Dominic\AppData\Local\Microsoft\Windows\INetCache\Content.Word\newpl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AppData\Local\Microsoft\Windows\INetCache\Content.Word\newplot (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02BA54B4" w14:textId="4077DB2A" w:rsidR="00632E98" w:rsidRPr="00632E98" w:rsidRDefault="00632E98" w:rsidP="00632E98">
      <w:pPr>
        <w:ind w:firstLine="0"/>
        <w:rPr>
          <w:rFonts w:ascii="Times New Roman" w:hAnsi="Times New Roman"/>
        </w:rPr>
      </w:pPr>
      <w:r w:rsidRPr="00934CC1">
        <w:rPr>
          <w:rFonts w:ascii="Times New Roman" w:hAnsi="Times New Roman"/>
          <w:i/>
        </w:rPr>
        <w:t>Figure 1.</w:t>
      </w:r>
      <w:r>
        <w:rPr>
          <w:rFonts w:ascii="Times New Roman" w:hAnsi="Times New Roman"/>
          <w:b/>
        </w:rPr>
        <w:t xml:space="preserve"> </w:t>
      </w:r>
      <w:r>
        <w:rPr>
          <w:rFonts w:ascii="Times New Roman" w:hAnsi="Times New Roman"/>
        </w:rPr>
        <w:t>Prediction surface of the moderation effect of exercise.</w:t>
      </w:r>
    </w:p>
    <w:p w14:paraId="415021A8" w14:textId="77777777" w:rsidR="00632E98" w:rsidRDefault="00632E98" w:rsidP="009D4A71">
      <w:pPr>
        <w:shd w:val="clear" w:color="auto" w:fill="FFFFFF"/>
        <w:ind w:firstLine="0"/>
        <w:rPr>
          <w:rFonts w:ascii="Times New Roman" w:eastAsia="Times New Roman" w:hAnsi="Times New Roman" w:cs="Times New Roman"/>
          <w:b/>
          <w:color w:val="222222"/>
        </w:rPr>
      </w:pPr>
    </w:p>
    <w:p w14:paraId="2193BA71" w14:textId="02297249" w:rsidR="009D4A71" w:rsidRPr="009D4A71" w:rsidRDefault="009D4A71" w:rsidP="009D4A71">
      <w:pPr>
        <w:shd w:val="clear" w:color="auto" w:fill="FFFFFF"/>
        <w:ind w:firstLine="0"/>
        <w:rPr>
          <w:rFonts w:ascii="Times New Roman" w:eastAsia="Times New Roman" w:hAnsi="Times New Roman" w:cs="Times New Roman"/>
          <w:b/>
          <w:color w:val="222222"/>
        </w:rPr>
      </w:pPr>
      <w:r w:rsidRPr="009D4A71">
        <w:rPr>
          <w:rFonts w:ascii="Times New Roman" w:eastAsia="Times New Roman" w:hAnsi="Times New Roman" w:cs="Times New Roman" w:hint="cs"/>
          <w:b/>
          <w:color w:val="222222"/>
        </w:rPr>
        <w:t>Moderation Analyses of Exercise</w:t>
      </w:r>
    </w:p>
    <w:p w14:paraId="6F38873C" w14:textId="2E0374F5" w:rsidR="00934CC1" w:rsidRPr="00632E98" w:rsidRDefault="009D4A71" w:rsidP="00632E98">
      <w:pPr>
        <w:rPr>
          <w:rFonts w:ascii="Times New Roman" w:eastAsia="Times New Roman" w:hAnsi="Times New Roman" w:cs="Times New Roman"/>
          <w:color w:val="222222"/>
        </w:rPr>
      </w:pPr>
      <w:r w:rsidRPr="005837C2">
        <w:rPr>
          <w:rFonts w:ascii="Times New Roman" w:eastAsia="Times New Roman" w:hAnsi="Times New Roman" w:cs="Times New Roman" w:hint="cs"/>
          <w:color w:val="222222"/>
        </w:rPr>
        <w:t>To evaluate exercise as a moderator of the re</w:t>
      </w:r>
      <w:r w:rsidR="00F023E4">
        <w:rPr>
          <w:rFonts w:ascii="Times New Roman" w:eastAsia="Times New Roman" w:hAnsi="Times New Roman" w:cs="Times New Roman" w:hint="cs"/>
          <w:color w:val="222222"/>
        </w:rPr>
        <w:t>lationship between stress and academic engagement</w:t>
      </w:r>
      <w:r w:rsidRPr="005837C2">
        <w:rPr>
          <w:rFonts w:ascii="Times New Roman" w:eastAsia="Times New Roman" w:hAnsi="Times New Roman" w:cs="Times New Roman" w:hint="cs"/>
          <w:color w:val="222222"/>
        </w:rPr>
        <w:t>/factors, a moderation model was employed</w:t>
      </w:r>
      <w:r w:rsidR="00BB63D0">
        <w:rPr>
          <w:rFonts w:ascii="Times New Roman" w:eastAsia="Times New Roman" w:hAnsi="Times New Roman" w:cs="Times New Roman"/>
          <w:color w:val="222222"/>
        </w:rPr>
        <w:t xml:space="preserve"> </w:t>
      </w:r>
      <w:r w:rsidR="00BB63D0">
        <w:t>(</w:t>
      </w:r>
      <w:r w:rsidR="00F023E4">
        <w:rPr>
          <w:color w:val="000000" w:themeColor="text1"/>
        </w:rPr>
        <w:t>Muller et al.</w:t>
      </w:r>
      <w:r w:rsidR="00BB63D0" w:rsidRPr="00F023E4">
        <w:rPr>
          <w:color w:val="000000" w:themeColor="text1"/>
        </w:rPr>
        <w:t>, 2005</w:t>
      </w:r>
      <w:r w:rsidR="00BB63D0">
        <w:t>)</w:t>
      </w:r>
      <w:r w:rsidR="006D629E">
        <w:t>.</w:t>
      </w:r>
      <w:r w:rsidRPr="005837C2">
        <w:rPr>
          <w:rFonts w:ascii="Times New Roman" w:eastAsia="Times New Roman" w:hAnsi="Times New Roman" w:cs="Times New Roman" w:hint="cs"/>
          <w:color w:val="222222"/>
        </w:rPr>
        <w:t xml:space="preserve">  The individual and interaction e</w:t>
      </w:r>
      <w:r>
        <w:rPr>
          <w:rFonts w:ascii="Times New Roman" w:eastAsia="Times New Roman" w:hAnsi="Times New Roman" w:cs="Times New Roman" w:hint="cs"/>
          <w:color w:val="222222"/>
        </w:rPr>
        <w:t xml:space="preserve">stimates are outlined in Table </w:t>
      </w:r>
      <w:r>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 xml:space="preserve">was high when one or the other independent variables was high. The significant, albeit small, interaction effect between stress and exercise lowered performance in participation/interaction when both levels were high, instead of resulting in the expected additive effect of the two variables on </w:t>
      </w:r>
      <w:r w:rsidRPr="005837C2">
        <w:rPr>
          <w:rFonts w:ascii="Times New Roman" w:eastAsia="Times New Roman" w:hAnsi="Times New Roman" w:cs="Times New Roman" w:hint="cs"/>
          <w:color w:val="222222"/>
        </w:rPr>
        <w:lastRenderedPageBreak/>
        <w:t>participation/interac</w:t>
      </w:r>
      <w:r w:rsidR="00FB4115">
        <w:rPr>
          <w:rFonts w:ascii="Times New Roman" w:eastAsia="Times New Roman" w:hAnsi="Times New Roman" w:cs="Times New Roman" w:hint="cs"/>
          <w:color w:val="222222"/>
        </w:rPr>
        <w:t xml:space="preserve">tion. The interaction </w:t>
      </w:r>
      <w:r w:rsidR="00D16EF4">
        <w:rPr>
          <w:rFonts w:ascii="Times New Roman" w:eastAsia="Times New Roman" w:hAnsi="Times New Roman" w:cs="Times New Roman"/>
          <w:color w:val="222222"/>
        </w:rPr>
        <w:t xml:space="preserve">effect </w:t>
      </w:r>
      <w:r w:rsidR="00FB4115">
        <w:rPr>
          <w:rFonts w:ascii="Times New Roman" w:eastAsia="Times New Roman" w:hAnsi="Times New Roman" w:cs="Times New Roman" w:hint="cs"/>
          <w:color w:val="222222"/>
        </w:rPr>
        <w:t>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high together.  </w:t>
      </w:r>
      <w:r w:rsidR="001F6775">
        <w:rPr>
          <w:rFonts w:ascii="Times New Roman" w:eastAsia="Times New Roman" w:hAnsi="Times New Roman" w:cs="Times New Roman"/>
          <w:color w:val="222222"/>
        </w:rPr>
        <w:t>Figure 1</w:t>
      </w:r>
      <w:r w:rsidR="0096412B" w:rsidRP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provides the prediction surface from the fitted model</w:t>
      </w:r>
      <w:r w:rsid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to aid</w:t>
      </w:r>
      <w:r w:rsidR="0096412B" w:rsidRPr="00D01E7C">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interpret</w:t>
      </w:r>
      <w:r w:rsidR="00146ECF">
        <w:rPr>
          <w:rFonts w:ascii="Times New Roman" w:eastAsia="Times New Roman" w:hAnsi="Times New Roman" w:cs="Times New Roman"/>
          <w:color w:val="222222"/>
        </w:rPr>
        <w:t>ation of</w:t>
      </w:r>
      <w:r w:rsidR="0096412B">
        <w:rPr>
          <w:rFonts w:ascii="Times New Roman" w:eastAsia="Times New Roman" w:hAnsi="Times New Roman" w:cs="Times New Roman"/>
          <w:color w:val="222222"/>
        </w:rPr>
        <w:t xml:space="preserve"> the interaction effect.</w:t>
      </w:r>
      <w:r w:rsidR="001F6775">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 xml:space="preserve">It shows </w:t>
      </w:r>
      <w:r w:rsidR="00146ECF">
        <w:rPr>
          <w:rFonts w:ascii="Times New Roman" w:eastAsia="Times New Roman" w:hAnsi="Times New Roman" w:cs="Times New Roman"/>
          <w:color w:val="222222"/>
        </w:rPr>
        <w:t>the</w:t>
      </w:r>
      <w:r w:rsidR="001F6775">
        <w:rPr>
          <w:rFonts w:ascii="Times New Roman" w:eastAsia="Times New Roman" w:hAnsi="Times New Roman" w:cs="Times New Roman"/>
          <w:color w:val="222222"/>
        </w:rPr>
        <w:t xml:space="preserve"> predicted scores from the interaction model for every combination of stress and exercise</w:t>
      </w:r>
      <w:r w:rsidR="0096412B">
        <w:rPr>
          <w:rFonts w:ascii="Times New Roman" w:eastAsia="Times New Roman" w:hAnsi="Times New Roman" w:cs="Times New Roman"/>
          <w:color w:val="222222"/>
        </w:rPr>
        <w:t xml:space="preserve">.  Unlike the data obtained in the study, the data </w:t>
      </w:r>
      <w:r w:rsidR="00D16EF4">
        <w:rPr>
          <w:rFonts w:ascii="Times New Roman" w:eastAsia="Times New Roman" w:hAnsi="Times New Roman" w:cs="Times New Roman"/>
          <w:color w:val="222222"/>
        </w:rPr>
        <w:t xml:space="preserve">depicted </w:t>
      </w:r>
      <w:r w:rsidR="0096412B">
        <w:rPr>
          <w:rFonts w:ascii="Times New Roman" w:eastAsia="Times New Roman" w:hAnsi="Times New Roman" w:cs="Times New Roman"/>
          <w:color w:val="222222"/>
        </w:rPr>
        <w:t>in Figure 1 provide a smooth, easier to decipher, prediction surface.</w:t>
      </w:r>
      <w:r w:rsidR="001F6775">
        <w:rPr>
          <w:rFonts w:ascii="Times New Roman" w:eastAsia="Times New Roman" w:hAnsi="Times New Roman" w:cs="Times New Roman"/>
          <w:color w:val="222222"/>
        </w:rPr>
        <w:t xml:space="preserve"> </w:t>
      </w:r>
      <w:r w:rsidRPr="005837C2">
        <w:rPr>
          <w:rFonts w:ascii="Times New Roman" w:eastAsia="Times New Roman" w:hAnsi="Times New Roman" w:cs="Times New Roman" w:hint="cs"/>
          <w:color w:val="222222"/>
        </w:rPr>
        <w:t>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p>
    <w:p w14:paraId="1746B7B2" w14:textId="5FBE1610" w:rsidR="00803662" w:rsidRPr="00803662" w:rsidRDefault="00803662" w:rsidP="00803662">
      <w:pPr>
        <w:ind w:firstLine="0"/>
        <w:rPr>
          <w:rFonts w:ascii="Times New Roman" w:hAnsi="Times New Roman" w:cs="Times New Roman"/>
          <w:b/>
        </w:rPr>
      </w:pPr>
      <w:r w:rsidRPr="00803662">
        <w:rPr>
          <w:rFonts w:ascii="Times New Roman" w:hAnsi="Times New Roman" w:cs="Times New Roman" w:hint="cs"/>
          <w:b/>
        </w:rPr>
        <w:t>Predictive Model using Random Forest Analyses and Nested Model Comparisons</w:t>
      </w:r>
    </w:p>
    <w:p w14:paraId="0C749485" w14:textId="735DA2DB" w:rsidR="009A73BD" w:rsidRPr="007558EC" w:rsidRDefault="00D16EF4" w:rsidP="00595D3B">
      <w:pPr>
        <w:rPr>
          <w:rFonts w:ascii="Times New Roman" w:hAnsi="Times New Roman" w:cs="Times New Roman"/>
        </w:rPr>
      </w:pPr>
      <w:r w:rsidRPr="007558EC">
        <w:rPr>
          <w:rFonts w:ascii="Times New Roman" w:hAnsi="Times New Roman" w:cs="Times New Roman"/>
        </w:rPr>
        <w:t>To</w:t>
      </w:r>
      <w:r w:rsidR="00803662" w:rsidRPr="007558EC">
        <w:rPr>
          <w:rFonts w:ascii="Times New Roman" w:hAnsi="Times New Roman" w:cs="Times New Roman" w:hint="cs"/>
        </w:rPr>
        <w:t xml:space="preserve"> determine the variables that would</w:t>
      </w:r>
      <w:r w:rsidR="00C65769">
        <w:rPr>
          <w:rFonts w:ascii="Times New Roman" w:hAnsi="Times New Roman" w:cs="Times New Roman" w:hint="cs"/>
        </w:rPr>
        <w:t xml:space="preserve"> explain the most variance in academic engagement and the factors of academic engagement</w:t>
      </w:r>
      <w:r w:rsidR="00803662" w:rsidRPr="007558EC">
        <w:rPr>
          <w:rFonts w:ascii="Times New Roman" w:hAnsi="Times New Roman" w:cs="Times New Roman" w:hint="cs"/>
        </w:rPr>
        <w:t xml:space="preserve">, a Random Forest </w:t>
      </w:r>
      <w:r>
        <w:rPr>
          <w:rFonts w:ascii="Times New Roman" w:hAnsi="Times New Roman" w:cs="Times New Roman"/>
        </w:rPr>
        <w:t xml:space="preserve">analytical </w:t>
      </w:r>
      <w:r w:rsidR="00803662" w:rsidRPr="007558EC">
        <w:rPr>
          <w:rFonts w:ascii="Times New Roman" w:hAnsi="Times New Roman" w:cs="Times New Roman" w:hint="cs"/>
        </w:rPr>
        <w:t>approach was utilized.  Results of the Random Forest analysis can be found in</w:t>
      </w:r>
      <w:r w:rsidR="00803662">
        <w:rPr>
          <w:rFonts w:ascii="Times New Roman" w:hAnsi="Times New Roman" w:cs="Times New Roman" w:hint="cs"/>
        </w:rPr>
        <w:t xml:space="preserve"> Table </w:t>
      </w:r>
      <w:r w:rsidR="00803662">
        <w:rPr>
          <w:rFonts w:ascii="Times New Roman" w:hAnsi="Times New Roman" w:cs="Times New Roman"/>
        </w:rPr>
        <w:t>5</w:t>
      </w:r>
      <w:r w:rsidR="00803662" w:rsidRPr="007558EC">
        <w:rPr>
          <w:rFonts w:ascii="Times New Roman" w:hAnsi="Times New Roman" w:cs="Times New Roman" w:hint="cs"/>
        </w:rPr>
        <w:t>, including variable importance measures for all potential predictor variables.  Variable importance was measured by the average increase in residual sum of squares (RSS) across all regression trees</w:t>
      </w:r>
      <w:r w:rsidR="00A0192A">
        <w:rPr>
          <w:rFonts w:ascii="Times New Roman" w:hAnsi="Times New Roman" w:cs="Times New Roman"/>
        </w:rPr>
        <w:t xml:space="preserve"> in the random forest</w:t>
      </w:r>
      <w:r w:rsidR="00803662" w:rsidRPr="007558EC">
        <w:rPr>
          <w:rFonts w:ascii="Times New Roman" w:hAnsi="Times New Roman" w:cs="Times New Roman" w:hint="cs"/>
        </w:rPr>
        <w:t xml:space="preserve"> when each variable was omitted.  Generally, when looking at the RSS measure, the demographic variables showed the least importance, with ethnicity and class variably showing the most among demographic variables.  The variables used in a final multipl</w:t>
      </w:r>
      <w:r w:rsidR="00C65769">
        <w:rPr>
          <w:rFonts w:ascii="Times New Roman" w:hAnsi="Times New Roman" w:cs="Times New Roman" w:hint="cs"/>
        </w:rPr>
        <w:t>e regression model to predict academic engagement</w:t>
      </w:r>
      <w:r w:rsidR="00803662" w:rsidRPr="007558EC">
        <w:rPr>
          <w:rFonts w:ascii="Times New Roman" w:hAnsi="Times New Roman" w:cs="Times New Roman" w:hint="cs"/>
        </w:rPr>
        <w:t xml:space="preserve"> were subsequently determined through a nested model, forward selection process with variables added in order of importance as determined through the random forest analysis.  Nested model likelihood ratios were utilized to determine whether added variables improved the predictive ability of the model.  If the addition of a variable resulted in a non-significant likelihood-ratio test, that variable and all subsequent variables were left out of the final model.  For total </w:t>
      </w:r>
      <w:r w:rsidR="00DE7ECA">
        <w:rPr>
          <w:rFonts w:ascii="Times New Roman" w:hAnsi="Times New Roman" w:cs="Times New Roman"/>
        </w:rPr>
        <w:t>academic engagement</w:t>
      </w:r>
      <w:r>
        <w:rPr>
          <w:rFonts w:ascii="Times New Roman" w:hAnsi="Times New Roman" w:cs="Times New Roman"/>
        </w:rPr>
        <w:t>,</w:t>
      </w:r>
      <w:r w:rsidR="00803662" w:rsidRPr="007558EC">
        <w:rPr>
          <w:rFonts w:ascii="Times New Roman" w:hAnsi="Times New Roman" w:cs="Times New Roman" w:hint="cs"/>
        </w:rPr>
        <w:t xml:space="preserve"> the best fit model included only sleep hygiene (</w:t>
      </w:r>
      <w:r w:rsidR="00803662" w:rsidRPr="00DE7ECA">
        <w:rPr>
          <w:rFonts w:ascii="Times New Roman" w:hAnsi="Times New Roman" w:cs="Times New Roman"/>
          <w:i/>
        </w:rPr>
        <w:sym w:font="Symbol" w:char="F062"/>
      </w:r>
      <w:r w:rsidR="00803662" w:rsidRPr="007558EC">
        <w:rPr>
          <w:rFonts w:ascii="Times New Roman" w:hAnsi="Times New Roman" w:cs="Times New Roman" w:hint="cs"/>
        </w:rPr>
        <w:t xml:space="preserve">=0.286, p-value=0.0002) since the addition of the variable deemed of secondary importance in </w:t>
      </w:r>
      <w:r w:rsidR="00803662" w:rsidRPr="007558EC">
        <w:rPr>
          <w:rFonts w:ascii="Times New Roman" w:hAnsi="Times New Roman" w:cs="Times New Roman" w:hint="cs"/>
        </w:rPr>
        <w:lastRenderedPageBreak/>
        <w:t xml:space="preserve">the Random Forest analysis (stress) did not add to the explained variance when comparing the nested model through an ANOVA likelihood ratio (p-value=0.299).  </w:t>
      </w:r>
    </w:p>
    <w:p w14:paraId="11B80564" w14:textId="6936856F" w:rsidR="00803662" w:rsidRPr="007558EC" w:rsidRDefault="00803662" w:rsidP="00803662">
      <w:pPr>
        <w:rPr>
          <w:rFonts w:ascii="Times New Roman" w:hAnsi="Times New Roman" w:cs="Times New Roman"/>
        </w:rPr>
      </w:pPr>
      <w:r w:rsidRPr="007558EC">
        <w:rPr>
          <w:rFonts w:ascii="Times New Roman" w:hAnsi="Times New Roman" w:cs="Times New Roman" w:hint="cs"/>
        </w:rPr>
        <w:t>Notably, the model for skills included both stress (</w:t>
      </w:r>
      <w:r w:rsidRPr="00DE7ECA">
        <w:rPr>
          <w:rFonts w:ascii="Times New Roman" w:hAnsi="Times New Roman" w:cs="Times New Roman"/>
          <w:i/>
        </w:rPr>
        <w:sym w:font="Symbol" w:char="F062"/>
      </w:r>
      <w:r w:rsidRPr="007558EC">
        <w:rPr>
          <w:rFonts w:ascii="Times New Roman" w:hAnsi="Times New Roman" w:cs="Times New Roman" w:hint="cs"/>
        </w:rPr>
        <w:t>=-0.053, p-value=0.003) and sleep hygiene (likelihood-ratio p-value = 0.000009) before showing no added explanation of variance with the addition of exercise (likelihood-ratio p-value = 0.113). In the final model</w:t>
      </w:r>
      <w:r w:rsidR="00D16EF4">
        <w:rPr>
          <w:rFonts w:ascii="Times New Roman" w:hAnsi="Times New Roman" w:cs="Times New Roman"/>
        </w:rPr>
        <w:t xml:space="preserve">, </w:t>
      </w:r>
      <w:r w:rsidRPr="007558EC">
        <w:rPr>
          <w:rFonts w:ascii="Times New Roman" w:hAnsi="Times New Roman" w:cs="Times New Roman" w:hint="cs"/>
        </w:rPr>
        <w:t xml:space="preserve">the estimate for stress changed from </w:t>
      </w:r>
      <w:r w:rsidRPr="00DE7ECA">
        <w:rPr>
          <w:rFonts w:ascii="Times New Roman" w:hAnsi="Times New Roman" w:cs="Times New Roman"/>
          <w:i/>
        </w:rPr>
        <w:sym w:font="Symbol" w:char="F062"/>
      </w:r>
      <w:r w:rsidRPr="007558EC">
        <w:rPr>
          <w:rFonts w:ascii="Times New Roman" w:hAnsi="Times New Roman" w:cs="Times New Roman" w:hint="cs"/>
        </w:rPr>
        <w:t xml:space="preserve">=-0.053 to </w:t>
      </w:r>
      <w:r w:rsidRPr="00DE7ECA">
        <w:rPr>
          <w:rFonts w:ascii="Times New Roman" w:hAnsi="Times New Roman" w:cs="Times New Roman"/>
          <w:i/>
        </w:rPr>
        <w:sym w:font="Symbol" w:char="F062"/>
      </w:r>
      <w:r w:rsidRPr="007558EC">
        <w:rPr>
          <w:rFonts w:ascii="Times New Roman" w:hAnsi="Times New Roman" w:cs="Times New Roman" w:hint="cs"/>
        </w:rPr>
        <w:t xml:space="preserve">=-0.028 and lost significance, while the estimate for sleep hygiene was significant at </w:t>
      </w:r>
      <w:r w:rsidRPr="00DE7ECA">
        <w:rPr>
          <w:rFonts w:ascii="Times New Roman" w:hAnsi="Times New Roman" w:cs="Times New Roman"/>
          <w:i/>
        </w:rPr>
        <w:sym w:font="Symbol" w:char="F062"/>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25035617" w:rsidR="00803662" w:rsidRPr="007558EC" w:rsidRDefault="00803662" w:rsidP="00803662">
      <w:pPr>
        <w:rPr>
          <w:rFonts w:ascii="Times New Roman" w:hAnsi="Times New Roman" w:cs="Times New Roman"/>
        </w:rPr>
      </w:pPr>
      <w:r w:rsidRPr="007558EC">
        <w:rPr>
          <w:rFonts w:ascii="Times New Roman" w:hAnsi="Times New Roman" w:cs="Times New Roman" w:hint="cs"/>
        </w:rPr>
        <w:t>For the emotional and partici</w:t>
      </w:r>
      <w:r w:rsidR="00C65769">
        <w:rPr>
          <w:rFonts w:ascii="Times New Roman" w:hAnsi="Times New Roman" w:cs="Times New Roman" w:hint="cs"/>
        </w:rPr>
        <w:t>pation/interaction factors of academic engag</w:t>
      </w:r>
      <w:r w:rsidR="00C65769">
        <w:rPr>
          <w:rFonts w:ascii="Times New Roman" w:hAnsi="Times New Roman" w:cs="Times New Roman"/>
        </w:rPr>
        <w:t>e</w:t>
      </w:r>
      <w:r w:rsidR="00C65769">
        <w:rPr>
          <w:rFonts w:ascii="Times New Roman" w:hAnsi="Times New Roman" w:cs="Times New Roman" w:hint="cs"/>
        </w:rPr>
        <w:t>ment</w:t>
      </w:r>
      <w:r w:rsidRPr="007558EC">
        <w:rPr>
          <w:rFonts w:ascii="Times New Roman" w:hAnsi="Times New Roman" w:cs="Times New Roman" w:hint="cs"/>
        </w:rPr>
        <w:t xml:space="preserve"> there was only one variable </w:t>
      </w:r>
      <w:r w:rsidR="00D16EF4">
        <w:rPr>
          <w:rFonts w:ascii="Times New Roman" w:hAnsi="Times New Roman" w:cs="Times New Roman"/>
        </w:rPr>
        <w:t xml:space="preserve">that </w:t>
      </w:r>
      <w:r w:rsidRPr="007558EC">
        <w:rPr>
          <w:rFonts w:ascii="Times New Roman" w:hAnsi="Times New Roman" w:cs="Times New Roman" w:hint="cs"/>
        </w:rPr>
        <w:t>fit to the final model, with stress (</w:t>
      </w:r>
      <w:r w:rsidRPr="007B5628">
        <w:rPr>
          <w:rFonts w:ascii="Times New Roman" w:hAnsi="Times New Roman" w:cs="Times New Roman"/>
          <w:i/>
        </w:rPr>
        <w:sym w:font="Symbol" w:char="F062"/>
      </w:r>
      <w:r w:rsidRPr="007558EC">
        <w:rPr>
          <w:rFonts w:ascii="Times New Roman" w:hAnsi="Times New Roman" w:cs="Times New Roman" w:hint="cs"/>
        </w:rPr>
        <w:t>=-0.024, p-value=0.122) for emotional engagement</w:t>
      </w:r>
      <w:r w:rsidR="00D16EF4">
        <w:rPr>
          <w:rFonts w:ascii="Times New Roman" w:hAnsi="Times New Roman" w:cs="Times New Roman"/>
        </w:rPr>
        <w:t>,</w:t>
      </w:r>
      <w:r w:rsidRPr="007558EC">
        <w:rPr>
          <w:rFonts w:ascii="Times New Roman" w:hAnsi="Times New Roman" w:cs="Times New Roman" w:hint="cs"/>
        </w:rPr>
        <w:t xml:space="preserve"> </w:t>
      </w:r>
      <w:r w:rsidR="00D16EF4" w:rsidRPr="007558EC">
        <w:rPr>
          <w:rFonts w:ascii="Times New Roman" w:hAnsi="Times New Roman" w:cs="Times New Roman"/>
        </w:rPr>
        <w:t>and</w:t>
      </w:r>
      <w:r w:rsidRPr="007558EC">
        <w:rPr>
          <w:rFonts w:ascii="Times New Roman" w:hAnsi="Times New Roman" w:cs="Times New Roman" w:hint="cs"/>
        </w:rPr>
        <w:t xml:space="preserve"> stress (</w:t>
      </w:r>
      <w:r w:rsidRPr="007B5628">
        <w:rPr>
          <w:rFonts w:ascii="Times New Roman" w:hAnsi="Times New Roman" w:cs="Times New Roman"/>
          <w:i/>
        </w:rPr>
        <w:sym w:font="Symbol" w:char="F062"/>
      </w:r>
      <w:r w:rsidRPr="007558EC">
        <w:rPr>
          <w:rFonts w:ascii="Times New Roman" w:hAnsi="Times New Roman" w:cs="Times New Roman" w:hint="cs"/>
        </w:rPr>
        <w:t xml:space="preserve">=-0.037, p-value=0.033) for participation/interaction engagement.  Adding sleep hygiene in the emotional model and exercise in the participation/interaction model did not significantly improve fit (explanation of variance).  </w:t>
      </w:r>
    </w:p>
    <w:p w14:paraId="03A23625" w14:textId="77777777" w:rsidR="00E7393D" w:rsidRDefault="003A2725" w:rsidP="00E7393D">
      <w:pPr>
        <w:rPr>
          <w:rFonts w:ascii="Times New Roman" w:hAnsi="Times New Roman" w:cs="Times New Roman"/>
        </w:rPr>
        <w:sectPr w:rsidR="00E7393D" w:rsidSect="00E40D85">
          <w:pgSz w:w="12240" w:h="15840"/>
          <w:pgMar w:top="1440" w:right="1440" w:bottom="1440" w:left="1440" w:header="720" w:footer="0" w:gutter="0"/>
          <w:cols w:space="720"/>
          <w:formProt w:val="0"/>
          <w:titlePg/>
          <w:docGrid w:linePitch="360"/>
        </w:sectPr>
      </w:pPr>
      <w:r>
        <w:rPr>
          <w:rFonts w:ascii="Times New Roman" w:hAnsi="Times New Roman" w:cs="Times New Roman" w:hint="cs"/>
        </w:rPr>
        <w:t>The performance factor of academic engagement</w:t>
      </w:r>
      <w:r w:rsidR="00803662" w:rsidRPr="007558EC">
        <w:rPr>
          <w:rFonts w:ascii="Times New Roman" w:hAnsi="Times New Roman" w:cs="Times New Roman" w:hint="cs"/>
        </w:rPr>
        <w:t xml:space="preserve"> was similar in model specification as </w:t>
      </w:r>
      <w:r>
        <w:rPr>
          <w:rFonts w:ascii="Times New Roman" w:hAnsi="Times New Roman" w:cs="Times New Roman"/>
        </w:rPr>
        <w:t xml:space="preserve">that </w:t>
      </w:r>
      <w:r>
        <w:rPr>
          <w:rFonts w:ascii="Times New Roman" w:hAnsi="Times New Roman" w:cs="Times New Roman" w:hint="cs"/>
        </w:rPr>
        <w:t xml:space="preserve">found in </w:t>
      </w:r>
      <w:r w:rsidR="00803662" w:rsidRPr="007558EC">
        <w:rPr>
          <w:rFonts w:ascii="Times New Roman" w:hAnsi="Times New Roman" w:cs="Times New Roman" w:hint="cs"/>
        </w:rPr>
        <w:t>skills engagement</w:t>
      </w:r>
      <w:r w:rsidR="004F52BC">
        <w:rPr>
          <w:color w:val="000000"/>
        </w:rPr>
        <w:t xml:space="preserve">.  </w:t>
      </w:r>
      <w:r w:rsidR="00803662" w:rsidRPr="007558EC">
        <w:rPr>
          <w:rFonts w:ascii="Times New Roman" w:hAnsi="Times New Roman" w:cs="Times New Roman" w:hint="cs"/>
        </w:rPr>
        <w:t>The inclusion of both stress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=-0.013, p-value=0.123) in the initial model and sleep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=0.045, p-value=0.007) in the combined model improved the explanation of variance (likelihood-ratio p-value = 0.007), but the model was not improved by the addition of exercise (likelihood-ratio p-value = 0.156). Notably, the stress variable was not significant in either the stand-alone model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=-0.013, p-value=0.123) or the final, combined model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=-0.006, p-value=0.505), while the estimate for sleep was significant when added.</w:t>
      </w:r>
      <w:r w:rsidR="00803662">
        <w:rPr>
          <w:rFonts w:ascii="Times New Roman" w:hAnsi="Times New Roman" w:cs="Times New Roman" w:hint="cs"/>
        </w:rPr>
        <w:t xml:space="preserve"> Table </w:t>
      </w:r>
      <w:r w:rsidR="00803662">
        <w:rPr>
          <w:rFonts w:ascii="Times New Roman" w:hAnsi="Times New Roman" w:cs="Times New Roman"/>
        </w:rPr>
        <w:t>6</w:t>
      </w:r>
      <w:r w:rsidR="00803662"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3EF3EE25" w14:textId="77777777" w:rsidR="007D64E5" w:rsidRDefault="007D64E5" w:rsidP="007D64E5">
      <w:pPr>
        <w:shd w:val="clear" w:color="auto" w:fill="FFFFFF"/>
        <w:spacing w:line="240" w:lineRule="auto"/>
        <w:ind w:firstLine="0"/>
        <w:rPr>
          <w:rFonts w:ascii="Arial" w:eastAsia="Times New Roman" w:hAnsi="Arial" w:cs="Arial"/>
          <w:color w:val="222222"/>
          <w:sz w:val="19"/>
          <w:szCs w:val="19"/>
        </w:rPr>
      </w:pPr>
    </w:p>
    <w:p w14:paraId="1AC092F4" w14:textId="77777777" w:rsidR="00A90878" w:rsidRDefault="00A90878" w:rsidP="007D64E5">
      <w:pPr>
        <w:shd w:val="clear" w:color="auto" w:fill="FFFFFF"/>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5</w:t>
      </w:r>
    </w:p>
    <w:p w14:paraId="68D25575" w14:textId="77777777" w:rsidR="00A90878" w:rsidRDefault="00A90878" w:rsidP="007D64E5">
      <w:pPr>
        <w:shd w:val="clear" w:color="auto" w:fill="FFFFFF"/>
        <w:spacing w:line="240" w:lineRule="auto"/>
        <w:ind w:firstLine="0"/>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Pr>
          <w:rFonts w:ascii="Arial" w:eastAsia="Times New Roman" w:hAnsi="Arial" w:cs="Arial"/>
          <w:i/>
          <w:color w:val="222222"/>
          <w:sz w:val="19"/>
          <w:szCs w:val="19"/>
        </w:rPr>
        <w:t xml:space="preserve">Analyses with Variables Bolded for </w:t>
      </w:r>
      <w:r w:rsidRPr="00D07760">
        <w:rPr>
          <w:rFonts w:ascii="Arial" w:eastAsia="Times New Roman" w:hAnsi="Arial" w:cs="Arial"/>
          <w:i/>
          <w:color w:val="222222"/>
          <w:sz w:val="19"/>
          <w:szCs w:val="19"/>
        </w:rPr>
        <w:t xml:space="preserve">Importance </w:t>
      </w:r>
    </w:p>
    <w:p w14:paraId="1BC7116B" w14:textId="77777777" w:rsidR="007D64E5" w:rsidRDefault="007D64E5" w:rsidP="007D64E5">
      <w:pPr>
        <w:shd w:val="clear" w:color="auto" w:fill="FFFFFF"/>
        <w:spacing w:line="240" w:lineRule="auto"/>
        <w:ind w:firstLine="0"/>
        <w:rPr>
          <w:rFonts w:ascii="Arial" w:eastAsia="Times New Roman" w:hAnsi="Arial" w:cs="Arial"/>
          <w:i/>
          <w:color w:val="222222"/>
          <w:sz w:val="19"/>
          <w:szCs w:val="19"/>
        </w:rPr>
      </w:pPr>
    </w:p>
    <w:bookmarkStart w:id="10" w:name="_MON_1586541575"/>
    <w:bookmarkEnd w:id="10"/>
    <w:p w14:paraId="0103D97A" w14:textId="774A5A38" w:rsidR="00E7393D" w:rsidRDefault="00F73D35" w:rsidP="007D64E5">
      <w:pPr>
        <w:spacing w:line="240" w:lineRule="auto"/>
        <w:ind w:firstLine="0"/>
        <w:rPr>
          <w:rFonts w:ascii="Times New Roman" w:hAnsi="Times New Roman" w:cs="Times New Roman"/>
        </w:rPr>
      </w:pPr>
      <w:r>
        <w:rPr>
          <w:rFonts w:ascii="Times New Roman" w:hAnsi="Times New Roman" w:cs="Times New Roman"/>
          <w:noProof/>
        </w:rPr>
        <w:object w:dxaOrig="12945" w:dyaOrig="5948" w14:anchorId="3956C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47.35pt;height:297.4pt" o:ole="">
            <v:imagedata r:id="rId17" o:title=""/>
          </v:shape>
          <o:OLEObject Type="Embed" ProgID="Word.Document.12" ShapeID="_x0000_i1025" DrawAspect="Content" ObjectID="_1588937921" r:id="rId18">
            <o:FieldCodes>\s</o:FieldCodes>
          </o:OLEObject>
        </w:object>
      </w:r>
    </w:p>
    <w:p w14:paraId="7906E812" w14:textId="77777777" w:rsidR="007D64E5" w:rsidRDefault="007D64E5" w:rsidP="007D64E5">
      <w:pPr>
        <w:spacing w:line="240" w:lineRule="auto"/>
        <w:ind w:firstLine="0"/>
        <w:rPr>
          <w:rFonts w:ascii="Times New Roman" w:hAnsi="Times New Roman" w:cs="Times New Roman"/>
        </w:rPr>
      </w:pPr>
    </w:p>
    <w:p w14:paraId="2F03C4BA" w14:textId="77777777" w:rsidR="007D64E5" w:rsidRDefault="007D64E5" w:rsidP="007D64E5">
      <w:pPr>
        <w:spacing w:line="240" w:lineRule="auto"/>
        <w:ind w:firstLine="0"/>
        <w:rPr>
          <w:rFonts w:ascii="Times New Roman" w:hAnsi="Times New Roman" w:cs="Times New Roman"/>
        </w:rPr>
      </w:pPr>
    </w:p>
    <w:p w14:paraId="3E9EF1C1" w14:textId="77777777" w:rsidR="007D64E5" w:rsidRDefault="007D64E5" w:rsidP="007D64E5">
      <w:pPr>
        <w:spacing w:line="240" w:lineRule="auto"/>
        <w:ind w:firstLine="0"/>
        <w:rPr>
          <w:rFonts w:ascii="Times New Roman" w:hAnsi="Times New Roman" w:cs="Times New Roman"/>
        </w:rPr>
      </w:pPr>
    </w:p>
    <w:p w14:paraId="72AD5F50" w14:textId="77777777" w:rsidR="007D64E5" w:rsidRDefault="007D64E5" w:rsidP="007D64E5">
      <w:pPr>
        <w:spacing w:line="240" w:lineRule="auto"/>
        <w:ind w:firstLine="0"/>
        <w:rPr>
          <w:rFonts w:ascii="Times New Roman" w:hAnsi="Times New Roman" w:cs="Times New Roman"/>
        </w:rPr>
      </w:pPr>
    </w:p>
    <w:p w14:paraId="002E76FA" w14:textId="77777777" w:rsidR="007D64E5" w:rsidRDefault="007D64E5" w:rsidP="007D64E5">
      <w:pPr>
        <w:spacing w:line="240" w:lineRule="auto"/>
        <w:ind w:firstLine="0"/>
        <w:rPr>
          <w:rFonts w:ascii="Times New Roman" w:hAnsi="Times New Roman" w:cs="Times New Roman"/>
        </w:rPr>
      </w:pPr>
    </w:p>
    <w:p w14:paraId="1197127D" w14:textId="77777777" w:rsidR="007D64E5" w:rsidRDefault="007D64E5" w:rsidP="007D64E5">
      <w:pPr>
        <w:spacing w:line="240" w:lineRule="auto"/>
        <w:ind w:firstLine="0"/>
        <w:rPr>
          <w:rFonts w:ascii="Times New Roman" w:hAnsi="Times New Roman" w:cs="Times New Roman"/>
        </w:rPr>
      </w:pPr>
    </w:p>
    <w:p w14:paraId="0E4709CF" w14:textId="77777777" w:rsidR="006A5105" w:rsidRDefault="006A5105" w:rsidP="007D64E5">
      <w:pPr>
        <w:spacing w:line="240" w:lineRule="auto"/>
        <w:ind w:firstLine="0"/>
        <w:rPr>
          <w:rFonts w:ascii="Times New Roman" w:hAnsi="Times New Roman" w:cs="Times New Roman"/>
        </w:rPr>
      </w:pPr>
    </w:p>
    <w:p w14:paraId="56500FA8" w14:textId="77777777" w:rsidR="006A5105" w:rsidRDefault="006A5105" w:rsidP="007D64E5">
      <w:pPr>
        <w:spacing w:line="240" w:lineRule="auto"/>
        <w:ind w:firstLine="0"/>
        <w:rPr>
          <w:rFonts w:ascii="Times New Roman" w:hAnsi="Times New Roman" w:cs="Times New Roman"/>
        </w:rPr>
      </w:pPr>
    </w:p>
    <w:p w14:paraId="1902066F" w14:textId="77777777" w:rsidR="007D64E5" w:rsidRDefault="007D64E5" w:rsidP="007D64E5">
      <w:pPr>
        <w:spacing w:line="240" w:lineRule="auto"/>
        <w:ind w:firstLine="0"/>
        <w:rPr>
          <w:rFonts w:ascii="Times New Roman" w:hAnsi="Times New Roman" w:cs="Times New Roman"/>
        </w:rPr>
      </w:pPr>
    </w:p>
    <w:p w14:paraId="0BBABAFF" w14:textId="77777777" w:rsidR="00E7393D" w:rsidRDefault="00E7393D" w:rsidP="007D64E5">
      <w:pPr>
        <w:spacing w:line="240" w:lineRule="auto"/>
        <w:ind w:firstLine="0"/>
        <w:rPr>
          <w:rFonts w:ascii="Times New Roman" w:hAnsi="Times New Roman" w:cs="Times New Roman"/>
        </w:rPr>
      </w:pPr>
    </w:p>
    <w:tbl>
      <w:tblPr>
        <w:tblW w:w="9868" w:type="dxa"/>
        <w:tblInd w:w="93" w:type="dxa"/>
        <w:shd w:val="clear" w:color="auto" w:fill="FFFFFF"/>
        <w:tblLayout w:type="fixed"/>
        <w:tblCellMar>
          <w:left w:w="0" w:type="dxa"/>
          <w:right w:w="0" w:type="dxa"/>
        </w:tblCellMar>
        <w:tblLook w:val="04A0" w:firstRow="1" w:lastRow="0" w:firstColumn="1" w:lastColumn="0" w:noHBand="0" w:noVBand="1"/>
      </w:tblPr>
      <w:tblGrid>
        <w:gridCol w:w="20"/>
        <w:gridCol w:w="4567"/>
        <w:gridCol w:w="900"/>
        <w:gridCol w:w="1450"/>
        <w:gridCol w:w="1196"/>
        <w:gridCol w:w="1494"/>
        <w:gridCol w:w="241"/>
      </w:tblGrid>
      <w:tr w:rsidR="00A90878" w14:paraId="0349BF52" w14:textId="77777777" w:rsidTr="008C2A4B">
        <w:trPr>
          <w:trHeight w:val="288"/>
        </w:trPr>
        <w:tc>
          <w:tcPr>
            <w:tcW w:w="20" w:type="dxa"/>
            <w:tcBorders>
              <w:top w:val="nil"/>
              <w:left w:val="nil"/>
              <w:bottom w:val="single" w:sz="4" w:space="0" w:color="auto"/>
            </w:tcBorders>
            <w:shd w:val="clear" w:color="auto" w:fill="FFFFFF"/>
          </w:tcPr>
          <w:p w14:paraId="0B886B5C" w14:textId="77777777" w:rsidR="00A90878" w:rsidRDefault="00A90878" w:rsidP="007D64E5">
            <w:pPr>
              <w:spacing w:line="240" w:lineRule="auto"/>
              <w:rPr>
                <w:rFonts w:ascii="Arial" w:eastAsia="Times New Roman" w:hAnsi="Arial" w:cs="Arial"/>
                <w:color w:val="222222"/>
                <w:sz w:val="19"/>
                <w:szCs w:val="19"/>
              </w:rPr>
            </w:pPr>
          </w:p>
        </w:tc>
        <w:tc>
          <w:tcPr>
            <w:tcW w:w="9848"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0B8B6ABD" w14:textId="77777777" w:rsidR="00A90878" w:rsidRPr="00994180"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6</w:t>
            </w:r>
          </w:p>
          <w:p w14:paraId="7E8A7E9E" w14:textId="77777777" w:rsidR="00A90878" w:rsidRPr="00994180"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Final predictive models for each dependent variable (AE/factors).</w:t>
            </w:r>
          </w:p>
          <w:p w14:paraId="222868D0" w14:textId="77777777" w:rsidR="00A90878" w:rsidRDefault="00A90878" w:rsidP="007D64E5">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A90878" w14:paraId="50B5D884" w14:textId="77777777" w:rsidTr="008C2A4B">
        <w:trPr>
          <w:gridAfter w:val="1"/>
          <w:wAfter w:w="241" w:type="dxa"/>
          <w:trHeight w:val="288"/>
        </w:trPr>
        <w:tc>
          <w:tcPr>
            <w:tcW w:w="458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F3D5267" w14:textId="77777777" w:rsidR="00A90878" w:rsidRDefault="00A90878" w:rsidP="007D64E5">
            <w:pPr>
              <w:spacing w:line="240" w:lineRule="auto"/>
              <w:rPr>
                <w:rFonts w:ascii="Arial" w:eastAsia="Times New Roman" w:hAnsi="Arial" w:cs="Arial"/>
                <w:color w:val="222222"/>
                <w:sz w:val="19"/>
                <w:szCs w:val="19"/>
              </w:rPr>
            </w:pPr>
          </w:p>
        </w:tc>
        <w:tc>
          <w:tcPr>
            <w:tcW w:w="900"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E8F1A4E" w14:textId="77777777" w:rsidR="00A90878" w:rsidRPr="003B680B" w:rsidRDefault="00A90878" w:rsidP="007D64E5">
            <w:pPr>
              <w:spacing w:line="240" w:lineRule="auto"/>
              <w:ind w:firstLine="0"/>
              <w:jc w:val="center"/>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450" w:type="dxa"/>
            <w:tcBorders>
              <w:top w:val="single" w:sz="4" w:space="0" w:color="auto"/>
              <w:left w:val="nil"/>
              <w:bottom w:val="single" w:sz="4" w:space="0" w:color="auto"/>
              <w:right w:val="nil"/>
            </w:tcBorders>
            <w:shd w:val="clear" w:color="auto" w:fill="FFFFFF"/>
          </w:tcPr>
          <w:p w14:paraId="42F0E77F"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96" w:type="dxa"/>
            <w:tcBorders>
              <w:top w:val="single" w:sz="4" w:space="0" w:color="auto"/>
              <w:left w:val="nil"/>
              <w:bottom w:val="single" w:sz="4" w:space="0" w:color="auto"/>
              <w:right w:val="nil"/>
            </w:tcBorders>
            <w:shd w:val="clear" w:color="auto" w:fill="FFFFFF"/>
            <w:vAlign w:val="center"/>
          </w:tcPr>
          <w:p w14:paraId="2EEDBFB7" w14:textId="77777777" w:rsidR="00A90878" w:rsidRDefault="00A90878" w:rsidP="007D64E5">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94" w:type="dxa"/>
            <w:tcBorders>
              <w:top w:val="single" w:sz="4" w:space="0" w:color="auto"/>
              <w:left w:val="nil"/>
              <w:bottom w:val="single" w:sz="4" w:space="0" w:color="auto"/>
              <w:right w:val="nil"/>
            </w:tcBorders>
            <w:shd w:val="clear" w:color="auto" w:fill="FFFFFF"/>
          </w:tcPr>
          <w:p w14:paraId="71E09B61"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A90878" w:rsidRPr="00994180" w14:paraId="4DD35BD7" w14:textId="77777777" w:rsidTr="008C2A4B">
        <w:trPr>
          <w:gridAfter w:val="1"/>
          <w:wAfter w:w="241" w:type="dxa"/>
          <w:trHeight w:val="288"/>
        </w:trPr>
        <w:tc>
          <w:tcPr>
            <w:tcW w:w="458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6B401897" w14:textId="77777777" w:rsidR="00A90878" w:rsidRPr="003B680B"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900"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14FC547D" w14:textId="77777777" w:rsidR="00A90878" w:rsidRPr="00994180" w:rsidRDefault="00A90878" w:rsidP="007D64E5">
            <w:pPr>
              <w:spacing w:line="240" w:lineRule="auto"/>
              <w:jc w:val="center"/>
              <w:rPr>
                <w:rFonts w:ascii="Arial" w:eastAsia="Times New Roman" w:hAnsi="Arial" w:cs="Arial"/>
                <w:color w:val="222222"/>
                <w:sz w:val="19"/>
                <w:szCs w:val="19"/>
              </w:rPr>
            </w:pPr>
          </w:p>
        </w:tc>
        <w:tc>
          <w:tcPr>
            <w:tcW w:w="1450" w:type="dxa"/>
            <w:tcBorders>
              <w:top w:val="single" w:sz="4" w:space="0" w:color="auto"/>
              <w:left w:val="nil"/>
              <w:bottom w:val="nil"/>
              <w:right w:val="nil"/>
            </w:tcBorders>
            <w:shd w:val="clear" w:color="auto" w:fill="FFFFFF"/>
            <w:vAlign w:val="center"/>
          </w:tcPr>
          <w:p w14:paraId="2F420E29" w14:textId="77777777" w:rsidR="00A90878" w:rsidRPr="00994180" w:rsidRDefault="00A90878" w:rsidP="007D64E5">
            <w:pPr>
              <w:spacing w:line="240" w:lineRule="auto"/>
              <w:jc w:val="right"/>
              <w:rPr>
                <w:rFonts w:ascii="Arial" w:eastAsia="Times New Roman" w:hAnsi="Arial" w:cs="Arial"/>
                <w:color w:val="222222"/>
                <w:sz w:val="19"/>
                <w:szCs w:val="19"/>
              </w:rPr>
            </w:pPr>
          </w:p>
        </w:tc>
        <w:tc>
          <w:tcPr>
            <w:tcW w:w="1196" w:type="dxa"/>
            <w:tcBorders>
              <w:top w:val="single" w:sz="4" w:space="0" w:color="auto"/>
              <w:left w:val="nil"/>
              <w:bottom w:val="nil"/>
              <w:right w:val="nil"/>
            </w:tcBorders>
            <w:shd w:val="clear" w:color="auto" w:fill="FFFFFF"/>
            <w:vAlign w:val="center"/>
          </w:tcPr>
          <w:p w14:paraId="14261111" w14:textId="77777777" w:rsidR="00A90878" w:rsidRPr="00994180" w:rsidRDefault="00A90878" w:rsidP="007D64E5">
            <w:pPr>
              <w:spacing w:line="240" w:lineRule="auto"/>
              <w:jc w:val="center"/>
              <w:rPr>
                <w:rFonts w:ascii="Arial" w:eastAsia="Times New Roman" w:hAnsi="Arial" w:cs="Arial"/>
                <w:color w:val="222222"/>
                <w:sz w:val="19"/>
                <w:szCs w:val="19"/>
              </w:rPr>
            </w:pPr>
          </w:p>
        </w:tc>
        <w:tc>
          <w:tcPr>
            <w:tcW w:w="1494" w:type="dxa"/>
            <w:tcBorders>
              <w:top w:val="single" w:sz="4" w:space="0" w:color="auto"/>
              <w:left w:val="nil"/>
              <w:bottom w:val="nil"/>
              <w:right w:val="nil"/>
            </w:tcBorders>
            <w:shd w:val="clear" w:color="auto" w:fill="FFFFFF"/>
          </w:tcPr>
          <w:p w14:paraId="1369684F" w14:textId="77777777" w:rsidR="00A90878" w:rsidRPr="00994180" w:rsidRDefault="00A90878" w:rsidP="007D64E5">
            <w:pPr>
              <w:spacing w:line="240" w:lineRule="auto"/>
              <w:jc w:val="right"/>
              <w:rPr>
                <w:rFonts w:ascii="Arial" w:eastAsia="Times New Roman" w:hAnsi="Arial" w:cs="Arial"/>
                <w:color w:val="222222"/>
                <w:sz w:val="19"/>
                <w:szCs w:val="19"/>
              </w:rPr>
            </w:pPr>
          </w:p>
        </w:tc>
      </w:tr>
      <w:tr w:rsidR="00A90878" w14:paraId="0B107292"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40772956" w14:textId="77777777" w:rsidR="00A90878" w:rsidRPr="003B680B"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AE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Sleep Hygiene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679A71A" w14:textId="77777777" w:rsidR="00A90878" w:rsidRPr="00992122" w:rsidRDefault="00A90878" w:rsidP="007D64E5">
            <w:pPr>
              <w:spacing w:line="240" w:lineRule="auto"/>
              <w:ind w:firstLine="0"/>
              <w:jc w:val="center"/>
              <w:rPr>
                <w:rFonts w:ascii="Arial" w:eastAsia="Times New Roman" w:hAnsi="Arial" w:cs="Arial"/>
                <w:color w:val="222222"/>
                <w:sz w:val="19"/>
                <w:szCs w:val="19"/>
              </w:rPr>
            </w:pPr>
            <w:r w:rsidRPr="00992122">
              <w:rPr>
                <w:rFonts w:ascii="Arial" w:hAnsi="Arial" w:cs="Arial"/>
                <w:sz w:val="19"/>
                <w:szCs w:val="19"/>
              </w:rPr>
              <w:t>0.286</w:t>
            </w:r>
          </w:p>
        </w:tc>
        <w:tc>
          <w:tcPr>
            <w:tcW w:w="1450" w:type="dxa"/>
            <w:tcBorders>
              <w:top w:val="nil"/>
              <w:left w:val="nil"/>
              <w:bottom w:val="nil"/>
              <w:right w:val="nil"/>
            </w:tcBorders>
            <w:shd w:val="clear" w:color="auto" w:fill="FFFFFF"/>
            <w:vAlign w:val="center"/>
          </w:tcPr>
          <w:p w14:paraId="740C68A2" w14:textId="77777777" w:rsidR="00A90878" w:rsidRPr="00992122" w:rsidRDefault="00A90878" w:rsidP="007D64E5">
            <w:pPr>
              <w:spacing w:line="240" w:lineRule="auto"/>
              <w:jc w:val="right"/>
              <w:rPr>
                <w:rFonts w:ascii="Arial" w:eastAsia="Times New Roman" w:hAnsi="Arial" w:cs="Arial"/>
                <w:color w:val="222222"/>
                <w:sz w:val="19"/>
                <w:szCs w:val="19"/>
              </w:rPr>
            </w:pPr>
            <w:r w:rsidRPr="00992122">
              <w:rPr>
                <w:rFonts w:ascii="Arial" w:hAnsi="Arial" w:cs="Arial"/>
                <w:sz w:val="19"/>
                <w:szCs w:val="19"/>
              </w:rPr>
              <w:t>0.0002</w:t>
            </w:r>
            <w:r>
              <w:rPr>
                <w:rFonts w:ascii="Arial" w:hAnsi="Arial" w:cs="Arial"/>
                <w:sz w:val="19"/>
                <w:szCs w:val="19"/>
              </w:rPr>
              <w:t>**</w:t>
            </w:r>
          </w:p>
        </w:tc>
        <w:tc>
          <w:tcPr>
            <w:tcW w:w="1196" w:type="dxa"/>
            <w:tcBorders>
              <w:top w:val="nil"/>
              <w:left w:val="nil"/>
              <w:bottom w:val="nil"/>
              <w:right w:val="nil"/>
            </w:tcBorders>
            <w:shd w:val="clear" w:color="auto" w:fill="FFFFFF"/>
            <w:vAlign w:val="center"/>
          </w:tcPr>
          <w:p w14:paraId="1B17070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5D75CB9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98F69C1"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107F12E"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 Engagement (Skills)</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8BC36A4"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bottom w:val="nil"/>
              <w:right w:val="nil"/>
            </w:tcBorders>
            <w:shd w:val="clear" w:color="auto" w:fill="FFFFFF"/>
          </w:tcPr>
          <w:p w14:paraId="678935F9"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
          <w:p w14:paraId="15E8902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15EF54A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0040D78A"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2DD8D7D9" w14:textId="77777777" w:rsidR="00A90878" w:rsidRPr="003B680B"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2DD654A" w14:textId="77777777" w:rsidR="00A90878" w:rsidRPr="009963B1" w:rsidRDefault="00A90878" w:rsidP="007D64E5">
            <w:pPr>
              <w:spacing w:line="240" w:lineRule="auto"/>
              <w:ind w:firstLine="0"/>
              <w:jc w:val="center"/>
              <w:rPr>
                <w:rFonts w:ascii="Arial" w:eastAsia="Times New Roman" w:hAnsi="Arial" w:cs="Arial"/>
                <w:color w:val="222222"/>
                <w:sz w:val="19"/>
                <w:szCs w:val="19"/>
              </w:rPr>
            </w:pPr>
            <w:r w:rsidRPr="009963B1">
              <w:rPr>
                <w:rFonts w:ascii="Arial" w:hAnsi="Arial" w:cs="Arial"/>
                <w:sz w:val="19"/>
                <w:szCs w:val="19"/>
              </w:rPr>
              <w:t>-0.028</w:t>
            </w:r>
          </w:p>
        </w:tc>
        <w:tc>
          <w:tcPr>
            <w:tcW w:w="1450" w:type="dxa"/>
            <w:tcBorders>
              <w:top w:val="nil"/>
              <w:left w:val="nil"/>
              <w:bottom w:val="nil"/>
              <w:right w:val="nil"/>
            </w:tcBorders>
            <w:shd w:val="clear" w:color="auto" w:fill="FFFFFF"/>
            <w:vAlign w:val="center"/>
          </w:tcPr>
          <w:p w14:paraId="3283B056"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96" w:type="dxa"/>
            <w:tcBorders>
              <w:top w:val="nil"/>
              <w:left w:val="nil"/>
              <w:bottom w:val="nil"/>
              <w:right w:val="nil"/>
            </w:tcBorders>
            <w:shd w:val="clear" w:color="auto" w:fill="FFFFFF"/>
            <w:vAlign w:val="center"/>
          </w:tcPr>
          <w:p w14:paraId="01108ED0" w14:textId="77777777" w:rsidR="00A90878" w:rsidRPr="00992122" w:rsidRDefault="00A90878" w:rsidP="007D64E5">
            <w:pPr>
              <w:spacing w:line="240" w:lineRule="auto"/>
              <w:jc w:val="center"/>
              <w:rPr>
                <w:rFonts w:ascii="Arial" w:eastAsia="Times New Roman" w:hAnsi="Arial" w:cs="Arial"/>
                <w:color w:val="222222"/>
                <w:sz w:val="19"/>
                <w:szCs w:val="19"/>
              </w:rPr>
            </w:pPr>
            <w:r w:rsidRPr="00992122">
              <w:rPr>
                <w:rFonts w:ascii="Arial" w:hAnsi="Arial" w:cs="Arial"/>
                <w:sz w:val="19"/>
                <w:szCs w:val="19"/>
              </w:rPr>
              <w:t>0.155</w:t>
            </w:r>
          </w:p>
        </w:tc>
        <w:tc>
          <w:tcPr>
            <w:tcW w:w="1494" w:type="dxa"/>
            <w:tcBorders>
              <w:top w:val="nil"/>
              <w:left w:val="nil"/>
              <w:bottom w:val="nil"/>
              <w:right w:val="nil"/>
            </w:tcBorders>
            <w:shd w:val="clear" w:color="auto" w:fill="FFFFFF"/>
          </w:tcPr>
          <w:p w14:paraId="7343848C" w14:textId="77777777" w:rsidR="00A90878" w:rsidRPr="00992122" w:rsidRDefault="00A90878" w:rsidP="007D64E5">
            <w:pPr>
              <w:spacing w:line="240" w:lineRule="auto"/>
              <w:ind w:firstLine="0"/>
              <w:jc w:val="right"/>
              <w:rPr>
                <w:rFonts w:ascii="Arial" w:eastAsia="Times New Roman" w:hAnsi="Arial" w:cs="Arial"/>
                <w:color w:val="222222"/>
                <w:sz w:val="19"/>
                <w:szCs w:val="19"/>
              </w:rPr>
            </w:pPr>
            <w:r w:rsidRPr="00992122">
              <w:rPr>
                <w:rFonts w:ascii="Arial" w:hAnsi="Arial" w:cs="Arial"/>
                <w:sz w:val="19"/>
                <w:szCs w:val="19"/>
              </w:rPr>
              <w:t>0.000009</w:t>
            </w:r>
            <w:r>
              <w:rPr>
                <w:rFonts w:ascii="Arial" w:hAnsi="Arial" w:cs="Arial"/>
                <w:sz w:val="19"/>
                <w:szCs w:val="19"/>
              </w:rPr>
              <w:t>***</w:t>
            </w:r>
          </w:p>
        </w:tc>
      </w:tr>
      <w:tr w:rsidR="00A90878" w14:paraId="3F6A59BD"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52997EB5"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 Engagement (</w:t>
            </w:r>
            <w:proofErr w:type="spellStart"/>
            <w:r>
              <w:rPr>
                <w:rFonts w:ascii="Arial" w:eastAsia="Times New Roman" w:hAnsi="Arial" w:cs="Arial"/>
                <w:color w:val="222222"/>
                <w:sz w:val="19"/>
                <w:szCs w:val="19"/>
              </w:rPr>
              <w:t>Emot</w:t>
            </w:r>
            <w:proofErr w:type="spellEnd"/>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659EBAB9"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bottom w:val="nil"/>
              <w:right w:val="nil"/>
            </w:tcBorders>
            <w:shd w:val="clear" w:color="auto" w:fill="FFFFFF"/>
            <w:vAlign w:val="center"/>
          </w:tcPr>
          <w:p w14:paraId="156E32B0"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
          <w:p w14:paraId="3F9B377F"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40ACC766"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5ACEA10"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6E017EA6"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w:t>
            </w:r>
            <w:proofErr w:type="spellStart"/>
            <w:r>
              <w:rPr>
                <w:rFonts w:ascii="Arial" w:eastAsia="Times New Roman" w:hAnsi="Arial" w:cs="Arial"/>
                <w:color w:val="222222"/>
                <w:sz w:val="19"/>
                <w:szCs w:val="19"/>
              </w:rPr>
              <w:t>Emot</w:t>
            </w:r>
            <w:proofErr w:type="spellEnd"/>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4A64A216" w14:textId="77777777" w:rsidR="00A90878" w:rsidRPr="00F305EC" w:rsidRDefault="00A90878" w:rsidP="007D64E5">
            <w:pPr>
              <w:spacing w:line="240" w:lineRule="auto"/>
              <w:ind w:firstLine="0"/>
              <w:jc w:val="center"/>
              <w:rPr>
                <w:rFonts w:ascii="Arial" w:eastAsia="Times New Roman" w:hAnsi="Arial" w:cs="Arial"/>
                <w:color w:val="222222"/>
                <w:sz w:val="19"/>
                <w:szCs w:val="19"/>
              </w:rPr>
            </w:pPr>
            <w:r w:rsidRPr="00F305EC">
              <w:rPr>
                <w:rFonts w:ascii="Arial" w:hAnsi="Arial" w:cs="Arial"/>
                <w:sz w:val="19"/>
                <w:szCs w:val="19"/>
              </w:rPr>
              <w:t>-0.024</w:t>
            </w:r>
          </w:p>
        </w:tc>
        <w:tc>
          <w:tcPr>
            <w:tcW w:w="1450" w:type="dxa"/>
            <w:tcBorders>
              <w:top w:val="nil"/>
              <w:left w:val="nil"/>
              <w:bottom w:val="nil"/>
              <w:right w:val="nil"/>
            </w:tcBorders>
            <w:shd w:val="clear" w:color="auto" w:fill="FFFFFF"/>
            <w:vAlign w:val="center"/>
          </w:tcPr>
          <w:p w14:paraId="11AB0288" w14:textId="77777777" w:rsidR="00A90878" w:rsidRPr="00F305EC" w:rsidRDefault="00A90878" w:rsidP="007D64E5">
            <w:pPr>
              <w:spacing w:line="240" w:lineRule="auto"/>
              <w:jc w:val="right"/>
              <w:rPr>
                <w:rFonts w:ascii="Arial" w:eastAsia="Times New Roman" w:hAnsi="Arial" w:cs="Arial"/>
                <w:color w:val="222222"/>
                <w:sz w:val="19"/>
                <w:szCs w:val="19"/>
              </w:rPr>
            </w:pPr>
            <w:r w:rsidRPr="00F305EC">
              <w:rPr>
                <w:rFonts w:ascii="Arial" w:hAnsi="Arial" w:cs="Arial"/>
                <w:sz w:val="19"/>
                <w:szCs w:val="19"/>
              </w:rPr>
              <w:t>0.122</w:t>
            </w:r>
          </w:p>
        </w:tc>
        <w:tc>
          <w:tcPr>
            <w:tcW w:w="1196" w:type="dxa"/>
            <w:tcBorders>
              <w:top w:val="nil"/>
              <w:left w:val="nil"/>
              <w:bottom w:val="nil"/>
              <w:right w:val="nil"/>
            </w:tcBorders>
            <w:shd w:val="clear" w:color="auto" w:fill="FFFFFF"/>
            <w:vAlign w:val="center"/>
          </w:tcPr>
          <w:p w14:paraId="688CDB65"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7EC9902C"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A99E2B0"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259C27E1"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14:paraId="72B2A1D3" w14:textId="77777777" w:rsidR="00A90878" w:rsidRPr="00F305EC"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right w:val="nil"/>
            </w:tcBorders>
            <w:shd w:val="clear" w:color="auto" w:fill="FFFFFF"/>
            <w:vAlign w:val="center"/>
          </w:tcPr>
          <w:p w14:paraId="49F7199B" w14:textId="77777777" w:rsidR="00A90878" w:rsidRPr="00F305EC"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
          <w:p w14:paraId="279E3630"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7B9191F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0AFB290E"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1C9A3CB3"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641772CC" w14:textId="77777777" w:rsidR="00A90878" w:rsidRPr="00F305EC" w:rsidRDefault="00A90878" w:rsidP="007D64E5">
            <w:pPr>
              <w:spacing w:line="240" w:lineRule="auto"/>
              <w:ind w:firstLine="0"/>
              <w:jc w:val="center"/>
              <w:rPr>
                <w:rFonts w:ascii="Arial" w:eastAsia="Times New Roman" w:hAnsi="Arial" w:cs="Arial"/>
                <w:color w:val="222222"/>
                <w:sz w:val="19"/>
                <w:szCs w:val="19"/>
              </w:rPr>
            </w:pPr>
            <w:r w:rsidRPr="00F305EC">
              <w:rPr>
                <w:rFonts w:ascii="Arial" w:hAnsi="Arial" w:cs="Arial"/>
                <w:sz w:val="19"/>
                <w:szCs w:val="19"/>
              </w:rPr>
              <w:t>-0.037</w:t>
            </w:r>
          </w:p>
        </w:tc>
        <w:tc>
          <w:tcPr>
            <w:tcW w:w="1450" w:type="dxa"/>
            <w:tcBorders>
              <w:top w:val="nil"/>
              <w:left w:val="nil"/>
              <w:right w:val="nil"/>
            </w:tcBorders>
            <w:shd w:val="clear" w:color="auto" w:fill="FFFFFF"/>
            <w:vAlign w:val="center"/>
          </w:tcPr>
          <w:p w14:paraId="729BD8CB" w14:textId="77777777" w:rsidR="00A90878" w:rsidRPr="00F305EC" w:rsidRDefault="00A90878" w:rsidP="007D64E5">
            <w:pPr>
              <w:spacing w:line="240" w:lineRule="auto"/>
              <w:jc w:val="right"/>
              <w:rPr>
                <w:rFonts w:ascii="Arial" w:eastAsia="Times New Roman" w:hAnsi="Arial" w:cs="Arial"/>
                <w:color w:val="222222"/>
                <w:sz w:val="19"/>
                <w:szCs w:val="19"/>
              </w:rPr>
            </w:pPr>
            <w:r w:rsidRPr="00F305EC">
              <w:rPr>
                <w:rFonts w:ascii="Arial" w:hAnsi="Arial" w:cs="Arial"/>
                <w:sz w:val="19"/>
                <w:szCs w:val="19"/>
              </w:rPr>
              <w:t>0.033</w:t>
            </w:r>
          </w:p>
        </w:tc>
        <w:tc>
          <w:tcPr>
            <w:tcW w:w="1196" w:type="dxa"/>
            <w:tcBorders>
              <w:top w:val="nil"/>
              <w:left w:val="nil"/>
              <w:right w:val="nil"/>
            </w:tcBorders>
            <w:shd w:val="clear" w:color="auto" w:fill="FFFFFF"/>
            <w:vAlign w:val="center"/>
          </w:tcPr>
          <w:p w14:paraId="5FD8D808"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1CE4A784"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08F6E65"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6062B71B"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14:paraId="4617696A"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right w:val="nil"/>
            </w:tcBorders>
            <w:shd w:val="clear" w:color="auto" w:fill="FFFFFF"/>
            <w:vAlign w:val="center"/>
          </w:tcPr>
          <w:p w14:paraId="0B33E2D9"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
          <w:p w14:paraId="6092626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6AD67690"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3FF2EA4"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598AEABD"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415C2A87" w14:textId="77777777" w:rsidR="00A90878" w:rsidRPr="002A6A2D" w:rsidRDefault="00A90878" w:rsidP="007D64E5">
            <w:pPr>
              <w:spacing w:line="240" w:lineRule="auto"/>
              <w:ind w:firstLine="0"/>
              <w:jc w:val="center"/>
              <w:rPr>
                <w:rFonts w:ascii="Arial" w:eastAsia="Times New Roman" w:hAnsi="Arial" w:cs="Arial"/>
                <w:color w:val="222222"/>
                <w:sz w:val="19"/>
                <w:szCs w:val="19"/>
              </w:rPr>
            </w:pPr>
            <w:r w:rsidRPr="002A6A2D">
              <w:rPr>
                <w:rFonts w:ascii="Arial" w:hAnsi="Arial" w:cs="Arial"/>
                <w:sz w:val="19"/>
                <w:szCs w:val="19"/>
              </w:rPr>
              <w:t>-0.006</w:t>
            </w:r>
          </w:p>
        </w:tc>
        <w:tc>
          <w:tcPr>
            <w:tcW w:w="1450" w:type="dxa"/>
            <w:tcBorders>
              <w:top w:val="nil"/>
              <w:left w:val="nil"/>
              <w:right w:val="nil"/>
            </w:tcBorders>
            <w:shd w:val="clear" w:color="auto" w:fill="FFFFFF"/>
            <w:vAlign w:val="center"/>
          </w:tcPr>
          <w:p w14:paraId="07D85D08" w14:textId="77777777" w:rsidR="00A90878" w:rsidRPr="002A6A2D" w:rsidRDefault="00A90878" w:rsidP="007D64E5">
            <w:pPr>
              <w:spacing w:line="240" w:lineRule="auto"/>
              <w:jc w:val="right"/>
              <w:rPr>
                <w:rFonts w:ascii="Arial" w:eastAsia="Times New Roman" w:hAnsi="Arial" w:cs="Arial"/>
                <w:color w:val="222222"/>
                <w:sz w:val="19"/>
                <w:szCs w:val="19"/>
              </w:rPr>
            </w:pPr>
            <w:r w:rsidRPr="002A6A2D">
              <w:rPr>
                <w:rFonts w:ascii="Arial" w:hAnsi="Arial" w:cs="Arial"/>
                <w:sz w:val="19"/>
                <w:szCs w:val="19"/>
              </w:rPr>
              <w:t>0.505</w:t>
            </w:r>
          </w:p>
        </w:tc>
        <w:tc>
          <w:tcPr>
            <w:tcW w:w="1196" w:type="dxa"/>
            <w:tcBorders>
              <w:top w:val="nil"/>
              <w:left w:val="nil"/>
              <w:right w:val="nil"/>
            </w:tcBorders>
            <w:shd w:val="clear" w:color="auto" w:fill="FFFFFF"/>
            <w:vAlign w:val="center"/>
          </w:tcPr>
          <w:p w14:paraId="1275A32C" w14:textId="77777777" w:rsidR="00A90878" w:rsidRPr="003B27A6" w:rsidRDefault="00A90878" w:rsidP="007D64E5">
            <w:pPr>
              <w:spacing w:line="240" w:lineRule="auto"/>
              <w:jc w:val="center"/>
              <w:rPr>
                <w:rFonts w:ascii="Arial" w:eastAsia="Times New Roman" w:hAnsi="Arial" w:cs="Arial"/>
                <w:color w:val="222222"/>
                <w:sz w:val="19"/>
                <w:szCs w:val="19"/>
              </w:rPr>
            </w:pPr>
            <w:r w:rsidRPr="003B27A6">
              <w:rPr>
                <w:rFonts w:ascii="Arial" w:hAnsi="Arial" w:cs="Arial"/>
                <w:sz w:val="19"/>
                <w:szCs w:val="19"/>
              </w:rPr>
              <w:t>0.045</w:t>
            </w:r>
          </w:p>
        </w:tc>
        <w:tc>
          <w:tcPr>
            <w:tcW w:w="1494" w:type="dxa"/>
            <w:tcBorders>
              <w:top w:val="nil"/>
              <w:left w:val="nil"/>
              <w:right w:val="nil"/>
            </w:tcBorders>
            <w:shd w:val="clear" w:color="auto" w:fill="FFFFFF"/>
          </w:tcPr>
          <w:p w14:paraId="4601895A" w14:textId="77777777" w:rsidR="00A90878" w:rsidRPr="003B27A6" w:rsidRDefault="00A90878" w:rsidP="007D64E5">
            <w:pPr>
              <w:spacing w:line="240" w:lineRule="auto"/>
              <w:ind w:firstLine="0"/>
              <w:jc w:val="right"/>
              <w:rPr>
                <w:rFonts w:ascii="Arial" w:eastAsia="Times New Roman" w:hAnsi="Arial" w:cs="Arial"/>
                <w:color w:val="222222"/>
                <w:sz w:val="19"/>
                <w:szCs w:val="19"/>
              </w:rPr>
            </w:pPr>
            <w:r w:rsidRPr="003B27A6">
              <w:rPr>
                <w:rFonts w:ascii="Arial" w:hAnsi="Arial" w:cs="Arial"/>
                <w:sz w:val="19"/>
                <w:szCs w:val="19"/>
              </w:rPr>
              <w:t>0.007</w:t>
            </w:r>
            <w:r>
              <w:rPr>
                <w:rFonts w:ascii="Arial" w:hAnsi="Arial" w:cs="Arial"/>
                <w:sz w:val="19"/>
                <w:szCs w:val="19"/>
              </w:rPr>
              <w:t>*</w:t>
            </w:r>
          </w:p>
        </w:tc>
      </w:tr>
      <w:tr w:rsidR="00A90878" w14:paraId="29F47016"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2FAD2777" w14:textId="77777777" w:rsidR="00A90878" w:rsidRDefault="00A90878" w:rsidP="007D64E5">
            <w:pPr>
              <w:spacing w:line="240" w:lineRule="auto"/>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14:paraId="20CFCA90" w14:textId="77777777" w:rsidR="00A90878" w:rsidRPr="006C638A" w:rsidRDefault="00A90878" w:rsidP="007D64E5">
            <w:pPr>
              <w:spacing w:line="240" w:lineRule="auto"/>
              <w:jc w:val="center"/>
              <w:rPr>
                <w:rFonts w:ascii="Arial" w:eastAsia="Times New Roman" w:hAnsi="Arial" w:cs="Arial"/>
                <w:b/>
                <w:color w:val="222222"/>
                <w:sz w:val="19"/>
                <w:szCs w:val="19"/>
              </w:rPr>
            </w:pPr>
          </w:p>
        </w:tc>
        <w:tc>
          <w:tcPr>
            <w:tcW w:w="1450" w:type="dxa"/>
            <w:tcBorders>
              <w:top w:val="nil"/>
              <w:left w:val="nil"/>
              <w:bottom w:val="single" w:sz="4" w:space="0" w:color="auto"/>
              <w:right w:val="nil"/>
            </w:tcBorders>
            <w:shd w:val="clear" w:color="auto" w:fill="FFFFFF"/>
            <w:vAlign w:val="center"/>
          </w:tcPr>
          <w:p w14:paraId="5E9AB0FB"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single" w:sz="4" w:space="0" w:color="auto"/>
              <w:right w:val="nil"/>
            </w:tcBorders>
            <w:shd w:val="clear" w:color="auto" w:fill="FFFFFF"/>
            <w:vAlign w:val="center"/>
          </w:tcPr>
          <w:p w14:paraId="6F846FA3"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single" w:sz="4" w:space="0" w:color="auto"/>
              <w:right w:val="nil"/>
            </w:tcBorders>
            <w:shd w:val="clear" w:color="auto" w:fill="FFFFFF"/>
          </w:tcPr>
          <w:p w14:paraId="46BBB3FB"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D26FDEC" w14:textId="77777777" w:rsidTr="008C2A4B">
        <w:trPr>
          <w:gridAfter w:val="3"/>
          <w:wAfter w:w="2931" w:type="dxa"/>
          <w:trHeight w:val="288"/>
        </w:trPr>
        <w:tc>
          <w:tcPr>
            <w:tcW w:w="6937" w:type="dxa"/>
            <w:gridSpan w:val="4"/>
            <w:tcBorders>
              <w:top w:val="single" w:sz="4" w:space="0" w:color="auto"/>
              <w:left w:val="nil"/>
              <w:bottom w:val="nil"/>
            </w:tcBorders>
            <w:shd w:val="clear" w:color="auto" w:fill="FFFFFF"/>
            <w:noWrap/>
            <w:tcMar>
              <w:top w:w="0" w:type="dxa"/>
              <w:left w:w="108" w:type="dxa"/>
              <w:bottom w:w="0" w:type="dxa"/>
              <w:right w:w="108" w:type="dxa"/>
            </w:tcMar>
          </w:tcPr>
          <w:p w14:paraId="217CD5E9"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6E10C0BA" w14:textId="77777777" w:rsidR="00E7393D" w:rsidRDefault="00E7393D" w:rsidP="007D64E5">
      <w:pPr>
        <w:spacing w:line="240" w:lineRule="auto"/>
        <w:rPr>
          <w:rFonts w:ascii="Times New Roman" w:hAnsi="Times New Roman" w:cs="Times New Roman"/>
        </w:rPr>
        <w:sectPr w:rsidR="00E7393D" w:rsidSect="00A90878">
          <w:pgSz w:w="15840" w:h="12240" w:orient="landscape"/>
          <w:pgMar w:top="1440" w:right="1440" w:bottom="1440" w:left="1440" w:header="720" w:footer="0" w:gutter="0"/>
          <w:cols w:space="720"/>
          <w:formProt w:val="0"/>
          <w:titlePg/>
          <w:docGrid w:linePitch="360"/>
        </w:sectPr>
      </w:pPr>
    </w:p>
    <w:p w14:paraId="7CCCA756" w14:textId="77777777" w:rsidR="000060B7" w:rsidRPr="00A10106" w:rsidRDefault="000060B7" w:rsidP="000060B7">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lastRenderedPageBreak/>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535AEE5C" w14:textId="72BBF28C" w:rsidR="00A168FA" w:rsidRDefault="000060B7"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w:t>
      </w:r>
      <w:proofErr w:type="spellStart"/>
      <w:r>
        <w:rPr>
          <w:rFonts w:ascii="Times New Roman" w:eastAsia="Times New Roman" w:hAnsi="Times New Roman" w:cs="Times New Roman"/>
          <w:color w:val="222222"/>
        </w:rPr>
        <w:t>Handelsman</w:t>
      </w:r>
      <w:proofErr w:type="spellEnd"/>
      <w:r>
        <w:rPr>
          <w:rFonts w:ascii="Times New Roman" w:eastAsia="Times New Roman" w:hAnsi="Times New Roman" w:cs="Times New Roman"/>
          <w:color w:val="222222"/>
        </w:rPr>
        <w:t xml:space="preserve"> </w:t>
      </w:r>
      <w:r w:rsidR="00422736">
        <w:rPr>
          <w:rFonts w:ascii="Times New Roman" w:eastAsia="Times New Roman" w:hAnsi="Times New Roman" w:cs="Times New Roman"/>
          <w:color w:val="222222"/>
        </w:rPr>
        <w:t>et al.</w:t>
      </w:r>
      <w:r>
        <w:rPr>
          <w:rFonts w:ascii="Times New Roman" w:eastAsia="Times New Roman" w:hAnsi="Times New Roman" w:cs="Times New Roman"/>
          <w:color w:val="222222"/>
        </w:rPr>
        <w:t xml:space="preserve"> (2005) in their development of the Student Course Engagement Questionnaire (SCEQ).  They found evidence for the initial validation of the measure and a breakdown into four factors: skills engagement, emotional engagement, participation/interaction engagement, and performance engagement. </w:t>
      </w:r>
      <w:r w:rsidR="00A168FA">
        <w:rPr>
          <w:rFonts w:ascii="Times New Roman" w:eastAsia="Times New Roman" w:hAnsi="Times New Roman" w:cs="Times New Roman"/>
          <w:color w:val="222222"/>
        </w:rPr>
        <w:t xml:space="preserve">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w:t>
      </w:r>
      <w:r w:rsidR="00422736">
        <w:rPr>
          <w:rFonts w:ascii="Times New Roman" w:eastAsia="Times New Roman" w:hAnsi="Times New Roman" w:cs="Times New Roman"/>
          <w:color w:val="222222"/>
        </w:rPr>
        <w:t>if not poor fit</w:t>
      </w:r>
      <w:r w:rsidR="00A168FA">
        <w:rPr>
          <w:rFonts w:ascii="Times New Roman" w:eastAsia="Times New Roman" w:hAnsi="Times New Roman" w:cs="Times New Roman"/>
          <w:color w:val="222222"/>
        </w:rPr>
        <w:t xml:space="preserve">.  The factor loadings from the original research </w:t>
      </w:r>
      <w:r w:rsidR="00422736">
        <w:rPr>
          <w:rFonts w:ascii="Times New Roman" w:eastAsia="Times New Roman" w:hAnsi="Times New Roman" w:cs="Times New Roman"/>
          <w:color w:val="222222"/>
        </w:rPr>
        <w:t xml:space="preserve">study </w:t>
      </w:r>
      <w:r w:rsidR="00A168FA">
        <w:rPr>
          <w:rFonts w:ascii="Times New Roman" w:eastAsia="Times New Roman" w:hAnsi="Times New Roman" w:cs="Times New Roman"/>
          <w:color w:val="222222"/>
        </w:rPr>
        <w:t xml:space="preserve">and the current study are outlined in Table 7. </w:t>
      </w:r>
    </w:p>
    <w:p w14:paraId="523C80CF" w14:textId="0FCD55A2" w:rsidR="000060B7" w:rsidRPr="00146A95" w:rsidRDefault="00A168FA"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37"/>
        <w:gridCol w:w="695"/>
        <w:gridCol w:w="21"/>
        <w:gridCol w:w="676"/>
        <w:gridCol w:w="92"/>
        <w:gridCol w:w="38"/>
        <w:gridCol w:w="20"/>
        <w:gridCol w:w="494"/>
        <w:gridCol w:w="58"/>
        <w:gridCol w:w="698"/>
        <w:gridCol w:w="638"/>
        <w:gridCol w:w="59"/>
        <w:gridCol w:w="169"/>
        <w:gridCol w:w="59"/>
        <w:gridCol w:w="412"/>
        <w:gridCol w:w="59"/>
        <w:gridCol w:w="634"/>
        <w:gridCol w:w="64"/>
        <w:gridCol w:w="698"/>
        <w:gridCol w:w="90"/>
        <w:gridCol w:w="601"/>
        <w:gridCol w:w="691"/>
        <w:gridCol w:w="20"/>
        <w:gridCol w:w="727"/>
      </w:tblGrid>
      <w:tr w:rsidR="00407DB9" w:rsidRPr="00994180" w14:paraId="034D194D" w14:textId="77777777" w:rsidTr="00C065AD">
        <w:trPr>
          <w:gridAfter w:val="5"/>
          <w:wAfter w:w="2123" w:type="dxa"/>
          <w:trHeight w:val="255"/>
        </w:trPr>
        <w:tc>
          <w:tcPr>
            <w:tcW w:w="4042" w:type="dxa"/>
            <w:shd w:val="clear" w:color="auto" w:fill="FFFFFF"/>
            <w:noWrap/>
            <w:tcMar>
              <w:top w:w="0" w:type="dxa"/>
              <w:left w:w="108" w:type="dxa"/>
              <w:bottom w:w="0" w:type="dxa"/>
              <w:right w:w="108" w:type="dxa"/>
            </w:tcMar>
            <w:vAlign w:val="bottom"/>
            <w:hideMark/>
          </w:tcPr>
          <w:p w14:paraId="2D85D33D"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TABLE 7. </w:t>
            </w:r>
          </w:p>
        </w:tc>
        <w:tc>
          <w:tcPr>
            <w:tcW w:w="717" w:type="dxa"/>
            <w:gridSpan w:val="2"/>
            <w:shd w:val="clear" w:color="auto" w:fill="FFFFFF"/>
            <w:noWrap/>
            <w:tcMar>
              <w:top w:w="0" w:type="dxa"/>
              <w:left w:w="108" w:type="dxa"/>
              <w:bottom w:w="0" w:type="dxa"/>
              <w:right w:w="108" w:type="dxa"/>
            </w:tcMar>
            <w:vAlign w:val="bottom"/>
            <w:hideMark/>
          </w:tcPr>
          <w:p w14:paraId="0205A16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gridSpan w:val="2"/>
            <w:shd w:val="clear" w:color="auto" w:fill="FFFFFF"/>
            <w:noWrap/>
            <w:tcMar>
              <w:top w:w="0" w:type="dxa"/>
              <w:left w:w="108" w:type="dxa"/>
              <w:bottom w:w="0" w:type="dxa"/>
              <w:right w:w="108" w:type="dxa"/>
            </w:tcMar>
            <w:vAlign w:val="bottom"/>
            <w:hideMark/>
          </w:tcPr>
          <w:p w14:paraId="2D0DC8E2"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14:paraId="04E03F21"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shd w:val="clear" w:color="auto" w:fill="FFFFFF"/>
            <w:noWrap/>
            <w:tcMar>
              <w:top w:w="0" w:type="dxa"/>
              <w:left w:w="108" w:type="dxa"/>
              <w:bottom w:w="0" w:type="dxa"/>
              <w:right w:w="108" w:type="dxa"/>
            </w:tcMar>
            <w:vAlign w:val="bottom"/>
            <w:hideMark/>
          </w:tcPr>
          <w:p w14:paraId="29E281DF"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14:paraId="719D1A4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14:paraId="330626EE"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104C29"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shd w:val="clear" w:color="auto" w:fill="FFFFFF"/>
            <w:noWrap/>
            <w:tcMar>
              <w:top w:w="0" w:type="dxa"/>
              <w:left w:w="108" w:type="dxa"/>
              <w:bottom w:w="0" w:type="dxa"/>
              <w:right w:w="108" w:type="dxa"/>
            </w:tcMar>
            <w:vAlign w:val="bottom"/>
            <w:hideMark/>
          </w:tcPr>
          <w:p w14:paraId="22467040"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55F7E4F" w14:textId="77777777" w:rsidTr="00461362">
        <w:trPr>
          <w:gridAfter w:val="5"/>
          <w:wAfter w:w="2123" w:type="dxa"/>
          <w:trHeight w:val="255"/>
        </w:trPr>
        <w:tc>
          <w:tcPr>
            <w:tcW w:w="9627" w:type="dxa"/>
            <w:gridSpan w:val="1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CAC3254" w14:textId="77777777" w:rsidR="00407DB9" w:rsidRDefault="00407DB9" w:rsidP="00407DB9">
            <w:pPr>
              <w:spacing w:line="240" w:lineRule="auto"/>
              <w:ind w:firstLine="0"/>
              <w:rPr>
                <w:rFonts w:ascii="Arial" w:eastAsia="Times New Roman" w:hAnsi="Arial" w:cs="Arial"/>
                <w:i/>
                <w:color w:val="222222"/>
                <w:sz w:val="19"/>
                <w:szCs w:val="19"/>
              </w:rPr>
            </w:pPr>
            <w:r w:rsidRPr="00407DB9">
              <w:rPr>
                <w:rFonts w:ascii="Arial" w:eastAsia="Times New Roman" w:hAnsi="Arial" w:cs="Arial"/>
                <w:i/>
                <w:color w:val="222222"/>
                <w:sz w:val="19"/>
                <w:szCs w:val="19"/>
              </w:rPr>
              <w:t>Confirmatory Factor Analysis of Factor Structure of Student Course Engagement Questionnaire</w:t>
            </w:r>
          </w:p>
          <w:p w14:paraId="3FD04E7A" w14:textId="7C601255" w:rsidR="00114359" w:rsidRPr="00407DB9" w:rsidRDefault="00114359" w:rsidP="00407DB9">
            <w:pPr>
              <w:spacing w:line="240" w:lineRule="auto"/>
              <w:ind w:firstLine="0"/>
              <w:rPr>
                <w:rFonts w:ascii="Arial" w:eastAsia="Times New Roman" w:hAnsi="Arial" w:cs="Arial"/>
                <w:i/>
                <w:color w:val="222222"/>
                <w:sz w:val="19"/>
                <w:szCs w:val="19"/>
              </w:rPr>
            </w:pPr>
          </w:p>
        </w:tc>
      </w:tr>
      <w:tr w:rsidR="00407DB9" w:rsidRPr="00994180" w14:paraId="05C6AC8F" w14:textId="77777777" w:rsidTr="00C065AD">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7D5AF7"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393"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03178D6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1</w:t>
            </w:r>
          </w:p>
          <w:p w14:paraId="39984976"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p w14:paraId="224711AF" w14:textId="77777777" w:rsidR="00407DB9" w:rsidRPr="00994180" w:rsidRDefault="00B8655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9DDCCBB">
                <v:rect id="_x0000_i1026" alt="" style="width:.45pt;height:.05pt;mso-width-percent:0;mso-height-percent:0;mso-width-percent:0;mso-height-percent:0" o:hrpct="1" o:hralign="center" o:hrstd="t" o:hr="t" fillcolor="#a0a0a0" stroked="f"/>
              </w:pict>
            </w:r>
          </w:p>
        </w:tc>
        <w:tc>
          <w:tcPr>
            <w:tcW w:w="1400"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1B7E1A94"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2</w:t>
            </w:r>
          </w:p>
          <w:p w14:paraId="4FCE557D"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p w14:paraId="39B27F51" w14:textId="77777777" w:rsidR="00407DB9" w:rsidRPr="00994180" w:rsidRDefault="00B8655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4FFFAD1">
                <v:rect id="_x0000_i1027" alt="" style="width:.45pt;height:.05pt;mso-width-percent:0;mso-height-percent:0;mso-width-percent:0;mso-height-percent:0" o:hrpct="1" o:hralign="center" o:hrstd="t" o:hr="t" fillcolor="#a0a0a0" stroked="f"/>
              </w:pict>
            </w:r>
          </w:p>
        </w:tc>
        <w:tc>
          <w:tcPr>
            <w:tcW w:w="1396"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0FCB174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3</w:t>
            </w:r>
          </w:p>
          <w:p w14:paraId="7D48B1E4"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(Part/int)</w:t>
            </w:r>
          </w:p>
          <w:p w14:paraId="68DD7362" w14:textId="77777777" w:rsidR="00407DB9" w:rsidRPr="00994180" w:rsidRDefault="00B8655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1500CCEF">
                <v:rect id="_x0000_i1028" alt="" style="width:.45pt;height:.05pt;mso-width-percent:0;mso-height-percent:0;mso-width-percent:0;mso-height-percent:0" o:hrpct="1" o:hralign="center" o:hrstd="t" o:hr="t" fillcolor="#a0a0a0" stroked="f"/>
              </w:pict>
            </w:r>
          </w:p>
        </w:tc>
        <w:tc>
          <w:tcPr>
            <w:tcW w:w="1486"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2E42EDCE" w14:textId="212A593B"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4</w:t>
            </w:r>
            <w:r w:rsidR="00461362">
              <w:rPr>
                <w:rFonts w:ascii="Arial" w:eastAsia="Times New Roman" w:hAnsi="Arial" w:cs="Arial"/>
                <w:color w:val="222222"/>
                <w:sz w:val="19"/>
                <w:szCs w:val="19"/>
              </w:rPr>
              <w:t xml:space="preserve"> </w:t>
            </w:r>
            <w:r>
              <w:rPr>
                <w:rFonts w:ascii="Arial" w:eastAsia="Times New Roman" w:hAnsi="Arial" w:cs="Arial"/>
                <w:color w:val="222222"/>
                <w:sz w:val="19"/>
                <w:szCs w:val="19"/>
              </w:rPr>
              <w:t>(Performance)</w:t>
            </w:r>
          </w:p>
          <w:p w14:paraId="58A9D113" w14:textId="77777777" w:rsidR="00407DB9" w:rsidRPr="00994180" w:rsidRDefault="00B8655C"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4C294C38">
                <v:rect id="_x0000_i1029" alt="" style="width:.45pt;height:.05pt;mso-width-percent:0;mso-height-percent:0;mso-width-percent:0;mso-height-percent:0" o:hrpct="1" o:hralign="center" o:hrstd="t" o:hr="t" fillcolor="#a0a0a0" stroked="f"/>
              </w:pict>
            </w:r>
          </w:p>
        </w:tc>
      </w:tr>
      <w:tr w:rsidR="00407DB9" w:rsidRPr="00994180" w14:paraId="1ED89DE5" w14:textId="77777777" w:rsidTr="00C065AD">
        <w:trPr>
          <w:gridAfter w:val="4"/>
          <w:wAfter w:w="2033" w:type="dxa"/>
          <w:trHeight w:val="255"/>
        </w:trPr>
        <w:tc>
          <w:tcPr>
            <w:tcW w:w="4042"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1D6979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69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081FA5C" w14:textId="78E3A92D" w:rsidR="00407DB9" w:rsidRPr="00994180" w:rsidRDefault="002E1EFA" w:rsidP="00C065AD">
            <w:pPr>
              <w:spacing w:line="240" w:lineRule="auto"/>
              <w:ind w:firstLine="0"/>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roofErr w:type="spellEnd"/>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56E5CFB" w14:textId="50DE2E90"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702" w:type="dxa"/>
            <w:gridSpan w:val="5"/>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F206EA" w14:textId="76AD3708" w:rsidR="00407DB9" w:rsidRPr="00994180" w:rsidRDefault="002E1EFA" w:rsidP="00C065AD">
            <w:pPr>
              <w:spacing w:line="240" w:lineRule="auto"/>
              <w:ind w:firstLine="0"/>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w:t>
            </w:r>
            <w:r>
              <w:rPr>
                <w:rFonts w:ascii="Arial" w:eastAsia="Times New Roman" w:hAnsi="Arial" w:cs="Arial"/>
                <w:i/>
                <w:iCs/>
                <w:color w:val="222222"/>
                <w:sz w:val="19"/>
                <w:szCs w:val="19"/>
              </w:rPr>
              <w:t>g</w:t>
            </w:r>
            <w:proofErr w:type="spellEnd"/>
          </w:p>
        </w:tc>
        <w:tc>
          <w:tcPr>
            <w:tcW w:w="69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10010E8" w14:textId="6E251D3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A955C37" w14:textId="20DFF718" w:rsidR="00407DB9" w:rsidRPr="00994180" w:rsidRDefault="002E1EFA" w:rsidP="00C065AD">
            <w:pPr>
              <w:spacing w:line="240" w:lineRule="auto"/>
              <w:ind w:firstLine="0"/>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roofErr w:type="spellEnd"/>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EFF6BD9" w14:textId="4B171B4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69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7D90A58" w14:textId="507E382D" w:rsidR="00407DB9" w:rsidRPr="00994180" w:rsidRDefault="002E1EFA" w:rsidP="00C065AD">
            <w:pPr>
              <w:spacing w:line="240" w:lineRule="auto"/>
              <w:ind w:firstLine="0"/>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roofErr w:type="spellEnd"/>
          </w:p>
        </w:tc>
        <w:tc>
          <w:tcPr>
            <w:tcW w:w="78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C6EB9BE" w14:textId="153DF7D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r>
      <w:tr w:rsidR="00407DB9" w:rsidRPr="00994180" w14:paraId="02A9B037" w14:textId="77777777" w:rsidTr="00C065AD">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2E14EF"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696"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E5FE40" w14:textId="76CD4854"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B57A69B" w14:textId="055965EC"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63</w:t>
            </w:r>
          </w:p>
        </w:tc>
        <w:tc>
          <w:tcPr>
            <w:tcW w:w="702"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2C9F5B7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88548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C4DDA7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1C1F4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48C5D9E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69447782"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6464ED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2D9D65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696" w:type="dxa"/>
            <w:shd w:val="clear" w:color="auto" w:fill="FFFFFF"/>
            <w:noWrap/>
            <w:tcMar>
              <w:top w:w="0" w:type="dxa"/>
              <w:left w:w="108" w:type="dxa"/>
              <w:bottom w:w="0" w:type="dxa"/>
              <w:right w:w="108" w:type="dxa"/>
            </w:tcMar>
            <w:vAlign w:val="bottom"/>
            <w:hideMark/>
          </w:tcPr>
          <w:p w14:paraId="3A01AA52" w14:textId="51A7C36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59</w:t>
            </w:r>
          </w:p>
        </w:tc>
        <w:tc>
          <w:tcPr>
            <w:tcW w:w="697" w:type="dxa"/>
            <w:gridSpan w:val="2"/>
            <w:shd w:val="clear" w:color="auto" w:fill="FFFFFF"/>
            <w:noWrap/>
            <w:tcMar>
              <w:top w:w="0" w:type="dxa"/>
              <w:left w:w="108" w:type="dxa"/>
              <w:bottom w:w="0" w:type="dxa"/>
              <w:right w:w="108" w:type="dxa"/>
            </w:tcMar>
            <w:vAlign w:val="bottom"/>
            <w:hideMark/>
          </w:tcPr>
          <w:p w14:paraId="6CEFD1EB" w14:textId="2C00613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54</w:t>
            </w:r>
          </w:p>
        </w:tc>
        <w:tc>
          <w:tcPr>
            <w:tcW w:w="702" w:type="dxa"/>
            <w:gridSpan w:val="5"/>
            <w:shd w:val="clear" w:color="auto" w:fill="FFFFFF"/>
            <w:noWrap/>
            <w:tcMar>
              <w:top w:w="0" w:type="dxa"/>
              <w:left w:w="108" w:type="dxa"/>
              <w:bottom w:w="0" w:type="dxa"/>
              <w:right w:w="108" w:type="dxa"/>
            </w:tcMar>
            <w:vAlign w:val="bottom"/>
            <w:hideMark/>
          </w:tcPr>
          <w:p w14:paraId="4755252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287FEC1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E91FA4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13BB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7AC15AD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66C7B3B7"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190CBBE"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24A91E0"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all homework problems</w:t>
            </w:r>
          </w:p>
        </w:tc>
        <w:tc>
          <w:tcPr>
            <w:tcW w:w="696" w:type="dxa"/>
            <w:shd w:val="clear" w:color="auto" w:fill="FFFFFF"/>
            <w:noWrap/>
            <w:tcMar>
              <w:top w:w="0" w:type="dxa"/>
              <w:left w:w="108" w:type="dxa"/>
              <w:bottom w:w="0" w:type="dxa"/>
              <w:right w:w="108" w:type="dxa"/>
            </w:tcMar>
            <w:vAlign w:val="bottom"/>
            <w:hideMark/>
          </w:tcPr>
          <w:p w14:paraId="21CB1212" w14:textId="259E858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57</w:t>
            </w:r>
          </w:p>
        </w:tc>
        <w:tc>
          <w:tcPr>
            <w:tcW w:w="697" w:type="dxa"/>
            <w:gridSpan w:val="2"/>
            <w:shd w:val="clear" w:color="auto" w:fill="FFFFFF"/>
            <w:noWrap/>
            <w:tcMar>
              <w:top w:w="0" w:type="dxa"/>
              <w:left w:w="108" w:type="dxa"/>
              <w:bottom w:w="0" w:type="dxa"/>
              <w:right w:w="108" w:type="dxa"/>
            </w:tcMar>
            <w:vAlign w:val="bottom"/>
            <w:hideMark/>
          </w:tcPr>
          <w:p w14:paraId="06811243" w14:textId="4D7539E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61</w:t>
            </w:r>
          </w:p>
        </w:tc>
        <w:tc>
          <w:tcPr>
            <w:tcW w:w="702" w:type="dxa"/>
            <w:gridSpan w:val="5"/>
            <w:shd w:val="clear" w:color="auto" w:fill="FFFFFF"/>
            <w:noWrap/>
            <w:tcMar>
              <w:top w:w="0" w:type="dxa"/>
              <w:left w:w="108" w:type="dxa"/>
              <w:bottom w:w="0" w:type="dxa"/>
              <w:right w:w="108" w:type="dxa"/>
            </w:tcMar>
            <w:vAlign w:val="bottom"/>
            <w:hideMark/>
          </w:tcPr>
          <w:p w14:paraId="20A6400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24F2FC0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18BC385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07CA559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784288F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2B8CBF3A"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42EE62F"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AE5104A"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696" w:type="dxa"/>
            <w:shd w:val="clear" w:color="auto" w:fill="FFFFFF"/>
            <w:noWrap/>
            <w:tcMar>
              <w:top w:w="0" w:type="dxa"/>
              <w:left w:w="108" w:type="dxa"/>
              <w:bottom w:w="0" w:type="dxa"/>
              <w:right w:w="108" w:type="dxa"/>
            </w:tcMar>
            <w:vAlign w:val="bottom"/>
            <w:hideMark/>
          </w:tcPr>
          <w:p w14:paraId="00AEBFAD" w14:textId="253B0CB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697" w:type="dxa"/>
            <w:gridSpan w:val="2"/>
            <w:shd w:val="clear" w:color="auto" w:fill="FFFFFF"/>
            <w:noWrap/>
            <w:tcMar>
              <w:top w:w="0" w:type="dxa"/>
              <w:left w:w="108" w:type="dxa"/>
              <w:bottom w:w="0" w:type="dxa"/>
              <w:right w:w="108" w:type="dxa"/>
            </w:tcMar>
            <w:vAlign w:val="bottom"/>
            <w:hideMark/>
          </w:tcPr>
          <w:p w14:paraId="4AFC0CB0" w14:textId="6562977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
          <w:p w14:paraId="427FA8A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36762FD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1619C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DE7DCD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0310974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2E8735FD"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1589378"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6415730"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14:paraId="73BABC87" w14:textId="77777777" w:rsidR="00407DB9" w:rsidRPr="00994180" w:rsidRDefault="00407DB9" w:rsidP="00407DB9">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696" w:type="dxa"/>
            <w:shd w:val="clear" w:color="auto" w:fill="FFFFFF"/>
            <w:noWrap/>
            <w:tcMar>
              <w:top w:w="0" w:type="dxa"/>
              <w:left w:w="108" w:type="dxa"/>
              <w:bottom w:w="0" w:type="dxa"/>
              <w:right w:w="108" w:type="dxa"/>
            </w:tcMar>
            <w:vAlign w:val="bottom"/>
            <w:hideMark/>
          </w:tcPr>
          <w:p w14:paraId="5DDF7D0E" w14:textId="125AE1FE"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61CD5F38" w14:textId="439C949B"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51</w:t>
            </w:r>
          </w:p>
        </w:tc>
        <w:tc>
          <w:tcPr>
            <w:tcW w:w="702" w:type="dxa"/>
            <w:gridSpan w:val="5"/>
            <w:shd w:val="clear" w:color="auto" w:fill="FFFFFF"/>
            <w:noWrap/>
            <w:tcMar>
              <w:top w:w="0" w:type="dxa"/>
              <w:left w:w="108" w:type="dxa"/>
              <w:bottom w:w="0" w:type="dxa"/>
              <w:right w:w="108" w:type="dxa"/>
            </w:tcMar>
            <w:vAlign w:val="bottom"/>
            <w:hideMark/>
          </w:tcPr>
          <w:p w14:paraId="1ECADF1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67DCE62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2075F82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68BDBA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51A59B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5943992F"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9715113"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E1E0B95"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696" w:type="dxa"/>
            <w:shd w:val="clear" w:color="auto" w:fill="FFFFFF"/>
            <w:noWrap/>
            <w:tcMar>
              <w:top w:w="0" w:type="dxa"/>
              <w:left w:w="108" w:type="dxa"/>
              <w:bottom w:w="0" w:type="dxa"/>
              <w:right w:w="108" w:type="dxa"/>
            </w:tcMar>
            <w:vAlign w:val="bottom"/>
            <w:hideMark/>
          </w:tcPr>
          <w:p w14:paraId="31AF1451" w14:textId="68FDD52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24AB4251" w14:textId="6CE700A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58</w:t>
            </w:r>
          </w:p>
        </w:tc>
        <w:tc>
          <w:tcPr>
            <w:tcW w:w="702" w:type="dxa"/>
            <w:gridSpan w:val="5"/>
            <w:shd w:val="clear" w:color="auto" w:fill="FFFFFF"/>
            <w:noWrap/>
            <w:tcMar>
              <w:top w:w="0" w:type="dxa"/>
              <w:left w:w="108" w:type="dxa"/>
              <w:bottom w:w="0" w:type="dxa"/>
              <w:right w:w="108" w:type="dxa"/>
            </w:tcMar>
            <w:vAlign w:val="bottom"/>
            <w:hideMark/>
          </w:tcPr>
          <w:p w14:paraId="591BDD9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1D0FC9B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1BB04C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EB2BA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29A4F9A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390A4121"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09638BE6"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B4027A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696" w:type="dxa"/>
            <w:shd w:val="clear" w:color="auto" w:fill="FFFFFF"/>
            <w:noWrap/>
            <w:tcMar>
              <w:top w:w="0" w:type="dxa"/>
              <w:left w:w="108" w:type="dxa"/>
              <w:bottom w:w="0" w:type="dxa"/>
              <w:right w:w="108" w:type="dxa"/>
            </w:tcMar>
            <w:vAlign w:val="bottom"/>
            <w:hideMark/>
          </w:tcPr>
          <w:p w14:paraId="173F3FFD" w14:textId="7510C51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70869776" w14:textId="1F659C4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66</w:t>
            </w:r>
          </w:p>
        </w:tc>
        <w:tc>
          <w:tcPr>
            <w:tcW w:w="702" w:type="dxa"/>
            <w:gridSpan w:val="5"/>
            <w:shd w:val="clear" w:color="auto" w:fill="FFFFFF"/>
            <w:noWrap/>
            <w:tcMar>
              <w:top w:w="0" w:type="dxa"/>
              <w:left w:w="108" w:type="dxa"/>
              <w:bottom w:w="0" w:type="dxa"/>
              <w:right w:w="108" w:type="dxa"/>
            </w:tcMar>
            <w:vAlign w:val="bottom"/>
            <w:hideMark/>
          </w:tcPr>
          <w:p w14:paraId="766D7F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61CCD81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A8A53C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7BDC5D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465B0E2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2E3A3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444FB15D"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AFAB186"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696" w:type="dxa"/>
            <w:shd w:val="clear" w:color="auto" w:fill="FFFFFF"/>
            <w:noWrap/>
            <w:tcMar>
              <w:top w:w="0" w:type="dxa"/>
              <w:left w:w="108" w:type="dxa"/>
              <w:bottom w:w="0" w:type="dxa"/>
              <w:right w:w="108" w:type="dxa"/>
            </w:tcMar>
            <w:vAlign w:val="bottom"/>
            <w:hideMark/>
          </w:tcPr>
          <w:p w14:paraId="0E7939A6" w14:textId="182A48E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51</w:t>
            </w:r>
          </w:p>
        </w:tc>
        <w:tc>
          <w:tcPr>
            <w:tcW w:w="697" w:type="dxa"/>
            <w:gridSpan w:val="2"/>
            <w:shd w:val="clear" w:color="auto" w:fill="FFFFFF"/>
            <w:noWrap/>
            <w:tcMar>
              <w:top w:w="0" w:type="dxa"/>
              <w:left w:w="108" w:type="dxa"/>
              <w:bottom w:w="0" w:type="dxa"/>
              <w:right w:w="108" w:type="dxa"/>
            </w:tcMar>
            <w:vAlign w:val="bottom"/>
            <w:hideMark/>
          </w:tcPr>
          <w:p w14:paraId="5BA55238" w14:textId="293BCDB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
          <w:p w14:paraId="705022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4D3678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3DAB61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2BA12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675E8E4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1848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A2ED0A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0541188"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696" w:type="dxa"/>
            <w:shd w:val="clear" w:color="auto" w:fill="FFFFFF"/>
            <w:noWrap/>
            <w:tcMar>
              <w:top w:w="0" w:type="dxa"/>
              <w:left w:w="108" w:type="dxa"/>
              <w:bottom w:w="0" w:type="dxa"/>
              <w:right w:w="108" w:type="dxa"/>
            </w:tcMar>
            <w:vAlign w:val="bottom"/>
            <w:hideMark/>
          </w:tcPr>
          <w:p w14:paraId="74315297" w14:textId="764EB7DE"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47</w:t>
            </w:r>
          </w:p>
        </w:tc>
        <w:tc>
          <w:tcPr>
            <w:tcW w:w="697" w:type="dxa"/>
            <w:gridSpan w:val="2"/>
            <w:shd w:val="clear" w:color="auto" w:fill="FFFFFF"/>
            <w:noWrap/>
            <w:tcMar>
              <w:top w:w="0" w:type="dxa"/>
              <w:left w:w="108" w:type="dxa"/>
              <w:bottom w:w="0" w:type="dxa"/>
              <w:right w:w="108" w:type="dxa"/>
            </w:tcMar>
            <w:vAlign w:val="bottom"/>
            <w:hideMark/>
          </w:tcPr>
          <w:p w14:paraId="233A4FF0" w14:textId="44F0C52C"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702" w:type="dxa"/>
            <w:gridSpan w:val="5"/>
            <w:shd w:val="clear" w:color="auto" w:fill="FFFFFF"/>
            <w:noWrap/>
            <w:tcMar>
              <w:top w:w="0" w:type="dxa"/>
              <w:left w:w="108" w:type="dxa"/>
              <w:bottom w:w="0" w:type="dxa"/>
              <w:right w:w="108" w:type="dxa"/>
            </w:tcMar>
            <w:vAlign w:val="bottom"/>
            <w:hideMark/>
          </w:tcPr>
          <w:p w14:paraId="0F195F0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5B5ED2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5FAF0B6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954839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A4851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635D37B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7617D0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1067AF8"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14:paraId="30A844B3"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696" w:type="dxa"/>
            <w:shd w:val="clear" w:color="auto" w:fill="FFFFFF"/>
            <w:noWrap/>
            <w:tcMar>
              <w:top w:w="0" w:type="dxa"/>
              <w:left w:w="108" w:type="dxa"/>
              <w:bottom w:w="0" w:type="dxa"/>
              <w:right w:w="108" w:type="dxa"/>
            </w:tcMar>
            <w:vAlign w:val="bottom"/>
            <w:hideMark/>
          </w:tcPr>
          <w:p w14:paraId="4260613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67F55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5E0692A1" w14:textId="63C8F6D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
          <w:p w14:paraId="3D3420F3" w14:textId="2FB23F0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87</w:t>
            </w:r>
          </w:p>
        </w:tc>
        <w:tc>
          <w:tcPr>
            <w:tcW w:w="697" w:type="dxa"/>
            <w:gridSpan w:val="2"/>
            <w:shd w:val="clear" w:color="auto" w:fill="FFFFFF"/>
            <w:noWrap/>
            <w:tcMar>
              <w:top w:w="0" w:type="dxa"/>
              <w:left w:w="108" w:type="dxa"/>
              <w:bottom w:w="0" w:type="dxa"/>
              <w:right w:w="108" w:type="dxa"/>
            </w:tcMar>
            <w:vAlign w:val="bottom"/>
            <w:hideMark/>
          </w:tcPr>
          <w:p w14:paraId="13E0EAC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69BF91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8AE9EB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7E0B02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AD58F9F"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2066F74"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696" w:type="dxa"/>
            <w:shd w:val="clear" w:color="auto" w:fill="FFFFFF"/>
            <w:noWrap/>
            <w:tcMar>
              <w:top w:w="0" w:type="dxa"/>
              <w:left w:w="108" w:type="dxa"/>
              <w:bottom w:w="0" w:type="dxa"/>
              <w:right w:w="108" w:type="dxa"/>
            </w:tcMar>
            <w:vAlign w:val="bottom"/>
            <w:hideMark/>
          </w:tcPr>
          <w:p w14:paraId="0BEE7CE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573B4406" w14:textId="77777777" w:rsidR="00407DB9" w:rsidRPr="00994180" w:rsidRDefault="00407DB9" w:rsidP="00407DB9">
            <w:pPr>
              <w:spacing w:line="240" w:lineRule="auto"/>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17AD6F4D" w14:textId="64285D0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
          <w:p w14:paraId="73939DA2" w14:textId="7B86014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81</w:t>
            </w:r>
          </w:p>
        </w:tc>
        <w:tc>
          <w:tcPr>
            <w:tcW w:w="697" w:type="dxa"/>
            <w:gridSpan w:val="2"/>
            <w:shd w:val="clear" w:color="auto" w:fill="FFFFFF"/>
            <w:noWrap/>
            <w:tcMar>
              <w:top w:w="0" w:type="dxa"/>
              <w:left w:w="108" w:type="dxa"/>
              <w:bottom w:w="0" w:type="dxa"/>
              <w:right w:w="108" w:type="dxa"/>
            </w:tcMar>
            <w:vAlign w:val="bottom"/>
            <w:hideMark/>
          </w:tcPr>
          <w:p w14:paraId="011346B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B8BAB1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82EC94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5EC71C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4A6FE7"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DF3A6AC"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14:paraId="274DDB25"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696" w:type="dxa"/>
            <w:shd w:val="clear" w:color="auto" w:fill="FFFFFF"/>
            <w:noWrap/>
            <w:tcMar>
              <w:top w:w="0" w:type="dxa"/>
              <w:left w:w="108" w:type="dxa"/>
              <w:bottom w:w="0" w:type="dxa"/>
              <w:right w:w="108" w:type="dxa"/>
            </w:tcMar>
            <w:vAlign w:val="bottom"/>
            <w:hideMark/>
          </w:tcPr>
          <w:p w14:paraId="70DCD8EE"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37B0F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02FC8764" w14:textId="5EEBE6EB"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54</w:t>
            </w:r>
          </w:p>
        </w:tc>
        <w:tc>
          <w:tcPr>
            <w:tcW w:w="698" w:type="dxa"/>
            <w:shd w:val="clear" w:color="auto" w:fill="FFFFFF"/>
            <w:noWrap/>
            <w:tcMar>
              <w:top w:w="0" w:type="dxa"/>
              <w:left w:w="108" w:type="dxa"/>
              <w:bottom w:w="0" w:type="dxa"/>
              <w:right w:w="108" w:type="dxa"/>
            </w:tcMar>
            <w:vAlign w:val="bottom"/>
            <w:hideMark/>
          </w:tcPr>
          <w:p w14:paraId="2CE2C6DE" w14:textId="1B06B564"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73</w:t>
            </w:r>
          </w:p>
        </w:tc>
        <w:tc>
          <w:tcPr>
            <w:tcW w:w="697" w:type="dxa"/>
            <w:gridSpan w:val="2"/>
            <w:shd w:val="clear" w:color="auto" w:fill="FFFFFF"/>
            <w:noWrap/>
            <w:tcMar>
              <w:top w:w="0" w:type="dxa"/>
              <w:left w:w="108" w:type="dxa"/>
              <w:bottom w:w="0" w:type="dxa"/>
              <w:right w:w="108" w:type="dxa"/>
            </w:tcMar>
            <w:vAlign w:val="bottom"/>
            <w:hideMark/>
          </w:tcPr>
          <w:p w14:paraId="12F40DB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37BDFE0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0EC6BA9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78F021B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5DE49F58"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5B3C5A9"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14:paraId="6CB2CEF1" w14:textId="77777777" w:rsidR="00407DB9" w:rsidRPr="00994180" w:rsidRDefault="00407DB9" w:rsidP="00407DB9">
            <w:pPr>
              <w:spacing w:line="240" w:lineRule="auto"/>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696" w:type="dxa"/>
            <w:shd w:val="clear" w:color="auto" w:fill="FFFFFF"/>
            <w:noWrap/>
            <w:tcMar>
              <w:top w:w="0" w:type="dxa"/>
              <w:left w:w="108" w:type="dxa"/>
              <w:bottom w:w="0" w:type="dxa"/>
              <w:right w:w="108" w:type="dxa"/>
            </w:tcMar>
            <w:vAlign w:val="bottom"/>
            <w:hideMark/>
          </w:tcPr>
          <w:p w14:paraId="22B9D8A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EB87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153A8FDD" w14:textId="6B698602"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46</w:t>
            </w:r>
          </w:p>
        </w:tc>
        <w:tc>
          <w:tcPr>
            <w:tcW w:w="698" w:type="dxa"/>
            <w:shd w:val="clear" w:color="auto" w:fill="FFFFFF"/>
            <w:noWrap/>
            <w:tcMar>
              <w:top w:w="0" w:type="dxa"/>
              <w:left w:w="108" w:type="dxa"/>
              <w:bottom w:w="0" w:type="dxa"/>
              <w:right w:w="108" w:type="dxa"/>
            </w:tcMar>
            <w:vAlign w:val="bottom"/>
            <w:hideMark/>
          </w:tcPr>
          <w:p w14:paraId="02ADC6DD" w14:textId="4A46DBE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65</w:t>
            </w:r>
          </w:p>
        </w:tc>
        <w:tc>
          <w:tcPr>
            <w:tcW w:w="697" w:type="dxa"/>
            <w:gridSpan w:val="2"/>
            <w:shd w:val="clear" w:color="auto" w:fill="FFFFFF"/>
            <w:noWrap/>
            <w:tcMar>
              <w:top w:w="0" w:type="dxa"/>
              <w:left w:w="108" w:type="dxa"/>
              <w:bottom w:w="0" w:type="dxa"/>
              <w:right w:w="108" w:type="dxa"/>
            </w:tcMar>
            <w:vAlign w:val="bottom"/>
            <w:hideMark/>
          </w:tcPr>
          <w:p w14:paraId="5FB2BAE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B895E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525C48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9466D8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1387FDB"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6C1E1D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696" w:type="dxa"/>
            <w:shd w:val="clear" w:color="auto" w:fill="FFFFFF"/>
            <w:noWrap/>
            <w:tcMar>
              <w:top w:w="0" w:type="dxa"/>
              <w:left w:w="108" w:type="dxa"/>
              <w:bottom w:w="0" w:type="dxa"/>
              <w:right w:w="108" w:type="dxa"/>
            </w:tcMar>
            <w:vAlign w:val="bottom"/>
            <w:hideMark/>
          </w:tcPr>
          <w:p w14:paraId="7702AE8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3CEE69A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2158FCC6" w14:textId="1B6F43C0"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43</w:t>
            </w:r>
          </w:p>
        </w:tc>
        <w:tc>
          <w:tcPr>
            <w:tcW w:w="698" w:type="dxa"/>
            <w:shd w:val="clear" w:color="auto" w:fill="FFFFFF"/>
            <w:noWrap/>
            <w:tcMar>
              <w:top w:w="0" w:type="dxa"/>
              <w:left w:w="108" w:type="dxa"/>
              <w:bottom w:w="0" w:type="dxa"/>
              <w:right w:w="108" w:type="dxa"/>
            </w:tcMar>
            <w:vAlign w:val="bottom"/>
            <w:hideMark/>
          </w:tcPr>
          <w:p w14:paraId="6DE5F31F" w14:textId="1686E8E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52</w:t>
            </w:r>
          </w:p>
        </w:tc>
        <w:tc>
          <w:tcPr>
            <w:tcW w:w="697" w:type="dxa"/>
            <w:gridSpan w:val="2"/>
            <w:shd w:val="clear" w:color="auto" w:fill="FFFFFF"/>
            <w:noWrap/>
            <w:tcMar>
              <w:top w:w="0" w:type="dxa"/>
              <w:left w:w="108" w:type="dxa"/>
              <w:bottom w:w="0" w:type="dxa"/>
              <w:right w:w="108" w:type="dxa"/>
            </w:tcMar>
            <w:vAlign w:val="bottom"/>
            <w:hideMark/>
          </w:tcPr>
          <w:p w14:paraId="29ACD9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712C45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5603396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4BD678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781532DA"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F8DACA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696" w:type="dxa"/>
            <w:shd w:val="clear" w:color="auto" w:fill="FFFFFF"/>
            <w:noWrap/>
            <w:tcMar>
              <w:top w:w="0" w:type="dxa"/>
              <w:left w:w="108" w:type="dxa"/>
              <w:bottom w:w="0" w:type="dxa"/>
              <w:right w:w="108" w:type="dxa"/>
            </w:tcMar>
            <w:vAlign w:val="bottom"/>
            <w:hideMark/>
          </w:tcPr>
          <w:p w14:paraId="29266AE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1E0D1B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68D9A46E"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0085F9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2EB194C3" w14:textId="50A0C831"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14:paraId="6DA4D986" w14:textId="432CF271"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.97</w:t>
            </w:r>
          </w:p>
        </w:tc>
        <w:tc>
          <w:tcPr>
            <w:tcW w:w="698" w:type="dxa"/>
            <w:gridSpan w:val="2"/>
            <w:shd w:val="clear" w:color="auto" w:fill="FFFFFF"/>
            <w:noWrap/>
            <w:tcMar>
              <w:top w:w="0" w:type="dxa"/>
              <w:left w:w="108" w:type="dxa"/>
              <w:bottom w:w="0" w:type="dxa"/>
              <w:right w:w="108" w:type="dxa"/>
            </w:tcMar>
            <w:vAlign w:val="bottom"/>
            <w:hideMark/>
          </w:tcPr>
          <w:p w14:paraId="6839E97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10BE85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C194A6"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04CD8D8"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Asking questions when I don’t understand </w:t>
            </w:r>
          </w:p>
          <w:p w14:paraId="7F27B5D9"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696" w:type="dxa"/>
            <w:shd w:val="clear" w:color="auto" w:fill="FFFFFF"/>
            <w:noWrap/>
            <w:tcMar>
              <w:top w:w="0" w:type="dxa"/>
              <w:left w:w="108" w:type="dxa"/>
              <w:bottom w:w="0" w:type="dxa"/>
              <w:right w:w="108" w:type="dxa"/>
            </w:tcMar>
            <w:vAlign w:val="bottom"/>
            <w:hideMark/>
          </w:tcPr>
          <w:p w14:paraId="31784EC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73E9CF"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4CDD942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6B8949A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0CDB48F6" w14:textId="2E5DAF72"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538ACF52" w14:textId="5B206C73" w:rsidR="00407DB9" w:rsidRPr="00994180" w:rsidRDefault="00407DB9"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1.02</w:t>
            </w:r>
          </w:p>
        </w:tc>
        <w:tc>
          <w:tcPr>
            <w:tcW w:w="698" w:type="dxa"/>
            <w:gridSpan w:val="2"/>
            <w:shd w:val="clear" w:color="auto" w:fill="FFFFFF"/>
            <w:noWrap/>
            <w:tcMar>
              <w:top w:w="0" w:type="dxa"/>
              <w:left w:w="108" w:type="dxa"/>
              <w:bottom w:w="0" w:type="dxa"/>
              <w:right w:w="108" w:type="dxa"/>
            </w:tcMar>
            <w:vAlign w:val="bottom"/>
            <w:hideMark/>
          </w:tcPr>
          <w:p w14:paraId="0F40615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3E33DA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76C6323"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07081BE"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696" w:type="dxa"/>
            <w:shd w:val="clear" w:color="auto" w:fill="FFFFFF"/>
            <w:noWrap/>
            <w:tcMar>
              <w:top w:w="0" w:type="dxa"/>
              <w:left w:w="108" w:type="dxa"/>
              <w:bottom w:w="0" w:type="dxa"/>
              <w:right w:w="108" w:type="dxa"/>
            </w:tcMar>
            <w:vAlign w:val="bottom"/>
            <w:hideMark/>
          </w:tcPr>
          <w:p w14:paraId="672E1CE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17C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7DBAA40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7C348F9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077674D9" w14:textId="05ED4EE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57</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6D5137" w14:textId="7BF970B9"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.50</w:t>
            </w:r>
          </w:p>
        </w:tc>
        <w:tc>
          <w:tcPr>
            <w:tcW w:w="698" w:type="dxa"/>
            <w:gridSpan w:val="2"/>
            <w:shd w:val="clear" w:color="auto" w:fill="FFFFFF"/>
            <w:noWrap/>
            <w:tcMar>
              <w:top w:w="0" w:type="dxa"/>
              <w:left w:w="108" w:type="dxa"/>
              <w:bottom w:w="0" w:type="dxa"/>
              <w:right w:w="108" w:type="dxa"/>
            </w:tcMar>
            <w:vAlign w:val="bottom"/>
            <w:hideMark/>
          </w:tcPr>
          <w:p w14:paraId="0AD1A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2814221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1356108C"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423F196"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14:paraId="71F7BFFC"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696" w:type="dxa"/>
            <w:shd w:val="clear" w:color="auto" w:fill="FFFFFF"/>
            <w:noWrap/>
            <w:tcMar>
              <w:top w:w="0" w:type="dxa"/>
              <w:left w:w="108" w:type="dxa"/>
              <w:bottom w:w="0" w:type="dxa"/>
              <w:right w:w="108" w:type="dxa"/>
            </w:tcMar>
            <w:vAlign w:val="bottom"/>
            <w:hideMark/>
          </w:tcPr>
          <w:p w14:paraId="488D25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9D528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1797F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1D2C82C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4FA1FF88" w14:textId="2B6663DE"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14D4EC2F" w14:textId="1211FC77"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.77</w:t>
            </w:r>
          </w:p>
        </w:tc>
        <w:tc>
          <w:tcPr>
            <w:tcW w:w="698" w:type="dxa"/>
            <w:gridSpan w:val="2"/>
            <w:shd w:val="clear" w:color="auto" w:fill="FFFFFF"/>
            <w:noWrap/>
            <w:tcMar>
              <w:top w:w="0" w:type="dxa"/>
              <w:left w:w="108" w:type="dxa"/>
              <w:bottom w:w="0" w:type="dxa"/>
              <w:right w:w="108" w:type="dxa"/>
            </w:tcMar>
            <w:vAlign w:val="bottom"/>
            <w:hideMark/>
          </w:tcPr>
          <w:p w14:paraId="47759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04357F0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2A9DAA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7C593C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14:paraId="21C295EE" w14:textId="77777777" w:rsidR="00407DB9" w:rsidRPr="00994180" w:rsidRDefault="00407DB9" w:rsidP="004543CD">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696" w:type="dxa"/>
            <w:shd w:val="clear" w:color="auto" w:fill="FFFFFF"/>
            <w:noWrap/>
            <w:tcMar>
              <w:top w:w="0" w:type="dxa"/>
              <w:left w:w="108" w:type="dxa"/>
              <w:bottom w:w="0" w:type="dxa"/>
              <w:right w:w="108" w:type="dxa"/>
            </w:tcMar>
            <w:vAlign w:val="bottom"/>
            <w:hideMark/>
          </w:tcPr>
          <w:p w14:paraId="40FE89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7FDF7D4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BD5A87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0EABD1F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70A1CAB0" w14:textId="570F1947"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14:paraId="09E9AE5D" w14:textId="79498D89"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.60</w:t>
            </w:r>
          </w:p>
        </w:tc>
        <w:tc>
          <w:tcPr>
            <w:tcW w:w="698" w:type="dxa"/>
            <w:gridSpan w:val="2"/>
            <w:shd w:val="clear" w:color="auto" w:fill="FFFFFF"/>
            <w:noWrap/>
            <w:tcMar>
              <w:top w:w="0" w:type="dxa"/>
              <w:left w:w="108" w:type="dxa"/>
              <w:bottom w:w="0" w:type="dxa"/>
              <w:right w:w="108" w:type="dxa"/>
            </w:tcMar>
            <w:vAlign w:val="bottom"/>
            <w:hideMark/>
          </w:tcPr>
          <w:p w14:paraId="64D2D2F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06F43B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3B81915"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93680E1"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696" w:type="dxa"/>
            <w:shd w:val="clear" w:color="auto" w:fill="FFFFFF"/>
            <w:noWrap/>
            <w:tcMar>
              <w:top w:w="0" w:type="dxa"/>
              <w:left w:w="108" w:type="dxa"/>
              <w:bottom w:w="0" w:type="dxa"/>
              <w:right w:w="108" w:type="dxa"/>
            </w:tcMar>
            <w:vAlign w:val="bottom"/>
            <w:hideMark/>
          </w:tcPr>
          <w:p w14:paraId="2AFAF86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791857E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5F0A2D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6BA2EF6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64C8686A" w14:textId="15C7AB52"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775A8458" w14:textId="280427A8"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.41</w:t>
            </w:r>
          </w:p>
        </w:tc>
        <w:tc>
          <w:tcPr>
            <w:tcW w:w="698" w:type="dxa"/>
            <w:gridSpan w:val="2"/>
            <w:shd w:val="clear" w:color="auto" w:fill="FFFFFF"/>
            <w:noWrap/>
            <w:tcMar>
              <w:top w:w="0" w:type="dxa"/>
              <w:left w:w="108" w:type="dxa"/>
              <w:bottom w:w="0" w:type="dxa"/>
              <w:right w:w="108" w:type="dxa"/>
            </w:tcMar>
            <w:vAlign w:val="bottom"/>
            <w:hideMark/>
          </w:tcPr>
          <w:p w14:paraId="66941C0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B032B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1268D9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68A6FE2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696" w:type="dxa"/>
            <w:shd w:val="clear" w:color="auto" w:fill="FFFFFF"/>
            <w:noWrap/>
            <w:tcMar>
              <w:top w:w="0" w:type="dxa"/>
              <w:left w:w="108" w:type="dxa"/>
              <w:bottom w:w="0" w:type="dxa"/>
              <w:right w:w="108" w:type="dxa"/>
            </w:tcMar>
            <w:vAlign w:val="bottom"/>
          </w:tcPr>
          <w:p w14:paraId="697077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1AB0F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1181058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1DBD98B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0D982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20F5D9F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12B6982B" w14:textId="42721AB8"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77</w:t>
            </w:r>
          </w:p>
        </w:tc>
        <w:tc>
          <w:tcPr>
            <w:tcW w:w="788" w:type="dxa"/>
            <w:gridSpan w:val="2"/>
            <w:shd w:val="clear" w:color="auto" w:fill="FFFFFF"/>
            <w:noWrap/>
            <w:tcMar>
              <w:top w:w="0" w:type="dxa"/>
              <w:left w:w="108" w:type="dxa"/>
              <w:bottom w:w="0" w:type="dxa"/>
              <w:right w:w="108" w:type="dxa"/>
            </w:tcMar>
            <w:vAlign w:val="bottom"/>
          </w:tcPr>
          <w:p w14:paraId="01F86425" w14:textId="2E77D1A6"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62</w:t>
            </w:r>
          </w:p>
        </w:tc>
      </w:tr>
      <w:tr w:rsidR="00407DB9" w:rsidRPr="00994180" w14:paraId="339C82B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2F12FC3B"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696" w:type="dxa"/>
            <w:shd w:val="clear" w:color="auto" w:fill="FFFFFF"/>
            <w:noWrap/>
            <w:tcMar>
              <w:top w:w="0" w:type="dxa"/>
              <w:left w:w="108" w:type="dxa"/>
              <w:bottom w:w="0" w:type="dxa"/>
              <w:right w:w="108" w:type="dxa"/>
            </w:tcMar>
            <w:vAlign w:val="bottom"/>
          </w:tcPr>
          <w:p w14:paraId="06631F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23AEEC1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08A40EC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18D82C7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382E4C8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633A06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441525FD" w14:textId="45B287C0"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68</w:t>
            </w:r>
          </w:p>
        </w:tc>
        <w:tc>
          <w:tcPr>
            <w:tcW w:w="788" w:type="dxa"/>
            <w:gridSpan w:val="2"/>
            <w:shd w:val="clear" w:color="auto" w:fill="FFFFFF"/>
            <w:noWrap/>
            <w:tcMar>
              <w:top w:w="0" w:type="dxa"/>
              <w:left w:w="108" w:type="dxa"/>
              <w:bottom w:w="0" w:type="dxa"/>
              <w:right w:w="108" w:type="dxa"/>
            </w:tcMar>
            <w:vAlign w:val="bottom"/>
          </w:tcPr>
          <w:p w14:paraId="7A5F430F" w14:textId="6D0E9E4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69</w:t>
            </w:r>
          </w:p>
        </w:tc>
      </w:tr>
      <w:tr w:rsidR="00407DB9" w:rsidRPr="00994180" w14:paraId="1A85BCE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164FB8D1"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14:paraId="0B71F9F4"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696" w:type="dxa"/>
            <w:shd w:val="clear" w:color="auto" w:fill="FFFFFF"/>
            <w:noWrap/>
            <w:tcMar>
              <w:top w:w="0" w:type="dxa"/>
              <w:left w:w="108" w:type="dxa"/>
              <w:bottom w:w="0" w:type="dxa"/>
              <w:right w:w="108" w:type="dxa"/>
            </w:tcMar>
            <w:vAlign w:val="bottom"/>
          </w:tcPr>
          <w:p w14:paraId="2E8EB8D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3455061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3CD763D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2E1F08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779124B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163A52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566E7BB5" w14:textId="64DBC9B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p>
        </w:tc>
        <w:tc>
          <w:tcPr>
            <w:tcW w:w="788" w:type="dxa"/>
            <w:gridSpan w:val="2"/>
            <w:shd w:val="clear" w:color="auto" w:fill="FFFFFF"/>
            <w:noWrap/>
            <w:tcMar>
              <w:top w:w="0" w:type="dxa"/>
              <w:left w:w="108" w:type="dxa"/>
              <w:bottom w:w="0" w:type="dxa"/>
              <w:right w:w="108" w:type="dxa"/>
            </w:tcMar>
            <w:vAlign w:val="bottom"/>
          </w:tcPr>
          <w:p w14:paraId="678CAAEA" w14:textId="5ED72283"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66</w:t>
            </w:r>
          </w:p>
        </w:tc>
      </w:tr>
      <w:tr w:rsidR="00407DB9" w:rsidRPr="00994180" w14:paraId="01DA65F1" w14:textId="77777777" w:rsidTr="00C065AD">
        <w:trPr>
          <w:gridAfter w:val="5"/>
          <w:wAfter w:w="2123" w:type="dxa"/>
          <w:trHeight w:val="255"/>
        </w:trPr>
        <w:tc>
          <w:tcPr>
            <w:tcW w:w="4042" w:type="dxa"/>
            <w:tcBorders>
              <w:bottom w:val="single" w:sz="4" w:space="0" w:color="auto"/>
            </w:tcBorders>
            <w:shd w:val="clear" w:color="auto" w:fill="FFFFFF"/>
            <w:noWrap/>
            <w:tcMar>
              <w:top w:w="0" w:type="dxa"/>
              <w:left w:w="108" w:type="dxa"/>
              <w:bottom w:w="0" w:type="dxa"/>
              <w:right w:w="108" w:type="dxa"/>
            </w:tcMar>
            <w:vAlign w:val="bottom"/>
            <w:hideMark/>
          </w:tcPr>
          <w:p w14:paraId="17ABF6D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17"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B28FCD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2E792F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A15C3D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00643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7B66DA7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33D8DFC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20CA9C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5ADA401C"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A708CD2" w14:textId="77777777" w:rsidTr="00461362">
        <w:trPr>
          <w:gridAfter w:val="5"/>
          <w:wAfter w:w="2123" w:type="dxa"/>
          <w:trHeight w:val="255"/>
        </w:trPr>
        <w:tc>
          <w:tcPr>
            <w:tcW w:w="9627" w:type="dxa"/>
            <w:gridSpan w:val="19"/>
            <w:tcBorders>
              <w:top w:val="nil"/>
              <w:left w:val="nil"/>
              <w:bottom w:val="nil"/>
              <w:right w:val="nil"/>
            </w:tcBorders>
            <w:shd w:val="clear" w:color="auto" w:fill="FFFFFF"/>
            <w:noWrap/>
            <w:tcMar>
              <w:top w:w="0" w:type="dxa"/>
              <w:left w:w="108" w:type="dxa"/>
              <w:bottom w:w="0" w:type="dxa"/>
              <w:right w:w="108" w:type="dxa"/>
            </w:tcMar>
            <w:vAlign w:val="bottom"/>
            <w:hideMark/>
          </w:tcPr>
          <w:p w14:paraId="32857404" w14:textId="77777777" w:rsidR="00407DB9" w:rsidRDefault="00407DB9" w:rsidP="004543CD">
            <w:pPr>
              <w:spacing w:line="240" w:lineRule="auto"/>
              <w:ind w:firstLine="0"/>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proofErr w:type="spellStart"/>
            <w:r>
              <w:rPr>
                <w:rFonts w:ascii="Arial" w:eastAsia="Times New Roman" w:hAnsi="Arial" w:cs="Arial"/>
                <w:i/>
                <w:iCs/>
                <w:color w:val="222222"/>
                <w:sz w:val="19"/>
                <w:szCs w:val="19"/>
              </w:rPr>
              <w:t>Orig</w:t>
            </w:r>
            <w:proofErr w:type="spellEnd"/>
            <w:r>
              <w:rPr>
                <w:rFonts w:ascii="Arial" w:eastAsia="Times New Roman" w:hAnsi="Arial" w:cs="Arial"/>
                <w:i/>
                <w:iCs/>
                <w:color w:val="222222"/>
                <w:sz w:val="19"/>
                <w:szCs w:val="19"/>
              </w:rPr>
              <w:t xml:space="preserve"> = original study, New = new data set </w:t>
            </w:r>
          </w:p>
          <w:p w14:paraId="44C09067" w14:textId="0AF2EBAB" w:rsidR="00407DB9" w:rsidRPr="00994180" w:rsidRDefault="00407DB9" w:rsidP="004543CD">
            <w:pPr>
              <w:spacing w:line="240" w:lineRule="auto"/>
              <w:ind w:firstLine="0"/>
              <w:rPr>
                <w:rFonts w:ascii="Arial" w:eastAsia="Times New Roman" w:hAnsi="Arial" w:cs="Arial"/>
                <w:color w:val="222222"/>
                <w:sz w:val="19"/>
                <w:szCs w:val="19"/>
              </w:rPr>
            </w:pPr>
          </w:p>
        </w:tc>
      </w:tr>
      <w:tr w:rsidR="00407DB9" w:rsidRPr="00994180" w14:paraId="5855BDD3" w14:textId="77777777" w:rsidTr="00C065AD">
        <w:tc>
          <w:tcPr>
            <w:tcW w:w="4042" w:type="dxa"/>
            <w:tcBorders>
              <w:top w:val="nil"/>
              <w:left w:val="nil"/>
              <w:bottom w:val="nil"/>
              <w:right w:val="nil"/>
            </w:tcBorders>
            <w:shd w:val="clear" w:color="auto" w:fill="FFFFFF"/>
            <w:vAlign w:val="center"/>
            <w:hideMark/>
          </w:tcPr>
          <w:p w14:paraId="3AD7201E" w14:textId="77777777" w:rsidR="00407DB9" w:rsidRPr="00994180" w:rsidRDefault="00407DB9" w:rsidP="00407DB9">
            <w:pPr>
              <w:spacing w:line="240" w:lineRule="auto"/>
              <w:rPr>
                <w:rFonts w:ascii="Arial" w:eastAsia="Times New Roman" w:hAnsi="Arial" w:cs="Arial"/>
                <w:color w:val="222222"/>
                <w:sz w:val="19"/>
                <w:szCs w:val="19"/>
              </w:rPr>
            </w:pPr>
          </w:p>
        </w:tc>
        <w:tc>
          <w:tcPr>
            <w:tcW w:w="717" w:type="dxa"/>
            <w:gridSpan w:val="2"/>
            <w:tcBorders>
              <w:top w:val="nil"/>
              <w:left w:val="nil"/>
              <w:bottom w:val="nil"/>
              <w:right w:val="nil"/>
            </w:tcBorders>
            <w:shd w:val="clear" w:color="auto" w:fill="FFFFFF"/>
            <w:vAlign w:val="center"/>
            <w:hideMark/>
          </w:tcPr>
          <w:p w14:paraId="69F7F1D8"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806" w:type="dxa"/>
            <w:gridSpan w:val="3"/>
            <w:tcBorders>
              <w:top w:val="nil"/>
              <w:left w:val="nil"/>
              <w:bottom w:val="nil"/>
              <w:right w:val="nil"/>
            </w:tcBorders>
            <w:shd w:val="clear" w:color="auto" w:fill="FFFFFF"/>
            <w:vAlign w:val="center"/>
            <w:hideMark/>
          </w:tcPr>
          <w:p w14:paraId="6805C8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40DF545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52B2ECA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8" w:type="dxa"/>
            <w:tcBorders>
              <w:top w:val="nil"/>
              <w:left w:val="nil"/>
              <w:bottom w:val="nil"/>
              <w:right w:val="nil"/>
            </w:tcBorders>
            <w:shd w:val="clear" w:color="auto" w:fill="FFFFFF"/>
            <w:vAlign w:val="center"/>
            <w:hideMark/>
          </w:tcPr>
          <w:p w14:paraId="352D060D"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7" w:type="dxa"/>
            <w:gridSpan w:val="2"/>
            <w:tcBorders>
              <w:top w:val="nil"/>
              <w:left w:val="nil"/>
              <w:bottom w:val="nil"/>
              <w:right w:val="nil"/>
            </w:tcBorders>
            <w:shd w:val="clear" w:color="auto" w:fill="FFFFFF"/>
            <w:vAlign w:val="center"/>
            <w:hideMark/>
          </w:tcPr>
          <w:p w14:paraId="1B4DFC96"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19DFD47F"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3AE7C2FC"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83015E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4" w:type="dxa"/>
            <w:tcBorders>
              <w:top w:val="nil"/>
              <w:left w:val="nil"/>
              <w:bottom w:val="nil"/>
              <w:right w:val="nil"/>
            </w:tcBorders>
            <w:shd w:val="clear" w:color="auto" w:fill="FFFFFF"/>
            <w:vAlign w:val="center"/>
            <w:hideMark/>
          </w:tcPr>
          <w:p w14:paraId="17C485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gridSpan w:val="2"/>
            <w:tcBorders>
              <w:top w:val="nil"/>
              <w:left w:val="nil"/>
              <w:bottom w:val="nil"/>
              <w:right w:val="nil"/>
            </w:tcBorders>
            <w:shd w:val="clear" w:color="auto" w:fill="FFFFFF"/>
            <w:vAlign w:val="center"/>
            <w:hideMark/>
          </w:tcPr>
          <w:p w14:paraId="6937BAC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tcBorders>
              <w:top w:val="nil"/>
              <w:left w:val="nil"/>
              <w:bottom w:val="nil"/>
              <w:right w:val="nil"/>
            </w:tcBorders>
            <w:shd w:val="clear" w:color="auto" w:fill="FFFFFF"/>
            <w:vAlign w:val="center"/>
            <w:hideMark/>
          </w:tcPr>
          <w:p w14:paraId="1A05C47B"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A4F682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728" w:type="dxa"/>
            <w:tcBorders>
              <w:top w:val="nil"/>
              <w:left w:val="nil"/>
              <w:bottom w:val="nil"/>
              <w:right w:val="nil"/>
            </w:tcBorders>
            <w:shd w:val="clear" w:color="auto" w:fill="FFFFFF"/>
            <w:vAlign w:val="center"/>
            <w:hideMark/>
          </w:tcPr>
          <w:p w14:paraId="035B1588" w14:textId="77777777" w:rsidR="00407DB9" w:rsidRPr="00994180" w:rsidRDefault="00407DB9" w:rsidP="00407DB9">
            <w:pPr>
              <w:spacing w:line="240" w:lineRule="auto"/>
              <w:rPr>
                <w:rFonts w:ascii="Times New Roman" w:eastAsia="Times New Roman" w:hAnsi="Times New Roman" w:cs="Times New Roman"/>
                <w:sz w:val="20"/>
                <w:szCs w:val="20"/>
              </w:rPr>
            </w:pPr>
          </w:p>
        </w:tc>
      </w:tr>
    </w:tbl>
    <w:p w14:paraId="2A7D5169" w14:textId="77777777" w:rsidR="00595D3B" w:rsidRDefault="00595D3B" w:rsidP="009D4A71">
      <w:pPr>
        <w:spacing w:line="240" w:lineRule="auto"/>
        <w:ind w:firstLine="0"/>
        <w:rPr>
          <w:b/>
          <w:color w:val="000000" w:themeColor="text1"/>
        </w:rPr>
        <w:sectPr w:rsidR="00595D3B" w:rsidSect="00E40D85">
          <w:pgSz w:w="12240" w:h="15840"/>
          <w:pgMar w:top="1440" w:right="1440" w:bottom="1440" w:left="1440" w:header="720" w:footer="0" w:gutter="0"/>
          <w:cols w:space="720"/>
          <w:formProt w:val="0"/>
          <w:titlePg/>
          <w:docGrid w:linePitch="360"/>
        </w:sectPr>
      </w:pPr>
    </w:p>
    <w:p w14:paraId="77A23195" w14:textId="74F02302" w:rsidR="00E4297E" w:rsidRDefault="00595D3B" w:rsidP="00177021">
      <w:pPr>
        <w:spacing w:line="240" w:lineRule="auto"/>
        <w:ind w:firstLine="0"/>
        <w:rPr>
          <w:b/>
          <w:color w:val="000000" w:themeColor="text1"/>
        </w:rPr>
      </w:pPr>
      <w:r>
        <w:rPr>
          <w:b/>
          <w:color w:val="000000" w:themeColor="text1"/>
        </w:rPr>
        <w:br w:type="page"/>
      </w:r>
    </w:p>
    <w:p w14:paraId="6368056C" w14:textId="46C48BF0" w:rsidR="00482BA8" w:rsidRDefault="00482BA8" w:rsidP="00482BA8">
      <w:pPr>
        <w:ind w:firstLine="0"/>
        <w:jc w:val="center"/>
        <w:rPr>
          <w:b/>
        </w:rPr>
      </w:pPr>
      <w:r>
        <w:rPr>
          <w:b/>
        </w:rPr>
        <w:lastRenderedPageBreak/>
        <w:t>CHAPTER 5</w:t>
      </w:r>
    </w:p>
    <w:p w14:paraId="6D93F22A" w14:textId="7E1E7FD0" w:rsidR="00E4297E" w:rsidRPr="00482BA8" w:rsidRDefault="00482BA8" w:rsidP="00482BA8">
      <w:pPr>
        <w:ind w:firstLine="0"/>
        <w:jc w:val="center"/>
        <w:rPr>
          <w:b/>
        </w:rPr>
      </w:pPr>
      <w:r>
        <w:rPr>
          <w:b/>
        </w:rPr>
        <w:t>DISCUSSION</w:t>
      </w:r>
      <w:r w:rsidR="00C97908">
        <w:rPr>
          <w:b/>
        </w:rPr>
        <w:t>/CONCLUSIONS</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4F3EA8EA" w14:textId="1B574F93" w:rsidR="00E679F4" w:rsidRDefault="000C09DC" w:rsidP="00C66EF0">
      <w:pPr>
        <w:rPr>
          <w:color w:val="000000"/>
        </w:rPr>
      </w:pPr>
      <w:r w:rsidRPr="000C09DC">
        <w:rPr>
          <w:color w:val="000000" w:themeColor="text1"/>
        </w:rPr>
        <w:t>In the study’s</w:t>
      </w:r>
      <w:r>
        <w:rPr>
          <w:color w:val="000000"/>
        </w:rPr>
        <w:t xml:space="preserve"> first research question</w:t>
      </w:r>
      <w:r w:rsidR="004C3780">
        <w:rPr>
          <w:color w:val="000000"/>
        </w:rPr>
        <w:t>,</w:t>
      </w:r>
      <w:r>
        <w:rPr>
          <w:color w:val="000000"/>
        </w:rPr>
        <w:t xml:space="preserve">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A significant corre</w:t>
      </w:r>
      <w:r w:rsidR="008B34CB">
        <w:rPr>
          <w:color w:val="000000"/>
        </w:rPr>
        <w:t xml:space="preserve">lation was not found </w:t>
      </w:r>
      <w:r w:rsidR="00A12547">
        <w:rPr>
          <w:color w:val="000000"/>
        </w:rPr>
        <w:t xml:space="preserve">between </w:t>
      </w:r>
      <w:r w:rsidR="00220E3A">
        <w:rPr>
          <w:color w:val="000000"/>
        </w:rPr>
        <w:t>life stressors and</w:t>
      </w:r>
      <w:r w:rsidR="008B34CB">
        <w:rPr>
          <w:color w:val="000000"/>
        </w:rPr>
        <w:t xml:space="preserve"> total academic engagement</w:t>
      </w:r>
      <w:r w:rsidR="00220E3A">
        <w:rPr>
          <w:color w:val="000000"/>
        </w:rPr>
        <w:t>; however, such a relationship existed between life stressors and th</w:t>
      </w:r>
      <w:r>
        <w:rPr>
          <w:color w:val="000000"/>
        </w:rPr>
        <w:t>e skills engagement factor</w:t>
      </w:r>
      <w:r w:rsidR="00220E3A">
        <w:rPr>
          <w:color w:val="000000"/>
        </w:rPr>
        <w:t xml:space="preserve"> of academic engagement</w:t>
      </w:r>
      <w:r w:rsidR="00413963">
        <w:rPr>
          <w:color w:val="000000"/>
        </w:rPr>
        <w:t xml:space="preserve"> (see Table 2)</w:t>
      </w:r>
      <w:r>
        <w:rPr>
          <w:color w:val="000000"/>
        </w:rPr>
        <w:t xml:space="preserve">. </w:t>
      </w:r>
      <w:r w:rsidR="00413963">
        <w:rPr>
          <w:color w:val="000000"/>
        </w:rPr>
        <w:t>The skills factor involves engagement behaviors such as taking good notes, studying regularly, attending class regularly, putting forth effort, and listening in class.  Consequently, the negative</w:t>
      </w:r>
      <w:r w:rsidR="00220E3A">
        <w:rPr>
          <w:color w:val="000000"/>
        </w:rPr>
        <w:t xml:space="preserve"> observed</w:t>
      </w:r>
      <w:r w:rsidR="00413963">
        <w:rPr>
          <w:color w:val="000000"/>
        </w:rPr>
        <w:t xml:space="preserve"> association</w:t>
      </w:r>
      <w:r w:rsidR="00220E3A">
        <w:rPr>
          <w:color w:val="000000"/>
        </w:rPr>
        <w:t xml:space="preserve"> in this study</w:t>
      </w:r>
      <w:r w:rsidR="006B5F60">
        <w:rPr>
          <w:color w:val="000000"/>
        </w:rPr>
        <w:t xml:space="preserve"> suggests that</w:t>
      </w:r>
      <w:r w:rsidR="00413963">
        <w:rPr>
          <w:color w:val="000000"/>
        </w:rPr>
        <w:t xml:space="preserve"> </w:t>
      </w:r>
      <w:r w:rsidR="00C35231">
        <w:rPr>
          <w:color w:val="000000"/>
        </w:rPr>
        <w:t>high stress events may be</w:t>
      </w:r>
      <w:r w:rsidR="00220E3A">
        <w:rPr>
          <w:color w:val="000000"/>
        </w:rPr>
        <w:t xml:space="preserve"> most detrimental to </w:t>
      </w:r>
      <w:r w:rsidR="00C35231">
        <w:rPr>
          <w:color w:val="000000"/>
        </w:rPr>
        <w:t xml:space="preserve">executive functioning </w:t>
      </w:r>
      <w:r w:rsidR="00220E3A">
        <w:rPr>
          <w:color w:val="000000"/>
        </w:rPr>
        <w:t>factors such as planning, organizing, and orienting one’s attention</w:t>
      </w:r>
      <w:r w:rsidR="00C35231">
        <w:rPr>
          <w:color w:val="000000"/>
        </w:rPr>
        <w:t xml:space="preserve">.  </w:t>
      </w:r>
      <w:r w:rsidR="00220E3A">
        <w:rPr>
          <w:color w:val="000000"/>
        </w:rPr>
        <w:t>Thus, 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399A6EE6" w14:textId="7E4063F4" w:rsidR="005210E5" w:rsidRPr="00A01AA8" w:rsidRDefault="00E679F4" w:rsidP="00C66EF0">
      <w:pPr>
        <w:rPr>
          <w:rFonts w:asciiTheme="majorHAnsi" w:eastAsia="Times New Roman" w:hAnsiTheme="majorHAnsi" w:cstheme="majorHAnsi"/>
          <w:b/>
          <w:color w:val="000000" w:themeColor="text1"/>
          <w:kern w:val="0"/>
          <w:lang w:eastAsia="en-US"/>
        </w:rPr>
      </w:pPr>
      <w:r>
        <w:rPr>
          <w:color w:val="000000"/>
        </w:rPr>
        <w:t xml:space="preserve">Since significance levels were set at </w:t>
      </w:r>
      <w:r w:rsidR="004D43AA">
        <w:rPr>
          <w:color w:val="000000"/>
        </w:rPr>
        <w:t xml:space="preserve">the </w:t>
      </w:r>
      <w:r w:rsidRPr="007B5628">
        <w:rPr>
          <w:i/>
          <w:color w:val="000000"/>
        </w:rPr>
        <w:t>p</w:t>
      </w:r>
      <w:r>
        <w:rPr>
          <w:color w:val="000000"/>
        </w:rPr>
        <w:t xml:space="preserve"> &lt; .01</w:t>
      </w:r>
      <w:r w:rsidR="004D43AA">
        <w:rPr>
          <w:color w:val="000000"/>
        </w:rPr>
        <w:t xml:space="preserve"> alpha level</w:t>
      </w:r>
      <w:r>
        <w:rPr>
          <w:color w:val="000000"/>
        </w:rPr>
        <w:t>, the small but significant</w:t>
      </w:r>
      <w:r w:rsidR="002E24A0">
        <w:rPr>
          <w:color w:val="000000"/>
        </w:rPr>
        <w:t xml:space="preserve"> correlation</w:t>
      </w:r>
      <w:r>
        <w:rPr>
          <w:color w:val="000000"/>
        </w:rPr>
        <w:t xml:space="preserve"> at </w:t>
      </w:r>
      <w:r w:rsidR="004D43AA">
        <w:rPr>
          <w:color w:val="000000"/>
        </w:rPr>
        <w:t xml:space="preserve">the </w:t>
      </w:r>
      <w:r w:rsidRPr="007B5628">
        <w:rPr>
          <w:i/>
          <w:color w:val="000000"/>
        </w:rPr>
        <w:t>p</w:t>
      </w:r>
      <w:r>
        <w:rPr>
          <w:color w:val="000000"/>
        </w:rPr>
        <w:t xml:space="preserve"> &lt; .05</w:t>
      </w:r>
      <w:r w:rsidR="008042B7">
        <w:rPr>
          <w:color w:val="000000"/>
        </w:rPr>
        <w:t xml:space="preserve"> </w:t>
      </w:r>
      <w:r w:rsidR="004D43AA">
        <w:rPr>
          <w:color w:val="000000"/>
        </w:rPr>
        <w:t xml:space="preserve">alpha level </w:t>
      </w:r>
      <w:r w:rsidR="008042B7">
        <w:rPr>
          <w:color w:val="000000"/>
        </w:rPr>
        <w:t xml:space="preserve">for </w:t>
      </w:r>
      <w:r w:rsidR="002E24A0">
        <w:rPr>
          <w:color w:val="000000"/>
        </w:rPr>
        <w:t xml:space="preserve">the association between </w:t>
      </w:r>
      <w:r w:rsidR="008042B7">
        <w:rPr>
          <w:color w:val="000000"/>
        </w:rPr>
        <w:t>stress and participation/interaction</w:t>
      </w:r>
      <w:r w:rsidR="002E24A0">
        <w:rPr>
          <w:color w:val="000000"/>
        </w:rPr>
        <w:t xml:space="preserve"> engagement</w:t>
      </w:r>
      <w:r w:rsidR="008042B7">
        <w:rPr>
          <w:color w:val="000000"/>
        </w:rPr>
        <w:t xml:space="preserve"> is not noted on Table 2.  However, it is interesting to note that the results show a positive association for participation/interaction engagement</w:t>
      </w:r>
      <w:r w:rsidR="00413963">
        <w:rPr>
          <w:color w:val="000000"/>
        </w:rPr>
        <w:t xml:space="preserve"> </w:t>
      </w:r>
      <w:r w:rsidR="008042B7">
        <w:rPr>
          <w:color w:val="000000"/>
        </w:rPr>
        <w:t>with stress.  Unlike that of skills engagement</w:t>
      </w:r>
      <w:r w:rsidR="007F78A3">
        <w:rPr>
          <w:color w:val="000000"/>
        </w:rPr>
        <w:t xml:space="preserve"> where stress acts to reduce engagement</w:t>
      </w:r>
      <w:r w:rsidR="008042B7">
        <w:rPr>
          <w:color w:val="000000"/>
        </w:rPr>
        <w:t xml:space="preserve">, </w:t>
      </w:r>
      <w:r w:rsidR="007F78A3">
        <w:rPr>
          <w:color w:val="000000"/>
        </w:rPr>
        <w:t>stress seems to improve aspects related to participating and interacting in the academic setting.</w:t>
      </w:r>
      <w:r w:rsidR="002E24A0">
        <w:rPr>
          <w:color w:val="000000"/>
        </w:rPr>
        <w:t xml:space="preserve">  More regarding this relationship is discussed below under Research Question 5.</w:t>
      </w:r>
      <w:r w:rsidR="00D37EAE">
        <w:rPr>
          <w:color w:val="000000"/>
        </w:rPr>
        <w:t xml:space="preserve"> </w:t>
      </w:r>
      <w:r w:rsidR="008042B7">
        <w:rPr>
          <w:color w:val="000000"/>
        </w:rPr>
        <w:t xml:space="preserve"> </w:t>
      </w:r>
    </w:p>
    <w:p w14:paraId="43F236AC" w14:textId="77777777" w:rsidR="00CE5049" w:rsidRDefault="004F35FD" w:rsidP="00CE5049">
      <w:pPr>
        <w:ind w:firstLine="0"/>
        <w:rPr>
          <w:b/>
        </w:rPr>
      </w:pPr>
      <w:r>
        <w:rPr>
          <w:b/>
        </w:rPr>
        <w:t>Research Question 2</w:t>
      </w:r>
    </w:p>
    <w:p w14:paraId="3E5CB442" w14:textId="7249FA26" w:rsidR="005210E5" w:rsidRDefault="00CE5049" w:rsidP="009B70F6">
      <w:pPr>
        <w:rPr>
          <w:rFonts w:ascii="Times New Roman" w:hAnsi="Times New Roman"/>
          <w:color w:val="000000"/>
        </w:rPr>
      </w:pPr>
      <w:r>
        <w:rPr>
          <w:color w:val="000000"/>
        </w:rPr>
        <w:lastRenderedPageBreak/>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undergraduate students who exhibit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oor sleep 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4D06DD">
        <w:rPr>
          <w:color w:val="000000"/>
        </w:rPr>
        <w:t>hievement. This</w:t>
      </w:r>
      <w:r w:rsidR="005C6E0B">
        <w:rPr>
          <w:color w:val="000000"/>
        </w:rPr>
        <w:t xml:space="preserve">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Gomes</w:t>
      </w:r>
      <w:r w:rsidR="00CD5217">
        <w:t xml:space="preserve"> et al.</w:t>
      </w:r>
      <w:r w:rsidR="00A345EE">
        <w:t xml:space="preserve">, 2011; Gilbert &amp; Weaver, 2010; </w:t>
      </w:r>
      <w:r w:rsidR="00A345EE">
        <w:rPr>
          <w:color w:val="000000" w:themeColor="text1"/>
        </w:rPr>
        <w:t>Pilcher</w:t>
      </w:r>
      <w:r w:rsidR="009469DE">
        <w:rPr>
          <w:color w:val="000000" w:themeColor="text1"/>
        </w:rPr>
        <w:t xml:space="preserve"> et al., </w:t>
      </w:r>
      <w:r w:rsidR="00A345EE">
        <w:rPr>
          <w:color w:val="000000" w:themeColor="text1"/>
        </w:rPr>
        <w:t>1997</w:t>
      </w:r>
      <w:r w:rsidR="005E3C6D">
        <w:rPr>
          <w:color w:val="000000"/>
        </w:rPr>
        <w:t>)</w:t>
      </w:r>
      <w:r w:rsidR="004F35FD">
        <w:rPr>
          <w:color w:val="000000"/>
        </w:rPr>
        <w:t>.</w:t>
      </w:r>
      <w:r w:rsidR="009F3E88">
        <w:rPr>
          <w:color w:val="000000"/>
        </w:rPr>
        <w:t xml:space="preserve">  These results suggest that sleep hygiene practices may play an important part in various aspects of academic engagement </w:t>
      </w:r>
      <w:r w:rsidR="004D43AA">
        <w:rPr>
          <w:color w:val="000000"/>
        </w:rPr>
        <w:t>that</w:t>
      </w:r>
      <w:r w:rsidR="009F3E88">
        <w:rPr>
          <w:color w:val="000000"/>
        </w:rPr>
        <w:t xml:space="preserve"> lead to successful academic outcomes such as high test scores and good grades.</w:t>
      </w:r>
    </w:p>
    <w:p w14:paraId="6F77E122" w14:textId="77777777" w:rsidR="009B70F6" w:rsidRDefault="004F35FD" w:rsidP="009B70F6">
      <w:pPr>
        <w:ind w:firstLine="0"/>
      </w:pPr>
      <w:r>
        <w:rPr>
          <w:b/>
        </w:rPr>
        <w:t>Research Question 3</w:t>
      </w:r>
    </w:p>
    <w:p w14:paraId="3B966AB1" w14:textId="47D2D6FD" w:rsidR="00B21FBB" w:rsidRDefault="00D00DD3" w:rsidP="00D00DD3">
      <w:r>
        <w:t>It is argue</w:t>
      </w:r>
      <w:r w:rsidR="00C229F5">
        <w:t>d here that sleep hygiene may play</w:t>
      </w:r>
      <w:r>
        <w:t xml:space="preserve"> a mediational role in the relationship between stress and academic engagement.  More specifically, it was proposed that the influence of stress on academic engagement may be a result of the influence of sleep hygiene and </w:t>
      </w:r>
      <w:r w:rsidR="00D83B45">
        <w:t>not increased</w:t>
      </w:r>
      <w:r>
        <w:t xml:space="preserve"> stress.  For instance, the effect of sleep hygiene was argued to be the true variable responsible for impacting engagement. </w:t>
      </w:r>
      <w:r w:rsidR="004D43AA">
        <w:t>To</w:t>
      </w:r>
      <w:r w:rsidR="009F3E88">
        <w:t xml:space="preserve"> differentiate the</w:t>
      </w:r>
      <w:r>
        <w:t xml:space="preserve"> specific impact of stress on academic engagement</w:t>
      </w:r>
      <w:r w:rsidR="009F3E88">
        <w:t xml:space="preserve"> from that of sleep hygiene practices, a mediational model was employed.  First, it was determined that stress and sleep hygiene are significantly, negatively correlated.  In fact, stressful life events and sleep hygiene behaviors showed the highe</w:t>
      </w:r>
      <w:r w:rsidR="008861B0">
        <w:t>st and most significant associat</w:t>
      </w:r>
      <w:r w:rsidR="009F3E88">
        <w:t>ion when looking at all the possible variable correlations</w:t>
      </w:r>
      <w:r w:rsidR="00122C76">
        <w:t xml:space="preserve"> (Table 2)</w:t>
      </w:r>
      <w:r w:rsidR="009F3E88">
        <w:t xml:space="preserve">.  </w:t>
      </w:r>
      <w:r w:rsidR="004D43AA">
        <w:t>Further, i</w:t>
      </w:r>
      <w:r w:rsidR="000465B1">
        <w:t>t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Similar to the results of the stress correlations discussed above, in the first step of the mediational </w:t>
      </w:r>
      <w:r w:rsidR="004D43AA">
        <w:t xml:space="preserve">modeling </w:t>
      </w:r>
      <w:r w:rsidR="000465B1">
        <w:t>process it was found that stressful life events only e</w:t>
      </w:r>
      <w:r w:rsidR="0053554F">
        <w:t>xplained significant variance for</w:t>
      </w:r>
      <w:r w:rsidR="000465B1">
        <w:t xml:space="preserve"> the skills </w:t>
      </w:r>
      <w:r w:rsidR="000465B1">
        <w:lastRenderedPageBreak/>
        <w:t>model</w:t>
      </w:r>
      <w:r w:rsidR="00122C76">
        <w:t xml:space="preserve"> (Table 3)</w:t>
      </w:r>
      <w:r w:rsidR="000465B1">
        <w:t xml:space="preserve">.  Consequently, skills engagement was highlighted for further mediational analysis.  The second step of the </w:t>
      </w:r>
      <w:r w:rsidR="00FE77A4">
        <w:t xml:space="preserve">mediation </w:t>
      </w:r>
      <w:r w:rsidR="00545AA4">
        <w:t xml:space="preserve">analytical </w:t>
      </w:r>
      <w:r w:rsidR="000465B1">
        <w:t>process indicated a significant negative effect</w:t>
      </w:r>
      <w:r w:rsidR="00545AA4">
        <w:t xml:space="preserve"> between </w:t>
      </w:r>
      <w:proofErr w:type="gramStart"/>
      <w:r w:rsidR="00FE77A4">
        <w:t>stress</w:t>
      </w:r>
      <w:proofErr w:type="gramEnd"/>
      <w:r w:rsidR="00545AA4">
        <w:t xml:space="preserve"> and </w:t>
      </w:r>
      <w:r w:rsidR="00FE77A4">
        <w:t>sleep hygiene</w:t>
      </w:r>
      <w:r w:rsidR="00545AA4">
        <w:t xml:space="preserve"> that was in line</w:t>
      </w:r>
      <w:r w:rsidR="000465B1">
        <w:t xml:space="preserve"> with the correlation for sleep hygiene and stress found above.  </w:t>
      </w:r>
      <w:r w:rsidR="002C1E77">
        <w:t>Although a mediating effect (</w:t>
      </w:r>
      <w:r w:rsidR="0053554F">
        <w:t xml:space="preserve">i.e. </w:t>
      </w:r>
      <w:r w:rsidR="00433B4B">
        <w:t>sleep hygiene resulte</w:t>
      </w:r>
      <w:r w:rsidR="002C1E77">
        <w:t>d in a reduced effect of stress)</w:t>
      </w:r>
      <w:r w:rsidR="00433B4B">
        <w:t xml:space="preserve"> was seen for both skills and performance engagement</w:t>
      </w:r>
      <w:r w:rsidR="002C1E77">
        <w:t xml:space="preserve">, </w:t>
      </w:r>
      <w:r w:rsidR="00AF2162">
        <w:t>skills engagement is the only variable that clearly shows this effect</w:t>
      </w:r>
      <w:r w:rsidR="0053554F">
        <w:t>. As noted above, s</w:t>
      </w:r>
      <w:r w:rsidR="00AF2162">
        <w:t xml:space="preserve">tressful life events did not show significance in effecting performance engagement on its own. </w:t>
      </w:r>
    </w:p>
    <w:p w14:paraId="07FBCBA7" w14:textId="494CE00C" w:rsidR="005210E5" w:rsidRDefault="00AF2162" w:rsidP="00B21FBB">
      <w:r>
        <w:t xml:space="preserve"> Sleep hygiene </w:t>
      </w:r>
      <w:r w:rsidR="002F5990">
        <w:t>practices</w:t>
      </w:r>
      <w:r w:rsidR="008E3C0C">
        <w:t>,</w:t>
      </w:r>
      <w:r w:rsidR="002F5990">
        <w:t xml:space="preserve"> such a</w:t>
      </w:r>
      <w:r w:rsidR="009B0EB9">
        <w:t>s reducing arousing activities before</w:t>
      </w:r>
      <w:r w:rsidR="002F5990">
        <w:t xml:space="preserve"> bedtime, avoiding substances (</w:t>
      </w:r>
      <w:r w:rsidR="0053554F">
        <w:t xml:space="preserve">e.g. </w:t>
      </w:r>
      <w:r w:rsidR="002F5990">
        <w:t xml:space="preserve">caffeine, alcohol, drugs) in the hours before bed, optimizing bedroom conditions </w:t>
      </w:r>
      <w:r w:rsidR="00B21FBB">
        <w:t>by avoiding noise/heat/etc.</w:t>
      </w:r>
      <w:r w:rsidR="008E3C0C">
        <w:t>,</w:t>
      </w:r>
      <w:r w:rsidR="00B21FBB">
        <w:t xml:space="preserve">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w:t>
      </w:r>
      <w:r w:rsidR="00F1151F">
        <w:t>13</w:t>
      </w:r>
      <w:r w:rsidR="00B21FBB">
        <w:t>)</w:t>
      </w:r>
      <w:r w:rsidR="00545AA4">
        <w:t xml:space="preserve">, </w:t>
      </w:r>
      <w:r w:rsidR="00B21FBB">
        <w:t xml:space="preserve">but </w:t>
      </w:r>
      <w:r w:rsidR="002F5990">
        <w:t>often do</w:t>
      </w:r>
      <w:r w:rsidR="00545AA4">
        <w:t xml:space="preserve"> not</w:t>
      </w:r>
      <w:r w:rsidR="002F5990">
        <w:t xml:space="preserve"> realize th</w:t>
      </w:r>
      <w:r w:rsidR="00B21FBB">
        <w:t>at sleep hygiene practices can a</w:t>
      </w:r>
      <w:r w:rsidR="00FF45B9">
        <w:t>ffect their sleep and</w:t>
      </w:r>
      <w:r w:rsidR="008E3C0C">
        <w:t>,</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w:t>
      </w:r>
      <w:r w:rsidR="00545AA4">
        <w:t>e current</w:t>
      </w:r>
      <w:r w:rsidR="002F5990">
        <w:t xml:space="preserve"> study show that sleep hygiene</w:t>
      </w:r>
      <w:r w:rsidR="00545AA4">
        <w:t xml:space="preserve"> practices </w:t>
      </w:r>
      <w:r w:rsidR="002F5990">
        <w:t xml:space="preserve">can also mediate the effects of stress on important </w:t>
      </w:r>
      <w:r w:rsidR="00545AA4">
        <w:t xml:space="preserve">academic </w:t>
      </w:r>
      <w:r w:rsidR="002F5990">
        <w:t>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 xml:space="preserve">for struggling students or when </w:t>
      </w:r>
      <w:r w:rsidR="00F1151F">
        <w:t>evaluating university programs</w:t>
      </w:r>
      <w:r w:rsidR="00214D04">
        <w:t xml:space="preserve"> aimed at</w:t>
      </w:r>
      <w:r w:rsidR="002F5990">
        <w:t xml:space="preserve"> optimizing student performance and engagement. </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the</w:t>
      </w:r>
      <w:r w:rsidR="00F1151F">
        <w:t xml:space="preserve"> observed mediation</w:t>
      </w:r>
      <w:r w:rsidR="00545AA4">
        <w:t>al role</w:t>
      </w:r>
      <w:r w:rsidR="00F1151F">
        <w:t xml:space="preserve"> of sleep hygiene </w:t>
      </w:r>
      <w:r w:rsidR="00545AA4">
        <w:t>on</w:t>
      </w:r>
      <w:r w:rsidR="00F1151F">
        <w:t xml:space="preserve"> performance en</w:t>
      </w:r>
      <w:r w:rsidR="00D4729F">
        <w:t>g</w:t>
      </w:r>
      <w:r w:rsidR="00F1151F">
        <w:t>agement</w:t>
      </w:r>
      <w:r w:rsidR="00183B6F">
        <w:t xml:space="preserve"> poses the question of whether sleep hygiene needs to be evaluated </w:t>
      </w:r>
      <w:r w:rsidR="00183B6F">
        <w:lastRenderedPageBreak/>
        <w:t xml:space="preserve">further as a significant influence on the areas of </w:t>
      </w:r>
      <w:r w:rsidR="00545AA4">
        <w:t xml:space="preserve">academic </w:t>
      </w:r>
      <w:r w:rsidR="00183B6F">
        <w:t xml:space="preserve">engagement </w:t>
      </w:r>
      <w:r w:rsidR="00545AA4">
        <w:t xml:space="preserve">that are </w:t>
      </w:r>
      <w:r w:rsidR="00183B6F">
        <w:t xml:space="preserve">related to </w:t>
      </w:r>
      <w:r w:rsidR="00545AA4">
        <w:t>academic performance</w:t>
      </w:r>
      <w:r w:rsidR="006E2D1B">
        <w:t>.</w:t>
      </w:r>
    </w:p>
    <w:p w14:paraId="1743FBFD" w14:textId="3C5BA288" w:rsidR="001C4884" w:rsidRDefault="004F35FD" w:rsidP="001C4884">
      <w:pPr>
        <w:ind w:firstLine="0"/>
      </w:pPr>
      <w:r>
        <w:rPr>
          <w:b/>
        </w:rPr>
        <w:t>Research Question 4</w:t>
      </w:r>
      <w:r>
        <w:t xml:space="preserve">  </w:t>
      </w:r>
    </w:p>
    <w:p w14:paraId="78AF4B1A" w14:textId="5179A21C" w:rsidR="005210E5" w:rsidRDefault="006E2D1B" w:rsidP="00F1151F">
      <w:pPr>
        <w:rPr>
          <w:rFonts w:ascii="Times New Roman" w:hAnsi="Times New Roman"/>
        </w:rPr>
      </w:pPr>
      <w:r>
        <w:t>In addition to sleep hygiene and stress, the self-care practice of exercise was evaluated to determine its effects</w:t>
      </w:r>
      <w:r w:rsidR="004F35FD">
        <w:t xml:space="preserve"> on academic engag</w:t>
      </w:r>
      <w:r>
        <w:t>ement in undergraduate students.  Interestingly, n</w:t>
      </w:r>
      <w:r w:rsidR="00081C46">
        <w:t>o correlations</w:t>
      </w:r>
      <w:r>
        <w:t xml:space="preserve"> were seen between exercise and sleep hygiene, stress, or any of th</w:t>
      </w:r>
      <w:r w:rsidR="00081C46">
        <w:t xml:space="preserve">e areas of academic engagement, even when using a </w:t>
      </w:r>
      <w:r w:rsidR="00AC56BF">
        <w:t>weighted sum</w:t>
      </w:r>
      <w:r w:rsidR="00B83B14">
        <w:t xml:space="preserve"> to assign</w:t>
      </w:r>
      <w:r w:rsidR="00081C46">
        <w:t xml:space="preserve"> more importance to strenuous exercise in the total score</w:t>
      </w:r>
      <w:r w:rsidR="00490BED">
        <w:t xml:space="preserve">. </w:t>
      </w:r>
      <w:r w:rsidR="00B83B14">
        <w:t xml:space="preserve">If significance at </w:t>
      </w:r>
      <w:r w:rsidR="00AE6159">
        <w:t>the</w:t>
      </w:r>
      <w:r w:rsidR="00A14134">
        <w:t xml:space="preserve"> alpha level of </w:t>
      </w:r>
      <w:r w:rsidR="00AE6159" w:rsidRPr="007B5628">
        <w:rPr>
          <w:i/>
        </w:rPr>
        <w:t>p</w:t>
      </w:r>
      <w:r w:rsidR="00AE6159">
        <w:t xml:space="preserve"> &lt; .05 was accepted</w:t>
      </w:r>
      <w:r w:rsidR="00B83B14">
        <w:t xml:space="preserve"> here for correlation significance, a small but significant association would be seen for the relationship between ex</w:t>
      </w:r>
      <w:r w:rsidR="00AE6159">
        <w:t>ercise and emotional engagement</w:t>
      </w:r>
      <w:r w:rsidR="00A14134">
        <w:t xml:space="preserve">. However, </w:t>
      </w:r>
      <w:r w:rsidR="00AE6159">
        <w:t>at th</w:t>
      </w:r>
      <w:r w:rsidR="0053554F">
        <w:t xml:space="preserve">e current requirement </w:t>
      </w:r>
      <w:r w:rsidR="00A14134">
        <w:t>with an alpha level of</w:t>
      </w:r>
      <w:r w:rsidR="0053554F">
        <w:t xml:space="preserve"> </w:t>
      </w:r>
      <w:r w:rsidR="0053554F" w:rsidRPr="007B5628">
        <w:rPr>
          <w:i/>
        </w:rPr>
        <w:t>p</w:t>
      </w:r>
      <w:r w:rsidR="0053554F">
        <w:t xml:space="preserve"> &lt; .01</w:t>
      </w:r>
      <w:r w:rsidR="00A14134">
        <w:t>,</w:t>
      </w:r>
      <w:r w:rsidR="00AE6159">
        <w:t xml:space="preserve"> no significant associations were found</w:t>
      </w:r>
      <w:r w:rsidR="00A14134">
        <w:t xml:space="preserve"> between </w:t>
      </w:r>
      <w:r w:rsidR="00B731F0">
        <w:t>physical activity and any of the areas of engagement</w:t>
      </w:r>
      <w:r w:rsidR="00AE6159">
        <w:t>.</w:t>
      </w:r>
      <w:r w:rsidR="00B83B14">
        <w:t xml:space="preserve"> </w:t>
      </w:r>
      <w:r w:rsidR="00490BED">
        <w:t xml:space="preserve">However, when looking at the </w:t>
      </w:r>
      <w:r w:rsidR="00D83B45">
        <w:t>moderation</w:t>
      </w:r>
      <w:r w:rsidR="00490BED">
        <w:t xml:space="preserve"> model described below, significant variance was explained by stress and exercise when both were included in an interaction model for participation</w:t>
      </w:r>
      <w:r w:rsidR="0010615F">
        <w:t>/interaction</w:t>
      </w:r>
      <w:r w:rsidR="00490BED">
        <w:t xml:space="preserve"> engagement. </w:t>
      </w:r>
      <w:commentRangeStart w:id="11"/>
      <w:r w:rsidR="00A14134">
        <w:t xml:space="preserve">This implies that </w:t>
      </w:r>
      <w:r w:rsidR="003A3399">
        <w:t>although exercise does not impact participation engagement independently, it may play an important role in the relationship between stress and participation</w:t>
      </w:r>
      <w:r w:rsidR="0010615F">
        <w:t>/interaction</w:t>
      </w:r>
      <w:r w:rsidR="003A3399">
        <w:t xml:space="preserve"> engagement</w:t>
      </w:r>
      <w:r w:rsidR="00A14134">
        <w:t>.</w:t>
      </w:r>
      <w:r w:rsidR="00490BED">
        <w:t xml:space="preserve"> </w:t>
      </w:r>
      <w:commentRangeEnd w:id="11"/>
      <w:r w:rsidR="003A3399">
        <w:rPr>
          <w:rStyle w:val="CommentReference"/>
        </w:rPr>
        <w:commentReference w:id="11"/>
      </w:r>
    </w:p>
    <w:p w14:paraId="7694520A" w14:textId="60BF17AD" w:rsidR="00B218D2" w:rsidRDefault="00B218D2" w:rsidP="00B218D2">
      <w:pPr>
        <w:ind w:firstLine="0"/>
        <w:rPr>
          <w:b/>
        </w:rPr>
      </w:pPr>
      <w:r>
        <w:rPr>
          <w:b/>
        </w:rPr>
        <w:t>Research Question 5</w:t>
      </w:r>
      <w:r w:rsidR="004F35FD">
        <w:rPr>
          <w:b/>
        </w:rPr>
        <w:t xml:space="preserve">  </w:t>
      </w:r>
    </w:p>
    <w:p w14:paraId="60273D32" w14:textId="4C1CC9BC" w:rsidR="00CA4E11" w:rsidRDefault="009E321A" w:rsidP="00CC2410">
      <w:r>
        <w:t xml:space="preserve">Not </w:t>
      </w:r>
      <w:r w:rsidR="00F1151F">
        <w:t>only was a significant</w:t>
      </w:r>
      <w:r w:rsidR="00FB4115">
        <w:t xml:space="preserve"> interaction effect seen for exercise</w:t>
      </w:r>
      <w:r w:rsidR="00A14134">
        <w:t xml:space="preserve"> between </w:t>
      </w:r>
      <w:r w:rsidR="0010615F">
        <w:t>stress</w:t>
      </w:r>
      <w:r w:rsidR="00A14134">
        <w:t xml:space="preserve"> and</w:t>
      </w:r>
      <w:r w:rsidR="00FB4115">
        <w:t xml:space="preserve"> participation/interaction engagement, </w:t>
      </w:r>
      <w:r w:rsidR="00FB4115">
        <w:t xml:space="preserve">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xml:space="preserve">.  </w:t>
      </w:r>
      <w:commentRangeStart w:id="12"/>
      <w:r w:rsidR="00DD35F0">
        <w:t>For instance, when</w:t>
      </w:r>
      <w:r w:rsidR="00CC2410">
        <w:t xml:space="preserve"> </w:t>
      </w:r>
      <w:r w:rsidR="00DD35F0">
        <w:t xml:space="preserve">exercise </w:t>
      </w:r>
      <w:r w:rsidR="00CC2410">
        <w:t>was high so wa</w:t>
      </w:r>
      <w:r w:rsidR="00A902F8">
        <w:t>s the</w:t>
      </w:r>
      <w:r w:rsidR="00DD35F0">
        <w:t xml:space="preserve"> participation/interaction factor</w:t>
      </w:r>
      <w:r w:rsidR="006E1377">
        <w:t>, and the same was true when stress was high</w:t>
      </w:r>
      <w:r w:rsidR="00DD35F0">
        <w:t xml:space="preserve">. </w:t>
      </w:r>
      <w:commentRangeEnd w:id="12"/>
      <w:r w:rsidR="00A14134">
        <w:rPr>
          <w:rStyle w:val="CommentReference"/>
        </w:rPr>
        <w:commentReference w:id="12"/>
      </w:r>
      <w:r w:rsidR="00DD35F0">
        <w:t xml:space="preserve"> The hypotheses prese</w:t>
      </w:r>
      <w:r w:rsidR="00A902F8">
        <w:t>nted in this study predic</w:t>
      </w:r>
      <w:r w:rsidR="00DD35F0">
        <w:t>ted that high</w:t>
      </w:r>
      <w:r w:rsidR="00F1151F">
        <w:t>er</w:t>
      </w:r>
      <w:r w:rsidR="00DD35F0">
        <w:t xml:space="preserve"> levels of physical activity would be associated with high</w:t>
      </w:r>
      <w:r w:rsidR="00F1151F">
        <w:t>er</w:t>
      </w:r>
      <w:r w:rsidR="00DD35F0">
        <w:t xml:space="preserve"> levels</w:t>
      </w:r>
      <w:r w:rsidR="00F1151F">
        <w:t xml:space="preserve"> of</w:t>
      </w:r>
      <w:r w:rsidR="00DD35F0">
        <w:t xml:space="preserve"> engagement </w:t>
      </w:r>
      <w:r w:rsidR="00F1151F">
        <w:t>as was seen with the</w:t>
      </w:r>
      <w:r w:rsidR="00A902F8">
        <w:t xml:space="preserve"> </w:t>
      </w:r>
      <w:r w:rsidR="00A902F8">
        <w:lastRenderedPageBreak/>
        <w:t>results</w:t>
      </w:r>
      <w:r w:rsidR="00F1151F">
        <w:t xml:space="preserve"> for participation/interaction engagement</w:t>
      </w:r>
      <w:r w:rsidR="00804C9D">
        <w:rPr>
          <w:color w:val="FF0000"/>
        </w:rPr>
        <w:t xml:space="preserve"> </w:t>
      </w:r>
      <w:r w:rsidR="00804C9D" w:rsidRPr="00804C9D">
        <w:rPr>
          <w:color w:val="000000" w:themeColor="text1"/>
        </w:rPr>
        <w:t>in this model</w:t>
      </w:r>
      <w:r w:rsidR="00707991">
        <w:t xml:space="preserve">. </w:t>
      </w:r>
      <w:r w:rsidR="00A902F8">
        <w:t xml:space="preserve"> </w:t>
      </w:r>
      <w:r w:rsidR="00707991">
        <w:t>H</w:t>
      </w:r>
      <w:r w:rsidR="00A902F8">
        <w:t>owever,</w:t>
      </w:r>
      <w:r w:rsidR="00DD35F0">
        <w:t xml:space="preserve"> the effects of high levels of stress </w:t>
      </w:r>
      <w:r w:rsidR="00B57A0C">
        <w:t>on participation/interact</w:t>
      </w:r>
      <w:r w:rsidR="00804C9D">
        <w:t>ion engagement</w:t>
      </w:r>
      <w:r w:rsidR="00F1151F">
        <w:t xml:space="preserve"> </w:t>
      </w:r>
      <w:r w:rsidR="00A902F8">
        <w:t xml:space="preserve">are more surprising. </w:t>
      </w:r>
      <w:r w:rsidR="00CC2410">
        <w:t xml:space="preserve"> </w:t>
      </w:r>
      <w:r w:rsidR="00A14134">
        <w:t>In this vein, i</w:t>
      </w:r>
      <w:r w:rsidR="00CC2410">
        <w:t xml:space="preserve">t appears that increased arousal through stress may </w:t>
      </w:r>
      <w:r w:rsidR="00D8076A">
        <w:t>not lead to a debilitating effect on participation</w:t>
      </w:r>
      <w:r w:rsidR="009369A0">
        <w:t>/interaction</w:t>
      </w:r>
      <w:r w:rsidR="00D8076A">
        <w:t xml:space="preserve">, but instead may </w:t>
      </w:r>
      <w:r w:rsidR="00A14134">
        <w:t xml:space="preserve">result in a </w:t>
      </w:r>
      <w:r w:rsidR="00CC2410">
        <w:t>tendency to actively pursu</w:t>
      </w:r>
      <w:r w:rsidR="00D8076A">
        <w:t>e academic support in the form</w:t>
      </w:r>
      <w:r w:rsidR="00CC2410">
        <w:t xml:space="preserve"> of reaching out to </w:t>
      </w:r>
      <w:r w:rsidR="00D8076A">
        <w:t>professors during class or office hours</w:t>
      </w:r>
      <w:r w:rsidR="00CA4E11">
        <w:t xml:space="preserve">, asking more questions, and engaging more in discussions in the </w:t>
      </w:r>
      <w:commentRangeStart w:id="13"/>
      <w:r w:rsidR="00CA4E11">
        <w:t>classroom</w:t>
      </w:r>
      <w:commentRangeEnd w:id="13"/>
      <w:r w:rsidR="007E7405">
        <w:rPr>
          <w:rStyle w:val="CommentReference"/>
        </w:rPr>
        <w:commentReference w:id="13"/>
      </w:r>
      <w:r w:rsidR="00CA4E11">
        <w:t>.</w:t>
      </w:r>
      <w:r w:rsidR="00A902F8">
        <w:t xml:space="preserve"> </w:t>
      </w:r>
    </w:p>
    <w:p w14:paraId="69E79195" w14:textId="441B34DA" w:rsidR="003D0C39" w:rsidRDefault="00707991" w:rsidP="00CC2410">
      <w:r>
        <w:t>The</w:t>
      </w:r>
      <w:r w:rsidR="006E1377">
        <w:t xml:space="preserve"> reduction</w:t>
      </w:r>
      <w:r w:rsidR="007E7405">
        <w:t xml:space="preserve"> </w:t>
      </w:r>
      <w:r w:rsidR="009369A0">
        <w:t>seen</w:t>
      </w:r>
      <w:r w:rsidR="00A902F8">
        <w:t xml:space="preserve"> in participation/interaction scores resulting from the interaction effect of stress</w:t>
      </w:r>
      <w:r w:rsidR="009369A0">
        <w:t xml:space="preserve"> and exercise</w:t>
      </w:r>
      <w:r w:rsidR="00E32BC6">
        <w:t xml:space="preserve"> was unexpected</w:t>
      </w:r>
      <w:r w:rsidR="006E1377">
        <w:t>.</w:t>
      </w:r>
      <w:r w:rsidR="009369A0">
        <w:t xml:space="preserve"> </w:t>
      </w:r>
      <w:r w:rsidR="007E7405">
        <w:t>Consistent with previous empirical results, e</w:t>
      </w:r>
      <w:r w:rsidR="009369A0">
        <w:t>xercise was postulated as potentially moderating the impact of stressful life events on participation/interaction engagement by reducing the negative impact of stress on academic engagement</w:t>
      </w:r>
      <w:ins w:id="14" w:author="Sulkowski, Michael L - (sulkowski)" w:date="2018-05-16T22:58:00Z">
        <w:r w:rsidR="007E7405">
          <w:t xml:space="preserve"> in this study</w:t>
        </w:r>
      </w:ins>
      <w:ins w:id="15" w:author="Sulkowski, Michael L - (sulkowski)" w:date="2018-05-16T22:59:00Z">
        <w:r w:rsidR="007E7405">
          <w:t xml:space="preserve"> (CITE)</w:t>
        </w:r>
      </w:ins>
      <w:r w:rsidR="009369A0">
        <w:t>.</w:t>
      </w:r>
      <w:r w:rsidR="00D46589" w:rsidRPr="00D46589">
        <w:t xml:space="preserve"> </w:t>
      </w:r>
      <w:r w:rsidR="007E7405">
        <w:t xml:space="preserve">However, study </w:t>
      </w:r>
      <w:r w:rsidR="00D46589">
        <w:t xml:space="preserve">results indicate that exercise may play a different role than </w:t>
      </w:r>
      <w:r w:rsidR="007E7405">
        <w:t xml:space="preserve">was </w:t>
      </w:r>
      <w:r w:rsidR="00D46589">
        <w:t>anticipated.</w:t>
      </w:r>
      <w:r w:rsidR="009369A0">
        <w:t xml:space="preserve"> The fact that stress is seen here to have a positive impact on part</w:t>
      </w:r>
      <w:r w:rsidR="00BF689E">
        <w:t>icipation/interaction</w:t>
      </w:r>
      <w:r w:rsidR="009369A0">
        <w:t xml:space="preserve"> eng</w:t>
      </w:r>
      <w:r w:rsidR="00D46589">
        <w:t xml:space="preserve">agement runs counter to the original </w:t>
      </w:r>
      <w:r w:rsidR="00F63A9C">
        <w:t xml:space="preserve">proposed </w:t>
      </w:r>
      <w:r w:rsidR="00D46589">
        <w:t xml:space="preserve">hypothesis </w:t>
      </w:r>
      <w:r w:rsidR="007E7405">
        <w:t>related to the expected impacts of</w:t>
      </w:r>
      <w:r w:rsidR="00D46589">
        <w:t xml:space="preserve"> stress</w:t>
      </w:r>
      <w:r w:rsidR="009369A0">
        <w:t>.</w:t>
      </w:r>
      <w:r w:rsidR="00D46589">
        <w:t xml:space="preserve">    </w:t>
      </w:r>
    </w:p>
    <w:p w14:paraId="7CF9E02A" w14:textId="36B9FD8B" w:rsidR="005210E5" w:rsidRPr="00B2142C" w:rsidRDefault="003D0C39" w:rsidP="007B4CF2">
      <w:pPr>
        <w:ind w:firstLine="0"/>
        <w:rPr>
          <w:color w:val="000000" w:themeColor="text1"/>
        </w:rPr>
      </w:pPr>
      <w:r>
        <w:tab/>
      </w:r>
      <w:r w:rsidR="00F63A9C">
        <w:rPr>
          <w:color w:val="000000" w:themeColor="text1"/>
        </w:rPr>
        <w:t xml:space="preserve">To explain </w:t>
      </w:r>
      <w:r w:rsidR="007B4CF2" w:rsidRPr="009E321A">
        <w:rPr>
          <w:color w:val="000000" w:themeColor="text1"/>
        </w:rPr>
        <w:t xml:space="preserve">the lack of correlations seen for exercise in Table 2 and then the observed significance of the effect of exercise seen in the </w:t>
      </w:r>
      <w:r w:rsidR="00D83B45" w:rsidRPr="009E321A">
        <w:rPr>
          <w:color w:val="000000" w:themeColor="text1"/>
        </w:rPr>
        <w:t>moderation</w:t>
      </w:r>
      <w:r w:rsidR="007B4CF2" w:rsidRPr="009E321A">
        <w:rPr>
          <w:color w:val="000000" w:themeColor="text1"/>
        </w:rPr>
        <w:t xml:space="preserve"> model for participation/interaction, one might</w:t>
      </w:r>
      <w:r w:rsidR="00B2142C" w:rsidRPr="009E321A">
        <w:rPr>
          <w:color w:val="000000" w:themeColor="text1"/>
        </w:rPr>
        <w:t xml:space="preserve"> question the true importance of exercise in the evaluation of academic engagement</w:t>
      </w:r>
      <w:r w:rsidR="00F63A9C">
        <w:rPr>
          <w:color w:val="000000" w:themeColor="text1"/>
        </w:rPr>
        <w:t xml:space="preserve"> in the current study</w:t>
      </w:r>
      <w:r w:rsidR="00B2142C" w:rsidRPr="009E321A">
        <w:rPr>
          <w:color w:val="000000" w:themeColor="text1"/>
        </w:rPr>
        <w:t xml:space="preserve">. </w:t>
      </w:r>
      <w:r w:rsidR="00F63A9C">
        <w:rPr>
          <w:color w:val="000000" w:themeColor="text1"/>
        </w:rPr>
        <w:t xml:space="preserve">Further, consistent with this </w:t>
      </w:r>
      <w:r w:rsidR="00E44C8F" w:rsidRPr="00B2142C">
        <w:rPr>
          <w:color w:val="000000" w:themeColor="text1"/>
        </w:rPr>
        <w:t>analysis, one might dismiss exercise</w:t>
      </w:r>
      <w:r w:rsidR="00F63A9C">
        <w:rPr>
          <w:color w:val="000000" w:themeColor="text1"/>
        </w:rPr>
        <w:t xml:space="preserve"> as being a robust variable</w:t>
      </w:r>
      <w:r w:rsidR="00E44C8F" w:rsidRPr="00B2142C">
        <w:rPr>
          <w:color w:val="000000" w:themeColor="text1"/>
        </w:rPr>
        <w:t xml:space="preserve"> after seeing insignificant</w:t>
      </w:r>
      <w:r w:rsidR="00C648AB" w:rsidRPr="00B2142C">
        <w:rPr>
          <w:color w:val="000000" w:themeColor="text1"/>
        </w:rPr>
        <w:t xml:space="preserve"> correlations in the </w:t>
      </w:r>
      <w:r w:rsidR="00B2142C">
        <w:rPr>
          <w:color w:val="000000" w:themeColor="text1"/>
        </w:rPr>
        <w:t>initial analyse</w:t>
      </w:r>
      <w:r w:rsidR="00C648AB" w:rsidRPr="00B2142C">
        <w:rPr>
          <w:color w:val="000000" w:themeColor="text1"/>
        </w:rPr>
        <w:t>s.  However, doing so would lead to</w:t>
      </w:r>
      <w:r w:rsidR="00E44C8F" w:rsidRPr="00B2142C">
        <w:rPr>
          <w:color w:val="000000" w:themeColor="text1"/>
        </w:rPr>
        <w:t xml:space="preserve"> miss</w:t>
      </w:r>
      <w:r w:rsidR="00C648AB" w:rsidRPr="00B2142C">
        <w:rPr>
          <w:color w:val="000000" w:themeColor="text1"/>
        </w:rPr>
        <w:t>ing</w:t>
      </w:r>
      <w:r w:rsidR="00E44C8F" w:rsidRPr="00B2142C">
        <w:rPr>
          <w:color w:val="000000" w:themeColor="text1"/>
        </w:rPr>
        <w:t xml:space="preserve"> the interaction effect seen </w:t>
      </w:r>
      <w:r w:rsidR="00C648AB" w:rsidRPr="00B2142C">
        <w:rPr>
          <w:color w:val="000000" w:themeColor="text1"/>
        </w:rPr>
        <w:t xml:space="preserve">for the </w:t>
      </w:r>
      <w:r w:rsidR="00F63A9C">
        <w:rPr>
          <w:color w:val="000000" w:themeColor="text1"/>
        </w:rPr>
        <w:t xml:space="preserve">specified </w:t>
      </w:r>
      <w:r w:rsidR="00C648AB" w:rsidRPr="00B2142C">
        <w:rPr>
          <w:color w:val="000000" w:themeColor="text1"/>
        </w:rPr>
        <w:t>participation factor.</w:t>
      </w:r>
      <w:r w:rsidR="00E44C8F" w:rsidRPr="00B2142C">
        <w:rPr>
          <w:color w:val="000000" w:themeColor="text1"/>
        </w:rPr>
        <w:t xml:space="preserve"> </w:t>
      </w:r>
      <w:r w:rsidR="008F53E1">
        <w:rPr>
          <w:color w:val="000000" w:themeColor="text1"/>
        </w:rPr>
        <w:t>This is generally referred to as model misspecification and can bias estimates toward</w:t>
      </w:r>
      <w:r w:rsidR="00F63A9C">
        <w:rPr>
          <w:color w:val="000000" w:themeColor="text1"/>
        </w:rPr>
        <w:t xml:space="preserve"> zero </w:t>
      </w:r>
      <w:r w:rsidR="008F53E1">
        <w:rPr>
          <w:color w:val="000000" w:themeColor="text1"/>
        </w:rPr>
        <w:t>when the underlying data generating process is not modelled correctly (Deegan</w:t>
      </w:r>
      <w:r w:rsidR="009E321A">
        <w:rPr>
          <w:color w:val="000000" w:themeColor="text1"/>
        </w:rPr>
        <w:t>,</w:t>
      </w:r>
      <w:r w:rsidR="008F53E1">
        <w:rPr>
          <w:color w:val="000000" w:themeColor="text1"/>
        </w:rPr>
        <w:t xml:space="preserve"> 1976). </w:t>
      </w:r>
    </w:p>
    <w:p w14:paraId="44C8497A" w14:textId="77777777" w:rsidR="00B218D2" w:rsidRDefault="00B218D2" w:rsidP="00B218D2">
      <w:pPr>
        <w:ind w:firstLine="0"/>
        <w:rPr>
          <w:b/>
        </w:rPr>
      </w:pPr>
      <w:r>
        <w:rPr>
          <w:b/>
        </w:rPr>
        <w:t>Research Question 6</w:t>
      </w:r>
    </w:p>
    <w:p w14:paraId="1E6FF972" w14:textId="68634F6D" w:rsidR="008A79EF" w:rsidRDefault="00EE617B" w:rsidP="006F43D6">
      <w:r>
        <w:lastRenderedPageBreak/>
        <w:t xml:space="preserve">The final research question for the current study </w:t>
      </w:r>
      <w:r w:rsidR="003C5D89">
        <w:t xml:space="preserve">involved assessing </w:t>
      </w:r>
      <w:r>
        <w:t>influ</w:t>
      </w:r>
      <w:r w:rsidR="003C5D89">
        <w:t xml:space="preserve">ential </w:t>
      </w:r>
      <w:r>
        <w:t>variables</w:t>
      </w:r>
      <w:r w:rsidR="003C5D89">
        <w:t>—</w:t>
      </w:r>
      <w:r>
        <w:t xml:space="preserve">including demographic variables </w:t>
      </w:r>
      <w:r w:rsidR="003C5D89">
        <w:t xml:space="preserve">that </w:t>
      </w:r>
      <w:r>
        <w:t>were relevant, on academic eng</w:t>
      </w:r>
      <w:r w:rsidR="0053554F">
        <w:t xml:space="preserve">agement and </w:t>
      </w:r>
      <w:r w:rsidR="003C5D89">
        <w:t>related factors of interest</w:t>
      </w:r>
      <w:r w:rsidR="0053554F">
        <w:t xml:space="preserve">. </w:t>
      </w:r>
      <w:r w:rsidR="003C5D89">
        <w:t>To accomplish this methodologically, t</w:t>
      </w:r>
      <w:r>
        <w:t xml:space="preserve">he Random Forest approach and </w:t>
      </w:r>
      <w:r w:rsidR="003C5D89">
        <w:t xml:space="preserve">hierarchical </w:t>
      </w:r>
      <w:bookmarkStart w:id="16" w:name="_GoBack"/>
      <w:bookmarkEnd w:id="16"/>
      <w:r w:rsidR="00B04E71">
        <w:t>nested model design</w:t>
      </w:r>
      <w:r w:rsidR="0053554F">
        <w:t xml:space="preserve"> was used</w:t>
      </w:r>
      <w:r w:rsidR="00B04E71">
        <w:t xml:space="preserve"> </w:t>
      </w:r>
      <w:r>
        <w:t xml:space="preserve">to determine the variables of greatest importance in influencing engagement in undergraduate students.  Interestingly, the top three variables showing the greatest importance for all areas of engagement were stress, sleep, and exercise, while demographic variables were not </w:t>
      </w:r>
      <w:r w:rsidR="00B17E45">
        <w:t>most salient</w:t>
      </w:r>
      <w:r w:rsidR="00DA6CBD">
        <w:t xml:space="preserve"> in any of the Random Forest results</w:t>
      </w:r>
      <w:r>
        <w:t>.  When looking</w:t>
      </w:r>
      <w:r w:rsidR="00207A0E">
        <w:t xml:space="preserve"> specifically</w:t>
      </w:r>
      <w:r>
        <w:t xml:space="preserve"> at</w:t>
      </w:r>
      <w:r w:rsidR="00DA6CBD">
        <w:t xml:space="preserve"> the influences on total engagement</w:t>
      </w:r>
      <w:r w:rsidR="00B04E71">
        <w:t>,</w:t>
      </w:r>
      <w:r w:rsidR="00DA6CBD">
        <w:t xml:space="preserve"> only sleep hygiene showed significance in expla</w:t>
      </w:r>
      <w:r w:rsidR="00B04E71">
        <w:t xml:space="preserve">ining variance in the model.  </w:t>
      </w:r>
      <w:r w:rsidR="00207A0E">
        <w:t xml:space="preserve">The variables of stress and exercise did not add significantly to the overall model. </w:t>
      </w:r>
      <w:r w:rsidR="00B04E71">
        <w:t>However</w:t>
      </w:r>
      <w:r w:rsidR="00DA6CBD">
        <w:t>, sleep hygiene</w:t>
      </w:r>
      <w:r w:rsidR="00B04E71">
        <w:t xml:space="preserve"> only</w:t>
      </w:r>
      <w:r w:rsidR="00DA6CBD">
        <w:t xml:space="preserve"> explained</w:t>
      </w:r>
      <w:r w:rsidR="00FC2F7E">
        <w:t xml:space="preserve"> 6</w:t>
      </w:r>
      <w:r w:rsidR="00DA6CBD">
        <w:t>% of the</w:t>
      </w:r>
      <w:r w:rsidR="00B04E71">
        <w:t xml:space="preserve"> total</w:t>
      </w:r>
      <w:r w:rsidR="00DA6CBD">
        <w:t xml:space="preserve"> variance</w:t>
      </w:r>
      <w:r w:rsidR="00B04E71">
        <w:t xml:space="preserve"> in academic engag</w:t>
      </w:r>
      <w:r w:rsidR="00207A0E">
        <w:t>e</w:t>
      </w:r>
      <w:r w:rsidR="00B04E71">
        <w:t>ment</w:t>
      </w:r>
      <w:r w:rsidR="00DA6CBD">
        <w:t xml:space="preserve">.  </w:t>
      </w:r>
    </w:p>
    <w:p w14:paraId="066AF36D" w14:textId="67FAEEB7" w:rsidR="00207A0E" w:rsidRPr="007F6DD4" w:rsidRDefault="00B17E45" w:rsidP="007F6DD4">
      <w:pPr>
        <w:rPr>
          <w:rFonts w:ascii="Times New Roman" w:hAnsi="Times New Roman"/>
          <w:b/>
        </w:rPr>
      </w:pPr>
      <w:r>
        <w:t>Related to the former, s</w:t>
      </w:r>
      <w:r w:rsidR="00207A0E">
        <w:t xml:space="preserve">kills engagement and performance engagement, both showed improved explanation of variance with the inclusion of sleep hygiene in addition to stress.  </w:t>
      </w:r>
      <w:r w:rsidR="00743DB1">
        <w:t>The addition of sleep hygiene to the skills model increased the explanation of total variance from 4% to 12%.</w:t>
      </w:r>
      <w:r w:rsidR="00026F17">
        <w:t xml:space="preserve"> </w:t>
      </w:r>
      <w:r w:rsidR="00743DB1" w:rsidRPr="00743DB1">
        <w:t xml:space="preserve"> </w:t>
      </w:r>
      <w:r>
        <w:t>This matters because i</w:t>
      </w:r>
      <w:r w:rsidR="00743DB1">
        <w:t xml:space="preserve">n the performance model, </w:t>
      </w:r>
      <w:r w:rsidR="00744B72">
        <w:t xml:space="preserve">the less than 1% variance </w:t>
      </w:r>
      <w:r w:rsidR="00B610ED">
        <w:t>explained by the inclusion of stress alone was raised to 4% total explained variance with the addition of sleep hygiene</w:t>
      </w:r>
      <w:r>
        <w:t xml:space="preserve"> assessment</w:t>
      </w:r>
      <w:r w:rsidR="00B610ED">
        <w:t xml:space="preserve">.  </w:t>
      </w:r>
      <w:r>
        <w:t>Thus, s</w:t>
      </w:r>
      <w:r w:rsidR="00026F17">
        <w:t>uch</w:t>
      </w:r>
      <w:r w:rsidR="00B610ED">
        <w:t xml:space="preserve"> results show</w:t>
      </w:r>
      <w:r w:rsidR="00026F17">
        <w:t xml:space="preserve"> that</w:t>
      </w:r>
      <w:r w:rsidR="00B610ED">
        <w:t xml:space="preserve"> the</w:t>
      </w:r>
      <w:r w:rsidR="00026F17">
        <w:t xml:space="preserve"> variables addressed in this study are better at explaining the behaviors that fall under skills engagement than they are at explaining grades and achievement.</w:t>
      </w:r>
      <w:r w:rsidR="00B610ED">
        <w:t xml:space="preserve"> </w:t>
      </w:r>
      <w:r w:rsidR="00743DB1">
        <w:t>When looking at the specific impacts of these variable</w:t>
      </w:r>
      <w:r w:rsidR="00026F17">
        <w:t>s</w:t>
      </w:r>
      <w:r w:rsidR="00743DB1">
        <w:t xml:space="preserve">, stress </w:t>
      </w:r>
      <w:r>
        <w:t xml:space="preserve">variables </w:t>
      </w:r>
      <w:r w:rsidR="00743DB1">
        <w:t xml:space="preserve">showed a small negative impact on both these factors, while sleep hygiene </w:t>
      </w:r>
      <w:r>
        <w:t xml:space="preserve">variables </w:t>
      </w:r>
      <w:r w:rsidR="00743DB1">
        <w:t>showed a slight</w:t>
      </w:r>
      <w:r w:rsidR="00B610ED">
        <w:t>ly greater, positive influence.</w:t>
      </w:r>
      <w:r w:rsidR="005336EE">
        <w:t xml:space="preserve"> </w:t>
      </w:r>
      <w:r w:rsidR="00B610ED">
        <w:t xml:space="preserve"> </w:t>
      </w:r>
      <w:commentRangeStart w:id="17"/>
      <w:r w:rsidR="005336EE">
        <w:t xml:space="preserve">These findings are in line with the research indicating that sleep hygiene, by impacting sleep quality, has a positive influence on </w:t>
      </w:r>
      <w:ins w:id="18" w:author="Sulkowski, Michael L - (sulkowski)" w:date="2018-05-16T23:33:00Z">
        <w:r w:rsidR="00F37B5F">
          <w:t xml:space="preserve">academic </w:t>
        </w:r>
      </w:ins>
      <w:del w:id="19" w:author="Sulkowski, Michael L - (sulkowski)" w:date="2018-05-16T23:33:00Z">
        <w:r w:rsidR="005336EE" w:rsidDel="00F37B5F">
          <w:delText xml:space="preserve">areas of </w:delText>
        </w:r>
      </w:del>
      <w:r w:rsidR="005336EE">
        <w:t>engagement</w:t>
      </w:r>
      <w:ins w:id="20" w:author="Sulkowski, Michael L - (sulkowski)" w:date="2018-05-16T23:33:00Z">
        <w:r w:rsidR="00F37B5F">
          <w:t>,</w:t>
        </w:r>
      </w:ins>
      <w:r w:rsidR="005336EE">
        <w:t xml:space="preserve"> </w:t>
      </w:r>
      <w:del w:id="21" w:author="Sulkowski, Michael L - (sulkowski)" w:date="2018-05-16T23:34:00Z">
        <w:r w:rsidR="005336EE" w:rsidDel="00F37B5F">
          <w:delText xml:space="preserve">involving </w:delText>
        </w:r>
      </w:del>
      <w:r w:rsidR="005336EE">
        <w:t>executive functioning and achievement (</w:t>
      </w:r>
      <w:r w:rsidR="007F6DD4">
        <w:rPr>
          <w:rFonts w:eastAsia="Times New Roman" w:cs="Times New Roman"/>
          <w:kern w:val="0"/>
          <w:lang w:eastAsia="en-US"/>
        </w:rPr>
        <w:t xml:space="preserve">Gilbert &amp; Weaver, 2010; Gomes </w:t>
      </w:r>
      <w:r w:rsidR="007F6DD4">
        <w:rPr>
          <w:rFonts w:eastAsia="Times New Roman" w:cs="Times New Roman"/>
          <w:kern w:val="0"/>
          <w:lang w:eastAsia="en-US"/>
        </w:rPr>
        <w:lastRenderedPageBreak/>
        <w:t xml:space="preserve">et al., 2011; </w:t>
      </w:r>
      <w:proofErr w:type="spellStart"/>
      <w:r w:rsidR="007F6DD4">
        <w:rPr>
          <w:rFonts w:eastAsia="Times New Roman" w:cs="Times New Roman"/>
          <w:kern w:val="0"/>
          <w:lang w:eastAsia="en-US"/>
        </w:rPr>
        <w:t>Trockel</w:t>
      </w:r>
      <w:proofErr w:type="spellEnd"/>
      <w:r w:rsidR="007F6DD4">
        <w:rPr>
          <w:rFonts w:eastAsia="Times New Roman" w:cs="Times New Roman"/>
          <w:kern w:val="0"/>
          <w:lang w:eastAsia="en-US"/>
        </w:rPr>
        <w:t xml:space="preserve"> et al. 2002)</w:t>
      </w:r>
      <w:r w:rsidR="00EB1BBF">
        <w:t xml:space="preserve">, and that heightened </w:t>
      </w:r>
      <w:r w:rsidR="009F1E35">
        <w:t>stress tends to relate to</w:t>
      </w:r>
      <w:r w:rsidR="00EB1BBF">
        <w:t xml:space="preserve"> deficits in these areas (</w:t>
      </w:r>
      <w:r w:rsidR="00B525D5">
        <w:t>Lloyd</w:t>
      </w:r>
      <w:r w:rsidR="00B45E20">
        <w:t xml:space="preserve"> et al., 1980; </w:t>
      </w:r>
      <w:proofErr w:type="spellStart"/>
      <w:r w:rsidR="00B45E20">
        <w:t>Misra</w:t>
      </w:r>
      <w:proofErr w:type="spellEnd"/>
      <w:r w:rsidR="00B45E20">
        <w:t xml:space="preserve"> &amp; McKean, 2000</w:t>
      </w:r>
      <w:r w:rsidR="00EB1BBF" w:rsidRPr="00EB1BBF">
        <w:rPr>
          <w:color w:val="FF0000"/>
        </w:rPr>
        <w:t>)</w:t>
      </w:r>
      <w:r w:rsidR="00EB1BBF">
        <w:t xml:space="preserve">. </w:t>
      </w:r>
      <w:r w:rsidR="00207A0E">
        <w:t xml:space="preserve"> </w:t>
      </w:r>
      <w:commentRangeEnd w:id="17"/>
      <w:r w:rsidR="00F37B5F">
        <w:rPr>
          <w:rStyle w:val="CommentReference"/>
        </w:rPr>
        <w:commentReference w:id="17"/>
      </w:r>
    </w:p>
    <w:p w14:paraId="30E8E4CC" w14:textId="51EB663A" w:rsidR="00EB1BBF" w:rsidRDefault="00EB1BBF" w:rsidP="00B218D2">
      <w:pPr>
        <w:ind w:firstLine="0"/>
      </w:pPr>
      <w:r>
        <w:tab/>
      </w:r>
      <w:ins w:id="22" w:author="Sulkowski, Michael L - (sulkowski)" w:date="2018-05-17T21:37:00Z">
        <w:r w:rsidR="00607E8D">
          <w:t>Stressful life events predicted e</w:t>
        </w:r>
      </w:ins>
      <w:del w:id="23" w:author="Sulkowski, Michael L - (sulkowski)" w:date="2018-05-16T23:39:00Z">
        <w:r w:rsidDel="00F37B5F">
          <w:delText>E</w:delText>
        </w:r>
      </w:del>
      <w:r>
        <w:t xml:space="preserve">motional and participation/interaction engagement </w:t>
      </w:r>
      <w:ins w:id="24" w:author="Sulkowski, Michael L - (sulkowski)" w:date="2018-05-16T23:40:00Z">
        <w:r w:rsidR="00F37B5F">
          <w:t>scores in the current study</w:t>
        </w:r>
      </w:ins>
      <w:del w:id="25" w:author="Sulkowski, Michael L - (sulkowski)" w:date="2018-05-17T21:37:00Z">
        <w:r w:rsidDel="00607E8D">
          <w:delText>both saw the best predictive value from stressful life events alone</w:delText>
        </w:r>
      </w:del>
      <w:r>
        <w:t>.</w:t>
      </w:r>
      <w:ins w:id="26" w:author="Sulkowski, Michael L - (sulkowski)" w:date="2018-05-16T23:41:00Z">
        <w:r w:rsidR="00F37B5F">
          <w:t xml:space="preserve"> </w:t>
        </w:r>
      </w:ins>
      <w:del w:id="27" w:author="Sulkowski, Michael L - (sulkowski)" w:date="2018-05-17T21:37:00Z">
        <w:r w:rsidDel="00607E8D">
          <w:delText xml:space="preserve"> </w:delText>
        </w:r>
      </w:del>
      <w:del w:id="28" w:author="Sulkowski, Michael L - (sulkowski)" w:date="2018-05-16T23:41:00Z">
        <w:r w:rsidDel="00F37B5F">
          <w:delText xml:space="preserve"> </w:delText>
        </w:r>
      </w:del>
      <w:r>
        <w:t>No other variables added to the predictability of these models</w:t>
      </w:r>
      <w:ins w:id="29" w:author="Sulkowski, Michael L - (sulkowski)" w:date="2018-05-16T23:42:00Z">
        <w:r w:rsidR="00F37B5F">
          <w:t>, including the following: XXXXX</w:t>
        </w:r>
      </w:ins>
      <w:r>
        <w:t xml:space="preserve">.  </w:t>
      </w:r>
      <w:r w:rsidR="00381077">
        <w:t xml:space="preserve">With emotional engagement stressful life events explained &lt;1% of the total variance, and in participation/interaction engagement stressful life events explained 2% of the total variance. Not a significant amount of the overall total variance for either factor of engagement.  </w:t>
      </w:r>
    </w:p>
    <w:p w14:paraId="784312FF" w14:textId="000D6198" w:rsidR="00B04E71" w:rsidRDefault="00DA6CBD" w:rsidP="006F43D6">
      <w:r>
        <w:t>From this</w:t>
      </w:r>
      <w:r w:rsidR="00232356">
        <w:t xml:space="preserve">, </w:t>
      </w:r>
      <w:r>
        <w:t>it can be seen that the independent variables of str</w:t>
      </w:r>
      <w:r w:rsidR="00FC2F7E">
        <w:t>essful life events and sleep hygiene</w:t>
      </w:r>
      <w:r>
        <w:t xml:space="preserve"> are only explaining a fraction of the variance in the dependent variables</w:t>
      </w:r>
      <w:r w:rsidR="00FC2F7E">
        <w:t>, while exercise does not add to the explanation of variance for any of the dependent variables</w:t>
      </w:r>
      <w:r>
        <w:t>.</w:t>
      </w:r>
      <w:r w:rsidR="00381077" w:rsidRPr="00381077">
        <w:t xml:space="preserve"> </w:t>
      </w:r>
      <w:r w:rsidR="000F64AF">
        <w:t xml:space="preserve"> </w:t>
      </w:r>
      <w:r w:rsidR="001069F9">
        <w:t xml:space="preserve">Unlike results seen in the moderation model, </w:t>
      </w:r>
      <w:r w:rsidR="00381077">
        <w:t xml:space="preserve">heightened stress resulted in a </w:t>
      </w:r>
      <w:commentRangeStart w:id="30"/>
      <w:r w:rsidR="00381077">
        <w:t>depression</w:t>
      </w:r>
      <w:commentRangeEnd w:id="30"/>
      <w:r w:rsidR="00607E8D">
        <w:rPr>
          <w:rStyle w:val="CommentReference"/>
        </w:rPr>
        <w:commentReference w:id="30"/>
      </w:r>
      <w:r w:rsidR="00381077">
        <w:t xml:space="preserve"> </w:t>
      </w:r>
      <w:ins w:id="31" w:author="Dominic LaRoche" w:date="2018-05-21T13:56:00Z">
        <w:r w:rsidR="004117A1">
          <w:t xml:space="preserve">reduction </w:t>
        </w:r>
      </w:ins>
      <w:r w:rsidR="00381077">
        <w:t>in the outcome variable of engagement and positive sleep hygiene practices predic</w:t>
      </w:r>
      <w:r w:rsidR="000F64AF">
        <w:t>ted an increase in engagement</w:t>
      </w:r>
      <w:r w:rsidR="00607E8D">
        <w:t xml:space="preserve"> in all final predictive models</w:t>
      </w:r>
      <w:r w:rsidR="000F64AF">
        <w:t xml:space="preserve">.  </w:t>
      </w:r>
      <w:r w:rsidR="00697990">
        <w:t>Although</w:t>
      </w:r>
      <w:r w:rsidR="00FC2F7E">
        <w:t xml:space="preserve"> identifying the variables of most importance</w:t>
      </w:r>
      <w:r w:rsidR="00381077">
        <w:t xml:space="preserve"> and how they differentially impact academic engagement</w:t>
      </w:r>
      <w:r w:rsidR="00FC2F7E">
        <w:t xml:space="preserve"> is a</w:t>
      </w:r>
      <w:r w:rsidR="00697990">
        <w:t xml:space="preserve"> good start</w:t>
      </w:r>
      <w:r w:rsidR="00CA4503">
        <w:t xml:space="preserve">, future research is needed to investigate </w:t>
      </w:r>
      <w:r w:rsidR="00697990">
        <w:t>other variables that may be influencing academic engagement</w:t>
      </w:r>
      <w:r w:rsidR="0078374D">
        <w:t xml:space="preserve"> </w:t>
      </w:r>
      <w:r w:rsidR="005E4BB2">
        <w:t xml:space="preserve">in </w:t>
      </w:r>
      <w:r w:rsidR="0078374D">
        <w:t>undergraduate students</w:t>
      </w:r>
      <w:r w:rsidR="00381077">
        <w:t>, as well</w:t>
      </w:r>
      <w:r w:rsidR="00697990">
        <w:t xml:space="preserve">.  </w:t>
      </w:r>
    </w:p>
    <w:p w14:paraId="7C4BDC54" w14:textId="641C9B09" w:rsidR="005210E5" w:rsidRDefault="00A9034F">
      <w:pPr>
        <w:widowControl w:val="0"/>
        <w:spacing w:after="240" w:line="360" w:lineRule="atLeast"/>
        <w:ind w:firstLine="0"/>
        <w:rPr>
          <w:rFonts w:cs="Times New Roman"/>
          <w:b/>
          <w:color w:val="000000"/>
          <w:kern w:val="0"/>
        </w:rPr>
      </w:pPr>
      <w:r w:rsidRPr="00A9034F">
        <w:rPr>
          <w:rFonts w:cs="Times New Roman"/>
          <w:b/>
          <w:color w:val="000000"/>
          <w:kern w:val="0"/>
        </w:rPr>
        <w:t>Limi</w:t>
      </w:r>
      <w:r w:rsidR="000A6B0B">
        <w:rPr>
          <w:rFonts w:cs="Times New Roman"/>
          <w:b/>
          <w:color w:val="000000"/>
          <w:kern w:val="0"/>
        </w:rPr>
        <w:t>tations/</w:t>
      </w:r>
      <w:r w:rsidR="00E24D97">
        <w:rPr>
          <w:rFonts w:cs="Times New Roman"/>
          <w:b/>
          <w:color w:val="000000"/>
          <w:kern w:val="0"/>
        </w:rPr>
        <w:t xml:space="preserve">Directions for </w:t>
      </w:r>
      <w:r w:rsidR="000A6B0B">
        <w:rPr>
          <w:rFonts w:cs="Times New Roman"/>
          <w:b/>
          <w:color w:val="000000"/>
          <w:kern w:val="0"/>
        </w:rPr>
        <w:t>Future Research</w:t>
      </w:r>
    </w:p>
    <w:p w14:paraId="156086C7" w14:textId="763C09A7" w:rsidR="00713F1E" w:rsidRDefault="00B72D10" w:rsidP="007A5CAC">
      <w:pPr>
        <w:widowControl w:val="0"/>
        <w:spacing w:after="240"/>
        <w:rPr>
          <w:rFonts w:ascii="Times" w:hAnsi="Times" w:cs="Times"/>
          <w:color w:val="000000"/>
          <w:kern w:val="0"/>
        </w:rPr>
      </w:pPr>
      <w:r>
        <w:rPr>
          <w:rFonts w:ascii="Times" w:hAnsi="Times" w:cs="Times"/>
          <w:color w:val="000000"/>
          <w:kern w:val="0"/>
        </w:rPr>
        <w:t>T</w:t>
      </w:r>
      <w:r w:rsidR="00713F1E">
        <w:rPr>
          <w:rFonts w:ascii="Times" w:hAnsi="Times" w:cs="Times"/>
          <w:color w:val="000000"/>
          <w:kern w:val="0"/>
        </w:rPr>
        <w:t>he</w:t>
      </w:r>
      <w:r w:rsidR="00845AEC">
        <w:rPr>
          <w:rFonts w:ascii="Times" w:hAnsi="Times" w:cs="Times"/>
          <w:color w:val="000000"/>
          <w:kern w:val="0"/>
        </w:rPr>
        <w:t xml:space="preserve"> results of the current study </w:t>
      </w:r>
      <w:r w:rsidR="00495E9F">
        <w:rPr>
          <w:rFonts w:ascii="Times" w:hAnsi="Times" w:cs="Times"/>
          <w:color w:val="000000"/>
          <w:kern w:val="0"/>
        </w:rPr>
        <w:t>illustrate</w:t>
      </w:r>
      <w:r w:rsidR="00713F1E">
        <w:rPr>
          <w:rFonts w:ascii="Times" w:hAnsi="Times" w:cs="Times"/>
          <w:color w:val="000000"/>
          <w:kern w:val="0"/>
        </w:rPr>
        <w:t xml:space="preserve"> the importance of evaluating stress and sleep hygiene when </w:t>
      </w:r>
      <w:r w:rsidR="00495E9F">
        <w:rPr>
          <w:rFonts w:ascii="Times" w:hAnsi="Times" w:cs="Times"/>
          <w:color w:val="000000"/>
          <w:kern w:val="0"/>
        </w:rPr>
        <w:t>attempting</w:t>
      </w:r>
      <w:r w:rsidR="00713F1E">
        <w:rPr>
          <w:rFonts w:ascii="Times" w:hAnsi="Times" w:cs="Times"/>
          <w:color w:val="000000"/>
          <w:kern w:val="0"/>
        </w:rPr>
        <w:t xml:space="preserve"> to actively engage college students in their education</w:t>
      </w:r>
      <w:r>
        <w:rPr>
          <w:rFonts w:ascii="Times" w:hAnsi="Times" w:cs="Times"/>
          <w:color w:val="000000"/>
          <w:kern w:val="0"/>
        </w:rPr>
        <w:t xml:space="preserve">. </w:t>
      </w:r>
      <w:r w:rsidR="00495E9F">
        <w:rPr>
          <w:rFonts w:ascii="Times" w:hAnsi="Times" w:cs="Times"/>
          <w:color w:val="000000"/>
          <w:kern w:val="0"/>
        </w:rPr>
        <w:t>Across several studies, s</w:t>
      </w:r>
      <w:r>
        <w:rPr>
          <w:rFonts w:ascii="Times" w:hAnsi="Times" w:cs="Times"/>
          <w:color w:val="000000"/>
          <w:kern w:val="0"/>
        </w:rPr>
        <w:t xml:space="preserve">tress </w:t>
      </w:r>
      <w:r w:rsidR="00495E9F">
        <w:rPr>
          <w:rFonts w:ascii="Times" w:hAnsi="Times" w:cs="Times"/>
          <w:color w:val="000000"/>
          <w:kern w:val="0"/>
        </w:rPr>
        <w:t>has been found to n</w:t>
      </w:r>
      <w:r>
        <w:rPr>
          <w:rFonts w:ascii="Times" w:hAnsi="Times" w:cs="Times"/>
          <w:color w:val="000000"/>
          <w:kern w:val="0"/>
        </w:rPr>
        <w:t>egatively influenc</w:t>
      </w:r>
      <w:r w:rsidR="00495E9F">
        <w:rPr>
          <w:rFonts w:ascii="Times" w:hAnsi="Times" w:cs="Times"/>
          <w:color w:val="000000"/>
          <w:kern w:val="0"/>
        </w:rPr>
        <w:t>e</w:t>
      </w:r>
      <w:r>
        <w:rPr>
          <w:rFonts w:ascii="Times" w:hAnsi="Times" w:cs="Times"/>
          <w:color w:val="000000"/>
          <w:kern w:val="0"/>
        </w:rPr>
        <w:t xml:space="preserve"> the lives of undergraduate students, leading them to request academic assistance, extensions on work, and</w:t>
      </w:r>
      <w:r w:rsidR="00495E9F">
        <w:rPr>
          <w:rFonts w:ascii="Times" w:hAnsi="Times" w:cs="Times"/>
          <w:color w:val="000000"/>
          <w:kern w:val="0"/>
        </w:rPr>
        <w:t xml:space="preserve"> to need </w:t>
      </w:r>
      <w:r>
        <w:rPr>
          <w:rFonts w:ascii="Times" w:hAnsi="Times" w:cs="Times"/>
          <w:color w:val="000000"/>
          <w:kern w:val="0"/>
        </w:rPr>
        <w:t>mental health support</w:t>
      </w:r>
      <w:ins w:id="32" w:author="Sulkowski, Michael L - (sulkowski)" w:date="2018-05-17T22:01:00Z">
        <w:r w:rsidR="00495E9F">
          <w:rPr>
            <w:rFonts w:ascii="Times" w:hAnsi="Times" w:cs="Times"/>
            <w:color w:val="000000"/>
            <w:kern w:val="0"/>
          </w:rPr>
          <w:t xml:space="preserve"> (CITE)</w:t>
        </w:r>
      </w:ins>
      <w:r>
        <w:rPr>
          <w:rFonts w:ascii="Times" w:hAnsi="Times" w:cs="Times"/>
          <w:color w:val="000000"/>
          <w:kern w:val="0"/>
        </w:rPr>
        <w:t xml:space="preserve">.  </w:t>
      </w:r>
      <w:r w:rsidR="00EF5AEE">
        <w:rPr>
          <w:rFonts w:ascii="Times" w:hAnsi="Times" w:cs="Times"/>
          <w:color w:val="000000"/>
          <w:kern w:val="0"/>
        </w:rPr>
        <w:t>The</w:t>
      </w:r>
      <w:r w:rsidR="00845AEC">
        <w:rPr>
          <w:rFonts w:ascii="Times" w:hAnsi="Times" w:cs="Times"/>
          <w:color w:val="000000"/>
          <w:kern w:val="0"/>
        </w:rPr>
        <w:t xml:space="preserve"> findings</w:t>
      </w:r>
      <w:r w:rsidR="00EF5AEE">
        <w:rPr>
          <w:rFonts w:ascii="Times" w:hAnsi="Times" w:cs="Times"/>
          <w:color w:val="000000"/>
          <w:kern w:val="0"/>
        </w:rPr>
        <w:t xml:space="preserve"> of the present study</w:t>
      </w:r>
      <w:r w:rsidR="00845AEC">
        <w:rPr>
          <w:rFonts w:ascii="Times" w:hAnsi="Times" w:cs="Times"/>
          <w:color w:val="000000"/>
          <w:kern w:val="0"/>
        </w:rPr>
        <w:t xml:space="preserve"> suggest that the impact of stress </w:t>
      </w:r>
      <w:r w:rsidR="00EF5AEE">
        <w:rPr>
          <w:rFonts w:ascii="Times" w:hAnsi="Times" w:cs="Times"/>
          <w:color w:val="000000"/>
          <w:kern w:val="0"/>
        </w:rPr>
        <w:t xml:space="preserve">on academic </w:t>
      </w:r>
      <w:r w:rsidR="00EF5AEE">
        <w:rPr>
          <w:rFonts w:ascii="Times" w:hAnsi="Times" w:cs="Times"/>
          <w:color w:val="000000"/>
          <w:kern w:val="0"/>
        </w:rPr>
        <w:lastRenderedPageBreak/>
        <w:t>engagement</w:t>
      </w:r>
      <w:r w:rsidR="00495E9F">
        <w:rPr>
          <w:rFonts w:ascii="Times" w:hAnsi="Times" w:cs="Times"/>
          <w:color w:val="000000"/>
          <w:kern w:val="0"/>
        </w:rPr>
        <w:t xml:space="preserve"> in college students</w:t>
      </w:r>
      <w:r w:rsidR="00845AEC">
        <w:rPr>
          <w:rFonts w:ascii="Times" w:hAnsi="Times" w:cs="Times"/>
          <w:color w:val="000000"/>
          <w:kern w:val="0"/>
        </w:rPr>
        <w:t xml:space="preserve"> may be more a product of mediating variables such as sleep hygiene</w:t>
      </w:r>
      <w:r w:rsidR="00495E9F">
        <w:rPr>
          <w:rFonts w:ascii="Times" w:hAnsi="Times" w:cs="Times"/>
          <w:color w:val="000000"/>
          <w:kern w:val="0"/>
        </w:rPr>
        <w:t xml:space="preserve"> versus being directly related</w:t>
      </w:r>
      <w:r w:rsidR="00845AEC">
        <w:rPr>
          <w:rFonts w:ascii="Times" w:hAnsi="Times" w:cs="Times"/>
          <w:color w:val="000000"/>
          <w:kern w:val="0"/>
        </w:rPr>
        <w:t xml:space="preserve">.  Sleep hygiene has been shown to be related to sleep quality, deficits of which can cause impaired concentration, working memory, mood, and </w:t>
      </w:r>
      <w:r w:rsidR="00D851E2">
        <w:rPr>
          <w:rFonts w:ascii="Times" w:hAnsi="Times" w:cs="Times"/>
          <w:color w:val="000000"/>
          <w:kern w:val="0"/>
        </w:rPr>
        <w:t xml:space="preserve">academic </w:t>
      </w:r>
      <w:r w:rsidR="00845AEC">
        <w:rPr>
          <w:rFonts w:ascii="Times" w:hAnsi="Times" w:cs="Times"/>
          <w:color w:val="000000"/>
          <w:kern w:val="0"/>
        </w:rPr>
        <w:t>achievement</w:t>
      </w:r>
      <w:ins w:id="33" w:author="Sulkowski, Michael L - (sulkowski)" w:date="2018-05-17T22:29:00Z">
        <w:r w:rsidR="00D851E2">
          <w:rPr>
            <w:rFonts w:ascii="Times" w:hAnsi="Times" w:cs="Times"/>
            <w:color w:val="000000"/>
            <w:kern w:val="0"/>
          </w:rPr>
          <w:t xml:space="preserve"> (CITE)</w:t>
        </w:r>
      </w:ins>
      <w:r w:rsidR="00845AEC">
        <w:rPr>
          <w:rFonts w:ascii="Times" w:hAnsi="Times" w:cs="Times"/>
          <w:color w:val="000000"/>
          <w:kern w:val="0"/>
        </w:rPr>
        <w:t xml:space="preserve">. </w:t>
      </w:r>
      <w:r w:rsidR="007A5CAC">
        <w:rPr>
          <w:rFonts w:ascii="Times" w:hAnsi="Times" w:cs="Times"/>
          <w:color w:val="000000"/>
          <w:kern w:val="0"/>
        </w:rPr>
        <w:t>In this study</w:t>
      </w:r>
      <w:r w:rsidR="00D851E2">
        <w:rPr>
          <w:rFonts w:ascii="Times" w:hAnsi="Times" w:cs="Times"/>
          <w:color w:val="000000"/>
          <w:kern w:val="0"/>
        </w:rPr>
        <w:t xml:space="preserve">, </w:t>
      </w:r>
      <w:r w:rsidR="007A5CAC">
        <w:rPr>
          <w:rFonts w:ascii="Times" w:hAnsi="Times" w:cs="Times"/>
          <w:color w:val="000000"/>
          <w:kern w:val="0"/>
        </w:rPr>
        <w:t>sleep hygiene showed the highest predictability for improving academic engagement</w:t>
      </w:r>
      <w:r w:rsidR="000C0793">
        <w:rPr>
          <w:rFonts w:ascii="Times" w:hAnsi="Times" w:cs="Times"/>
          <w:color w:val="000000"/>
          <w:kern w:val="0"/>
        </w:rPr>
        <w:t xml:space="preserve"> of any of the included variables</w:t>
      </w:r>
      <w:r w:rsidR="00D851E2">
        <w:rPr>
          <w:rFonts w:ascii="Times" w:hAnsi="Times" w:cs="Times"/>
          <w:color w:val="000000"/>
          <w:kern w:val="0"/>
        </w:rPr>
        <w:t xml:space="preserve">. Furthermore, sleep hygiene </w:t>
      </w:r>
      <w:r w:rsidR="006F26CA">
        <w:rPr>
          <w:rFonts w:ascii="Times" w:hAnsi="Times" w:cs="Times"/>
          <w:color w:val="000000"/>
          <w:kern w:val="0"/>
        </w:rPr>
        <w:t>mediated the relationship</w:t>
      </w:r>
      <w:r w:rsidR="007A5CAC">
        <w:rPr>
          <w:rFonts w:ascii="Times" w:hAnsi="Times" w:cs="Times"/>
          <w:color w:val="000000"/>
          <w:kern w:val="0"/>
        </w:rPr>
        <w:t xml:space="preserve"> between s</w:t>
      </w:r>
      <w:r w:rsidR="00BF5338">
        <w:rPr>
          <w:rFonts w:ascii="Times" w:hAnsi="Times" w:cs="Times"/>
          <w:color w:val="000000"/>
          <w:kern w:val="0"/>
        </w:rPr>
        <w:t xml:space="preserve">tress and academic engagement. </w:t>
      </w:r>
      <w:r w:rsidR="007A5CAC">
        <w:rPr>
          <w:rFonts w:ascii="Times" w:hAnsi="Times" w:cs="Times"/>
          <w:color w:val="000000"/>
          <w:kern w:val="0"/>
        </w:rPr>
        <w:t xml:space="preserve"> Consequently, providing programs on campus to optimiz</w:t>
      </w:r>
      <w:r w:rsidR="00E1451D">
        <w:rPr>
          <w:rFonts w:ascii="Times" w:hAnsi="Times" w:cs="Times"/>
          <w:color w:val="000000"/>
          <w:kern w:val="0"/>
        </w:rPr>
        <w:t>e</w:t>
      </w:r>
      <w:r w:rsidR="007A5CAC">
        <w:rPr>
          <w:rFonts w:ascii="Times" w:hAnsi="Times" w:cs="Times"/>
          <w:color w:val="000000"/>
          <w:kern w:val="0"/>
        </w:rPr>
        <w:t xml:space="preserve"> sleep hygiene practices would likely benefit students, </w:t>
      </w:r>
      <w:r w:rsidR="00D851E2">
        <w:rPr>
          <w:rFonts w:ascii="Times" w:hAnsi="Times" w:cs="Times"/>
          <w:color w:val="000000"/>
          <w:kern w:val="0"/>
        </w:rPr>
        <w:t xml:space="preserve">especially if </w:t>
      </w:r>
      <w:r w:rsidR="00BF5338">
        <w:rPr>
          <w:rFonts w:ascii="Times" w:hAnsi="Times" w:cs="Times"/>
          <w:color w:val="000000"/>
          <w:kern w:val="0"/>
        </w:rPr>
        <w:t>they are experiencing</w:t>
      </w:r>
      <w:r w:rsidR="007A5CAC">
        <w:rPr>
          <w:rFonts w:ascii="Times" w:hAnsi="Times" w:cs="Times"/>
          <w:color w:val="000000"/>
          <w:kern w:val="0"/>
        </w:rPr>
        <w:t xml:space="preserve"> high level</w:t>
      </w:r>
      <w:r w:rsidR="00BF5338">
        <w:rPr>
          <w:rFonts w:ascii="Times" w:hAnsi="Times" w:cs="Times"/>
          <w:color w:val="000000"/>
          <w:kern w:val="0"/>
        </w:rPr>
        <w:t>s</w:t>
      </w:r>
      <w:r w:rsidR="007A5CAC">
        <w:rPr>
          <w:rFonts w:ascii="Times" w:hAnsi="Times" w:cs="Times"/>
          <w:color w:val="000000"/>
          <w:kern w:val="0"/>
        </w:rPr>
        <w:t xml:space="preserve"> of stress.</w:t>
      </w:r>
    </w:p>
    <w:p w14:paraId="30DAA573" w14:textId="6B02C206" w:rsidR="00921726" w:rsidRDefault="00757FF2" w:rsidP="007A5CAC">
      <w:pPr>
        <w:widowControl w:val="0"/>
        <w:spacing w:after="240"/>
        <w:rPr>
          <w:rFonts w:ascii="Times" w:hAnsi="Times" w:cs="Times"/>
          <w:color w:val="000000"/>
          <w:kern w:val="0"/>
        </w:rPr>
      </w:pPr>
      <w:r>
        <w:rPr>
          <w:rFonts w:ascii="Times" w:hAnsi="Times" w:cs="Times"/>
          <w:color w:val="000000"/>
          <w:kern w:val="0"/>
        </w:rPr>
        <w:t>R</w:t>
      </w:r>
      <w:r w:rsidR="007A5CAC">
        <w:rPr>
          <w:rFonts w:ascii="Times" w:hAnsi="Times" w:cs="Times"/>
          <w:color w:val="000000"/>
          <w:kern w:val="0"/>
        </w:rPr>
        <w:t>epeated</w:t>
      </w:r>
      <w:r>
        <w:rPr>
          <w:rFonts w:ascii="Times" w:hAnsi="Times" w:cs="Times"/>
          <w:color w:val="000000"/>
          <w:kern w:val="0"/>
        </w:rPr>
        <w:t>ly noted</w:t>
      </w:r>
      <w:r w:rsidR="007A5CAC">
        <w:rPr>
          <w:rFonts w:ascii="Times" w:hAnsi="Times" w:cs="Times"/>
          <w:color w:val="000000"/>
          <w:kern w:val="0"/>
        </w:rPr>
        <w:t xml:space="preserve"> in the li</w:t>
      </w:r>
      <w:r w:rsidR="00111C6D">
        <w:rPr>
          <w:rFonts w:ascii="Times" w:hAnsi="Times" w:cs="Times"/>
          <w:color w:val="000000"/>
          <w:kern w:val="0"/>
        </w:rPr>
        <w:t>terature is the difficulty with determining</w:t>
      </w:r>
      <w:r w:rsidR="007A5CAC">
        <w:rPr>
          <w:rFonts w:ascii="Times" w:hAnsi="Times" w:cs="Times"/>
          <w:color w:val="000000"/>
          <w:kern w:val="0"/>
        </w:rPr>
        <w:t xml:space="preserve"> </w:t>
      </w:r>
      <w:r w:rsidR="00845AEC">
        <w:rPr>
          <w:rFonts w:ascii="Times" w:hAnsi="Times" w:cs="Times"/>
          <w:color w:val="000000"/>
          <w:kern w:val="0"/>
        </w:rPr>
        <w:t>directionality when looking at the influences of stress</w:t>
      </w:r>
      <w:r w:rsidR="00111C6D" w:rsidRPr="00111C6D">
        <w:t xml:space="preserve"> </w:t>
      </w:r>
      <w:r w:rsidR="00111C6D">
        <w:t>(</w:t>
      </w:r>
      <w:r w:rsidR="006F26CA">
        <w:t xml:space="preserve">Hudd et al., 2000; </w:t>
      </w:r>
      <w:proofErr w:type="spellStart"/>
      <w:r w:rsidR="00111C6D">
        <w:t>Misra</w:t>
      </w:r>
      <w:proofErr w:type="spellEnd"/>
      <w:r w:rsidR="00111C6D">
        <w:t xml:space="preserve"> &amp; McKean, 2000)</w:t>
      </w:r>
      <w:r w:rsidR="00845AEC">
        <w:rPr>
          <w:rFonts w:ascii="Times" w:hAnsi="Times" w:cs="Times"/>
          <w:color w:val="000000"/>
          <w:kern w:val="0"/>
        </w:rPr>
        <w:t xml:space="preserve">.  </w:t>
      </w:r>
      <w:r w:rsidR="00111C6D">
        <w:rPr>
          <w:rFonts w:ascii="Times" w:hAnsi="Times" w:cs="Times"/>
          <w:color w:val="000000"/>
          <w:kern w:val="0"/>
        </w:rPr>
        <w:t>In the case of self-care practices, is</w:t>
      </w:r>
      <w:r w:rsidR="00845AEC">
        <w:rPr>
          <w:rFonts w:ascii="Times" w:hAnsi="Times" w:cs="Times"/>
          <w:color w:val="000000"/>
          <w:kern w:val="0"/>
        </w:rPr>
        <w:t xml:space="preserve"> stress causing the reduction in sleep hygiene and physical activity or is the lack of healthy self-care habits resul</w:t>
      </w:r>
      <w:r w:rsidR="007A5CAC">
        <w:rPr>
          <w:rFonts w:ascii="Times" w:hAnsi="Times" w:cs="Times"/>
          <w:color w:val="000000"/>
          <w:kern w:val="0"/>
        </w:rPr>
        <w:t>ting in higher levels of stress?</w:t>
      </w:r>
      <w:r w:rsidR="00845AEC">
        <w:rPr>
          <w:rFonts w:ascii="Times" w:hAnsi="Times" w:cs="Times"/>
          <w:color w:val="000000"/>
          <w:kern w:val="0"/>
        </w:rPr>
        <w:t xml:space="preserve">  </w:t>
      </w:r>
      <w:r w:rsidR="007E12D9">
        <w:rPr>
          <w:rFonts w:ascii="Times" w:hAnsi="Times" w:cs="Times"/>
          <w:color w:val="000000"/>
          <w:kern w:val="0"/>
        </w:rPr>
        <w:t xml:space="preserve">A study by </w:t>
      </w:r>
      <w:r w:rsidR="00845AEC">
        <w:rPr>
          <w:rFonts w:ascii="Times" w:hAnsi="Times" w:cs="Times"/>
          <w:color w:val="000000"/>
          <w:kern w:val="0"/>
        </w:rPr>
        <w:t xml:space="preserve">Hudd </w:t>
      </w:r>
      <w:r w:rsidR="007E12D9">
        <w:rPr>
          <w:rFonts w:ascii="Times" w:hAnsi="Times" w:cs="Times"/>
          <w:color w:val="000000"/>
          <w:kern w:val="0"/>
        </w:rPr>
        <w:t>et al.</w:t>
      </w:r>
      <w:r w:rsidR="00845AEC">
        <w:rPr>
          <w:rFonts w:ascii="Times" w:hAnsi="Times" w:cs="Times"/>
          <w:color w:val="000000"/>
          <w:kern w:val="0"/>
        </w:rPr>
        <w:t xml:space="preserve"> (2000) found numerous poor health habits to be associated with higher stress levels including less exercise and reduced amounts of sleep, in addition to other factors not addressed in th</w:t>
      </w:r>
      <w:r w:rsidR="0074059D">
        <w:rPr>
          <w:rFonts w:ascii="Times" w:hAnsi="Times" w:cs="Times"/>
          <w:color w:val="000000"/>
          <w:kern w:val="0"/>
        </w:rPr>
        <w:t xml:space="preserve">e current </w:t>
      </w:r>
      <w:r w:rsidR="00845AEC">
        <w:rPr>
          <w:rFonts w:ascii="Times" w:hAnsi="Times" w:cs="Times"/>
          <w:color w:val="000000"/>
          <w:kern w:val="0"/>
        </w:rPr>
        <w:t xml:space="preserve">study such as eating habits. </w:t>
      </w:r>
      <w:r w:rsidR="00543089">
        <w:rPr>
          <w:rFonts w:ascii="Times" w:hAnsi="Times" w:cs="Times"/>
          <w:color w:val="000000"/>
          <w:kern w:val="0"/>
        </w:rPr>
        <w:t>In the current study</w:t>
      </w:r>
      <w:r w:rsidR="0074059D">
        <w:rPr>
          <w:rFonts w:ascii="Times" w:hAnsi="Times" w:cs="Times"/>
          <w:color w:val="000000"/>
          <w:kern w:val="0"/>
        </w:rPr>
        <w:t xml:space="preserve">, </w:t>
      </w:r>
      <w:r w:rsidR="00543089">
        <w:rPr>
          <w:rFonts w:ascii="Times" w:hAnsi="Times" w:cs="Times"/>
          <w:color w:val="000000"/>
          <w:kern w:val="0"/>
        </w:rPr>
        <w:t>poor sleep hygiene practices</w:t>
      </w:r>
      <w:r w:rsidR="000C0793">
        <w:rPr>
          <w:rFonts w:ascii="Times" w:hAnsi="Times" w:cs="Times"/>
          <w:color w:val="000000"/>
          <w:kern w:val="0"/>
        </w:rPr>
        <w:t xml:space="preserve"> appeared to </w:t>
      </w:r>
      <w:r w:rsidR="0057477C">
        <w:rPr>
          <w:rFonts w:ascii="Times" w:hAnsi="Times" w:cs="Times"/>
          <w:color w:val="000000"/>
          <w:kern w:val="0"/>
        </w:rPr>
        <w:t xml:space="preserve">attenuate </w:t>
      </w:r>
      <w:r w:rsidR="000C0793">
        <w:rPr>
          <w:rFonts w:ascii="Times" w:hAnsi="Times" w:cs="Times"/>
          <w:color w:val="000000"/>
          <w:kern w:val="0"/>
        </w:rPr>
        <w:t xml:space="preserve">academic engagement, but the </w:t>
      </w:r>
      <w:r w:rsidR="0057477C">
        <w:rPr>
          <w:rFonts w:ascii="Times" w:hAnsi="Times" w:cs="Times"/>
          <w:color w:val="000000"/>
          <w:kern w:val="0"/>
        </w:rPr>
        <w:t xml:space="preserve">relationship between </w:t>
      </w:r>
      <w:r w:rsidR="000C0793">
        <w:rPr>
          <w:rFonts w:ascii="Times" w:hAnsi="Times" w:cs="Times"/>
          <w:color w:val="000000"/>
          <w:kern w:val="0"/>
        </w:rPr>
        <w:t xml:space="preserve">stress </w:t>
      </w:r>
      <w:r w:rsidR="0057477C">
        <w:rPr>
          <w:rFonts w:ascii="Times" w:hAnsi="Times" w:cs="Times"/>
          <w:color w:val="000000"/>
          <w:kern w:val="0"/>
        </w:rPr>
        <w:t xml:space="preserve">and engagement </w:t>
      </w:r>
      <w:r w:rsidR="000C0793">
        <w:rPr>
          <w:rFonts w:ascii="Times" w:hAnsi="Times" w:cs="Times"/>
          <w:color w:val="000000"/>
          <w:kern w:val="0"/>
        </w:rPr>
        <w:t>was less clear.  Although the most signif</w:t>
      </w:r>
      <w:r w:rsidR="00317A45">
        <w:rPr>
          <w:rFonts w:ascii="Times" w:hAnsi="Times" w:cs="Times"/>
          <w:color w:val="000000"/>
          <w:kern w:val="0"/>
        </w:rPr>
        <w:t>icant correlation between varia</w:t>
      </w:r>
      <w:r w:rsidR="000C0793">
        <w:rPr>
          <w:rFonts w:ascii="Times" w:hAnsi="Times" w:cs="Times"/>
          <w:color w:val="000000"/>
          <w:kern w:val="0"/>
        </w:rPr>
        <w:t>bles was seen for sleep hygiene and stress, the directionality of th</w:t>
      </w:r>
      <w:r>
        <w:rPr>
          <w:rFonts w:ascii="Times" w:hAnsi="Times" w:cs="Times"/>
          <w:color w:val="000000"/>
          <w:kern w:val="0"/>
        </w:rPr>
        <w:t>at relationship is equivocal</w:t>
      </w:r>
      <w:r w:rsidR="000C0793">
        <w:rPr>
          <w:rFonts w:ascii="Times" w:hAnsi="Times" w:cs="Times"/>
          <w:color w:val="000000"/>
          <w:kern w:val="0"/>
        </w:rPr>
        <w:t xml:space="preserve">.  </w:t>
      </w:r>
      <w:r w:rsidR="00FC725B">
        <w:rPr>
          <w:rFonts w:ascii="Times" w:hAnsi="Times" w:cs="Times"/>
          <w:color w:val="000000"/>
          <w:kern w:val="0"/>
        </w:rPr>
        <w:t>One could</w:t>
      </w:r>
      <w:r w:rsidR="00317A45">
        <w:rPr>
          <w:rFonts w:ascii="Times" w:hAnsi="Times" w:cs="Times"/>
          <w:color w:val="000000"/>
          <w:kern w:val="0"/>
        </w:rPr>
        <w:t xml:space="preserve"> argue that poor sleep hygiene </w:t>
      </w:r>
      <w:r w:rsidR="00FC725B">
        <w:rPr>
          <w:rFonts w:ascii="Times" w:hAnsi="Times" w:cs="Times"/>
          <w:color w:val="000000"/>
          <w:kern w:val="0"/>
        </w:rPr>
        <w:t xml:space="preserve">may </w:t>
      </w:r>
      <w:r w:rsidR="00317A45">
        <w:rPr>
          <w:rFonts w:ascii="Times" w:hAnsi="Times" w:cs="Times"/>
          <w:color w:val="000000"/>
          <w:kern w:val="0"/>
        </w:rPr>
        <w:t>lead</w:t>
      </w:r>
      <w:r w:rsidR="00317A45" w:rsidRPr="00317A45">
        <w:rPr>
          <w:rFonts w:ascii="Times" w:hAnsi="Times" w:cs="Times"/>
          <w:color w:val="000000"/>
          <w:kern w:val="0"/>
        </w:rPr>
        <w:t xml:space="preserve"> </w:t>
      </w:r>
      <w:r w:rsidR="00317A45">
        <w:rPr>
          <w:rFonts w:ascii="Times" w:hAnsi="Times" w:cs="Times"/>
          <w:color w:val="000000"/>
          <w:kern w:val="0"/>
        </w:rPr>
        <w:t>to impaired or lack of sleep which may lower one’s ability to cope</w:t>
      </w:r>
      <w:r w:rsidR="00FC725B">
        <w:rPr>
          <w:rFonts w:ascii="Times" w:hAnsi="Times" w:cs="Times"/>
          <w:color w:val="000000"/>
          <w:kern w:val="0"/>
        </w:rPr>
        <w:t xml:space="preserve"> with stress, or the converse, high stress may negatively impact sleep hygiene behaviors </w:t>
      </w:r>
      <w:r w:rsidR="00BE420E">
        <w:rPr>
          <w:rFonts w:ascii="Times" w:hAnsi="Times" w:cs="Times"/>
          <w:color w:val="000000"/>
          <w:kern w:val="0"/>
        </w:rPr>
        <w:t>by increasing worrying at bedtime</w:t>
      </w:r>
      <w:r w:rsidR="00597188">
        <w:rPr>
          <w:rFonts w:ascii="Times" w:hAnsi="Times" w:cs="Times"/>
          <w:color w:val="000000"/>
          <w:kern w:val="0"/>
        </w:rPr>
        <w:t xml:space="preserve"> or the likelihood of consuming alcohol/drugs</w:t>
      </w:r>
      <w:r w:rsidR="00FC725B">
        <w:rPr>
          <w:rFonts w:ascii="Times" w:hAnsi="Times" w:cs="Times"/>
          <w:color w:val="000000"/>
          <w:kern w:val="0"/>
        </w:rPr>
        <w:t xml:space="preserve">. </w:t>
      </w:r>
      <w:r w:rsidR="00317A45">
        <w:rPr>
          <w:rFonts w:ascii="Times" w:hAnsi="Times" w:cs="Times"/>
          <w:color w:val="000000"/>
          <w:kern w:val="0"/>
        </w:rPr>
        <w:t xml:space="preserve"> </w:t>
      </w:r>
      <w:r w:rsidR="00845AEC">
        <w:rPr>
          <w:rFonts w:ascii="Times" w:hAnsi="Times" w:cs="Times"/>
          <w:color w:val="000000"/>
          <w:kern w:val="0"/>
        </w:rPr>
        <w:t>To elucidate the directionality of this relationship</w:t>
      </w:r>
      <w:r w:rsidR="00111C6D">
        <w:rPr>
          <w:rFonts w:ascii="Times" w:hAnsi="Times" w:cs="Times"/>
          <w:color w:val="000000"/>
          <w:kern w:val="0"/>
        </w:rPr>
        <w:t>,</w:t>
      </w:r>
      <w:r w:rsidR="00845AEC">
        <w:rPr>
          <w:rFonts w:ascii="Times" w:hAnsi="Times" w:cs="Times"/>
          <w:color w:val="000000"/>
          <w:kern w:val="0"/>
        </w:rPr>
        <w:t xml:space="preserve"> future research </w:t>
      </w:r>
      <w:r w:rsidR="00CF1657">
        <w:rPr>
          <w:rFonts w:ascii="Times" w:hAnsi="Times" w:cs="Times"/>
          <w:color w:val="000000"/>
          <w:kern w:val="0"/>
        </w:rPr>
        <w:t>m</w:t>
      </w:r>
      <w:r w:rsidR="00317A45">
        <w:rPr>
          <w:rFonts w:ascii="Times" w:hAnsi="Times" w:cs="Times"/>
          <w:color w:val="000000"/>
          <w:kern w:val="0"/>
        </w:rPr>
        <w:t>anipulating</w:t>
      </w:r>
      <w:r w:rsidR="00CF1657">
        <w:rPr>
          <w:rFonts w:ascii="Times" w:hAnsi="Times" w:cs="Times"/>
          <w:color w:val="000000"/>
          <w:kern w:val="0"/>
        </w:rPr>
        <w:t xml:space="preserve"> self-care</w:t>
      </w:r>
      <w:r w:rsidR="00845AEC">
        <w:rPr>
          <w:rFonts w:ascii="Times" w:hAnsi="Times" w:cs="Times"/>
          <w:color w:val="000000"/>
          <w:kern w:val="0"/>
        </w:rPr>
        <w:t xml:space="preserve"> practices </w:t>
      </w:r>
      <w:r w:rsidR="008E52A6">
        <w:rPr>
          <w:rFonts w:ascii="Times" w:hAnsi="Times" w:cs="Times"/>
          <w:color w:val="000000"/>
          <w:kern w:val="0"/>
        </w:rPr>
        <w:t>to</w:t>
      </w:r>
      <w:r w:rsidR="00845AEC">
        <w:rPr>
          <w:rFonts w:ascii="Times" w:hAnsi="Times" w:cs="Times"/>
          <w:color w:val="000000"/>
          <w:kern w:val="0"/>
        </w:rPr>
        <w:t xml:space="preserve"> determine the differential effects</w:t>
      </w:r>
      <w:r w:rsidR="00111C6D">
        <w:rPr>
          <w:rFonts w:ascii="Times" w:hAnsi="Times" w:cs="Times"/>
          <w:color w:val="000000"/>
          <w:kern w:val="0"/>
        </w:rPr>
        <w:t xml:space="preserve"> and pathways</w:t>
      </w:r>
      <w:r w:rsidR="00845AEC">
        <w:rPr>
          <w:rFonts w:ascii="Times" w:hAnsi="Times" w:cs="Times"/>
          <w:color w:val="000000"/>
          <w:kern w:val="0"/>
        </w:rPr>
        <w:t xml:space="preserve"> on stress</w:t>
      </w:r>
      <w:r w:rsidR="00317A45">
        <w:rPr>
          <w:rFonts w:ascii="Times" w:hAnsi="Times" w:cs="Times"/>
          <w:color w:val="000000"/>
          <w:kern w:val="0"/>
        </w:rPr>
        <w:t xml:space="preserve"> is needed.</w:t>
      </w:r>
    </w:p>
    <w:p w14:paraId="331F4E38" w14:textId="54E02A61" w:rsidR="00713F1E" w:rsidRPr="001A6DA2" w:rsidRDefault="00B15DC2" w:rsidP="001A6DA2">
      <w:pPr>
        <w:rPr>
          <w:color w:val="000000" w:themeColor="text1"/>
        </w:rPr>
      </w:pPr>
      <w:r>
        <w:rPr>
          <w:rFonts w:ascii="Times" w:hAnsi="Times" w:cs="Times"/>
          <w:color w:val="000000"/>
          <w:kern w:val="0"/>
        </w:rPr>
        <w:lastRenderedPageBreak/>
        <w:t xml:space="preserve">Additionally, further investigation into the method with which one copes with stressful life events is necessary. </w:t>
      </w:r>
      <w:r w:rsidR="00646C5C">
        <w:rPr>
          <w:rFonts w:ascii="Times" w:hAnsi="Times" w:cs="Times"/>
          <w:color w:val="000000"/>
          <w:kern w:val="0"/>
        </w:rPr>
        <w:t xml:space="preserve"> </w:t>
      </w:r>
      <w:r>
        <w:rPr>
          <w:rFonts w:ascii="Times" w:hAnsi="Times" w:cs="Times"/>
          <w:color w:val="000000"/>
          <w:kern w:val="0"/>
        </w:rPr>
        <w:t>One’s ability or inability to effective</w:t>
      </w:r>
      <w:r w:rsidR="00FB014C">
        <w:rPr>
          <w:rFonts w:ascii="Times" w:hAnsi="Times" w:cs="Times"/>
          <w:color w:val="000000"/>
          <w:kern w:val="0"/>
        </w:rPr>
        <w:t>ly</w:t>
      </w:r>
      <w:r>
        <w:rPr>
          <w:rFonts w:ascii="Times" w:hAnsi="Times" w:cs="Times"/>
          <w:color w:val="000000"/>
          <w:kern w:val="0"/>
        </w:rPr>
        <w:t xml:space="preserve"> cope with life stressors </w:t>
      </w:r>
      <w:r w:rsidR="00646C5C">
        <w:rPr>
          <w:rFonts w:ascii="Times" w:hAnsi="Times" w:cs="Times"/>
          <w:color w:val="000000"/>
          <w:kern w:val="0"/>
        </w:rPr>
        <w:t xml:space="preserve">may play a role in the impact of </w:t>
      </w:r>
      <w:r>
        <w:rPr>
          <w:rFonts w:ascii="Times" w:hAnsi="Times" w:cs="Times"/>
          <w:color w:val="000000"/>
          <w:kern w:val="0"/>
        </w:rPr>
        <w:t xml:space="preserve">stress on academic engagement. </w:t>
      </w:r>
      <w:r w:rsidR="00CF1657">
        <w:rPr>
          <w:rFonts w:ascii="Times" w:hAnsi="Times" w:cs="Times"/>
          <w:color w:val="000000"/>
          <w:kern w:val="0"/>
        </w:rPr>
        <w:t xml:space="preserve">The way one copes with stress may also impact the effects of stressful life events on </w:t>
      </w:r>
      <w:r w:rsidR="00E4554E">
        <w:rPr>
          <w:rFonts w:ascii="Times" w:hAnsi="Times" w:cs="Times"/>
          <w:color w:val="000000"/>
          <w:kern w:val="0"/>
        </w:rPr>
        <w:t>one’s</w:t>
      </w:r>
      <w:r w:rsidR="00CF1657">
        <w:rPr>
          <w:rFonts w:ascii="Times" w:hAnsi="Times" w:cs="Times"/>
          <w:color w:val="000000"/>
          <w:kern w:val="0"/>
        </w:rPr>
        <w:t xml:space="preserve"> wellbeing. Knowing </w:t>
      </w:r>
      <w:r w:rsidR="00E4554E">
        <w:rPr>
          <w:rFonts w:ascii="Times" w:hAnsi="Times" w:cs="Times"/>
          <w:color w:val="000000"/>
          <w:kern w:val="0"/>
        </w:rPr>
        <w:t xml:space="preserve">how </w:t>
      </w:r>
      <w:r w:rsidR="00CF1657">
        <w:rPr>
          <w:rFonts w:ascii="Times" w:hAnsi="Times" w:cs="Times"/>
          <w:color w:val="000000"/>
          <w:kern w:val="0"/>
        </w:rPr>
        <w:t>an individual copes with stress can provide insight into the mechanisms of it</w:t>
      </w:r>
      <w:r w:rsidR="001A6DA2">
        <w:rPr>
          <w:rFonts w:ascii="Times" w:hAnsi="Times" w:cs="Times"/>
          <w:color w:val="000000"/>
          <w:kern w:val="0"/>
        </w:rPr>
        <w:t xml:space="preserve">s influence. </w:t>
      </w:r>
      <w:r w:rsidR="00543089">
        <w:rPr>
          <w:rFonts w:ascii="Times" w:hAnsi="Times" w:cs="Times"/>
          <w:color w:val="000000"/>
          <w:kern w:val="0"/>
        </w:rPr>
        <w:t xml:space="preserve"> </w:t>
      </w:r>
      <w:r w:rsidR="00FB014C">
        <w:rPr>
          <w:rFonts w:ascii="Times" w:hAnsi="Times" w:cs="Times"/>
          <w:color w:val="000000"/>
          <w:kern w:val="0"/>
        </w:rPr>
        <w:t xml:space="preserve">Previous research has indicated </w:t>
      </w:r>
      <w:r w:rsidR="00543089">
        <w:rPr>
          <w:rFonts w:ascii="Times" w:hAnsi="Times" w:cs="Times"/>
          <w:color w:val="000000"/>
          <w:kern w:val="0"/>
        </w:rPr>
        <w:t xml:space="preserve">that </w:t>
      </w:r>
      <w:r w:rsidR="00FB014C">
        <w:rPr>
          <w:rFonts w:ascii="Times" w:hAnsi="Times" w:cs="Times"/>
          <w:color w:val="000000"/>
          <w:kern w:val="0"/>
        </w:rPr>
        <w:t>the impact of</w:t>
      </w:r>
      <w:r w:rsidR="00543089">
        <w:rPr>
          <w:rFonts w:ascii="Times" w:hAnsi="Times" w:cs="Times"/>
          <w:color w:val="000000"/>
          <w:kern w:val="0"/>
        </w:rPr>
        <w:t xml:space="preserve"> stressors </w:t>
      </w:r>
      <w:r w:rsidR="00FB014C">
        <w:rPr>
          <w:rFonts w:ascii="Times" w:hAnsi="Times" w:cs="Times"/>
          <w:color w:val="000000"/>
          <w:kern w:val="0"/>
        </w:rPr>
        <w:t>is</w:t>
      </w:r>
      <w:r w:rsidR="00543089">
        <w:rPr>
          <w:rFonts w:ascii="Times" w:hAnsi="Times" w:cs="Times"/>
          <w:color w:val="000000"/>
          <w:kern w:val="0"/>
        </w:rPr>
        <w:t xml:space="preserve"> not</w:t>
      </w:r>
      <w:r w:rsidR="00FB014C">
        <w:rPr>
          <w:rFonts w:ascii="Times" w:hAnsi="Times" w:cs="Times"/>
          <w:color w:val="000000"/>
          <w:kern w:val="0"/>
        </w:rPr>
        <w:t xml:space="preserve"> necessarily </w:t>
      </w:r>
      <w:r w:rsidR="00543089">
        <w:rPr>
          <w:rFonts w:ascii="Times" w:hAnsi="Times" w:cs="Times"/>
          <w:color w:val="000000"/>
          <w:kern w:val="0"/>
        </w:rPr>
        <w:t>a product of the level of i</w:t>
      </w:r>
      <w:r w:rsidR="00FB014C">
        <w:rPr>
          <w:rFonts w:ascii="Times" w:hAnsi="Times" w:cs="Times"/>
          <w:color w:val="000000"/>
          <w:kern w:val="0"/>
        </w:rPr>
        <w:t>ntensity of those stressors but has</w:t>
      </w:r>
      <w:r w:rsidR="00543089">
        <w:rPr>
          <w:rFonts w:ascii="Times" w:hAnsi="Times" w:cs="Times"/>
          <w:color w:val="000000"/>
          <w:kern w:val="0"/>
        </w:rPr>
        <w:t xml:space="preserve"> more to do with the indiv</w:t>
      </w:r>
      <w:r w:rsidR="00FB014C">
        <w:rPr>
          <w:rFonts w:ascii="Times" w:hAnsi="Times" w:cs="Times"/>
          <w:color w:val="000000"/>
          <w:kern w:val="0"/>
        </w:rPr>
        <w:t>idual response to that stressor</w:t>
      </w:r>
      <w:r w:rsidR="00FB014C" w:rsidRPr="00FB014C">
        <w:rPr>
          <w:rFonts w:ascii="Times" w:hAnsi="Times" w:cs="Times"/>
          <w:color w:val="000000"/>
          <w:kern w:val="0"/>
        </w:rPr>
        <w:t xml:space="preserve"> </w:t>
      </w:r>
      <w:r w:rsidR="00FB014C">
        <w:rPr>
          <w:rFonts w:ascii="Times" w:hAnsi="Times" w:cs="Times"/>
          <w:color w:val="000000"/>
          <w:kern w:val="0"/>
        </w:rPr>
        <w:t>(Cameron et al., 2010;</w:t>
      </w:r>
      <w:r w:rsidR="00543089">
        <w:rPr>
          <w:rFonts w:ascii="Times" w:hAnsi="Times" w:cs="Times"/>
          <w:color w:val="000000"/>
          <w:kern w:val="0"/>
        </w:rPr>
        <w:t xml:space="preserve"> </w:t>
      </w:r>
      <w:r w:rsidR="00543089">
        <w:rPr>
          <w:color w:val="000000" w:themeColor="text1"/>
        </w:rPr>
        <w:t>Furniss, Beyer,</w:t>
      </w:r>
      <w:r w:rsidR="00FB014C">
        <w:rPr>
          <w:color w:val="000000" w:themeColor="text1"/>
        </w:rPr>
        <w:t xml:space="preserve"> &amp;</w:t>
      </w:r>
      <w:r w:rsidR="00543089">
        <w:rPr>
          <w:color w:val="000000" w:themeColor="text1"/>
        </w:rPr>
        <w:t xml:space="preserve"> Muller, 2009</w:t>
      </w:r>
      <w:r w:rsidR="00FB014C">
        <w:rPr>
          <w:color w:val="000000" w:themeColor="text1"/>
        </w:rPr>
        <w:t>).</w:t>
      </w:r>
      <w:r w:rsidR="00543089">
        <w:rPr>
          <w:color w:val="000000" w:themeColor="text1"/>
        </w:rPr>
        <w:t xml:space="preserve"> </w:t>
      </w:r>
      <w:r w:rsidR="001A6DA2">
        <w:rPr>
          <w:color w:val="000000" w:themeColor="text1"/>
        </w:rPr>
        <w:t xml:space="preserve">Consequently, future research evaluating the impacts of stress on academic engagement should </w:t>
      </w:r>
      <w:r w:rsidR="001A6DA2" w:rsidRPr="001A6DA2">
        <w:rPr>
          <w:color w:val="000000" w:themeColor="text1"/>
        </w:rPr>
        <w:t xml:space="preserve">include </w:t>
      </w:r>
      <w:r w:rsidR="001A6DA2" w:rsidRPr="001A6DA2">
        <w:rPr>
          <w:rFonts w:ascii="Times" w:hAnsi="Times" w:cs="Times"/>
          <w:color w:val="000000"/>
          <w:kern w:val="0"/>
        </w:rPr>
        <w:t>individual responses to stress such as coping style.</w:t>
      </w:r>
    </w:p>
    <w:p w14:paraId="3EC2B65D" w14:textId="4720E8CF" w:rsidR="00A9034F" w:rsidRDefault="003F6C8B" w:rsidP="0055007D">
      <w:pPr>
        <w:widowControl w:val="0"/>
        <w:spacing w:after="240"/>
        <w:rPr>
          <w:rFonts w:ascii="Times" w:hAnsi="Times" w:cs="Times"/>
          <w:color w:val="000000"/>
          <w:kern w:val="0"/>
        </w:rPr>
      </w:pPr>
      <w:r>
        <w:rPr>
          <w:rFonts w:ascii="Times" w:hAnsi="Times" w:cs="Times"/>
          <w:color w:val="000000"/>
          <w:kern w:val="0"/>
        </w:rPr>
        <w:t>With the inundation of electronics in the lives of college students, from computers to tablets to cell phones, screens are ubiquitous on the college campus.</w:t>
      </w:r>
      <w:r w:rsidR="000A6B0B">
        <w:rPr>
          <w:rFonts w:ascii="Times" w:hAnsi="Times" w:cs="Times"/>
          <w:color w:val="000000"/>
          <w:kern w:val="0"/>
        </w:rPr>
        <w:t xml:space="preserve"> </w:t>
      </w:r>
      <w:r>
        <w:rPr>
          <w:rFonts w:ascii="Times" w:hAnsi="Times" w:cs="Times"/>
          <w:color w:val="000000"/>
          <w:kern w:val="0"/>
        </w:rPr>
        <w:t xml:space="preserve"> A limitation of the current study is that </w:t>
      </w:r>
      <w:r w:rsidR="00CF17A5">
        <w:rPr>
          <w:rFonts w:ascii="Times" w:hAnsi="Times" w:cs="Times"/>
          <w:color w:val="000000"/>
          <w:kern w:val="0"/>
        </w:rPr>
        <w:t>participant reports</w:t>
      </w:r>
      <w:r>
        <w:rPr>
          <w:rFonts w:ascii="Times" w:hAnsi="Times" w:cs="Times"/>
          <w:color w:val="000000"/>
          <w:kern w:val="0"/>
        </w:rPr>
        <w:t xml:space="preserve"> came from a pre-existing data set collected in 2010. Smart phone use since that time has only increased. </w:t>
      </w:r>
      <w:r w:rsidR="0055007D">
        <w:rPr>
          <w:rFonts w:ascii="Times" w:hAnsi="Times" w:cs="Times"/>
          <w:color w:val="000000"/>
          <w:kern w:val="0"/>
        </w:rPr>
        <w:t xml:space="preserve">Additionally, the SHI item asking if one uses their bed for activities other than sleeping, such as watching T.V., is probably an underestimate of what would likely be seen for college students today if cell phone use or an item related specifically to screen exposure was included in the measure. </w:t>
      </w:r>
      <w:r>
        <w:rPr>
          <w:rFonts w:ascii="Times" w:hAnsi="Times" w:cs="Times"/>
          <w:color w:val="000000"/>
          <w:kern w:val="0"/>
        </w:rPr>
        <w:t xml:space="preserve"> Therefore, </w:t>
      </w:r>
      <w:r w:rsidR="003838CA">
        <w:rPr>
          <w:rFonts w:ascii="Times" w:hAnsi="Times" w:cs="Times"/>
          <w:color w:val="000000"/>
          <w:kern w:val="0"/>
        </w:rPr>
        <w:t>scr</w:t>
      </w:r>
      <w:r w:rsidR="0055007D">
        <w:rPr>
          <w:rFonts w:ascii="Times" w:hAnsi="Times" w:cs="Times"/>
          <w:color w:val="000000"/>
          <w:kern w:val="0"/>
        </w:rPr>
        <w:t>een exposure</w:t>
      </w:r>
      <w:r>
        <w:rPr>
          <w:rFonts w:ascii="Times" w:hAnsi="Times" w:cs="Times"/>
          <w:color w:val="000000"/>
          <w:kern w:val="0"/>
        </w:rPr>
        <w:t>, and the subsequent effects on</w:t>
      </w:r>
      <w:r w:rsidR="003838CA">
        <w:rPr>
          <w:rFonts w:ascii="Times" w:hAnsi="Times" w:cs="Times"/>
          <w:color w:val="000000"/>
          <w:kern w:val="0"/>
        </w:rPr>
        <w:t xml:space="preserve"> sleep hygiene</w:t>
      </w:r>
      <w:r>
        <w:rPr>
          <w:rFonts w:ascii="Times" w:hAnsi="Times" w:cs="Times"/>
          <w:color w:val="000000"/>
          <w:kern w:val="0"/>
        </w:rPr>
        <w:t>/sleep</w:t>
      </w:r>
      <w:r w:rsidR="003838CA">
        <w:rPr>
          <w:rFonts w:ascii="Times" w:hAnsi="Times" w:cs="Times"/>
          <w:color w:val="000000"/>
          <w:kern w:val="0"/>
        </w:rPr>
        <w:t xml:space="preserve"> </w:t>
      </w:r>
      <w:r w:rsidR="0055007D">
        <w:rPr>
          <w:rFonts w:ascii="Times" w:hAnsi="Times" w:cs="Times"/>
          <w:color w:val="000000"/>
          <w:kern w:val="0"/>
        </w:rPr>
        <w:t xml:space="preserve">is not addressed and </w:t>
      </w:r>
      <w:r>
        <w:rPr>
          <w:rFonts w:ascii="Times" w:hAnsi="Times" w:cs="Times"/>
          <w:color w:val="000000"/>
          <w:kern w:val="0"/>
        </w:rPr>
        <w:t xml:space="preserve">cannot </w:t>
      </w:r>
      <w:r w:rsidR="0055007D">
        <w:rPr>
          <w:rFonts w:ascii="Times" w:hAnsi="Times" w:cs="Times"/>
          <w:color w:val="000000"/>
          <w:kern w:val="0"/>
        </w:rPr>
        <w:t xml:space="preserve">necessarily </w:t>
      </w:r>
      <w:r>
        <w:rPr>
          <w:rFonts w:ascii="Times" w:hAnsi="Times" w:cs="Times"/>
          <w:color w:val="000000"/>
          <w:kern w:val="0"/>
        </w:rPr>
        <w:t>be generalized to the current undergraduate student</w:t>
      </w:r>
      <w:r w:rsidR="00CF17A5">
        <w:rPr>
          <w:rFonts w:ascii="Times" w:hAnsi="Times" w:cs="Times"/>
          <w:color w:val="000000"/>
          <w:kern w:val="0"/>
        </w:rPr>
        <w:t xml:space="preserve"> population</w:t>
      </w:r>
      <w:r w:rsidR="0055007D">
        <w:rPr>
          <w:rFonts w:ascii="Times" w:hAnsi="Times" w:cs="Times"/>
          <w:color w:val="000000"/>
          <w:kern w:val="0"/>
        </w:rPr>
        <w:t xml:space="preserve"> even if it were</w:t>
      </w:r>
      <w:r>
        <w:rPr>
          <w:rFonts w:ascii="Times" w:hAnsi="Times" w:cs="Times"/>
          <w:color w:val="000000"/>
          <w:kern w:val="0"/>
        </w:rPr>
        <w:t xml:space="preserve">.  College students are likely experiencing higher levels of screen exposure before bedtime resulting in more blue light exposure that interferes with melatonin </w:t>
      </w:r>
      <w:r w:rsidR="00CF17A5">
        <w:rPr>
          <w:rFonts w:ascii="Times" w:hAnsi="Times" w:cs="Times"/>
          <w:color w:val="000000"/>
          <w:kern w:val="0"/>
        </w:rPr>
        <w:t>production and alters sleep habits (</w:t>
      </w:r>
      <w:proofErr w:type="spellStart"/>
      <w:r w:rsidR="009C2A97" w:rsidRPr="00CC487E">
        <w:rPr>
          <w:rFonts w:cstheme="minorHAnsi"/>
          <w:color w:val="222222"/>
          <w:shd w:val="clear" w:color="auto" w:fill="FFFFFF"/>
        </w:rPr>
        <w:t>Figueiro</w:t>
      </w:r>
      <w:proofErr w:type="spellEnd"/>
      <w:r w:rsidR="009C2A97" w:rsidRPr="00CC487E">
        <w:rPr>
          <w:rFonts w:cstheme="minorHAnsi"/>
          <w:color w:val="222222"/>
          <w:shd w:val="clear" w:color="auto" w:fill="FFFFFF"/>
        </w:rPr>
        <w:t xml:space="preserve">, Wood, </w:t>
      </w:r>
      <w:proofErr w:type="spellStart"/>
      <w:r w:rsidR="009C2A97" w:rsidRPr="00CC487E">
        <w:rPr>
          <w:rFonts w:cstheme="minorHAnsi"/>
          <w:color w:val="222222"/>
          <w:shd w:val="clear" w:color="auto" w:fill="FFFFFF"/>
        </w:rPr>
        <w:t>Plitnick</w:t>
      </w:r>
      <w:proofErr w:type="spellEnd"/>
      <w:r w:rsidR="009C2A97" w:rsidRPr="00CC487E">
        <w:rPr>
          <w:rFonts w:cstheme="minorHAnsi"/>
          <w:color w:val="222222"/>
          <w:shd w:val="clear" w:color="auto" w:fill="FFFFFF"/>
        </w:rPr>
        <w:t>, &amp; Rea, 2011</w:t>
      </w:r>
      <w:r w:rsidR="00231FE2">
        <w:rPr>
          <w:rFonts w:ascii="Times" w:hAnsi="Times" w:cs="Times"/>
          <w:color w:val="000000"/>
          <w:kern w:val="0"/>
        </w:rPr>
        <w:t xml:space="preserve">; </w:t>
      </w:r>
      <w:r w:rsidR="00231FE2">
        <w:rPr>
          <w:rFonts w:cstheme="minorHAnsi"/>
          <w:color w:val="222222"/>
          <w:shd w:val="clear" w:color="auto" w:fill="FFFFFF"/>
        </w:rPr>
        <w:t xml:space="preserve">Wood, Rea, </w:t>
      </w:r>
      <w:proofErr w:type="spellStart"/>
      <w:r w:rsidR="00231FE2">
        <w:rPr>
          <w:rFonts w:cstheme="minorHAnsi"/>
          <w:color w:val="222222"/>
          <w:shd w:val="clear" w:color="auto" w:fill="FFFFFF"/>
        </w:rPr>
        <w:t>Plitnick</w:t>
      </w:r>
      <w:proofErr w:type="spellEnd"/>
      <w:r w:rsidR="00231FE2">
        <w:rPr>
          <w:rFonts w:cstheme="minorHAnsi"/>
          <w:color w:val="222222"/>
          <w:shd w:val="clear" w:color="auto" w:fill="FFFFFF"/>
        </w:rPr>
        <w:t xml:space="preserve">, &amp; </w:t>
      </w:r>
      <w:proofErr w:type="spellStart"/>
      <w:r w:rsidR="00231FE2">
        <w:rPr>
          <w:rFonts w:cstheme="minorHAnsi"/>
          <w:color w:val="222222"/>
          <w:shd w:val="clear" w:color="auto" w:fill="FFFFFF"/>
        </w:rPr>
        <w:t>Figueiro</w:t>
      </w:r>
      <w:proofErr w:type="spellEnd"/>
      <w:r w:rsidR="00231FE2">
        <w:rPr>
          <w:rFonts w:cstheme="minorHAnsi"/>
          <w:color w:val="222222"/>
          <w:shd w:val="clear" w:color="auto" w:fill="FFFFFF"/>
        </w:rPr>
        <w:t>, 2013</w:t>
      </w:r>
      <w:r w:rsidR="00CF17A5">
        <w:rPr>
          <w:rFonts w:ascii="Times" w:hAnsi="Times" w:cs="Times"/>
          <w:color w:val="000000"/>
          <w:kern w:val="0"/>
        </w:rPr>
        <w:t xml:space="preserve">).  </w:t>
      </w:r>
      <w:r w:rsidR="0055007D">
        <w:rPr>
          <w:rFonts w:ascii="Times" w:hAnsi="Times" w:cs="Times"/>
          <w:color w:val="000000"/>
          <w:kern w:val="0"/>
        </w:rPr>
        <w:t xml:space="preserve">Consequently, further research </w:t>
      </w:r>
      <w:r w:rsidR="00C95A9D">
        <w:rPr>
          <w:rFonts w:ascii="Times" w:hAnsi="Times" w:cs="Times"/>
          <w:color w:val="000000"/>
          <w:kern w:val="0"/>
        </w:rPr>
        <w:t>into</w:t>
      </w:r>
      <w:r w:rsidR="0055007D">
        <w:rPr>
          <w:rFonts w:ascii="Times" w:hAnsi="Times" w:cs="Times"/>
          <w:color w:val="000000"/>
          <w:kern w:val="0"/>
        </w:rPr>
        <w:t xml:space="preserve"> the effects of screen exposure on academic engagement in university student</w:t>
      </w:r>
      <w:r w:rsidR="00DD57EF">
        <w:rPr>
          <w:rFonts w:ascii="Times" w:hAnsi="Times" w:cs="Times"/>
          <w:color w:val="000000"/>
          <w:kern w:val="0"/>
        </w:rPr>
        <w:t>s is warra</w:t>
      </w:r>
      <w:r w:rsidR="0055007D">
        <w:rPr>
          <w:rFonts w:ascii="Times" w:hAnsi="Times" w:cs="Times"/>
          <w:color w:val="000000"/>
          <w:kern w:val="0"/>
        </w:rPr>
        <w:t xml:space="preserve">nted. </w:t>
      </w:r>
    </w:p>
    <w:p w14:paraId="60A5A796" w14:textId="3E20FDCC" w:rsidR="00F56644" w:rsidRDefault="001D0B62" w:rsidP="0034731D">
      <w:pPr>
        <w:widowControl w:val="0"/>
        <w:spacing w:after="240"/>
        <w:ind w:firstLine="0"/>
        <w:rPr>
          <w:rFonts w:ascii="Times" w:hAnsi="Times" w:cs="Times"/>
          <w:color w:val="000000"/>
          <w:kern w:val="0"/>
        </w:rPr>
      </w:pPr>
      <w:r>
        <w:tab/>
        <w:t xml:space="preserve">Another limitation to the current study is that sleep quantity and quality were not </w:t>
      </w:r>
      <w:r>
        <w:lastRenderedPageBreak/>
        <w:t xml:space="preserve">measured directly.  Although sleep hygiene practices have been linked </w:t>
      </w:r>
      <w:r w:rsidR="006B361B">
        <w:t>in the research to sleep quality</w:t>
      </w:r>
      <w:r>
        <w:t>, this connection</w:t>
      </w:r>
      <w:r w:rsidR="006B361B">
        <w:t xml:space="preserve"> could have</w:t>
      </w:r>
      <w:r>
        <w:t xml:space="preserve"> be</w:t>
      </w:r>
      <w:r w:rsidR="006B361B">
        <w:t>en</w:t>
      </w:r>
      <w:r>
        <w:t xml:space="preserve"> validated in the current population</w:t>
      </w:r>
      <w:r w:rsidR="006B361B">
        <w:t xml:space="preserve"> had </w:t>
      </w:r>
      <w:r w:rsidR="006B361B" w:rsidRPr="00855E2B">
        <w:rPr>
          <w:color w:val="000000" w:themeColor="text1"/>
        </w:rPr>
        <w:t>actual</w:t>
      </w:r>
      <w:r w:rsidR="006B361B">
        <w:t xml:space="preserve"> sleep levels</w:t>
      </w:r>
      <w:r w:rsidR="004E5D9D">
        <w:t xml:space="preserve"> been collect</w:t>
      </w:r>
      <w:r w:rsidR="006B361B">
        <w:t>ed</w:t>
      </w:r>
      <w:r>
        <w:t>.  Including more objective measures to assess specific characteristics of sleep</w:t>
      </w:r>
      <w:r w:rsidR="004E5D9D">
        <w:t>,</w:t>
      </w:r>
      <w:r>
        <w:t xml:space="preserve"> such as sleep latency, bedtimes/wake times, quantity, and quality</w:t>
      </w:r>
      <w:r w:rsidR="004E5D9D">
        <w:t>,</w:t>
      </w:r>
      <w:r>
        <w:t xml:space="preserve"> may provide a clearer picture of the influence of sleep </w:t>
      </w:r>
      <w:r w:rsidR="0034731D">
        <w:t>on stress and academic engagement.  Additionally, p</w:t>
      </w:r>
      <w:r w:rsidR="00641735">
        <w:t>roviding alternate</w:t>
      </w:r>
      <w:r w:rsidR="0034731D">
        <w:t xml:space="preserve"> measure</w:t>
      </w:r>
      <w:r w:rsidR="00641735">
        <w:t xml:space="preserve">ment methods </w:t>
      </w:r>
      <w:r w:rsidR="00426DA0">
        <w:t xml:space="preserve">of sleep </w:t>
      </w:r>
      <w:r>
        <w:t xml:space="preserve">would also address the </w:t>
      </w:r>
      <w:r w:rsidR="0034731D">
        <w:t xml:space="preserve">limitation </w:t>
      </w:r>
      <w:r>
        <w:t xml:space="preserve">of only utilizing self-report measures </w:t>
      </w:r>
      <w:r w:rsidR="00FB080D">
        <w:t>in this</w:t>
      </w:r>
      <w:r>
        <w:t xml:space="preserve"> study.</w:t>
      </w:r>
      <w:r w:rsidR="004E5D9D">
        <w:t xml:space="preserve">  In this</w:t>
      </w:r>
      <w:r w:rsidR="00641735">
        <w:t xml:space="preserve"> same vein, the performance engagement factor </w:t>
      </w:r>
      <w:r w:rsidR="00426DA0">
        <w:t xml:space="preserve">of academic engagement </w:t>
      </w:r>
      <w:r w:rsidR="00641735">
        <w:t xml:space="preserve">includes </w:t>
      </w:r>
      <w:r w:rsidR="004E5D9D">
        <w:t>self-</w:t>
      </w:r>
      <w:r w:rsidR="00641735">
        <w:t>rating items as to whether one gets good grades or does</w:t>
      </w:r>
      <w:r w:rsidR="006B361B">
        <w:t xml:space="preserve"> well on test</w:t>
      </w:r>
      <w:r w:rsidR="00C95A9D">
        <w:t>s</w:t>
      </w:r>
      <w:r w:rsidR="006B361B">
        <w:t>.  Obtaining specific</w:t>
      </w:r>
      <w:r w:rsidR="00641735">
        <w:t xml:space="preserve"> outcome measures such as GPAs or test scores would </w:t>
      </w:r>
      <w:r w:rsidR="00FB080D">
        <w:t>have potentially improved the current findings</w:t>
      </w:r>
      <w:r w:rsidR="004E5D9D">
        <w:t>, as well</w:t>
      </w:r>
      <w:r w:rsidR="00FB080D">
        <w:t>.</w:t>
      </w:r>
      <w:r w:rsidR="00641735">
        <w:t xml:space="preserve"> </w:t>
      </w:r>
      <w:r w:rsidR="00100CC0">
        <w:t>Finally,</w:t>
      </w:r>
      <w:r w:rsidR="004E5D9D">
        <w:t xml:space="preserve"> in addition to the limitations noted above,</w:t>
      </w:r>
      <w:r w:rsidR="00100CC0">
        <w:t xml:space="preserve"> the sample utilized in this study was not fully random and came from a limited </w:t>
      </w:r>
      <w:r w:rsidR="004E5D9D">
        <w:t xml:space="preserve">number of college classes, predominately obtained through the educational psychology research pool and may not be reflective of the undergraduate population as a whole. </w:t>
      </w:r>
    </w:p>
    <w:p w14:paraId="798BE301" w14:textId="40A3EAB2" w:rsidR="005210E5" w:rsidRPr="00357A76" w:rsidRDefault="00100CC0" w:rsidP="00357A76">
      <w:pPr>
        <w:widowControl w:val="0"/>
        <w:spacing w:after="240"/>
        <w:rPr>
          <w:rFonts w:ascii="Times" w:hAnsi="Times" w:cs="Times"/>
          <w:color w:val="000000"/>
          <w:kern w:val="0"/>
        </w:rPr>
      </w:pPr>
      <w:r>
        <w:rPr>
          <w:rFonts w:ascii="Times" w:hAnsi="Times" w:cs="Times"/>
          <w:color w:val="000000"/>
          <w:kern w:val="0"/>
        </w:rPr>
        <w:t xml:space="preserve">Despite these limitations, the current findings </w:t>
      </w:r>
      <w:r w:rsidR="00D80D8B">
        <w:rPr>
          <w:rFonts w:ascii="Times" w:hAnsi="Times" w:cs="Times"/>
          <w:color w:val="000000"/>
          <w:kern w:val="0"/>
        </w:rPr>
        <w:t xml:space="preserve">support the importance of good sleep hygiene practices for undergraduate students and </w:t>
      </w:r>
      <w:r>
        <w:rPr>
          <w:rFonts w:ascii="Times" w:hAnsi="Times" w:cs="Times"/>
          <w:color w:val="000000"/>
          <w:kern w:val="0"/>
        </w:rPr>
        <w:t xml:space="preserve">underscore </w:t>
      </w:r>
      <w:r w:rsidR="00DB5ED7">
        <w:rPr>
          <w:rFonts w:ascii="Times" w:hAnsi="Times" w:cs="Times"/>
          <w:color w:val="000000"/>
          <w:kern w:val="0"/>
        </w:rPr>
        <w:t xml:space="preserve">the need for </w:t>
      </w:r>
      <w:r>
        <w:rPr>
          <w:rFonts w:ascii="Times" w:hAnsi="Times" w:cs="Times"/>
          <w:color w:val="000000"/>
          <w:kern w:val="0"/>
        </w:rPr>
        <w:t>identifying specific interventions</w:t>
      </w:r>
      <w:r w:rsidR="001351B5" w:rsidRPr="001351B5">
        <w:rPr>
          <w:rFonts w:ascii="Times" w:hAnsi="Times" w:cs="Times"/>
          <w:color w:val="000000"/>
          <w:kern w:val="0"/>
        </w:rPr>
        <w:t xml:space="preserve"> </w:t>
      </w:r>
      <w:r w:rsidR="001351B5">
        <w:rPr>
          <w:rFonts w:ascii="Times" w:hAnsi="Times" w:cs="Times"/>
          <w:color w:val="000000"/>
          <w:kern w:val="0"/>
        </w:rPr>
        <w:t>and recommendations</w:t>
      </w:r>
      <w:r>
        <w:rPr>
          <w:rFonts w:ascii="Times" w:hAnsi="Times" w:cs="Times"/>
          <w:color w:val="000000"/>
          <w:kern w:val="0"/>
        </w:rPr>
        <w:t xml:space="preserve"> targeted </w:t>
      </w:r>
      <w:r w:rsidR="004E5D9D">
        <w:rPr>
          <w:rFonts w:ascii="Times" w:hAnsi="Times" w:cs="Times"/>
          <w:color w:val="000000"/>
          <w:kern w:val="0"/>
        </w:rPr>
        <w:t>at optimizing sleep for college stude</w:t>
      </w:r>
      <w:r>
        <w:rPr>
          <w:rFonts w:ascii="Times" w:hAnsi="Times" w:cs="Times"/>
          <w:color w:val="000000"/>
          <w:kern w:val="0"/>
        </w:rPr>
        <w:t xml:space="preserve">nts. </w:t>
      </w:r>
      <w:r w:rsidR="009B2849">
        <w:rPr>
          <w:rFonts w:ascii="Times" w:hAnsi="Times" w:cs="Times"/>
          <w:color w:val="000000"/>
          <w:kern w:val="0"/>
        </w:rPr>
        <w:t xml:space="preserve"> Additionally, these results</w:t>
      </w:r>
      <w:r>
        <w:rPr>
          <w:rFonts w:ascii="Times" w:hAnsi="Times" w:cs="Times"/>
          <w:color w:val="000000"/>
          <w:kern w:val="0"/>
        </w:rPr>
        <w:t xml:space="preserve"> </w:t>
      </w:r>
      <w:r w:rsidR="009B2849">
        <w:rPr>
          <w:rFonts w:ascii="Times" w:hAnsi="Times" w:cs="Times"/>
          <w:color w:val="000000"/>
          <w:kern w:val="0"/>
        </w:rPr>
        <w:t>highlight the potential benefits of improv</w:t>
      </w:r>
      <w:r w:rsidR="001351B5">
        <w:rPr>
          <w:rFonts w:ascii="Times" w:hAnsi="Times" w:cs="Times"/>
          <w:color w:val="000000"/>
          <w:kern w:val="0"/>
        </w:rPr>
        <w:t>ing positive sleep habits and promoting programs aimed at minimizing and addressing stress (e.g. meditation, mental health supports) at the college level</w:t>
      </w:r>
      <w:r w:rsidR="009B2849">
        <w:rPr>
          <w:rFonts w:ascii="Times" w:hAnsi="Times" w:cs="Times"/>
          <w:color w:val="000000"/>
          <w:kern w:val="0"/>
        </w:rPr>
        <w:t>.</w:t>
      </w:r>
      <w:r w:rsidR="001351B5">
        <w:rPr>
          <w:rFonts w:ascii="Times" w:hAnsi="Times" w:cs="Times"/>
          <w:color w:val="000000"/>
          <w:kern w:val="0"/>
        </w:rPr>
        <w:t xml:space="preserve">  </w:t>
      </w:r>
      <w:r w:rsidR="004F35FD">
        <w:br w:type="page"/>
      </w:r>
    </w:p>
    <w:p w14:paraId="06908BD0" w14:textId="77777777" w:rsidR="005210E5" w:rsidRDefault="004F35FD">
      <w:pPr>
        <w:ind w:firstLine="0"/>
        <w:jc w:val="center"/>
        <w:rPr>
          <w:b/>
          <w:color w:val="000000" w:themeColor="text1"/>
        </w:rPr>
      </w:pPr>
      <w:r>
        <w:rPr>
          <w:b/>
          <w:color w:val="000000" w:themeColor="text1"/>
        </w:rPr>
        <w:lastRenderedPageBreak/>
        <w:t>APPENDIX D</w:t>
      </w:r>
    </w:p>
    <w:p w14:paraId="72505425" w14:textId="77777777" w:rsidR="005210E5" w:rsidRDefault="004F35FD">
      <w:pPr>
        <w:spacing w:beforeAutospacing="1" w:afterAutospacing="1" w:line="240" w:lineRule="auto"/>
        <w:rPr>
          <w:rFonts w:ascii="Times New Roman" w:eastAsia="Times New Roman" w:hAnsi="Times New Roman"/>
        </w:rPr>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t>a</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hard upcoming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r>
      <w:r>
        <w:rPr>
          <w:rFonts w:eastAsia="Times New Roman"/>
        </w:rPr>
        <w:lastRenderedPageBreak/>
        <w:t xml:space="preserve">37.  Performed poorly at a task </w:t>
      </w:r>
      <w:r>
        <w:rPr>
          <w:rFonts w:eastAsia="Times New Roman"/>
        </w:rPr>
        <w:br/>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4E1C4485" w14:textId="77777777" w:rsidR="005210E5" w:rsidRDefault="004F35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bidi="en-US"/>
        </w:rPr>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trPr>
          <w:jc w:val="center"/>
        </w:trPr>
        <w:tc>
          <w:tcPr>
            <w:tcW w:w="1847" w:type="dxa"/>
            <w:shd w:val="clear" w:color="auto" w:fill="auto"/>
          </w:tcPr>
          <w:p w14:paraId="2D7D7C15" w14:textId="77777777" w:rsidR="005210E5" w:rsidRDefault="004F35FD">
            <w:pPr>
              <w:pStyle w:val="Heading3"/>
              <w:ind w:firstLine="0"/>
            </w:pPr>
            <w:r>
              <w:t>Not at all characteristic of me</w:t>
            </w:r>
          </w:p>
        </w:tc>
        <w:tc>
          <w:tcPr>
            <w:tcW w:w="1847" w:type="dxa"/>
            <w:shd w:val="clear" w:color="auto" w:fill="auto"/>
          </w:tcPr>
          <w:p w14:paraId="420DFC55" w14:textId="77777777" w:rsidR="005210E5" w:rsidRDefault="004F35FD">
            <w:pPr>
              <w:ind w:firstLine="0"/>
              <w:rPr>
                <w:b/>
                <w:bCs/>
              </w:rPr>
            </w:pPr>
            <w:r>
              <w:rPr>
                <w:b/>
              </w:rPr>
              <w:t>Not really characteristic of me</w:t>
            </w:r>
          </w:p>
        </w:tc>
        <w:tc>
          <w:tcPr>
            <w:tcW w:w="1676" w:type="dxa"/>
            <w:shd w:val="clear" w:color="auto" w:fill="auto"/>
          </w:tcPr>
          <w:p w14:paraId="2D962664" w14:textId="77777777" w:rsidR="005210E5" w:rsidRDefault="004F35FD">
            <w:pPr>
              <w:ind w:firstLine="0"/>
              <w:rPr>
                <w:b/>
                <w:bCs/>
              </w:rPr>
            </w:pPr>
            <w:r>
              <w:rPr>
                <w:b/>
              </w:rPr>
              <w:t>Moderately characteristic of me</w:t>
            </w:r>
          </w:p>
        </w:tc>
        <w:tc>
          <w:tcPr>
            <w:tcW w:w="1915" w:type="dxa"/>
            <w:gridSpan w:val="2"/>
            <w:shd w:val="clear" w:color="auto" w:fill="auto"/>
          </w:tcPr>
          <w:p w14:paraId="744B982D" w14:textId="77777777" w:rsidR="005210E5" w:rsidRDefault="004F35FD">
            <w:pPr>
              <w:ind w:firstLine="0"/>
              <w:rPr>
                <w:b/>
                <w:bCs/>
              </w:rPr>
            </w:pPr>
            <w:r>
              <w:rPr>
                <w:b/>
              </w:rPr>
              <w:t>Characteristic of me</w:t>
            </w:r>
          </w:p>
        </w:tc>
        <w:tc>
          <w:tcPr>
            <w:tcW w:w="1677" w:type="dxa"/>
            <w:shd w:val="clear" w:color="auto" w:fill="auto"/>
          </w:tcPr>
          <w:p w14:paraId="1319EBFD" w14:textId="77777777" w:rsidR="005210E5" w:rsidRDefault="004F35FD">
            <w:pPr>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A0BF3D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lastRenderedPageBreak/>
        <w:t xml:space="preserve">Being confident that I can learn and do well in the class </w:t>
      </w:r>
    </w:p>
    <w:p w14:paraId="2795E70E" w14:textId="77777777" w:rsidR="005210E5" w:rsidRDefault="005210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lang w:bidi="en-US"/>
        </w:rPr>
      </w:pPr>
    </w:p>
    <w:p w14:paraId="3CCDD229" w14:textId="77777777" w:rsidR="005210E5" w:rsidRDefault="004F35FD">
      <w:pPr>
        <w:spacing w:line="240" w:lineRule="auto"/>
        <w:rPr>
          <w:rFonts w:ascii="Times New Roman" w:hAnsi="Times New Roman"/>
        </w:rPr>
      </w:pPr>
      <w:r>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r>
        <w:t xml:space="preserve">enough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long distance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20A2DD27" w14:textId="24BBC8B9" w:rsidR="005210E5" w:rsidRDefault="00B525D5">
      <w:pPr>
        <w:pStyle w:val="Heading1"/>
        <w:spacing w:line="240" w:lineRule="auto"/>
        <w:jc w:val="left"/>
      </w:pPr>
      <w:r>
        <w:t>4. Age</w:t>
      </w:r>
      <w:r w:rsidR="004F35FD">
        <w:rPr>
          <w:b w:val="0"/>
        </w:rPr>
        <w:t xml:space="preserve"> (</w:t>
      </w:r>
      <w:r w:rsidR="004F35FD">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lastRenderedPageBreak/>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4A6E3D3E" w14:textId="77777777" w:rsidR="005210E5" w:rsidRDefault="005210E5">
      <w:pPr>
        <w:ind w:firstLine="0"/>
        <w:rPr>
          <w:rFonts w:ascii="Times New Roman" w:hAnsi="Times New Roman"/>
        </w:rPr>
      </w:pPr>
    </w:p>
    <w:p w14:paraId="02305502" w14:textId="77777777" w:rsidR="005210E5" w:rsidRDefault="004F35FD">
      <w:pPr>
        <w:pStyle w:val="SectionTitle"/>
        <w:rPr>
          <w:b/>
        </w:rPr>
      </w:pPr>
      <w:r>
        <w:rPr>
          <w:b/>
        </w:rPr>
        <w:lastRenderedPageBreak/>
        <w:t>REFERENCES</w:t>
      </w:r>
    </w:p>
    <w:p w14:paraId="1339ED45" w14:textId="77777777" w:rsidR="005210E5" w:rsidRDefault="004F35FD">
      <w:pPr>
        <w:ind w:firstLine="0"/>
        <w:rPr>
          <w:rFonts w:cstheme="minorHAnsi"/>
          <w:color w:val="000000" w:themeColor="text1"/>
          <w:kern w:val="0"/>
        </w:rPr>
      </w:pPr>
      <w:r>
        <w:rPr>
          <w:rFonts w:cstheme="minorHAnsi"/>
          <w:color w:val="000000" w:themeColor="text1"/>
          <w:kern w:val="0"/>
        </w:rPr>
        <w:t xml:space="preserve">Ahamed,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10.1249/01.mss.0000241654.45500.8e</w:t>
      </w:r>
    </w:p>
    <w:p w14:paraId="0D9E721B" w14:textId="77777777" w:rsidR="005210E5" w:rsidRDefault="004F35FD">
      <w:pPr>
        <w:pStyle w:val="NormalWeb"/>
        <w:ind w:left="720" w:hanging="720"/>
        <w:rPr>
          <w:color w:val="000000" w:themeColor="text1"/>
        </w:rPr>
      </w:pPr>
      <w:proofErr w:type="spellStart"/>
      <w:r>
        <w:rPr>
          <w:color w:val="000000" w:themeColor="text1"/>
        </w:rPr>
        <w:t>Alhola</w:t>
      </w:r>
      <w:proofErr w:type="spellEnd"/>
      <w:r>
        <w:rPr>
          <w:color w:val="000000" w:themeColor="text1"/>
        </w:rPr>
        <w:t>, P., &amp; Polo-</w:t>
      </w:r>
      <w:proofErr w:type="spellStart"/>
      <w:r>
        <w:rPr>
          <w:color w:val="000000" w:themeColor="text1"/>
        </w:rPr>
        <w:t>Kantola</w:t>
      </w:r>
      <w:proofErr w:type="spellEnd"/>
      <w:r>
        <w:rPr>
          <w:color w:val="000000" w:themeColor="text1"/>
        </w:rPr>
        <w:t xml:space="preserve">,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w:t>
      </w:r>
      <w:proofErr w:type="spellStart"/>
      <w:r>
        <w:rPr>
          <w:rFonts w:eastAsia="Times New Roman" w:cs="Times New Roman"/>
          <w:color w:val="000000" w:themeColor="text1"/>
          <w:kern w:val="0"/>
          <w:shd w:val="clear" w:color="auto" w:fill="FFFFFF"/>
          <w:lang w:eastAsia="en-US"/>
        </w:rPr>
        <w:t>Dinges</w:t>
      </w:r>
      <w:proofErr w:type="spellEnd"/>
      <w:r>
        <w:rPr>
          <w:rFonts w:eastAsia="Times New Roman" w:cs="Times New Roman"/>
          <w:color w:val="000000" w:themeColor="text1"/>
          <w:kern w:val="0"/>
          <w:shd w:val="clear" w:color="auto" w:fill="FFFFFF"/>
          <w:lang w:eastAsia="en-US"/>
        </w:rPr>
        <w:t xml:space="preserve">, D.F. (2007). Behavioral and physiological consequences of sleep </w:t>
      </w:r>
    </w:p>
    <w:p w14:paraId="5E676579" w14:textId="77777777" w:rsidR="005210E5" w:rsidRDefault="004F35FD">
      <w:pPr>
        <w:ind w:left="720"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restriction.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Retrieved from: </w:t>
      </w:r>
      <w:hyperlink r:id="rId19">
        <w:r>
          <w:rPr>
            <w:rStyle w:val="InternetLink"/>
            <w:rFonts w:eastAsia="Times New Roman" w:cs="Times New Roman"/>
            <w:color w:val="000000" w:themeColor="text1"/>
            <w:kern w:val="0"/>
            <w:shd w:val="clear" w:color="auto" w:fill="FFFFFF"/>
            <w:lang w:eastAsia="en-US"/>
          </w:rPr>
          <w:t>https://www.ncbi.nlm.nih.gov/pmc/articles/PMC1978335/</w:t>
        </w:r>
      </w:hyperlink>
    </w:p>
    <w:p w14:paraId="36F9A555" w14:textId="51358A6A" w:rsidR="00177021" w:rsidRDefault="00177021">
      <w:pPr>
        <w:ind w:firstLine="0"/>
        <w:rPr>
          <w:rFonts w:cstheme="minorHAnsi"/>
          <w:color w:val="222222"/>
          <w:shd w:val="clear" w:color="auto" w:fill="FFFFFF"/>
        </w:rPr>
      </w:pPr>
      <w:r>
        <w:rPr>
          <w:rFonts w:cstheme="minorHAnsi"/>
          <w:color w:val="222222"/>
          <w:shd w:val="clear" w:color="auto" w:fill="FFFFFF"/>
        </w:rPr>
        <w:t>-</w:t>
      </w:r>
      <w:r w:rsidRPr="00177021">
        <w:rPr>
          <w:rFonts w:cstheme="minorHAnsi"/>
          <w:color w:val="222222"/>
          <w:shd w:val="clear" w:color="auto" w:fill="FFFFFF"/>
        </w:rPr>
        <w:t xml:space="preserve">Baron, R. M., &amp; Kenny, D. A. (1986). The moderator–mediator variable distinction in social </w:t>
      </w:r>
    </w:p>
    <w:p w14:paraId="07C9F3F5" w14:textId="22487823" w:rsidR="00177021" w:rsidRPr="00177021" w:rsidRDefault="00177021" w:rsidP="00177021">
      <w:pPr>
        <w:ind w:left="720" w:firstLine="0"/>
        <w:rPr>
          <w:rFonts w:eastAsia="Times New Roman" w:cstheme="minorHAnsi"/>
          <w:color w:val="000000" w:themeColor="text1"/>
          <w:shd w:val="clear" w:color="auto" w:fill="FFFFFF"/>
        </w:rPr>
      </w:pPr>
      <w:r w:rsidRPr="00177021">
        <w:rPr>
          <w:rFonts w:cstheme="minorHAnsi"/>
          <w:color w:val="222222"/>
          <w:shd w:val="clear" w:color="auto" w:fill="FFFFFF"/>
        </w:rPr>
        <w:t>psychological research: Conceptual, strategic, and statistical considerations. </w:t>
      </w:r>
      <w:r w:rsidRPr="00177021">
        <w:rPr>
          <w:rFonts w:cstheme="minorHAnsi"/>
          <w:i/>
          <w:iCs/>
          <w:color w:val="222222"/>
          <w:shd w:val="clear" w:color="auto" w:fill="FFFFFF"/>
        </w:rPr>
        <w:t>Journal of personality and social psychology</w:t>
      </w:r>
      <w:r w:rsidRPr="00177021">
        <w:rPr>
          <w:rFonts w:cstheme="minorHAnsi"/>
          <w:color w:val="222222"/>
          <w:shd w:val="clear" w:color="auto" w:fill="FFFFFF"/>
        </w:rPr>
        <w:t>, </w:t>
      </w:r>
      <w:r w:rsidRPr="00177021">
        <w:rPr>
          <w:rFonts w:cstheme="minorHAnsi"/>
          <w:i/>
          <w:iCs/>
          <w:color w:val="222222"/>
          <w:shd w:val="clear" w:color="auto" w:fill="FFFFFF"/>
        </w:rPr>
        <w:t>51</w:t>
      </w:r>
      <w:r w:rsidRPr="00177021">
        <w:rPr>
          <w:rFonts w:cstheme="minorHAnsi"/>
          <w:color w:val="222222"/>
          <w:shd w:val="clear" w:color="auto" w:fill="FFFFFF"/>
        </w:rPr>
        <w:t>(6), 1173.</w:t>
      </w:r>
    </w:p>
    <w:p w14:paraId="3FACAFA5"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xml:space="preserve">, R. R., &amp; Stevens, S. J. (2005). Adolescents, substance abuse, and the </w:t>
      </w:r>
    </w:p>
    <w:p w14:paraId="5EDB1ADE" w14:textId="77777777" w:rsidR="005210E5" w:rsidRDefault="004F35FD">
      <w:pPr>
        <w:ind w:left="720" w:firstLine="0"/>
      </w:pPr>
      <w:r>
        <w:rPr>
          <w:rFonts w:eastAsia="Times New Roman" w:cstheme="minorHAnsi"/>
          <w:color w:val="000000" w:themeColor="text1"/>
          <w:shd w:val="clear" w:color="auto" w:fill="FFFFFF"/>
        </w:rPr>
        <w:t>treatment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 xml:space="preserve">(5), 629-644. </w:t>
      </w:r>
      <w:proofErr w:type="spellStart"/>
      <w:r>
        <w:rPr>
          <w:rFonts w:eastAsia="Times New Roman" w:cstheme="minorHAnsi"/>
          <w:color w:val="000000" w:themeColor="text1"/>
          <w:shd w:val="clear" w:color="auto" w:fill="FFFFFF"/>
        </w:rPr>
        <w:t>doi</w:t>
      </w:r>
      <w:proofErr w:type="spellEnd"/>
      <w:r>
        <w:rPr>
          <w:rFonts w:eastAsia="Times New Roman" w:cstheme="minorHAnsi"/>
          <w:color w:val="000000" w:themeColor="text1"/>
          <w:shd w:val="clear" w:color="auto" w:fill="FFFFFF"/>
        </w:rPr>
        <w:t>: </w:t>
      </w:r>
      <w:hyperlink r:id="rId20">
        <w:r>
          <w:rPr>
            <w:rStyle w:val="InternetLink"/>
            <w:rFonts w:eastAsia="Times New Roman" w:cstheme="minorHAnsi"/>
            <w:color w:val="000000" w:themeColor="text1"/>
            <w:shd w:val="clear" w:color="auto" w:fill="FFFFFF"/>
          </w:rPr>
          <w:t>10.1016/j.cpr.2005.04.007</w:t>
        </w:r>
      </w:hyperlink>
    </w:p>
    <w:p w14:paraId="16A28CE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&amp;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Brown, F.,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&amp; Soper,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hygiene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proofErr w:type="spellStart"/>
      <w:r>
        <w:rPr>
          <w:rFonts w:cstheme="majorHAnsi"/>
          <w:color w:val="000000" w:themeColor="text1"/>
          <w:kern w:val="0"/>
        </w:rPr>
        <w:t>doi</w:t>
      </w:r>
      <w:proofErr w:type="spellEnd"/>
      <w:r>
        <w:rPr>
          <w:rFonts w:cstheme="majorHAnsi"/>
          <w:color w:val="000000" w:themeColor="text1"/>
          <w:kern w:val="0"/>
        </w:rPr>
        <w:t xml:space="preserve">: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t xml:space="preserve">Brown, F.C., </w:t>
      </w:r>
      <w:proofErr w:type="spellStart"/>
      <w:r>
        <w:rPr>
          <w:rFonts w:eastAsia="Times New Roman"/>
          <w:color w:val="000000" w:themeColor="text1"/>
        </w:rPr>
        <w:t>Buboltz</w:t>
      </w:r>
      <w:proofErr w:type="spellEnd"/>
      <w:r>
        <w:rPr>
          <w:rFonts w:eastAsia="Times New Roman"/>
          <w:color w:val="000000" w:themeColor="text1"/>
        </w:rPr>
        <w:t xml:space="preserve"> Jr., W.C., &amp; Soper, B. (2001). Prevalence of delayed sleep phase </w:t>
      </w:r>
    </w:p>
    <w:p w14:paraId="0107631D" w14:textId="77777777" w:rsidR="005210E5" w:rsidRDefault="004F35FD">
      <w:pPr>
        <w:ind w:left="720" w:firstLine="0"/>
        <w:rPr>
          <w:rFonts w:eastAsia="Times New Roman"/>
          <w:color w:val="000000" w:themeColor="text1"/>
        </w:rPr>
      </w:pPr>
      <w:r>
        <w:rPr>
          <w:rFonts w:eastAsia="Times New Roman"/>
          <w:color w:val="000000" w:themeColor="text1"/>
        </w:rPr>
        <w:t xml:space="preserve">syndrome in university students. </w:t>
      </w:r>
      <w:r>
        <w:rPr>
          <w:rFonts w:eastAsia="Times New Roman"/>
          <w:i/>
          <w:color w:val="000000" w:themeColor="text1"/>
        </w:rPr>
        <w:t>College Studies Journal, 35,</w:t>
      </w:r>
      <w:r>
        <w:rPr>
          <w:rFonts w:eastAsia="Times New Roman"/>
          <w:color w:val="000000" w:themeColor="text1"/>
        </w:rPr>
        <w:t xml:space="preserve"> 472–476. Retrieved from: http://zp9vv3zm2k.scholar.serialssolutions.com/?sid=google&amp;auinit=FC&amp;aulast=Brown&amp;atitle=Prevalence+of+delayed+sleep+phase+syndrome+in+university+students&amp;title=College+student+journal&amp;volume=35&amp;issue=3&amp;date=2001&amp;spage=472&amp;issn=0146-3934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Brown, F., &amp; Soper,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preliminary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10.1080/07448480109596017</w:t>
      </w:r>
    </w:p>
    <w:p w14:paraId="69A15326" w14:textId="77777777" w:rsidR="005210E5" w:rsidRDefault="004F35FD">
      <w:pPr>
        <w:ind w:firstLine="0"/>
        <w:rPr>
          <w:color w:val="000000" w:themeColor="text1"/>
        </w:rPr>
      </w:pPr>
      <w:proofErr w:type="spellStart"/>
      <w:r>
        <w:rPr>
          <w:color w:val="000000" w:themeColor="text1"/>
        </w:rPr>
        <w:t>Buckworth</w:t>
      </w:r>
      <w:proofErr w:type="spellEnd"/>
      <w:r>
        <w:rPr>
          <w:color w:val="000000" w:themeColor="text1"/>
        </w:rPr>
        <w:t xml:space="preserve">, J. &amp; </w:t>
      </w:r>
      <w:proofErr w:type="spellStart"/>
      <w:r>
        <w:rPr>
          <w:color w:val="000000" w:themeColor="text1"/>
        </w:rPr>
        <w:t>Nigg</w:t>
      </w:r>
      <w:proofErr w:type="spellEnd"/>
      <w:r>
        <w:rPr>
          <w:color w:val="000000" w:themeColor="text1"/>
        </w:rPr>
        <w:t xml:space="preserve">, C. (2004). Physical Activity, Exercise, and Sedentary Behavior in College </w:t>
      </w:r>
    </w:p>
    <w:p w14:paraId="6CFFBF31" w14:textId="77777777" w:rsidR="005210E5" w:rsidRDefault="004F35FD">
      <w:pPr>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xml:space="preserve">, 28-34. </w:t>
      </w:r>
      <w:proofErr w:type="spellStart"/>
      <w:r>
        <w:rPr>
          <w:color w:val="000000" w:themeColor="text1"/>
        </w:rPr>
        <w:t>doi</w:t>
      </w:r>
      <w:proofErr w:type="spellEnd"/>
      <w:r>
        <w:rPr>
          <w:color w:val="000000" w:themeColor="text1"/>
        </w:rPr>
        <w:t>: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Budde</w:t>
      </w:r>
      <w:proofErr w:type="spellEnd"/>
      <w:r>
        <w:rPr>
          <w:rFonts w:eastAsia="Times New Roman" w:cstheme="minorHAnsi"/>
          <w:color w:val="000000" w:themeColor="text1"/>
          <w:kern w:val="0"/>
          <w:shd w:val="clear" w:color="auto" w:fill="FFFFFF"/>
          <w:lang w:eastAsia="en-US"/>
        </w:rPr>
        <w:t xml:space="preserve">, H., </w:t>
      </w:r>
      <w:proofErr w:type="spellStart"/>
      <w:r>
        <w:rPr>
          <w:rFonts w:eastAsia="Times New Roman" w:cstheme="minorHAnsi"/>
          <w:color w:val="000000" w:themeColor="text1"/>
          <w:kern w:val="0"/>
          <w:shd w:val="clear" w:color="auto" w:fill="FFFFFF"/>
          <w:lang w:eastAsia="en-US"/>
        </w:rPr>
        <w:t>Voelcker-Rehage</w:t>
      </w:r>
      <w:proofErr w:type="spellEnd"/>
      <w:r>
        <w:rPr>
          <w:rFonts w:eastAsia="Times New Roman" w:cstheme="minorHAnsi"/>
          <w:color w:val="000000" w:themeColor="text1"/>
          <w:kern w:val="0"/>
          <w:shd w:val="clear" w:color="auto" w:fill="FFFFFF"/>
          <w:lang w:eastAsia="en-US"/>
        </w:rPr>
        <w:t xml:space="preserve">, C., </w:t>
      </w:r>
      <w:proofErr w:type="spellStart"/>
      <w:r>
        <w:rPr>
          <w:rFonts w:eastAsia="Times New Roman" w:cstheme="minorHAnsi"/>
          <w:color w:val="000000" w:themeColor="text1"/>
          <w:kern w:val="0"/>
          <w:shd w:val="clear" w:color="auto" w:fill="FFFFFF"/>
          <w:lang w:eastAsia="en-US"/>
        </w:rPr>
        <w:t>Pietraßyk-Kendziorra</w:t>
      </w:r>
      <w:proofErr w:type="spellEnd"/>
      <w:r>
        <w:rPr>
          <w:rFonts w:eastAsia="Times New Roman" w:cstheme="minorHAnsi"/>
          <w:color w:val="000000" w:themeColor="text1"/>
          <w:kern w:val="0"/>
          <w:shd w:val="clear" w:color="auto" w:fill="FFFFFF"/>
          <w:lang w:eastAsia="en-US"/>
        </w:rPr>
        <w:t xml:space="preserve">, S., Ribeiro, P., &amp; </w:t>
      </w:r>
      <w:proofErr w:type="spellStart"/>
      <w:r>
        <w:rPr>
          <w:rFonts w:eastAsia="Times New Roman" w:cstheme="minorHAnsi"/>
          <w:color w:val="000000" w:themeColor="text1"/>
          <w:kern w:val="0"/>
          <w:shd w:val="clear" w:color="auto" w:fill="FFFFFF"/>
          <w:lang w:eastAsia="en-US"/>
        </w:rPr>
        <w:t>Tidow</w:t>
      </w:r>
      <w:proofErr w:type="spellEnd"/>
      <w:r>
        <w:rPr>
          <w:rFonts w:eastAsia="Times New Roman" w:cstheme="minorHAnsi"/>
          <w:color w:val="000000" w:themeColor="text1"/>
          <w:kern w:val="0"/>
          <w:shd w:val="clear" w:color="auto" w:fill="FFFFFF"/>
          <w:lang w:eastAsia="en-US"/>
        </w:rPr>
        <w:t xml:space="preserve">, G. (2008). </w:t>
      </w:r>
    </w:p>
    <w:p w14:paraId="544D4FBB" w14:textId="77777777" w:rsidR="005210E5"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21" w:tgtFrame="Persistent link using digital object identifier">
        <w:r>
          <w:rPr>
            <w:rStyle w:val="InternetLink"/>
            <w:rFonts w:eastAsia="Times New Roman" w:cstheme="minorHAnsi"/>
            <w:color w:val="000000" w:themeColor="text1"/>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w:t>
      </w:r>
      <w:proofErr w:type="spellStart"/>
      <w:r>
        <w:rPr>
          <w:color w:val="000000" w:themeColor="text1"/>
        </w:rPr>
        <w:t>VanHeest</w:t>
      </w:r>
      <w:proofErr w:type="spellEnd"/>
      <w:r>
        <w:rPr>
          <w:color w:val="000000" w:themeColor="text1"/>
        </w:rPr>
        <w:t xml:space="preserve">,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r>
        <w:rPr>
          <w:color w:val="000000" w:themeColor="text1"/>
        </w:rPr>
        <w:t xml:space="preserve">achievement gap. </w:t>
      </w:r>
      <w:r>
        <w:rPr>
          <w:i/>
          <w:color w:val="000000" w:themeColor="text1"/>
        </w:rPr>
        <w:t>Quest, 59,</w:t>
      </w:r>
      <w:r>
        <w:rPr>
          <w:color w:val="000000" w:themeColor="text1"/>
        </w:rPr>
        <w:t xml:space="preserve"> 212–218.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10.1080/00336297.2007.10483549</w:t>
      </w:r>
    </w:p>
    <w:p w14:paraId="73C9FA0F" w14:textId="2EA11082" w:rsidR="008D4D2E" w:rsidRDefault="00AE269F">
      <w:pPr>
        <w:ind w:firstLine="0"/>
        <w:rPr>
          <w:color w:val="000000" w:themeColor="text1"/>
        </w:rPr>
      </w:pPr>
      <w:r>
        <w:rPr>
          <w:color w:val="000000" w:themeColor="text1"/>
        </w:rPr>
        <w:t>Campbell</w:t>
      </w:r>
      <w:r w:rsidR="008D4D2E">
        <w:rPr>
          <w:color w:val="000000" w:themeColor="text1"/>
        </w:rPr>
        <w:t xml:space="preserve">, R., Svenson, L., &amp; Jarvis, G. (1992). Perceived level of stress among university </w:t>
      </w:r>
    </w:p>
    <w:p w14:paraId="3C3AC1F1" w14:textId="5405FC29" w:rsidR="00AE269F" w:rsidRPr="008D4D2E" w:rsidRDefault="008D4D2E" w:rsidP="00E551B7">
      <w:pPr>
        <w:ind w:left="720" w:firstLine="0"/>
        <w:rPr>
          <w:rFonts w:ascii="Times New Roman" w:eastAsia="Times New Roman" w:hAnsi="Times New Roman" w:cs="Times New Roman"/>
          <w:kern w:val="0"/>
          <w:lang w:eastAsia="en-US"/>
        </w:rPr>
      </w:pPr>
      <w:r>
        <w:rPr>
          <w:color w:val="000000" w:themeColor="text1"/>
        </w:rPr>
        <w:lastRenderedPageBreak/>
        <w:t xml:space="preserve">undergraduate students in Edmonton, Canada. </w:t>
      </w:r>
      <w:r w:rsidRPr="008D4D2E">
        <w:rPr>
          <w:rFonts w:ascii="Times New Roman" w:eastAsia="Times New Roman" w:hAnsi="Times New Roman" w:cs="Times New Roman"/>
          <w:i/>
          <w:kern w:val="0"/>
          <w:lang w:eastAsia="en-US"/>
        </w:rPr>
        <w:t>Perceptual and Motor Skills, 75</w:t>
      </w:r>
      <w:r w:rsidRPr="008D4D2E">
        <w:rPr>
          <w:rFonts w:ascii="Times New Roman" w:eastAsia="Times New Roman" w:hAnsi="Times New Roman" w:cs="Times New Roman"/>
          <w:kern w:val="0"/>
          <w:lang w:eastAsia="en-US"/>
        </w:rPr>
        <w:t>, 552-554</w:t>
      </w:r>
      <w:r>
        <w:rPr>
          <w:rFonts w:ascii="Times New Roman" w:eastAsia="Times New Roman" w:hAnsi="Times New Roman" w:cs="Times New Roman"/>
          <w:kern w:val="0"/>
          <w:lang w:eastAsia="en-US"/>
        </w:rPr>
        <w:t xml:space="preserve">. </w:t>
      </w:r>
      <w:proofErr w:type="spellStart"/>
      <w:r w:rsidR="000F3BAB">
        <w:rPr>
          <w:rFonts w:ascii="Times New Roman" w:eastAsia="Times New Roman" w:hAnsi="Times New Roman" w:cs="Times New Roman"/>
          <w:kern w:val="0"/>
          <w:lang w:eastAsia="en-US"/>
        </w:rPr>
        <w:t>doi</w:t>
      </w:r>
      <w:proofErr w:type="spellEnd"/>
      <w:r w:rsidR="000F3BAB">
        <w:rPr>
          <w:rFonts w:ascii="Times New Roman" w:eastAsia="Times New Roman" w:hAnsi="Times New Roman" w:cs="Times New Roman"/>
          <w:kern w:val="0"/>
          <w:lang w:eastAsia="en-US"/>
        </w:rPr>
        <w:t xml:space="preserve">: </w:t>
      </w:r>
      <w:hyperlink r:id="rId22" w:history="1">
        <w:r w:rsidR="000F3BAB" w:rsidRPr="000F3BAB">
          <w:rPr>
            <w:rFonts w:ascii="Arial" w:eastAsia="Times New Roman" w:hAnsi="Arial" w:cs="Arial"/>
            <w:color w:val="006ACC"/>
            <w:kern w:val="0"/>
            <w:sz w:val="21"/>
            <w:szCs w:val="21"/>
            <w:u w:val="single"/>
            <w:shd w:val="clear" w:color="auto" w:fill="FFFFFF"/>
            <w:lang w:eastAsia="en-US"/>
          </w:rPr>
          <w:t>https://doi.org/10.2466/pms.1992.75.2.552</w:t>
        </w:r>
      </w:hyperlink>
      <w:r>
        <w:rPr>
          <w:rFonts w:ascii="Times New Roman" w:eastAsia="Times New Roman" w:hAnsi="Times New Roman" w:cs="Times New Roman"/>
          <w:kern w:val="0"/>
          <w:lang w:eastAsia="en-US"/>
        </w:rPr>
        <w:t xml:space="preserve"> </w:t>
      </w:r>
    </w:p>
    <w:p w14:paraId="09F165B0" w14:textId="5BFE0CB7" w:rsidR="005210E5" w:rsidRDefault="004F35FD">
      <w:pPr>
        <w:ind w:firstLine="0"/>
        <w:rPr>
          <w:color w:val="000000" w:themeColor="text1"/>
        </w:rPr>
      </w:pPr>
      <w:r>
        <w:rPr>
          <w:color w:val="000000" w:themeColor="text1"/>
        </w:rPr>
        <w:t xml:space="preserve">Casement, M., Broussard, J., </w:t>
      </w:r>
      <w:proofErr w:type="spellStart"/>
      <w:r>
        <w:rPr>
          <w:color w:val="000000" w:themeColor="text1"/>
        </w:rPr>
        <w:t>Mullington</w:t>
      </w:r>
      <w:proofErr w:type="spellEnd"/>
      <w:r>
        <w:rPr>
          <w:color w:val="000000" w:themeColor="text1"/>
        </w:rPr>
        <w:t xml:space="preserve">, J., &amp; Press, D. (2006). The contribution of sleep to </w:t>
      </w:r>
    </w:p>
    <w:p w14:paraId="0CD6C4A4" w14:textId="77777777" w:rsidR="005210E5" w:rsidRDefault="004F35FD">
      <w:pPr>
        <w:ind w:left="720" w:firstLine="0"/>
      </w:pPr>
      <w:r>
        <w:rPr>
          <w:color w:val="000000" w:themeColor="text1"/>
        </w:rPr>
        <w:t xml:space="preserve">improvements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w:t>
      </w:r>
      <w:proofErr w:type="spellStart"/>
      <w:r>
        <w:rPr>
          <w:color w:val="000000" w:themeColor="text1"/>
        </w:rPr>
        <w:t>doi</w:t>
      </w:r>
      <w:proofErr w:type="spellEnd"/>
      <w:r>
        <w:rPr>
          <w:color w:val="000000" w:themeColor="text1"/>
        </w:rPr>
        <w:t xml:space="preserve">: </w:t>
      </w:r>
      <w:hyperlink r:id="rId23" w:tgtFrame="Persistent link using digital object identifier">
        <w:r>
          <w:rPr>
            <w:rStyle w:val="InternetLink"/>
            <w:rFonts w:ascii="Arial" w:eastAsia="Times New Roman" w:hAnsi="Arial" w:cs="Arial"/>
            <w:color w:val="000000" w:themeColor="text1"/>
            <w:sz w:val="20"/>
            <w:szCs w:val="20"/>
          </w:rPr>
          <w:t>https://doi.org/10.1016/j.biopsycho.2005.11.002</w:t>
        </w:r>
      </w:hyperlink>
    </w:p>
    <w:p w14:paraId="264287CB" w14:textId="77777777" w:rsidR="005210E5" w:rsidRDefault="004F35FD">
      <w:pPr>
        <w:ind w:firstLine="0"/>
        <w:rPr>
          <w:color w:val="000000" w:themeColor="text1"/>
        </w:rPr>
      </w:pPr>
      <w:r>
        <w:rPr>
          <w:color w:val="000000" w:themeColor="text1"/>
        </w:rPr>
        <w:t xml:space="preserve">Castelli, D. M., Hillman, C. H., Buck, S. M., &amp; Erwin, H. (2007). Physical fitness and </w:t>
      </w:r>
    </w:p>
    <w:p w14:paraId="616043C5" w14:textId="77777777" w:rsidR="005210E5" w:rsidRDefault="004F35FD">
      <w:pPr>
        <w:rPr>
          <w:i/>
          <w:color w:val="000000" w:themeColor="text1"/>
        </w:rPr>
      </w:pPr>
      <w:r>
        <w:rPr>
          <w:color w:val="000000" w:themeColor="text1"/>
        </w:rPr>
        <w:t xml:space="preserve">academic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t xml:space="preserve">Psychology, 29, </w:t>
      </w:r>
      <w:r>
        <w:rPr>
          <w:color w:val="000000" w:themeColor="text1"/>
        </w:rPr>
        <w:t>239–252.  Retrieved from</w:t>
      </w:r>
      <w:r>
        <w:rPr>
          <w:rFonts w:cstheme="minorHAnsi"/>
          <w:color w:val="000000" w:themeColor="text1"/>
        </w:rPr>
        <w:t xml:space="preserve">: </w:t>
      </w:r>
      <w:hyperlink r:id="rId24">
        <w:r>
          <w:rPr>
            <w:rStyle w:val="InternetLink"/>
            <w:rFonts w:eastAsia="Times New Roman" w:cstheme="minorHAnsi"/>
            <w:color w:val="000000" w:themeColor="text1"/>
            <w:highlight w:val="whit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r>
        <w:rPr>
          <w:color w:val="000000" w:themeColor="text1"/>
        </w:rPr>
        <w:t xml:space="preserve">hygiene index: a sample of patients with chronic pain. </w:t>
      </w:r>
      <w:r>
        <w:rPr>
          <w:i/>
          <w:color w:val="000000" w:themeColor="text1"/>
        </w:rPr>
        <w:t xml:space="preserve">Health and Quality of Life Outcomes, </w:t>
      </w:r>
      <w:r>
        <w:rPr>
          <w:color w:val="000000" w:themeColor="text1"/>
        </w:rPr>
        <w:t xml:space="preserve">11(213), 1-7.  doi:10.1186/1477-7525-11-213 </w:t>
      </w:r>
    </w:p>
    <w:p w14:paraId="1EC66C7C" w14:textId="77777777" w:rsidR="005210E5" w:rsidRDefault="004F35FD">
      <w:pPr>
        <w:ind w:firstLine="0"/>
        <w:rPr>
          <w:color w:val="000000" w:themeColor="text1"/>
        </w:rPr>
      </w:pPr>
      <w:r>
        <w:rPr>
          <w:color w:val="000000" w:themeColor="text1"/>
        </w:rPr>
        <w:t xml:space="preserve">Coe, D., </w:t>
      </w:r>
      <w:proofErr w:type="spellStart"/>
      <w:r>
        <w:rPr>
          <w:color w:val="000000" w:themeColor="text1"/>
        </w:rPr>
        <w:t>Pivarnik</w:t>
      </w:r>
      <w:proofErr w:type="spellEnd"/>
      <w:r>
        <w:rPr>
          <w:color w:val="000000" w:themeColor="text1"/>
        </w:rPr>
        <w:t xml:space="preserve">, J. M., Womack, C. J., Reeves, M. J., &amp; Malina, R. M. (2006). Effects of </w:t>
      </w:r>
    </w:p>
    <w:p w14:paraId="3D3C91DC" w14:textId="77777777" w:rsidR="005210E5" w:rsidRDefault="004F35FD">
      <w:pPr>
        <w:ind w:left="720" w:firstLine="0"/>
        <w:rPr>
          <w:color w:val="000000" w:themeColor="text1"/>
        </w:rPr>
      </w:pPr>
      <w:r>
        <w:rPr>
          <w:color w:val="000000" w:themeColor="text1"/>
        </w:rPr>
        <w:t xml:space="preserve">physical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proofErr w:type="spellStart"/>
      <w:r>
        <w:rPr>
          <w:color w:val="000000" w:themeColor="text1"/>
        </w:rPr>
        <w:t>Colcombe</w:t>
      </w:r>
      <w:proofErr w:type="spellEnd"/>
      <w:r>
        <w:rPr>
          <w:color w:val="000000" w:themeColor="text1"/>
        </w:rPr>
        <w:t xml:space="preserve">, S. J., Kramer, A. F. (2003). Fitness effects on the cognitive function of older adults: A </w:t>
      </w:r>
    </w:p>
    <w:p w14:paraId="431F289F" w14:textId="77777777" w:rsidR="005210E5" w:rsidRDefault="004F35FD">
      <w:pPr>
        <w:ind w:left="720" w:firstLine="0"/>
        <w:rPr>
          <w:color w:val="000000" w:themeColor="text1"/>
        </w:rPr>
      </w:pPr>
      <w:r>
        <w:rPr>
          <w:color w:val="000000" w:themeColor="text1"/>
        </w:rPr>
        <w:t xml:space="preserve">meta-analytic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Default="004F35FD">
      <w:pPr>
        <w:ind w:firstLine="0"/>
        <w:rPr>
          <w:color w:val="000000" w:themeColor="text1"/>
        </w:rPr>
      </w:pPr>
      <w:r>
        <w:rPr>
          <w:color w:val="000000" w:themeColor="text1"/>
        </w:rPr>
        <w:t xml:space="preserve">Crandall, C. S., </w:t>
      </w:r>
      <w:proofErr w:type="spellStart"/>
      <w:r>
        <w:rPr>
          <w:color w:val="000000" w:themeColor="text1"/>
        </w:rPr>
        <w:t>Preisler</w:t>
      </w:r>
      <w:proofErr w:type="spellEnd"/>
      <w:r>
        <w:rPr>
          <w:color w:val="000000" w:themeColor="text1"/>
        </w:rPr>
        <w:t xml:space="preserve">, J. J., &amp; </w:t>
      </w:r>
      <w:proofErr w:type="spellStart"/>
      <w:r>
        <w:rPr>
          <w:color w:val="000000" w:themeColor="text1"/>
        </w:rPr>
        <w:t>Aussprung</w:t>
      </w:r>
      <w:proofErr w:type="spellEnd"/>
      <w:r>
        <w:rPr>
          <w:color w:val="000000" w:themeColor="text1"/>
        </w:rPr>
        <w:t xml:space="preserve">, J. (1992). Measuring Life Event Stress in the Lives </w:t>
      </w:r>
    </w:p>
    <w:p w14:paraId="77A429C6" w14:textId="77777777" w:rsidR="005210E5" w:rsidRDefault="004F35FD">
      <w:pPr>
        <w:ind w:left="720" w:firstLine="0"/>
      </w:pPr>
      <w:r>
        <w:rPr>
          <w:color w:val="000000" w:themeColor="text1"/>
        </w:rPr>
        <w:t xml:space="preserve">of College Students: The Undergraduate Stress Questionnaire (USQ). </w:t>
      </w:r>
      <w:r>
        <w:rPr>
          <w:i/>
          <w:color w:val="000000" w:themeColor="text1"/>
        </w:rPr>
        <w:t>Journal of Behavioral Medicine, 15(6),</w:t>
      </w:r>
      <w:r>
        <w:rPr>
          <w:color w:val="000000" w:themeColor="text1"/>
        </w:rPr>
        <w:t xml:space="preserve"> 627-662. </w:t>
      </w:r>
      <w:proofErr w:type="spellStart"/>
      <w:r>
        <w:rPr>
          <w:color w:val="000000" w:themeColor="text1"/>
        </w:rPr>
        <w:t>doi</w:t>
      </w:r>
      <w:proofErr w:type="spellEnd"/>
      <w:r>
        <w:rPr>
          <w:color w:val="000000" w:themeColor="text1"/>
        </w:rPr>
        <w:t xml:space="preserve">: </w:t>
      </w:r>
      <w:hyperlink r:id="rId25">
        <w:r>
          <w:rPr>
            <w:rStyle w:val="InternetLink"/>
            <w:rFonts w:ascii="Helvetica" w:eastAsia="Times New Roman" w:hAnsi="Helvetica" w:cs="Times New Roman"/>
            <w:color w:val="000000" w:themeColor="text1"/>
            <w:spacing w:val="4"/>
            <w:kern w:val="0"/>
            <w:sz w:val="21"/>
            <w:szCs w:val="21"/>
            <w:highlight w:val="whit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lastRenderedPageBreak/>
        <w:t xml:space="preserve">Crowley, S. J., </w:t>
      </w:r>
      <w:proofErr w:type="spellStart"/>
      <w:r>
        <w:rPr>
          <w:rFonts w:eastAsia="Times New Roman" w:cstheme="majorHAnsi"/>
          <w:color w:val="000000" w:themeColor="text1"/>
          <w:kern w:val="0"/>
          <w:shd w:val="clear" w:color="auto" w:fill="FFFFFF"/>
          <w:lang w:eastAsia="en-US"/>
        </w:rPr>
        <w:t>Acebo</w:t>
      </w:r>
      <w:proofErr w:type="spellEnd"/>
      <w:r>
        <w:rPr>
          <w:rFonts w:eastAsia="Times New Roman" w:cstheme="majorHAnsi"/>
          <w:color w:val="000000" w:themeColor="text1"/>
          <w:kern w:val="0"/>
          <w:shd w:val="clear" w:color="auto" w:fill="FFFFFF"/>
          <w:lang w:eastAsia="en-US"/>
        </w:rPr>
        <w:t xml:space="preserve">, C., &amp; </w:t>
      </w:r>
      <w:proofErr w:type="spellStart"/>
      <w:r>
        <w:rPr>
          <w:rFonts w:eastAsia="Times New Roman" w:cstheme="majorHAnsi"/>
          <w:color w:val="000000" w:themeColor="text1"/>
          <w:kern w:val="0"/>
          <w:shd w:val="clear" w:color="auto" w:fill="FFFFFF"/>
          <w:lang w:eastAsia="en-US"/>
        </w:rPr>
        <w:t>Carskadon</w:t>
      </w:r>
      <w:proofErr w:type="spellEnd"/>
      <w:r>
        <w:rPr>
          <w:rFonts w:eastAsia="Times New Roman" w:cstheme="majorHAnsi"/>
          <w:color w:val="000000" w:themeColor="text1"/>
          <w:kern w:val="0"/>
          <w:shd w:val="clear" w:color="auto" w:fill="FFFFFF"/>
          <w:lang w:eastAsia="en-US"/>
        </w:rPr>
        <w:t xml:space="preserve">, M. A. (2007). Sleep, circadian </w:t>
      </w:r>
    </w:p>
    <w:p w14:paraId="087474D4" w14:textId="77777777" w:rsidR="005210E5" w:rsidRDefault="004F35FD">
      <w:pPr>
        <w:ind w:left="720" w:firstLine="0"/>
      </w:pPr>
      <w:r>
        <w:rPr>
          <w:rFonts w:eastAsia="Times New Roman" w:cstheme="majorHAnsi"/>
          <w:color w:val="000000" w:themeColor="text1"/>
          <w:kern w:val="0"/>
          <w:shd w:val="clear" w:color="auto" w:fill="FFFFFF"/>
          <w:lang w:eastAsia="en-US"/>
        </w:rPr>
        <w:t>rhythms,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w:t>
      </w:r>
      <w:proofErr w:type="spellStart"/>
      <w:r>
        <w:rPr>
          <w:rFonts w:eastAsia="Times New Roman" w:cstheme="majorHAnsi"/>
          <w:color w:val="000000" w:themeColor="text1"/>
          <w:kern w:val="0"/>
          <w:lang w:eastAsia="en-US"/>
        </w:rPr>
        <w:t>doi</w:t>
      </w:r>
      <w:proofErr w:type="spellEnd"/>
      <w:r>
        <w:rPr>
          <w:rFonts w:eastAsia="Times New Roman" w:cstheme="majorHAnsi"/>
          <w:color w:val="000000" w:themeColor="text1"/>
          <w:kern w:val="0"/>
          <w:lang w:eastAsia="en-US"/>
        </w:rPr>
        <w:t xml:space="preserve">: </w:t>
      </w:r>
      <w:hyperlink r:id="rId26" w:tgtFrame="Persistent link using digital object identifier">
        <w:r>
          <w:rPr>
            <w:rStyle w:val="InternetLink"/>
            <w:rFonts w:eastAsia="Times New Roman" w:cstheme="minorHAnsi"/>
            <w:color w:val="000000" w:themeColor="text1"/>
          </w:rPr>
          <w:t>https://doi.org/10.1016/j.sleep.2006.12.002</w:t>
        </w:r>
      </w:hyperlink>
    </w:p>
    <w:p w14:paraId="32DBA586" w14:textId="77777777" w:rsidR="003A7F1B" w:rsidRDefault="004F35FD" w:rsidP="003A7F1B">
      <w:pPr>
        <w:ind w:firstLine="0"/>
        <w:rPr>
          <w:rFonts w:eastAsia="Times New Roman" w:cstheme="minorHAnsi"/>
          <w:color w:val="000000" w:themeColor="text1"/>
          <w:kern w:val="0"/>
          <w:shd w:val="clear" w:color="auto" w:fill="FFFFFF"/>
          <w:lang w:eastAsia="en-US"/>
        </w:rPr>
      </w:pPr>
      <w:r>
        <w:rPr>
          <w:rFonts w:cstheme="minorHAnsi"/>
          <w:color w:val="000000" w:themeColor="text1"/>
          <w:kern w:val="0"/>
        </w:rPr>
        <w:t>*</w:t>
      </w:r>
      <w:r w:rsidR="003A7F1B">
        <w:rPr>
          <w:rFonts w:cstheme="minorHAnsi"/>
          <w:color w:val="000000" w:themeColor="text1"/>
          <w:kern w:val="0"/>
        </w:rPr>
        <w:t>check formatting</w:t>
      </w:r>
      <w:r>
        <w:rPr>
          <w:rFonts w:cstheme="minorHAnsi"/>
          <w:color w:val="000000" w:themeColor="text1"/>
          <w:kern w:val="0"/>
        </w:rPr>
        <w:t>-</w:t>
      </w:r>
      <w:r>
        <w:rPr>
          <w:rFonts w:eastAsia="Times New Roman" w:cstheme="minorHAnsi"/>
          <w:color w:val="000000" w:themeColor="text1"/>
          <w:shd w:val="clear" w:color="auto" w:fill="FFFFFF"/>
        </w:rPr>
        <w:t xml:space="preserve"> </w:t>
      </w:r>
      <w:r>
        <w:rPr>
          <w:rFonts w:eastAsia="Times New Roman" w:cstheme="minorHAnsi"/>
          <w:color w:val="000000" w:themeColor="text1"/>
          <w:kern w:val="0"/>
          <w:shd w:val="clear" w:color="auto" w:fill="FFFFFF"/>
          <w:lang w:eastAsia="en-US"/>
        </w:rPr>
        <w:t xml:space="preserve">Dahl, R. E. (1996, March). The impact of inadequate sleep on children's </w:t>
      </w:r>
    </w:p>
    <w:p w14:paraId="3E1BD495" w14:textId="2F69CD50" w:rsidR="005210E5" w:rsidRPr="003A7F1B" w:rsidRDefault="004F35FD" w:rsidP="003A7F1B">
      <w:pPr>
        <w:ind w:left="720"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daytime cognitive function.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pp44-50). WB Saunders.</w:t>
      </w:r>
    </w:p>
    <w:p w14:paraId="67867157" w14:textId="77777777" w:rsidR="003A7F1B" w:rsidRDefault="003A7F1B" w:rsidP="003A7F1B">
      <w:pPr>
        <w:ind w:firstLine="0"/>
        <w:rPr>
          <w:rFonts w:ascii="Times New Roman" w:eastAsia="Times New Roman" w:hAnsi="Times New Roman" w:cs="Times New Roman"/>
          <w:color w:val="000000" w:themeColor="text1"/>
          <w:kern w:val="0"/>
          <w:lang w:eastAsia="en-US"/>
        </w:rPr>
      </w:pPr>
      <w:r w:rsidRPr="003A7F1B">
        <w:rPr>
          <w:rFonts w:ascii="Times New Roman" w:eastAsia="Times New Roman" w:hAnsi="Times New Roman" w:cs="Times New Roman"/>
          <w:color w:val="000000" w:themeColor="text1"/>
          <w:kern w:val="0"/>
          <w:lang w:eastAsia="en-US"/>
        </w:rPr>
        <w:t>Deegan</w:t>
      </w:r>
      <w:r>
        <w:rPr>
          <w:rFonts w:ascii="Times New Roman" w:eastAsia="Times New Roman" w:hAnsi="Times New Roman" w:cs="Times New Roman"/>
          <w:color w:val="000000" w:themeColor="text1"/>
          <w:kern w:val="0"/>
          <w:lang w:eastAsia="en-US"/>
        </w:rPr>
        <w:t xml:space="preserve">, J. Jr. (1976). </w:t>
      </w:r>
      <w:r w:rsidRPr="003A7F1B">
        <w:rPr>
          <w:rFonts w:ascii="Times New Roman" w:eastAsia="Times New Roman" w:hAnsi="Times New Roman" w:cs="Times New Roman"/>
          <w:color w:val="000000" w:themeColor="text1"/>
          <w:kern w:val="0"/>
          <w:lang w:eastAsia="en-US"/>
        </w:rPr>
        <w:t xml:space="preserve">The Consequences </w:t>
      </w:r>
      <w:proofErr w:type="gramStart"/>
      <w:r w:rsidRPr="003A7F1B">
        <w:rPr>
          <w:rFonts w:ascii="Times New Roman" w:eastAsia="Times New Roman" w:hAnsi="Times New Roman" w:cs="Times New Roman"/>
          <w:color w:val="000000" w:themeColor="text1"/>
          <w:kern w:val="0"/>
          <w:lang w:eastAsia="en-US"/>
        </w:rPr>
        <w:t>Of</w:t>
      </w:r>
      <w:proofErr w:type="gramEnd"/>
      <w:r w:rsidRPr="003A7F1B">
        <w:rPr>
          <w:rFonts w:ascii="Times New Roman" w:eastAsia="Times New Roman" w:hAnsi="Times New Roman" w:cs="Times New Roman"/>
          <w:color w:val="000000" w:themeColor="text1"/>
          <w:kern w:val="0"/>
          <w:lang w:eastAsia="en-US"/>
        </w:rPr>
        <w:t xml:space="preserve"> Model Misspecif</w:t>
      </w:r>
      <w:r>
        <w:rPr>
          <w:rFonts w:ascii="Times New Roman" w:eastAsia="Times New Roman" w:hAnsi="Times New Roman" w:cs="Times New Roman"/>
          <w:color w:val="000000" w:themeColor="text1"/>
          <w:kern w:val="0"/>
          <w:lang w:eastAsia="en-US"/>
        </w:rPr>
        <w:t xml:space="preserve">ication In Regression Analysis. </w:t>
      </w:r>
    </w:p>
    <w:p w14:paraId="7A24C0FB" w14:textId="2BB70DD1" w:rsidR="003A7F1B" w:rsidRDefault="003A7F1B" w:rsidP="003A7F1B">
      <w:pPr>
        <w:rPr>
          <w:rFonts w:eastAsia="Times New Roman" w:cstheme="minorHAnsi"/>
          <w:color w:val="000000" w:themeColor="text1"/>
          <w:kern w:val="0"/>
          <w:shd w:val="clear" w:color="auto" w:fill="FFFFFF"/>
          <w:lang w:eastAsia="en-US"/>
        </w:rPr>
      </w:pPr>
      <w:r w:rsidRPr="003A7F1B">
        <w:rPr>
          <w:rFonts w:ascii="Times New Roman" w:eastAsia="Times New Roman" w:hAnsi="Times New Roman" w:cs="Times New Roman"/>
          <w:i/>
          <w:color w:val="000000" w:themeColor="text1"/>
          <w:kern w:val="0"/>
          <w:lang w:eastAsia="en-US"/>
        </w:rPr>
        <w:t>Multivariate Behavioral Research, 11</w:t>
      </w:r>
      <w:r>
        <w:rPr>
          <w:rFonts w:ascii="Times New Roman" w:eastAsia="Times New Roman" w:hAnsi="Times New Roman" w:cs="Times New Roman"/>
          <w:color w:val="000000" w:themeColor="text1"/>
          <w:kern w:val="0"/>
          <w:lang w:eastAsia="en-US"/>
        </w:rPr>
        <w:t>(2)</w:t>
      </w:r>
      <w:r w:rsidRPr="003A7F1B">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000000" w:themeColor="text1"/>
          <w:kern w:val="0"/>
          <w:lang w:eastAsia="en-US"/>
        </w:rPr>
        <w:t xml:space="preserve"> 237-248. </w:t>
      </w:r>
      <w:proofErr w:type="spellStart"/>
      <w:r>
        <w:rPr>
          <w:rFonts w:ascii="Times New Roman" w:eastAsia="Times New Roman" w:hAnsi="Times New Roman" w:cs="Times New Roman"/>
          <w:color w:val="000000" w:themeColor="text1"/>
          <w:kern w:val="0"/>
          <w:lang w:eastAsia="en-US"/>
        </w:rPr>
        <w:t>doi</w:t>
      </w:r>
      <w:proofErr w:type="spellEnd"/>
      <w:r>
        <w:rPr>
          <w:rFonts w:ascii="Times New Roman" w:eastAsia="Times New Roman" w:hAnsi="Times New Roman" w:cs="Times New Roman"/>
          <w:color w:val="000000" w:themeColor="text1"/>
          <w:kern w:val="0"/>
          <w:lang w:eastAsia="en-US"/>
        </w:rPr>
        <w:t xml:space="preserve"> = 10.1207/s15327906mbr1102\_9</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w:t>
      </w:r>
      <w:proofErr w:type="spellStart"/>
      <w:r>
        <w:rPr>
          <w:rFonts w:eastAsia="Times New Roman" w:cstheme="minorHAnsi"/>
          <w:color w:val="000000" w:themeColor="text1"/>
          <w:kern w:val="0"/>
          <w:shd w:val="clear" w:color="auto" w:fill="FFFFFF"/>
          <w:lang w:eastAsia="en-US"/>
        </w:rPr>
        <w:t>Koninck</w:t>
      </w:r>
      <w:proofErr w:type="spellEnd"/>
      <w:r>
        <w:rPr>
          <w:rFonts w:eastAsia="Times New Roman" w:cstheme="minorHAnsi"/>
          <w:color w:val="000000" w:themeColor="text1"/>
          <w:kern w:val="0"/>
          <w:shd w:val="clear" w:color="auto" w:fill="FFFFFF"/>
          <w:lang w:eastAsia="en-US"/>
        </w:rPr>
        <w:t xml:space="preserve">, J., Lorrain, D., Christ, G., Proulx, G., &amp; Coulombe, D. (1989). Intensive language </w:t>
      </w:r>
    </w:p>
    <w:p w14:paraId="2AD6CAD6"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Default="004F35FD">
      <w:pPr>
        <w:ind w:left="720" w:firstLine="0"/>
      </w:pPr>
      <w:r>
        <w:rPr>
          <w:rFonts w:eastAsia="Times New Roman" w:cstheme="minorHAnsi"/>
          <w:color w:val="000000" w:themeColor="text1"/>
          <w:kern w:val="0"/>
          <w:shd w:val="clear" w:color="auto" w:fill="FFFFFF"/>
          <w:lang w:eastAsia="en-US"/>
        </w:rPr>
        <w:t>factor.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27" w:tgtFrame="Persistent link using digital object identifier">
        <w:r>
          <w:rPr>
            <w:rStyle w:val="InternetLink"/>
            <w:rFonts w:ascii="Arial" w:eastAsia="Times New Roman" w:hAnsi="Arial" w:cs="Arial"/>
            <w:color w:val="000000" w:themeColor="text1"/>
            <w:sz w:val="20"/>
            <w:szCs w:val="20"/>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Dewald, J.F., Meijer, A.M., </w:t>
      </w:r>
      <w:proofErr w:type="spellStart"/>
      <w:r>
        <w:rPr>
          <w:rFonts w:cstheme="majorHAnsi"/>
          <w:color w:val="000000" w:themeColor="text1"/>
          <w:kern w:val="0"/>
        </w:rPr>
        <w:t>Oort</w:t>
      </w:r>
      <w:proofErr w:type="spellEnd"/>
      <w:r>
        <w:rPr>
          <w:rFonts w:cstheme="majorHAnsi"/>
          <w:color w:val="000000" w:themeColor="text1"/>
          <w:kern w:val="0"/>
        </w:rPr>
        <w:t xml:space="preserve">, F.J., </w:t>
      </w:r>
      <w:proofErr w:type="spellStart"/>
      <w:r>
        <w:rPr>
          <w:rFonts w:cstheme="majorHAnsi"/>
          <w:color w:val="000000" w:themeColor="text1"/>
          <w:kern w:val="0"/>
        </w:rPr>
        <w:t>Kerkhof</w:t>
      </w:r>
      <w:proofErr w:type="spellEnd"/>
      <w:r>
        <w:rPr>
          <w:rFonts w:cstheme="majorHAnsi"/>
          <w:color w:val="000000" w:themeColor="text1"/>
          <w:kern w:val="0"/>
        </w:rPr>
        <w:t xml:space="preserve">, G.A., &amp; </w:t>
      </w:r>
      <w:proofErr w:type="spellStart"/>
      <w:r>
        <w:rPr>
          <w:rFonts w:cstheme="majorHAnsi"/>
          <w:color w:val="000000" w:themeColor="text1"/>
          <w:kern w:val="0"/>
        </w:rPr>
        <w:t>Bögels</w:t>
      </w:r>
      <w:proofErr w:type="spellEnd"/>
      <w:r>
        <w:rPr>
          <w:rFonts w:cstheme="majorHAnsi"/>
          <w:color w:val="000000" w:themeColor="text1"/>
          <w:kern w:val="0"/>
        </w:rPr>
        <w:t xml:space="preserve">,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sleep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r>
        <w:rPr>
          <w:rFonts w:eastAsia="Times New Roman" w:cs="Times New Roman"/>
          <w:color w:val="000000" w:themeColor="text1"/>
          <w:kern w:val="0"/>
          <w:lang w:eastAsia="en-US"/>
        </w:rPr>
        <w:t>doi:10.1016/j.smrv.2009.10.004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r>
        <w:rPr>
          <w:color w:val="000000" w:themeColor="text1"/>
          <w:shd w:val="clear" w:color="auto" w:fill="FFFFFF"/>
        </w:rPr>
        <w:t xml:space="preserve">outcomes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proofErr w:type="spellStart"/>
      <w:r>
        <w:rPr>
          <w:color w:val="000000" w:themeColor="text1"/>
        </w:rPr>
        <w:t>Etnier</w:t>
      </w:r>
      <w:proofErr w:type="spellEnd"/>
      <w:r>
        <w:rPr>
          <w:color w:val="000000" w:themeColor="text1"/>
        </w:rPr>
        <w:t xml:space="preserve">, J. L., Nowell, P. M., Landers, D. M., &amp; Sibley, B. A. (2006). A meta-regression to </w:t>
      </w:r>
    </w:p>
    <w:p w14:paraId="20D414A1" w14:textId="77777777" w:rsidR="005210E5" w:rsidRDefault="004F35FD">
      <w:pPr>
        <w:ind w:left="720" w:firstLine="0"/>
      </w:pPr>
      <w:r>
        <w:rPr>
          <w:color w:val="000000" w:themeColor="text1"/>
        </w:rPr>
        <w:t xml:space="preserve">examine the relationship between aerobic fitness and cognitive performance. </w:t>
      </w:r>
      <w:r>
        <w:rPr>
          <w:i/>
          <w:color w:val="000000" w:themeColor="text1"/>
        </w:rPr>
        <w:t xml:space="preserve">Brain Research Reviews, 52, </w:t>
      </w:r>
      <w:r>
        <w:rPr>
          <w:color w:val="000000" w:themeColor="text1"/>
        </w:rPr>
        <w:t xml:space="preserve">119–130. </w:t>
      </w:r>
      <w:proofErr w:type="spellStart"/>
      <w:r>
        <w:rPr>
          <w:color w:val="000000" w:themeColor="text1"/>
        </w:rPr>
        <w:t>doi</w:t>
      </w:r>
      <w:proofErr w:type="spellEnd"/>
      <w:r>
        <w:rPr>
          <w:color w:val="000000" w:themeColor="text1"/>
        </w:rPr>
        <w:t xml:space="preserve">: </w:t>
      </w:r>
      <w:hyperlink r:id="rId28"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proofErr w:type="spellStart"/>
      <w:r>
        <w:rPr>
          <w:color w:val="000000" w:themeColor="text1"/>
        </w:rPr>
        <w:t>Eveland</w:t>
      </w:r>
      <w:proofErr w:type="spellEnd"/>
      <w:r>
        <w:rPr>
          <w:color w:val="000000" w:themeColor="text1"/>
        </w:rPr>
        <w:t xml:space="preserve">-Sayers, B. M., Farley, R. S., Fuller, D. K., Morgan, D. W., &amp; Caputo, J. L. (2009). </w:t>
      </w:r>
    </w:p>
    <w:p w14:paraId="383FA175" w14:textId="77777777" w:rsidR="005210E5" w:rsidRDefault="004F35FD">
      <w:pPr>
        <w:ind w:left="720" w:firstLine="0"/>
        <w:rPr>
          <w:color w:val="000000" w:themeColor="text1"/>
        </w:rPr>
      </w:pPr>
      <w:r>
        <w:rPr>
          <w:color w:val="000000" w:themeColor="text1"/>
        </w:rPr>
        <w:lastRenderedPageBreak/>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10.1123/jpah.6.1.99</w:t>
      </w:r>
    </w:p>
    <w:p w14:paraId="7C21DF1E" w14:textId="77777777" w:rsidR="005210E5" w:rsidRDefault="004F35FD">
      <w:pPr>
        <w:pStyle w:val="Heading3"/>
        <w:ind w:firstLine="0"/>
        <w:rPr>
          <w:rFonts w:eastAsia="Times New Roman" w:cstheme="majorHAnsi"/>
          <w:b w:val="0"/>
          <w:color w:val="000000" w:themeColor="text1"/>
          <w:lang w:eastAsia="en-US"/>
        </w:rPr>
      </w:pPr>
      <w:proofErr w:type="spellStart"/>
      <w:r>
        <w:rPr>
          <w:b w:val="0"/>
          <w:color w:val="000000" w:themeColor="text1"/>
        </w:rPr>
        <w:t>Fedewa</w:t>
      </w:r>
      <w:proofErr w:type="spellEnd"/>
      <w:r>
        <w:rPr>
          <w:b w:val="0"/>
          <w:color w:val="000000" w:themeColor="text1"/>
        </w:rPr>
        <w:t xml:space="preserve">, A. L., &amp; </w:t>
      </w:r>
      <w:proofErr w:type="spellStart"/>
      <w:r>
        <w:rPr>
          <w:b w:val="0"/>
          <w:color w:val="000000" w:themeColor="text1"/>
        </w:rPr>
        <w:t>Ahn</w:t>
      </w:r>
      <w:proofErr w:type="spellEnd"/>
      <w:r>
        <w:rPr>
          <w:b w:val="0"/>
          <w:color w:val="000000" w:themeColor="text1"/>
        </w:rPr>
        <w:t>, S. (2011).</w:t>
      </w:r>
      <w:r>
        <w:rPr>
          <w:color w:val="000000" w:themeColor="text1"/>
        </w:rPr>
        <w:t xml:space="preserve"> </w:t>
      </w:r>
      <w:r>
        <w:rPr>
          <w:rFonts w:eastAsia="Times New Roman" w:cstheme="majorHAnsi"/>
          <w:b w:val="0"/>
          <w:color w:val="000000" w:themeColor="text1"/>
          <w:lang w:eastAsia="en-US"/>
        </w:rPr>
        <w:t xml:space="preserve">The Effects of Physical Activity and Physical Fitness on </w:t>
      </w:r>
    </w:p>
    <w:p w14:paraId="3A797C08" w14:textId="77777777" w:rsidR="005210E5" w:rsidRPr="00CC487E" w:rsidRDefault="004F35FD">
      <w:pPr>
        <w:pStyle w:val="Heading3"/>
        <w:ind w:left="720" w:firstLine="0"/>
        <w:rPr>
          <w:rFonts w:asciiTheme="minorHAnsi" w:eastAsia="Times New Roman" w:hAnsiTheme="minorHAnsi" w:cstheme="minorHAnsi"/>
          <w:b w:val="0"/>
          <w:color w:val="000000" w:themeColor="text1"/>
          <w:lang w:eastAsia="en-US"/>
        </w:rPr>
      </w:pPr>
      <w:r>
        <w:rPr>
          <w:rFonts w:eastAsia="Times New Roman" w:cstheme="majorHAnsi"/>
          <w:b w:val="0"/>
          <w:color w:val="000000" w:themeColor="text1"/>
          <w:lang w:eastAsia="en-US"/>
        </w:rPr>
        <w:t xml:space="preserve">Children's Achievement and Cognitive Outcomes. </w:t>
      </w:r>
      <w:r>
        <w:rPr>
          <w:rFonts w:eastAsia="Times New Roman" w:cstheme="majorHAnsi"/>
          <w:b w:val="0"/>
          <w:i/>
          <w:color w:val="000000" w:themeColor="text1"/>
          <w:lang w:eastAsia="en-US"/>
        </w:rPr>
        <w:t xml:space="preserve">Research Quarterly for Exercise and </w:t>
      </w:r>
      <w:r w:rsidRPr="00CC487E">
        <w:rPr>
          <w:rFonts w:asciiTheme="minorHAnsi" w:eastAsia="Times New Roman" w:hAnsiTheme="minorHAnsi" w:cstheme="minorHAnsi"/>
          <w:b w:val="0"/>
          <w:i/>
          <w:color w:val="000000" w:themeColor="text1"/>
          <w:lang w:eastAsia="en-US"/>
        </w:rPr>
        <w:t>Sport, 82(3),</w:t>
      </w:r>
      <w:r w:rsidRPr="00CC487E">
        <w:rPr>
          <w:rFonts w:asciiTheme="minorHAnsi" w:eastAsia="Times New Roman" w:hAnsiTheme="minorHAnsi" w:cstheme="minorHAnsi"/>
          <w:b w:val="0"/>
          <w:color w:val="000000" w:themeColor="text1"/>
          <w:lang w:eastAsia="en-US"/>
        </w:rPr>
        <w:t xml:space="preserve"> 521-535. </w:t>
      </w:r>
      <w:proofErr w:type="spellStart"/>
      <w:r w:rsidRPr="00CC487E">
        <w:rPr>
          <w:rFonts w:asciiTheme="minorHAnsi" w:eastAsia="Times New Roman" w:hAnsiTheme="minorHAnsi" w:cstheme="minorHAnsi"/>
          <w:b w:val="0"/>
          <w:color w:val="000000" w:themeColor="text1"/>
          <w:lang w:eastAsia="en-US"/>
        </w:rPr>
        <w:t>doi</w:t>
      </w:r>
      <w:proofErr w:type="spellEnd"/>
      <w:r w:rsidRPr="00CC487E">
        <w:rPr>
          <w:rFonts w:asciiTheme="minorHAnsi" w:eastAsia="Times New Roman" w:hAnsiTheme="minorHAnsi" w:cstheme="minorHAnsi"/>
          <w:b w:val="0"/>
          <w:color w:val="000000" w:themeColor="text1"/>
          <w:lang w:eastAsia="en-US"/>
        </w:rPr>
        <w:t xml:space="preserve">: 10.1080/02701367.2011.10599785 </w:t>
      </w:r>
    </w:p>
    <w:p w14:paraId="2A432D40" w14:textId="1C8818FC" w:rsidR="00CC487E" w:rsidRDefault="00CC487E">
      <w:pPr>
        <w:ind w:firstLine="0"/>
        <w:rPr>
          <w:rFonts w:cstheme="minorHAnsi"/>
          <w:color w:val="222222"/>
          <w:shd w:val="clear" w:color="auto" w:fill="FFFFFF"/>
        </w:rPr>
      </w:pPr>
      <w:r>
        <w:rPr>
          <w:rFonts w:cstheme="minorHAnsi"/>
          <w:color w:val="222222"/>
          <w:shd w:val="clear" w:color="auto" w:fill="FFFFFF"/>
        </w:rPr>
        <w:t>-</w:t>
      </w:r>
      <w:proofErr w:type="spellStart"/>
      <w:r w:rsidRPr="00CC487E">
        <w:rPr>
          <w:rFonts w:cstheme="minorHAnsi"/>
          <w:color w:val="222222"/>
          <w:shd w:val="clear" w:color="auto" w:fill="FFFFFF"/>
        </w:rPr>
        <w:t>Figueiro</w:t>
      </w:r>
      <w:proofErr w:type="spellEnd"/>
      <w:r w:rsidRPr="00CC487E">
        <w:rPr>
          <w:rFonts w:cstheme="minorHAnsi"/>
          <w:color w:val="222222"/>
          <w:shd w:val="clear" w:color="auto" w:fill="FFFFFF"/>
        </w:rPr>
        <w:t xml:space="preserve">, M. G., Wood, B., </w:t>
      </w:r>
      <w:proofErr w:type="spellStart"/>
      <w:r w:rsidRPr="00CC487E">
        <w:rPr>
          <w:rFonts w:cstheme="minorHAnsi"/>
          <w:color w:val="222222"/>
          <w:shd w:val="clear" w:color="auto" w:fill="FFFFFF"/>
        </w:rPr>
        <w:t>Plitnick</w:t>
      </w:r>
      <w:proofErr w:type="spellEnd"/>
      <w:r w:rsidRPr="00CC487E">
        <w:rPr>
          <w:rFonts w:cstheme="minorHAnsi"/>
          <w:color w:val="222222"/>
          <w:shd w:val="clear" w:color="auto" w:fill="FFFFFF"/>
        </w:rPr>
        <w:t xml:space="preserve">, B., &amp; Rea, M. S. (2011). The impact of light from computer </w:t>
      </w:r>
    </w:p>
    <w:p w14:paraId="3E7D159D" w14:textId="14EB1AEE" w:rsidR="00CC487E" w:rsidRPr="00CC487E" w:rsidRDefault="00CC487E" w:rsidP="00A94000">
      <w:pPr>
        <w:ind w:left="720" w:firstLine="0"/>
        <w:rPr>
          <w:rFonts w:eastAsia="Times New Roman" w:cstheme="minorHAnsi"/>
          <w:color w:val="000000" w:themeColor="text1"/>
          <w:kern w:val="0"/>
          <w:shd w:val="clear" w:color="auto" w:fill="FFFFFF"/>
          <w:lang w:eastAsia="en-US"/>
        </w:rPr>
      </w:pPr>
      <w:r w:rsidRPr="00CC487E">
        <w:rPr>
          <w:rFonts w:cstheme="minorHAnsi"/>
          <w:color w:val="222222"/>
          <w:shd w:val="clear" w:color="auto" w:fill="FFFFFF"/>
        </w:rPr>
        <w:t>monitors on the melatonin levels in college students. </w:t>
      </w:r>
      <w:proofErr w:type="spellStart"/>
      <w:r w:rsidRPr="00CC487E">
        <w:rPr>
          <w:rFonts w:cstheme="minorHAnsi"/>
          <w:i/>
          <w:iCs/>
          <w:color w:val="222222"/>
          <w:shd w:val="clear" w:color="auto" w:fill="FFFFFF"/>
        </w:rPr>
        <w:t>Biog</w:t>
      </w:r>
      <w:proofErr w:type="spellEnd"/>
      <w:r w:rsidRPr="00CC487E">
        <w:rPr>
          <w:rFonts w:cstheme="minorHAnsi"/>
          <w:i/>
          <w:iCs/>
          <w:color w:val="222222"/>
          <w:shd w:val="clear" w:color="auto" w:fill="FFFFFF"/>
        </w:rPr>
        <w:t xml:space="preserve"> Amines</w:t>
      </w:r>
      <w:r w:rsidRPr="00CC487E">
        <w:rPr>
          <w:rFonts w:cstheme="minorHAnsi"/>
          <w:color w:val="222222"/>
          <w:shd w:val="clear" w:color="auto" w:fill="FFFFFF"/>
        </w:rPr>
        <w:t>, </w:t>
      </w:r>
      <w:r w:rsidRPr="00CC487E">
        <w:rPr>
          <w:rFonts w:cstheme="minorHAnsi"/>
          <w:i/>
          <w:iCs/>
          <w:color w:val="222222"/>
          <w:shd w:val="clear" w:color="auto" w:fill="FFFFFF"/>
        </w:rPr>
        <w:t>25</w:t>
      </w:r>
      <w:r w:rsidRPr="00CC487E">
        <w:rPr>
          <w:rFonts w:cstheme="minorHAnsi"/>
          <w:color w:val="222222"/>
          <w:shd w:val="clear" w:color="auto" w:fill="FFFFFF"/>
        </w:rPr>
        <w:t>, 106-116.</w:t>
      </w:r>
      <w:r w:rsidR="00A94000">
        <w:rPr>
          <w:rFonts w:cstheme="minorHAnsi"/>
          <w:color w:val="222222"/>
          <w:shd w:val="clear" w:color="auto" w:fill="FFFFFF"/>
        </w:rPr>
        <w:t xml:space="preserve"> Retrieved from: </w:t>
      </w:r>
      <w:r w:rsidR="00A94000" w:rsidRPr="00A94000">
        <w:rPr>
          <w:rFonts w:cstheme="minorHAnsi"/>
          <w:color w:val="222222"/>
          <w:shd w:val="clear" w:color="auto" w:fill="FFFFFF"/>
        </w:rPr>
        <w:t>http://www.biogenicamines.net/_pdf/BIA250211A06_Figueiro--Rea_.pdf</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Default="004F35FD">
      <w:pPr>
        <w:ind w:left="720" w:firstLine="0"/>
      </w:pPr>
      <w:r>
        <w:rPr>
          <w:rFonts w:eastAsia="Times New Roman" w:cstheme="minorHAnsi"/>
          <w:color w:val="000000" w:themeColor="text1"/>
          <w:kern w:val="0"/>
          <w:shd w:val="clear" w:color="auto" w:fill="FFFFFF"/>
          <w:lang w:eastAsia="en-US"/>
        </w:rPr>
        <w:t>failure.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29" w:tgtFrame="_blank">
        <w:r>
          <w:rPr>
            <w:rStyle w:val="InternetLink"/>
            <w:rFonts w:ascii="Helvetica" w:eastAsia="Times New Roman" w:hAnsi="Helvetica"/>
            <w:color w:val="000000" w:themeColor="text1"/>
            <w:sz w:val="21"/>
            <w:szCs w:val="21"/>
            <w:highlight w:val="whit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concept,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proofErr w:type="spellStart"/>
      <w:r>
        <w:rPr>
          <w:color w:val="000000" w:themeColor="text1"/>
          <w:lang w:eastAsia="en-US"/>
        </w:rPr>
        <w:t>Froh</w:t>
      </w:r>
      <w:proofErr w:type="spellEnd"/>
      <w:r>
        <w:rPr>
          <w:color w:val="000000" w:themeColor="text1"/>
          <w:lang w:eastAsia="en-US"/>
        </w:rPr>
        <w:t xml:space="preserve">, R. C., &amp; Hawkes, M. (1996). Assessing student involvement in learning. In R. J. Menges, </w:t>
      </w:r>
    </w:p>
    <w:p w14:paraId="0A23962A" w14:textId="77777777" w:rsidR="005210E5" w:rsidRDefault="004F35FD">
      <w:pPr>
        <w:ind w:left="720" w:firstLine="0"/>
        <w:rPr>
          <w:color w:val="000000" w:themeColor="text1"/>
          <w:lang w:eastAsia="en-US"/>
        </w:rPr>
      </w:pPr>
      <w:r>
        <w:rPr>
          <w:color w:val="000000" w:themeColor="text1"/>
          <w:lang w:eastAsia="en-US"/>
        </w:rPr>
        <w:t>M. Weimer, &amp; Associates (Eds.), Teaching on solid ground: Using scholarship to improve practice (pp. 125-153). San Francisco: Jossey-Bass.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Furniss,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r>
        <w:rPr>
          <w:rFonts w:cstheme="majorHAnsi"/>
          <w:color w:val="000000" w:themeColor="text1"/>
          <w:kern w:val="0"/>
        </w:rPr>
        <w:t xml:space="preserve">before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proofErr w:type="spellStart"/>
      <w:r>
        <w:rPr>
          <w:color w:val="000000" w:themeColor="text1"/>
        </w:rPr>
        <w:t>Galper</w:t>
      </w:r>
      <w:proofErr w:type="spellEnd"/>
      <w:r>
        <w:rPr>
          <w:color w:val="000000" w:themeColor="text1"/>
        </w:rPr>
        <w:t xml:space="preserve">, D. I., Trivedi, M. H., Barlow, C. E., Dun, A.L., &amp; </w:t>
      </w:r>
      <w:proofErr w:type="spellStart"/>
      <w:r>
        <w:rPr>
          <w:color w:val="000000" w:themeColor="text1"/>
        </w:rPr>
        <w:t>Kampert</w:t>
      </w:r>
      <w:proofErr w:type="spellEnd"/>
      <w:r>
        <w:rPr>
          <w:color w:val="000000" w:themeColor="text1"/>
        </w:rPr>
        <w:t xml:space="preserve">, J. B. (2006). Inverse </w:t>
      </w:r>
    </w:p>
    <w:p w14:paraId="6B819C52" w14:textId="77777777" w:rsidR="005210E5" w:rsidRDefault="004F35FD">
      <w:pPr>
        <w:ind w:left="720" w:firstLine="0"/>
        <w:rPr>
          <w:color w:val="000000" w:themeColor="text1"/>
        </w:rPr>
      </w:pPr>
      <w:r>
        <w:rPr>
          <w:color w:val="000000" w:themeColor="text1"/>
        </w:rPr>
        <w:lastRenderedPageBreak/>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w:t>
      </w:r>
      <w:proofErr w:type="spellStart"/>
      <w:r>
        <w:rPr>
          <w:rFonts w:eastAsia="Times New Roman" w:cs="Times New Roman"/>
          <w:color w:val="000000" w:themeColor="text1"/>
          <w:kern w:val="0"/>
          <w:lang w:eastAsia="en-US"/>
        </w:rPr>
        <w:t>doi</w:t>
      </w:r>
      <w:proofErr w:type="spellEnd"/>
      <w:r>
        <w:rPr>
          <w:color w:val="000000" w:themeColor="text1"/>
        </w:rPr>
        <w:t>: 10.1249/01.mss.0000180883.32116.28</w:t>
      </w:r>
    </w:p>
    <w:p w14:paraId="6656E954" w14:textId="77777777" w:rsidR="005210E5" w:rsidRDefault="004F35FD">
      <w:pPr>
        <w:ind w:firstLine="0"/>
        <w:rPr>
          <w:color w:val="000000" w:themeColor="text1"/>
        </w:rPr>
      </w:pPr>
      <w:proofErr w:type="spellStart"/>
      <w:r>
        <w:rPr>
          <w:color w:val="000000" w:themeColor="text1"/>
        </w:rPr>
        <w:t>Gaultney</w:t>
      </w:r>
      <w:proofErr w:type="spellEnd"/>
      <w:r>
        <w:rPr>
          <w:color w:val="000000" w:themeColor="text1"/>
        </w:rPr>
        <w:t xml:space="preserve">, J. F. (2010). The Prevalence of Sleep Disorders in College Students: Impact on </w:t>
      </w:r>
    </w:p>
    <w:p w14:paraId="2F4218F4" w14:textId="77777777" w:rsidR="005210E5" w:rsidRDefault="004F35FD">
      <w:pPr>
        <w:ind w:left="720" w:firstLine="0"/>
        <w:rPr>
          <w:color w:val="000000" w:themeColor="text1"/>
        </w:rPr>
      </w:pPr>
      <w:r>
        <w:rPr>
          <w:color w:val="000000" w:themeColor="text1"/>
        </w:rPr>
        <w:t xml:space="preserve">Academic Performance. </w:t>
      </w:r>
      <w:r>
        <w:rPr>
          <w:i/>
          <w:color w:val="000000" w:themeColor="text1"/>
        </w:rPr>
        <w:t>Journal of American College Health, 59(2),</w:t>
      </w:r>
      <w:r>
        <w:rPr>
          <w:color w:val="000000" w:themeColor="text1"/>
        </w:rPr>
        <w:t xml:space="preserve"> 91-97. </w:t>
      </w:r>
      <w:proofErr w:type="spellStart"/>
      <w:r>
        <w:rPr>
          <w:color w:val="000000" w:themeColor="text1"/>
        </w:rPr>
        <w:t>doi</w:t>
      </w:r>
      <w:proofErr w:type="spellEnd"/>
      <w:r>
        <w:rPr>
          <w:color w:val="000000" w:themeColor="text1"/>
        </w:rPr>
        <w:t>: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 xml:space="preserve">295-306. </w:t>
      </w:r>
      <w:proofErr w:type="spellStart"/>
      <w:r>
        <w:rPr>
          <w:rFonts w:eastAsia="Times New Roman" w:cstheme="minorHAnsi"/>
          <w:color w:val="000000" w:themeColor="text1"/>
          <w:kern w:val="0"/>
          <w:lang w:eastAsia="en-US"/>
        </w:rPr>
        <w:t>doi</w:t>
      </w:r>
      <w:proofErr w:type="spellEnd"/>
      <w:r>
        <w:rPr>
          <w:rFonts w:eastAsia="Times New Roman" w:cstheme="minorHAnsi"/>
          <w:color w:val="000000" w:themeColor="text1"/>
          <w:kern w:val="0"/>
          <w:lang w:eastAsia="en-US"/>
        </w:rPr>
        <w:t>: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r>
        <w:rPr>
          <w:color w:val="000000" w:themeColor="text1"/>
        </w:rPr>
        <w:t xml:space="preserve">community. </w:t>
      </w:r>
      <w:r>
        <w:rPr>
          <w:i/>
          <w:color w:val="000000" w:themeColor="text1"/>
        </w:rPr>
        <w:t>Canadian Journal of Applied Sport Sciences, 10,</w:t>
      </w:r>
      <w:r>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Gomes, A. A., Tavares, J., &amp; de Azevedo,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10.3109/07420528.2011.606518</w:t>
      </w:r>
    </w:p>
    <w:p w14:paraId="72692EEB" w14:textId="77777777" w:rsidR="005210E5" w:rsidRDefault="004F35FD">
      <w:pPr>
        <w:ind w:firstLine="0"/>
        <w:rPr>
          <w:color w:val="000000" w:themeColor="text1"/>
        </w:rPr>
      </w:pPr>
      <w:proofErr w:type="spellStart"/>
      <w:r>
        <w:rPr>
          <w:color w:val="000000" w:themeColor="text1"/>
        </w:rPr>
        <w:t>Handelsman</w:t>
      </w:r>
      <w:proofErr w:type="spellEnd"/>
      <w:r>
        <w:rPr>
          <w:color w:val="000000" w:themeColor="text1"/>
        </w:rPr>
        <w:t xml:space="preserve">, M. M., Briggs, W. L., Sullivan, N., &amp; </w:t>
      </w:r>
      <w:proofErr w:type="spellStart"/>
      <w:r>
        <w:rPr>
          <w:color w:val="000000" w:themeColor="text1"/>
        </w:rPr>
        <w:t>Towler</w:t>
      </w:r>
      <w:proofErr w:type="spellEnd"/>
      <w:r>
        <w:rPr>
          <w:color w:val="000000" w:themeColor="text1"/>
        </w:rPr>
        <w:t xml:space="preserve">, A. (2005). A Measure of College </w:t>
      </w:r>
    </w:p>
    <w:p w14:paraId="4839E4BB" w14:textId="77777777" w:rsidR="005210E5" w:rsidRDefault="004F35FD">
      <w:pPr>
        <w:ind w:left="720" w:firstLine="0"/>
      </w:pPr>
      <w:r>
        <w:rPr>
          <w:color w:val="000000" w:themeColor="text1"/>
        </w:rPr>
        <w:t xml:space="preserve">Student Course Engagement. </w:t>
      </w:r>
      <w:r>
        <w:rPr>
          <w:i/>
          <w:color w:val="000000" w:themeColor="text1"/>
        </w:rPr>
        <w:t>The Journal of Educational Research, 98,</w:t>
      </w:r>
      <w:r>
        <w:rPr>
          <w:color w:val="000000" w:themeColor="text1"/>
        </w:rPr>
        <w:t xml:space="preserve"> 184-191. </w:t>
      </w:r>
      <w:proofErr w:type="spellStart"/>
      <w:r>
        <w:rPr>
          <w:color w:val="000000" w:themeColor="text1"/>
        </w:rPr>
        <w:t>doi</w:t>
      </w:r>
      <w:proofErr w:type="spellEnd"/>
      <w:r>
        <w:rPr>
          <w:color w:val="000000" w:themeColor="text1"/>
        </w:rPr>
        <w:t>:</w:t>
      </w:r>
      <w:r>
        <w:rPr>
          <w:rFonts w:ascii="Helvetica" w:eastAsia="Times New Roman" w:hAnsi="Helvetica"/>
          <w:color w:val="000000" w:themeColor="text1"/>
          <w:sz w:val="20"/>
          <w:szCs w:val="20"/>
        </w:rPr>
        <w:t xml:space="preserve"> </w:t>
      </w:r>
      <w:hyperlink r:id="rId30">
        <w:r>
          <w:rPr>
            <w:rStyle w:val="InternetLink"/>
            <w:rFonts w:ascii="Helvetica" w:eastAsia="Times New Roman" w:hAnsi="Helvetica"/>
            <w:color w:val="000000" w:themeColor="text1"/>
            <w:sz w:val="20"/>
            <w:szCs w:val="20"/>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r>
        <w:rPr>
          <w:color w:val="000000" w:themeColor="text1"/>
        </w:rPr>
        <w:lastRenderedPageBreak/>
        <w:t xml:space="preserve">prefrontal focus.  </w:t>
      </w:r>
      <w:r>
        <w:rPr>
          <w:i/>
          <w:color w:val="000000" w:themeColor="text1"/>
        </w:rPr>
        <w:t xml:space="preserve">Journal Sleep Research, 7, </w:t>
      </w:r>
      <w:r>
        <w:rPr>
          <w:color w:val="000000" w:themeColor="text1"/>
        </w:rPr>
        <w:t xml:space="preserve">95-100. </w:t>
      </w:r>
      <w:proofErr w:type="spellStart"/>
      <w:proofErr w:type="gramStart"/>
      <w:r>
        <w:rPr>
          <w:color w:val="000000" w:themeColor="text1"/>
        </w:rPr>
        <w:t>doi</w:t>
      </w:r>
      <w:proofErr w:type="spellEnd"/>
      <w:proofErr w:type="gram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10.1046/j.1365-2869.1998.00104.x</w:t>
      </w:r>
    </w:p>
    <w:p w14:paraId="49BE6F72" w14:textId="77777777" w:rsidR="001D0BC4" w:rsidRDefault="001D0BC4">
      <w:pPr>
        <w:ind w:firstLine="0"/>
        <w:rPr>
          <w:rFonts w:cstheme="minorHAnsi"/>
          <w:color w:val="222222"/>
          <w:shd w:val="clear" w:color="auto" w:fill="FFFFFF"/>
        </w:rPr>
      </w:pPr>
      <w:r w:rsidRPr="001D0BC4">
        <w:rPr>
          <w:rFonts w:cstheme="minorHAnsi"/>
          <w:color w:val="222222"/>
          <w:shd w:val="clear" w:color="auto" w:fill="FFFFFF"/>
        </w:rPr>
        <w:t xml:space="preserve">Hicks, R. A., Fernandez, C., &amp; Pellegrini, R. J. (2001). Self-reported sleep durations of college </w:t>
      </w:r>
    </w:p>
    <w:p w14:paraId="1B8DC591" w14:textId="71E648D6" w:rsidR="001D0BC4" w:rsidRPr="001D0BC4" w:rsidRDefault="001D0BC4" w:rsidP="001D0BC4">
      <w:pPr>
        <w:ind w:left="720" w:firstLine="0"/>
        <w:rPr>
          <w:rFonts w:eastAsia="Times New Roman" w:cstheme="minorHAnsi"/>
          <w:color w:val="000000" w:themeColor="text1"/>
          <w:kern w:val="0"/>
          <w:lang w:eastAsia="en-US"/>
        </w:rPr>
      </w:pPr>
      <w:r w:rsidRPr="001D0BC4">
        <w:rPr>
          <w:rFonts w:cstheme="minorHAnsi"/>
          <w:color w:val="222222"/>
          <w:shd w:val="clear" w:color="auto" w:fill="FFFFFF"/>
        </w:rPr>
        <w:t>students: Normative data for 1978–79, 1988–89, and 2000–01. </w:t>
      </w:r>
      <w:r w:rsidRPr="001D0BC4">
        <w:rPr>
          <w:rFonts w:cstheme="minorHAnsi"/>
          <w:i/>
          <w:iCs/>
          <w:color w:val="222222"/>
          <w:shd w:val="clear" w:color="auto" w:fill="FFFFFF"/>
        </w:rPr>
        <w:t>Perceptual and Motor Skills</w:t>
      </w:r>
      <w:r w:rsidRPr="001D0BC4">
        <w:rPr>
          <w:rFonts w:cstheme="minorHAnsi"/>
          <w:color w:val="222222"/>
          <w:shd w:val="clear" w:color="auto" w:fill="FFFFFF"/>
        </w:rPr>
        <w:t>, </w:t>
      </w:r>
      <w:r w:rsidRPr="001D0BC4">
        <w:rPr>
          <w:rFonts w:cstheme="minorHAnsi"/>
          <w:i/>
          <w:iCs/>
          <w:color w:val="222222"/>
          <w:shd w:val="clear" w:color="auto" w:fill="FFFFFF"/>
        </w:rPr>
        <w:t>93</w:t>
      </w:r>
      <w:r w:rsidRPr="001D0BC4">
        <w:rPr>
          <w:rFonts w:cstheme="minorHAnsi"/>
          <w:color w:val="222222"/>
          <w:shd w:val="clear" w:color="auto" w:fill="FFFFFF"/>
        </w:rPr>
        <w:t>(1), 139-140.</w:t>
      </w:r>
      <w:r w:rsidR="00EA783C" w:rsidRPr="00EA783C">
        <w:t xml:space="preserve"> </w:t>
      </w:r>
      <w:proofErr w:type="spellStart"/>
      <w:r w:rsidR="00EA783C">
        <w:t>doi</w:t>
      </w:r>
      <w:proofErr w:type="spellEnd"/>
      <w:r w:rsidR="00EA783C">
        <w:t xml:space="preserve">: </w:t>
      </w:r>
      <w:r w:rsidR="00EA783C" w:rsidRPr="00EA783C">
        <w:rPr>
          <w:rFonts w:cstheme="minorHAnsi"/>
          <w:color w:val="222222"/>
          <w:shd w:val="clear" w:color="auto" w:fill="FFFFFF"/>
        </w:rPr>
        <w:t>http://journals.sagepub.com/doi/pdf/10.2466/pms.2001.93.1.139</w:t>
      </w:r>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215A76A0" w14:textId="7D1EA430" w:rsidR="001D0BC4" w:rsidRPr="001D0BC4" w:rsidRDefault="004F35FD" w:rsidP="001D0BC4">
      <w:pPr>
        <w:ind w:left="720" w:firstLine="0"/>
        <w:rPr>
          <w:rFonts w:ascii="Arial" w:eastAsia="Times New Roman" w:hAnsi="Arial" w:cs="Arial"/>
          <w:color w:val="000000" w:themeColor="text1"/>
          <w:sz w:val="21"/>
          <w:szCs w:val="21"/>
          <w:u w:val="single"/>
        </w:rPr>
      </w:pPr>
      <w:r>
        <w:rPr>
          <w:rFonts w:eastAsia="Times New Roman" w:cs="Times New Roman"/>
          <w:color w:val="000000" w:themeColor="text1"/>
          <w:kern w:val="0"/>
          <w:lang w:eastAsia="en-US"/>
        </w:rPr>
        <w:t xml:space="preserve">sleep hygiene practices. </w:t>
      </w:r>
      <w:r>
        <w:rPr>
          <w:rFonts w:eastAsia="Times New Roman" w:cs="Times New Roman"/>
          <w:i/>
          <w:color w:val="000000" w:themeColor="text1"/>
          <w:kern w:val="0"/>
          <w:lang w:eastAsia="en-US"/>
        </w:rPr>
        <w:t>Percept Mot Skills., 88,</w:t>
      </w:r>
      <w:r>
        <w:rPr>
          <w:rFonts w:eastAsia="Times New Roman" w:cs="Times New Roman"/>
          <w:color w:val="000000" w:themeColor="text1"/>
          <w:kern w:val="0"/>
          <w:lang w:eastAsia="en-US"/>
        </w:rPr>
        <w:t xml:space="preserve"> 1095–1096.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hyperlink r:id="rId31">
        <w:r>
          <w:rPr>
            <w:rStyle w:val="InternetLink"/>
            <w:rFonts w:ascii="Arial" w:eastAsia="Times New Roman" w:hAnsi="Arial" w:cs="Arial"/>
            <w:color w:val="000000" w:themeColor="text1"/>
            <w:sz w:val="21"/>
            <w:szCs w:val="21"/>
            <w:highlight w:val="white"/>
          </w:rPr>
          <w:t>https://doi.org/10.2466/pms.1999.88.3c.1095</w:t>
        </w:r>
      </w:hyperlink>
    </w:p>
    <w:p w14:paraId="39DCDA81" w14:textId="39F72E56"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10.1249/01.mss.0000176680.79702.ce</w:t>
      </w:r>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44CF888" w14:textId="77777777" w:rsidR="005D4012" w:rsidRDefault="004F35FD" w:rsidP="005D4012">
      <w:pPr>
        <w:ind w:left="720" w:firstLine="0"/>
        <w:rPr>
          <w:rFonts w:eastAsia="Times New Roman" w:cstheme="minorHAnsi"/>
          <w:color w:val="000000" w:themeColor="text1"/>
          <w:kern w:val="0"/>
          <w:shd w:val="clear" w:color="auto" w:fill="FFFFFF"/>
          <w:lang w:eastAsia="en-US"/>
        </w:rPr>
      </w:pPr>
      <w:r>
        <w:rPr>
          <w:color w:val="000000" w:themeColor="text1"/>
        </w:rPr>
        <w:t xml:space="preserve">Exercise effects on brain and cognition. </w:t>
      </w:r>
      <w:r>
        <w:rPr>
          <w:i/>
          <w:color w:val="000000" w:themeColor="text1"/>
        </w:rPr>
        <w:t>Science and Society, 9,</w:t>
      </w:r>
      <w:r>
        <w:rPr>
          <w:color w:val="000000" w:themeColor="text1"/>
        </w:rPr>
        <w:t xml:space="preserve"> 58–65. doi</w:t>
      </w:r>
      <w:r>
        <w:rPr>
          <w:rFonts w:eastAsia="Times New Roman" w:cstheme="minorHAnsi"/>
          <w:color w:val="000000" w:themeColor="text1"/>
          <w:kern w:val="0"/>
          <w:shd w:val="clear" w:color="auto" w:fill="FFFFFF"/>
          <w:lang w:eastAsia="en-US"/>
        </w:rPr>
        <w:t>:10.1038/nrn229</w:t>
      </w:r>
    </w:p>
    <w:p w14:paraId="43FCBC99" w14:textId="77777777" w:rsidR="005D4012" w:rsidRDefault="005D4012" w:rsidP="005D4012">
      <w:pPr>
        <w:ind w:firstLine="0"/>
        <w:rPr>
          <w:rFonts w:eastAsia="Times New Roman" w:cstheme="minorHAnsi"/>
          <w:color w:val="333333"/>
          <w:kern w:val="0"/>
          <w:lang w:eastAsia="en-US"/>
        </w:rPr>
      </w:pPr>
      <w:proofErr w:type="spellStart"/>
      <w:r w:rsidRPr="005D4012">
        <w:rPr>
          <w:rFonts w:eastAsia="Times New Roman" w:cstheme="minorHAnsi"/>
          <w:color w:val="333333"/>
          <w:kern w:val="0"/>
          <w:lang w:eastAsia="en-US"/>
        </w:rPr>
        <w:t>Hirshkowitz</w:t>
      </w:r>
      <w:proofErr w:type="spellEnd"/>
      <w:r w:rsidRPr="005D4012">
        <w:rPr>
          <w:rFonts w:eastAsia="Times New Roman" w:cstheme="minorHAnsi"/>
          <w:color w:val="333333"/>
          <w:kern w:val="0"/>
          <w:lang w:eastAsia="en-US"/>
        </w:rPr>
        <w:t>, Max et al.</w:t>
      </w:r>
      <w:r>
        <w:rPr>
          <w:rFonts w:eastAsia="Times New Roman" w:cstheme="minorHAnsi"/>
          <w:color w:val="000000" w:themeColor="text1"/>
          <w:kern w:val="0"/>
          <w:shd w:val="clear" w:color="auto" w:fill="FFFFFF"/>
          <w:lang w:eastAsia="en-US"/>
        </w:rPr>
        <w:t xml:space="preserve"> (2015</w:t>
      </w:r>
      <w:r w:rsidRPr="005D4012">
        <w:rPr>
          <w:rFonts w:eastAsia="Times New Roman" w:cstheme="minorHAnsi"/>
          <w:color w:val="000000" w:themeColor="text1"/>
          <w:kern w:val="0"/>
          <w:shd w:val="clear" w:color="auto" w:fill="FFFFFF"/>
          <w:lang w:eastAsia="en-US"/>
        </w:rPr>
        <w:t xml:space="preserve">). </w:t>
      </w:r>
      <w:r w:rsidRPr="005D4012">
        <w:rPr>
          <w:rFonts w:eastAsia="Times New Roman" w:cstheme="minorHAnsi"/>
          <w:color w:val="333333"/>
          <w:kern w:val="0"/>
          <w:lang w:eastAsia="en-US"/>
        </w:rPr>
        <w:t xml:space="preserve">National Sleep Foundation’s sleep time duration </w:t>
      </w:r>
    </w:p>
    <w:p w14:paraId="6BB06225" w14:textId="51DC184A" w:rsidR="005D4012" w:rsidRPr="005D4012" w:rsidRDefault="005D4012" w:rsidP="005D4012">
      <w:pPr>
        <w:ind w:left="720" w:firstLine="0"/>
        <w:rPr>
          <w:rFonts w:eastAsia="Times New Roman" w:cstheme="minorHAnsi"/>
          <w:color w:val="000000" w:themeColor="text1"/>
          <w:kern w:val="0"/>
          <w:shd w:val="clear" w:color="auto" w:fill="FFFFFF"/>
          <w:lang w:eastAsia="en-US"/>
        </w:rPr>
      </w:pPr>
      <w:r w:rsidRPr="005D4012">
        <w:rPr>
          <w:rFonts w:eastAsia="Times New Roman" w:cstheme="minorHAnsi"/>
          <w:color w:val="333333"/>
          <w:kern w:val="0"/>
          <w:lang w:eastAsia="en-US"/>
        </w:rPr>
        <w:t>recommendations: methodology and results summary</w:t>
      </w:r>
      <w:r>
        <w:rPr>
          <w:rFonts w:eastAsia="Times New Roman" w:cstheme="minorHAnsi"/>
          <w:color w:val="000000" w:themeColor="text1"/>
          <w:kern w:val="0"/>
          <w:shd w:val="clear" w:color="auto" w:fill="FFFFFF"/>
          <w:lang w:eastAsia="en-US"/>
        </w:rPr>
        <w:t xml:space="preserve">. </w:t>
      </w:r>
      <w:r w:rsidRPr="005D4012">
        <w:rPr>
          <w:rFonts w:eastAsia="Times New Roman" w:cstheme="minorHAnsi"/>
          <w:i/>
          <w:color w:val="333333"/>
          <w:kern w:val="0"/>
          <w:lang w:eastAsia="en-US"/>
        </w:rPr>
        <w:t>Sleep Health: Journal of the National Sleep Foundation, 1</w:t>
      </w:r>
      <w:r>
        <w:rPr>
          <w:rFonts w:eastAsia="Times New Roman" w:cstheme="minorHAnsi"/>
          <w:color w:val="333333"/>
          <w:kern w:val="0"/>
          <w:lang w:eastAsia="en-US"/>
        </w:rPr>
        <w:t>(</w:t>
      </w:r>
      <w:r w:rsidRPr="005D4012">
        <w:rPr>
          <w:rFonts w:eastAsia="Times New Roman" w:cstheme="minorHAnsi"/>
          <w:color w:val="333333"/>
          <w:kern w:val="0"/>
          <w:lang w:eastAsia="en-US"/>
        </w:rPr>
        <w:t>1</w:t>
      </w:r>
      <w:r>
        <w:rPr>
          <w:rFonts w:eastAsia="Times New Roman" w:cstheme="minorHAnsi"/>
          <w:color w:val="333333"/>
          <w:kern w:val="0"/>
          <w:lang w:eastAsia="en-US"/>
        </w:rPr>
        <w:t>)</w:t>
      </w:r>
      <w:r w:rsidRPr="005D4012">
        <w:rPr>
          <w:rFonts w:eastAsia="Times New Roman" w:cstheme="minorHAnsi"/>
          <w:color w:val="333333"/>
          <w:kern w:val="0"/>
          <w:lang w:eastAsia="en-US"/>
        </w:rPr>
        <w:t xml:space="preserve">, 40 </w:t>
      </w:r>
      <w:r>
        <w:rPr>
          <w:rFonts w:eastAsia="Times New Roman" w:cstheme="minorHAnsi"/>
          <w:color w:val="333333"/>
          <w:kern w:val="0"/>
          <w:lang w:eastAsia="en-US"/>
        </w:rPr>
        <w:t>–</w:t>
      </w:r>
      <w:r w:rsidRPr="005D4012">
        <w:rPr>
          <w:rFonts w:eastAsia="Times New Roman" w:cstheme="minorHAnsi"/>
          <w:color w:val="333333"/>
          <w:kern w:val="0"/>
          <w:lang w:eastAsia="en-US"/>
        </w:rPr>
        <w:t xml:space="preserve"> 43</w:t>
      </w:r>
      <w:r>
        <w:rPr>
          <w:rFonts w:eastAsia="Times New Roman" w:cstheme="minorHAnsi"/>
          <w:color w:val="333333"/>
          <w:kern w:val="0"/>
          <w:lang w:eastAsia="en-US"/>
        </w:rPr>
        <w:t>.</w:t>
      </w:r>
      <w:r>
        <w:rPr>
          <w:rFonts w:eastAsia="Times New Roman" w:cstheme="minorHAnsi"/>
          <w:color w:val="000000" w:themeColor="text1"/>
          <w:kern w:val="0"/>
          <w:shd w:val="clear" w:color="auto" w:fill="FFFFFF"/>
          <w:lang w:eastAsia="en-US"/>
        </w:rPr>
        <w:t xml:space="preserve">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r w:rsidRPr="005D4012">
        <w:rPr>
          <w:rFonts w:eastAsia="Times New Roman" w:cstheme="minorHAnsi"/>
          <w:color w:val="000000" w:themeColor="text1"/>
          <w:kern w:val="0"/>
          <w:shd w:val="clear" w:color="auto" w:fill="FFFFFF"/>
          <w:lang w:eastAsia="en-US"/>
        </w:rPr>
        <w:t>https://doi.org/10.1016/j.sleh.2014.12.010</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005F9C61" w:rsidR="005210E5" w:rsidRDefault="004F35FD">
      <w:pPr>
        <w:rPr>
          <w:rStyle w:val="InternetLink"/>
          <w:rFonts w:eastAsia="Times New Roman" w:cstheme="minorHAnsi"/>
          <w:color w:val="000000" w:themeColor="text1"/>
        </w:rPr>
      </w:pPr>
      <w:r>
        <w:rPr>
          <w:i/>
          <w:iCs/>
          <w:color w:val="000000" w:themeColor="text1"/>
        </w:rPr>
        <w:t>Sleep Medicine</w:t>
      </w:r>
      <w:r>
        <w:rPr>
          <w:color w:val="000000" w:themeColor="text1"/>
        </w:rPr>
        <w:t xml:space="preserve">, </w:t>
      </w:r>
      <w:r>
        <w:rPr>
          <w:i/>
          <w:iCs/>
          <w:color w:val="000000" w:themeColor="text1"/>
        </w:rPr>
        <w:t>11</w:t>
      </w:r>
      <w:r>
        <w:rPr>
          <w:color w:val="000000" w:themeColor="text1"/>
        </w:rPr>
        <w:t xml:space="preserve">, 528-536. </w:t>
      </w:r>
      <w:proofErr w:type="spellStart"/>
      <w:r>
        <w:rPr>
          <w:color w:val="000000" w:themeColor="text1"/>
        </w:rPr>
        <w:t>doi</w:t>
      </w:r>
      <w:proofErr w:type="spellEnd"/>
      <w:r>
        <w:rPr>
          <w:color w:val="000000" w:themeColor="text1"/>
        </w:rPr>
        <w:t>:</w:t>
      </w:r>
      <w:r>
        <w:rPr>
          <w:rFonts w:cstheme="minorHAnsi"/>
          <w:color w:val="000000" w:themeColor="text1"/>
        </w:rPr>
        <w:t xml:space="preserve"> </w:t>
      </w:r>
      <w:hyperlink r:id="rId32">
        <w:r>
          <w:rPr>
            <w:rStyle w:val="InternetLink"/>
            <w:rFonts w:eastAsia="Times New Roman" w:cstheme="minorHAnsi"/>
            <w:color w:val="000000" w:themeColor="text1"/>
            <w:highlight w:val="white"/>
          </w:rPr>
          <w:t>https://doi.org/10.1093/sleep/11.6.528</w:t>
        </w:r>
      </w:hyperlink>
    </w:p>
    <w:p w14:paraId="316F95B7" w14:textId="77777777" w:rsidR="003274D4" w:rsidRDefault="003274D4" w:rsidP="003274D4">
      <w:pPr>
        <w:shd w:val="clear" w:color="auto" w:fill="FFFFFF"/>
        <w:ind w:firstLine="0"/>
        <w:rPr>
          <w:rFonts w:eastAsia="Times New Roman" w:cstheme="minorHAnsi"/>
          <w:color w:val="333333"/>
          <w:kern w:val="0"/>
          <w:lang w:eastAsia="en-US"/>
        </w:rPr>
      </w:pPr>
      <w:r w:rsidRPr="003274D4">
        <w:rPr>
          <w:rFonts w:eastAsia="Times New Roman" w:cstheme="minorHAnsi"/>
          <w:color w:val="333333"/>
          <w:kern w:val="0"/>
          <w:lang w:eastAsia="en-US"/>
        </w:rPr>
        <w:t xml:space="preserve">Hudd, S., Dumlao, J., Erdmann-Sager, D., Murray, D., Phan, E., &amp; </w:t>
      </w:r>
      <w:proofErr w:type="spellStart"/>
      <w:r w:rsidRPr="003274D4">
        <w:rPr>
          <w:rFonts w:eastAsia="Times New Roman" w:cstheme="minorHAnsi"/>
          <w:color w:val="333333"/>
          <w:kern w:val="0"/>
          <w:lang w:eastAsia="en-US"/>
        </w:rPr>
        <w:t>Soukas</w:t>
      </w:r>
      <w:proofErr w:type="spellEnd"/>
      <w:r w:rsidRPr="003274D4">
        <w:rPr>
          <w:rFonts w:eastAsia="Times New Roman" w:cstheme="minorHAnsi"/>
          <w:color w:val="333333"/>
          <w:kern w:val="0"/>
          <w:lang w:eastAsia="en-US"/>
        </w:rPr>
        <w:t xml:space="preserve">, N. (2000). </w:t>
      </w:r>
      <w:r w:rsidR="00A175B2" w:rsidRPr="003274D4">
        <w:rPr>
          <w:rFonts w:eastAsia="Times New Roman" w:cstheme="minorHAnsi"/>
          <w:color w:val="333333"/>
          <w:kern w:val="0"/>
          <w:lang w:eastAsia="en-US"/>
        </w:rPr>
        <w:t xml:space="preserve">Stress at </w:t>
      </w:r>
    </w:p>
    <w:p w14:paraId="4E8AD42B" w14:textId="77777777" w:rsidR="003274D4" w:rsidRDefault="00A175B2" w:rsidP="003274D4">
      <w:pPr>
        <w:shd w:val="clear" w:color="auto" w:fill="FFFFFF"/>
        <w:rPr>
          <w:rFonts w:eastAsia="Times New Roman" w:cstheme="minorHAnsi"/>
          <w:i/>
          <w:color w:val="333333"/>
          <w:kern w:val="0"/>
          <w:lang w:eastAsia="en-US"/>
        </w:rPr>
      </w:pPr>
      <w:r w:rsidRPr="003274D4">
        <w:rPr>
          <w:rFonts w:eastAsia="Times New Roman" w:cstheme="minorHAnsi"/>
          <w:color w:val="333333"/>
          <w:kern w:val="0"/>
          <w:lang w:eastAsia="en-US"/>
        </w:rPr>
        <w:t>college: effects on health habits, health status</w:t>
      </w:r>
      <w:r w:rsidR="003274D4" w:rsidRPr="003274D4">
        <w:rPr>
          <w:rFonts w:eastAsia="Times New Roman" w:cstheme="minorHAnsi"/>
          <w:color w:val="333333"/>
          <w:kern w:val="0"/>
          <w:lang w:eastAsia="en-US"/>
        </w:rPr>
        <w:t>,</w:t>
      </w:r>
      <w:r w:rsidRPr="003274D4">
        <w:rPr>
          <w:rFonts w:eastAsia="Times New Roman" w:cstheme="minorHAnsi"/>
          <w:color w:val="333333"/>
          <w:kern w:val="0"/>
          <w:lang w:eastAsia="en-US"/>
        </w:rPr>
        <w:t xml:space="preserve"> and self-esteem</w:t>
      </w:r>
      <w:r w:rsidR="003274D4" w:rsidRPr="003274D4">
        <w:rPr>
          <w:rFonts w:eastAsia="Times New Roman" w:cstheme="minorHAnsi"/>
          <w:color w:val="333333"/>
          <w:kern w:val="0"/>
          <w:lang w:eastAsia="en-US"/>
        </w:rPr>
        <w:t xml:space="preserve">. </w:t>
      </w:r>
      <w:r w:rsidR="003274D4" w:rsidRPr="003274D4">
        <w:rPr>
          <w:rFonts w:eastAsia="Times New Roman" w:cstheme="minorHAnsi"/>
          <w:i/>
          <w:color w:val="333333"/>
          <w:kern w:val="0"/>
          <w:lang w:eastAsia="en-US"/>
        </w:rPr>
        <w:t xml:space="preserve">College Student Journal, </w:t>
      </w:r>
    </w:p>
    <w:p w14:paraId="6EFED3E2" w14:textId="2CBE09BE" w:rsidR="00A175B2" w:rsidRPr="00A16DE5" w:rsidRDefault="003274D4" w:rsidP="00A16DE5">
      <w:pPr>
        <w:ind w:left="720" w:firstLine="0"/>
        <w:rPr>
          <w:rFonts w:eastAsia="Times New Roman" w:cstheme="minorHAnsi"/>
          <w:kern w:val="0"/>
          <w:lang w:eastAsia="en-US"/>
        </w:rPr>
      </w:pPr>
      <w:r w:rsidRPr="003274D4">
        <w:rPr>
          <w:rFonts w:eastAsia="Times New Roman" w:cstheme="minorHAnsi"/>
          <w:i/>
          <w:color w:val="333333"/>
          <w:kern w:val="0"/>
          <w:lang w:eastAsia="en-US"/>
        </w:rPr>
        <w:lastRenderedPageBreak/>
        <w:t>34</w:t>
      </w:r>
      <w:r w:rsidRPr="003274D4">
        <w:rPr>
          <w:rFonts w:eastAsia="Times New Roman" w:cstheme="minorHAnsi"/>
          <w:color w:val="333333"/>
          <w:kern w:val="0"/>
          <w:lang w:eastAsia="en-US"/>
        </w:rPr>
        <w:t>(2), 217+.</w:t>
      </w:r>
      <w:r w:rsidR="0080563D">
        <w:rPr>
          <w:rFonts w:eastAsia="Times New Roman" w:cstheme="minorHAnsi"/>
          <w:color w:val="333333"/>
          <w:kern w:val="0"/>
          <w:lang w:eastAsia="en-US"/>
        </w:rPr>
        <w:t xml:space="preserve"> Retrieved from: </w:t>
      </w:r>
      <w:proofErr w:type="spellStart"/>
      <w:r w:rsidR="0080563D" w:rsidRPr="0080563D">
        <w:rPr>
          <w:rFonts w:eastAsia="Times New Roman" w:cstheme="minorHAnsi"/>
          <w:i/>
          <w:iCs/>
          <w:color w:val="323232"/>
          <w:kern w:val="0"/>
          <w:shd w:val="clear" w:color="auto" w:fill="F5F5F5"/>
          <w:lang w:eastAsia="en-US"/>
        </w:rPr>
        <w:t>AcademicOneFile</w:t>
      </w:r>
      <w:proofErr w:type="spellEnd"/>
      <w:r w:rsidR="0080563D" w:rsidRPr="0080563D">
        <w:rPr>
          <w:rFonts w:eastAsia="Times New Roman" w:cstheme="minorHAnsi"/>
          <w:color w:val="323232"/>
          <w:kern w:val="0"/>
          <w:shd w:val="clear" w:color="auto" w:fill="F5F5F5"/>
          <w:lang w:eastAsia="en-US"/>
        </w:rPr>
        <w:t>,</w:t>
      </w:r>
      <w:r w:rsidR="0080563D">
        <w:rPr>
          <w:rFonts w:eastAsia="Times New Roman" w:cstheme="minorHAnsi"/>
          <w:color w:val="323232"/>
          <w:kern w:val="0"/>
          <w:shd w:val="clear" w:color="auto" w:fill="F5F5F5"/>
          <w:lang w:eastAsia="en-US"/>
        </w:rPr>
        <w:t xml:space="preserve"> </w:t>
      </w:r>
      <w:hyperlink r:id="rId33" w:history="1">
        <w:r w:rsidR="0080563D" w:rsidRPr="00E218EB">
          <w:rPr>
            <w:rStyle w:val="Hyperlink"/>
            <w:rFonts w:eastAsia="Times New Roman" w:cstheme="minorHAnsi"/>
            <w:kern w:val="0"/>
            <w:shd w:val="clear" w:color="auto" w:fill="F5F5F5"/>
            <w:lang w:eastAsia="en-US"/>
          </w:rPr>
          <w:t>http://link.galegroup.com/apps/doc/A131318268/AONE?u=azstatelibdev&amp;sid=AONE&amp;xid=731f837d</w:t>
        </w:r>
      </w:hyperlink>
      <w:r w:rsidR="0080563D">
        <w:rPr>
          <w:rFonts w:eastAsia="Times New Roman" w:cstheme="minorHAnsi"/>
          <w:color w:val="323232"/>
          <w:kern w:val="0"/>
          <w:shd w:val="clear" w:color="auto" w:fill="F5F5F5"/>
          <w:lang w:eastAsia="en-US"/>
        </w:rPr>
        <w:t>.</w:t>
      </w:r>
    </w:p>
    <w:p w14:paraId="38EB402A" w14:textId="77777777" w:rsidR="005210E5" w:rsidRDefault="004F35FD">
      <w:pPr>
        <w:ind w:firstLine="0"/>
        <w:rPr>
          <w:color w:val="000000" w:themeColor="text1"/>
        </w:rPr>
      </w:pPr>
      <w:r>
        <w:rPr>
          <w:color w:val="000000" w:themeColor="text1"/>
        </w:rPr>
        <w:t xml:space="preserve">Irish, L. A., Kline, C. E., Gunn, H. E., </w:t>
      </w:r>
      <w:proofErr w:type="spellStart"/>
      <w:r>
        <w:rPr>
          <w:color w:val="000000" w:themeColor="text1"/>
        </w:rPr>
        <w:t>Buysse</w:t>
      </w:r>
      <w:proofErr w:type="spellEnd"/>
      <w:r>
        <w:rPr>
          <w:color w:val="000000" w:themeColor="text1"/>
        </w:rPr>
        <w:t xml:space="preserve">, D. J., Hall, M. H. (2015). The role of sleep </w:t>
      </w:r>
    </w:p>
    <w:p w14:paraId="340970B6" w14:textId="77777777" w:rsidR="005210E5" w:rsidRDefault="004F35FD">
      <w:pPr>
        <w:ind w:left="720" w:firstLine="0"/>
      </w:pPr>
      <w:r>
        <w:rPr>
          <w:color w:val="000000" w:themeColor="text1"/>
        </w:rPr>
        <w:t xml:space="preserve">hygiene in promoting public health: A review of empirical evidence. </w:t>
      </w:r>
      <w:r>
        <w:rPr>
          <w:i/>
          <w:color w:val="000000" w:themeColor="text1"/>
        </w:rPr>
        <w:t xml:space="preserve">Sleep Medicine Reviews, 22, </w:t>
      </w:r>
      <w:r>
        <w:rPr>
          <w:color w:val="000000" w:themeColor="text1"/>
        </w:rPr>
        <w:t xml:space="preserve">23-36. </w:t>
      </w:r>
      <w:proofErr w:type="spellStart"/>
      <w:r>
        <w:rPr>
          <w:color w:val="000000" w:themeColor="text1"/>
        </w:rPr>
        <w:t>doi</w:t>
      </w:r>
      <w:proofErr w:type="spellEnd"/>
      <w:r>
        <w:rPr>
          <w:color w:val="000000" w:themeColor="text1"/>
        </w:rPr>
        <w:t xml:space="preserve">: </w:t>
      </w:r>
      <w:hyperlink r:id="rId34">
        <w:r>
          <w:rPr>
            <w:rStyle w:val="InternetLink"/>
            <w:color w:val="000000" w:themeColor="text1"/>
          </w:rPr>
          <w:t>http://dx.doi.org/10.1016/j.smrv.2014.10.001</w:t>
        </w:r>
      </w:hyperlink>
      <w:r>
        <w:rPr>
          <w:color w:val="000000" w:themeColor="text1"/>
        </w:rPr>
        <w:t xml:space="preserve"> (potentially use in discussion)</w:t>
      </w:r>
    </w:p>
    <w:p w14:paraId="682D4446" w14:textId="21601640" w:rsidR="00363962" w:rsidRDefault="00C709F4" w:rsidP="00363962">
      <w:pPr>
        <w:widowControl w:val="0"/>
        <w:spacing w:after="240"/>
        <w:ind w:firstLine="0"/>
        <w:rPr>
          <w:rFonts w:cstheme="majorHAnsi"/>
          <w:color w:val="000000" w:themeColor="text1"/>
          <w:kern w:val="0"/>
        </w:rPr>
      </w:pPr>
      <w:r>
        <w:rPr>
          <w:rFonts w:cstheme="majorHAnsi"/>
          <w:color w:val="000000" w:themeColor="text1"/>
          <w:kern w:val="0"/>
        </w:rPr>
        <w:t xml:space="preserve">- </w:t>
      </w:r>
      <w:r w:rsidR="00357EDC">
        <w:rPr>
          <w:rFonts w:cstheme="majorHAnsi"/>
          <w:color w:val="000000" w:themeColor="text1"/>
          <w:kern w:val="0"/>
        </w:rPr>
        <w:t>Jacobs, D. R. Jr., A</w:t>
      </w:r>
      <w:r w:rsidR="00363962">
        <w:rPr>
          <w:rFonts w:cstheme="majorHAnsi"/>
          <w:color w:val="000000" w:themeColor="text1"/>
          <w:kern w:val="0"/>
        </w:rPr>
        <w:t xml:space="preserve">insworth, B. E., Hartman, T. J., and Leon, A. S. (1993). A simultaneous </w:t>
      </w:r>
    </w:p>
    <w:p w14:paraId="206BADB9" w14:textId="6A84152D" w:rsidR="00357EDC" w:rsidRDefault="00363962" w:rsidP="00363962">
      <w:pPr>
        <w:widowControl w:val="0"/>
        <w:spacing w:after="240"/>
        <w:ind w:left="720" w:firstLine="0"/>
        <w:rPr>
          <w:rFonts w:cstheme="majorHAnsi"/>
          <w:color w:val="000000" w:themeColor="text1"/>
          <w:kern w:val="0"/>
        </w:rPr>
      </w:pPr>
      <w:r>
        <w:rPr>
          <w:rFonts w:cstheme="majorHAnsi"/>
          <w:color w:val="000000" w:themeColor="text1"/>
          <w:kern w:val="0"/>
        </w:rPr>
        <w:t xml:space="preserve">evaluation of 10 commonly used physical activity questionnaires.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25</w:t>
      </w:r>
      <w:r>
        <w:rPr>
          <w:rFonts w:eastAsia="Times New Roman" w:cstheme="minorHAnsi"/>
          <w:color w:val="000000" w:themeColor="text1"/>
          <w:kern w:val="0"/>
          <w:shd w:val="clear" w:color="auto" w:fill="FFFFFF"/>
          <w:lang w:eastAsia="en-US"/>
        </w:rPr>
        <w:t>, 81-91.</w:t>
      </w:r>
    </w:p>
    <w:p w14:paraId="6935CDB5" w14:textId="15A2C4FC" w:rsidR="005210E5" w:rsidRPr="00363962" w:rsidRDefault="004F35FD" w:rsidP="00363962">
      <w:pPr>
        <w:widowControl w:val="0"/>
        <w:spacing w:after="240"/>
        <w:ind w:firstLine="0"/>
        <w:rPr>
          <w:rFonts w:asciiTheme="majorHAnsi" w:hAnsiTheme="majorHAnsi" w:cstheme="majorHAnsi"/>
          <w:color w:val="000000" w:themeColor="text1"/>
          <w:kern w:val="0"/>
        </w:rPr>
      </w:pPr>
      <w:proofErr w:type="spellStart"/>
      <w:r>
        <w:rPr>
          <w:rFonts w:cstheme="majorHAnsi"/>
          <w:color w:val="000000" w:themeColor="text1"/>
          <w:kern w:val="0"/>
        </w:rPr>
        <w:t>Kall</w:t>
      </w:r>
      <w:proofErr w:type="spellEnd"/>
      <w:r>
        <w:rPr>
          <w:rFonts w:cstheme="majorHAnsi"/>
          <w:color w:val="000000" w:themeColor="text1"/>
          <w:kern w:val="0"/>
        </w:rPr>
        <w:t xml:space="preserve">, L. B., Nilsson, M., &amp; Linden, T. (2014). The impact of a physical </w:t>
      </w:r>
      <w:r w:rsidRPr="00363962">
        <w:rPr>
          <w:rFonts w:cstheme="majorHAnsi"/>
          <w:color w:val="000000" w:themeColor="text1"/>
          <w:kern w:val="0"/>
        </w:rPr>
        <w:t xml:space="preserve">activity intervention </w:t>
      </w:r>
    </w:p>
    <w:p w14:paraId="50217F8E" w14:textId="77777777" w:rsidR="005210E5" w:rsidRDefault="004F35FD" w:rsidP="00363962">
      <w:pPr>
        <w:ind w:left="720" w:firstLine="0"/>
        <w:rPr>
          <w:rFonts w:ascii="Times New Roman" w:eastAsia="Times New Roman" w:hAnsi="Times New Roman" w:cs="Times New Roman"/>
          <w:color w:val="000000" w:themeColor="text1"/>
          <w:kern w:val="0"/>
          <w:lang w:eastAsia="en-US"/>
        </w:rPr>
      </w:pPr>
      <w:r w:rsidRPr="00363962">
        <w:rPr>
          <w:rFonts w:cstheme="majorHAnsi"/>
          <w:color w:val="000000" w:themeColor="text1"/>
          <w:kern w:val="0"/>
        </w:rPr>
        <w:t>program on academic achievement in a Swedish elementary school setting</w:t>
      </w:r>
      <w:r>
        <w:rPr>
          <w:rFonts w:cstheme="majorHAnsi"/>
          <w:i/>
          <w:color w:val="000000" w:themeColor="text1"/>
          <w:kern w:val="0"/>
        </w:rPr>
        <w:t>. Journal of School Health, 84</w:t>
      </w:r>
      <w:r>
        <w:rPr>
          <w:rFonts w:cstheme="majorHAnsi"/>
          <w:color w:val="000000" w:themeColor="text1"/>
          <w:kern w:val="0"/>
        </w:rPr>
        <w:t xml:space="preserve">, 473-480. </w:t>
      </w:r>
      <w:proofErr w:type="spellStart"/>
      <w:r>
        <w:rPr>
          <w:rFonts w:cstheme="majorHAnsi"/>
          <w:color w:val="000000" w:themeColor="text1"/>
          <w:kern w:val="0"/>
        </w:rPr>
        <w:t>doi</w:t>
      </w:r>
      <w:proofErr w:type="spellEnd"/>
      <w:r>
        <w:rPr>
          <w:rFonts w:cstheme="majorHAnsi"/>
          <w:color w:val="000000" w:themeColor="text1"/>
          <w:kern w:val="0"/>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stressful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proofErr w:type="spellStart"/>
      <w:r>
        <w:rPr>
          <w:rFonts w:eastAsia="Times New Roman" w:cstheme="majorHAnsi"/>
          <w:color w:val="000000" w:themeColor="text1"/>
          <w:kern w:val="0"/>
          <w:lang w:eastAsia="en-US"/>
        </w:rPr>
        <w:t>Kristjánsson</w:t>
      </w:r>
      <w:proofErr w:type="spellEnd"/>
      <w:r>
        <w:rPr>
          <w:rFonts w:eastAsia="Times New Roman" w:cstheme="majorHAnsi"/>
          <w:color w:val="000000" w:themeColor="text1"/>
          <w:kern w:val="0"/>
          <w:lang w:eastAsia="en-US"/>
        </w:rPr>
        <w:t xml:space="preserve">, A. L.,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I. D.,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 J. P.</w:t>
      </w:r>
      <w:r>
        <w:rPr>
          <w:rFonts w:eastAsia="Times New Roman" w:cstheme="majorHAnsi"/>
          <w:bCs/>
          <w:color w:val="000000" w:themeColor="text1"/>
          <w:lang w:eastAsia="en-US"/>
        </w:rPr>
        <w:t xml:space="preserve"> (2008). Health </w:t>
      </w:r>
    </w:p>
    <w:p w14:paraId="5A6F8FB4" w14:textId="77777777" w:rsidR="005210E5" w:rsidRDefault="004F35FD">
      <w:pPr>
        <w:shd w:val="clear" w:color="auto" w:fill="FFFFFF"/>
        <w:ind w:left="720" w:firstLine="0"/>
        <w:outlineLvl w:val="0"/>
      </w:pPr>
      <w:r>
        <w:rPr>
          <w:rFonts w:eastAsia="Times New Roman" w:cstheme="majorHAnsi"/>
          <w:bCs/>
          <w:color w:val="000000" w:themeColor="text1"/>
          <w:lang w:eastAsia="en-US"/>
        </w:rPr>
        <w:t>Behavior and Academic Achievement Among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 xml:space="preserve">51-64. </w:t>
      </w:r>
      <w:proofErr w:type="spellStart"/>
      <w:r>
        <w:rPr>
          <w:rFonts w:eastAsia="Times New Roman" w:cstheme="majorHAnsi"/>
          <w:color w:val="000000" w:themeColor="text1"/>
          <w:kern w:val="0"/>
          <w:lang w:eastAsia="en-US"/>
        </w:rPr>
        <w:t>doi</w:t>
      </w:r>
      <w:proofErr w:type="spellEnd"/>
      <w:r>
        <w:rPr>
          <w:rFonts w:eastAsia="Times New Roman" w:cstheme="majorHAnsi"/>
          <w:color w:val="000000" w:themeColor="text1"/>
          <w:kern w:val="0"/>
          <w:lang w:eastAsia="en-US"/>
        </w:rPr>
        <w:t>: </w:t>
      </w:r>
      <w:hyperlink r:id="rId35">
        <w:r>
          <w:rPr>
            <w:rStyle w:val="InternetLink"/>
            <w:rFonts w:eastAsia="Times New Roman" w:cstheme="majorHAnsi"/>
            <w:color w:val="000000" w:themeColor="text1"/>
            <w:kern w:val="0"/>
            <w:lang w:eastAsia="en-US"/>
          </w:rPr>
          <w:t>https://doi.org/10.1177/1090198107313481</w:t>
        </w:r>
      </w:hyperlink>
    </w:p>
    <w:p w14:paraId="04E8C26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Kuh</w:t>
      </w:r>
      <w:proofErr w:type="spellEnd"/>
      <w:r>
        <w:rPr>
          <w:rFonts w:eastAsia="Times New Roman" w:cstheme="minorHAnsi"/>
          <w:color w:val="000000" w:themeColor="text1"/>
          <w:kern w:val="0"/>
          <w:shd w:val="clear" w:color="auto" w:fill="FFFFFF"/>
          <w:lang w:eastAsia="en-US"/>
        </w:rPr>
        <w:t xml:space="preserve">, G. (2000). National Survey of Student Engagement: National benchmarks of effective </w:t>
      </w:r>
    </w:p>
    <w:p w14:paraId="7076FDB3" w14:textId="77777777" w:rsidR="005210E5" w:rsidRDefault="004F35FD">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lastRenderedPageBreak/>
        <w:t>educational practice. </w:t>
      </w:r>
      <w:r>
        <w:rPr>
          <w:rFonts w:eastAsia="Times New Roman" w:cstheme="minorHAnsi"/>
          <w:i/>
          <w:iCs/>
          <w:color w:val="000000" w:themeColor="text1"/>
          <w:kern w:val="0"/>
          <w:shd w:val="clear" w:color="auto" w:fill="FFFFFF"/>
          <w:lang w:eastAsia="en-US"/>
        </w:rPr>
        <w:t>Bloomington: Indiana University Center for Postsecondary Research and Planning</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290</w:t>
      </w:r>
      <w:r>
        <w:rPr>
          <w:rFonts w:eastAsia="Times New Roman" w:cstheme="minorHAnsi"/>
          <w:color w:val="000000" w:themeColor="text1"/>
          <w:kern w:val="0"/>
          <w:shd w:val="clear" w:color="auto" w:fill="FFFFFF"/>
          <w:lang w:eastAsia="en-US"/>
        </w:rPr>
        <w:t>, 73-92.</w:t>
      </w:r>
    </w:p>
    <w:p w14:paraId="1FEFA7C7" w14:textId="77777777" w:rsidR="005210E5" w:rsidRDefault="004F35FD">
      <w:pPr>
        <w:pStyle w:val="NormalWeb"/>
        <w:ind w:left="720" w:hanging="720"/>
        <w:rPr>
          <w:color w:val="000000" w:themeColor="text1"/>
        </w:rPr>
      </w:pPr>
      <w:r>
        <w:rPr>
          <w:color w:val="000000" w:themeColor="text1"/>
        </w:rPr>
        <w:t xml:space="preserve">-Lavigne, J., </w:t>
      </w:r>
      <w:proofErr w:type="spellStart"/>
      <w:r>
        <w:rPr>
          <w:color w:val="000000" w:themeColor="text1"/>
        </w:rPr>
        <w:t>Arend</w:t>
      </w:r>
      <w:proofErr w:type="spellEnd"/>
      <w:r>
        <w:rPr>
          <w:color w:val="000000" w:themeColor="text1"/>
        </w:rPr>
        <w:t xml:space="preserve">, R., Rosenbaum, D., Smith, A., </w:t>
      </w:r>
      <w:proofErr w:type="spellStart"/>
      <w:r>
        <w:rPr>
          <w:color w:val="000000" w:themeColor="text1"/>
        </w:rPr>
        <w:t>Weissbluth</w:t>
      </w:r>
      <w:proofErr w:type="spellEnd"/>
      <w:r>
        <w:rPr>
          <w:color w:val="000000" w:themeColor="text1"/>
        </w:rPr>
        <w:t xml:space="preserve">, M., </w:t>
      </w:r>
      <w:proofErr w:type="spellStart"/>
      <w:r>
        <w:rPr>
          <w:color w:val="000000" w:themeColor="text1"/>
        </w:rPr>
        <w:t>Binns</w:t>
      </w:r>
      <w:proofErr w:type="spellEnd"/>
      <w:r>
        <w:rPr>
          <w:color w:val="000000" w:themeColor="text1"/>
        </w:rPr>
        <w:t xml:space="preserve">,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w:t>
      </w:r>
      <w:proofErr w:type="spellStart"/>
      <w:r>
        <w:rPr>
          <w:rFonts w:eastAsia="Times New Roman" w:cstheme="majorHAnsi"/>
          <w:color w:val="000000" w:themeColor="text1"/>
          <w:kern w:val="0"/>
          <w:shd w:val="clear" w:color="auto" w:fill="FFFFFF"/>
          <w:lang w:eastAsia="en-US"/>
        </w:rPr>
        <w:t>Burgard</w:t>
      </w:r>
      <w:proofErr w:type="spellEnd"/>
      <w:r>
        <w:rPr>
          <w:rFonts w:eastAsia="Times New Roman" w:cstheme="majorHAnsi"/>
          <w:color w:val="000000" w:themeColor="text1"/>
          <w:kern w:val="0"/>
          <w:shd w:val="clear" w:color="auto" w:fill="FFFFFF"/>
          <w:lang w:eastAsia="en-US"/>
        </w:rPr>
        <w:t xml:space="preserve">, S., &amp; </w:t>
      </w:r>
      <w:proofErr w:type="spellStart"/>
      <w:r>
        <w:rPr>
          <w:rFonts w:eastAsia="Times New Roman" w:cstheme="majorHAnsi"/>
          <w:color w:val="000000" w:themeColor="text1"/>
          <w:kern w:val="0"/>
          <w:shd w:val="clear" w:color="auto" w:fill="FFFFFF"/>
          <w:lang w:eastAsia="en-US"/>
        </w:rPr>
        <w:t>Zivin</w:t>
      </w:r>
      <w:proofErr w:type="spellEnd"/>
      <w:r>
        <w:rPr>
          <w:rFonts w:eastAsia="Times New Roman" w:cstheme="majorHAnsi"/>
          <w:color w:val="000000" w:themeColor="text1"/>
          <w:kern w:val="0"/>
          <w:shd w:val="clear" w:color="auto" w:fill="FFFFFF"/>
          <w:lang w:eastAsia="en-US"/>
        </w:rPr>
        <w:t xml:space="preserve">,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between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 xml:space="preserve">(1), 118-128.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Default="004F35FD">
      <w:pPr>
        <w:ind w:left="720" w:firstLine="0"/>
        <w:rPr>
          <w:rStyle w:val="InternetLink"/>
          <w:rFonts w:eastAsia="Times New Roman" w:cstheme="minorHAnsi"/>
          <w:color w:val="000000" w:themeColor="text1"/>
        </w:rPr>
      </w:pPr>
      <w:r>
        <w:rPr>
          <w:rFonts w:eastAsia="Times New Roman" w:cstheme="minorHAnsi"/>
          <w:color w:val="000000" w:themeColor="text1"/>
          <w:kern w:val="0"/>
          <w:shd w:val="clear" w:color="auto" w:fill="FFFFFF"/>
          <w:lang w:eastAsia="en-US"/>
        </w:rPr>
        <w:t>academic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36">
        <w:r>
          <w:rPr>
            <w:rStyle w:val="InternetLink"/>
            <w:rFonts w:eastAsia="Times New Roman" w:cstheme="minorHAnsi"/>
            <w:color w:val="000000" w:themeColor="text1"/>
          </w:rPr>
          <w:t>http://dx.doi.org/10.1080/0097840X.1980.9936094</w:t>
        </w:r>
      </w:hyperlink>
    </w:p>
    <w:p w14:paraId="5CE6490D" w14:textId="77777777" w:rsidR="0048587B" w:rsidRDefault="0048587B" w:rsidP="0048587B">
      <w:pPr>
        <w:ind w:firstLine="0"/>
      </w:pPr>
      <w:r>
        <w:t xml:space="preserve">Lund, H., </w:t>
      </w:r>
      <w:proofErr w:type="spellStart"/>
      <w:r>
        <w:t>Reider</w:t>
      </w:r>
      <w:proofErr w:type="spellEnd"/>
      <w:r>
        <w:t xml:space="preserve">, B., Whiting, A., &amp; Prichard, J. R. (2010). Sleep Patterns and Predictors of </w:t>
      </w:r>
    </w:p>
    <w:p w14:paraId="30609A3F" w14:textId="2C0AD450" w:rsidR="0048587B" w:rsidRPr="0048587B" w:rsidRDefault="0048587B" w:rsidP="0048587B">
      <w:pPr>
        <w:ind w:left="720" w:firstLine="0"/>
        <w:rPr>
          <w:i/>
        </w:rPr>
      </w:pPr>
      <w:r>
        <w:t xml:space="preserve">Disturbed Sleep in a Large Population of College Students. </w:t>
      </w:r>
      <w:r>
        <w:rPr>
          <w:i/>
        </w:rPr>
        <w:t xml:space="preserve">Journal of Adolescent Health, </w:t>
      </w:r>
      <w:r w:rsidRPr="0048587B">
        <w:rPr>
          <w:i/>
        </w:rPr>
        <w:t>46</w:t>
      </w:r>
      <w:r>
        <w:t>(2),</w:t>
      </w:r>
      <w:r>
        <w:rPr>
          <w:i/>
        </w:rPr>
        <w:t xml:space="preserve"> </w:t>
      </w:r>
      <w:r>
        <w:t xml:space="preserve">124-132.  </w:t>
      </w:r>
      <w:proofErr w:type="spellStart"/>
      <w:r>
        <w:t>doi</w:t>
      </w:r>
      <w:proofErr w:type="spellEnd"/>
      <w:r>
        <w:t>: https://doi.org/10.1016/j.jadohealth.2009.06.016.</w:t>
      </w:r>
    </w:p>
    <w:p w14:paraId="3FD6E0E8" w14:textId="77777777"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Default="004F35FD">
      <w:pPr>
        <w:ind w:left="720" w:firstLine="0"/>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w:t>
      </w:r>
      <w:proofErr w:type="spellStart"/>
      <w:r>
        <w:rPr>
          <w:color w:val="000000" w:themeColor="text1"/>
        </w:rPr>
        <w:t>doi</w:t>
      </w:r>
      <w:proofErr w:type="spellEnd"/>
      <w:r>
        <w:rPr>
          <w:color w:val="000000" w:themeColor="text1"/>
        </w:rPr>
        <w:t>:</w:t>
      </w:r>
      <w:r>
        <w:rPr>
          <w:rFonts w:eastAsia="Times New Roman"/>
          <w:color w:val="000000" w:themeColor="text1"/>
        </w:rPr>
        <w:t xml:space="preserve"> </w:t>
      </w:r>
      <w:hyperlink r:id="rId37">
        <w:r>
          <w:rPr>
            <w:rStyle w:val="InternetLink"/>
            <w:rFonts w:ascii="Arial" w:eastAsia="Times New Roman" w:hAnsi="Arial" w:cs="Arial"/>
            <w:color w:val="000000" w:themeColor="text1"/>
            <w:sz w:val="21"/>
            <w:szCs w:val="21"/>
            <w:highlight w:val="white"/>
          </w:rPr>
          <w:t>https://doi.org/10.3102/00028312037001153</w:t>
        </w:r>
      </w:hyperlink>
    </w:p>
    <w:p w14:paraId="6B92319D" w14:textId="77777777" w:rsidR="005210E5" w:rsidRDefault="004F35FD">
      <w:pPr>
        <w:ind w:firstLine="0"/>
        <w:rPr>
          <w:color w:val="000000" w:themeColor="text1"/>
        </w:rPr>
      </w:pPr>
      <w:proofErr w:type="spellStart"/>
      <w:r>
        <w:rPr>
          <w:color w:val="000000" w:themeColor="text1"/>
        </w:rPr>
        <w:t>Mastin</w:t>
      </w:r>
      <w:proofErr w:type="spellEnd"/>
      <w:r>
        <w:rPr>
          <w:color w:val="000000" w:themeColor="text1"/>
        </w:rPr>
        <w:t xml:space="preserve">, D. F., Bryson, J., &amp; </w:t>
      </w:r>
      <w:proofErr w:type="spellStart"/>
      <w:r>
        <w:rPr>
          <w:color w:val="000000" w:themeColor="text1"/>
        </w:rPr>
        <w:t>Corwyn</w:t>
      </w:r>
      <w:proofErr w:type="spellEnd"/>
      <w:r>
        <w:rPr>
          <w:color w:val="000000" w:themeColor="text1"/>
        </w:rPr>
        <w:t xml:space="preserve">, R. (2006). Assessment of Sleep Hygiene Using the Sleep </w:t>
      </w:r>
    </w:p>
    <w:p w14:paraId="62865476" w14:textId="77777777" w:rsidR="005210E5" w:rsidRDefault="004F35FD">
      <w:pPr>
        <w:ind w:left="720" w:firstLine="0"/>
        <w:rPr>
          <w:color w:val="000000" w:themeColor="text1"/>
        </w:rPr>
      </w:pPr>
      <w:r>
        <w:rPr>
          <w:color w:val="000000" w:themeColor="text1"/>
        </w:rPr>
        <w:lastRenderedPageBreak/>
        <w:t xml:space="preserve">Hygiene Index. </w:t>
      </w:r>
      <w:r>
        <w:rPr>
          <w:i/>
          <w:color w:val="000000" w:themeColor="text1"/>
        </w:rPr>
        <w:t xml:space="preserve">Journal of Behavioral Medicine, 29(3), </w:t>
      </w:r>
      <w:r>
        <w:rPr>
          <w:color w:val="000000" w:themeColor="text1"/>
        </w:rPr>
        <w:t xml:space="preserve">223-227. </w:t>
      </w:r>
      <w:proofErr w:type="spellStart"/>
      <w:r>
        <w:rPr>
          <w:color w:val="000000" w:themeColor="text1"/>
        </w:rPr>
        <w:t>doi</w:t>
      </w:r>
      <w:proofErr w:type="spellEnd"/>
      <w:r>
        <w:rPr>
          <w:color w:val="000000" w:themeColor="text1"/>
        </w:rPr>
        <w:t xml:space="preserve">: 10.1007/s10865-006-9047-6 </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w:t>
      </w:r>
      <w:proofErr w:type="spellStart"/>
      <w:proofErr w:type="gramStart"/>
      <w:r>
        <w:rPr>
          <w:rFonts w:eastAsia="Times New Roman" w:cs="Times New Roman"/>
          <w:color w:val="000000" w:themeColor="text1"/>
          <w:kern w:val="0"/>
          <w:lang w:eastAsia="en-US"/>
        </w:rPr>
        <w:t>doi</w:t>
      </w:r>
      <w:proofErr w:type="spellEnd"/>
      <w:proofErr w:type="gramEnd"/>
      <w:r>
        <w:rPr>
          <w:rFonts w:eastAsia="Times New Roman" w:cs="Times New Roman"/>
          <w:color w:val="000000" w:themeColor="text1"/>
          <w:kern w:val="0"/>
          <w:lang w:eastAsia="en-US"/>
        </w:rPr>
        <w:t xml:space="preserve">: </w:t>
      </w:r>
      <w:r>
        <w:rPr>
          <w:rFonts w:eastAsia="Times New Roman" w:cstheme="majorHAnsi"/>
          <w:color w:val="000000" w:themeColor="text1"/>
          <w:kern w:val="0"/>
          <w:shd w:val="clear" w:color="auto" w:fill="FFFFFF"/>
          <w:lang w:eastAsia="en-US"/>
        </w:rPr>
        <w:t>10.1002/(SICI)1520-6807(200005)37:3&lt;281::AID-PITS8&gt;3.0.CO;2-2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Suldo,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r>
        <w:rPr>
          <w:rFonts w:eastAsia="Times New Roman" w:cstheme="majorHAnsi"/>
          <w:color w:val="000000" w:themeColor="text1"/>
          <w:kern w:val="0"/>
          <w:shd w:val="clear" w:color="auto" w:fill="F7FBFE"/>
          <w:lang w:eastAsia="en-US"/>
        </w:rPr>
        <w:t>events,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w:t>
      </w:r>
      <w:proofErr w:type="spellStart"/>
      <w:r>
        <w:rPr>
          <w:rFonts w:eastAsia="Times New Roman" w:cstheme="majorHAnsi"/>
          <w:color w:val="000000" w:themeColor="text1"/>
          <w:kern w:val="0"/>
          <w:shd w:val="clear" w:color="auto" w:fill="F7FBFE"/>
          <w:lang w:eastAsia="en-US"/>
        </w:rPr>
        <w:t>doi</w:t>
      </w:r>
      <w:proofErr w:type="spellEnd"/>
      <w:r>
        <w:rPr>
          <w:rFonts w:eastAsia="Times New Roman" w:cstheme="majorHAnsi"/>
          <w:color w:val="000000" w:themeColor="text1"/>
          <w:kern w:val="0"/>
          <w:shd w:val="clear" w:color="auto" w:fill="F7FBFE"/>
          <w:lang w:eastAsia="en-US"/>
        </w:rPr>
        <w:t xml:space="preserve">: </w:t>
      </w:r>
      <w:r>
        <w:rPr>
          <w:rFonts w:eastAsia="Times New Roman" w:cstheme="minorHAnsi"/>
          <w:color w:val="000000" w:themeColor="text1"/>
          <w:kern w:val="0"/>
          <w:shd w:val="clear" w:color="auto" w:fill="FFFFFF"/>
          <w:lang w:eastAsia="en-US"/>
        </w:rPr>
        <w:t>10.1002/pits.10062</w:t>
      </w:r>
    </w:p>
    <w:p w14:paraId="5C45F7BB" w14:textId="77777777" w:rsidR="0018649B" w:rsidRDefault="0018649B" w:rsidP="0018649B">
      <w:pPr>
        <w:widowControl w:val="0"/>
        <w:spacing w:after="240"/>
        <w:ind w:firstLine="0"/>
        <w:rPr>
          <w:rFonts w:cstheme="majorHAnsi"/>
          <w:color w:val="000000" w:themeColor="text1"/>
          <w:kern w:val="0"/>
        </w:rPr>
      </w:pPr>
      <w:r>
        <w:rPr>
          <w:rFonts w:cstheme="majorHAnsi"/>
          <w:color w:val="000000" w:themeColor="text1"/>
          <w:kern w:val="0"/>
        </w:rPr>
        <w:t>-</w:t>
      </w:r>
      <w:r w:rsidR="00C709F4">
        <w:rPr>
          <w:rFonts w:cstheme="majorHAnsi"/>
          <w:color w:val="000000" w:themeColor="text1"/>
          <w:kern w:val="0"/>
        </w:rPr>
        <w:t xml:space="preserve">Miller, D. J., </w:t>
      </w:r>
      <w:proofErr w:type="spellStart"/>
      <w:r w:rsidR="00C709F4">
        <w:rPr>
          <w:rFonts w:cstheme="majorHAnsi"/>
          <w:color w:val="000000" w:themeColor="text1"/>
          <w:kern w:val="0"/>
        </w:rPr>
        <w:t>Freedson</w:t>
      </w:r>
      <w:proofErr w:type="spellEnd"/>
      <w:r w:rsidR="00C709F4">
        <w:rPr>
          <w:rFonts w:cstheme="majorHAnsi"/>
          <w:color w:val="000000" w:themeColor="text1"/>
          <w:kern w:val="0"/>
        </w:rPr>
        <w:t xml:space="preserve">, P. S., </w:t>
      </w:r>
      <w:r>
        <w:rPr>
          <w:rFonts w:cstheme="majorHAnsi"/>
          <w:color w:val="000000" w:themeColor="text1"/>
          <w:kern w:val="0"/>
        </w:rPr>
        <w:t xml:space="preserve">&amp; </w:t>
      </w:r>
      <w:r w:rsidR="00C709F4">
        <w:rPr>
          <w:rFonts w:cstheme="majorHAnsi"/>
          <w:color w:val="000000" w:themeColor="text1"/>
          <w:kern w:val="0"/>
        </w:rPr>
        <w:t>Kline, G. M.</w:t>
      </w:r>
      <w:r>
        <w:rPr>
          <w:rFonts w:cstheme="majorHAnsi"/>
          <w:color w:val="000000" w:themeColor="text1"/>
          <w:kern w:val="0"/>
        </w:rPr>
        <w:t xml:space="preserve"> (1994</w:t>
      </w:r>
      <w:r w:rsidR="00C709F4">
        <w:rPr>
          <w:rFonts w:cstheme="majorHAnsi"/>
          <w:color w:val="000000" w:themeColor="text1"/>
          <w:kern w:val="0"/>
        </w:rPr>
        <w:t>).</w:t>
      </w:r>
      <w:r>
        <w:rPr>
          <w:rFonts w:cstheme="majorHAnsi"/>
          <w:color w:val="000000" w:themeColor="text1"/>
          <w:kern w:val="0"/>
        </w:rPr>
        <w:t xml:space="preserve">Comparison of activity levels using </w:t>
      </w:r>
      <w:proofErr w:type="spellStart"/>
      <w:r>
        <w:rPr>
          <w:rFonts w:cstheme="majorHAnsi"/>
          <w:color w:val="000000" w:themeColor="text1"/>
          <w:kern w:val="0"/>
        </w:rPr>
        <w:t>Caltrec</w:t>
      </w:r>
      <w:proofErr w:type="spellEnd"/>
      <w:r>
        <w:rPr>
          <w:rFonts w:cstheme="majorHAnsi"/>
          <w:color w:val="000000" w:themeColor="text1"/>
          <w:kern w:val="0"/>
        </w:rPr>
        <w:t xml:space="preserve"> </w:t>
      </w:r>
    </w:p>
    <w:p w14:paraId="320B75A5" w14:textId="366F0600" w:rsidR="00C709F4" w:rsidRPr="0018649B" w:rsidRDefault="0018649B" w:rsidP="0018649B">
      <w:pPr>
        <w:widowControl w:val="0"/>
        <w:spacing w:after="240"/>
        <w:ind w:left="720" w:firstLine="0"/>
        <w:rPr>
          <w:rFonts w:cstheme="majorHAnsi"/>
          <w:color w:val="000000" w:themeColor="text1"/>
          <w:kern w:val="0"/>
        </w:rPr>
      </w:pPr>
      <w:r>
        <w:rPr>
          <w:rFonts w:cstheme="majorHAnsi"/>
          <w:color w:val="000000" w:themeColor="text1"/>
          <w:kern w:val="0"/>
        </w:rPr>
        <w:t>accelerometer and five questionnaires.</w:t>
      </w:r>
      <w:r w:rsidR="00C709F4">
        <w:rPr>
          <w:rFonts w:cstheme="majorHAnsi"/>
          <w:color w:val="000000" w:themeColor="text1"/>
          <w:kern w:val="0"/>
        </w:rPr>
        <w:t xml:space="preserve"> </w:t>
      </w:r>
      <w:r w:rsidR="00C709F4">
        <w:rPr>
          <w:rFonts w:eastAsia="Times New Roman" w:cstheme="minorHAnsi"/>
          <w:i/>
          <w:iCs/>
          <w:color w:val="000000" w:themeColor="text1"/>
          <w:kern w:val="0"/>
          <w:shd w:val="clear" w:color="auto" w:fill="FFFFFF"/>
          <w:lang w:eastAsia="en-US"/>
        </w:rPr>
        <w:t>Medicine &amp; Science in Sports &amp; Exercise</w:t>
      </w:r>
      <w:r w:rsidR="00C709F4">
        <w:rPr>
          <w:rFonts w:eastAsia="Times New Roman" w:cstheme="minorHAnsi"/>
          <w:color w:val="000000" w:themeColor="text1"/>
          <w:kern w:val="0"/>
          <w:shd w:val="clear" w:color="auto" w:fill="FFFFFF"/>
          <w:lang w:eastAsia="en-US"/>
        </w:rPr>
        <w:t>, </w:t>
      </w:r>
      <w:r w:rsidR="00C709F4">
        <w:rPr>
          <w:rFonts w:eastAsia="Times New Roman" w:cstheme="minorHAnsi"/>
          <w:i/>
          <w:iCs/>
          <w:color w:val="000000" w:themeColor="text1"/>
          <w:kern w:val="0"/>
          <w:shd w:val="clear" w:color="auto" w:fill="FFFFFF"/>
          <w:lang w:eastAsia="en-US"/>
        </w:rPr>
        <w:t>2</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376-382</w:t>
      </w:r>
      <w:r w:rsidR="00C709F4">
        <w:rPr>
          <w:rFonts w:eastAsia="Times New Roman" w:cstheme="minorHAnsi"/>
          <w:color w:val="000000" w:themeColor="text1"/>
          <w:kern w:val="0"/>
          <w:shd w:val="clear" w:color="auto" w:fill="FFFFFF"/>
          <w:lang w:eastAsia="en-US"/>
        </w:rPr>
        <w:t>.</w:t>
      </w:r>
    </w:p>
    <w:p w14:paraId="5E7F34EF" w14:textId="4484B473" w:rsidR="005210E5" w:rsidRDefault="004F35FD">
      <w:pPr>
        <w:ind w:firstLine="0"/>
        <w:rPr>
          <w:color w:val="000000" w:themeColor="text1"/>
        </w:rPr>
      </w:pPr>
      <w:r>
        <w:rPr>
          <w:color w:val="000000" w:themeColor="text1"/>
        </w:rPr>
        <w:t xml:space="preserve">Mindell, J. A., Meltzer, L. J., </w:t>
      </w:r>
      <w:proofErr w:type="spellStart"/>
      <w:r>
        <w:rPr>
          <w:color w:val="000000" w:themeColor="text1"/>
        </w:rPr>
        <w:t>Carskadon</w:t>
      </w:r>
      <w:proofErr w:type="spellEnd"/>
      <w:r>
        <w:rPr>
          <w:color w:val="000000" w:themeColor="text1"/>
        </w:rPr>
        <w:t xml:space="preserve">, M. A., &amp; </w:t>
      </w:r>
      <w:proofErr w:type="spellStart"/>
      <w:r>
        <w:rPr>
          <w:color w:val="000000" w:themeColor="text1"/>
        </w:rPr>
        <w:t>Chervin</w:t>
      </w:r>
      <w:proofErr w:type="spellEnd"/>
      <w:r>
        <w:rPr>
          <w:color w:val="000000" w:themeColor="text1"/>
        </w:rPr>
        <w:t xml:space="preserve">,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aspects of sleep hygiene. Findings from the 2004 National Sleep Foundation Sleep in America Poll. </w:t>
      </w:r>
      <w:r>
        <w:rPr>
          <w:i/>
          <w:color w:val="000000" w:themeColor="text1"/>
        </w:rPr>
        <w:t>Sleep Medicine, 10,</w:t>
      </w:r>
      <w:r>
        <w:rPr>
          <w:color w:val="000000" w:themeColor="text1"/>
        </w:rPr>
        <w:t xml:space="preserve"> 771–779. </w:t>
      </w:r>
      <w:r>
        <w:rPr>
          <w:rFonts w:eastAsia="Times New Roman" w:cs="Times New Roman"/>
          <w:color w:val="000000" w:themeColor="text1"/>
          <w:kern w:val="0"/>
          <w:lang w:eastAsia="en-US"/>
        </w:rPr>
        <w:t>doi:10.1016/j.sleep.2008.07.016</w:t>
      </w:r>
    </w:p>
    <w:p w14:paraId="1DCC707E"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Minkel</w:t>
      </w:r>
      <w:proofErr w:type="spellEnd"/>
      <w:r>
        <w:rPr>
          <w:rFonts w:eastAsia="Times New Roman" w:cstheme="minorHAnsi"/>
          <w:color w:val="000000" w:themeColor="text1"/>
          <w:shd w:val="clear" w:color="auto" w:fill="FFFFFF"/>
        </w:rPr>
        <w:t xml:space="preserve">, J. D., Banks, S., </w:t>
      </w:r>
      <w:proofErr w:type="spellStart"/>
      <w:r>
        <w:rPr>
          <w:rFonts w:eastAsia="Times New Roman" w:cstheme="minorHAnsi"/>
          <w:color w:val="000000" w:themeColor="text1"/>
          <w:shd w:val="clear" w:color="auto" w:fill="FFFFFF"/>
        </w:rPr>
        <w:t>Htaik</w:t>
      </w:r>
      <w:proofErr w:type="spellEnd"/>
      <w:r>
        <w:rPr>
          <w:rFonts w:eastAsia="Times New Roman" w:cstheme="minorHAnsi"/>
          <w:color w:val="000000" w:themeColor="text1"/>
          <w:shd w:val="clear" w:color="auto" w:fill="FFFFFF"/>
        </w:rPr>
        <w:t xml:space="preserve">, O., </w:t>
      </w:r>
      <w:proofErr w:type="spellStart"/>
      <w:r>
        <w:rPr>
          <w:rFonts w:eastAsia="Times New Roman" w:cstheme="minorHAnsi"/>
          <w:color w:val="000000" w:themeColor="text1"/>
          <w:shd w:val="clear" w:color="auto" w:fill="FFFFFF"/>
        </w:rPr>
        <w:t>Moreta</w:t>
      </w:r>
      <w:proofErr w:type="spellEnd"/>
      <w:r>
        <w:rPr>
          <w:rFonts w:eastAsia="Times New Roman" w:cstheme="minorHAnsi"/>
          <w:color w:val="000000" w:themeColor="text1"/>
          <w:shd w:val="clear" w:color="auto" w:fill="FFFFFF"/>
        </w:rPr>
        <w:t xml:space="preserve">, M. C., Jones, C. W., McGlinchey, E. L., et al. (2012). </w:t>
      </w:r>
    </w:p>
    <w:p w14:paraId="47044207" w14:textId="77777777" w:rsidR="005210E5"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38" w:tgtFrame="_blank">
        <w:r>
          <w:rPr>
            <w:rStyle w:val="InternetLink"/>
            <w:rFonts w:eastAsia="Times New Roman" w:cstheme="minorHAnsi"/>
            <w:color w:val="000000" w:themeColor="text1"/>
            <w:highlight w:val="whit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proofErr w:type="spellStart"/>
      <w:r>
        <w:rPr>
          <w:rStyle w:val="titleauthoretc"/>
          <w:rFonts w:eastAsia="Times New Roman" w:cstheme="minorHAnsi"/>
          <w:b w:val="0"/>
          <w:color w:val="000000" w:themeColor="text1"/>
        </w:rPr>
        <w:t>Misra</w:t>
      </w:r>
      <w:proofErr w:type="spellEnd"/>
      <w:r>
        <w:rPr>
          <w:rStyle w:val="titleauthoretc"/>
          <w:rFonts w:eastAsia="Times New Roman" w:cstheme="minorHAnsi"/>
          <w:b w:val="0"/>
          <w:color w:val="000000" w:themeColor="text1"/>
        </w:rPr>
        <w:t>,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their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Pr>
          <w:rFonts w:eastAsia="Times New Roman" w:cstheme="minorHAnsi"/>
          <w:b w:val="0"/>
          <w:bCs w:val="0"/>
          <w:color w:val="000000" w:themeColor="text1"/>
        </w:rPr>
        <w:t xml:space="preserve">anxiety,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w:t>
      </w:r>
      <w:proofErr w:type="spellStart"/>
      <w:r>
        <w:rPr>
          <w:rFonts w:eastAsia="Times New Roman" w:cstheme="majorHAnsi"/>
          <w:color w:val="000000" w:themeColor="text1"/>
          <w:kern w:val="0"/>
          <w:shd w:val="clear" w:color="auto" w:fill="FFFFFF"/>
          <w:lang w:eastAsia="en-US"/>
        </w:rPr>
        <w:t>Yzerbyt</w:t>
      </w:r>
      <w:proofErr w:type="spellEnd"/>
      <w:r>
        <w:rPr>
          <w:rFonts w:eastAsia="Times New Roman" w:cstheme="majorHAnsi"/>
          <w:color w:val="000000" w:themeColor="text1"/>
          <w:kern w:val="0"/>
          <w:shd w:val="clear" w:color="auto" w:fill="FFFFFF"/>
          <w:lang w:eastAsia="en-US"/>
        </w:rPr>
        <w:t xml:space="preserve">, V. Y. (2005). When moderation is mediated and mediation </w:t>
      </w:r>
    </w:p>
    <w:p w14:paraId="7DA96B14" w14:textId="77777777" w:rsidR="005210E5" w:rsidRDefault="004F35FD">
      <w:pPr>
        <w:ind w:left="720" w:firstLine="0"/>
      </w:pPr>
      <w:r>
        <w:rPr>
          <w:rFonts w:eastAsia="Times New Roman" w:cstheme="majorHAnsi"/>
          <w:color w:val="000000" w:themeColor="text1"/>
          <w:kern w:val="0"/>
          <w:shd w:val="clear" w:color="auto" w:fill="FFFFFF"/>
          <w:lang w:eastAsia="en-US"/>
        </w:rPr>
        <w:lastRenderedPageBreak/>
        <w:t>is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xml:space="preserve">: </w:t>
      </w:r>
      <w:hyperlink r:id="rId39" w:tgtFrame="_blank">
        <w:r>
          <w:rPr>
            <w:rStyle w:val="InternetLink"/>
            <w:rFonts w:ascii="Helvetica" w:eastAsia="Times New Roman" w:hAnsi="Helvetica"/>
            <w:color w:val="000000" w:themeColor="text1"/>
            <w:sz w:val="21"/>
            <w:szCs w:val="21"/>
            <w:highlight w:val="white"/>
          </w:rPr>
          <w:t>http://dx.doi.org/10.1037/0022-3514.89.6.852</w:t>
        </w:r>
      </w:hyperlink>
      <w:r>
        <w:rPr>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w:t>
      </w:r>
      <w:proofErr w:type="spellStart"/>
      <w:r>
        <w:rPr>
          <w:color w:val="000000" w:themeColor="text1"/>
        </w:rPr>
        <w:t>Gortmaker</w:t>
      </w:r>
      <w:proofErr w:type="spellEnd"/>
      <w:r>
        <w:rPr>
          <w:color w:val="000000" w:themeColor="text1"/>
        </w:rPr>
        <w:t xml:space="preserve">, S. L., Subramanian, S. V., &amp; Wechsler, H. (2007). </w:t>
      </w:r>
    </w:p>
    <w:p w14:paraId="614584ED" w14:textId="77777777" w:rsidR="005210E5"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w:t>
      </w:r>
      <w:proofErr w:type="spellStart"/>
      <w:r>
        <w:rPr>
          <w:color w:val="000000" w:themeColor="text1"/>
        </w:rPr>
        <w:t>doi</w:t>
      </w:r>
      <w:proofErr w:type="spellEnd"/>
      <w:r>
        <w:rPr>
          <w:color w:val="000000" w:themeColor="text1"/>
        </w:rPr>
        <w:t xml:space="preserve">: </w:t>
      </w:r>
      <w:hyperlink r:id="rId40">
        <w:r>
          <w:rPr>
            <w:rStyle w:val="InternetLink"/>
            <w:color w:val="000000" w:themeColor="text1"/>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Novotney</w:t>
      </w:r>
      <w:proofErr w:type="spellEnd"/>
      <w:r>
        <w:rPr>
          <w:rFonts w:eastAsia="Times New Roman" w:cs="Times New Roman"/>
          <w:color w:val="000000" w:themeColor="text1"/>
          <w:kern w:val="0"/>
          <w:lang w:eastAsia="en-US"/>
        </w:rPr>
        <w:t xml:space="preserve">,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centers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proofErr w:type="spellStart"/>
      <w:r>
        <w:rPr>
          <w:rFonts w:eastAsia="Times New Roman" w:cs="Times New Roman"/>
          <w:color w:val="000000" w:themeColor="text1"/>
          <w:kern w:val="0"/>
          <w:lang w:eastAsia="en-US"/>
        </w:rPr>
        <w:t>Oginska</w:t>
      </w:r>
      <w:proofErr w:type="spellEnd"/>
      <w:r>
        <w:rPr>
          <w:rFonts w:eastAsia="Times New Roman" w:cs="Times New Roman"/>
          <w:color w:val="000000" w:themeColor="text1"/>
          <w:kern w:val="0"/>
          <w:lang w:eastAsia="en-US"/>
        </w:rPr>
        <w:t xml:space="preserve">, H. &amp; </w:t>
      </w:r>
      <w:proofErr w:type="spellStart"/>
      <w:r>
        <w:rPr>
          <w:rFonts w:eastAsia="Times New Roman" w:cs="Times New Roman"/>
          <w:color w:val="000000" w:themeColor="text1"/>
          <w:kern w:val="0"/>
          <w:lang w:eastAsia="en-US"/>
        </w:rPr>
        <w:t>Pokorski</w:t>
      </w:r>
      <w:proofErr w:type="spellEnd"/>
      <w:r>
        <w:rPr>
          <w:rFonts w:eastAsia="Times New Roman" w:cs="Times New Roman"/>
          <w:color w:val="000000" w:themeColor="text1"/>
          <w:kern w:val="0"/>
          <w:lang w:eastAsia="en-US"/>
        </w:rPr>
        <w:t>, J. (2006). Fatigue and Mood Correlates of Sleep Length in Three Age</w:t>
      </w:r>
      <w:r>
        <w:rPr>
          <w:rFonts w:ascii="Calibri" w:eastAsia="Calibri" w:hAnsi="Calibri" w:cs="Calibri"/>
          <w:color w:val="000000" w:themeColor="text1"/>
          <w:kern w:val="0"/>
          <w:lang w:eastAsia="en-US"/>
        </w:rPr>
        <w:t>‐</w:t>
      </w:r>
    </w:p>
    <w:p w14:paraId="67A4B497" w14:textId="77777777" w:rsidR="00004E25" w:rsidRDefault="004F35FD" w:rsidP="00004E25">
      <w:pPr>
        <w:ind w:left="720" w:firstLine="0"/>
        <w:rPr>
          <w:rFonts w:eastAsia="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10.1080/07420520601089349</w:t>
      </w:r>
    </w:p>
    <w:p w14:paraId="0A076FD3" w14:textId="77777777" w:rsidR="00004E25" w:rsidRDefault="00004E25" w:rsidP="00004E25">
      <w:pPr>
        <w:shd w:val="clear" w:color="auto" w:fill="FFFFFF"/>
        <w:ind w:firstLine="0"/>
        <w:rPr>
          <w:rFonts w:eastAsia="Times New Roman" w:cstheme="minorHAnsi"/>
          <w:color w:val="333333"/>
          <w:kern w:val="0"/>
          <w:lang w:eastAsia="en-US"/>
        </w:rPr>
      </w:pPr>
      <w:proofErr w:type="spellStart"/>
      <w:r>
        <w:rPr>
          <w:rFonts w:eastAsia="Times New Roman" w:cstheme="minorHAnsi"/>
          <w:color w:val="333333"/>
          <w:kern w:val="0"/>
          <w:lang w:eastAsia="en-US"/>
        </w:rPr>
        <w:t>Ohayon</w:t>
      </w:r>
      <w:proofErr w:type="spellEnd"/>
      <w:r>
        <w:rPr>
          <w:rFonts w:eastAsia="Times New Roman" w:cstheme="minorHAnsi"/>
          <w:color w:val="333333"/>
          <w:kern w:val="0"/>
          <w:lang w:eastAsia="en-US"/>
        </w:rPr>
        <w:t>, M.</w:t>
      </w:r>
      <w:r w:rsidRPr="00004E25">
        <w:rPr>
          <w:rFonts w:eastAsia="Times New Roman" w:cstheme="minorHAnsi"/>
          <w:color w:val="333333"/>
          <w:kern w:val="0"/>
          <w:lang w:eastAsia="en-US"/>
        </w:rPr>
        <w:t xml:space="preserve"> et al.</w:t>
      </w:r>
      <w:r>
        <w:rPr>
          <w:rFonts w:eastAsia="Times New Roman" w:cstheme="minorHAnsi"/>
          <w:color w:val="333333"/>
          <w:kern w:val="0"/>
          <w:lang w:eastAsia="en-US"/>
        </w:rPr>
        <w:t xml:space="preserve"> (2017). </w:t>
      </w:r>
      <w:r w:rsidRPr="00004E25">
        <w:rPr>
          <w:rFonts w:eastAsia="Times New Roman" w:cstheme="minorHAnsi"/>
          <w:color w:val="333333"/>
          <w:kern w:val="0"/>
          <w:lang w:eastAsia="en-US"/>
        </w:rPr>
        <w:t xml:space="preserve">National Sleep Foundation's sleep quality recommendations: first </w:t>
      </w:r>
    </w:p>
    <w:p w14:paraId="39852341" w14:textId="3A69A1A0" w:rsidR="00004E25" w:rsidRPr="00004E25" w:rsidRDefault="00004E25" w:rsidP="00732088">
      <w:pPr>
        <w:shd w:val="clear" w:color="auto" w:fill="FFFFFF"/>
        <w:ind w:left="720" w:firstLine="0"/>
        <w:rPr>
          <w:rFonts w:eastAsia="Times New Roman" w:cstheme="minorHAnsi"/>
          <w:color w:val="333333"/>
          <w:kern w:val="0"/>
          <w:lang w:eastAsia="en-US"/>
        </w:rPr>
      </w:pPr>
      <w:r w:rsidRPr="00004E25">
        <w:rPr>
          <w:rFonts w:eastAsia="Times New Roman" w:cstheme="minorHAnsi"/>
          <w:color w:val="333333"/>
          <w:kern w:val="0"/>
          <w:lang w:eastAsia="en-US"/>
        </w:rPr>
        <w:t>report</w:t>
      </w:r>
      <w:r>
        <w:rPr>
          <w:rFonts w:eastAsia="Times New Roman" w:cstheme="minorHAnsi"/>
          <w:color w:val="333333"/>
          <w:kern w:val="0"/>
          <w:lang w:eastAsia="en-US"/>
        </w:rPr>
        <w:t xml:space="preserve">. </w:t>
      </w:r>
      <w:r w:rsidRPr="00004E25">
        <w:rPr>
          <w:rFonts w:eastAsia="Times New Roman" w:cstheme="minorHAnsi"/>
          <w:i/>
          <w:color w:val="333333"/>
          <w:kern w:val="0"/>
          <w:lang w:eastAsia="en-US"/>
        </w:rPr>
        <w:t>Sleep Health: Journal of the National Sleep Foundation, 3</w:t>
      </w:r>
      <w:r>
        <w:rPr>
          <w:rFonts w:eastAsia="Times New Roman" w:cstheme="minorHAnsi"/>
          <w:color w:val="333333"/>
          <w:kern w:val="0"/>
          <w:lang w:eastAsia="en-US"/>
        </w:rPr>
        <w:t>(</w:t>
      </w:r>
      <w:r w:rsidRPr="00004E25">
        <w:rPr>
          <w:rFonts w:eastAsia="Times New Roman" w:cstheme="minorHAnsi"/>
          <w:color w:val="333333"/>
          <w:kern w:val="0"/>
          <w:lang w:eastAsia="en-US"/>
        </w:rPr>
        <w:t>1</w:t>
      </w:r>
      <w:r>
        <w:rPr>
          <w:rFonts w:eastAsia="Times New Roman" w:cstheme="minorHAnsi"/>
          <w:color w:val="333333"/>
          <w:kern w:val="0"/>
          <w:lang w:eastAsia="en-US"/>
        </w:rPr>
        <w:t>), 6–</w:t>
      </w:r>
      <w:r w:rsidRPr="00004E25">
        <w:rPr>
          <w:rFonts w:eastAsia="Times New Roman" w:cstheme="minorHAnsi"/>
          <w:color w:val="333333"/>
          <w:kern w:val="0"/>
          <w:lang w:eastAsia="en-US"/>
        </w:rPr>
        <w:t>19</w:t>
      </w:r>
      <w:r>
        <w:rPr>
          <w:rFonts w:eastAsia="Times New Roman" w:cstheme="minorHAnsi"/>
          <w:color w:val="333333"/>
          <w:kern w:val="0"/>
          <w:lang w:eastAsia="en-US"/>
        </w:rPr>
        <w:t>.</w:t>
      </w:r>
      <w:r w:rsidR="00732088">
        <w:rPr>
          <w:rFonts w:eastAsia="Times New Roman" w:cstheme="minorHAnsi"/>
          <w:color w:val="333333"/>
          <w:kern w:val="0"/>
          <w:lang w:eastAsia="en-US"/>
        </w:rPr>
        <w:t xml:space="preserve"> </w:t>
      </w:r>
      <w:proofErr w:type="spellStart"/>
      <w:r w:rsidR="00732088">
        <w:rPr>
          <w:rFonts w:eastAsia="Times New Roman" w:cstheme="minorHAnsi"/>
          <w:color w:val="333333"/>
          <w:kern w:val="0"/>
          <w:lang w:eastAsia="en-US"/>
        </w:rPr>
        <w:t>doi</w:t>
      </w:r>
      <w:proofErr w:type="spellEnd"/>
      <w:r w:rsidR="00732088">
        <w:rPr>
          <w:rFonts w:eastAsia="Times New Roman" w:cstheme="minorHAnsi"/>
          <w:color w:val="333333"/>
          <w:kern w:val="0"/>
          <w:lang w:eastAsia="en-US"/>
        </w:rPr>
        <w:t xml:space="preserve">: </w:t>
      </w:r>
      <w:r w:rsidR="00732088" w:rsidRPr="00732088">
        <w:rPr>
          <w:rFonts w:eastAsia="Times New Roman" w:cstheme="minorHAnsi"/>
          <w:color w:val="333333"/>
          <w:kern w:val="0"/>
          <w:lang w:eastAsia="en-US"/>
        </w:rPr>
        <w:t>https://doi.org/10.1016/j.sleh.2016.11.006</w:t>
      </w:r>
    </w:p>
    <w:p w14:paraId="25976FDE" w14:textId="77777777" w:rsidR="005210E5" w:rsidRDefault="004F35FD">
      <w:pPr>
        <w:ind w:firstLine="0"/>
        <w:rPr>
          <w:color w:val="000000" w:themeColor="text1"/>
        </w:rPr>
      </w:pPr>
      <w:proofErr w:type="spellStart"/>
      <w:r>
        <w:rPr>
          <w:color w:val="000000" w:themeColor="text1"/>
        </w:rPr>
        <w:t>Orzech</w:t>
      </w:r>
      <w:proofErr w:type="spellEnd"/>
      <w:r>
        <w:rPr>
          <w:color w:val="000000" w:themeColor="text1"/>
        </w:rPr>
        <w:t xml:space="preserve">, K. M., </w:t>
      </w:r>
      <w:proofErr w:type="spellStart"/>
      <w:r>
        <w:rPr>
          <w:color w:val="000000" w:themeColor="text1"/>
        </w:rPr>
        <w:t>Salafsky</w:t>
      </w:r>
      <w:proofErr w:type="spellEnd"/>
      <w:r>
        <w:rPr>
          <w:color w:val="000000" w:themeColor="text1"/>
        </w:rPr>
        <w:t xml:space="preserve">, D. B., &amp; Hamilton, L.A. (2011). The State of Sleep Among College </w:t>
      </w:r>
    </w:p>
    <w:p w14:paraId="3DAB57DD" w14:textId="77777777" w:rsidR="005210E5" w:rsidRDefault="004F35FD">
      <w:pPr>
        <w:ind w:left="720" w:firstLine="0"/>
        <w:rPr>
          <w:color w:val="000000" w:themeColor="text1"/>
        </w:rPr>
      </w:pPr>
      <w:r>
        <w:rPr>
          <w:color w:val="000000" w:themeColor="text1"/>
        </w:rPr>
        <w:t xml:space="preserve">Students at a Large Public University. </w:t>
      </w:r>
      <w:r>
        <w:rPr>
          <w:i/>
          <w:color w:val="000000" w:themeColor="text1"/>
        </w:rPr>
        <w:t>Journal of American College Health, 59(7),</w:t>
      </w:r>
      <w:r>
        <w:rPr>
          <w:color w:val="000000" w:themeColor="text1"/>
        </w:rPr>
        <w:t xml:space="preserve"> 612-619. </w:t>
      </w:r>
      <w:proofErr w:type="spellStart"/>
      <w:r>
        <w:rPr>
          <w:color w:val="000000" w:themeColor="text1"/>
        </w:rPr>
        <w:t>doi</w:t>
      </w:r>
      <w:proofErr w:type="spellEnd"/>
      <w:r>
        <w:rPr>
          <w:color w:val="000000" w:themeColor="text1"/>
        </w:rPr>
        <w:t>: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proofErr w:type="spellStart"/>
      <w:r>
        <w:rPr>
          <w:rFonts w:cstheme="majorHAnsi"/>
          <w:color w:val="000000" w:themeColor="text1"/>
          <w:kern w:val="0"/>
        </w:rPr>
        <w:t>Pagel</w:t>
      </w:r>
      <w:proofErr w:type="spellEnd"/>
      <w:r>
        <w:rPr>
          <w:rFonts w:cstheme="majorHAnsi"/>
          <w:color w:val="000000" w:themeColor="text1"/>
          <w:kern w:val="0"/>
        </w:rPr>
        <w:t xml:space="preserve">,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different educational levels. </w:t>
      </w:r>
      <w:r>
        <w:rPr>
          <w:rFonts w:cstheme="majorHAnsi"/>
          <w:i/>
          <w:color w:val="000000" w:themeColor="text1"/>
          <w:kern w:val="0"/>
        </w:rPr>
        <w:t>Frontiers in Neurology 1(125)</w:t>
      </w:r>
      <w:r>
        <w:rPr>
          <w:rFonts w:cstheme="majorHAnsi"/>
          <w:color w:val="000000" w:themeColor="text1"/>
          <w:kern w:val="0"/>
        </w:rPr>
        <w:t xml:space="preserve">, 1-6.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Pechtel</w:t>
      </w:r>
      <w:proofErr w:type="spellEnd"/>
      <w:r>
        <w:rPr>
          <w:rFonts w:eastAsia="Times New Roman" w:cstheme="minorHAnsi"/>
          <w:color w:val="000000" w:themeColor="text1"/>
          <w:kern w:val="0"/>
          <w:shd w:val="clear" w:color="auto" w:fill="FFFFFF"/>
          <w:lang w:eastAsia="en-US"/>
        </w:rPr>
        <w:t xml:space="preserve">, P., &amp; </w:t>
      </w:r>
      <w:proofErr w:type="spellStart"/>
      <w:r>
        <w:rPr>
          <w:rFonts w:eastAsia="Times New Roman" w:cstheme="minorHAnsi"/>
          <w:color w:val="000000" w:themeColor="text1"/>
          <w:kern w:val="0"/>
          <w:shd w:val="clear" w:color="auto" w:fill="FFFFFF"/>
          <w:lang w:eastAsia="en-US"/>
        </w:rPr>
        <w:t>Pizzagalli</w:t>
      </w:r>
      <w:proofErr w:type="spellEnd"/>
      <w:r>
        <w:rPr>
          <w:rFonts w:eastAsia="Times New Roman" w:cstheme="minorHAnsi"/>
          <w:color w:val="000000" w:themeColor="text1"/>
          <w:kern w:val="0"/>
          <w:shd w:val="clear" w:color="auto" w:fill="FFFFFF"/>
          <w:lang w:eastAsia="en-US"/>
        </w:rPr>
        <w:t xml:space="preserve">,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Perfect, M. M., Levine</w:t>
      </w:r>
      <w:r>
        <w:rPr>
          <w:rFonts w:ascii="Calibri" w:eastAsia="Calibri" w:hAnsi="Calibri" w:cs="Calibr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Donnerstein</w:t>
      </w:r>
      <w:proofErr w:type="spellEnd"/>
      <w:r>
        <w:rPr>
          <w:rFonts w:eastAsia="Times New Roman" w:cstheme="minorHAnsi"/>
          <w:color w:val="000000" w:themeColor="text1"/>
          <w:kern w:val="0"/>
          <w:shd w:val="clear" w:color="auto" w:fill="FFFFFF"/>
          <w:lang w:eastAsia="en-US"/>
        </w:rPr>
        <w:t xml:space="preserve">, D., Archbold, K., Goodwin, J. L., &amp; Quan,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lastRenderedPageBreak/>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Ginter, D. R., &amp; </w:t>
      </w:r>
      <w:proofErr w:type="spellStart"/>
      <w:r>
        <w:rPr>
          <w:rFonts w:eastAsia="Times New Roman" w:cs="Times New Roman"/>
          <w:color w:val="000000" w:themeColor="text1"/>
          <w:kern w:val="0"/>
          <w:lang w:eastAsia="en-US"/>
        </w:rPr>
        <w:t>Sadowsky</w:t>
      </w:r>
      <w:proofErr w:type="spellEnd"/>
      <w:r>
        <w:rPr>
          <w:rFonts w:eastAsia="Times New Roman" w:cs="Times New Roman"/>
          <w:color w:val="000000" w:themeColor="text1"/>
          <w:kern w:val="0"/>
          <w:lang w:eastAsia="en-US"/>
        </w:rPr>
        <w:t xml:space="preserve">, B. (1997). Sleep quality versus sleep quantity: </w:t>
      </w:r>
    </w:p>
    <w:p w14:paraId="66960ECB" w14:textId="77777777" w:rsidR="005210E5" w:rsidRDefault="004F35FD">
      <w:pPr>
        <w:ind w:left="720" w:firstLine="0"/>
      </w:pPr>
      <w:r>
        <w:rPr>
          <w:rFonts w:eastAsia="Times New Roman" w:cs="Times New Roman"/>
          <w:color w:val="000000" w:themeColor="text1"/>
          <w:kern w:val="0"/>
          <w:lang w:eastAsia="en-US"/>
        </w:rPr>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hyperlink r:id="rId41" w:tgtFrame="Persistent link using digital object identifier">
        <w:r>
          <w:rPr>
            <w:rStyle w:val="InternetLink"/>
            <w:rFonts w:ascii="Arial" w:eastAsia="Times New Roman" w:hAnsi="Arial" w:cs="Arial"/>
            <w:color w:val="000000" w:themeColor="text1"/>
            <w:sz w:val="20"/>
            <w:szCs w:val="20"/>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w:t>
      </w:r>
      <w:proofErr w:type="spellStart"/>
      <w:r>
        <w:rPr>
          <w:color w:val="000000" w:themeColor="text1"/>
        </w:rPr>
        <w:t>Huffcutt</w:t>
      </w:r>
      <w:proofErr w:type="spellEnd"/>
      <w:r>
        <w:rPr>
          <w:color w:val="000000" w:themeColor="text1"/>
        </w:rPr>
        <w:t xml:space="preserve">, A. (1996). Effects of sleep deprivation on performance: A meta-analysis. </w:t>
      </w:r>
    </w:p>
    <w:p w14:paraId="2E48A3C2" w14:textId="77777777" w:rsidR="005210E5"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w:t>
      </w:r>
      <w:proofErr w:type="spellStart"/>
      <w:r>
        <w:rPr>
          <w:color w:val="000000" w:themeColor="text1"/>
        </w:rPr>
        <w:t>doi</w:t>
      </w:r>
      <w:proofErr w:type="spellEnd"/>
      <w:r>
        <w:rPr>
          <w:color w:val="000000" w:themeColor="text1"/>
        </w:rPr>
        <w:t xml:space="preserve">: </w:t>
      </w:r>
      <w:hyperlink r:id="rId42">
        <w:r>
          <w:rPr>
            <w:rStyle w:val="InternetLink"/>
            <w:rFonts w:eastAsia="Times New Roman" w:cstheme="minorHAnsi"/>
            <w:color w:val="000000" w:themeColor="text1"/>
            <w:highlight w:val="whit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Related to College Students' Cognitive Performance. Journal of American College Health, 46(3), 121-126.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10.1080/07448489709595597</w:t>
      </w:r>
    </w:p>
    <w:p w14:paraId="2452B3F3" w14:textId="77777777" w:rsidR="005210E5" w:rsidRDefault="004F35FD">
      <w:pPr>
        <w:ind w:firstLine="0"/>
        <w:rPr>
          <w:color w:val="000000" w:themeColor="text1"/>
        </w:rPr>
      </w:pPr>
      <w:r>
        <w:rPr>
          <w:color w:val="000000" w:themeColor="text1"/>
        </w:rPr>
        <w:t xml:space="preserve">Pontifex, M. B., Hillman, C. H., </w:t>
      </w:r>
      <w:proofErr w:type="spellStart"/>
      <w:r>
        <w:rPr>
          <w:color w:val="000000" w:themeColor="text1"/>
        </w:rPr>
        <w:t>Fernhall</w:t>
      </w:r>
      <w:proofErr w:type="spellEnd"/>
      <w:r>
        <w:rPr>
          <w:color w:val="000000" w:themeColor="text1"/>
        </w:rPr>
        <w:t xml:space="preserve">, B., Thompson, K. M., &amp; </w:t>
      </w:r>
      <w:proofErr w:type="spellStart"/>
      <w:r>
        <w:rPr>
          <w:color w:val="000000" w:themeColor="text1"/>
        </w:rPr>
        <w:t>Valentini</w:t>
      </w:r>
      <w:proofErr w:type="spellEnd"/>
      <w:r>
        <w:rPr>
          <w:color w:val="000000" w:themeColor="text1"/>
        </w:rPr>
        <w:t xml:space="preserve">, A. M. (2009). The </w:t>
      </w:r>
    </w:p>
    <w:p w14:paraId="13CE34F1" w14:textId="77777777" w:rsidR="005210E5" w:rsidRDefault="004F35FD">
      <w:pPr>
        <w:ind w:left="720" w:firstLine="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10.1249/MSS.0b013e3181907d69</w:t>
      </w:r>
    </w:p>
    <w:p w14:paraId="68D1B5D9" w14:textId="77777777" w:rsidR="005210E5" w:rsidRDefault="004F35FD">
      <w:pPr>
        <w:ind w:firstLine="0"/>
        <w:rPr>
          <w:color w:val="000000" w:themeColor="text1"/>
        </w:rPr>
      </w:pPr>
      <w:proofErr w:type="spellStart"/>
      <w:r>
        <w:rPr>
          <w:color w:val="000000" w:themeColor="text1"/>
        </w:rPr>
        <w:t>Puterman</w:t>
      </w:r>
      <w:proofErr w:type="spellEnd"/>
      <w:r>
        <w:rPr>
          <w:color w:val="000000" w:themeColor="text1"/>
        </w:rPr>
        <w:t xml:space="preserve">,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proofErr w:type="spellStart"/>
      <w:r>
        <w:rPr>
          <w:i/>
          <w:color w:val="000000" w:themeColor="text1"/>
        </w:rPr>
        <w:t>PLoS</w:t>
      </w:r>
      <w:proofErr w:type="spellEnd"/>
      <w:r>
        <w:rPr>
          <w:i/>
          <w:color w:val="000000" w:themeColor="text1"/>
        </w:rPr>
        <w:t xml:space="preserve"> ONE, 5(5)</w:t>
      </w:r>
      <w:r>
        <w:rPr>
          <w:color w:val="000000" w:themeColor="text1"/>
        </w:rPr>
        <w:t>, 1-6. doi:10.1371/journal.pone.0010837</w:t>
      </w:r>
    </w:p>
    <w:p w14:paraId="6561672A" w14:textId="77777777" w:rsidR="005210E5" w:rsidRDefault="004F35FD">
      <w:pPr>
        <w:ind w:firstLine="0"/>
        <w:rPr>
          <w:color w:val="000000" w:themeColor="text1"/>
        </w:rPr>
      </w:pPr>
      <w:r>
        <w:rPr>
          <w:color w:val="000000" w:themeColor="text1"/>
        </w:rPr>
        <w:t xml:space="preserve">Randazzo, A., </w:t>
      </w:r>
      <w:proofErr w:type="spellStart"/>
      <w:r>
        <w:rPr>
          <w:color w:val="000000" w:themeColor="text1"/>
        </w:rPr>
        <w:t>Muehlbach</w:t>
      </w:r>
      <w:proofErr w:type="spellEnd"/>
      <w:r>
        <w:rPr>
          <w:color w:val="000000" w:themeColor="text1"/>
        </w:rPr>
        <w:t xml:space="preserve">, M., Schweitzer, P., &amp; Walsh, J. (1998). Cognitive function following </w:t>
      </w:r>
    </w:p>
    <w:p w14:paraId="28A82B79" w14:textId="0A0DACB8" w:rsidR="005210E5" w:rsidRPr="00F75672" w:rsidRDefault="004F35FD" w:rsidP="00F75672">
      <w:pPr>
        <w:ind w:left="720" w:firstLine="0"/>
      </w:pPr>
      <w:r>
        <w:rPr>
          <w:color w:val="000000" w:themeColor="text1"/>
        </w:rPr>
        <w:t xml:space="preserve">acute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w:t>
      </w:r>
      <w:proofErr w:type="spellStart"/>
      <w:r>
        <w:rPr>
          <w:color w:val="000000" w:themeColor="text1"/>
        </w:rPr>
        <w:t>doi</w:t>
      </w:r>
      <w:proofErr w:type="spellEnd"/>
      <w:r>
        <w:rPr>
          <w:color w:val="000000" w:themeColor="text1"/>
        </w:rPr>
        <w:t xml:space="preserve">: </w:t>
      </w:r>
      <w:hyperlink r:id="rId43">
        <w:r>
          <w:rPr>
            <w:rStyle w:val="InternetLink"/>
            <w:rFonts w:eastAsia="Times New Roman" w:cstheme="minorHAnsi"/>
            <w:color w:val="000000" w:themeColor="text1"/>
            <w:highlight w:val="white"/>
          </w:rPr>
          <w:t>https://doi.org/10.1093/sleep/21.8.861</w:t>
        </w:r>
      </w:hyperlink>
    </w:p>
    <w:p w14:paraId="56989074" w14:textId="77777777" w:rsidR="005210E5" w:rsidRDefault="004F35FD">
      <w:pPr>
        <w:ind w:firstLine="0"/>
        <w:rPr>
          <w:rFonts w:cstheme="minorHAnsi"/>
          <w:color w:val="000000" w:themeColor="text1"/>
          <w:kern w:val="0"/>
        </w:rPr>
      </w:pPr>
      <w:proofErr w:type="spellStart"/>
      <w:r>
        <w:rPr>
          <w:rFonts w:cstheme="minorHAnsi"/>
          <w:color w:val="000000" w:themeColor="text1"/>
          <w:kern w:val="0"/>
        </w:rPr>
        <w:t>Rasberry</w:t>
      </w:r>
      <w:proofErr w:type="spellEnd"/>
      <w:r>
        <w:rPr>
          <w:rFonts w:cstheme="minorHAnsi"/>
          <w:color w:val="000000" w:themeColor="text1"/>
          <w:kern w:val="0"/>
        </w:rPr>
        <w:t xml:space="preserve">,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inorHAnsi"/>
          <w:color w:val="000000" w:themeColor="text1"/>
          <w:kern w:val="0"/>
        </w:rPr>
        <w:lastRenderedPageBreak/>
        <w:t xml:space="preserve">physical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 xml:space="preserve">52(Suppl 1), </w:t>
      </w:r>
      <w:r>
        <w:rPr>
          <w:rFonts w:cstheme="minorHAnsi"/>
          <w:color w:val="000000" w:themeColor="text1"/>
          <w:kern w:val="0"/>
        </w:rPr>
        <w:t xml:space="preserve">S10-S20. </w:t>
      </w:r>
      <w:r>
        <w:rPr>
          <w:rFonts w:eastAsia="Times New Roman" w:cs="Times New Roman"/>
          <w:color w:val="000000" w:themeColor="text1"/>
          <w:kern w:val="0"/>
          <w:lang w:eastAsia="en-US"/>
        </w:rPr>
        <w:t>doi:10.1016/j.ypmed.2011.01.027</w:t>
      </w:r>
    </w:p>
    <w:p w14:paraId="062D9E23" w14:textId="77777777" w:rsidR="005210E5" w:rsidRDefault="004F35FD">
      <w:pPr>
        <w:ind w:firstLine="0"/>
        <w:rPr>
          <w:color w:val="000000" w:themeColor="text1"/>
        </w:rPr>
      </w:pPr>
      <w:r>
        <w:rPr>
          <w:color w:val="000000" w:themeColor="text1"/>
        </w:rPr>
        <w:t xml:space="preserve">Redline, S., Strauss, M., Adams, N., Winters, M., Roebuck, T., Spry, K. et al. (2007). </w:t>
      </w:r>
    </w:p>
    <w:p w14:paraId="1F18659B" w14:textId="77777777" w:rsidR="005210E5" w:rsidRDefault="004F35FD">
      <w:pPr>
        <w:ind w:left="720" w:firstLine="0"/>
      </w:pPr>
      <w:r>
        <w:rPr>
          <w:color w:val="000000" w:themeColor="text1"/>
        </w:rPr>
        <w:t xml:space="preserve">Neuropsychological function in mild sleep-disordered breathing. </w:t>
      </w:r>
      <w:r>
        <w:rPr>
          <w:i/>
          <w:color w:val="000000" w:themeColor="text1"/>
        </w:rPr>
        <w:t xml:space="preserve">Sleep, 20, </w:t>
      </w:r>
      <w:r>
        <w:rPr>
          <w:color w:val="000000" w:themeColor="text1"/>
        </w:rPr>
        <w:t xml:space="preserve">160-167. </w:t>
      </w:r>
      <w:proofErr w:type="spellStart"/>
      <w:r>
        <w:rPr>
          <w:color w:val="000000" w:themeColor="text1"/>
        </w:rPr>
        <w:t>doi</w:t>
      </w:r>
      <w:proofErr w:type="spellEnd"/>
      <w:r>
        <w:rPr>
          <w:color w:val="000000" w:themeColor="text1"/>
        </w:rPr>
        <w:t xml:space="preserve">: </w:t>
      </w:r>
      <w:hyperlink r:id="rId44">
        <w:r>
          <w:rPr>
            <w:rStyle w:val="InternetLink"/>
            <w:rFonts w:eastAsia="Times New Roman" w:cstheme="minorHAnsi"/>
            <w:color w:val="000000" w:themeColor="text1"/>
            <w:highlight w:val="white"/>
          </w:rPr>
          <w:t>https://doi.org/10.1093/sleep/20.2.160</w:t>
        </w:r>
      </w:hyperlink>
    </w:p>
    <w:p w14:paraId="05FEAA54" w14:textId="77777777" w:rsidR="005210E5" w:rsidRDefault="004F35FD">
      <w:pPr>
        <w:ind w:firstLine="0"/>
        <w:rPr>
          <w:color w:val="000000" w:themeColor="text1"/>
        </w:rPr>
      </w:pPr>
      <w:proofErr w:type="spellStart"/>
      <w:r>
        <w:rPr>
          <w:color w:val="000000" w:themeColor="text1"/>
        </w:rPr>
        <w:t>Sadeh</w:t>
      </w:r>
      <w:proofErr w:type="spellEnd"/>
      <w:r>
        <w:rPr>
          <w:color w:val="000000" w:themeColor="text1"/>
        </w:rPr>
        <w:t xml:space="preserve">, A., Gruber, R., &amp; </w:t>
      </w:r>
      <w:proofErr w:type="spellStart"/>
      <w:r>
        <w:rPr>
          <w:color w:val="000000" w:themeColor="text1"/>
        </w:rPr>
        <w:t>Raviv</w:t>
      </w:r>
      <w:proofErr w:type="spellEnd"/>
      <w:r>
        <w:rPr>
          <w:color w:val="000000" w:themeColor="text1"/>
        </w:rPr>
        <w:t xml:space="preserve">,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school-age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proofErr w:type="spellStart"/>
      <w:r>
        <w:rPr>
          <w:rFonts w:eastAsia="Times New Roman" w:cstheme="minorHAnsi"/>
          <w:bCs/>
          <w:color w:val="000000" w:themeColor="text1"/>
          <w:kern w:val="0"/>
          <w:shd w:val="clear" w:color="auto" w:fill="FFFFFF"/>
          <w:lang w:eastAsia="en-US"/>
        </w:rPr>
        <w:t>doi</w:t>
      </w:r>
      <w:proofErr w:type="spellEnd"/>
      <w:r>
        <w:rPr>
          <w:rFonts w:eastAsia="Times New Roman" w:cstheme="minorHAnsi"/>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 xml:space="preserve">(4), S32. </w:t>
      </w:r>
      <w:proofErr w:type="spellStart"/>
      <w:proofErr w:type="gramStart"/>
      <w:r>
        <w:rPr>
          <w:rFonts w:eastAsia="Times New Roman" w:cstheme="majorHAnsi"/>
          <w:color w:val="000000" w:themeColor="text1"/>
          <w:kern w:val="0"/>
          <w:shd w:val="clear" w:color="auto" w:fill="FFFFFF"/>
          <w:lang w:eastAsia="en-US"/>
        </w:rPr>
        <w:t>doi</w:t>
      </w:r>
      <w:proofErr w:type="spellEnd"/>
      <w:proofErr w:type="gramEnd"/>
      <w:r>
        <w:rPr>
          <w:rFonts w:eastAsia="Times New Roman" w:cstheme="majorHAnsi"/>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10.1111/j.1753-4887.1996.tb03896.x</w:t>
      </w:r>
    </w:p>
    <w:p w14:paraId="107BE783" w14:textId="7C6D53EB" w:rsidR="008D4D2E" w:rsidRDefault="008D4D2E">
      <w:pPr>
        <w:ind w:firstLine="0"/>
        <w:rPr>
          <w:rFonts w:asciiTheme="majorHAnsi" w:eastAsia="Times New Roman" w:hAnsiTheme="majorHAnsi" w:cstheme="majorHAnsi"/>
          <w:color w:val="222222"/>
          <w:kern w:val="0"/>
          <w:shd w:val="clear" w:color="auto" w:fill="FFFFFF"/>
          <w:lang w:eastAsia="en-US"/>
        </w:rPr>
      </w:pPr>
      <w:r>
        <w:rPr>
          <w:rFonts w:asciiTheme="majorHAnsi" w:eastAsia="Times New Roman" w:hAnsiTheme="majorHAnsi" w:cstheme="majorHAnsi"/>
          <w:color w:val="222222"/>
          <w:kern w:val="0"/>
          <w:shd w:val="clear" w:color="auto" w:fill="FFFFFF"/>
          <w:lang w:eastAsia="en-US"/>
        </w:rPr>
        <w:t>-</w:t>
      </w:r>
      <w:proofErr w:type="spellStart"/>
      <w:r w:rsidRPr="008D4D2E">
        <w:rPr>
          <w:rFonts w:asciiTheme="majorHAnsi" w:eastAsia="Times New Roman" w:hAnsiTheme="majorHAnsi" w:cstheme="majorHAnsi"/>
          <w:color w:val="222222"/>
          <w:kern w:val="0"/>
          <w:shd w:val="clear" w:color="auto" w:fill="FFFFFF"/>
          <w:lang w:eastAsia="en-US"/>
        </w:rPr>
        <w:t>Sherina</w:t>
      </w:r>
      <w:proofErr w:type="spellEnd"/>
      <w:r w:rsidRPr="008D4D2E">
        <w:rPr>
          <w:rFonts w:asciiTheme="majorHAnsi" w:eastAsia="Times New Roman" w:hAnsiTheme="majorHAnsi" w:cstheme="majorHAnsi"/>
          <w:color w:val="222222"/>
          <w:kern w:val="0"/>
          <w:shd w:val="clear" w:color="auto" w:fill="FFFFFF"/>
          <w:lang w:eastAsia="en-US"/>
        </w:rPr>
        <w:t xml:space="preserve">, M. S., </w:t>
      </w:r>
      <w:proofErr w:type="spellStart"/>
      <w:r w:rsidRPr="008D4D2E">
        <w:rPr>
          <w:rFonts w:asciiTheme="majorHAnsi" w:eastAsia="Times New Roman" w:hAnsiTheme="majorHAnsi" w:cstheme="majorHAnsi"/>
          <w:color w:val="222222"/>
          <w:kern w:val="0"/>
          <w:shd w:val="clear" w:color="auto" w:fill="FFFFFF"/>
          <w:lang w:eastAsia="en-US"/>
        </w:rPr>
        <w:t>Rampal</w:t>
      </w:r>
      <w:proofErr w:type="spellEnd"/>
      <w:r w:rsidRPr="008D4D2E">
        <w:rPr>
          <w:rFonts w:asciiTheme="majorHAnsi" w:eastAsia="Times New Roman" w:hAnsiTheme="majorHAnsi" w:cstheme="majorHAnsi"/>
          <w:color w:val="222222"/>
          <w:kern w:val="0"/>
          <w:shd w:val="clear" w:color="auto" w:fill="FFFFFF"/>
          <w:lang w:eastAsia="en-US"/>
        </w:rPr>
        <w:t xml:space="preserve">, L., &amp; </w:t>
      </w:r>
      <w:proofErr w:type="spellStart"/>
      <w:r w:rsidRPr="008D4D2E">
        <w:rPr>
          <w:rFonts w:asciiTheme="majorHAnsi" w:eastAsia="Times New Roman" w:hAnsiTheme="majorHAnsi" w:cstheme="majorHAnsi"/>
          <w:color w:val="222222"/>
          <w:kern w:val="0"/>
          <w:shd w:val="clear" w:color="auto" w:fill="FFFFFF"/>
          <w:lang w:eastAsia="en-US"/>
        </w:rPr>
        <w:t>Kaneson</w:t>
      </w:r>
      <w:proofErr w:type="spellEnd"/>
      <w:r w:rsidRPr="008D4D2E">
        <w:rPr>
          <w:rFonts w:asciiTheme="majorHAnsi" w:eastAsia="Times New Roman" w:hAnsiTheme="majorHAnsi" w:cstheme="majorHAnsi"/>
          <w:color w:val="222222"/>
          <w:kern w:val="0"/>
          <w:shd w:val="clear" w:color="auto" w:fill="FFFFFF"/>
          <w:lang w:eastAsia="en-US"/>
        </w:rPr>
        <w:t xml:space="preserve">, N. (2004). Psychological stress among undergraduate </w:t>
      </w:r>
    </w:p>
    <w:p w14:paraId="6616E33F" w14:textId="4FCD2113" w:rsidR="008D4D2E" w:rsidRPr="008D4D2E" w:rsidRDefault="008D4D2E" w:rsidP="00CB4253">
      <w:pPr>
        <w:ind w:left="720" w:firstLine="0"/>
        <w:rPr>
          <w:rFonts w:asciiTheme="majorHAnsi" w:eastAsia="Times New Roman" w:hAnsiTheme="majorHAnsi" w:cstheme="majorHAnsi"/>
          <w:kern w:val="0"/>
          <w:lang w:eastAsia="en-US"/>
        </w:rPr>
      </w:pPr>
      <w:r w:rsidRPr="008D4D2E">
        <w:rPr>
          <w:rFonts w:asciiTheme="majorHAnsi" w:eastAsia="Times New Roman" w:hAnsiTheme="majorHAnsi" w:cstheme="majorHAnsi"/>
          <w:color w:val="222222"/>
          <w:kern w:val="0"/>
          <w:shd w:val="clear" w:color="auto" w:fill="FFFFFF"/>
          <w:lang w:eastAsia="en-US"/>
        </w:rPr>
        <w:t>medical students. </w:t>
      </w:r>
      <w:r w:rsidRPr="008D4D2E">
        <w:rPr>
          <w:rFonts w:asciiTheme="majorHAnsi" w:eastAsia="Times New Roman" w:hAnsiTheme="majorHAnsi" w:cstheme="majorHAnsi"/>
          <w:i/>
          <w:iCs/>
          <w:color w:val="222222"/>
          <w:kern w:val="0"/>
          <w:shd w:val="clear" w:color="auto" w:fill="FFFFFF"/>
          <w:lang w:eastAsia="en-US"/>
        </w:rPr>
        <w:t>Medical Journal of Malaysia</w:t>
      </w:r>
      <w:r w:rsidRPr="008D4D2E">
        <w:rPr>
          <w:rFonts w:asciiTheme="majorHAnsi" w:eastAsia="Times New Roman" w:hAnsiTheme="majorHAnsi" w:cstheme="majorHAnsi"/>
          <w:color w:val="222222"/>
          <w:kern w:val="0"/>
          <w:shd w:val="clear" w:color="auto" w:fill="FFFFFF"/>
          <w:lang w:eastAsia="en-US"/>
        </w:rPr>
        <w:t>, </w:t>
      </w:r>
      <w:r w:rsidRPr="008D4D2E">
        <w:rPr>
          <w:rFonts w:asciiTheme="majorHAnsi" w:eastAsia="Times New Roman" w:hAnsiTheme="majorHAnsi" w:cstheme="majorHAnsi"/>
          <w:i/>
          <w:iCs/>
          <w:color w:val="222222"/>
          <w:kern w:val="0"/>
          <w:shd w:val="clear" w:color="auto" w:fill="FFFFFF"/>
          <w:lang w:eastAsia="en-US"/>
        </w:rPr>
        <w:t>59</w:t>
      </w:r>
      <w:r w:rsidRPr="008D4D2E">
        <w:rPr>
          <w:rFonts w:asciiTheme="majorHAnsi" w:eastAsia="Times New Roman" w:hAnsiTheme="majorHAnsi" w:cstheme="majorHAnsi"/>
          <w:color w:val="222222"/>
          <w:kern w:val="0"/>
          <w:shd w:val="clear" w:color="auto" w:fill="FFFFFF"/>
          <w:lang w:eastAsia="en-US"/>
        </w:rPr>
        <w:t>(2), 207-211.</w:t>
      </w:r>
      <w:r w:rsidR="00CB4253">
        <w:rPr>
          <w:rFonts w:asciiTheme="majorHAnsi" w:eastAsia="Times New Roman" w:hAnsiTheme="majorHAnsi" w:cstheme="majorHAnsi"/>
          <w:color w:val="222222"/>
          <w:kern w:val="0"/>
          <w:shd w:val="clear" w:color="auto" w:fill="FFFFFF"/>
          <w:lang w:eastAsia="en-US"/>
        </w:rPr>
        <w:t xml:space="preserve"> Retrieved from: </w:t>
      </w:r>
      <w:r w:rsidR="00CB4253" w:rsidRPr="00CB4253">
        <w:rPr>
          <w:rFonts w:asciiTheme="majorHAnsi" w:eastAsia="Times New Roman" w:hAnsiTheme="majorHAnsi" w:cstheme="majorHAnsi"/>
          <w:color w:val="222222"/>
          <w:kern w:val="0"/>
          <w:shd w:val="clear" w:color="auto" w:fill="FFFFFF"/>
          <w:lang w:eastAsia="en-US"/>
        </w:rPr>
        <w:t>https://www.researchgate.net/profile/Sherina_Mohd_Sidik/publication/8168566_Psychological_stress_among_undergraduate_medical_students/links/02e7e53ab5c330f26b000000/Psychological-stress-among-undergraduate-medical-students.pdf</w:t>
      </w:r>
      <w:r w:rsidR="00CB4253">
        <w:rPr>
          <w:rFonts w:asciiTheme="majorHAnsi" w:eastAsia="Times New Roman" w:hAnsiTheme="majorHAnsi" w:cstheme="majorHAnsi"/>
          <w:color w:val="222222"/>
          <w:kern w:val="0"/>
          <w:shd w:val="clear" w:color="auto" w:fill="FFFFFF"/>
          <w:lang w:eastAsia="en-US"/>
        </w:rPr>
        <w:t>.</w:t>
      </w:r>
    </w:p>
    <w:p w14:paraId="09785EA0" w14:textId="6185D3B0" w:rsidR="005210E5" w:rsidRDefault="004F35FD">
      <w:pPr>
        <w:ind w:firstLine="0"/>
        <w:rPr>
          <w:color w:val="000000" w:themeColor="text1"/>
        </w:rPr>
      </w:pPr>
      <w:r>
        <w:rPr>
          <w:color w:val="000000" w:themeColor="text1"/>
        </w:rPr>
        <w:t xml:space="preserve">Sibley, B. A., &amp; </w:t>
      </w:r>
      <w:proofErr w:type="spellStart"/>
      <w:r>
        <w:rPr>
          <w:color w:val="000000" w:themeColor="text1"/>
        </w:rPr>
        <w:t>Etnier</w:t>
      </w:r>
      <w:proofErr w:type="spellEnd"/>
      <w:r>
        <w:rPr>
          <w:color w:val="000000" w:themeColor="text1"/>
        </w:rPr>
        <w:t xml:space="preserve">,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r>
        <w:rPr>
          <w:color w:val="000000" w:themeColor="text1"/>
        </w:rPr>
        <w:t xml:space="preserve">children: A meta-analysis. </w:t>
      </w:r>
      <w:r>
        <w:rPr>
          <w:i/>
          <w:color w:val="000000" w:themeColor="text1"/>
        </w:rPr>
        <w:t>Pediatric Exercise Science, 15,</w:t>
      </w:r>
      <w:r>
        <w:rPr>
          <w:color w:val="000000" w:themeColor="text1"/>
        </w:rPr>
        <w:t xml:space="preserve"> 243–256.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Singh, A., </w:t>
      </w:r>
      <w:proofErr w:type="spellStart"/>
      <w:r>
        <w:rPr>
          <w:rFonts w:cstheme="majorHAnsi"/>
          <w:color w:val="000000" w:themeColor="text1"/>
          <w:kern w:val="0"/>
        </w:rPr>
        <w:t>Uijtdewilligen</w:t>
      </w:r>
      <w:proofErr w:type="spellEnd"/>
      <w:r>
        <w:rPr>
          <w:rFonts w:cstheme="majorHAnsi"/>
          <w:color w:val="000000" w:themeColor="text1"/>
          <w:kern w:val="0"/>
        </w:rPr>
        <w:t xml:space="preserve">, L., </w:t>
      </w:r>
      <w:proofErr w:type="spellStart"/>
      <w:r>
        <w:rPr>
          <w:rFonts w:cstheme="majorHAnsi"/>
          <w:color w:val="000000" w:themeColor="text1"/>
          <w:kern w:val="0"/>
        </w:rPr>
        <w:t>Twisk</w:t>
      </w:r>
      <w:proofErr w:type="spellEnd"/>
      <w:r>
        <w:rPr>
          <w:rFonts w:cstheme="majorHAnsi"/>
          <w:color w:val="000000" w:themeColor="text1"/>
          <w:kern w:val="0"/>
        </w:rPr>
        <w:t xml:space="preserve">, J. W., van </w:t>
      </w:r>
      <w:proofErr w:type="spellStart"/>
      <w:r>
        <w:rPr>
          <w:rFonts w:cstheme="majorHAnsi"/>
          <w:color w:val="000000" w:themeColor="text1"/>
          <w:kern w:val="0"/>
        </w:rPr>
        <w:t>Mechelen</w:t>
      </w:r>
      <w:proofErr w:type="spellEnd"/>
      <w:r>
        <w:rPr>
          <w:rFonts w:cstheme="majorHAnsi"/>
          <w:color w:val="000000" w:themeColor="text1"/>
          <w:kern w:val="0"/>
        </w:rPr>
        <w:t xml:space="preserve">, W., </w:t>
      </w:r>
      <w:proofErr w:type="spellStart"/>
      <w:r>
        <w:rPr>
          <w:rFonts w:cstheme="majorHAnsi"/>
          <w:color w:val="000000" w:themeColor="text1"/>
          <w:kern w:val="0"/>
        </w:rPr>
        <w:t>Chinapaw</w:t>
      </w:r>
      <w:proofErr w:type="spellEnd"/>
      <w:r>
        <w:rPr>
          <w:rFonts w:cstheme="majorHAnsi"/>
          <w:color w:val="000000" w:themeColor="text1"/>
          <w:kern w:val="0"/>
        </w:rPr>
        <w:t xml:space="preserve">, M. J. (2012). Physical </w:t>
      </w:r>
    </w:p>
    <w:p w14:paraId="27C1410E" w14:textId="77777777" w:rsidR="005210E5" w:rsidRDefault="004F35FD">
      <w:pPr>
        <w:rPr>
          <w:rFonts w:asciiTheme="majorHAnsi" w:hAnsiTheme="majorHAnsi" w:cstheme="majorHAnsi"/>
          <w:color w:val="000000" w:themeColor="text1"/>
          <w:kern w:val="0"/>
        </w:rPr>
      </w:pPr>
      <w:r>
        <w:rPr>
          <w:rFonts w:cstheme="majorHAnsi"/>
          <w:color w:val="000000" w:themeColor="text1"/>
          <w:kern w:val="0"/>
        </w:rPr>
        <w:t xml:space="preserve">activity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cstheme="majorHAnsi"/>
          <w:color w:val="000000" w:themeColor="text1"/>
          <w:kern w:val="0"/>
        </w:rPr>
        <w:t xml:space="preserve">methodological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lastRenderedPageBreak/>
        <w:t xml:space="preserve">Singleton, R. A., &amp; Wolfson, A. R. (2009). Alcohol consumption, sleep, and </w:t>
      </w:r>
    </w:p>
    <w:p w14:paraId="0E06C13A"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w:t>
      </w:r>
      <w:proofErr w:type="spellStart"/>
      <w:r>
        <w:rPr>
          <w:rFonts w:eastAsia="Times New Roman" w:cstheme="minorHAnsi"/>
          <w:color w:val="000000" w:themeColor="text1"/>
          <w:kern w:val="0"/>
          <w:lang w:eastAsia="en-US"/>
        </w:rPr>
        <w:t>doi</w:t>
      </w:r>
      <w:proofErr w:type="spellEnd"/>
      <w:r>
        <w:rPr>
          <w:rFonts w:eastAsia="Times New Roman" w:cstheme="minorHAnsi"/>
          <w:color w:val="000000" w:themeColor="text1"/>
          <w:kern w:val="0"/>
          <w:lang w:eastAsia="en-US"/>
        </w:rPr>
        <w:t xml:space="preserve">: </w:t>
      </w:r>
      <w:hyperlink r:id="rId45">
        <w:r>
          <w:rPr>
            <w:rStyle w:val="InternetLink"/>
            <w:rFonts w:ascii="Titillium Web" w:eastAsia="Times New Roman" w:hAnsi="Titillium Web"/>
            <w:color w:val="000000" w:themeColor="text1"/>
            <w:sz w:val="21"/>
            <w:szCs w:val="21"/>
            <w:highlight w:val="whit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t xml:space="preserve">Skinner, E. A., &amp; Belmont, M. J. (1993). Motivation in the classroom: Reciprocal effects of </w:t>
      </w:r>
    </w:p>
    <w:p w14:paraId="1F24B70A" w14:textId="77777777" w:rsidR="005210E5" w:rsidRDefault="004F35FD">
      <w:pPr>
        <w:ind w:left="720" w:firstLine="0"/>
      </w:pPr>
      <w:r>
        <w:rPr>
          <w:rFonts w:cstheme="minorHAnsi"/>
          <w:color w:val="000000" w:themeColor="text1"/>
          <w:kern w:val="0"/>
        </w:rPr>
        <w:t xml:space="preserve">teacher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w:t>
      </w:r>
      <w:proofErr w:type="spellStart"/>
      <w:r>
        <w:rPr>
          <w:rFonts w:cstheme="minorHAnsi"/>
          <w:color w:val="000000" w:themeColor="text1"/>
          <w:kern w:val="0"/>
        </w:rPr>
        <w:t>doi</w:t>
      </w:r>
      <w:proofErr w:type="spellEnd"/>
      <w:r>
        <w:rPr>
          <w:rFonts w:cstheme="minorHAnsi"/>
          <w:color w:val="000000" w:themeColor="text1"/>
          <w:kern w:val="0"/>
        </w:rPr>
        <w:t xml:space="preserve">: </w:t>
      </w:r>
      <w:hyperlink r:id="rId46" w:tgtFrame="_blank">
        <w:r>
          <w:rPr>
            <w:rStyle w:val="InternetLink"/>
            <w:rFonts w:ascii="Helvetica" w:eastAsia="Times New Roman" w:hAnsi="Helvetica"/>
            <w:color w:val="000000" w:themeColor="text1"/>
            <w:sz w:val="21"/>
            <w:szCs w:val="21"/>
            <w:highlight w:val="whit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w:t>
      </w:r>
      <w:proofErr w:type="spellStart"/>
      <w:r>
        <w:rPr>
          <w:color w:val="000000" w:themeColor="text1"/>
        </w:rPr>
        <w:t>McGannon</w:t>
      </w:r>
      <w:proofErr w:type="spellEnd"/>
      <w:r>
        <w:rPr>
          <w:color w:val="000000" w:themeColor="text1"/>
        </w:rPr>
        <w:t xml:space="preserve">, K. R., &amp; Poon P. (2005). The effect of exercise on global self-esteem: </w:t>
      </w:r>
    </w:p>
    <w:p w14:paraId="2654F055" w14:textId="77777777" w:rsidR="005210E5" w:rsidRDefault="004F35FD">
      <w:pPr>
        <w:ind w:left="720" w:firstLine="0"/>
        <w:rPr>
          <w:color w:val="000000" w:themeColor="text1"/>
        </w:rPr>
      </w:pPr>
      <w:r>
        <w:rPr>
          <w:color w:val="000000" w:themeColor="text1"/>
        </w:rPr>
        <w:t xml:space="preserve">a quantitative review. </w:t>
      </w:r>
      <w:r>
        <w:rPr>
          <w:i/>
          <w:color w:val="000000" w:themeColor="text1"/>
        </w:rPr>
        <w:t>Journal of Sport and Exercise Psychology, 27,</w:t>
      </w:r>
      <w:r>
        <w:rPr>
          <w:color w:val="000000" w:themeColor="text1"/>
        </w:rPr>
        <w:t xml:space="preserve"> 311–334.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10.1123/jsep.27.3.311</w:t>
      </w:r>
    </w:p>
    <w:p w14:paraId="2394B3C3" w14:textId="77777777" w:rsidR="005210E5" w:rsidRDefault="004F35FD">
      <w:pPr>
        <w:ind w:firstLine="0"/>
        <w:rPr>
          <w:rFonts w:cstheme="minorHAnsi"/>
          <w:i/>
          <w:color w:val="000000" w:themeColor="text1"/>
          <w:kern w:val="0"/>
        </w:rPr>
      </w:pPr>
      <w:proofErr w:type="spellStart"/>
      <w:r>
        <w:rPr>
          <w:rFonts w:cstheme="minorHAnsi"/>
          <w:color w:val="000000" w:themeColor="text1"/>
          <w:kern w:val="0"/>
        </w:rPr>
        <w:t>Stepanski</w:t>
      </w:r>
      <w:proofErr w:type="spellEnd"/>
      <w:r>
        <w:rPr>
          <w:rFonts w:cstheme="minorHAnsi"/>
          <w:color w:val="000000" w:themeColor="text1"/>
          <w:kern w:val="0"/>
        </w:rPr>
        <w:t xml:space="preserve">,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Suldo, S. M., &amp; Huebner, E. S. (2004a). Does life satisfaction moderate the effects of </w:t>
      </w:r>
      <w:proofErr w:type="gramStart"/>
      <w:r>
        <w:rPr>
          <w:rFonts w:eastAsia="Times New Roman" w:cstheme="majorHAnsi"/>
          <w:color w:val="000000" w:themeColor="text1"/>
          <w:kern w:val="0"/>
          <w:shd w:val="clear" w:color="auto" w:fill="F7FBFE"/>
          <w:lang w:eastAsia="en-US"/>
        </w:rPr>
        <w:t>stressful</w:t>
      </w:r>
      <w:proofErr w:type="gramEnd"/>
      <w:r>
        <w:rPr>
          <w:rFonts w:eastAsia="Times New Roman" w:cstheme="majorHAnsi"/>
          <w:color w:val="000000" w:themeColor="text1"/>
          <w:kern w:val="0"/>
          <w:shd w:val="clear" w:color="auto" w:fill="F7FBFE"/>
          <w:lang w:eastAsia="en-US"/>
        </w:rPr>
        <w:t xml:space="preserve"> </w:t>
      </w:r>
    </w:p>
    <w:p w14:paraId="6A9199E4" w14:textId="77777777" w:rsidR="005210E5" w:rsidRDefault="004F35FD">
      <w:pPr>
        <w:ind w:left="720" w:firstLine="0"/>
      </w:pPr>
      <w:r>
        <w:rPr>
          <w:rFonts w:eastAsia="Times New Roman" w:cstheme="majorHAnsi"/>
          <w:color w:val="000000" w:themeColor="text1"/>
          <w:kern w:val="0"/>
          <w:shd w:val="clear" w:color="auto" w:fill="F7FBFE"/>
          <w:lang w:eastAsia="en-US"/>
        </w:rPr>
        <w:t>life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w:t>
      </w:r>
      <w:proofErr w:type="spellStart"/>
      <w:r>
        <w:rPr>
          <w:color w:val="000000" w:themeColor="text1"/>
        </w:rPr>
        <w:t>doi</w:t>
      </w:r>
      <w:proofErr w:type="spellEnd"/>
      <w:r>
        <w:rPr>
          <w:color w:val="000000" w:themeColor="text1"/>
        </w:rPr>
        <w:t xml:space="preserve">: </w:t>
      </w:r>
      <w:hyperlink r:id="rId47">
        <w:r>
          <w:rPr>
            <w:rStyle w:val="InternetLink"/>
            <w:rFonts w:eastAsia="Times New Roman" w:cstheme="majorHAnsi"/>
            <w:color w:val="000000" w:themeColor="text1"/>
            <w:kern w:val="0"/>
            <w:highlight w:val="cyan"/>
            <w:lang w:eastAsia="en-US"/>
          </w:rPr>
          <w:t>http://psycnet.apa.org/doi/10.1521/scpq.19.2.93.33313</w:t>
        </w:r>
      </w:hyperlink>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Sulkowski,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r>
        <w:rPr>
          <w:rFonts w:eastAsia="Times New Roman" w:cstheme="majorHAnsi"/>
          <w:color w:val="000000" w:themeColor="text1"/>
          <w:kern w:val="0"/>
          <w:shd w:val="clear" w:color="auto" w:fill="F7FBFE"/>
          <w:lang w:eastAsia="en-US"/>
        </w:rPr>
        <w:t xml:space="preserve">eating in female college students. Eating Behaviors, 12, 188-191. </w:t>
      </w:r>
      <w:r>
        <w:rPr>
          <w:rFonts w:cstheme="minorHAnsi"/>
          <w:color w:val="000000" w:themeColor="text1"/>
          <w:kern w:val="0"/>
        </w:rPr>
        <w:t xml:space="preserve">doi:10.1016/j.eatbeh.2011.04.006 </w:t>
      </w:r>
    </w:p>
    <w:p w14:paraId="2F2C732E" w14:textId="77777777" w:rsidR="005210E5" w:rsidRDefault="004F35FD">
      <w:pPr>
        <w:ind w:firstLine="0"/>
        <w:rPr>
          <w:color w:val="000000" w:themeColor="text1"/>
        </w:rPr>
      </w:pPr>
      <w:r>
        <w:rPr>
          <w:color w:val="000000" w:themeColor="text1"/>
        </w:rPr>
        <w:t xml:space="preserve">Touchette, É., Petit, D., </w:t>
      </w:r>
      <w:proofErr w:type="spellStart"/>
      <w:r>
        <w:rPr>
          <w:color w:val="000000" w:themeColor="text1"/>
        </w:rPr>
        <w:t>Séguin</w:t>
      </w:r>
      <w:proofErr w:type="spellEnd"/>
      <w:r>
        <w:rPr>
          <w:color w:val="000000" w:themeColor="text1"/>
        </w:rPr>
        <w:t xml:space="preserve">, J., Boivin, M., Tremblay, R., &amp; </w:t>
      </w:r>
      <w:proofErr w:type="spellStart"/>
      <w:r>
        <w:rPr>
          <w:color w:val="000000" w:themeColor="text1"/>
        </w:rPr>
        <w:t>Montplaisir</w:t>
      </w:r>
      <w:proofErr w:type="spellEnd"/>
      <w:r>
        <w:rPr>
          <w:color w:val="000000" w:themeColor="text1"/>
        </w:rPr>
        <w:t xml:space="preserve">, J. (2007). </w:t>
      </w:r>
    </w:p>
    <w:p w14:paraId="574B6CE6" w14:textId="77777777" w:rsidR="005210E5" w:rsidRDefault="004F35FD">
      <w:pPr>
        <w:ind w:left="720" w:firstLine="0"/>
      </w:pPr>
      <w:r>
        <w:rPr>
          <w:color w:val="000000" w:themeColor="text1"/>
        </w:rPr>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Doi: </w:t>
      </w:r>
      <w:hyperlink r:id="rId48">
        <w:r>
          <w:rPr>
            <w:rStyle w:val="InternetLink"/>
            <w:rFonts w:eastAsia="Times New Roman" w:cstheme="minorHAnsi"/>
            <w:color w:val="000000" w:themeColor="text1"/>
            <w:highlight w:val="white"/>
          </w:rPr>
          <w:t>https://doi.org/10.1093/sleep/30.9.1213</w:t>
        </w:r>
      </w:hyperlink>
    </w:p>
    <w:p w14:paraId="039D8E72" w14:textId="77777777" w:rsidR="005210E5" w:rsidRDefault="004F35FD">
      <w:pPr>
        <w:ind w:firstLine="0"/>
        <w:rPr>
          <w:color w:val="000000" w:themeColor="text1"/>
        </w:rPr>
      </w:pPr>
      <w:proofErr w:type="spellStart"/>
      <w:r>
        <w:rPr>
          <w:color w:val="000000" w:themeColor="text1"/>
        </w:rPr>
        <w:t>Trockel</w:t>
      </w:r>
      <w:proofErr w:type="spellEnd"/>
      <w:r>
        <w:rPr>
          <w:color w:val="000000" w:themeColor="text1"/>
        </w:rPr>
        <w:t xml:space="preserve">, M. T., Barnes, M. D., &amp; </w:t>
      </w:r>
      <w:proofErr w:type="spellStart"/>
      <w:r>
        <w:rPr>
          <w:color w:val="000000" w:themeColor="text1"/>
        </w:rPr>
        <w:t>Egget</w:t>
      </w:r>
      <w:proofErr w:type="spellEnd"/>
      <w:r>
        <w:rPr>
          <w:color w:val="000000" w:themeColor="text1"/>
        </w:rPr>
        <w:t xml:space="preserve">, D. L. (2000). Health-Related Variables and Academic </w:t>
      </w:r>
    </w:p>
    <w:p w14:paraId="4E6E6B8D" w14:textId="77777777" w:rsidR="005210E5" w:rsidRDefault="004F35FD">
      <w:pPr>
        <w:ind w:left="720" w:firstLine="0"/>
        <w:rPr>
          <w:color w:val="000000" w:themeColor="text1"/>
        </w:rPr>
      </w:pPr>
      <w:r>
        <w:rPr>
          <w:color w:val="000000" w:themeColor="text1"/>
        </w:rPr>
        <w:lastRenderedPageBreak/>
        <w:t xml:space="preserve">Performance Among First-Year College Students: Implications for Sleep and Other Behaviors. </w:t>
      </w:r>
      <w:r>
        <w:rPr>
          <w:i/>
          <w:color w:val="000000" w:themeColor="text1"/>
        </w:rPr>
        <w:t>Journal of American College Health, 49(3),</w:t>
      </w:r>
      <w:r>
        <w:rPr>
          <w:color w:val="000000" w:themeColor="text1"/>
        </w:rPr>
        <w:t xml:space="preserve"> 125-131. </w:t>
      </w:r>
      <w:proofErr w:type="spellStart"/>
      <w:r>
        <w:rPr>
          <w:color w:val="000000" w:themeColor="text1"/>
        </w:rPr>
        <w:t>doi</w:t>
      </w:r>
      <w:proofErr w:type="spellEnd"/>
      <w:r>
        <w:rPr>
          <w:color w:val="000000" w:themeColor="text1"/>
        </w:rPr>
        <w:t xml:space="preserve">: 10.1080/07448480009596294 </w:t>
      </w:r>
    </w:p>
    <w:p w14:paraId="7D20ECA4" w14:textId="77777777" w:rsidR="005210E5" w:rsidRDefault="004F35FD">
      <w:pPr>
        <w:ind w:firstLine="0"/>
        <w:rPr>
          <w:color w:val="000000" w:themeColor="text1"/>
        </w:rPr>
      </w:pPr>
      <w:r>
        <w:rPr>
          <w:color w:val="000000" w:themeColor="text1"/>
        </w:rPr>
        <w:t xml:space="preserve">Trudeau, F., &amp; Shephard, R. J. (2010). Relationships of physical activity to brain health and the </w:t>
      </w:r>
    </w:p>
    <w:p w14:paraId="73234969" w14:textId="77777777" w:rsidR="005210E5" w:rsidRDefault="004F35FD">
      <w:pPr>
        <w:ind w:left="720" w:firstLine="0"/>
      </w:pPr>
      <w:r>
        <w:rPr>
          <w:color w:val="000000" w:themeColor="text1"/>
        </w:rPr>
        <w:t xml:space="preserve">academic performance of schoolchildren. </w:t>
      </w:r>
      <w:r>
        <w:rPr>
          <w:i/>
          <w:color w:val="000000" w:themeColor="text1"/>
        </w:rPr>
        <w:t>American Journal of Lifestyle Medicine, 4,</w:t>
      </w:r>
      <w:r>
        <w:rPr>
          <w:color w:val="000000" w:themeColor="text1"/>
        </w:rPr>
        <w:t xml:space="preserve"> 138–150. </w:t>
      </w:r>
      <w:proofErr w:type="spellStart"/>
      <w:r>
        <w:rPr>
          <w:color w:val="000000" w:themeColor="text1"/>
        </w:rPr>
        <w:t>doi</w:t>
      </w:r>
      <w:proofErr w:type="spellEnd"/>
      <w:r>
        <w:rPr>
          <w:color w:val="000000" w:themeColor="text1"/>
        </w:rPr>
        <w:t xml:space="preserve">: </w:t>
      </w:r>
      <w:hyperlink r:id="rId49">
        <w:r>
          <w:rPr>
            <w:rStyle w:val="InternetLink"/>
            <w:rFonts w:ascii="Arial" w:eastAsia="Times New Roman" w:hAnsi="Arial" w:cs="Arial"/>
            <w:color w:val="000000" w:themeColor="text1"/>
            <w:sz w:val="21"/>
            <w:szCs w:val="21"/>
            <w:highlight w:val="whit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Salamat, J., &amp; Brown, G. (2007). Effects of 42 </w:t>
      </w:r>
      <w:proofErr w:type="spellStart"/>
      <w:r>
        <w:rPr>
          <w:color w:val="000000" w:themeColor="text1"/>
        </w:rPr>
        <w:t>hr</w:t>
      </w:r>
      <w:proofErr w:type="spellEnd"/>
      <w:r>
        <w:rPr>
          <w:color w:val="000000" w:themeColor="text1"/>
        </w:rPr>
        <w:t xml:space="preserve"> of total sleep </w:t>
      </w:r>
    </w:p>
    <w:p w14:paraId="1F517004" w14:textId="77777777" w:rsidR="005210E5" w:rsidRDefault="004F35FD">
      <w:pPr>
        <w:ind w:left="720" w:firstLine="0"/>
      </w:pPr>
      <w:r>
        <w:rPr>
          <w:color w:val="000000" w:themeColor="text1"/>
        </w:rPr>
        <w:t xml:space="preserve">deprivation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xml:space="preserve">, 787-795. </w:t>
      </w:r>
      <w:proofErr w:type="spellStart"/>
      <w:r>
        <w:rPr>
          <w:color w:val="000000" w:themeColor="text1"/>
        </w:rPr>
        <w:t>doi</w:t>
      </w:r>
      <w:proofErr w:type="spellEnd"/>
      <w:r>
        <w:rPr>
          <w:rFonts w:cstheme="minorHAnsi"/>
          <w:color w:val="000000" w:themeColor="text1"/>
        </w:rPr>
        <w:t xml:space="preserve">: </w:t>
      </w:r>
      <w:hyperlink r:id="rId50" w:tgtFrame="_blank">
        <w:r>
          <w:rPr>
            <w:rStyle w:val="InternetLink"/>
            <w:rFonts w:eastAsia="Times New Roman" w:cstheme="minorHAnsi"/>
            <w:color w:val="000000" w:themeColor="text1"/>
            <w:highlight w:val="whit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proofErr w:type="spellStart"/>
      <w:r>
        <w:rPr>
          <w:rFonts w:eastAsia="Times New Roman" w:cstheme="majorHAnsi"/>
          <w:color w:val="000000" w:themeColor="text1"/>
          <w:kern w:val="0"/>
          <w:shd w:val="clear" w:color="auto" w:fill="FFFFFF"/>
          <w:lang w:eastAsia="en-US"/>
        </w:rPr>
        <w:t>Vaez</w:t>
      </w:r>
      <w:proofErr w:type="spellEnd"/>
      <w:r>
        <w:rPr>
          <w:rFonts w:eastAsia="Times New Roman" w:cstheme="majorHAnsi"/>
          <w:color w:val="000000" w:themeColor="text1"/>
          <w:kern w:val="0"/>
          <w:shd w:val="clear" w:color="auto" w:fill="FFFFFF"/>
          <w:lang w:eastAsia="en-US"/>
        </w:rPr>
        <w:t xml:space="preserve">, M., &amp; </w:t>
      </w:r>
      <w:proofErr w:type="spellStart"/>
      <w:r>
        <w:rPr>
          <w:rFonts w:eastAsia="Times New Roman" w:cstheme="majorHAnsi"/>
          <w:color w:val="000000" w:themeColor="text1"/>
          <w:kern w:val="0"/>
          <w:shd w:val="clear" w:color="auto" w:fill="FFFFFF"/>
          <w:lang w:eastAsia="en-US"/>
        </w:rPr>
        <w:t>Laflamme</w:t>
      </w:r>
      <w:proofErr w:type="spellEnd"/>
      <w:r>
        <w:rPr>
          <w:rFonts w:eastAsia="Times New Roman" w:cstheme="majorHAnsi"/>
          <w:color w:val="000000" w:themeColor="text1"/>
          <w:kern w:val="0"/>
          <w:shd w:val="clear" w:color="auto" w:fill="FFFFFF"/>
          <w:lang w:eastAsia="en-US"/>
        </w:rPr>
        <w:t xml:space="preserve">, L. (2008). Experienced stress, psychological symptoms, self-rated health </w:t>
      </w:r>
    </w:p>
    <w:p w14:paraId="6635F4E1" w14:textId="331455B0" w:rsidR="00832014" w:rsidRDefault="004F35FD">
      <w:pPr>
        <w:ind w:left="720" w:firstLine="0"/>
        <w:rPr>
          <w:rFonts w:eastAsia="Times New Roman" w:cstheme="majorHAnsi"/>
          <w:color w:val="000000" w:themeColor="text1"/>
          <w:kern w:val="0"/>
          <w:shd w:val="clear" w:color="auto" w:fill="FFFFFF"/>
          <w:lang w:eastAsia="en-US"/>
        </w:rPr>
      </w:pPr>
      <w:r>
        <w:rPr>
          <w:rFonts w:eastAsia="Times New Roman" w:cstheme="majorHAnsi"/>
          <w:color w:val="000000" w:themeColor="text1"/>
          <w:kern w:val="0"/>
          <w:shd w:val="clear" w:color="auto" w:fill="FFFFFF"/>
          <w:lang w:eastAsia="en-US"/>
        </w:rPr>
        <w:t>and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183-196.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xml:space="preserve">: </w:t>
      </w:r>
      <w:hyperlink r:id="rId51" w:history="1">
        <w:r w:rsidR="00832014" w:rsidRPr="00B1068A">
          <w:rPr>
            <w:rStyle w:val="Hyperlink"/>
            <w:rFonts w:eastAsia="Times New Roman" w:cstheme="majorHAnsi"/>
            <w:kern w:val="0"/>
            <w:shd w:val="clear" w:color="auto" w:fill="FFFFFF"/>
            <w:lang w:eastAsia="en-US"/>
          </w:rPr>
          <w:t>https://doi.org/10.2224/sbp.2008.36.2.183</w:t>
        </w:r>
      </w:hyperlink>
    </w:p>
    <w:p w14:paraId="18842FD1" w14:textId="77777777" w:rsidR="00832014" w:rsidRDefault="00832014" w:rsidP="00832014">
      <w:pPr>
        <w:ind w:firstLine="0"/>
        <w:rPr>
          <w:rFonts w:cstheme="minorHAnsi"/>
          <w:color w:val="222222"/>
          <w:shd w:val="clear" w:color="auto" w:fill="FFFFFF"/>
        </w:rPr>
      </w:pPr>
      <w:r w:rsidRPr="00832014">
        <w:rPr>
          <w:rFonts w:cstheme="minorHAnsi"/>
          <w:color w:val="222222"/>
          <w:shd w:val="clear" w:color="auto" w:fill="FFFFFF"/>
        </w:rPr>
        <w:t xml:space="preserve">Vail-Smith, K., Felts, W. M., &amp; Becker, C. (2009). Relationship between sleep quality and health </w:t>
      </w:r>
    </w:p>
    <w:p w14:paraId="33B970E9" w14:textId="576D1AF4" w:rsidR="005210E5" w:rsidRPr="00832014" w:rsidRDefault="00832014" w:rsidP="00832014">
      <w:pPr>
        <w:ind w:left="720" w:firstLine="0"/>
        <w:rPr>
          <w:rFonts w:eastAsia="Times New Roman" w:cstheme="minorHAnsi"/>
          <w:color w:val="000000" w:themeColor="text1"/>
          <w:kern w:val="0"/>
          <w:lang w:eastAsia="en-US"/>
        </w:rPr>
      </w:pPr>
      <w:r w:rsidRPr="00832014">
        <w:rPr>
          <w:rFonts w:cstheme="minorHAnsi"/>
          <w:color w:val="222222"/>
          <w:shd w:val="clear" w:color="auto" w:fill="FFFFFF"/>
        </w:rPr>
        <w:t>risk behaviors in undergraduate college students. </w:t>
      </w:r>
      <w:r w:rsidRPr="00832014">
        <w:rPr>
          <w:rFonts w:cstheme="minorHAnsi"/>
          <w:i/>
          <w:iCs/>
          <w:color w:val="222222"/>
          <w:shd w:val="clear" w:color="auto" w:fill="FFFFFF"/>
        </w:rPr>
        <w:t>College Student Journal</w:t>
      </w:r>
      <w:r w:rsidRPr="00832014">
        <w:rPr>
          <w:rFonts w:cstheme="minorHAnsi"/>
          <w:color w:val="222222"/>
          <w:shd w:val="clear" w:color="auto" w:fill="FFFFFF"/>
        </w:rPr>
        <w:t>, </w:t>
      </w:r>
      <w:r w:rsidRPr="00832014">
        <w:rPr>
          <w:rFonts w:cstheme="minorHAnsi"/>
          <w:i/>
          <w:iCs/>
          <w:color w:val="222222"/>
          <w:shd w:val="clear" w:color="auto" w:fill="FFFFFF"/>
        </w:rPr>
        <w:t>43</w:t>
      </w:r>
      <w:r w:rsidRPr="00832014">
        <w:rPr>
          <w:rFonts w:cstheme="minorHAnsi"/>
          <w:color w:val="222222"/>
          <w:shd w:val="clear" w:color="auto" w:fill="FFFFFF"/>
        </w:rPr>
        <w:t>(3), 924-930.</w:t>
      </w:r>
      <w:r w:rsidR="004F35FD" w:rsidRPr="00832014">
        <w:rPr>
          <w:rFonts w:eastAsia="Times New Roman" w:cstheme="minorHAnsi"/>
          <w:color w:val="000000" w:themeColor="text1"/>
          <w:kern w:val="0"/>
          <w:shd w:val="clear" w:color="auto" w:fill="FFFFFF"/>
          <w:lang w:eastAsia="en-US"/>
        </w:rPr>
        <w:t> </w:t>
      </w:r>
      <w:r w:rsidR="0088232D">
        <w:rPr>
          <w:rFonts w:eastAsia="Times New Roman" w:cstheme="minorHAnsi"/>
          <w:color w:val="000000" w:themeColor="text1"/>
          <w:kern w:val="0"/>
          <w:shd w:val="clear" w:color="auto" w:fill="FFFFFF"/>
          <w:lang w:eastAsia="en-US"/>
        </w:rPr>
        <w:t xml:space="preserve">Retrieved from: </w:t>
      </w:r>
      <w:r w:rsidR="0088232D" w:rsidRPr="0088232D">
        <w:rPr>
          <w:rFonts w:eastAsia="Times New Roman" w:cstheme="minorHAnsi"/>
          <w:color w:val="000000" w:themeColor="text1"/>
          <w:kern w:val="0"/>
          <w:shd w:val="clear" w:color="auto" w:fill="FFFFFF"/>
          <w:lang w:eastAsia="en-US"/>
        </w:rPr>
        <w:t>https://www.researchgate.net/profile/Craig_Becker/publication/235968091_Relationship_between_sleep_quality_and_health_risk_behaviors_in_undergraduate_college_students/links/55e04ece08aede0b572d5437.pdf</w:t>
      </w:r>
    </w:p>
    <w:p w14:paraId="6C2D790D" w14:textId="77777777" w:rsidR="005210E5" w:rsidRDefault="004F35FD">
      <w:pPr>
        <w:ind w:firstLine="0"/>
        <w:rPr>
          <w:color w:val="000000" w:themeColor="text1"/>
        </w:rPr>
      </w:pPr>
      <w:proofErr w:type="spellStart"/>
      <w:r>
        <w:rPr>
          <w:color w:val="000000" w:themeColor="text1"/>
        </w:rPr>
        <w:t>VanKim</w:t>
      </w:r>
      <w:proofErr w:type="spellEnd"/>
      <w:r>
        <w:rPr>
          <w:color w:val="000000" w:themeColor="text1"/>
        </w:rPr>
        <w:t xml:space="preserve">,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proofErr w:type="spellStart"/>
      <w:r>
        <w:rPr>
          <w:color w:val="000000" w:themeColor="text1"/>
        </w:rPr>
        <w:t>doi</w:t>
      </w:r>
      <w:proofErr w:type="spellEnd"/>
      <w:r>
        <w:rPr>
          <w:color w:val="000000" w:themeColor="text1"/>
        </w:rPr>
        <w:t>: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Versus Traumatic Stress: The Impact </w:t>
      </w:r>
    </w:p>
    <w:p w14:paraId="11775E44" w14:textId="77777777" w:rsidR="005210E5" w:rsidRDefault="004F35FD">
      <w:pPr>
        <w:widowControl w:val="0"/>
        <w:spacing w:after="240"/>
        <w:ind w:left="720" w:firstLine="0"/>
      </w:pPr>
      <w:proofErr w:type="gramStart"/>
      <w:r>
        <w:rPr>
          <w:rFonts w:cstheme="majorHAnsi"/>
          <w:color w:val="000000" w:themeColor="text1"/>
          <w:kern w:val="0"/>
        </w:rPr>
        <w:lastRenderedPageBreak/>
        <w:t>of</w:t>
      </w:r>
      <w:proofErr w:type="gramEnd"/>
      <w:r>
        <w:rPr>
          <w:rFonts w:cstheme="majorHAnsi"/>
          <w:color w:val="000000" w:themeColor="text1"/>
          <w:kern w:val="0"/>
        </w:rPr>
        <w:t xml:space="preserve"> Life Events on Psychological Functioning in Children With and Without Serious 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w:t>
      </w:r>
      <w:proofErr w:type="spellStart"/>
      <w:r>
        <w:rPr>
          <w:rFonts w:cstheme="majorHAnsi"/>
          <w:color w:val="000000" w:themeColor="text1"/>
          <w:kern w:val="0"/>
        </w:rPr>
        <w:t>doi</w:t>
      </w:r>
      <w:proofErr w:type="spellEnd"/>
      <w:r>
        <w:rPr>
          <w:rFonts w:cstheme="majorHAnsi"/>
          <w:color w:val="000000" w:themeColor="text1"/>
          <w:kern w:val="0"/>
        </w:rPr>
        <w:t xml:space="preserve">: </w:t>
      </w:r>
      <w:hyperlink r:id="rId52">
        <w:r>
          <w:rPr>
            <w:rStyle w:val="InternetLink"/>
            <w:rFonts w:cstheme="minorHAnsi"/>
            <w:color w:val="000000" w:themeColor="text1"/>
            <w:kern w:val="0"/>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w:t>
      </w:r>
      <w:proofErr w:type="spellStart"/>
      <w:r>
        <w:rPr>
          <w:rFonts w:eastAsia="Times New Roman" w:cstheme="minorHAnsi"/>
          <w:color w:val="000000" w:themeColor="text1"/>
          <w:kern w:val="0"/>
          <w:shd w:val="clear" w:color="auto" w:fill="FFFFFF"/>
          <w:lang w:eastAsia="en-US"/>
        </w:rPr>
        <w:t>Carskadon</w:t>
      </w:r>
      <w:proofErr w:type="spellEnd"/>
      <w:r>
        <w:rPr>
          <w:rFonts w:eastAsia="Times New Roman" w:cstheme="minorHAnsi"/>
          <w:color w:val="000000" w:themeColor="text1"/>
          <w:kern w:val="0"/>
          <w:shd w:val="clear" w:color="auto" w:fill="FFFFFF"/>
          <w:lang w:eastAsia="en-US"/>
        </w:rPr>
        <w:t xml:space="preserve">, M. A. (1998). Sleep schedules and daytime functioning in </w:t>
      </w:r>
    </w:p>
    <w:p w14:paraId="50F3DD0A" w14:textId="77777777" w:rsidR="005210E5" w:rsidRDefault="004F35FD">
      <w:pPr>
        <w:ind w:left="720"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t>adolescents.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proofErr w:type="spellStart"/>
      <w:proofErr w:type="gramStart"/>
      <w:r>
        <w:rPr>
          <w:rFonts w:eastAsia="Times New Roman" w:cstheme="minorHAnsi"/>
          <w:bCs/>
          <w:color w:val="000000" w:themeColor="text1"/>
          <w:kern w:val="0"/>
          <w:shd w:val="clear" w:color="auto" w:fill="FFFFFF"/>
          <w:lang w:eastAsia="en-US"/>
        </w:rPr>
        <w:t>doi</w:t>
      </w:r>
      <w:proofErr w:type="spellEnd"/>
      <w:proofErr w:type="gram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10.1111/j.1467-8624.1998.tb06149.x</w:t>
      </w:r>
    </w:p>
    <w:p w14:paraId="04FCBB1F" w14:textId="77777777" w:rsidR="00206C64" w:rsidRDefault="00206C64" w:rsidP="00206C64">
      <w:pPr>
        <w:ind w:firstLine="0"/>
        <w:rPr>
          <w:rFonts w:cstheme="minorHAnsi"/>
          <w:color w:val="222222"/>
          <w:shd w:val="clear" w:color="auto" w:fill="FFFFFF"/>
        </w:rPr>
      </w:pPr>
      <w:r w:rsidRPr="00206C64">
        <w:rPr>
          <w:rFonts w:cstheme="minorHAnsi"/>
          <w:color w:val="222222"/>
          <w:shd w:val="clear" w:color="auto" w:fill="FFFFFF"/>
        </w:rPr>
        <w:t xml:space="preserve">Wood, B., Rea, M. S., </w:t>
      </w:r>
      <w:proofErr w:type="spellStart"/>
      <w:r w:rsidRPr="00206C64">
        <w:rPr>
          <w:rFonts w:cstheme="minorHAnsi"/>
          <w:color w:val="222222"/>
          <w:shd w:val="clear" w:color="auto" w:fill="FFFFFF"/>
        </w:rPr>
        <w:t>Plitnick</w:t>
      </w:r>
      <w:proofErr w:type="spellEnd"/>
      <w:r w:rsidRPr="00206C64">
        <w:rPr>
          <w:rFonts w:cstheme="minorHAnsi"/>
          <w:color w:val="222222"/>
          <w:shd w:val="clear" w:color="auto" w:fill="FFFFFF"/>
        </w:rPr>
        <w:t xml:space="preserve">, B., &amp; </w:t>
      </w:r>
      <w:proofErr w:type="spellStart"/>
      <w:r w:rsidRPr="00206C64">
        <w:rPr>
          <w:rFonts w:cstheme="minorHAnsi"/>
          <w:color w:val="222222"/>
          <w:shd w:val="clear" w:color="auto" w:fill="FFFFFF"/>
        </w:rPr>
        <w:t>Figueiro</w:t>
      </w:r>
      <w:proofErr w:type="spellEnd"/>
      <w:r w:rsidRPr="00206C64">
        <w:rPr>
          <w:rFonts w:cstheme="minorHAnsi"/>
          <w:color w:val="222222"/>
          <w:shd w:val="clear" w:color="auto" w:fill="FFFFFF"/>
        </w:rPr>
        <w:t xml:space="preserve">, M. G. (2013). Light level and duration of </w:t>
      </w:r>
    </w:p>
    <w:p w14:paraId="7E8C780D" w14:textId="0046A362" w:rsidR="00206C64" w:rsidRPr="00206C64" w:rsidRDefault="00206C64" w:rsidP="00206C64">
      <w:pPr>
        <w:ind w:left="720" w:firstLine="0"/>
        <w:rPr>
          <w:rFonts w:eastAsia="Times New Roman" w:cstheme="minorHAnsi"/>
          <w:color w:val="000000" w:themeColor="text1"/>
          <w:kern w:val="0"/>
          <w:lang w:eastAsia="en-US"/>
        </w:rPr>
      </w:pPr>
      <w:r w:rsidRPr="00206C64">
        <w:rPr>
          <w:rFonts w:cstheme="minorHAnsi"/>
          <w:color w:val="222222"/>
          <w:shd w:val="clear" w:color="auto" w:fill="FFFFFF"/>
        </w:rPr>
        <w:t>exposure determine the impact of self-luminous tablets on melatonin suppression. </w:t>
      </w:r>
      <w:r w:rsidRPr="00206C64">
        <w:rPr>
          <w:rFonts w:cstheme="minorHAnsi"/>
          <w:i/>
          <w:iCs/>
          <w:color w:val="222222"/>
          <w:shd w:val="clear" w:color="auto" w:fill="FFFFFF"/>
        </w:rPr>
        <w:t>Applied ergonomics</w:t>
      </w:r>
      <w:r w:rsidRPr="00206C64">
        <w:rPr>
          <w:rFonts w:cstheme="minorHAnsi"/>
          <w:color w:val="222222"/>
          <w:shd w:val="clear" w:color="auto" w:fill="FFFFFF"/>
        </w:rPr>
        <w:t>, </w:t>
      </w:r>
      <w:r w:rsidRPr="00206C64">
        <w:rPr>
          <w:rFonts w:cstheme="minorHAnsi"/>
          <w:i/>
          <w:iCs/>
          <w:color w:val="222222"/>
          <w:shd w:val="clear" w:color="auto" w:fill="FFFFFF"/>
        </w:rPr>
        <w:t>44</w:t>
      </w:r>
      <w:r w:rsidRPr="00206C64">
        <w:rPr>
          <w:rFonts w:cstheme="minorHAnsi"/>
          <w:color w:val="222222"/>
          <w:shd w:val="clear" w:color="auto" w:fill="FFFFFF"/>
        </w:rPr>
        <w:t>(2), 237-240.</w:t>
      </w:r>
      <w:r w:rsidR="00662DE9">
        <w:rPr>
          <w:rFonts w:cstheme="minorHAnsi"/>
          <w:color w:val="222222"/>
          <w:shd w:val="clear" w:color="auto" w:fill="FFFFFF"/>
        </w:rPr>
        <w:t xml:space="preserve"> </w:t>
      </w:r>
      <w:proofErr w:type="spellStart"/>
      <w:r w:rsidR="00662DE9">
        <w:rPr>
          <w:rFonts w:cstheme="minorHAnsi"/>
          <w:color w:val="222222"/>
          <w:shd w:val="clear" w:color="auto" w:fill="FFFFFF"/>
        </w:rPr>
        <w:t>doi</w:t>
      </w:r>
      <w:proofErr w:type="spellEnd"/>
      <w:r w:rsidR="00662DE9">
        <w:rPr>
          <w:rFonts w:cstheme="minorHAnsi"/>
          <w:color w:val="222222"/>
          <w:shd w:val="clear" w:color="auto" w:fill="FFFFFF"/>
        </w:rPr>
        <w:t xml:space="preserve">: </w:t>
      </w:r>
      <w:r w:rsidR="00662DE9" w:rsidRPr="00662DE9">
        <w:rPr>
          <w:rFonts w:cstheme="minorHAnsi"/>
          <w:color w:val="222222"/>
          <w:shd w:val="clear" w:color="auto" w:fill="FFFFFF"/>
        </w:rPr>
        <w:t>https://doi.org/10.1016/j.apergo.2012.07.008</w:t>
      </w:r>
    </w:p>
    <w:p w14:paraId="36739CEE" w14:textId="77777777" w:rsidR="005210E5" w:rsidRDefault="004F35FD">
      <w:pPr>
        <w:ind w:firstLine="0"/>
        <w:rPr>
          <w:i/>
          <w:color w:val="000000" w:themeColor="text1"/>
        </w:rPr>
      </w:pPr>
      <w:proofErr w:type="spellStart"/>
      <w:r>
        <w:rPr>
          <w:color w:val="000000" w:themeColor="text1"/>
        </w:rPr>
        <w:t>Zepke</w:t>
      </w:r>
      <w:proofErr w:type="spellEnd"/>
      <w:r>
        <w:rPr>
          <w:color w:val="000000" w:themeColor="text1"/>
        </w:rPr>
        <w:t xml:space="preserv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xml:space="preserve">, 167-177. </w:t>
      </w:r>
      <w:proofErr w:type="spellStart"/>
      <w:r>
        <w:rPr>
          <w:color w:val="000000" w:themeColor="text1"/>
        </w:rPr>
        <w:t>doi</w:t>
      </w:r>
      <w:proofErr w:type="spellEnd"/>
      <w:r>
        <w:rPr>
          <w:color w:val="000000" w:themeColor="text1"/>
        </w:rPr>
        <w:t>: 10.1177/1469787410379680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ulkowski, Michael L - (sulkowski)" w:date="2018-05-16T21:46:00Z" w:initials="SML-(">
    <w:p w14:paraId="632C5283" w14:textId="3466D9DE" w:rsidR="00B8655C" w:rsidRDefault="00B8655C">
      <w:pPr>
        <w:pStyle w:val="CommentText"/>
      </w:pPr>
      <w:r>
        <w:rPr>
          <w:rStyle w:val="CommentReference"/>
        </w:rPr>
        <w:annotationRef/>
      </w:r>
      <w:r>
        <w:t xml:space="preserve">You could also add an acknowledgements section/page (if you want to). </w:t>
      </w:r>
    </w:p>
  </w:comment>
  <w:comment w:id="2" w:author="Dominic LaRoche" w:date="2018-05-27T10:55:00Z" w:initials="DL">
    <w:p w14:paraId="79BAD80C" w14:textId="401834C0" w:rsidR="00E309BE" w:rsidRDefault="00E309BE">
      <w:pPr>
        <w:pStyle w:val="CommentText"/>
      </w:pPr>
      <w:r>
        <w:rPr>
          <w:rStyle w:val="CommentReference"/>
        </w:rPr>
        <w:annotationRef/>
      </w:r>
      <w:r>
        <w:t>Broke this into a few sentences as requested</w:t>
      </w:r>
    </w:p>
  </w:comment>
  <w:comment w:id="1" w:author="Dominic LaRoche" w:date="2018-05-27T10:56:00Z" w:initials="DL">
    <w:p w14:paraId="347C5DB2" w14:textId="22235247" w:rsidR="00E309BE" w:rsidRDefault="00E309BE">
      <w:pPr>
        <w:pStyle w:val="CommentText"/>
      </w:pPr>
      <w:r>
        <w:rPr>
          <w:rStyle w:val="CommentReference"/>
        </w:rPr>
        <w:annotationRef/>
      </w:r>
    </w:p>
  </w:comment>
  <w:comment w:id="3" w:author="Sulkowski, Michael L - (sulkowski)" w:date="2018-05-13T22:40:00Z" w:initials="SML-(">
    <w:p w14:paraId="0CC2B952" w14:textId="224C90DF" w:rsidR="00B8655C" w:rsidRDefault="00B8655C">
      <w:pPr>
        <w:pStyle w:val="CommentText"/>
      </w:pPr>
      <w:r>
        <w:rPr>
          <w:rStyle w:val="CommentReference"/>
        </w:rPr>
        <w:annotationRef/>
      </w:r>
      <w:r>
        <w:t xml:space="preserve">Please clarify what is implied by this sentence. </w:t>
      </w:r>
    </w:p>
  </w:comment>
  <w:comment w:id="4" w:author="Dominic LaRoche" w:date="2018-05-26T17:51:00Z" w:initials="DL">
    <w:p w14:paraId="5D71964F" w14:textId="44D7EB42" w:rsidR="00683855" w:rsidRDefault="00683855">
      <w:pPr>
        <w:pStyle w:val="CommentText"/>
      </w:pPr>
      <w:r>
        <w:rPr>
          <w:rStyle w:val="CommentReference"/>
        </w:rPr>
        <w:annotationRef/>
      </w:r>
      <w:proofErr w:type="gramStart"/>
      <w:r>
        <w:t>done</w:t>
      </w:r>
      <w:proofErr w:type="gramEnd"/>
    </w:p>
  </w:comment>
  <w:comment w:id="6" w:author="Dominic LaRoche" w:date="2018-05-27T10:37:00Z" w:initials="DL">
    <w:p w14:paraId="31B36E9E" w14:textId="7029851C" w:rsidR="00A53452" w:rsidRDefault="00A53452">
      <w:pPr>
        <w:pStyle w:val="CommentText"/>
      </w:pPr>
      <w:r>
        <w:rPr>
          <w:rStyle w:val="CommentReference"/>
        </w:rPr>
        <w:annotationRef/>
      </w:r>
      <w:proofErr w:type="gramStart"/>
      <w:r>
        <w:t>done</w:t>
      </w:r>
      <w:proofErr w:type="gramEnd"/>
    </w:p>
  </w:comment>
  <w:comment w:id="5" w:author="Sulkowski, Michael L - (sulkowski)" w:date="2018-05-13T23:18:00Z" w:initials="SML-(">
    <w:p w14:paraId="16C0CFB4" w14:textId="1F1F6BF3" w:rsidR="00B8655C" w:rsidRDefault="00B8655C">
      <w:pPr>
        <w:pStyle w:val="CommentText"/>
      </w:pPr>
      <w:r>
        <w:rPr>
          <w:rStyle w:val="CommentReference"/>
        </w:rPr>
        <w:annotationRef/>
      </w:r>
      <w:r>
        <w:t xml:space="preserve">Please re-write this sentence for clarity. </w:t>
      </w:r>
    </w:p>
  </w:comment>
  <w:comment w:id="9" w:author="Dominic LaRoche" w:date="2018-05-27T13:02:00Z" w:initials="DL">
    <w:p w14:paraId="67316363" w14:textId="6E983EE0" w:rsidR="009F29DC" w:rsidRDefault="009F29DC">
      <w:pPr>
        <w:pStyle w:val="CommentText"/>
      </w:pPr>
      <w:r>
        <w:rPr>
          <w:rStyle w:val="CommentReference"/>
        </w:rPr>
        <w:annotationRef/>
      </w:r>
      <w:proofErr w:type="gramStart"/>
      <w:r>
        <w:t>done</w:t>
      </w:r>
      <w:proofErr w:type="gramEnd"/>
    </w:p>
  </w:comment>
  <w:comment w:id="8" w:author="Sulkowski, Michael L - (sulkowski)" w:date="2018-05-15T21:52:00Z" w:initials="SML-(">
    <w:p w14:paraId="365F8F84" w14:textId="2A71D8B2" w:rsidR="00B8655C" w:rsidRDefault="00B8655C">
      <w:pPr>
        <w:pStyle w:val="CommentText"/>
      </w:pPr>
      <w:r>
        <w:rPr>
          <w:rStyle w:val="CommentReference"/>
        </w:rPr>
        <w:annotationRef/>
      </w:r>
      <w:r>
        <w:t xml:space="preserve">Please re-write for clarity. </w:t>
      </w:r>
    </w:p>
  </w:comment>
  <w:comment w:id="11" w:author="Dominic LaRoche" w:date="2018-05-27T14:34:00Z" w:initials="DL">
    <w:p w14:paraId="4946C74E" w14:textId="3202A0BF" w:rsidR="003A3399" w:rsidRDefault="003A3399">
      <w:pPr>
        <w:pStyle w:val="CommentText"/>
      </w:pPr>
      <w:r>
        <w:rPr>
          <w:rStyle w:val="CommentReference"/>
        </w:rPr>
        <w:annotationRef/>
      </w:r>
      <w:r w:rsidR="00083D86">
        <w:t>Read</w:t>
      </w:r>
      <w:r>
        <w:t xml:space="preserve"> this</w:t>
      </w:r>
    </w:p>
  </w:comment>
  <w:comment w:id="12" w:author="Sulkowski, Michael L - (sulkowski)" w:date="2018-05-16T22:49:00Z" w:initials="SML-(">
    <w:p w14:paraId="69F46D65" w14:textId="33835886" w:rsidR="00B8655C" w:rsidRDefault="00B8655C">
      <w:pPr>
        <w:pStyle w:val="CommentText"/>
      </w:pPr>
      <w:r>
        <w:rPr>
          <w:rStyle w:val="CommentReference"/>
        </w:rPr>
        <w:annotationRef/>
      </w:r>
      <w:r>
        <w:t>Re-write for clarity</w:t>
      </w:r>
    </w:p>
  </w:comment>
  <w:comment w:id="13" w:author="Sulkowski, Michael L - (sulkowski)" w:date="2018-05-16T22:53:00Z" w:initials="SML-(">
    <w:p w14:paraId="2C7DE2FB" w14:textId="09212C26" w:rsidR="00B8655C" w:rsidRDefault="00B8655C">
      <w:pPr>
        <w:pStyle w:val="CommentText"/>
      </w:pPr>
      <w:r>
        <w:rPr>
          <w:rStyle w:val="CommentReference"/>
        </w:rPr>
        <w:annotationRef/>
      </w:r>
      <w:r>
        <w:t xml:space="preserve">This implies that . . . I think this finding is important, novel, and generally not reflected in the current research corpus. </w:t>
      </w:r>
    </w:p>
  </w:comment>
  <w:comment w:id="17" w:author="Sulkowski, Michael L - (sulkowski)" w:date="2018-05-16T23:34:00Z" w:initials="SML-(">
    <w:p w14:paraId="37F419C3" w14:textId="215B933A" w:rsidR="00B8655C" w:rsidRDefault="00B8655C">
      <w:pPr>
        <w:pStyle w:val="CommentText"/>
      </w:pPr>
      <w:r>
        <w:rPr>
          <w:rStyle w:val="CommentReference"/>
        </w:rPr>
        <w:annotationRef/>
      </w:r>
      <w:r>
        <w:t xml:space="preserve">These sentences ae awkward. Maybe re-write? </w:t>
      </w:r>
    </w:p>
  </w:comment>
  <w:comment w:id="30" w:author="Sulkowski, Michael L - (sulkowski)" w:date="2018-05-17T21:41:00Z" w:initials="SML-(">
    <w:p w14:paraId="27625E7C" w14:textId="4CFD00BB" w:rsidR="00B8655C" w:rsidRDefault="00B8655C">
      <w:pPr>
        <w:pStyle w:val="CommentText"/>
      </w:pPr>
      <w:r>
        <w:rPr>
          <w:rStyle w:val="CommentReference"/>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2C5283" w15:done="0"/>
  <w15:commentEx w15:paraId="79BAD80C" w15:done="0"/>
  <w15:commentEx w15:paraId="347C5DB2" w15:done="0"/>
  <w15:commentEx w15:paraId="0CC2B952" w15:done="0"/>
  <w15:commentEx w15:paraId="5D71964F" w15:done="0"/>
  <w15:commentEx w15:paraId="31B36E9E" w15:done="0"/>
  <w15:commentEx w15:paraId="16C0CFB4" w15:done="0"/>
  <w15:commentEx w15:paraId="67316363" w15:done="0"/>
  <w15:commentEx w15:paraId="365F8F84" w15:done="0"/>
  <w15:commentEx w15:paraId="4946C74E" w15:done="0"/>
  <w15:commentEx w15:paraId="69F46D65" w15:done="0"/>
  <w15:commentEx w15:paraId="2C7DE2FB" w15:done="0"/>
  <w15:commentEx w15:paraId="37F419C3" w15:done="0"/>
  <w15:commentEx w15:paraId="27625E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2C5283" w16cid:durableId="1EA72537"/>
  <w16cid:commentId w16cid:paraId="07CF5ECD" w16cid:durableId="1EA424C6"/>
  <w16cid:commentId w16cid:paraId="0D5465B5" w16cid:durableId="1EA31001"/>
  <w16cid:commentId w16cid:paraId="0CC2B952" w16cid:durableId="1EA33D49"/>
  <w16cid:commentId w16cid:paraId="16C0CFB4" w16cid:durableId="1EA3463F"/>
  <w16cid:commentId w16cid:paraId="2AC56AE5" w16cid:durableId="1EA46122"/>
  <w16cid:commentId w16cid:paraId="304AD32E" w16cid:durableId="1EA5A4BF"/>
  <w16cid:commentId w16cid:paraId="365F8F84" w16cid:durableId="1EA5D507"/>
  <w16cid:commentId w16cid:paraId="6C92E626" w16cid:durableId="1EA5D524"/>
  <w16cid:commentId w16cid:paraId="27C95D80" w16cid:durableId="1EA5E243"/>
  <w16cid:commentId w16cid:paraId="07477125" w16cid:durableId="1EA723D9"/>
  <w16cid:commentId w16cid:paraId="69F46D65" w16cid:durableId="1EA73417"/>
  <w16cid:commentId w16cid:paraId="2C7DE2FB" w16cid:durableId="1EA734CF"/>
  <w16cid:commentId w16cid:paraId="37F419C3" w16cid:durableId="1EA73E87"/>
  <w16cid:commentId w16cid:paraId="27625E7C" w16cid:durableId="1EA8759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1C800" w14:textId="77777777" w:rsidR="00A561E8" w:rsidRDefault="00A561E8">
      <w:pPr>
        <w:spacing w:line="240" w:lineRule="auto"/>
      </w:pPr>
      <w:r>
        <w:separator/>
      </w:r>
    </w:p>
  </w:endnote>
  <w:endnote w:type="continuationSeparator" w:id="0">
    <w:p w14:paraId="0BE2651E" w14:textId="77777777" w:rsidR="00A561E8" w:rsidRDefault="00A561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Titillium Web">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7A70F" w14:textId="77777777" w:rsidR="00A561E8" w:rsidRDefault="00A561E8">
      <w:pPr>
        <w:spacing w:line="240" w:lineRule="auto"/>
      </w:pPr>
      <w:r>
        <w:separator/>
      </w:r>
    </w:p>
  </w:footnote>
  <w:footnote w:type="continuationSeparator" w:id="0">
    <w:p w14:paraId="00E21983" w14:textId="77777777" w:rsidR="00A561E8" w:rsidRDefault="00A561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D829" w14:textId="77777777" w:rsidR="00B8655C" w:rsidRDefault="00B8655C">
    <w:pPr>
      <w:pStyle w:val="Header"/>
    </w:pPr>
    <w:sdt>
      <w:sdtPr>
        <w:alias w:val="Running head"/>
        <w:id w:val="-20587311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1E1BB8">
      <w:rPr>
        <w:noProof/>
      </w:rPr>
      <w:t>72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7FD6" w14:textId="77777777" w:rsidR="00B8655C" w:rsidRDefault="00B8655C">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1E1BB8">
      <w:rPr>
        <w:noProof/>
      </w:rPr>
      <w:t>64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8540BEC"/>
    <w:multiLevelType w:val="multilevel"/>
    <w:tmpl w:val="F9E8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4A83EF1"/>
    <w:multiLevelType w:val="hybridMultilevel"/>
    <w:tmpl w:val="A83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8"/>
  </w:num>
  <w:num w:numId="3">
    <w:abstractNumId w:val="9"/>
  </w:num>
  <w:num w:numId="4">
    <w:abstractNumId w:val="5"/>
  </w:num>
  <w:num w:numId="5">
    <w:abstractNumId w:val="6"/>
  </w:num>
  <w:num w:numId="6">
    <w:abstractNumId w:val="10"/>
  </w:num>
  <w:num w:numId="7">
    <w:abstractNumId w:val="4"/>
  </w:num>
  <w:num w:numId="8">
    <w:abstractNumId w:val="3"/>
  </w:num>
  <w:num w:numId="9">
    <w:abstractNumId w:val="1"/>
  </w:num>
  <w:num w:numId="10">
    <w:abstractNumId w:val="7"/>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lkowski, Michael L - (sulkowski)">
    <w15:presenceInfo w15:providerId="None" w15:userId="Sulkowski, Michael L - (sulkowski)"/>
  </w15:person>
  <w15:person w15:author="Dominic LaRoche">
    <w15:presenceInfo w15:providerId="Windows Live" w15:userId="8867899c3afd30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E5"/>
    <w:rsid w:val="00004E25"/>
    <w:rsid w:val="000060B7"/>
    <w:rsid w:val="00007812"/>
    <w:rsid w:val="000108C3"/>
    <w:rsid w:val="000124EC"/>
    <w:rsid w:val="00012575"/>
    <w:rsid w:val="0001365C"/>
    <w:rsid w:val="00015EAB"/>
    <w:rsid w:val="00017824"/>
    <w:rsid w:val="00023EC7"/>
    <w:rsid w:val="00023EF4"/>
    <w:rsid w:val="00026F17"/>
    <w:rsid w:val="00027C94"/>
    <w:rsid w:val="000362CE"/>
    <w:rsid w:val="00036E33"/>
    <w:rsid w:val="000405D9"/>
    <w:rsid w:val="00041571"/>
    <w:rsid w:val="0004659C"/>
    <w:rsid w:val="000465B1"/>
    <w:rsid w:val="0004750A"/>
    <w:rsid w:val="00050DC7"/>
    <w:rsid w:val="00055110"/>
    <w:rsid w:val="000675B5"/>
    <w:rsid w:val="00071133"/>
    <w:rsid w:val="00076D89"/>
    <w:rsid w:val="00077E96"/>
    <w:rsid w:val="000801EE"/>
    <w:rsid w:val="00081C46"/>
    <w:rsid w:val="00083D86"/>
    <w:rsid w:val="0008427E"/>
    <w:rsid w:val="00085D00"/>
    <w:rsid w:val="00091011"/>
    <w:rsid w:val="000914C0"/>
    <w:rsid w:val="0009407B"/>
    <w:rsid w:val="000947B1"/>
    <w:rsid w:val="000958C6"/>
    <w:rsid w:val="000A16C6"/>
    <w:rsid w:val="000A3B3F"/>
    <w:rsid w:val="000A6B0B"/>
    <w:rsid w:val="000B04B3"/>
    <w:rsid w:val="000B13DB"/>
    <w:rsid w:val="000B35AD"/>
    <w:rsid w:val="000C0793"/>
    <w:rsid w:val="000C09DC"/>
    <w:rsid w:val="000C0E4D"/>
    <w:rsid w:val="000C1BC2"/>
    <w:rsid w:val="000C1F46"/>
    <w:rsid w:val="000C2615"/>
    <w:rsid w:val="000D1187"/>
    <w:rsid w:val="000D4D97"/>
    <w:rsid w:val="000D6739"/>
    <w:rsid w:val="000E1004"/>
    <w:rsid w:val="000F1C0B"/>
    <w:rsid w:val="000F23C8"/>
    <w:rsid w:val="000F314B"/>
    <w:rsid w:val="000F3BAB"/>
    <w:rsid w:val="000F64AF"/>
    <w:rsid w:val="000F66A1"/>
    <w:rsid w:val="000F7ED0"/>
    <w:rsid w:val="00100CC0"/>
    <w:rsid w:val="00101A8B"/>
    <w:rsid w:val="0010615F"/>
    <w:rsid w:val="001069F9"/>
    <w:rsid w:val="00111C6D"/>
    <w:rsid w:val="0011249D"/>
    <w:rsid w:val="00114359"/>
    <w:rsid w:val="00122922"/>
    <w:rsid w:val="00122C76"/>
    <w:rsid w:val="00123543"/>
    <w:rsid w:val="001351B5"/>
    <w:rsid w:val="00140117"/>
    <w:rsid w:val="0014123F"/>
    <w:rsid w:val="001412B3"/>
    <w:rsid w:val="00143B14"/>
    <w:rsid w:val="00145856"/>
    <w:rsid w:val="00145F3E"/>
    <w:rsid w:val="00146ECF"/>
    <w:rsid w:val="0015078E"/>
    <w:rsid w:val="00152334"/>
    <w:rsid w:val="00154032"/>
    <w:rsid w:val="00161167"/>
    <w:rsid w:val="00166E30"/>
    <w:rsid w:val="001752D3"/>
    <w:rsid w:val="00177021"/>
    <w:rsid w:val="001773AF"/>
    <w:rsid w:val="00182F09"/>
    <w:rsid w:val="00183B6F"/>
    <w:rsid w:val="00183CAE"/>
    <w:rsid w:val="0018649B"/>
    <w:rsid w:val="00191237"/>
    <w:rsid w:val="00192652"/>
    <w:rsid w:val="00197920"/>
    <w:rsid w:val="001A6DA2"/>
    <w:rsid w:val="001B2DDA"/>
    <w:rsid w:val="001C0066"/>
    <w:rsid w:val="001C4884"/>
    <w:rsid w:val="001C5B41"/>
    <w:rsid w:val="001C6D32"/>
    <w:rsid w:val="001D0B62"/>
    <w:rsid w:val="001D0BC4"/>
    <w:rsid w:val="001D18B2"/>
    <w:rsid w:val="001D1D02"/>
    <w:rsid w:val="001D5B1C"/>
    <w:rsid w:val="001D6910"/>
    <w:rsid w:val="001E1BB8"/>
    <w:rsid w:val="001E626C"/>
    <w:rsid w:val="001F6775"/>
    <w:rsid w:val="001F68F5"/>
    <w:rsid w:val="00201006"/>
    <w:rsid w:val="00201867"/>
    <w:rsid w:val="00203FC1"/>
    <w:rsid w:val="00204086"/>
    <w:rsid w:val="0020555D"/>
    <w:rsid w:val="00206153"/>
    <w:rsid w:val="00206BC2"/>
    <w:rsid w:val="00206C64"/>
    <w:rsid w:val="00207A0E"/>
    <w:rsid w:val="00213448"/>
    <w:rsid w:val="00214D04"/>
    <w:rsid w:val="002162FC"/>
    <w:rsid w:val="0022019E"/>
    <w:rsid w:val="00220E3A"/>
    <w:rsid w:val="00221598"/>
    <w:rsid w:val="00231FE2"/>
    <w:rsid w:val="00232356"/>
    <w:rsid w:val="00232D7F"/>
    <w:rsid w:val="00232F5F"/>
    <w:rsid w:val="00232FFA"/>
    <w:rsid w:val="002352E7"/>
    <w:rsid w:val="00246745"/>
    <w:rsid w:val="002534BD"/>
    <w:rsid w:val="00254DE7"/>
    <w:rsid w:val="00264AD2"/>
    <w:rsid w:val="002701F3"/>
    <w:rsid w:val="00271AD0"/>
    <w:rsid w:val="002856C3"/>
    <w:rsid w:val="00292ED7"/>
    <w:rsid w:val="0029394D"/>
    <w:rsid w:val="002942FC"/>
    <w:rsid w:val="002A18A0"/>
    <w:rsid w:val="002A2B29"/>
    <w:rsid w:val="002B5340"/>
    <w:rsid w:val="002C1AE5"/>
    <w:rsid w:val="002C1E77"/>
    <w:rsid w:val="002D4E0F"/>
    <w:rsid w:val="002E1EFA"/>
    <w:rsid w:val="002E24A0"/>
    <w:rsid w:val="002E52B4"/>
    <w:rsid w:val="002F1F9F"/>
    <w:rsid w:val="002F5990"/>
    <w:rsid w:val="00300CAF"/>
    <w:rsid w:val="00300F87"/>
    <w:rsid w:val="00300FA7"/>
    <w:rsid w:val="0030202D"/>
    <w:rsid w:val="00303D6E"/>
    <w:rsid w:val="0030642B"/>
    <w:rsid w:val="00306ABE"/>
    <w:rsid w:val="003145E5"/>
    <w:rsid w:val="00317A45"/>
    <w:rsid w:val="00320170"/>
    <w:rsid w:val="003274D4"/>
    <w:rsid w:val="00327AC0"/>
    <w:rsid w:val="00330EB1"/>
    <w:rsid w:val="00333641"/>
    <w:rsid w:val="003409C2"/>
    <w:rsid w:val="00340A20"/>
    <w:rsid w:val="00341D56"/>
    <w:rsid w:val="0034482B"/>
    <w:rsid w:val="00345043"/>
    <w:rsid w:val="003471BB"/>
    <w:rsid w:val="0034731D"/>
    <w:rsid w:val="003509B2"/>
    <w:rsid w:val="003520AC"/>
    <w:rsid w:val="0035762C"/>
    <w:rsid w:val="00357A76"/>
    <w:rsid w:val="00357A82"/>
    <w:rsid w:val="00357EDC"/>
    <w:rsid w:val="003623C5"/>
    <w:rsid w:val="00362D32"/>
    <w:rsid w:val="00363962"/>
    <w:rsid w:val="00364D6A"/>
    <w:rsid w:val="00381077"/>
    <w:rsid w:val="00382283"/>
    <w:rsid w:val="003838CA"/>
    <w:rsid w:val="00385687"/>
    <w:rsid w:val="00386C6C"/>
    <w:rsid w:val="00394638"/>
    <w:rsid w:val="00395265"/>
    <w:rsid w:val="003A066E"/>
    <w:rsid w:val="003A18E5"/>
    <w:rsid w:val="003A2725"/>
    <w:rsid w:val="003A3399"/>
    <w:rsid w:val="003A3CE7"/>
    <w:rsid w:val="003A5CED"/>
    <w:rsid w:val="003A7F1B"/>
    <w:rsid w:val="003B132E"/>
    <w:rsid w:val="003B1833"/>
    <w:rsid w:val="003C391C"/>
    <w:rsid w:val="003C4D93"/>
    <w:rsid w:val="003C5D89"/>
    <w:rsid w:val="003D0C39"/>
    <w:rsid w:val="003D439A"/>
    <w:rsid w:val="003D6CC2"/>
    <w:rsid w:val="003E239F"/>
    <w:rsid w:val="003E7B6F"/>
    <w:rsid w:val="003F174C"/>
    <w:rsid w:val="003F4D1E"/>
    <w:rsid w:val="003F6C8B"/>
    <w:rsid w:val="003F70D6"/>
    <w:rsid w:val="003F758B"/>
    <w:rsid w:val="00401461"/>
    <w:rsid w:val="00401D1B"/>
    <w:rsid w:val="00407DB9"/>
    <w:rsid w:val="0041117E"/>
    <w:rsid w:val="004117A1"/>
    <w:rsid w:val="00413963"/>
    <w:rsid w:val="00417AB7"/>
    <w:rsid w:val="00422736"/>
    <w:rsid w:val="004230AE"/>
    <w:rsid w:val="004245FF"/>
    <w:rsid w:val="00426DA0"/>
    <w:rsid w:val="00427BC6"/>
    <w:rsid w:val="00433B4B"/>
    <w:rsid w:val="004405CA"/>
    <w:rsid w:val="00440EB8"/>
    <w:rsid w:val="00442E9B"/>
    <w:rsid w:val="00444C34"/>
    <w:rsid w:val="004543CD"/>
    <w:rsid w:val="00461362"/>
    <w:rsid w:val="00461AFF"/>
    <w:rsid w:val="00471011"/>
    <w:rsid w:val="004745DC"/>
    <w:rsid w:val="00482BA8"/>
    <w:rsid w:val="0048587B"/>
    <w:rsid w:val="00490BED"/>
    <w:rsid w:val="004916DA"/>
    <w:rsid w:val="00495E9F"/>
    <w:rsid w:val="004A2E8B"/>
    <w:rsid w:val="004A65E0"/>
    <w:rsid w:val="004B2235"/>
    <w:rsid w:val="004B3070"/>
    <w:rsid w:val="004C02FA"/>
    <w:rsid w:val="004C35D9"/>
    <w:rsid w:val="004C3780"/>
    <w:rsid w:val="004C64C8"/>
    <w:rsid w:val="004C7E72"/>
    <w:rsid w:val="004D06DD"/>
    <w:rsid w:val="004D340B"/>
    <w:rsid w:val="004D43AA"/>
    <w:rsid w:val="004E10AA"/>
    <w:rsid w:val="004E1194"/>
    <w:rsid w:val="004E3D2B"/>
    <w:rsid w:val="004E4871"/>
    <w:rsid w:val="004E5D9D"/>
    <w:rsid w:val="004E6406"/>
    <w:rsid w:val="004E6EDD"/>
    <w:rsid w:val="004F0463"/>
    <w:rsid w:val="004F0BDE"/>
    <w:rsid w:val="004F1590"/>
    <w:rsid w:val="004F35FD"/>
    <w:rsid w:val="004F52BC"/>
    <w:rsid w:val="00506285"/>
    <w:rsid w:val="00507526"/>
    <w:rsid w:val="0051007E"/>
    <w:rsid w:val="00512066"/>
    <w:rsid w:val="00512336"/>
    <w:rsid w:val="00512C04"/>
    <w:rsid w:val="005130E2"/>
    <w:rsid w:val="005179F8"/>
    <w:rsid w:val="005210E5"/>
    <w:rsid w:val="00521F16"/>
    <w:rsid w:val="0052483A"/>
    <w:rsid w:val="005336EE"/>
    <w:rsid w:val="0053554F"/>
    <w:rsid w:val="0053715A"/>
    <w:rsid w:val="00542C49"/>
    <w:rsid w:val="00543089"/>
    <w:rsid w:val="00545AA4"/>
    <w:rsid w:val="0055007D"/>
    <w:rsid w:val="005512EF"/>
    <w:rsid w:val="0055771F"/>
    <w:rsid w:val="00557C79"/>
    <w:rsid w:val="00563C6C"/>
    <w:rsid w:val="00565449"/>
    <w:rsid w:val="0057451D"/>
    <w:rsid w:val="0057477C"/>
    <w:rsid w:val="00577D2E"/>
    <w:rsid w:val="005834CC"/>
    <w:rsid w:val="005922C3"/>
    <w:rsid w:val="00592E56"/>
    <w:rsid w:val="0059538D"/>
    <w:rsid w:val="00595D3B"/>
    <w:rsid w:val="00597188"/>
    <w:rsid w:val="005A6D12"/>
    <w:rsid w:val="005B22DC"/>
    <w:rsid w:val="005B3168"/>
    <w:rsid w:val="005B4776"/>
    <w:rsid w:val="005B5763"/>
    <w:rsid w:val="005B5FBA"/>
    <w:rsid w:val="005C0195"/>
    <w:rsid w:val="005C6E0B"/>
    <w:rsid w:val="005D0E5A"/>
    <w:rsid w:val="005D32AA"/>
    <w:rsid w:val="005D4012"/>
    <w:rsid w:val="005D71AF"/>
    <w:rsid w:val="005E21BD"/>
    <w:rsid w:val="005E3C6D"/>
    <w:rsid w:val="005E4BB2"/>
    <w:rsid w:val="00607E8D"/>
    <w:rsid w:val="0063190E"/>
    <w:rsid w:val="00632E98"/>
    <w:rsid w:val="00641735"/>
    <w:rsid w:val="00641A0C"/>
    <w:rsid w:val="00641B45"/>
    <w:rsid w:val="00646C5C"/>
    <w:rsid w:val="0064753F"/>
    <w:rsid w:val="00655E63"/>
    <w:rsid w:val="006602C8"/>
    <w:rsid w:val="00660BA0"/>
    <w:rsid w:val="00662DE9"/>
    <w:rsid w:val="006644A4"/>
    <w:rsid w:val="00682C01"/>
    <w:rsid w:val="00683045"/>
    <w:rsid w:val="00683855"/>
    <w:rsid w:val="00687F4F"/>
    <w:rsid w:val="00690CBB"/>
    <w:rsid w:val="00691382"/>
    <w:rsid w:val="0069138B"/>
    <w:rsid w:val="00697990"/>
    <w:rsid w:val="006A0A9C"/>
    <w:rsid w:val="006A0FBD"/>
    <w:rsid w:val="006A5105"/>
    <w:rsid w:val="006A6A95"/>
    <w:rsid w:val="006A7516"/>
    <w:rsid w:val="006B2B67"/>
    <w:rsid w:val="006B2CDE"/>
    <w:rsid w:val="006B361B"/>
    <w:rsid w:val="006B5F60"/>
    <w:rsid w:val="006C12B0"/>
    <w:rsid w:val="006C378D"/>
    <w:rsid w:val="006D629E"/>
    <w:rsid w:val="006D75AF"/>
    <w:rsid w:val="006E1377"/>
    <w:rsid w:val="006E2D1B"/>
    <w:rsid w:val="006E524E"/>
    <w:rsid w:val="006F26CA"/>
    <w:rsid w:val="006F43D6"/>
    <w:rsid w:val="007051FE"/>
    <w:rsid w:val="00706635"/>
    <w:rsid w:val="00707991"/>
    <w:rsid w:val="00713F1E"/>
    <w:rsid w:val="00730A2A"/>
    <w:rsid w:val="00732088"/>
    <w:rsid w:val="007362D5"/>
    <w:rsid w:val="0074059D"/>
    <w:rsid w:val="007420DD"/>
    <w:rsid w:val="00743DB1"/>
    <w:rsid w:val="00744B72"/>
    <w:rsid w:val="007470D4"/>
    <w:rsid w:val="00757FF2"/>
    <w:rsid w:val="0076635A"/>
    <w:rsid w:val="00775274"/>
    <w:rsid w:val="007757CA"/>
    <w:rsid w:val="0078374D"/>
    <w:rsid w:val="00784BCE"/>
    <w:rsid w:val="00792251"/>
    <w:rsid w:val="00793C3D"/>
    <w:rsid w:val="00795723"/>
    <w:rsid w:val="00796BE7"/>
    <w:rsid w:val="007A228A"/>
    <w:rsid w:val="007A2751"/>
    <w:rsid w:val="007A5963"/>
    <w:rsid w:val="007A5CAC"/>
    <w:rsid w:val="007A6513"/>
    <w:rsid w:val="007B301B"/>
    <w:rsid w:val="007B4CF2"/>
    <w:rsid w:val="007B5628"/>
    <w:rsid w:val="007B798E"/>
    <w:rsid w:val="007B7BBA"/>
    <w:rsid w:val="007D17FE"/>
    <w:rsid w:val="007D4D38"/>
    <w:rsid w:val="007D64E5"/>
    <w:rsid w:val="007E12D9"/>
    <w:rsid w:val="007E48F0"/>
    <w:rsid w:val="007E73AA"/>
    <w:rsid w:val="007E7405"/>
    <w:rsid w:val="007E7C19"/>
    <w:rsid w:val="007F6088"/>
    <w:rsid w:val="007F6DD4"/>
    <w:rsid w:val="007F78A3"/>
    <w:rsid w:val="0080051E"/>
    <w:rsid w:val="0080175F"/>
    <w:rsid w:val="00803662"/>
    <w:rsid w:val="008042B7"/>
    <w:rsid w:val="00804C9D"/>
    <w:rsid w:val="00804DDF"/>
    <w:rsid w:val="0080563D"/>
    <w:rsid w:val="00805ADF"/>
    <w:rsid w:val="00807634"/>
    <w:rsid w:val="00817829"/>
    <w:rsid w:val="00821BA3"/>
    <w:rsid w:val="00821CD2"/>
    <w:rsid w:val="00825D87"/>
    <w:rsid w:val="00830507"/>
    <w:rsid w:val="00832014"/>
    <w:rsid w:val="00840F68"/>
    <w:rsid w:val="00844909"/>
    <w:rsid w:val="00845AEC"/>
    <w:rsid w:val="008475A3"/>
    <w:rsid w:val="008535CC"/>
    <w:rsid w:val="00855E2B"/>
    <w:rsid w:val="00862951"/>
    <w:rsid w:val="00873AD9"/>
    <w:rsid w:val="00882008"/>
    <w:rsid w:val="0088232D"/>
    <w:rsid w:val="008861B0"/>
    <w:rsid w:val="008A61FE"/>
    <w:rsid w:val="008A680D"/>
    <w:rsid w:val="008A79EF"/>
    <w:rsid w:val="008B026C"/>
    <w:rsid w:val="008B34CB"/>
    <w:rsid w:val="008B7B26"/>
    <w:rsid w:val="008C2A4B"/>
    <w:rsid w:val="008D4504"/>
    <w:rsid w:val="008D4D2E"/>
    <w:rsid w:val="008D5282"/>
    <w:rsid w:val="008D548F"/>
    <w:rsid w:val="008D5E4B"/>
    <w:rsid w:val="008E3C0C"/>
    <w:rsid w:val="008E52A6"/>
    <w:rsid w:val="008E7191"/>
    <w:rsid w:val="008F1632"/>
    <w:rsid w:val="008F256D"/>
    <w:rsid w:val="008F53E1"/>
    <w:rsid w:val="0090201B"/>
    <w:rsid w:val="00904532"/>
    <w:rsid w:val="009074EA"/>
    <w:rsid w:val="00910C4C"/>
    <w:rsid w:val="0091441F"/>
    <w:rsid w:val="00916898"/>
    <w:rsid w:val="00921726"/>
    <w:rsid w:val="00932728"/>
    <w:rsid w:val="00934CC1"/>
    <w:rsid w:val="009369A0"/>
    <w:rsid w:val="009461D7"/>
    <w:rsid w:val="009469DE"/>
    <w:rsid w:val="00956FF3"/>
    <w:rsid w:val="009636FA"/>
    <w:rsid w:val="0096412B"/>
    <w:rsid w:val="00965B2A"/>
    <w:rsid w:val="0097238C"/>
    <w:rsid w:val="009723E8"/>
    <w:rsid w:val="00973F0F"/>
    <w:rsid w:val="0098679A"/>
    <w:rsid w:val="009870B9"/>
    <w:rsid w:val="00991B0B"/>
    <w:rsid w:val="00993F04"/>
    <w:rsid w:val="009955E2"/>
    <w:rsid w:val="009957B4"/>
    <w:rsid w:val="009A26A4"/>
    <w:rsid w:val="009A73BD"/>
    <w:rsid w:val="009A778D"/>
    <w:rsid w:val="009B0EB9"/>
    <w:rsid w:val="009B2849"/>
    <w:rsid w:val="009B70F6"/>
    <w:rsid w:val="009C2A97"/>
    <w:rsid w:val="009D4A71"/>
    <w:rsid w:val="009D5470"/>
    <w:rsid w:val="009E1CE5"/>
    <w:rsid w:val="009E321A"/>
    <w:rsid w:val="009E629E"/>
    <w:rsid w:val="009E66E8"/>
    <w:rsid w:val="009F09FD"/>
    <w:rsid w:val="009F1E35"/>
    <w:rsid w:val="009F29DC"/>
    <w:rsid w:val="009F3E88"/>
    <w:rsid w:val="00A0192A"/>
    <w:rsid w:val="00A01AA8"/>
    <w:rsid w:val="00A067FF"/>
    <w:rsid w:val="00A10106"/>
    <w:rsid w:val="00A12547"/>
    <w:rsid w:val="00A125D8"/>
    <w:rsid w:val="00A132D7"/>
    <w:rsid w:val="00A14134"/>
    <w:rsid w:val="00A1485E"/>
    <w:rsid w:val="00A168FA"/>
    <w:rsid w:val="00A16DE5"/>
    <w:rsid w:val="00A16F49"/>
    <w:rsid w:val="00A175B2"/>
    <w:rsid w:val="00A21962"/>
    <w:rsid w:val="00A27BF8"/>
    <w:rsid w:val="00A345EE"/>
    <w:rsid w:val="00A4030E"/>
    <w:rsid w:val="00A41C24"/>
    <w:rsid w:val="00A53045"/>
    <w:rsid w:val="00A53452"/>
    <w:rsid w:val="00A561E8"/>
    <w:rsid w:val="00A56AB6"/>
    <w:rsid w:val="00A56C94"/>
    <w:rsid w:val="00A60BE4"/>
    <w:rsid w:val="00A63AAB"/>
    <w:rsid w:val="00A63D46"/>
    <w:rsid w:val="00A63EFE"/>
    <w:rsid w:val="00A6507D"/>
    <w:rsid w:val="00A81718"/>
    <w:rsid w:val="00A847D3"/>
    <w:rsid w:val="00A877CA"/>
    <w:rsid w:val="00A902F8"/>
    <w:rsid w:val="00A9034F"/>
    <w:rsid w:val="00A90878"/>
    <w:rsid w:val="00A9109D"/>
    <w:rsid w:val="00A91949"/>
    <w:rsid w:val="00A94000"/>
    <w:rsid w:val="00A9481C"/>
    <w:rsid w:val="00AA15D8"/>
    <w:rsid w:val="00AA3234"/>
    <w:rsid w:val="00AA577F"/>
    <w:rsid w:val="00AB3DC0"/>
    <w:rsid w:val="00AB67F7"/>
    <w:rsid w:val="00AB7453"/>
    <w:rsid w:val="00AC125B"/>
    <w:rsid w:val="00AC56BF"/>
    <w:rsid w:val="00AC72BA"/>
    <w:rsid w:val="00AC7824"/>
    <w:rsid w:val="00AE16D0"/>
    <w:rsid w:val="00AE23B8"/>
    <w:rsid w:val="00AE269F"/>
    <w:rsid w:val="00AE6159"/>
    <w:rsid w:val="00AF2162"/>
    <w:rsid w:val="00AF5D2C"/>
    <w:rsid w:val="00B01AFD"/>
    <w:rsid w:val="00B02EE2"/>
    <w:rsid w:val="00B04E71"/>
    <w:rsid w:val="00B067F1"/>
    <w:rsid w:val="00B06BD8"/>
    <w:rsid w:val="00B1332A"/>
    <w:rsid w:val="00B15DC2"/>
    <w:rsid w:val="00B17E45"/>
    <w:rsid w:val="00B2142C"/>
    <w:rsid w:val="00B218D2"/>
    <w:rsid w:val="00B21FBB"/>
    <w:rsid w:val="00B25348"/>
    <w:rsid w:val="00B259AB"/>
    <w:rsid w:val="00B33B43"/>
    <w:rsid w:val="00B45E20"/>
    <w:rsid w:val="00B525C4"/>
    <w:rsid w:val="00B525D5"/>
    <w:rsid w:val="00B52CE5"/>
    <w:rsid w:val="00B53A6B"/>
    <w:rsid w:val="00B53EF6"/>
    <w:rsid w:val="00B57A0C"/>
    <w:rsid w:val="00B60F34"/>
    <w:rsid w:val="00B610ED"/>
    <w:rsid w:val="00B610EF"/>
    <w:rsid w:val="00B63F0A"/>
    <w:rsid w:val="00B72D10"/>
    <w:rsid w:val="00B72FC7"/>
    <w:rsid w:val="00B731F0"/>
    <w:rsid w:val="00B735BC"/>
    <w:rsid w:val="00B80318"/>
    <w:rsid w:val="00B82210"/>
    <w:rsid w:val="00B83B14"/>
    <w:rsid w:val="00B8655C"/>
    <w:rsid w:val="00B926E8"/>
    <w:rsid w:val="00B96595"/>
    <w:rsid w:val="00BA45EA"/>
    <w:rsid w:val="00BA6F01"/>
    <w:rsid w:val="00BB109C"/>
    <w:rsid w:val="00BB18F6"/>
    <w:rsid w:val="00BB546D"/>
    <w:rsid w:val="00BB55C8"/>
    <w:rsid w:val="00BB6389"/>
    <w:rsid w:val="00BB63D0"/>
    <w:rsid w:val="00BC00EE"/>
    <w:rsid w:val="00BD310F"/>
    <w:rsid w:val="00BE420E"/>
    <w:rsid w:val="00BE48D4"/>
    <w:rsid w:val="00BE5D2D"/>
    <w:rsid w:val="00BE6855"/>
    <w:rsid w:val="00BF242F"/>
    <w:rsid w:val="00BF2AE1"/>
    <w:rsid w:val="00BF5338"/>
    <w:rsid w:val="00BF689E"/>
    <w:rsid w:val="00BF764B"/>
    <w:rsid w:val="00C001C1"/>
    <w:rsid w:val="00C01C9B"/>
    <w:rsid w:val="00C02BBA"/>
    <w:rsid w:val="00C0482C"/>
    <w:rsid w:val="00C065AD"/>
    <w:rsid w:val="00C06EEA"/>
    <w:rsid w:val="00C10A8A"/>
    <w:rsid w:val="00C119D4"/>
    <w:rsid w:val="00C12307"/>
    <w:rsid w:val="00C14FC5"/>
    <w:rsid w:val="00C229F5"/>
    <w:rsid w:val="00C22E46"/>
    <w:rsid w:val="00C27A80"/>
    <w:rsid w:val="00C30C28"/>
    <w:rsid w:val="00C35231"/>
    <w:rsid w:val="00C42E9F"/>
    <w:rsid w:val="00C449B0"/>
    <w:rsid w:val="00C4747F"/>
    <w:rsid w:val="00C47693"/>
    <w:rsid w:val="00C648AB"/>
    <w:rsid w:val="00C65769"/>
    <w:rsid w:val="00C66EF0"/>
    <w:rsid w:val="00C709F4"/>
    <w:rsid w:val="00C803B7"/>
    <w:rsid w:val="00C82260"/>
    <w:rsid w:val="00C82EA3"/>
    <w:rsid w:val="00C848C4"/>
    <w:rsid w:val="00C85F1D"/>
    <w:rsid w:val="00C95A9D"/>
    <w:rsid w:val="00C97908"/>
    <w:rsid w:val="00CA208B"/>
    <w:rsid w:val="00CA4503"/>
    <w:rsid w:val="00CA4E11"/>
    <w:rsid w:val="00CB0633"/>
    <w:rsid w:val="00CB1D32"/>
    <w:rsid w:val="00CB3417"/>
    <w:rsid w:val="00CB4253"/>
    <w:rsid w:val="00CB461D"/>
    <w:rsid w:val="00CB48D9"/>
    <w:rsid w:val="00CB6B1D"/>
    <w:rsid w:val="00CC2410"/>
    <w:rsid w:val="00CC487E"/>
    <w:rsid w:val="00CC53A5"/>
    <w:rsid w:val="00CC6D48"/>
    <w:rsid w:val="00CD0C08"/>
    <w:rsid w:val="00CD2EE5"/>
    <w:rsid w:val="00CD5217"/>
    <w:rsid w:val="00CE2087"/>
    <w:rsid w:val="00CE319E"/>
    <w:rsid w:val="00CE4187"/>
    <w:rsid w:val="00CE5049"/>
    <w:rsid w:val="00CE59CE"/>
    <w:rsid w:val="00CF1657"/>
    <w:rsid w:val="00CF17A5"/>
    <w:rsid w:val="00CF34FB"/>
    <w:rsid w:val="00CF3BD1"/>
    <w:rsid w:val="00CF4353"/>
    <w:rsid w:val="00CF6B7F"/>
    <w:rsid w:val="00CF6FB6"/>
    <w:rsid w:val="00D00350"/>
    <w:rsid w:val="00D00DD3"/>
    <w:rsid w:val="00D01E7C"/>
    <w:rsid w:val="00D026EE"/>
    <w:rsid w:val="00D038C3"/>
    <w:rsid w:val="00D06641"/>
    <w:rsid w:val="00D06B5F"/>
    <w:rsid w:val="00D11960"/>
    <w:rsid w:val="00D16EF4"/>
    <w:rsid w:val="00D1712D"/>
    <w:rsid w:val="00D2101A"/>
    <w:rsid w:val="00D37EAE"/>
    <w:rsid w:val="00D4045F"/>
    <w:rsid w:val="00D406DB"/>
    <w:rsid w:val="00D4202A"/>
    <w:rsid w:val="00D459CD"/>
    <w:rsid w:val="00D46589"/>
    <w:rsid w:val="00D4729F"/>
    <w:rsid w:val="00D50DF9"/>
    <w:rsid w:val="00D54E20"/>
    <w:rsid w:val="00D706CF"/>
    <w:rsid w:val="00D72200"/>
    <w:rsid w:val="00D7351D"/>
    <w:rsid w:val="00D73FB7"/>
    <w:rsid w:val="00D77199"/>
    <w:rsid w:val="00D77D20"/>
    <w:rsid w:val="00D8076A"/>
    <w:rsid w:val="00D80D8B"/>
    <w:rsid w:val="00D824DF"/>
    <w:rsid w:val="00D832E2"/>
    <w:rsid w:val="00D83B45"/>
    <w:rsid w:val="00D851E2"/>
    <w:rsid w:val="00D918C2"/>
    <w:rsid w:val="00D9249E"/>
    <w:rsid w:val="00D927FA"/>
    <w:rsid w:val="00D96C69"/>
    <w:rsid w:val="00DA0D28"/>
    <w:rsid w:val="00DA23D0"/>
    <w:rsid w:val="00DA46CB"/>
    <w:rsid w:val="00DA6CBD"/>
    <w:rsid w:val="00DB4DA6"/>
    <w:rsid w:val="00DB5ED7"/>
    <w:rsid w:val="00DB7D2C"/>
    <w:rsid w:val="00DC158F"/>
    <w:rsid w:val="00DC30FC"/>
    <w:rsid w:val="00DD1B51"/>
    <w:rsid w:val="00DD35F0"/>
    <w:rsid w:val="00DD57EF"/>
    <w:rsid w:val="00DE0EE2"/>
    <w:rsid w:val="00DE5DCD"/>
    <w:rsid w:val="00DE7ECA"/>
    <w:rsid w:val="00DF0F27"/>
    <w:rsid w:val="00DF2F4E"/>
    <w:rsid w:val="00E00F5A"/>
    <w:rsid w:val="00E10541"/>
    <w:rsid w:val="00E1451D"/>
    <w:rsid w:val="00E22CBB"/>
    <w:rsid w:val="00E24D97"/>
    <w:rsid w:val="00E26C1E"/>
    <w:rsid w:val="00E309BE"/>
    <w:rsid w:val="00E31AA8"/>
    <w:rsid w:val="00E32BC6"/>
    <w:rsid w:val="00E40D85"/>
    <w:rsid w:val="00E4297E"/>
    <w:rsid w:val="00E42EFB"/>
    <w:rsid w:val="00E44C8F"/>
    <w:rsid w:val="00E4534E"/>
    <w:rsid w:val="00E4554E"/>
    <w:rsid w:val="00E47A11"/>
    <w:rsid w:val="00E5271F"/>
    <w:rsid w:val="00E54ECD"/>
    <w:rsid w:val="00E551B7"/>
    <w:rsid w:val="00E55A13"/>
    <w:rsid w:val="00E579C9"/>
    <w:rsid w:val="00E57B90"/>
    <w:rsid w:val="00E612D5"/>
    <w:rsid w:val="00E619AC"/>
    <w:rsid w:val="00E64AAF"/>
    <w:rsid w:val="00E679F4"/>
    <w:rsid w:val="00E70623"/>
    <w:rsid w:val="00E7216E"/>
    <w:rsid w:val="00E734CD"/>
    <w:rsid w:val="00E7393D"/>
    <w:rsid w:val="00E761C8"/>
    <w:rsid w:val="00E8066C"/>
    <w:rsid w:val="00E83F47"/>
    <w:rsid w:val="00E860EE"/>
    <w:rsid w:val="00E87957"/>
    <w:rsid w:val="00E90C92"/>
    <w:rsid w:val="00EA209E"/>
    <w:rsid w:val="00EA367F"/>
    <w:rsid w:val="00EA50D9"/>
    <w:rsid w:val="00EA783C"/>
    <w:rsid w:val="00EB1BBF"/>
    <w:rsid w:val="00EB2541"/>
    <w:rsid w:val="00EC3F30"/>
    <w:rsid w:val="00EC67FD"/>
    <w:rsid w:val="00ED5F22"/>
    <w:rsid w:val="00EE2CE8"/>
    <w:rsid w:val="00EE3522"/>
    <w:rsid w:val="00EE558B"/>
    <w:rsid w:val="00EE5C14"/>
    <w:rsid w:val="00EE5DF5"/>
    <w:rsid w:val="00EE617B"/>
    <w:rsid w:val="00EE72E9"/>
    <w:rsid w:val="00EF2532"/>
    <w:rsid w:val="00EF5105"/>
    <w:rsid w:val="00EF5AEE"/>
    <w:rsid w:val="00F00676"/>
    <w:rsid w:val="00F023E4"/>
    <w:rsid w:val="00F04DE6"/>
    <w:rsid w:val="00F1151F"/>
    <w:rsid w:val="00F1239A"/>
    <w:rsid w:val="00F1649C"/>
    <w:rsid w:val="00F235DB"/>
    <w:rsid w:val="00F24988"/>
    <w:rsid w:val="00F27D22"/>
    <w:rsid w:val="00F32FC9"/>
    <w:rsid w:val="00F36BAA"/>
    <w:rsid w:val="00F37B5F"/>
    <w:rsid w:val="00F406A1"/>
    <w:rsid w:val="00F414F3"/>
    <w:rsid w:val="00F47FF5"/>
    <w:rsid w:val="00F51A21"/>
    <w:rsid w:val="00F53D0B"/>
    <w:rsid w:val="00F56644"/>
    <w:rsid w:val="00F63A9C"/>
    <w:rsid w:val="00F64504"/>
    <w:rsid w:val="00F64CAC"/>
    <w:rsid w:val="00F66517"/>
    <w:rsid w:val="00F73C82"/>
    <w:rsid w:val="00F73D35"/>
    <w:rsid w:val="00F75672"/>
    <w:rsid w:val="00F76310"/>
    <w:rsid w:val="00F811E8"/>
    <w:rsid w:val="00F86BDA"/>
    <w:rsid w:val="00F93C55"/>
    <w:rsid w:val="00F93CE6"/>
    <w:rsid w:val="00FA54AF"/>
    <w:rsid w:val="00FA7B23"/>
    <w:rsid w:val="00FB014C"/>
    <w:rsid w:val="00FB080D"/>
    <w:rsid w:val="00FB4115"/>
    <w:rsid w:val="00FB45FB"/>
    <w:rsid w:val="00FC28E4"/>
    <w:rsid w:val="00FC2F7E"/>
    <w:rsid w:val="00FC52F6"/>
    <w:rsid w:val="00FC725B"/>
    <w:rsid w:val="00FD5608"/>
    <w:rsid w:val="00FE77A4"/>
    <w:rsid w:val="00FF45B9"/>
    <w:rsid w:val="00FF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F87"/>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customStyle="1" w:styleId="UnresolvedMention1">
    <w:name w:val="Unresolved Mention1"/>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651046">
      <w:bodyDiv w:val="1"/>
      <w:marLeft w:val="0"/>
      <w:marRight w:val="0"/>
      <w:marTop w:val="0"/>
      <w:marBottom w:val="0"/>
      <w:divBdr>
        <w:top w:val="none" w:sz="0" w:space="0" w:color="auto"/>
        <w:left w:val="none" w:sz="0" w:space="0" w:color="auto"/>
        <w:bottom w:val="none" w:sz="0" w:space="0" w:color="auto"/>
        <w:right w:val="none" w:sz="0" w:space="0" w:color="auto"/>
      </w:divBdr>
      <w:divsChild>
        <w:div w:id="147942202">
          <w:marLeft w:val="0"/>
          <w:marRight w:val="0"/>
          <w:marTop w:val="0"/>
          <w:marBottom w:val="0"/>
          <w:divBdr>
            <w:top w:val="none" w:sz="0" w:space="0" w:color="auto"/>
            <w:left w:val="none" w:sz="0" w:space="0" w:color="auto"/>
            <w:bottom w:val="none" w:sz="0" w:space="0" w:color="auto"/>
            <w:right w:val="none" w:sz="0" w:space="0" w:color="auto"/>
          </w:divBdr>
          <w:divsChild>
            <w:div w:id="2110855393">
              <w:marLeft w:val="0"/>
              <w:marRight w:val="0"/>
              <w:marTop w:val="0"/>
              <w:marBottom w:val="0"/>
              <w:divBdr>
                <w:top w:val="none" w:sz="0" w:space="0" w:color="auto"/>
                <w:left w:val="none" w:sz="0" w:space="0" w:color="auto"/>
                <w:bottom w:val="none" w:sz="0" w:space="0" w:color="auto"/>
                <w:right w:val="none" w:sz="0" w:space="0" w:color="auto"/>
              </w:divBdr>
              <w:divsChild>
                <w:div w:id="1662810988">
                  <w:marLeft w:val="0"/>
                  <w:marRight w:val="0"/>
                  <w:marTop w:val="0"/>
                  <w:marBottom w:val="0"/>
                  <w:divBdr>
                    <w:top w:val="none" w:sz="0" w:space="0" w:color="auto"/>
                    <w:left w:val="none" w:sz="0" w:space="0" w:color="auto"/>
                    <w:bottom w:val="none" w:sz="0" w:space="0" w:color="auto"/>
                    <w:right w:val="none" w:sz="0" w:space="0" w:color="auto"/>
                  </w:divBdr>
                  <w:divsChild>
                    <w:div w:id="1628966845">
                      <w:marLeft w:val="0"/>
                      <w:marRight w:val="0"/>
                      <w:marTop w:val="0"/>
                      <w:marBottom w:val="0"/>
                      <w:divBdr>
                        <w:top w:val="none" w:sz="0" w:space="0" w:color="auto"/>
                        <w:left w:val="none" w:sz="0" w:space="0" w:color="auto"/>
                        <w:bottom w:val="none" w:sz="0" w:space="0" w:color="auto"/>
                        <w:right w:val="none" w:sz="0" w:space="0" w:color="auto"/>
                      </w:divBdr>
                      <w:divsChild>
                        <w:div w:id="1975718972">
                          <w:marLeft w:val="0"/>
                          <w:marRight w:val="0"/>
                          <w:marTop w:val="0"/>
                          <w:marBottom w:val="0"/>
                          <w:divBdr>
                            <w:top w:val="none" w:sz="0" w:space="0" w:color="auto"/>
                            <w:left w:val="none" w:sz="0" w:space="0" w:color="auto"/>
                            <w:bottom w:val="none" w:sz="0" w:space="0" w:color="auto"/>
                            <w:right w:val="none" w:sz="0" w:space="0" w:color="auto"/>
                          </w:divBdr>
                          <w:divsChild>
                            <w:div w:id="1859272244">
                              <w:marLeft w:val="0"/>
                              <w:marRight w:val="0"/>
                              <w:marTop w:val="0"/>
                              <w:marBottom w:val="0"/>
                              <w:divBdr>
                                <w:top w:val="none" w:sz="0" w:space="0" w:color="auto"/>
                                <w:left w:val="none" w:sz="0" w:space="0" w:color="auto"/>
                                <w:bottom w:val="none" w:sz="0" w:space="0" w:color="auto"/>
                                <w:right w:val="none" w:sz="0" w:space="0" w:color="auto"/>
                              </w:divBdr>
                              <w:divsChild>
                                <w:div w:id="1268270404">
                                  <w:marLeft w:val="0"/>
                                  <w:marRight w:val="0"/>
                                  <w:marTop w:val="0"/>
                                  <w:marBottom w:val="0"/>
                                  <w:divBdr>
                                    <w:top w:val="none" w:sz="0" w:space="0" w:color="auto"/>
                                    <w:left w:val="none" w:sz="0" w:space="0" w:color="auto"/>
                                    <w:bottom w:val="none" w:sz="0" w:space="0" w:color="auto"/>
                                    <w:right w:val="none" w:sz="0" w:space="0" w:color="auto"/>
                                  </w:divBdr>
                                  <w:divsChild>
                                    <w:div w:id="1884755014">
                                      <w:marLeft w:val="0"/>
                                      <w:marRight w:val="0"/>
                                      <w:marTop w:val="0"/>
                                      <w:marBottom w:val="0"/>
                                      <w:divBdr>
                                        <w:top w:val="none" w:sz="0" w:space="0" w:color="auto"/>
                                        <w:left w:val="none" w:sz="0" w:space="0" w:color="auto"/>
                                        <w:bottom w:val="none" w:sz="0" w:space="0" w:color="auto"/>
                                        <w:right w:val="none" w:sz="0" w:space="0" w:color="auto"/>
                                      </w:divBdr>
                                      <w:divsChild>
                                        <w:div w:id="1066683403">
                                          <w:marLeft w:val="105"/>
                                          <w:marRight w:val="105"/>
                                          <w:marTop w:val="150"/>
                                          <w:marBottom w:val="150"/>
                                          <w:divBdr>
                                            <w:top w:val="none" w:sz="0" w:space="0" w:color="auto"/>
                                            <w:left w:val="none" w:sz="0" w:space="0" w:color="auto"/>
                                            <w:bottom w:val="none" w:sz="0" w:space="0" w:color="auto"/>
                                            <w:right w:val="none" w:sz="0" w:space="0" w:color="auto"/>
                                          </w:divBdr>
                                          <w:divsChild>
                                            <w:div w:id="1532840216">
                                              <w:marLeft w:val="0"/>
                                              <w:marRight w:val="0"/>
                                              <w:marTop w:val="0"/>
                                              <w:marBottom w:val="0"/>
                                              <w:divBdr>
                                                <w:top w:val="none" w:sz="0" w:space="0" w:color="auto"/>
                                                <w:left w:val="none" w:sz="0" w:space="0" w:color="auto"/>
                                                <w:bottom w:val="none" w:sz="0" w:space="0" w:color="auto"/>
                                                <w:right w:val="none" w:sz="0" w:space="0" w:color="auto"/>
                                              </w:divBdr>
                                              <w:divsChild>
                                                <w:div w:id="1783497008">
                                                  <w:marLeft w:val="0"/>
                                                  <w:marRight w:val="0"/>
                                                  <w:marTop w:val="0"/>
                                                  <w:marBottom w:val="0"/>
                                                  <w:divBdr>
                                                    <w:top w:val="none" w:sz="0" w:space="0" w:color="auto"/>
                                                    <w:left w:val="none" w:sz="0" w:space="0" w:color="auto"/>
                                                    <w:bottom w:val="none" w:sz="0" w:space="0" w:color="auto"/>
                                                    <w:right w:val="none" w:sz="0" w:space="0" w:color="auto"/>
                                                  </w:divBdr>
                                                </w:div>
                                                <w:div w:id="5220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589072314">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874803581">
      <w:bodyDiv w:val="1"/>
      <w:marLeft w:val="0"/>
      <w:marRight w:val="0"/>
      <w:marTop w:val="0"/>
      <w:marBottom w:val="0"/>
      <w:divBdr>
        <w:top w:val="none" w:sz="0" w:space="0" w:color="auto"/>
        <w:left w:val="none" w:sz="0" w:space="0" w:color="auto"/>
        <w:bottom w:val="none" w:sz="0" w:space="0" w:color="auto"/>
        <w:right w:val="none" w:sz="0" w:space="0" w:color="auto"/>
      </w:divBdr>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package" Target="embeddings/Microsoft_Word_Document1.docx"/><Relationship Id="rId26" Type="http://schemas.openxmlformats.org/officeDocument/2006/relationships/hyperlink" Target="https://doi.org/10.1016/j.sleep.2006.12.002" TargetMode="External"/><Relationship Id="rId39" Type="http://schemas.openxmlformats.org/officeDocument/2006/relationships/hyperlink" Target="http://psycnet.apa.org/doi/10.1037/0022-3514.89.6.852" TargetMode="External"/><Relationship Id="rId21" Type="http://schemas.openxmlformats.org/officeDocument/2006/relationships/hyperlink" Target="https://doi.org/10.1016/j.neulet.2008.06.024" TargetMode="External"/><Relationship Id="rId34" Type="http://schemas.openxmlformats.org/officeDocument/2006/relationships/hyperlink" Target="http://dx.doi.org/10.1016/j.smrv.2014.10.001" TargetMode="External"/><Relationship Id="rId42" Type="http://schemas.openxmlformats.org/officeDocument/2006/relationships/hyperlink" Target="https://doi.org/10.1093/sleep/19.4.318" TargetMode="External"/><Relationship Id="rId47" Type="http://schemas.openxmlformats.org/officeDocument/2006/relationships/hyperlink" Target="http://psycnet.apa.org/doi/10.1521/scpq.19.2.93.33313" TargetMode="External"/><Relationship Id="rId50" Type="http://schemas.openxmlformats.org/officeDocument/2006/relationships/hyperlink" Target="http://psycnet.apa.org/doi/10.1037/0894-4105.21.6.787" TargetMode="External"/><Relationship Id="rId55"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psycnet.apa.org/doi/10.1037/0021-9010.82.2.221" TargetMode="External"/><Relationship Id="rId11" Type="http://schemas.openxmlformats.org/officeDocument/2006/relationships/endnotes" Target="endnotes.xml"/><Relationship Id="rId24" Type="http://schemas.openxmlformats.org/officeDocument/2006/relationships/hyperlink" Target="https://doi.org/10.1123/jsep.29.2.239" TargetMode="External"/><Relationship Id="rId32" Type="http://schemas.openxmlformats.org/officeDocument/2006/relationships/hyperlink" Target="https://doi.org/10.1093/sleep/11.6.528" TargetMode="External"/><Relationship Id="rId37" Type="http://schemas.openxmlformats.org/officeDocument/2006/relationships/hyperlink" Target="https://doi.org/10.3102/00028312037001153" TargetMode="External"/><Relationship Id="rId40" Type="http://schemas.openxmlformats.org/officeDocument/2006/relationships/hyperlink" Target="https://doi.org/10.1123/jpah.4.4.496" TargetMode="External"/><Relationship Id="rId45" Type="http://schemas.openxmlformats.org/officeDocument/2006/relationships/hyperlink" Target="https://doi.org/10.15288/jsad.2009.70.355"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s://www.ncbi.nlm.nih.gov/pmc/articles/PMC1978335/" TargetMode="External"/><Relationship Id="rId31" Type="http://schemas.openxmlformats.org/officeDocument/2006/relationships/hyperlink" Target="https://doi.org/10.2466/pms.1999.88.3c.1095" TargetMode="External"/><Relationship Id="rId44" Type="http://schemas.openxmlformats.org/officeDocument/2006/relationships/hyperlink" Target="https://doi.org/10.1093/sleep/20.2.160" TargetMode="External"/><Relationship Id="rId52" Type="http://schemas.openxmlformats.org/officeDocument/2006/relationships/hyperlink" Target="http://dx.doi.org/10.1037/tra000001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doi.org/10.2466/pms.1992.75.2.552" TargetMode="External"/><Relationship Id="rId27" Type="http://schemas.openxmlformats.org/officeDocument/2006/relationships/hyperlink" Target="https://doi.org/10.1016/0167-8760(89)90018-4" TargetMode="External"/><Relationship Id="rId30" Type="http://schemas.openxmlformats.org/officeDocument/2006/relationships/hyperlink" Target="http://dx.doi.org/10.3200/JOER.98.3.184-192" TargetMode="External"/><Relationship Id="rId35" Type="http://schemas.openxmlformats.org/officeDocument/2006/relationships/hyperlink" Target="https://doi.org/10.1177/1090198107313481" TargetMode="External"/><Relationship Id="rId43" Type="http://schemas.openxmlformats.org/officeDocument/2006/relationships/hyperlink" Target="https://doi.org/10.1093/sleep/21.8.861" TargetMode="External"/><Relationship Id="rId48" Type="http://schemas.openxmlformats.org/officeDocument/2006/relationships/hyperlink" Target="https://doi.org/10.1093/sleep/30.9.1213" TargetMode="External"/><Relationship Id="rId56" Type="http://schemas.microsoft.com/office/2016/09/relationships/commentsIds" Target="commentsIds.xml"/><Relationship Id="rId8" Type="http://schemas.openxmlformats.org/officeDocument/2006/relationships/settings" Target="settings.xml"/><Relationship Id="rId51" Type="http://schemas.openxmlformats.org/officeDocument/2006/relationships/hyperlink" Target="https://doi.org/10.2224/sbp.2008.36.2.183" TargetMode="Externa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2.emf"/><Relationship Id="rId25" Type="http://schemas.openxmlformats.org/officeDocument/2006/relationships/hyperlink" Target="https://doi.org/10.1007/BF00844860" TargetMode="External"/><Relationship Id="rId33" Type="http://schemas.openxmlformats.org/officeDocument/2006/relationships/hyperlink" Target="http://link.galegroup.com/apps/doc/A131318268/AONE?u=azstatelibdev&amp;sid=AONE&amp;xid=731f837d" TargetMode="External"/><Relationship Id="rId38" Type="http://schemas.openxmlformats.org/officeDocument/2006/relationships/hyperlink" Target="http://psycnet.apa.org/doi/10.1037/a0026871" TargetMode="External"/><Relationship Id="rId46" Type="http://schemas.openxmlformats.org/officeDocument/2006/relationships/hyperlink" Target="http://psycnet.apa.org/doi/10.1037/0022-0663.85.4.571" TargetMode="External"/><Relationship Id="rId20" Type="http://schemas.openxmlformats.org/officeDocument/2006/relationships/hyperlink" Target="http://dx.doi.org/10.1016/j.cpr.2005.04.007" TargetMode="External"/><Relationship Id="rId41" Type="http://schemas.openxmlformats.org/officeDocument/2006/relationships/hyperlink" Target="https://doi.org/10.1016/S0022-3999(97)00004-4"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doi.org/10.1016/j.biopsycho.2005.11.002" TargetMode="External"/><Relationship Id="rId28" Type="http://schemas.openxmlformats.org/officeDocument/2006/relationships/hyperlink" Target="https://doi.org/10.1016/j.brainresrev.2006.01.002" TargetMode="External"/><Relationship Id="rId36" Type="http://schemas.openxmlformats.org/officeDocument/2006/relationships/hyperlink" Target="http://dx.doi.org/10.1080/0097840X.1980.9936094" TargetMode="External"/><Relationship Id="rId49" Type="http://schemas.openxmlformats.org/officeDocument/2006/relationships/hyperlink" Target="https://doi.org/10.1177/1559827609351133"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C53B3058-FAA2-4840-9779-3EC4667C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1753</TotalTime>
  <Pages>97</Pages>
  <Words>23182</Words>
  <Characters>132144</Characters>
  <Application>Microsoft Office Word</Application>
  <DocSecurity>0</DocSecurity>
  <Lines>1101</Lines>
  <Paragraphs>310</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155016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Dominic LaRoche</cp:lastModifiedBy>
  <cp:revision>48</cp:revision>
  <cp:lastPrinted>2018-04-30T21:09:00Z</cp:lastPrinted>
  <dcterms:created xsi:type="dcterms:W3CDTF">2018-05-21T19:02:00Z</dcterms:created>
  <dcterms:modified xsi:type="dcterms:W3CDTF">2018-05-27T21:52:00Z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