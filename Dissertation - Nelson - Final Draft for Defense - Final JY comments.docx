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800CED7" w14:textId="12906E60" w:rsidR="005210E5" w:rsidRDefault="00CB2C04">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EndPr/>
        <w:sdtContent>
          <w:r w:rsidR="00A34168">
            <w:t>EFFECTS OF STRESS, SLEEP HYGIENE, AND EXERCISE ON ACADEMIC ENGAGEMENT IN UNDERGRADUATE STUDENTS</w:t>
          </w:r>
        </w:sdtContent>
      </w:sdt>
    </w:p>
    <w:p w14:paraId="231487DF" w14:textId="77777777" w:rsidR="00565449" w:rsidRDefault="00565449" w:rsidP="00A34168">
      <w:pPr>
        <w:pStyle w:val="Title2"/>
        <w:spacing w:line="360" w:lineRule="auto"/>
      </w:pPr>
    </w:p>
    <w:p w14:paraId="06B84429" w14:textId="0CD0A3E1" w:rsidR="00565449" w:rsidRDefault="00A34168" w:rsidP="00A34168">
      <w:pPr>
        <w:pStyle w:val="Title2"/>
        <w:spacing w:line="360" w:lineRule="auto"/>
      </w:pPr>
      <w:r>
        <w:t>B</w:t>
      </w:r>
      <w:r w:rsidR="00565449">
        <w:t>y</w:t>
      </w:r>
    </w:p>
    <w:p w14:paraId="24386D40" w14:textId="77777777" w:rsidR="00A34168" w:rsidRDefault="00A34168" w:rsidP="00A34168">
      <w:pPr>
        <w:pStyle w:val="Title2"/>
        <w:spacing w:line="360" w:lineRule="auto"/>
      </w:pPr>
    </w:p>
    <w:p w14:paraId="320BEBC4" w14:textId="40E59DF4" w:rsidR="005210E5" w:rsidRDefault="00A34168" w:rsidP="00A34168">
      <w:pPr>
        <w:pStyle w:val="Title2"/>
        <w:spacing w:line="360" w:lineRule="auto"/>
      </w:pPr>
      <w:r>
        <w:t>Audrey Renee</w:t>
      </w:r>
      <w:r w:rsidR="004F35FD">
        <w:t xml:space="preserve"> Nelson</w:t>
      </w:r>
    </w:p>
    <w:p w14:paraId="0E6099FE" w14:textId="01EB55B9" w:rsidR="005210E5" w:rsidRDefault="005210E5" w:rsidP="00A34168">
      <w:pPr>
        <w:pStyle w:val="Title2"/>
        <w:spacing w:line="360" w:lineRule="auto"/>
      </w:pPr>
    </w:p>
    <w:p w14:paraId="24BAF311" w14:textId="05E13F8B" w:rsidR="00300F87" w:rsidRDefault="009E629E" w:rsidP="00A34168">
      <w:pPr>
        <w:pStyle w:val="Title2"/>
        <w:spacing w:line="240" w:lineRule="auto"/>
      </w:pPr>
      <w:r>
        <w:t>__________________________</w:t>
      </w:r>
    </w:p>
    <w:p w14:paraId="7DBAE1CB" w14:textId="0E22C1F4" w:rsidR="00300F87" w:rsidRPr="00A34168" w:rsidRDefault="00300F87" w:rsidP="00A34168">
      <w:pPr>
        <w:autoSpaceDE w:val="0"/>
        <w:autoSpaceDN w:val="0"/>
        <w:adjustRightInd w:val="0"/>
        <w:spacing w:line="240" w:lineRule="auto"/>
        <w:ind w:firstLine="0"/>
        <w:jc w:val="center"/>
        <w:rPr>
          <w:rFonts w:ascii="Times New Roman" w:hAnsi="Times New Roman" w:cs="Times New Roman"/>
          <w:kern w:val="0"/>
          <w:sz w:val="22"/>
          <w:szCs w:val="22"/>
        </w:rPr>
      </w:pPr>
      <w:r w:rsidRPr="00A34168">
        <w:rPr>
          <w:rFonts w:ascii="Times New Roman" w:hAnsi="Times New Roman" w:cs="Times New Roman"/>
          <w:kern w:val="0"/>
          <w:sz w:val="22"/>
          <w:szCs w:val="22"/>
        </w:rPr>
        <w:t xml:space="preserve">Copyright </w:t>
      </w:r>
      <w:r w:rsidRPr="00A34168">
        <w:rPr>
          <w:rFonts w:ascii="Times New Roman" w:hAnsi="Times New Roman" w:cs="Times New Roman" w:hint="eastAsia"/>
          <w:kern w:val="0"/>
          <w:sz w:val="22"/>
          <w:szCs w:val="22"/>
        </w:rPr>
        <w:t>©</w:t>
      </w:r>
      <w:r w:rsidRPr="00A34168">
        <w:rPr>
          <w:rFonts w:ascii="Times New Roman" w:hAnsi="Times New Roman" w:cs="Times New Roman"/>
          <w:kern w:val="0"/>
          <w:sz w:val="22"/>
          <w:szCs w:val="22"/>
        </w:rPr>
        <w:t xml:space="preserve"> Audrey Renee Nelson 2018</w:t>
      </w:r>
    </w:p>
    <w:p w14:paraId="210C7267"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7496EF4B"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05752522"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04B35E8F"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A1E2A8B"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03F3D9B"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253023E"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For the Degree of</w:t>
      </w:r>
    </w:p>
    <w:p w14:paraId="768D98EC"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464F5A15"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1D2FBBF7"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3F881A44" w14:textId="76FDB36A" w:rsidR="00300F87" w:rsidRDefault="00211F35"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the Graduate College</w:t>
      </w:r>
    </w:p>
    <w:p w14:paraId="4B4ABF02"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63647C3E" w14:textId="2D4F667A"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18933017" w14:textId="7A6AE394" w:rsidR="00D05474" w:rsidRPr="00ED74B8" w:rsidRDefault="00300F87" w:rsidP="00ED74B8">
      <w:pPr>
        <w:pStyle w:val="Title2"/>
      </w:pPr>
      <w:r>
        <w:rPr>
          <w:rFonts w:ascii="Times New Roman" w:hAnsi="Times New Roman" w:cs="Times New Roman"/>
          <w:kern w:val="0"/>
        </w:rPr>
        <w:t>201</w:t>
      </w:r>
      <w:r w:rsidR="00565449">
        <w:rPr>
          <w:rFonts w:ascii="Times New Roman" w:hAnsi="Times New Roman" w:cs="Times New Roman"/>
          <w:kern w:val="0"/>
        </w:rPr>
        <w:t>8</w:t>
      </w:r>
      <w:r w:rsidR="007B7BBA">
        <w:br w:type="page"/>
      </w:r>
    </w:p>
    <w:p w14:paraId="61A8ABEF"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1ED8D7E7"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THE UNIVERSITY OF ARIZONA</w:t>
      </w:r>
    </w:p>
    <w:p w14:paraId="7FDF77DB"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GRADUATE COLLEGE</w:t>
      </w:r>
    </w:p>
    <w:p w14:paraId="3B05FC94"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6FB7828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As members of the Dissertation Committee, we certify that we have read the dissertation prepared by Audrey Renee Nelson, titled Effects of Stress, Sleep Hygiene, and Exercise on Academic Engagement in Undergraduate Students and recommend that it be accepted as fulfilling the dissertation requirement for the Degree of Doctor of Philosophy.</w:t>
      </w:r>
    </w:p>
    <w:p w14:paraId="6E17107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DF91A8" w14:textId="77777777" w:rsidR="00D05474" w:rsidRPr="00D05474" w:rsidRDefault="00D05474" w:rsidP="00D05474">
      <w:pPr>
        <w:spacing w:line="240" w:lineRule="auto"/>
        <w:ind w:firstLine="0"/>
        <w:rPr>
          <w:rFonts w:ascii="Times New Roman" w:eastAsia="Times New Roman" w:hAnsi="Times New Roman" w:cs="Times New Roman"/>
          <w:kern w:val="0"/>
          <w:sz w:val="16"/>
          <w:szCs w:val="16"/>
          <w:lang w:eastAsia="en-US"/>
        </w:rPr>
      </w:pPr>
    </w:p>
    <w:p w14:paraId="6CE38736"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u w:val="single"/>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p>
    <w:p w14:paraId="6FC710C2" w14:textId="77777777" w:rsidR="00D05474" w:rsidRPr="00D05474" w:rsidRDefault="00D05474" w:rsidP="00D05474">
      <w:pPr>
        <w:spacing w:line="240"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Michael Sulkowski,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42DAE34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624DFDEC"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p>
    <w:p w14:paraId="65132C7C" w14:textId="77777777" w:rsidR="00D05474" w:rsidRPr="00D05474" w:rsidRDefault="00D05474" w:rsidP="00D05474">
      <w:pPr>
        <w:spacing w:line="240"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Jina Yoon, Ph. 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2B9E8483" w14:textId="77777777" w:rsidR="00D05474" w:rsidRPr="00D05474" w:rsidRDefault="00D05474" w:rsidP="00D05474">
      <w:pPr>
        <w:tabs>
          <w:tab w:val="left" w:pos="3240"/>
          <w:tab w:val="left" w:pos="7020"/>
        </w:tabs>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w:t>
      </w:r>
    </w:p>
    <w:p w14:paraId="7B4E6BE7"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p>
    <w:p w14:paraId="0A8E86B7" w14:textId="77777777" w:rsidR="00D05474" w:rsidRPr="00D05474" w:rsidRDefault="00D05474" w:rsidP="00D05474">
      <w:pPr>
        <w:spacing w:after="160" w:line="259"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Michelle Perfect,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18D2CF75"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lang w:eastAsia="en-US"/>
        </w:rPr>
      </w:pPr>
    </w:p>
    <w:p w14:paraId="6A6D7F16"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B1690E"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217ED72"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Final approval and acceptance of this dissertation is contingent upon the candidate’s submission of the final copies of the dissertation to the Graduate College.  </w:t>
      </w:r>
    </w:p>
    <w:p w14:paraId="6AFCDA18"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147C6F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I hereby certify that I have read this dissertation prepared under my direction and recommend that it be accepted as fulfilling the dissertation requirement.</w:t>
      </w:r>
    </w:p>
    <w:p w14:paraId="39A84F5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8F88823"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418B6940"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________________________________________________       Date: 07/</w:t>
      </w:r>
    </w:p>
    <w:p w14:paraId="1C51A17B" w14:textId="77777777" w:rsidR="00D05474" w:rsidRPr="00D05474" w:rsidRDefault="00D05474" w:rsidP="00D05474">
      <w:pPr>
        <w:spacing w:line="276"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Dissertation Director: </w:t>
      </w:r>
      <w:r w:rsidRPr="00D05474">
        <w:rPr>
          <w:rFonts w:ascii="Times New Roman" w:eastAsia="Calibri" w:hAnsi="Times New Roman" w:cs="Times New Roman"/>
          <w:kern w:val="0"/>
          <w:lang w:eastAsia="en-US"/>
        </w:rPr>
        <w:t>Michael Sulkowski, Ph.D.</w:t>
      </w:r>
    </w:p>
    <w:p w14:paraId="02ACAE60"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lang w:eastAsia="en-US"/>
        </w:rPr>
        <w:t xml:space="preserve"> </w:t>
      </w:r>
    </w:p>
    <w:p w14:paraId="35AA3F50" w14:textId="77777777" w:rsidR="00D05474" w:rsidRPr="00D05474" w:rsidRDefault="00D05474" w:rsidP="00D05474">
      <w:pPr>
        <w:spacing w:line="240" w:lineRule="auto"/>
        <w:ind w:left="720" w:firstLine="0"/>
        <w:rPr>
          <w:rFonts w:ascii="Times New Roman" w:eastAsia="Times New Roman" w:hAnsi="Times New Roman" w:cs="Times New Roman"/>
          <w:kern w:val="0"/>
          <w:lang w:eastAsia="en-US"/>
        </w:rPr>
      </w:pPr>
    </w:p>
    <w:p w14:paraId="50BA9977" w14:textId="77777777" w:rsidR="00751D22" w:rsidRDefault="00751D22">
      <w:pPr>
        <w:spacing w:line="240" w:lineRule="auto"/>
        <w:ind w:firstLine="0"/>
      </w:pPr>
    </w:p>
    <w:p w14:paraId="4DF9EB7B" w14:textId="77777777" w:rsidR="00751D22" w:rsidRDefault="00751D22">
      <w:pPr>
        <w:spacing w:line="240" w:lineRule="auto"/>
        <w:ind w:firstLine="0"/>
      </w:pPr>
      <w:r>
        <w:br w:type="page"/>
      </w:r>
    </w:p>
    <w:p w14:paraId="1F8FC56A" w14:textId="77777777" w:rsidR="00751D22" w:rsidRPr="00751D22" w:rsidRDefault="00751D22" w:rsidP="00751D22">
      <w:pPr>
        <w:spacing w:line="240" w:lineRule="auto"/>
        <w:ind w:firstLine="0"/>
        <w:jc w:val="center"/>
        <w:rPr>
          <w:rFonts w:ascii="Times New Roman" w:eastAsia="Times New Roman" w:hAnsi="Times New Roman" w:cs="Times New Roman"/>
          <w:b/>
          <w:kern w:val="0"/>
          <w:lang w:eastAsia="en-US"/>
        </w:rPr>
      </w:pPr>
      <w:r w:rsidRPr="00751D22">
        <w:rPr>
          <w:rFonts w:ascii="Times New Roman" w:eastAsia="Times New Roman" w:hAnsi="Times New Roman" w:cs="Times New Roman"/>
          <w:kern w:val="0"/>
          <w:lang w:eastAsia="en-US"/>
        </w:rPr>
        <w:lastRenderedPageBreak/>
        <w:t>STATEMENT BY AUTHOR</w:t>
      </w:r>
    </w:p>
    <w:p w14:paraId="6995409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imes New Roman" w:eastAsia="Times New Roman" w:hAnsi="Times New Roman" w:cs="Times New Roman"/>
          <w:kern w:val="0"/>
          <w:lang w:eastAsia="en-US"/>
        </w:rPr>
      </w:pPr>
    </w:p>
    <w:p w14:paraId="1DDC76F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This dissertation has been submitted in partial fulfillment of the requirements for an advanced degree at the University of Arizona and is deposited in the University Library to be made available to borrowers under rules of the Library.</w:t>
      </w:r>
    </w:p>
    <w:p w14:paraId="2DCDAB57"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63303D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 xml:space="preserve">Brief quotations from this dissertation are allowable without special permission, provided that an accurate acknowledgement of the source is made.  Requests for permission for extended quotation from or reproduction of this manuscript in whole or in part may be granted by the copyright holder. </w:t>
      </w:r>
    </w:p>
    <w:p w14:paraId="2E283EA1"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58F77E4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9B54BA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B2527C8"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B73E7C4" w14:textId="77777777" w:rsidR="00751D22" w:rsidRPr="00751D22" w:rsidRDefault="00751D22" w:rsidP="00751D22">
      <w:pPr>
        <w:spacing w:line="240" w:lineRule="auto"/>
        <w:ind w:firstLine="0"/>
        <w:jc w:val="center"/>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SIGNED: Audrey Renee Nelson</w:t>
      </w:r>
    </w:p>
    <w:p w14:paraId="388F2850"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70A644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008BDEC" w14:textId="219E38E8" w:rsidR="007B7BBA" w:rsidRDefault="00D05474" w:rsidP="00751D22">
      <w:pPr>
        <w:spacing w:line="240" w:lineRule="auto"/>
        <w:ind w:firstLine="0"/>
      </w:pPr>
      <w:r>
        <w:br w:type="page"/>
      </w:r>
    </w:p>
    <w:p w14:paraId="13A2A3C5" w14:textId="77777777" w:rsidR="007B7BBA" w:rsidRDefault="007B7BBA" w:rsidP="004374BA">
      <w:pPr>
        <w:spacing w:line="240" w:lineRule="auto"/>
        <w:jc w:val="center"/>
      </w:pPr>
      <w:r>
        <w:lastRenderedPageBreak/>
        <w:t>ACKNOWLEDGEMENTS</w:t>
      </w:r>
    </w:p>
    <w:p w14:paraId="2554F68C" w14:textId="77777777" w:rsidR="004374BA" w:rsidRDefault="004374BA" w:rsidP="004374BA">
      <w:pPr>
        <w:spacing w:line="240" w:lineRule="auto"/>
        <w:ind w:firstLine="0"/>
      </w:pPr>
    </w:p>
    <w:p w14:paraId="4089C753" w14:textId="77777777" w:rsidR="00B533A0" w:rsidRDefault="00B533A0" w:rsidP="004374BA">
      <w:pPr>
        <w:spacing w:line="240" w:lineRule="auto"/>
        <w:ind w:firstLine="0"/>
      </w:pPr>
    </w:p>
    <w:p w14:paraId="3E4BD247" w14:textId="02E12B9A" w:rsidR="000F619C" w:rsidRDefault="000F619C" w:rsidP="004374BA">
      <w:pPr>
        <w:spacing w:line="240" w:lineRule="auto"/>
        <w:ind w:firstLine="0"/>
      </w:pPr>
      <w:r>
        <w:t>Dr. Michael Sulkowski:</w:t>
      </w:r>
    </w:p>
    <w:p w14:paraId="40EB8AE0" w14:textId="20572EDA" w:rsidR="00686FC6" w:rsidRDefault="00B533A0" w:rsidP="004374BA">
      <w:pPr>
        <w:spacing w:line="240" w:lineRule="auto"/>
        <w:ind w:firstLine="0"/>
      </w:pPr>
      <w:r>
        <w:t>Thanks are</w:t>
      </w:r>
      <w:r w:rsidR="000F619C">
        <w:t xml:space="preserve"> due to my advisor</w:t>
      </w:r>
      <w:r w:rsidR="00FA7B23">
        <w:t xml:space="preserve"> </w:t>
      </w:r>
      <w:r>
        <w:t>for providing</w:t>
      </w:r>
      <w:r w:rsidR="00686FC6">
        <w:t xml:space="preserve"> guidance</w:t>
      </w:r>
      <w:r>
        <w:t xml:space="preserve"> and insight</w:t>
      </w:r>
      <w:r w:rsidR="004374BA">
        <w:t xml:space="preserve"> throughout this process,</w:t>
      </w:r>
      <w:r>
        <w:t xml:space="preserve"> and for </w:t>
      </w:r>
      <w:r w:rsidR="004374BA">
        <w:t>suggesting</w:t>
      </w:r>
      <w:r w:rsidR="00AB373F">
        <w:t>/offering</w:t>
      </w:r>
      <w:r w:rsidR="004374BA">
        <w:t xml:space="preserve"> the use of the</w:t>
      </w:r>
      <w:r w:rsidR="00AB373F">
        <w:t xml:space="preserve"> data</w:t>
      </w:r>
      <w:r w:rsidR="004374BA">
        <w:t xml:space="preserve">set </w:t>
      </w:r>
      <w:r w:rsidR="00AB373F">
        <w:t>he collected with his colleagues at</w:t>
      </w:r>
      <w:r w:rsidR="004374BA">
        <w:t xml:space="preserve"> the University of Florida</w:t>
      </w:r>
      <w:r>
        <w:t xml:space="preserve">. </w:t>
      </w:r>
      <w:r w:rsidR="00686FC6">
        <w:t xml:space="preserve"> </w:t>
      </w:r>
    </w:p>
    <w:p w14:paraId="7FCEE3EE" w14:textId="77777777" w:rsidR="00B533A0" w:rsidRDefault="00B533A0" w:rsidP="004374BA">
      <w:pPr>
        <w:spacing w:line="240" w:lineRule="auto"/>
        <w:ind w:firstLine="0"/>
      </w:pPr>
    </w:p>
    <w:p w14:paraId="4BAD2E39" w14:textId="5BAD023B" w:rsidR="00AB373F" w:rsidRDefault="00AB373F" w:rsidP="004374BA">
      <w:pPr>
        <w:spacing w:line="240" w:lineRule="auto"/>
        <w:ind w:firstLine="0"/>
      </w:pPr>
      <w:r>
        <w:t>Dr</w:t>
      </w:r>
      <w:r w:rsidR="00722FE7">
        <w:t>s</w:t>
      </w:r>
      <w:r>
        <w:t>. Jina Yoon</w:t>
      </w:r>
      <w:r w:rsidR="00722FE7">
        <w:t xml:space="preserve"> &amp; Michelle Perfect</w:t>
      </w:r>
      <w:r>
        <w:t>:</w:t>
      </w:r>
    </w:p>
    <w:p w14:paraId="25A3152F" w14:textId="05B849E1" w:rsidR="00B533A0" w:rsidRDefault="00AB373F" w:rsidP="004374BA">
      <w:pPr>
        <w:spacing w:line="240" w:lineRule="auto"/>
        <w:ind w:firstLine="0"/>
      </w:pPr>
      <w:r>
        <w:t>Thank you for not only being a part of my committee</w:t>
      </w:r>
      <w:r w:rsidR="00722FE7">
        <w:t>,</w:t>
      </w:r>
      <w:r>
        <w:t xml:space="preserve"> but for providing </w:t>
      </w:r>
      <w:r w:rsidR="00722FE7">
        <w:t>support over the years as I have moved towards completion of my Ph.D.</w:t>
      </w:r>
    </w:p>
    <w:p w14:paraId="5DABECCF" w14:textId="77777777" w:rsidR="00722FE7" w:rsidRDefault="00722FE7" w:rsidP="004374BA">
      <w:pPr>
        <w:spacing w:line="240" w:lineRule="auto"/>
        <w:ind w:firstLine="0"/>
      </w:pPr>
    </w:p>
    <w:p w14:paraId="4EC8ACAF" w14:textId="56A7015C" w:rsidR="004374BA" w:rsidRDefault="004374BA" w:rsidP="004374BA">
      <w:pPr>
        <w:spacing w:line="240" w:lineRule="auto"/>
        <w:ind w:firstLine="0"/>
      </w:pPr>
      <w:r>
        <w:t>Dr</w:t>
      </w:r>
      <w:r w:rsidR="000F619C">
        <w:t>s</w:t>
      </w:r>
      <w:r>
        <w:t xml:space="preserve">. Allison </w:t>
      </w:r>
      <w:r w:rsidR="000F619C">
        <w:t xml:space="preserve">Dempsey &amp; Jack Dempsey: </w:t>
      </w:r>
    </w:p>
    <w:p w14:paraId="7C7069A9" w14:textId="4709A09C" w:rsidR="00B533A0" w:rsidRDefault="000F619C" w:rsidP="004374BA">
      <w:pPr>
        <w:spacing w:line="240" w:lineRule="auto"/>
        <w:ind w:firstLine="0"/>
      </w:pPr>
      <w:r>
        <w:t>Thank you for your generosity with your research dataset</w:t>
      </w:r>
      <w:r w:rsidR="005A2D43">
        <w:t>, and</w:t>
      </w:r>
      <w:r w:rsidR="000A67BD">
        <w:t>, subsequently, making this project possible</w:t>
      </w:r>
      <w:r w:rsidR="00AB373F">
        <w:t>.</w:t>
      </w:r>
    </w:p>
    <w:p w14:paraId="28A6D3A4" w14:textId="59F57526" w:rsidR="00722FE7" w:rsidRDefault="00722FE7" w:rsidP="004374BA">
      <w:pPr>
        <w:spacing w:line="240" w:lineRule="auto"/>
        <w:ind w:firstLine="0"/>
      </w:pPr>
    </w:p>
    <w:p w14:paraId="51DB19AF" w14:textId="77777777" w:rsidR="00AB373F" w:rsidRDefault="000F619C" w:rsidP="004374BA">
      <w:pPr>
        <w:spacing w:line="240" w:lineRule="auto"/>
        <w:ind w:firstLine="0"/>
      </w:pPr>
      <w:r>
        <w:t xml:space="preserve">Dr. </w:t>
      </w:r>
      <w:r w:rsidR="00206BC2">
        <w:t>Jennifer Kirkpatrick</w:t>
      </w:r>
      <w:r w:rsidR="00AB373F">
        <w:t>:</w:t>
      </w:r>
    </w:p>
    <w:p w14:paraId="58EC9BC5" w14:textId="78BA65EC" w:rsidR="007B7BBA" w:rsidRDefault="00AB373F" w:rsidP="004374BA">
      <w:pPr>
        <w:spacing w:line="240" w:lineRule="auto"/>
        <w:ind w:firstLine="0"/>
      </w:pPr>
      <w:r>
        <w:t>Thank you for</w:t>
      </w:r>
      <w:r w:rsidR="00206BC2">
        <w:t xml:space="preserve"> gently, and sometimes not so gently</w:t>
      </w:r>
      <w:r w:rsidR="001D6910">
        <w:t>,</w:t>
      </w:r>
      <w:r>
        <w:t xml:space="preserve"> prodding</w:t>
      </w:r>
      <w:r w:rsidR="00206BC2">
        <w:t xml:space="preserve"> me forward.</w:t>
      </w:r>
    </w:p>
    <w:p w14:paraId="0820B275" w14:textId="77777777" w:rsidR="007B7BBA" w:rsidRDefault="007B7BBA" w:rsidP="004374BA">
      <w:pPr>
        <w:spacing w:line="240" w:lineRule="auto"/>
      </w:pPr>
    </w:p>
    <w:p w14:paraId="4AF3D9FE" w14:textId="21E4F949" w:rsidR="000F619C" w:rsidRDefault="000F619C" w:rsidP="000F619C">
      <w:pPr>
        <w:spacing w:line="240" w:lineRule="auto"/>
        <w:ind w:firstLine="0"/>
      </w:pPr>
      <w:r>
        <w:t xml:space="preserve">I am </w:t>
      </w:r>
      <w:r w:rsidR="00AB373F">
        <w:t xml:space="preserve">also </w:t>
      </w:r>
      <w:r>
        <w:t>immensely grateful for the love and support I have received over the years from family and friends, most specifically Dominic and Sylvan LaRoche.</w:t>
      </w:r>
    </w:p>
    <w:p w14:paraId="42B29AA0" w14:textId="77777777" w:rsidR="007B7BBA" w:rsidRDefault="007B7BBA">
      <w:pPr>
        <w:spacing w:line="240" w:lineRule="auto"/>
        <w:ind w:firstLine="0"/>
      </w:pPr>
      <w:r>
        <w:br w:type="page"/>
      </w:r>
    </w:p>
    <w:p w14:paraId="772118BD" w14:textId="77777777" w:rsidR="007B7BBA" w:rsidRDefault="007B7BBA" w:rsidP="007B7BBA">
      <w:pPr>
        <w:jc w:val="center"/>
      </w:pPr>
      <w:r>
        <w:lastRenderedPageBreak/>
        <w:t>DEDICATION</w:t>
      </w:r>
    </w:p>
    <w:p w14:paraId="2B006C4F" w14:textId="654B8A51" w:rsidR="005210E5" w:rsidRDefault="00CF4353" w:rsidP="004374BA">
      <w:pPr>
        <w:spacing w:line="240" w:lineRule="auto"/>
        <w:ind w:firstLine="0"/>
        <w:rPr>
          <w:rFonts w:ascii="TimesNewRomanPSMT" w:hAnsi="TimesNewRomanPSMT" w:cs="TimesNewRomanPSMT"/>
          <w:kern w:val="0"/>
        </w:rPr>
      </w:pPr>
      <w:r>
        <w:t xml:space="preserve">This dissertation is dedicated to my husband, Dominic LaRoche, </w:t>
      </w:r>
      <w:r w:rsidR="00206BC2">
        <w:t>and son, Sylvan.  Dominic’s</w:t>
      </w:r>
      <w:r w:rsidR="00B533A0">
        <w:t xml:space="preserve"> unwaver</w:t>
      </w:r>
      <w:r>
        <w:t xml:space="preserve">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0E375BB9"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5812B1">
        <w:rPr>
          <w:rFonts w:eastAsia="Times New Roman" w:cs="Times New Roman"/>
          <w:kern w:val="0"/>
          <w:lang w:eastAsia="en-US"/>
        </w:rPr>
        <w:t>7</w:t>
      </w:r>
    </w:p>
    <w:p w14:paraId="509D555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EDF9B4F" w14:textId="5B1C6FBC"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2F1F9F">
        <w:rPr>
          <w:rFonts w:eastAsia="Times New Roman" w:cs="Times New Roman"/>
          <w:kern w:val="0"/>
          <w:lang w:eastAsia="en-US"/>
        </w:rPr>
        <w:t xml:space="preserve"> </w:t>
      </w:r>
      <w:r w:rsidR="005812B1">
        <w:rPr>
          <w:rFonts w:eastAsia="Times New Roman" w:cs="Times New Roman"/>
          <w:kern w:val="0"/>
          <w:lang w:eastAsia="en-US"/>
        </w:rPr>
        <w:t>8</w:t>
      </w:r>
    </w:p>
    <w:p w14:paraId="2356021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59ADE69" w14:textId="45BC1272"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D3302D">
        <w:rPr>
          <w:rFonts w:eastAsia="Times New Roman" w:cs="Times New Roman"/>
          <w:kern w:val="0"/>
          <w:lang w:eastAsia="en-US"/>
        </w:rPr>
        <w:t>….</w:t>
      </w:r>
      <w:r w:rsidR="005812B1">
        <w:rPr>
          <w:rFonts w:eastAsia="Times New Roman" w:cs="Times New Roman"/>
          <w:kern w:val="0"/>
          <w:lang w:eastAsia="en-US"/>
        </w:rPr>
        <w:t>9</w:t>
      </w:r>
    </w:p>
    <w:p w14:paraId="11532283"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D5FB031" w14:textId="362D9845"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D3302D">
        <w:rPr>
          <w:rFonts w:eastAsia="Times New Roman" w:cs="Times New Roman"/>
          <w:kern w:val="0"/>
          <w:lang w:eastAsia="en-US"/>
        </w:rPr>
        <w:t>11</w:t>
      </w:r>
    </w:p>
    <w:p w14:paraId="4D72503A" w14:textId="6C4535CB" w:rsidR="00D11960" w:rsidRDefault="00D3302D" w:rsidP="001B5B3C">
      <w:pPr>
        <w:spacing w:line="240" w:lineRule="auto"/>
        <w:rPr>
          <w:rFonts w:eastAsia="Times New Roman" w:cs="Times New Roman"/>
          <w:kern w:val="0"/>
          <w:lang w:eastAsia="en-US"/>
        </w:rPr>
      </w:pPr>
      <w:r>
        <w:rPr>
          <w:rFonts w:eastAsia="Times New Roman" w:cs="Times New Roman"/>
          <w:kern w:val="0"/>
          <w:lang w:eastAsia="en-US"/>
        </w:rPr>
        <w:t>.</w:t>
      </w:r>
    </w:p>
    <w:p w14:paraId="4C1339FE" w14:textId="4527A65E" w:rsidR="00D11960" w:rsidRDefault="00E90C92"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D3302D">
        <w:rPr>
          <w:rFonts w:eastAsia="Times New Roman" w:cs="Times New Roman"/>
          <w:kern w:val="0"/>
          <w:lang w:eastAsia="en-US"/>
        </w:rPr>
        <w:t>….11</w:t>
      </w:r>
    </w:p>
    <w:p w14:paraId="18A49646" w14:textId="77777777" w:rsidR="00D11960" w:rsidRDefault="00D11960"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1CCAD79F" w:rsidR="00D11960" w:rsidRDefault="00E90C92" w:rsidP="001B5B3C">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3302D">
        <w:rPr>
          <w:rFonts w:eastAsia="Times New Roman" w:cs="Times New Roman"/>
          <w:kern w:val="0"/>
          <w:lang w:eastAsia="en-US"/>
        </w:rPr>
        <w:t>……………………………………………………12</w:t>
      </w:r>
    </w:p>
    <w:p w14:paraId="2BBC148C" w14:textId="77777777" w:rsidR="00D11960" w:rsidRDefault="00D11960" w:rsidP="001B5B3C">
      <w:pPr>
        <w:spacing w:line="240" w:lineRule="auto"/>
        <w:rPr>
          <w:rFonts w:ascii="Times New Roman" w:eastAsia="Times New Roman" w:hAnsi="Times New Roman" w:cs="Times New Roman"/>
          <w:kern w:val="0"/>
          <w:lang w:eastAsia="en-US"/>
        </w:rPr>
      </w:pPr>
    </w:p>
    <w:p w14:paraId="61BA952F" w14:textId="64E87DA6" w:rsidR="00956FF3" w:rsidRDefault="00956FF3" w:rsidP="001B5B3C">
      <w:r>
        <w:tab/>
        <w:t>Macro Perspective………………………………………………………</w:t>
      </w:r>
      <w:r w:rsidR="00D3302D">
        <w:t>……</w:t>
      </w:r>
      <w:r>
        <w:t>…..</w:t>
      </w:r>
      <w:r w:rsidR="00D3302D">
        <w:t>12</w:t>
      </w:r>
    </w:p>
    <w:p w14:paraId="532D8F31" w14:textId="15FB10AC" w:rsidR="00956FF3" w:rsidRDefault="00956FF3" w:rsidP="001B5B3C">
      <w:r>
        <w:tab/>
        <w:t>Micro Perspective……………………………………………………………</w:t>
      </w:r>
      <w:r w:rsidR="005314F6">
        <w:t>…..13</w:t>
      </w:r>
    </w:p>
    <w:p w14:paraId="696D0750" w14:textId="580F0B43" w:rsidR="00D11960" w:rsidRDefault="00956FF3" w:rsidP="001B5B3C">
      <w:r w:rsidRPr="00956FF3">
        <w:t>Why does Engagement Matter</w:t>
      </w:r>
      <w:r w:rsidR="004E497A">
        <w:rPr>
          <w:rFonts w:eastAsia="Times New Roman" w:cs="Times New Roman"/>
          <w:kern w:val="0"/>
          <w:lang w:eastAsia="en-US"/>
        </w:rPr>
        <w:t>………………………………………………………...</w:t>
      </w:r>
      <w:r w:rsidR="004E497A" w:rsidRPr="00956FF3">
        <w:t>…</w:t>
      </w:r>
      <w:r w:rsidR="005314F6">
        <w:rPr>
          <w:rFonts w:eastAsia="Times New Roman" w:cs="Times New Roman"/>
          <w:kern w:val="0"/>
          <w:lang w:eastAsia="en-US"/>
        </w:rPr>
        <w:t>14</w:t>
      </w:r>
    </w:p>
    <w:p w14:paraId="16BE7AB5" w14:textId="29078AF5" w:rsidR="00D11960" w:rsidRDefault="00956FF3" w:rsidP="001B5B3C">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5314F6">
        <w:rPr>
          <w:rFonts w:eastAsia="Times New Roman" w:cs="Times New Roman"/>
          <w:kern w:val="0"/>
          <w:lang w:eastAsia="en-US"/>
        </w:rPr>
        <w:t>….15</w:t>
      </w:r>
    </w:p>
    <w:p w14:paraId="247621C9" w14:textId="48A6E31F" w:rsidR="00D11960" w:rsidRDefault="00956FF3" w:rsidP="001B5B3C">
      <w:pPr>
        <w:rPr>
          <w:rFonts w:ascii="Times New Roman" w:hAnsi="Times New Roman"/>
        </w:rPr>
      </w:pPr>
      <w:r>
        <w:t>Types of Stress</w:t>
      </w:r>
      <w:r w:rsidR="00D11960">
        <w:rPr>
          <w:rFonts w:eastAsia="Times New Roman" w:cs="Times New Roman"/>
          <w:kern w:val="0"/>
          <w:lang w:eastAsia="en-US"/>
        </w:rPr>
        <w:t>………………………………</w:t>
      </w:r>
      <w:r w:rsidR="005314F6">
        <w:rPr>
          <w:rFonts w:eastAsia="Times New Roman" w:cs="Times New Roman"/>
          <w:kern w:val="0"/>
          <w:lang w:eastAsia="en-US"/>
        </w:rPr>
        <w:t>…………………………………………...15</w:t>
      </w:r>
    </w:p>
    <w:p w14:paraId="3A80B37B" w14:textId="7056AFE5" w:rsidR="00D11960" w:rsidRPr="00D11960" w:rsidRDefault="00956FF3" w:rsidP="001B5B3C">
      <w:pPr>
        <w:ind w:left="720"/>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r w:rsidR="005314F6">
        <w:rPr>
          <w:rFonts w:eastAsia="Times New Roman" w:cs="Times New Roman"/>
          <w:kern w:val="0"/>
          <w:lang w:eastAsia="en-US"/>
        </w:rPr>
        <w:t>15</w:t>
      </w:r>
    </w:p>
    <w:p w14:paraId="2D17BE2C" w14:textId="1790EAA3" w:rsidR="00956FF3" w:rsidRDefault="00B926E8" w:rsidP="001B5B3C">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5314F6">
        <w:rPr>
          <w:rFonts w:eastAsia="Times New Roman" w:cs="Times New Roman"/>
          <w:kern w:val="0"/>
          <w:lang w:eastAsia="en-US"/>
        </w:rPr>
        <w:t>16</w:t>
      </w:r>
    </w:p>
    <w:p w14:paraId="02E76ED6" w14:textId="4C8CAA13" w:rsidR="00956FF3" w:rsidRDefault="00B926E8" w:rsidP="001B5B3C">
      <w:pPr>
        <w:rPr>
          <w:rFonts w:ascii="Times New Roman" w:hAnsi="Times New Roman"/>
        </w:rPr>
      </w:pPr>
      <w:r>
        <w:t>Aspects</w:t>
      </w:r>
      <w:r w:rsidR="000D1187">
        <w:t xml:space="preserve"> of 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C546D5">
        <w:rPr>
          <w:rFonts w:eastAsia="Times New Roman" w:cs="Times New Roman"/>
          <w:kern w:val="0"/>
          <w:lang w:eastAsia="en-US"/>
        </w:rPr>
        <w:t>17</w:t>
      </w:r>
    </w:p>
    <w:p w14:paraId="767243FB" w14:textId="4B658A05" w:rsidR="00D11960" w:rsidRPr="00956FF3" w:rsidRDefault="00B926E8" w:rsidP="001B5B3C">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546D5">
        <w:rPr>
          <w:rFonts w:eastAsia="Times New Roman" w:cs="Times New Roman"/>
          <w:kern w:val="0"/>
          <w:lang w:eastAsia="en-US"/>
        </w:rPr>
        <w:t>18</w:t>
      </w:r>
    </w:p>
    <w:p w14:paraId="25259AE4" w14:textId="158CF501" w:rsidR="00B926E8" w:rsidRDefault="00B926E8" w:rsidP="001B5B3C">
      <w:r>
        <w:tab/>
        <w:t>Sleep Hygiene…………………………………………………………</w:t>
      </w:r>
      <w:r w:rsidR="005314F6">
        <w:t>………...</w:t>
      </w:r>
      <w:r>
        <w:t>.</w:t>
      </w:r>
      <w:r w:rsidR="00C546D5">
        <w:t>18</w:t>
      </w:r>
    </w:p>
    <w:p w14:paraId="2B7D454C" w14:textId="5AC6DF28" w:rsidR="000D1187" w:rsidRDefault="000D1187" w:rsidP="001B5B3C">
      <w:r>
        <w:tab/>
      </w:r>
      <w:r>
        <w:tab/>
        <w:t>ABCs of SLEEPING…………………………………………………</w:t>
      </w:r>
      <w:r w:rsidR="00C546D5">
        <w:t>….18</w:t>
      </w:r>
    </w:p>
    <w:p w14:paraId="2EB3DE9E" w14:textId="1A6BEF3B" w:rsidR="00B926E8" w:rsidRDefault="00B926E8" w:rsidP="001B5B3C">
      <w:r>
        <w:tab/>
        <w:t>Exercise……………………………………………………………</w:t>
      </w:r>
      <w:r w:rsidR="00C546D5">
        <w:t>…………….19</w:t>
      </w:r>
    </w:p>
    <w:p w14:paraId="3815130D" w14:textId="63DA6F0C" w:rsidR="00956FF3" w:rsidRDefault="000D1187" w:rsidP="001B5B3C">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r w:rsidR="00C546D5">
        <w:rPr>
          <w:rFonts w:eastAsia="Times New Roman" w:cs="Times New Roman"/>
          <w:kern w:val="0"/>
          <w:lang w:eastAsia="en-US"/>
        </w:rPr>
        <w:t>…</w:t>
      </w:r>
      <w:r w:rsidR="00151A6F">
        <w:rPr>
          <w:rFonts w:eastAsia="Times New Roman" w:cs="Times New Roman"/>
          <w:kern w:val="0"/>
          <w:lang w:eastAsia="en-US"/>
        </w:rPr>
        <w:t>.</w:t>
      </w:r>
      <w:r w:rsidR="00C546D5">
        <w:rPr>
          <w:rFonts w:eastAsia="Times New Roman" w:cs="Times New Roman"/>
          <w:kern w:val="0"/>
          <w:lang w:eastAsia="en-US"/>
        </w:rPr>
        <w:t>20</w:t>
      </w:r>
    </w:p>
    <w:p w14:paraId="5FA0C3B4" w14:textId="77777777" w:rsidR="00E54ECD" w:rsidRDefault="00E54ECD" w:rsidP="001B5B3C">
      <w:pPr>
        <w:spacing w:line="240" w:lineRule="auto"/>
        <w:ind w:firstLine="0"/>
        <w:rPr>
          <w:rFonts w:eastAsia="Times New Roman" w:cs="Times New Roman"/>
          <w:kern w:val="0"/>
          <w:lang w:eastAsia="en-US"/>
        </w:rPr>
      </w:pPr>
    </w:p>
    <w:p w14:paraId="52B495FF" w14:textId="34B5DC23" w:rsidR="00E54ECD" w:rsidRDefault="00E54ECD" w:rsidP="001B5B3C">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C546D5">
        <w:rPr>
          <w:rFonts w:eastAsia="Times New Roman" w:cs="Times New Roman"/>
          <w:kern w:val="0"/>
          <w:lang w:eastAsia="en-US"/>
        </w:rPr>
        <w:t>22-24</w:t>
      </w:r>
    </w:p>
    <w:p w14:paraId="49751396" w14:textId="77777777" w:rsidR="000D1187" w:rsidRDefault="000D1187" w:rsidP="001B5B3C">
      <w:pPr>
        <w:spacing w:line="240" w:lineRule="auto"/>
        <w:ind w:firstLine="0"/>
        <w:rPr>
          <w:rFonts w:eastAsia="Times New Roman" w:cs="Times New Roman"/>
          <w:kern w:val="0"/>
          <w:lang w:eastAsia="en-US"/>
        </w:rPr>
      </w:pPr>
    </w:p>
    <w:p w14:paraId="1303C296" w14:textId="746729A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00151A6F">
        <w:rPr>
          <w:rFonts w:eastAsia="Times New Roman" w:cs="Times New Roman"/>
          <w:kern w:val="0"/>
          <w:lang w:eastAsia="en-US"/>
        </w:rPr>
        <w:t>…...25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10A7C1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2E1551">
        <w:rPr>
          <w:rFonts w:eastAsia="Times New Roman" w:cs="Times New Roman"/>
          <w:kern w:val="0"/>
          <w:lang w:eastAsia="en-US"/>
        </w:rPr>
        <w:t>25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7EF7D7F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r w:rsidR="002E1551">
        <w:rPr>
          <w:rFonts w:eastAsia="Times New Roman" w:cs="Times New Roman"/>
          <w:kern w:val="0"/>
          <w:lang w:eastAsia="en-US"/>
        </w:rPr>
        <w:t>…....26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498E9BB2" w:rsidR="005210E5" w:rsidRDefault="004F35FD">
      <w:r>
        <w:t>Stressful Life Events: Acute vs Chronic</w:t>
      </w:r>
      <w:r w:rsidR="002F1F9F">
        <w:rPr>
          <w:rFonts w:eastAsia="Times New Roman" w:cs="Times New Roman"/>
          <w:kern w:val="0"/>
          <w:lang w:eastAsia="en-US"/>
        </w:rPr>
        <w:t>……………………………………………...</w:t>
      </w:r>
      <w:r w:rsidR="002E1551">
        <w:rPr>
          <w:rFonts w:eastAsia="Times New Roman" w:cs="Times New Roman"/>
          <w:kern w:val="0"/>
          <w:lang w:eastAsia="en-US"/>
        </w:rPr>
        <w:t>.....28</w:t>
      </w:r>
    </w:p>
    <w:p w14:paraId="2D300B92" w14:textId="088A44FE"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2E1551">
        <w:rPr>
          <w:rFonts w:eastAsia="Times New Roman" w:cs="Times New Roman"/>
          <w:kern w:val="0"/>
          <w:lang w:eastAsia="en-US"/>
        </w:rPr>
        <w:t>…...29</w:t>
      </w:r>
    </w:p>
    <w:p w14:paraId="2738BB01" w14:textId="7C376E1B"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E1551">
        <w:rPr>
          <w:rFonts w:eastAsia="Times New Roman" w:cs="Times New Roman"/>
          <w:kern w:val="0"/>
          <w:lang w:eastAsia="en-US"/>
        </w:rPr>
        <w:t>………………………...….30</w:t>
      </w:r>
    </w:p>
    <w:p w14:paraId="466ADC78" w14:textId="5E7433BB" w:rsidR="005210E5" w:rsidRDefault="004F35FD">
      <w:pPr>
        <w:rPr>
          <w:rFonts w:ascii="Times New Roman" w:hAnsi="Times New Roman"/>
        </w:rPr>
      </w:pPr>
      <w:r>
        <w:t>Sleep and Academic Engagement/Achievement</w:t>
      </w:r>
      <w:r w:rsidR="002E1551">
        <w:rPr>
          <w:rFonts w:eastAsia="Times New Roman" w:cs="Times New Roman"/>
          <w:kern w:val="0"/>
          <w:lang w:eastAsia="en-US"/>
        </w:rPr>
        <w:t>……………………………………...…32</w:t>
      </w:r>
    </w:p>
    <w:p w14:paraId="0C98CFE6" w14:textId="26301FD2"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r w:rsidR="002E1551">
        <w:rPr>
          <w:rFonts w:eastAsia="Times New Roman" w:cs="Times New Roman"/>
          <w:kern w:val="0"/>
          <w:lang w:eastAsia="en-US"/>
        </w:rPr>
        <w:t>….37</w:t>
      </w:r>
    </w:p>
    <w:p w14:paraId="5D6C5809" w14:textId="21DD9D0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sidR="002E1551">
        <w:rPr>
          <w:rFonts w:eastAsia="Times New Roman" w:cs="Times New Roman"/>
          <w:kern w:val="0"/>
          <w:lang w:eastAsia="en-US"/>
        </w:rPr>
        <w:t>...39</w:t>
      </w:r>
    </w:p>
    <w:p w14:paraId="207A34ED" w14:textId="45C496E5"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2E1551">
        <w:rPr>
          <w:rFonts w:eastAsia="Times New Roman" w:cs="Times New Roman"/>
          <w:kern w:val="0"/>
          <w:lang w:eastAsia="en-US"/>
        </w:rPr>
        <w:t>..42</w:t>
      </w:r>
      <w:r>
        <w:rPr>
          <w:rFonts w:eastAsia="Times New Roman" w:cs="Times New Roman"/>
          <w:kern w:val="0"/>
          <w:lang w:eastAsia="en-US"/>
        </w:rPr>
        <w:t xml:space="preserve"> </w:t>
      </w:r>
    </w:p>
    <w:p w14:paraId="0B4D31E8" w14:textId="7DD565F8" w:rsidR="005210E5" w:rsidRDefault="004F35FD">
      <w:r>
        <w:t>Exercise Types and Dosages……………</w:t>
      </w:r>
      <w:r w:rsidR="002F1F9F">
        <w:rPr>
          <w:rFonts w:eastAsia="Times New Roman" w:cs="Times New Roman"/>
          <w:kern w:val="0"/>
          <w:lang w:eastAsia="en-US"/>
        </w:rPr>
        <w:t>…………………………………….………</w:t>
      </w:r>
      <w:r w:rsidR="002E1551">
        <w:rPr>
          <w:rFonts w:eastAsia="Times New Roman" w:cs="Times New Roman"/>
          <w:kern w:val="0"/>
          <w:lang w:eastAsia="en-US"/>
        </w:rPr>
        <w:t>….</w:t>
      </w:r>
      <w:r w:rsidR="00C12021">
        <w:rPr>
          <w:rFonts w:eastAsia="Times New Roman" w:cs="Times New Roman"/>
          <w:kern w:val="0"/>
          <w:lang w:eastAsia="en-US"/>
        </w:rPr>
        <w:t>44</w:t>
      </w:r>
    </w:p>
    <w:p w14:paraId="2B804189" w14:textId="45206D0D" w:rsidR="005210E5" w:rsidRDefault="004F35FD">
      <w:r>
        <w:t>Exercise and Self-Esteem………………………….</w:t>
      </w:r>
      <w:r w:rsidR="002F1F9F">
        <w:rPr>
          <w:rFonts w:eastAsia="Times New Roman" w:cs="Times New Roman"/>
          <w:kern w:val="0"/>
          <w:lang w:eastAsia="en-US"/>
        </w:rPr>
        <w:t>……………………………………</w:t>
      </w:r>
      <w:r w:rsidR="00C12021">
        <w:rPr>
          <w:rFonts w:eastAsia="Times New Roman" w:cs="Times New Roman"/>
          <w:kern w:val="0"/>
          <w:lang w:eastAsia="en-US"/>
        </w:rPr>
        <w:t>.45</w:t>
      </w:r>
    </w:p>
    <w:p w14:paraId="725EFDB5" w14:textId="29325416" w:rsidR="005210E5" w:rsidRDefault="004F35FD">
      <w:r>
        <w:t>Exercise and Stress………………………………….</w:t>
      </w:r>
      <w:r w:rsidR="002F1F9F">
        <w:rPr>
          <w:rFonts w:eastAsia="Times New Roman" w:cs="Times New Roman"/>
          <w:kern w:val="0"/>
          <w:lang w:eastAsia="en-US"/>
        </w:rPr>
        <w:t>…………………………………..</w:t>
      </w:r>
      <w:r w:rsidR="00C12021">
        <w:rPr>
          <w:rFonts w:eastAsia="Times New Roman" w:cs="Times New Roman"/>
          <w:kern w:val="0"/>
          <w:lang w:eastAsia="en-US"/>
        </w:rPr>
        <w:t>.46</w:t>
      </w:r>
    </w:p>
    <w:p w14:paraId="4137F9E5" w14:textId="0AD0898A"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r w:rsidR="00C12021">
        <w:rPr>
          <w:rFonts w:eastAsia="Times New Roman" w:cs="Times New Roman"/>
          <w:kern w:val="0"/>
          <w:lang w:eastAsia="en-US"/>
        </w:rPr>
        <w:t>48</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D3939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C12021">
        <w:rPr>
          <w:rFonts w:eastAsia="Times New Roman" w:cs="Times New Roman"/>
          <w:kern w:val="0"/>
          <w:lang w:eastAsia="en-US"/>
        </w:rPr>
        <w:t>48</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176ADF3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C12021">
        <w:rPr>
          <w:rFonts w:eastAsia="Times New Roman" w:cs="Times New Roman"/>
          <w:kern w:val="0"/>
          <w:lang w:eastAsia="en-US"/>
        </w:rPr>
        <w:t>48</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A888BA0"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C12021">
        <w:rPr>
          <w:rFonts w:eastAsia="Times New Roman" w:cs="Times New Roman"/>
          <w:kern w:val="0"/>
          <w:lang w:eastAsia="en-US"/>
        </w:rPr>
        <w:t>.49</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E5F283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C12021">
        <w:rPr>
          <w:rFonts w:eastAsia="Times New Roman" w:cs="Times New Roman"/>
          <w:kern w:val="0"/>
          <w:lang w:eastAsia="en-US"/>
        </w:rPr>
        <w:t>…52</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2A8CDE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C12021">
        <w:rPr>
          <w:rFonts w:eastAsia="Times New Roman" w:cs="Times New Roman"/>
          <w:kern w:val="0"/>
          <w:lang w:eastAsia="en-US"/>
        </w:rPr>
        <w:t>……...53</w:t>
      </w:r>
      <w:r>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D9CF5C9" w:rsidR="005210E5" w:rsidRPr="00C12021" w:rsidRDefault="005B4776">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12021">
        <w:rPr>
          <w:rFonts w:eastAsia="Times New Roman" w:cs="Times New Roman"/>
          <w:kern w:val="0"/>
          <w:lang w:eastAsia="en-US"/>
        </w:rPr>
        <w:t>………………………………………………….53</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216E729" w:rsidR="005210E5" w:rsidRPr="00C12021"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sidRPr="00C12021">
        <w:rPr>
          <w:rFonts w:eastAsia="Times New Roman" w:cs="Times New Roman"/>
          <w:kern w:val="0"/>
          <w:lang w:eastAsia="en-US"/>
        </w:rPr>
        <w:t>………………………………</w:t>
      </w:r>
      <w:r w:rsidR="00696723">
        <w:rPr>
          <w:rFonts w:eastAsia="Times New Roman" w:cs="Times New Roman"/>
          <w:kern w:val="0"/>
          <w:lang w:eastAsia="en-US"/>
        </w:rPr>
        <w:t>…..54</w:t>
      </w:r>
    </w:p>
    <w:p w14:paraId="71EA3A72" w14:textId="17B7B68B" w:rsidR="005210E5" w:rsidRPr="00696723"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696723">
        <w:rPr>
          <w:rFonts w:eastAsia="Times New Roman" w:cs="Times New Roman"/>
          <w:kern w:val="0"/>
          <w:lang w:eastAsia="en-US"/>
        </w:rPr>
        <w:t>…...57</w:t>
      </w:r>
    </w:p>
    <w:p w14:paraId="20F7D526" w14:textId="5A5D706E"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r w:rsidR="00357B69">
        <w:rPr>
          <w:rFonts w:ascii="Times New Roman" w:eastAsia="Times New Roman" w:hAnsi="Times New Roman" w:cs="Times New Roman"/>
          <w:color w:val="222222"/>
        </w:rPr>
        <w:t>.60</w:t>
      </w:r>
    </w:p>
    <w:p w14:paraId="15A62252" w14:textId="4DAF1922"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r w:rsidR="00357B69">
        <w:rPr>
          <w:rFonts w:ascii="Times New Roman" w:hAnsi="Times New Roman" w:cs="Times New Roman"/>
        </w:rPr>
        <w:t>.61</w:t>
      </w:r>
    </w:p>
    <w:p w14:paraId="2B55D66A" w14:textId="33969DA6"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sidR="00357B69">
        <w:rPr>
          <w:rFonts w:ascii="Times New Roman" w:eastAsia="Times New Roman" w:hAnsi="Times New Roman" w:cs="Times New Roman"/>
          <w:color w:val="222222"/>
        </w:rPr>
        <w:t>………...…</w:t>
      </w:r>
      <w:r w:rsidR="00A24AD9">
        <w:rPr>
          <w:rFonts w:ascii="Times New Roman" w:eastAsia="Times New Roman" w:hAnsi="Times New Roman" w:cs="Times New Roman"/>
          <w:color w:val="222222"/>
        </w:rPr>
        <w:t>65</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206A8C7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r w:rsidR="006E497C">
        <w:rPr>
          <w:rFonts w:eastAsia="Times New Roman" w:cs="Times New Roman"/>
          <w:kern w:val="0"/>
          <w:lang w:eastAsia="en-US"/>
        </w:rPr>
        <w:t>…...…67</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140C3513" w:rsidR="004A65E0" w:rsidRPr="006E497C" w:rsidRDefault="006E497C"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#1</w:t>
      </w:r>
      <w:r w:rsidR="004E497A">
        <w:rPr>
          <w:rFonts w:eastAsia="Times New Roman" w:cs="Times New Roman"/>
          <w:i/>
          <w:kern w:val="0"/>
          <w:lang w:eastAsia="en-US"/>
        </w:rPr>
        <w:t>:</w:t>
      </w:r>
      <w:r w:rsidR="004E497A">
        <w:rPr>
          <w:rFonts w:eastAsia="Times New Roman" w:cs="Times New Roman"/>
          <w:kern w:val="0"/>
          <w:lang w:eastAsia="en-US"/>
        </w:rPr>
        <w:t>…………………………………………………………………...</w:t>
      </w:r>
      <w:r>
        <w:rPr>
          <w:rFonts w:eastAsia="Times New Roman" w:cs="Times New Roman"/>
          <w:kern w:val="0"/>
          <w:lang w:eastAsia="en-US"/>
        </w:rPr>
        <w:t>67</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067FF7D4"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#2: </w:t>
      </w:r>
      <w:r w:rsidRPr="006E497C">
        <w:rPr>
          <w:rFonts w:eastAsia="Times New Roman" w:cs="Times New Roman"/>
          <w:kern w:val="0"/>
          <w:lang w:eastAsia="en-US"/>
        </w:rPr>
        <w:t>…………………………………………...</w:t>
      </w:r>
      <w:r w:rsidR="006E497C">
        <w:rPr>
          <w:rFonts w:eastAsia="Times New Roman" w:cs="Times New Roman"/>
          <w:kern w:val="0"/>
          <w:lang w:eastAsia="en-US"/>
        </w:rPr>
        <w:t>...................................68</w:t>
      </w:r>
      <w:r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5E47A3D8"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#3:</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68</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D65735A" w:rsidR="004A65E0" w:rsidRPr="006E497C"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#4: </w:t>
      </w:r>
      <w:r w:rsidRPr="006E497C">
        <w:rPr>
          <w:rFonts w:eastAsia="Times New Roman" w:cs="Times New Roman"/>
          <w:kern w:val="0"/>
          <w:lang w:eastAsia="en-US"/>
        </w:rPr>
        <w:t>……………………………………...</w:t>
      </w:r>
      <w:r w:rsidR="00FA48C0">
        <w:rPr>
          <w:rFonts w:eastAsia="Times New Roman" w:cs="Times New Roman"/>
          <w:kern w:val="0"/>
          <w:lang w:eastAsia="en-US"/>
        </w:rPr>
        <w:t>...........................................70</w:t>
      </w:r>
      <w:r w:rsidRPr="006E497C">
        <w:rPr>
          <w:rFonts w:eastAsia="Times New Roman" w:cs="Times New Roman"/>
          <w:kern w:val="0"/>
          <w:lang w:eastAsia="en-US"/>
        </w:rPr>
        <w:t xml:space="preserve"> </w:t>
      </w:r>
    </w:p>
    <w:p w14:paraId="52B7DC51" w14:textId="38073463" w:rsidR="004A65E0" w:rsidRPr="00FA48C0"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Research Question #5</w:t>
      </w:r>
      <w:r w:rsidRPr="00FA48C0">
        <w:rPr>
          <w:rFonts w:eastAsia="Times New Roman" w:cs="Times New Roman"/>
          <w:kern w:val="0"/>
          <w:lang w:eastAsia="en-US"/>
        </w:rPr>
        <w:t>:……………………..………………………</w:t>
      </w:r>
      <w:r w:rsidR="00FA48C0">
        <w:rPr>
          <w:rFonts w:eastAsia="Times New Roman" w:cs="Times New Roman"/>
          <w:kern w:val="0"/>
          <w:lang w:eastAsia="en-US"/>
        </w:rPr>
        <w:t>…………………….70</w:t>
      </w:r>
      <w:r w:rsidRPr="00FA48C0">
        <w:rPr>
          <w:rFonts w:eastAsia="Times New Roman" w:cs="Times New Roman"/>
          <w:kern w:val="0"/>
          <w:lang w:eastAsia="en-US"/>
        </w:rPr>
        <w:t xml:space="preserve"> </w:t>
      </w:r>
    </w:p>
    <w:p w14:paraId="4626BDFE" w14:textId="07719B00" w:rsidR="004A65E0" w:rsidRPr="00FA48C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#6: </w:t>
      </w:r>
      <w:r w:rsidRPr="00FA48C0">
        <w:rPr>
          <w:rFonts w:eastAsia="Times New Roman" w:cs="Times New Roman"/>
          <w:kern w:val="0"/>
          <w:lang w:eastAsia="en-US"/>
        </w:rPr>
        <w:t>……………………………………...</w:t>
      </w:r>
      <w:r w:rsidR="00FA48C0">
        <w:rPr>
          <w:rFonts w:eastAsia="Times New Roman" w:cs="Times New Roman"/>
          <w:kern w:val="0"/>
          <w:lang w:eastAsia="en-US"/>
        </w:rPr>
        <w:t>...........................................72</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BBD5545"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FA48C0">
        <w:rPr>
          <w:rFonts w:eastAsia="Times New Roman" w:cs="Times New Roman"/>
          <w:kern w:val="0"/>
          <w:lang w:eastAsia="en-US"/>
        </w:rPr>
        <w:t>…...74</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3F90EA11" w14:textId="7232AE21" w:rsidR="005210E5" w:rsidRDefault="004F35FD">
      <w:pPr>
        <w:spacing w:line="240" w:lineRule="auto"/>
        <w:ind w:firstLine="0"/>
        <w:rPr>
          <w:rFonts w:eastAsia="Times New Roman" w:cs="Times New Roman"/>
          <w:kern w:val="0"/>
          <w:lang w:eastAsia="en-US"/>
        </w:rPr>
      </w:pPr>
      <w:r>
        <w:rPr>
          <w:rFonts w:eastAsia="Times New Roman" w:cs="Times New Roman"/>
          <w:kern w:val="0"/>
          <w:lang w:eastAsia="en-US"/>
        </w:rPr>
        <w:t xml:space="preserve">APPENDIX A: </w:t>
      </w:r>
      <w:r w:rsidR="002E5491">
        <w:rPr>
          <w:rFonts w:eastAsia="Times New Roman" w:cs="Times New Roman"/>
          <w:kern w:val="0"/>
          <w:lang w:eastAsia="en-US"/>
        </w:rPr>
        <w:t>QUESTIONNAIRE………………..………………………………………..….78</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28E262DF"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FA48C0">
        <w:rPr>
          <w:rFonts w:ascii="TimesNewRomanPSMT" w:hAnsi="TimesNewRomanPSMT" w:cs="TimesNewRomanPSMT"/>
          <w:kern w:val="0"/>
        </w:rPr>
        <w:t>..............84</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7B0D4EA1"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r w:rsidR="00696723">
        <w:rPr>
          <w:rFonts w:ascii="Times New Roman" w:hAnsi="Times New Roman" w:cs="Times New Roman"/>
          <w:kern w:val="0"/>
        </w:rPr>
        <w:t>....54</w:t>
      </w:r>
    </w:p>
    <w:p w14:paraId="0E52858D" w14:textId="0E66065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r w:rsidR="00696723">
        <w:rPr>
          <w:rFonts w:ascii="Times New Roman" w:hAnsi="Times New Roman" w:cs="Times New Roman"/>
          <w:kern w:val="0"/>
        </w:rPr>
        <w:t>....</w:t>
      </w:r>
      <w:r>
        <w:rPr>
          <w:rFonts w:ascii="Times New Roman" w:hAnsi="Times New Roman" w:cs="Times New Roman"/>
          <w:kern w:val="0"/>
        </w:rPr>
        <w:t>.</w:t>
      </w:r>
      <w:r w:rsidR="00696723">
        <w:rPr>
          <w:rFonts w:ascii="Times New Roman" w:hAnsi="Times New Roman" w:cs="Times New Roman"/>
          <w:kern w:val="0"/>
        </w:rPr>
        <w:t>56</w:t>
      </w:r>
    </w:p>
    <w:p w14:paraId="656E8CF6" w14:textId="2D81ADDE"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r w:rsidR="00357B69">
        <w:rPr>
          <w:rFonts w:ascii="Times New Roman" w:hAnsi="Times New Roman" w:cs="Times New Roman"/>
          <w:kern w:val="0"/>
        </w:rPr>
        <w:t>...59</w:t>
      </w:r>
    </w:p>
    <w:p w14:paraId="13537FF9" w14:textId="62F7E01C"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r w:rsidR="00357B69">
        <w:rPr>
          <w:rFonts w:ascii="Times New Roman" w:hAnsi="Times New Roman" w:cs="Times New Roman"/>
          <w:kern w:val="0"/>
        </w:rPr>
        <w:t>....59</w:t>
      </w:r>
    </w:p>
    <w:p w14:paraId="05611C12" w14:textId="342ABE93"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r w:rsidR="00A24AD9">
        <w:rPr>
          <w:rFonts w:ascii="Times New Roman" w:hAnsi="Times New Roman" w:cs="Times New Roman"/>
          <w:kern w:val="0"/>
        </w:rPr>
        <w:t>...63</w:t>
      </w:r>
    </w:p>
    <w:p w14:paraId="797EA33F" w14:textId="66DDDC00"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r w:rsidR="00A24AD9">
        <w:rPr>
          <w:rFonts w:ascii="Times New Roman" w:hAnsi="Times New Roman" w:cs="Times New Roman"/>
          <w:kern w:val="0"/>
        </w:rPr>
        <w:t>..64</w:t>
      </w:r>
    </w:p>
    <w:p w14:paraId="444148DE" w14:textId="4175078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r w:rsidR="00A24AD9">
        <w:rPr>
          <w:rFonts w:ascii="Times New Roman" w:hAnsi="Times New Roman" w:cs="Times New Roman"/>
          <w:kern w:val="0"/>
        </w:rPr>
        <w:t>...</w:t>
      </w:r>
      <w:r w:rsidR="006E497C">
        <w:rPr>
          <w:rFonts w:ascii="Times New Roman" w:hAnsi="Times New Roman" w:cs="Times New Roman"/>
          <w:kern w:val="0"/>
        </w:rPr>
        <w:t>65</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56AEF678"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r w:rsidR="00357B69">
        <w:rPr>
          <w:rFonts w:ascii="Times New Roman" w:hAnsi="Times New Roman" w:cs="Times New Roman"/>
          <w:kern w:val="0"/>
        </w:rPr>
        <w:t>...............60</w:t>
      </w:r>
    </w:p>
    <w:p w14:paraId="122D6715" w14:textId="3CBE4FF1" w:rsidR="00A22B08" w:rsidRDefault="00A22B08">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791548" w:rsidRDefault="00A22B08" w:rsidP="00791548">
      <w:pPr>
        <w:pStyle w:val="Heading"/>
        <w:jc w:val="center"/>
        <w:rPr>
          <w:rFonts w:asciiTheme="majorHAnsi" w:hAnsiTheme="majorHAnsi" w:cstheme="majorHAnsi"/>
          <w:b/>
          <w:sz w:val="24"/>
          <w:szCs w:val="24"/>
        </w:rPr>
      </w:pPr>
      <w:r w:rsidRPr="00791548">
        <w:rPr>
          <w:rFonts w:asciiTheme="majorHAnsi" w:hAnsiTheme="majorHAnsi" w:cstheme="majorHAnsi"/>
          <w:b/>
          <w:sz w:val="24"/>
          <w:szCs w:val="24"/>
        </w:rPr>
        <w:lastRenderedPageBreak/>
        <w:t>ABSTRACT</w:t>
      </w:r>
    </w:p>
    <w:p w14:paraId="78FA80E7" w14:textId="6FFC3F82" w:rsidR="00097600" w:rsidRPr="00D406DB" w:rsidRDefault="00793C3D" w:rsidP="00097600">
      <w:pPr>
        <w:shd w:val="clear" w:color="auto" w:fill="FFFFFF"/>
        <w:rPr>
          <w:rFonts w:ascii="Times New Roman" w:eastAsia="Times New Roman" w:hAnsi="Times New Roman" w:cs="Times New Roman"/>
          <w:color w:val="222222"/>
        </w:rPr>
        <w:sectPr w:rsidR="00097600" w:rsidRPr="00D406DB" w:rsidSect="00097600">
          <w:type w:val="continuous"/>
          <w:pgSz w:w="12240" w:h="15840"/>
          <w:pgMar w:top="1440" w:right="1440" w:bottom="1440" w:left="1440" w:header="720" w:footer="0" w:gutter="0"/>
          <w:cols w:space="720"/>
          <w:formProt w:val="0"/>
          <w:titlePg/>
          <w:docGrid w:linePitch="360"/>
        </w:sectPr>
      </w:pPr>
      <w:r>
        <w:t>Academic engageme</w:t>
      </w:r>
      <w:r w:rsidR="00735BC2">
        <w:t>nt is important for the</w:t>
      </w:r>
      <w:r>
        <w:t xml:space="preserve"> scholastic outcomes of college s</w:t>
      </w:r>
      <w:r w:rsidR="000E609B">
        <w:t>tudents, including</w:t>
      </w:r>
      <w:r w:rsidR="00F145C2">
        <w:t xml:space="preserve"> </w:t>
      </w:r>
      <w:r w:rsidR="002D0C62">
        <w:t>degree completion</w:t>
      </w:r>
      <w:r>
        <w:t xml:space="preserve">. The current study </w:t>
      </w:r>
      <w:del w:id="1" w:author="yoonjina@gmail.com" w:date="2018-06-20T09:22:00Z">
        <w:r w:rsidDel="0088615A">
          <w:delText>looked to evaluate</w:delText>
        </w:r>
      </w:del>
      <w:ins w:id="2" w:author="yoonjina@gmail.com" w:date="2018-06-20T09:22:00Z">
        <w:r w:rsidR="0088615A">
          <w:t>examined</w:t>
        </w:r>
      </w:ins>
      <w:r>
        <w:t xml:space="preserve"> the </w:t>
      </w:r>
      <w:ins w:id="3" w:author="Jina Yoon" w:date="2018-06-24T09:54:00Z">
        <w:r w:rsidR="000826FA">
          <w:t xml:space="preserve">relations between </w:t>
        </w:r>
      </w:ins>
      <w:del w:id="4" w:author="Jina Yoon" w:date="2018-06-24T09:54:00Z">
        <w:r w:rsidDel="000826FA">
          <w:delText xml:space="preserve">impacts of </w:delText>
        </w:r>
      </w:del>
      <w:r>
        <w:t xml:space="preserve">stress </w:t>
      </w:r>
      <w:ins w:id="5" w:author="Jina Yoon" w:date="2018-06-24T09:54:00Z">
        <w:r w:rsidR="000826FA">
          <w:t>and</w:t>
        </w:r>
      </w:ins>
      <w:del w:id="6" w:author="Jina Yoon" w:date="2018-06-24T09:54:00Z">
        <w:r w:rsidDel="000826FA">
          <w:delText>on</w:delText>
        </w:r>
      </w:del>
      <w:r>
        <w:t xml:space="preserve"> the </w:t>
      </w:r>
      <w:commentRangeStart w:id="7"/>
      <w:r>
        <w:t>intrinsic aspects of academic engagement</w:t>
      </w:r>
      <w:r w:rsidR="000A3B3F">
        <w:t xml:space="preserve"> (e.g. effort, </w:t>
      </w:r>
      <w:commentRangeEnd w:id="7"/>
      <w:r w:rsidR="000826FA">
        <w:rPr>
          <w:rStyle w:val="CommentReference"/>
        </w:rPr>
        <w:commentReference w:id="7"/>
      </w:r>
      <w:r w:rsidR="000A3B3F">
        <w:t>attention, note-taking, attendance, asking for help, etc.)</w:t>
      </w:r>
      <w:r>
        <w:t xml:space="preserve"> in addition to the mediating/moderating properties of the self-care practices of sleep </w:t>
      </w:r>
      <w:r w:rsidR="002D0C62">
        <w:t>hygiene and physical activity.</w:t>
      </w:r>
      <w:r>
        <w:t xml:space="preserve"> </w:t>
      </w:r>
      <w:r w:rsidR="002D0C62">
        <w:t>The sample consisted of 203 undergraduate students from a large southeastern university. Results indicated that stress was negatively c</w:t>
      </w:r>
      <w:r w:rsidR="001473BE">
        <w:t>orrelated with the factor of academic engagement most related to executive functioning (i.e. skills engagement).  Of the independent variables evaluated, s</w:t>
      </w:r>
      <w:r w:rsidR="002D0C62">
        <w:t>leep hygiene showed th</w:t>
      </w:r>
      <w:r w:rsidR="00735BC2">
        <w:t>e strongest</w:t>
      </w:r>
      <w:r w:rsidR="002D0C62">
        <w:t xml:space="preserve"> correlation</w:t>
      </w:r>
      <w:r w:rsidR="001473BE">
        <w:t>s with</w:t>
      </w:r>
      <w:r w:rsidR="002D0C62">
        <w:t xml:space="preserve"> academic engagement, most </w:t>
      </w:r>
      <w:r w:rsidR="001473BE">
        <w:t xml:space="preserve">specifically for the </w:t>
      </w:r>
      <w:commentRangeStart w:id="8"/>
      <w:r w:rsidR="001473BE">
        <w:t>stress engagement</w:t>
      </w:r>
      <w:r w:rsidR="00F145C2">
        <w:t xml:space="preserve"> </w:t>
      </w:r>
      <w:commentRangeEnd w:id="8"/>
      <w:r w:rsidR="000826FA">
        <w:rPr>
          <w:rStyle w:val="CommentReference"/>
        </w:rPr>
        <w:commentReference w:id="8"/>
      </w:r>
      <w:r w:rsidR="00F145C2">
        <w:t>and performance engagement factors</w:t>
      </w:r>
      <w:r w:rsidR="000E609B">
        <w:t>.</w:t>
      </w:r>
      <w:r w:rsidR="001473BE">
        <w:t xml:space="preserve"> Sleep hygiene also functioned as a mediator in the relationship between stress and </w:t>
      </w:r>
      <w:r w:rsidR="00097600">
        <w:t xml:space="preserve">the skills factor of </w:t>
      </w:r>
      <w:r w:rsidR="001473BE">
        <w:t xml:space="preserve">engagement, </w:t>
      </w:r>
      <w:r w:rsidR="00097600">
        <w:rPr>
          <w:rFonts w:ascii="Times New Roman" w:eastAsia="Times New Roman" w:hAnsi="Times New Roman" w:cs="Times New Roman"/>
          <w:color w:val="222222"/>
        </w:rPr>
        <w:t xml:space="preserve">resulting in </w:t>
      </w:r>
      <w:r w:rsidR="00097600">
        <w:t>a 47% reduction in the effect of stress</w:t>
      </w:r>
      <w:r w:rsidR="00097600" w:rsidRPr="005837C2">
        <w:rPr>
          <w:rFonts w:ascii="Times New Roman" w:eastAsia="Times New Roman" w:hAnsi="Times New Roman" w:cs="Times New Roman" w:hint="cs"/>
          <w:color w:val="222222"/>
        </w:rPr>
        <w:t>.</w:t>
      </w:r>
      <w:r w:rsidR="00036378">
        <w:rPr>
          <w:rFonts w:ascii="Times New Roman" w:eastAsia="Times New Roman" w:hAnsi="Times New Roman" w:cs="Times New Roman"/>
          <w:color w:val="222222"/>
        </w:rPr>
        <w:t xml:space="preserve"> Exercise did not show correlations with any areas of engagement, </w:t>
      </w:r>
      <w:r w:rsidR="002D772B">
        <w:rPr>
          <w:rFonts w:ascii="Times New Roman" w:eastAsia="Times New Roman" w:hAnsi="Times New Roman" w:cs="Times New Roman"/>
          <w:color w:val="222222"/>
        </w:rPr>
        <w:t xml:space="preserve">but did show a small </w:t>
      </w:r>
      <w:r w:rsidR="00D50E71">
        <w:rPr>
          <w:rFonts w:ascii="Times New Roman" w:eastAsia="Times New Roman" w:hAnsi="Times New Roman" w:cs="Times New Roman"/>
          <w:color w:val="222222"/>
        </w:rPr>
        <w:t>interaction</w:t>
      </w:r>
      <w:r w:rsidR="00036378">
        <w:rPr>
          <w:rFonts w:ascii="Times New Roman" w:eastAsia="Times New Roman" w:hAnsi="Times New Roman" w:cs="Times New Roman"/>
          <w:color w:val="222222"/>
        </w:rPr>
        <w:t xml:space="preserve"> effect on the relationship between stress and the academic engagement factor of participation/interaction.</w:t>
      </w:r>
      <w:r w:rsidR="009A4A55">
        <w:rPr>
          <w:rFonts w:ascii="Times New Roman" w:eastAsia="Times New Roman" w:hAnsi="Times New Roman" w:cs="Times New Roman"/>
          <w:color w:val="222222"/>
        </w:rPr>
        <w:t xml:space="preserve">  </w:t>
      </w:r>
      <w:r w:rsidR="00735BC2">
        <w:rPr>
          <w:rFonts w:ascii="Times New Roman" w:eastAsia="Times New Roman" w:hAnsi="Times New Roman" w:cs="Times New Roman"/>
          <w:color w:val="222222"/>
        </w:rPr>
        <w:t>S</w:t>
      </w:r>
      <w:r w:rsidR="00C02A14">
        <w:rPr>
          <w:rFonts w:ascii="Times New Roman" w:eastAsia="Times New Roman" w:hAnsi="Times New Roman" w:cs="Times New Roman"/>
          <w:color w:val="222222"/>
        </w:rPr>
        <w:t>tress was seen to have a positive impact on participation/interaction engagement</w:t>
      </w:r>
      <w:r w:rsidR="00735BC2">
        <w:rPr>
          <w:rFonts w:ascii="Times New Roman" w:eastAsia="Times New Roman" w:hAnsi="Times New Roman" w:cs="Times New Roman"/>
          <w:color w:val="222222"/>
        </w:rPr>
        <w:t xml:space="preserve">. A </w:t>
      </w:r>
      <w:r w:rsidR="00C02A14">
        <w:rPr>
          <w:rFonts w:ascii="Times New Roman" w:eastAsia="Times New Roman" w:hAnsi="Times New Roman" w:cs="Times New Roman"/>
          <w:color w:val="222222"/>
        </w:rPr>
        <w:t>moderating effect of p</w:t>
      </w:r>
      <w:r w:rsidR="009A4A55">
        <w:rPr>
          <w:rFonts w:ascii="Times New Roman" w:eastAsia="Times New Roman" w:hAnsi="Times New Roman" w:cs="Times New Roman"/>
          <w:color w:val="222222"/>
        </w:rPr>
        <w:t>hysical activity</w:t>
      </w:r>
      <w:r w:rsidR="00735BC2">
        <w:rPr>
          <w:rFonts w:ascii="Times New Roman" w:eastAsia="Times New Roman" w:hAnsi="Times New Roman" w:cs="Times New Roman"/>
          <w:color w:val="222222"/>
        </w:rPr>
        <w:t xml:space="preserve"> </w:t>
      </w:r>
      <w:del w:id="9" w:author="Jina Yoon" w:date="2018-06-24T09:56:00Z">
        <w:r w:rsidR="00735BC2" w:rsidDel="00801F93">
          <w:rPr>
            <w:rFonts w:ascii="Times New Roman" w:eastAsia="Times New Roman" w:hAnsi="Times New Roman" w:cs="Times New Roman"/>
            <w:color w:val="222222"/>
          </w:rPr>
          <w:delText xml:space="preserve">on stress </w:delText>
        </w:r>
      </w:del>
      <w:r w:rsidR="00735BC2">
        <w:rPr>
          <w:rFonts w:ascii="Times New Roman" w:eastAsia="Times New Roman" w:hAnsi="Times New Roman" w:cs="Times New Roman"/>
          <w:color w:val="222222"/>
        </w:rPr>
        <w:t>was identified,</w:t>
      </w:r>
      <w:r w:rsidR="009A4A55">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lead</w:t>
      </w:r>
      <w:r w:rsidR="004433F8">
        <w:rPr>
          <w:rFonts w:ascii="Times New Roman" w:eastAsia="Times New Roman" w:hAnsi="Times New Roman" w:cs="Times New Roman"/>
          <w:color w:val="222222"/>
        </w:rPr>
        <w:t>ing</w:t>
      </w:r>
      <w:r w:rsidR="00C02A14">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to</w:t>
      </w:r>
      <w:r w:rsidR="004433F8">
        <w:rPr>
          <w:rFonts w:ascii="Times New Roman" w:eastAsia="Times New Roman" w:hAnsi="Times New Roman" w:cs="Times New Roman"/>
          <w:color w:val="222222"/>
        </w:rPr>
        <w:t xml:space="preserve"> </w:t>
      </w:r>
      <w:r w:rsidR="00C02A14">
        <w:rPr>
          <w:rFonts w:ascii="Times New Roman" w:eastAsia="Times New Roman" w:hAnsi="Times New Roman" w:cs="Times New Roman"/>
          <w:color w:val="222222"/>
        </w:rPr>
        <w:t>lower</w:t>
      </w:r>
      <w:del w:id="10" w:author="Jina Yoon" w:date="2018-06-24T09:57:00Z">
        <w:r w:rsidR="00C02A14" w:rsidDel="00801F93">
          <w:rPr>
            <w:rFonts w:ascii="Times New Roman" w:eastAsia="Times New Roman" w:hAnsi="Times New Roman" w:cs="Times New Roman"/>
            <w:color w:val="222222"/>
          </w:rPr>
          <w:delText>ed</w:delText>
        </w:r>
        <w:r w:rsidR="004433F8" w:rsidDel="00801F93">
          <w:rPr>
            <w:rFonts w:ascii="Times New Roman" w:eastAsia="Times New Roman" w:hAnsi="Times New Roman" w:cs="Times New Roman"/>
            <w:color w:val="222222"/>
          </w:rPr>
          <w:delText xml:space="preserve"> </w:delText>
        </w:r>
        <w:r w:rsidR="002D772B" w:rsidDel="00801F93">
          <w:rPr>
            <w:rFonts w:ascii="Times New Roman" w:eastAsia="Times New Roman" w:hAnsi="Times New Roman" w:cs="Times New Roman"/>
            <w:color w:val="222222"/>
          </w:rPr>
          <w:delText>instead of raised</w:delText>
        </w:r>
      </w:del>
      <w:r w:rsidR="002D772B">
        <w:rPr>
          <w:rFonts w:ascii="Times New Roman" w:eastAsia="Times New Roman" w:hAnsi="Times New Roman" w:cs="Times New Roman"/>
          <w:color w:val="222222"/>
        </w:rPr>
        <w:t xml:space="preserve"> </w:t>
      </w:r>
      <w:r w:rsidR="004433F8">
        <w:rPr>
          <w:rFonts w:ascii="Times New Roman" w:eastAsia="Times New Roman" w:hAnsi="Times New Roman" w:cs="Times New Roman"/>
          <w:color w:val="222222"/>
        </w:rPr>
        <w:t>participation/interaction engagement when both stress and exercise were high</w:t>
      </w:r>
      <w:r w:rsidR="00127A93">
        <w:rPr>
          <w:rFonts w:ascii="Times New Roman" w:eastAsia="Times New Roman" w:hAnsi="Times New Roman" w:cs="Times New Roman"/>
          <w:color w:val="222222"/>
        </w:rPr>
        <w:t xml:space="preserve">. </w:t>
      </w:r>
      <w:del w:id="11" w:author="Jina Yoon" w:date="2018-06-24T09:58:00Z">
        <w:r w:rsidR="00127A93" w:rsidDel="00801F93">
          <w:rPr>
            <w:rFonts w:ascii="Times New Roman" w:eastAsia="Times New Roman" w:hAnsi="Times New Roman" w:cs="Times New Roman"/>
            <w:color w:val="222222"/>
          </w:rPr>
          <w:delText>Stress</w:delText>
        </w:r>
        <w:r w:rsidR="00722A98" w:rsidDel="00801F93">
          <w:rPr>
            <w:rFonts w:ascii="Times New Roman" w:eastAsia="Times New Roman" w:hAnsi="Times New Roman" w:cs="Times New Roman"/>
            <w:color w:val="222222"/>
          </w:rPr>
          <w:delText xml:space="preserve"> and sleep hygiene practices were the onl</w:delText>
        </w:r>
        <w:r w:rsidR="00127A93" w:rsidDel="00801F93">
          <w:rPr>
            <w:rFonts w:ascii="Times New Roman" w:eastAsia="Times New Roman" w:hAnsi="Times New Roman" w:cs="Times New Roman"/>
            <w:color w:val="222222"/>
          </w:rPr>
          <w:delText>y significant predictors of academic engagement</w:delText>
        </w:r>
        <w:r w:rsidR="00722A98" w:rsidDel="00801F93">
          <w:rPr>
            <w:rFonts w:ascii="Times New Roman" w:eastAsia="Times New Roman" w:hAnsi="Times New Roman" w:cs="Times New Roman"/>
            <w:color w:val="222222"/>
          </w:rPr>
          <w:delText>, while e</w:delText>
        </w:r>
      </w:del>
      <w:ins w:id="12" w:author="Jina Yoon" w:date="2018-06-24T09:58:00Z">
        <w:r w:rsidR="00801F93">
          <w:rPr>
            <w:rFonts w:ascii="Times New Roman" w:eastAsia="Times New Roman" w:hAnsi="Times New Roman" w:cs="Times New Roman"/>
            <w:color w:val="222222"/>
          </w:rPr>
          <w:t>E</w:t>
        </w:r>
      </w:ins>
      <w:r w:rsidR="00722A98">
        <w:rPr>
          <w:rFonts w:ascii="Times New Roman" w:eastAsia="Times New Roman" w:hAnsi="Times New Roman" w:cs="Times New Roman"/>
          <w:color w:val="222222"/>
        </w:rPr>
        <w:t>xercise, ethnicity, age, class rank, and gender did not add predictive ability to</w:t>
      </w:r>
      <w:r w:rsidR="00360C75">
        <w:rPr>
          <w:rFonts w:ascii="Times New Roman" w:eastAsia="Times New Roman" w:hAnsi="Times New Roman" w:cs="Times New Roman"/>
          <w:color w:val="222222"/>
        </w:rPr>
        <w:t xml:space="preserve"> any of</w:t>
      </w:r>
      <w:r w:rsidR="00722A98">
        <w:rPr>
          <w:rFonts w:ascii="Times New Roman" w:eastAsia="Times New Roman" w:hAnsi="Times New Roman" w:cs="Times New Roman"/>
          <w:color w:val="222222"/>
        </w:rPr>
        <w:t xml:space="preserve"> the models for academic engageme</w:t>
      </w:r>
      <w:r w:rsidR="00360C75">
        <w:rPr>
          <w:rFonts w:ascii="Times New Roman" w:eastAsia="Times New Roman" w:hAnsi="Times New Roman" w:cs="Times New Roman"/>
          <w:color w:val="222222"/>
        </w:rPr>
        <w:t>nt/</w:t>
      </w:r>
      <w:r w:rsidR="00722A98">
        <w:rPr>
          <w:rFonts w:ascii="Times New Roman" w:eastAsia="Times New Roman" w:hAnsi="Times New Roman" w:cs="Times New Roman"/>
          <w:color w:val="222222"/>
        </w:rPr>
        <w:t>factors</w:t>
      </w:r>
      <w:r w:rsidR="00360C75">
        <w:rPr>
          <w:rFonts w:ascii="Times New Roman" w:eastAsia="Times New Roman" w:hAnsi="Times New Roman" w:cs="Times New Roman"/>
          <w:color w:val="222222"/>
        </w:rPr>
        <w:t xml:space="preserve"> of engagement</w:t>
      </w:r>
      <w:r w:rsidR="00722A98">
        <w:rPr>
          <w:rFonts w:ascii="Times New Roman" w:eastAsia="Times New Roman" w:hAnsi="Times New Roman" w:cs="Times New Roman"/>
          <w:color w:val="222222"/>
        </w:rPr>
        <w:t xml:space="preserve">. </w:t>
      </w:r>
      <w:r w:rsidR="00814206">
        <w:rPr>
          <w:rFonts w:ascii="Times New Roman" w:eastAsia="Times New Roman" w:hAnsi="Times New Roman" w:cs="Times New Roman"/>
          <w:color w:val="222222"/>
        </w:rPr>
        <w:t>T</w:t>
      </w:r>
      <w:r w:rsidR="00814206">
        <w:rPr>
          <w:rFonts w:ascii="Times" w:hAnsi="Times" w:cs="Times"/>
          <w:color w:val="000000"/>
          <w:kern w:val="0"/>
        </w:rPr>
        <w:t xml:space="preserve">hese results highlight the potential benefits of improving </w:t>
      </w:r>
      <w:del w:id="13" w:author="Jina Yoon" w:date="2018-06-24T09:58:00Z">
        <w:r w:rsidR="00814206" w:rsidDel="00801F93">
          <w:rPr>
            <w:rFonts w:ascii="Times" w:hAnsi="Times" w:cs="Times"/>
            <w:color w:val="000000"/>
            <w:kern w:val="0"/>
          </w:rPr>
          <w:delText xml:space="preserve">positive </w:delText>
        </w:r>
      </w:del>
      <w:r w:rsidR="00814206">
        <w:rPr>
          <w:rFonts w:ascii="Times" w:hAnsi="Times" w:cs="Times"/>
          <w:color w:val="000000"/>
          <w:kern w:val="0"/>
        </w:rPr>
        <w:t>sleep habits and promoting programs aimed at minimizing and addressing stress (e.g. meditation, mental health supports) in order to promote success and positive academic outcomes in undergraduate students.</w:t>
      </w:r>
      <w:r w:rsidR="00127A93">
        <w:rPr>
          <w:rFonts w:ascii="Times" w:hAnsi="Times" w:cs="Times"/>
          <w:color w:val="000000"/>
          <w:kern w:val="0"/>
        </w:rPr>
        <w:t xml:space="preserve"> Directions for future research were also discussed.</w:t>
      </w:r>
    </w:p>
    <w:p w14:paraId="53EE4793" w14:textId="7964E63D" w:rsidR="005210E5" w:rsidRDefault="001473BE">
      <w:r>
        <w:t xml:space="preserve"> </w:t>
      </w:r>
    </w:p>
    <w:p w14:paraId="773CB827" w14:textId="77777777" w:rsidR="005210E5" w:rsidRDefault="004F35FD">
      <w:r>
        <w:lastRenderedPageBreak/>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667238D4"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4F35FD">
        <w:t>; Handelsman, Briggs, Sullivan, &amp; Towler, 2005; NSSE, 2000; Skinner &amp; Belmont, 1993</w:t>
      </w:r>
      <w:r w:rsidR="008D4504">
        <w:t>; Zepke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05BF2FF1" w:rsidR="005210E5" w:rsidRDefault="004F35FD">
      <w:pPr>
        <w:rPr>
          <w:rFonts w:eastAsia="Times New Roman" w:cs="Times New Roman"/>
          <w:color w:val="000000" w:themeColor="text1"/>
          <w:kern w:val="0"/>
          <w:lang w:eastAsia="en-US"/>
        </w:rPr>
      </w:pPr>
      <w:r>
        <w:rPr>
          <w:color w:val="000000" w:themeColor="text1"/>
        </w:rPr>
        <w:t>A systematic literature review by Zepke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w:t>
      </w:r>
      <w:del w:id="14" w:author="yoonjina@gmail.com" w:date="2018-06-20T09:32:00Z">
        <w:r w:rsidDel="00BC4B1E">
          <w:rPr>
            <w:color w:val="000000" w:themeColor="text1"/>
          </w:rPr>
          <w:delText xml:space="preserve"> that include</w:delText>
        </w:r>
      </w:del>
      <w:r>
        <w:rPr>
          <w:color w:val="000000" w:themeColor="text1"/>
        </w:rPr>
        <w:t>: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r w:rsidR="004F35FD">
        <w:t>Froh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2ADFA5C4" w14:textId="4CA8F438"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w:t>
      </w:r>
      <w:del w:id="15" w:author="yoonjina@gmail.com" w:date="2018-06-20T09:33:00Z">
        <w:r w:rsidR="0098679A" w:rsidDel="00BC4B1E">
          <w:delText>at the university level</w:delText>
        </w:r>
        <w:r w:rsidDel="00BC4B1E">
          <w:delText xml:space="preserve"> </w:delText>
        </w:r>
      </w:del>
      <w:r>
        <w:t xml:space="preserve">focusing on motivation as a defining characteristic of academic engagement at the university level, Handelsman et al. (2005) approached engagement as a multi-faceted concept while developing a measure on student course engagement. </w:t>
      </w:r>
      <w:commentRangeStart w:id="16"/>
      <w:del w:id="17" w:author="yoonjina@gmail.com" w:date="2018-06-20T09:35:00Z">
        <w:r w:rsidDel="00BC4B1E">
          <w:delText xml:space="preserve">Handelsman et al. (2005) chose to look at </w:delText>
        </w:r>
      </w:del>
      <w:ins w:id="18" w:author="yoonjina@gmail.com" w:date="2018-06-20T09:35:00Z">
        <w:r w:rsidR="00BC4B1E">
          <w:t xml:space="preserve">They examined </w:t>
        </w:r>
      </w:ins>
      <w:r>
        <w:t xml:space="preserve">the “micro” level of a student’s engagement rather than </w:t>
      </w:r>
      <w:del w:id="19" w:author="yoonjina@gmail.com" w:date="2018-06-20T09:35:00Z">
        <w:r w:rsidDel="00BC4B1E">
          <w:delText xml:space="preserve">evaluate engagement from </w:delText>
        </w:r>
      </w:del>
      <w:r>
        <w:t>the “macro” level</w:t>
      </w:r>
      <w:ins w:id="20" w:author="yoonjina@gmail.com" w:date="2018-06-20T09:35:00Z">
        <w:r w:rsidR="00BC4B1E">
          <w:t xml:space="preserve"> engagement</w:t>
        </w:r>
      </w:ins>
      <w:r>
        <w:t xml:space="preserve">, which has been addressed by previous research looking at engagement from the perspective of the institution to determine effective programs to enhance engagement in their students (Froh &amp; Hawkes, 1996; NSSE, 2000). </w:t>
      </w:r>
      <w:commentRangeEnd w:id="16"/>
      <w:r w:rsidR="00BC4B1E">
        <w:rPr>
          <w:rStyle w:val="CommentReference"/>
        </w:rPr>
        <w:commentReference w:id="16"/>
      </w:r>
      <w:r>
        <w:t xml:space="preserve">Study results identified four distinct factors of university student engagement: Factor 1 – “skills engagement”, Factor 2 – “emotional engagement”, Factor 3 – “participation/interaction engagement”, and Factor 4 – “performance engagement.”  In light of these findings, </w:t>
      </w:r>
      <w:commentRangeStart w:id="21"/>
      <w:r>
        <w:t>the Student Course Engagement Questionnaire (SCEQ; Handelsman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w:t>
      </w:r>
      <w:commentRangeEnd w:id="21"/>
      <w:r w:rsidR="00BC4B1E">
        <w:rPr>
          <w:rStyle w:val="CommentReference"/>
        </w:rPr>
        <w:commentReference w:id="21"/>
      </w:r>
      <w:r w:rsidR="00017824">
        <w:t xml:space="preserve">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4BDA3EEB" w14:textId="77777777" w:rsidR="005314F6" w:rsidRDefault="005314F6">
      <w:pPr>
        <w:ind w:firstLine="0"/>
        <w:rPr>
          <w:b/>
        </w:rPr>
      </w:pPr>
    </w:p>
    <w:p w14:paraId="576F7EA0" w14:textId="1225D628" w:rsidR="00DA46CB" w:rsidRPr="00DA46CB" w:rsidRDefault="00DA46CB">
      <w:pPr>
        <w:ind w:firstLine="0"/>
        <w:rPr>
          <w:b/>
        </w:rPr>
      </w:pPr>
      <w:r>
        <w:rPr>
          <w:b/>
        </w:rPr>
        <w:t>Why does Engagement Matter</w:t>
      </w:r>
      <w:r w:rsidR="00F56644">
        <w:rPr>
          <w:b/>
        </w:rPr>
        <w:t>?</w:t>
      </w:r>
    </w:p>
    <w:p w14:paraId="60E71210" w14:textId="5A11A051" w:rsidR="005210E5" w:rsidRDefault="004F35FD">
      <w:pPr>
        <w:ind w:firstLine="0"/>
      </w:pPr>
      <w:r>
        <w:lastRenderedPageBreak/>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w:t>
      </w:r>
      <w:del w:id="22" w:author="yoonjina@gmail.com" w:date="2018-06-20T09:39:00Z">
        <w:r w:rsidDel="00BC4B1E">
          <w:delText>“</w:delText>
        </w:r>
      </w:del>
      <w:r>
        <w:t>Performance Factor</w:t>
      </w:r>
      <w:del w:id="23" w:author="yoonjina@gmail.com" w:date="2018-06-20T09:39:00Z">
        <w:r w:rsidDel="00BC4B1E">
          <w:delText>”</w:delText>
        </w:r>
      </w:del>
      <w:r>
        <w:t xml:space="preserve"> as proposed by Handelsman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450EC6A6"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ins w:id="24" w:author="yoonjina@gmail.com" w:date="2018-06-20T09:40:00Z">
        <w:r w:rsidR="00BC4B1E">
          <w:rPr>
            <w:color w:val="000000" w:themeColor="text1"/>
          </w:rPr>
          <w:t>T</w:t>
        </w:r>
      </w:ins>
      <w:del w:id="25" w:author="yoonjina@gmail.com" w:date="2018-06-20T09:40:00Z">
        <w:r w:rsidDel="00BC4B1E">
          <w:delText xml:space="preserve">As suggested by results from the Handelsman et al. (2005) study, </w:delText>
        </w:r>
        <w:r w:rsidDel="00BC4B1E">
          <w:rPr>
            <w:color w:val="000000" w:themeColor="text1"/>
          </w:rPr>
          <w:delText>t</w:delText>
        </w:r>
      </w:del>
      <w:r>
        <w:rPr>
          <w:color w:val="000000" w:themeColor="text1"/>
        </w:rPr>
        <w: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lastRenderedPageBreak/>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Lloyd, Alexander, Rice, &amp; Greenfield, 1980). For example, Pechtel and Pizzagalli (2011) found that even early life stress has shown long-term impacts on various areas related to academic engagement, including memory, executive functioning, and cognitive performance. Further, Vaez and Laflamme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380365AD"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w:t>
      </w:r>
      <w:r w:rsidR="0068002F">
        <w:rPr>
          <w:rFonts w:eastAsia="Times New Roman" w:cs="Times New Roman"/>
          <w:kern w:val="0"/>
          <w:lang w:eastAsia="en-US"/>
        </w:rPr>
        <w:t>ll, Preisler, &amp; Aussprung, 1992</w:t>
      </w:r>
      <w:r w:rsidR="00023EF4">
        <w:rPr>
          <w:color w:val="000000" w:themeColor="text1"/>
        </w:rPr>
        <w:t>)</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4E497A">
        <w:t>Willard, Long, &amp;</w:t>
      </w:r>
      <w:r w:rsidR="00246745">
        <w:t xml:space="preserve">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w:t>
      </w:r>
      <w:r>
        <w:lastRenderedPageBreak/>
        <w:t>Elder, and Lorenz (2003), higher levels of life stressors were associated with higher levels of depression and anxiety.  Similarly, research by Leggett, Burgard, and Zivin (2016) identified similar effects of stress on symptoms of depression</w:t>
      </w:r>
      <w:r w:rsidR="0080175F">
        <w:t xml:space="preserve"> in adults</w:t>
      </w:r>
      <w:r>
        <w:t>.  Misra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(VanKim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Dinges, 2007; Pilcher &amp; Walters, 1997).  Deficits in sleep have been shown to negatively impact academic performance (Gomes, Tavares, &amp; de Azevedo, 2011; Gilbert &amp; Weaver, 2010).  Specifically, sleep quality and duration are correlated </w:t>
      </w:r>
      <w:r>
        <w:lastRenderedPageBreak/>
        <w:t>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r>
        <w:rPr>
          <w:color w:val="000000" w:themeColor="text1"/>
        </w:rPr>
        <w:t>Hirshkowitz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(Ohayon</w:t>
      </w:r>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Bulboltz, Brown, and Soper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r w:rsidR="009E1CE5">
        <w:t>Gaultney, 2010; Gilbert &amp; Weaver, 2010; Orzech, Salafsky, &amp; Hamilton 2011).</w:t>
      </w:r>
    </w:p>
    <w:p w14:paraId="4C958FB4" w14:textId="7569E36F"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C1DD1">
        <w:rPr>
          <w:rFonts w:eastAsia="Times New Roman" w:cs="Times New Roman"/>
          <w:kern w:val="0"/>
          <w:lang w:eastAsia="en-US"/>
        </w:rPr>
        <w:t>Brown, Buboltz, &amp; Soper, 2001</w:t>
      </w:r>
      <w:r w:rsidR="0004750A">
        <w:t>; Crowley, Acebo, &amp; Carskadon,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 xml:space="preserve">Consistent with this problem, </w:t>
      </w:r>
      <w:del w:id="26" w:author="yoonjina@gmail.com" w:date="2018-06-20T09:46:00Z">
        <w:r w:rsidR="009F09FD" w:rsidDel="004A7A85">
          <w:rPr>
            <w:color w:val="000000" w:themeColor="text1"/>
          </w:rPr>
          <w:delText>f</w:delText>
        </w:r>
        <w:r w:rsidR="0051007E" w:rsidDel="004A7A85">
          <w:rPr>
            <w:color w:val="000000" w:themeColor="text1"/>
          </w:rPr>
          <w:delText>indings from</w:delText>
        </w:r>
        <w:r w:rsidR="009F09FD" w:rsidDel="004A7A85">
          <w:rPr>
            <w:color w:val="000000" w:themeColor="text1"/>
          </w:rPr>
          <w:delText xml:space="preserve"> a study by</w:delText>
        </w:r>
        <w:r w:rsidR="0051007E" w:rsidDel="004A7A85">
          <w:rPr>
            <w:color w:val="000000" w:themeColor="text1"/>
          </w:rPr>
          <w:delText xml:space="preserve"> </w:delText>
        </w:r>
      </w:del>
      <w:r w:rsidR="0051007E">
        <w:rPr>
          <w:color w:val="000000" w:themeColor="text1"/>
        </w:rPr>
        <w:t>Gaultney (2010) indicate that students at risk for sleep disorders were the</w:t>
      </w:r>
      <w:r w:rsidR="00E83F47">
        <w:rPr>
          <w:color w:val="000000" w:themeColor="text1"/>
        </w:rPr>
        <w:t xml:space="preserve"> most 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w:t>
      </w:r>
      <w:r w:rsidR="00E83F47">
        <w:rPr>
          <w:rFonts w:eastAsia="Times New Roman" w:cs="Times New Roman"/>
          <w:kern w:val="0"/>
          <w:lang w:eastAsia="en-US"/>
        </w:rPr>
        <w:lastRenderedPageBreak/>
        <w:t xml:space="preserve">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57220143"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Howlett, Coulombe, &amp; Corkum,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in the 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CB461D">
        <w:t>.  Consequently, education about optimal sleep durations</w:t>
      </w:r>
      <w:r w:rsidR="003F758B">
        <w:t>,</w:t>
      </w:r>
      <w:r w:rsidR="00CB461D">
        <w:t xml:space="preserve"> </w:t>
      </w:r>
      <w:r w:rsidR="00CB461D">
        <w:lastRenderedPageBreak/>
        <w:t>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 xml:space="preserve">(Allen et al., 2016). </w:t>
      </w:r>
      <w:r w:rsidR="00B52CE5">
        <w:t xml:space="preserve">This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researchers on this topic have concluded </w:t>
      </w:r>
      <w:commentRangeStart w:id="27"/>
      <w:r w:rsidR="00B02EE2">
        <w:t>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r w:rsidR="00B02EE2" w:rsidRPr="00EB2541">
        <w:rPr>
          <w:rFonts w:cstheme="minorHAnsi"/>
        </w:rPr>
        <w:t xml:space="preserve">Reider,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commentRangeEnd w:id="27"/>
      <w:r w:rsidR="001663EF">
        <w:rPr>
          <w:rStyle w:val="CommentReference"/>
        </w:rPr>
        <w:commentReference w:id="27"/>
      </w:r>
    </w:p>
    <w:p w14:paraId="17C7DDEB" w14:textId="1A5C68CE"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&amp; Motta, 2005; Puterman et al. 2010; Shephard, 1996; Spence, McGannon, &amp;</w:t>
      </w:r>
      <w:r w:rsidR="007B301B">
        <w:t xml:space="preserve"> </w:t>
      </w:r>
      <w:r w:rsidR="004F35FD">
        <w:t>Poon, 2005; VanKim &amp; Nelson, 2013). O</w:t>
      </w:r>
      <w:del w:id="28" w:author="yoonjina@gmail.com" w:date="2018-06-20T09:58:00Z">
        <w:r w:rsidR="004F35FD" w:rsidDel="001663EF">
          <w:delText>ne study o</w:delText>
        </w:r>
      </w:del>
      <w:r w:rsidR="004F35FD">
        <w:t>n the benefits of exercise</w:t>
      </w:r>
      <w:ins w:id="29" w:author="yoonjina@gmail.com" w:date="2018-06-20T09:58:00Z">
        <w:r w:rsidR="001663EF">
          <w:t xml:space="preserve">, </w:t>
        </w:r>
      </w:ins>
      <w:del w:id="30" w:author="yoonjina@gmail.com" w:date="2018-06-20T09:58:00Z">
        <w:r w:rsidR="004F35FD" w:rsidDel="001663EF">
          <w:delText xml:space="preserve"> by </w:delText>
        </w:r>
      </w:del>
      <w:r w:rsidR="004F35FD">
        <w:t>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w:t>
      </w:r>
      <w:r w:rsidR="00E5271F">
        <w:lastRenderedPageBreak/>
        <w:t>students’ working memory,</w:t>
      </w:r>
      <w:r w:rsidR="00E5271F" w:rsidRPr="00E5271F">
        <w:t xml:space="preserve"> </w:t>
      </w:r>
      <w:r w:rsidR="0029093D">
        <w:t>Pontifex, Hillman, Fernhall, Thompson, and Valentini,</w:t>
      </w:r>
      <w:r w:rsidR="00E5271F">
        <w:t xml:space="preserve"> (2009) found reductions in response time</w:t>
      </w:r>
      <w:r w:rsidR="00E5271F" w:rsidRPr="00E5271F">
        <w:t xml:space="preserve"> </w:t>
      </w:r>
      <w:r w:rsidR="00E5271F">
        <w:t>as compared to resistance exercises or seated rest.</w:t>
      </w:r>
      <w:r w:rsidR="002D4E0F">
        <w:t xml:space="preserve"> </w:t>
      </w:r>
      <w:ins w:id="31" w:author="yoonjina@gmail.com" w:date="2018-06-20T09:59:00Z">
        <w:r w:rsidR="001663EF">
          <w:t xml:space="preserve">These </w:t>
        </w:r>
      </w:ins>
      <w:del w:id="32" w:author="yoonjina@gmail.com" w:date="2018-06-20T09:59:00Z">
        <w:r w:rsidR="00340A20" w:rsidDel="001663EF">
          <w:delText xml:space="preserve">Therefore, </w:delText>
        </w:r>
      </w:del>
      <w:r w:rsidR="00340A20">
        <w:t>f</w:t>
      </w:r>
      <w:r w:rsidR="003B1833">
        <w:t xml:space="preserve">indings </w:t>
      </w:r>
      <w:ins w:id="33" w:author="yoonjina@gmail.com" w:date="2018-06-20T10:00:00Z">
        <w:r w:rsidR="001663EF">
          <w:t xml:space="preserve">are consistent with </w:t>
        </w:r>
      </w:ins>
      <w:del w:id="34" w:author="yoonjina@gmail.com" w:date="2018-06-20T10:00:00Z">
        <w:r w:rsidR="003B1833" w:rsidDel="001663EF">
          <w:delText xml:space="preserve">of this sort </w:delText>
        </w:r>
        <w:r w:rsidR="002856C3" w:rsidDel="001663EF">
          <w:delText>support</w:delText>
        </w:r>
      </w:del>
      <w:r w:rsidR="002856C3">
        <w:t xml:space="preserve"> the theory that not </w:t>
      </w:r>
      <w:r w:rsidR="003B1833">
        <w:t>all types and amounts of exercise provide the same benefits.</w:t>
      </w:r>
      <w:r w:rsidR="00340A20">
        <w:t xml:space="preserve"> </w:t>
      </w:r>
    </w:p>
    <w:p w14:paraId="4C8B1592" w14:textId="2E17AA5B"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r w:rsidR="003F174C">
        <w:t>Fedewa &amp; Ahn, 2011, Pontifex et al.</w:t>
      </w:r>
      <w:r w:rsidR="000B5406">
        <w:t>,</w:t>
      </w:r>
      <w:r w:rsidR="003F174C">
        <w:t xml:space="preserve">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physical activity at least three times per week (Fedewa &amp; Ahn, 2011). Additionally, multiple studies have highlighted that exercise in the form of high intensity aerobic activity is superior to less vigorous activities such as flexibility or strength training (</w:t>
      </w:r>
      <w:r w:rsidR="006E58F8">
        <w:rPr>
          <w:color w:val="000000" w:themeColor="text1"/>
        </w:rPr>
        <w:t>Coe, Pivarnik, Womack, Reeves, &amp; Malina, 2006</w:t>
      </w:r>
      <w:r w:rsidR="00E579C9">
        <w:t>)</w:t>
      </w:r>
      <w:r w:rsidR="003F174C">
        <w:t>.</w:t>
      </w:r>
      <w:r w:rsidR="00E579C9">
        <w:t xml:space="preserve"> </w:t>
      </w:r>
      <w:r w:rsidR="00A27BF8">
        <w:t>Although the literature</w:t>
      </w:r>
      <w:r w:rsidR="00735BC2">
        <w:t xml:space="preserve"> indicates the greate</w:t>
      </w:r>
      <w:r w:rsidR="00A53452">
        <w:t>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(Galper et al., 2006).</w:t>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(Minkel et al., 2012; Oginska &amp; Pokorski, 2006; Sadeh, Gruber, &amp; Raviv, 2003).</w:t>
      </w:r>
      <w:r w:rsidR="004F35FD">
        <w:t xml:space="preserve"> </w:t>
      </w:r>
      <w:r>
        <w:t xml:space="preserve">Considering this, </w:t>
      </w:r>
      <w:r w:rsidR="004F35FD">
        <w:t xml:space="preserve">sleep </w:t>
      </w:r>
      <w:r>
        <w:t xml:space="preserve">patterns </w:t>
      </w:r>
      <w:r w:rsidR="004F35FD">
        <w:t>likely influence academic engagement</w:t>
      </w:r>
      <w:r>
        <w:t>—</w:t>
      </w:r>
      <w:r w:rsidR="004F35FD">
        <w:t>both in terms of achievement and other components of engagement (Gomes et al. 2011; Gilbert &amp; Weaver, 2010; Sadeh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xml:space="preserve">, the skills </w:t>
      </w:r>
      <w:r w:rsidR="004F35FD">
        <w:lastRenderedPageBreak/>
        <w:t>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 xml:space="preserve">completing work, paying attention in class, studying, taking notes, and being organized, which have been shown to be directly impacted by sleep quality and exercise (Fedewa &amp; Ahn, 2011; Sadeh et al., 2003; Turner, Drummond, Salamat, &amp; Brown, 2007). </w:t>
      </w:r>
    </w:p>
    <w:p w14:paraId="5BB4B862" w14:textId="5FE6A65B"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r>
        <w:rPr>
          <w:rFonts w:eastAsia="Times New Roman" w:cs="Times New Roman"/>
          <w:color w:val="000000" w:themeColor="text1"/>
          <w:kern w:val="0"/>
          <w:lang w:eastAsia="en-US"/>
        </w:rPr>
        <w:t>Dewald, Meijer, Oort, 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(Fedewa &amp; Ahn,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30118EEF" w:rsidR="005210E5" w:rsidRDefault="004F35FD">
      <w:pPr>
        <w:rPr>
          <w:rFonts w:ascii="Times New Roman" w:eastAsia="Times New Roman" w:hAnsi="Times New Roman" w:cs="Times New Roman"/>
          <w:kern w:val="0"/>
          <w:lang w:eastAsia="en-US"/>
        </w:rPr>
      </w:pPr>
      <w:r>
        <w:lastRenderedPageBreak/>
        <w:t xml:space="preserve">The purpose of the current study is to </w:t>
      </w:r>
      <w:r w:rsidR="00071133">
        <w:t>evaluate the relationships between stress, the self-care practices of sleep hygiene and exercise, and academic engagement</w:t>
      </w:r>
      <w:del w:id="35" w:author="yoonjina@gmail.com" w:date="2018-06-20T10:03:00Z">
        <w:r w:rsidR="00071133" w:rsidDel="001663EF">
          <w:delText>, including its four factors</w:delText>
        </w:r>
        <w:r w:rsidR="00B067F1" w:rsidDel="001663EF">
          <w:delText>,</w:delText>
        </w:r>
      </w:del>
      <w:r w:rsidR="00B067F1">
        <w:t xml:space="preserve"> in undergraduate students</w:t>
      </w:r>
      <w:r w:rsidR="00071133">
        <w:t xml:space="preserve">. Sleep hygiene and exercise </w:t>
      </w:r>
      <w:del w:id="36" w:author="yoonjina@gmail.com" w:date="2018-06-20T10:03:00Z">
        <w:r w:rsidR="00071133" w:rsidDel="00C34C5D">
          <w:delText>will be</w:delText>
        </w:r>
      </w:del>
      <w:ins w:id="37" w:author="yoonjina@gmail.com" w:date="2018-06-20T10:03:00Z">
        <w:r w:rsidR="00C34C5D">
          <w:t>were</w:t>
        </w:r>
      </w:ins>
      <w:r w:rsidR="00071133">
        <w:t xml:space="preserv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 xml:space="preserve">More specifically, sleep hygiene </w:t>
      </w:r>
      <w:del w:id="38" w:author="yoonjina@gmail.com" w:date="2018-06-20T10:04:00Z">
        <w:r w:rsidR="00F00676" w:rsidDel="00C34C5D">
          <w:delText>will be</w:delText>
        </w:r>
      </w:del>
      <w:ins w:id="39" w:author="yoonjina@gmail.com" w:date="2018-06-20T10:04:00Z">
        <w:r w:rsidR="00C34C5D">
          <w:t xml:space="preserve">was hypothesized to </w:t>
        </w:r>
      </w:ins>
      <w:del w:id="40" w:author="yoonjina@gmail.com" w:date="2018-06-20T10:04:00Z">
        <w:r w:rsidR="00F00676" w:rsidDel="00C34C5D">
          <w:delText xml:space="preserve"> evaluated to elucidate</w:delText>
        </w:r>
      </w:del>
      <w:ins w:id="41" w:author="yoonjina@gmail.com" w:date="2018-06-20T10:04:00Z">
        <w:r w:rsidR="00C34C5D">
          <w:t xml:space="preserve">mediate the relation between </w:t>
        </w:r>
      </w:ins>
      <w:del w:id="42" w:author="yoonjina@gmail.com" w:date="2018-06-20T10:04:00Z">
        <w:r w:rsidR="00F00676" w:rsidDel="00C34C5D">
          <w:delText xml:space="preserve"> the intermediary process that leads from </w:delText>
        </w:r>
      </w:del>
      <w:r w:rsidR="00F00676">
        <w:t>st</w:t>
      </w:r>
      <w:r w:rsidR="00B067F1">
        <w:t xml:space="preserve">ress </w:t>
      </w:r>
      <w:del w:id="43" w:author="yoonjina@gmail.com" w:date="2018-06-20T10:04:00Z">
        <w:r w:rsidR="00B067F1" w:rsidDel="00C34C5D">
          <w:delText xml:space="preserve">to </w:delText>
        </w:r>
      </w:del>
      <w:ins w:id="44" w:author="yoonjina@gmail.com" w:date="2018-06-20T10:04:00Z">
        <w:r w:rsidR="00C34C5D">
          <w:t xml:space="preserve">and </w:t>
        </w:r>
      </w:ins>
      <w:r w:rsidR="00B067F1">
        <w:t>academic engagement</w:t>
      </w:r>
      <w:r w:rsidR="00CB48D9">
        <w:t xml:space="preserve">, whereas </w:t>
      </w:r>
      <w:r w:rsidR="00B067F1">
        <w:t>e</w:t>
      </w:r>
      <w:r w:rsidR="00F00676">
        <w:t xml:space="preserve">xercise or physical activity </w:t>
      </w:r>
      <w:del w:id="45" w:author="yoonjina@gmail.com" w:date="2018-06-20T10:05:00Z">
        <w:r w:rsidR="00F00676" w:rsidDel="00C34C5D">
          <w:delText xml:space="preserve">will be </w:delText>
        </w:r>
        <w:r w:rsidR="00C001C1" w:rsidDel="00C34C5D">
          <w:delText xml:space="preserve">evaluated </w:delText>
        </w:r>
        <w:r w:rsidR="00507526" w:rsidDel="00C34C5D">
          <w:delText xml:space="preserve">to </w:delText>
        </w:r>
        <w:r w:rsidR="00B067F1" w:rsidDel="00C34C5D">
          <w:delText xml:space="preserve">identify </w:delText>
        </w:r>
        <w:r w:rsidR="00EF2532" w:rsidDel="00C34C5D">
          <w:delText>whether certain levels of</w:delText>
        </w:r>
        <w:r w:rsidR="00B067F1" w:rsidDel="00C34C5D">
          <w:delText xml:space="preserve"> </w:delText>
        </w:r>
        <w:r w:rsidR="00CB48D9" w:rsidDel="00C34C5D">
          <w:delText xml:space="preserve">this variable influence </w:delText>
        </w:r>
      </w:del>
      <w:ins w:id="46" w:author="yoonjina@gmail.com" w:date="2018-06-20T10:05:00Z">
        <w:r w:rsidR="00C34C5D">
          <w:t xml:space="preserve">was expected to moderate </w:t>
        </w:r>
      </w:ins>
      <w:r w:rsidR="00CB48D9">
        <w:t>t</w:t>
      </w:r>
      <w:r w:rsidR="00B067F1">
        <w:t>he relationsh</w:t>
      </w:r>
      <w:r w:rsidR="004C64C8">
        <w:t>ip between stress and academic e</w:t>
      </w:r>
      <w:r w:rsidR="00B067F1">
        <w:t>ngagement/factors.</w:t>
      </w:r>
      <w:r w:rsidR="008D5282">
        <w:t xml:space="preserve"> </w:t>
      </w:r>
      <w:del w:id="47" w:author="yoonjina@gmail.com" w:date="2018-06-20T10:05:00Z">
        <w:r w:rsidDel="00C34C5D">
          <w:delText>In light of the former, the current study proposes the following research questions and hypotheses:</w:delText>
        </w:r>
      </w:del>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 xml:space="preserve">Hypothesis 1: It </w:t>
      </w:r>
      <w:commentRangeStart w:id="48"/>
      <w:r>
        <w:rPr>
          <w:i/>
          <w:color w:val="000000"/>
        </w:rPr>
        <w:t xml:space="preserve">is hypothesized </w:t>
      </w:r>
      <w:commentRangeEnd w:id="48"/>
      <w:r w:rsidR="00C34C5D">
        <w:rPr>
          <w:rStyle w:val="CommentReference"/>
        </w:rPr>
        <w:commentReference w:id="48"/>
      </w:r>
      <w:r>
        <w:rPr>
          <w:i/>
          <w:color w:val="000000"/>
        </w:rPr>
        <w:t>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lastRenderedPageBreak/>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4404E87E" w:rsidR="005210E5" w:rsidRDefault="004F35FD">
      <w:pPr>
        <w:rPr>
          <w:rFonts w:ascii="Times New Roman" w:hAnsi="Times New Roman"/>
          <w:i/>
        </w:rPr>
      </w:pPr>
      <w:r>
        <w:rPr>
          <w:i/>
        </w:rPr>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lastRenderedPageBreak/>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7B0852F7"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McKnight, Huebner,</w:t>
      </w:r>
      <w:r w:rsidR="006C1FB7">
        <w:t xml:space="preserve"> &amp;</w:t>
      </w:r>
      <w:r w:rsidR="0001365C">
        <w:t xml:space="preserve"> Suldo, 2002</w:t>
      </w:r>
      <w:r w:rsidR="00395265">
        <w:t xml:space="preserve">, </w:t>
      </w:r>
      <w:r w:rsidR="0001365C">
        <w:t>Suldo &amp; Huebner, 2004</w:t>
      </w:r>
      <w:r>
        <w:t>), psychopathology and poor mental health (</w:t>
      </w:r>
      <w:r w:rsidR="00563C6C">
        <w:rPr>
          <w:color w:val="000000" w:themeColor="text1"/>
        </w:rPr>
        <w:t>Furniss, Beyer,</w:t>
      </w:r>
      <w:r w:rsidR="006C1FB7">
        <w:rPr>
          <w:color w:val="000000" w:themeColor="text1"/>
        </w:rPr>
        <w:t xml:space="preserve"> &amp;</w:t>
      </w:r>
      <w:r w:rsidR="00563C6C">
        <w:rPr>
          <w:color w:val="000000" w:themeColor="text1"/>
        </w:rPr>
        <w:t xml:space="preserve"> Muller, 2009</w:t>
      </w:r>
      <w:r>
        <w:t>), binge eating (</w:t>
      </w:r>
      <w:r w:rsidR="000F7ED0">
        <w:t>Sulkowski, Dempsey, &amp; Dempsey, 2011</w:t>
      </w:r>
      <w:r>
        <w:t>), lowered life satisfaction or feelings of well-being (</w:t>
      </w:r>
      <w:r w:rsidR="004F52BC">
        <w:t>Ash &amp; Huebner, 2001</w:t>
      </w:r>
      <w:r w:rsidR="0057451D">
        <w:t>;</w:t>
      </w:r>
      <w:r w:rsidR="001C5B41">
        <w:t xml:space="preserve"> </w:t>
      </w:r>
      <w:r w:rsidR="006C1FB7">
        <w:t>McCullough et al.</w:t>
      </w:r>
      <w:r w:rsidR="004E10AA">
        <w:t>, 2000</w:t>
      </w:r>
      <w:r w:rsidR="006C1FB7">
        <w:t>; McKnight et al.</w:t>
      </w:r>
      <w:r w:rsidR="0001365C">
        <w:t>, 2002; Suldo &amp; Huebner, 2004</w:t>
      </w:r>
      <w:r>
        <w:t>), delinquent behaviors (</w:t>
      </w:r>
      <w:r w:rsidR="001C5B41">
        <w:t>Kim et al. 2003</w:t>
      </w:r>
      <w:r>
        <w:t>), negative affect</w:t>
      </w:r>
      <w:r w:rsidR="00DE5DCD">
        <w:t xml:space="preserve"> or depression</w:t>
      </w:r>
      <w:r>
        <w:t xml:space="preserve"> (</w:t>
      </w:r>
      <w:r w:rsidR="006C1FB7">
        <w:t>McCullough et al.,</w:t>
      </w:r>
      <w:r w:rsidR="004E10AA">
        <w:t xml:space="preserve"> 2000</w:t>
      </w:r>
      <w:r w:rsidR="00DE5DCD">
        <w:t>; Sherina, Rampal, &amp; Kaneson, 2004</w:t>
      </w:r>
      <w:r w:rsidR="004E10AA">
        <w:t>)</w:t>
      </w:r>
      <w:r>
        <w:t>, heightened distress</w:t>
      </w:r>
      <w:r w:rsidR="00804DDF">
        <w:t xml:space="preserve"> </w:t>
      </w:r>
      <w:r w:rsidR="0001365C">
        <w:t>(</w:t>
      </w:r>
      <w:r w:rsidR="0001365C" w:rsidRPr="0001365C">
        <w:rPr>
          <w:color w:val="000000" w:themeColor="text1"/>
        </w:rPr>
        <w:t>Cameron, Palm, &amp; Follette,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w:t>
      </w:r>
      <w:r w:rsidR="006C1FB7">
        <w:t>on, Sherina et al.</w:t>
      </w:r>
      <w:r w:rsidR="005D71AF">
        <w:t xml:space="preserve"> (2004</w:t>
      </w:r>
      <w:r w:rsidR="0030202D">
        <w:t>) noted that symptoms of stress reported in undergraduate medical students also included problems sleeping due to their worrying.</w:t>
      </w:r>
    </w:p>
    <w:p w14:paraId="4E7FBFD9" w14:textId="5276174D" w:rsidR="005210E5" w:rsidRPr="00F414F3" w:rsidRDefault="004F35FD">
      <w:r>
        <w:t>Stressful life events have also been found to have either a direct or indirect impact on academic engagement (AE), including life satisfaction (McKnight et al. 2002; Suldo &amp; Huebner, 2004), locus-of-control (Ash &amp; Huebner, 2001), and anxiety and time management (Misra &amp; McKean, 2000).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and the majority of undergraduate students are reporting heightened levels of stress</w:t>
      </w:r>
      <w:r w:rsidR="00101A8B">
        <w:t xml:space="preserve"> (Campbell, Svenson, &amp; Jarvis, </w:t>
      </w:r>
      <w:r w:rsidR="00101A8B">
        <w:lastRenderedPageBreak/>
        <w:t>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6C1FB7">
        <w:t>Sherina et al.</w:t>
      </w:r>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Pr>
          <w:color w:val="000000" w:themeColor="text1"/>
        </w:rPr>
        <w:t>academic performance as a whole</w:t>
      </w:r>
      <w:r w:rsidR="000C2615">
        <w:rPr>
          <w:color w:val="000000" w:themeColor="text1"/>
        </w:rPr>
        <w:t xml:space="preserve"> construct</w:t>
      </w:r>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Pr>
          <w:color w:val="000000" w:themeColor="text1"/>
        </w:rPr>
        <w:t xml:space="preserve">identified a threshold (12 items) at which life events began to show detrimental impacts.  In a more recent example of the impact of stress on academic performance measures, Vaez and Laflamme (2008) found that some aspects of stress were associated with lower graduation rates. </w:t>
      </w:r>
      <w:r>
        <w:rPr>
          <w:color w:val="000000" w:themeColor="text1"/>
        </w:rPr>
        <w:lastRenderedPageBreak/>
        <w:t>Even early life stress has shown long-term effects on memory, emotional regulation, executive functioning, and cognitive performance (Pechtel &amp; Pizzagalli,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Default="004F35FD">
      <w:r>
        <w:rPr>
          <w:color w:val="000000" w:themeColor="text1"/>
        </w:rPr>
        <w:t xml:space="preserve">Research has also shown that stress has a detrimental impact on symptoms of depression. In this regard, Legget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w:t>
      </w:r>
      <w:r w:rsidR="00910C4C">
        <w:rPr>
          <w:color w:val="000000" w:themeColor="text1"/>
        </w:rPr>
        <w:t xml:space="preserve"> a reduced</w:t>
      </w:r>
      <w:r>
        <w:rPr>
          <w:color w:val="000000" w:themeColor="text1"/>
        </w:rPr>
        <w:t xml:space="preserve">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w:t>
      </w:r>
      <w:r w:rsidR="00910C4C">
        <w:rPr>
          <w:rFonts w:ascii="Times" w:hAnsi="Times" w:cs="Times"/>
          <w:color w:val="000000"/>
          <w:kern w:val="0"/>
        </w:rPr>
        <w:t xml:space="preserve">the burden of </w:t>
      </w:r>
      <w:r>
        <w:rPr>
          <w:rFonts w:ascii="Times" w:hAnsi="Times" w:cs="Times"/>
          <w:color w:val="000000"/>
          <w:kern w:val="0"/>
        </w:rPr>
        <w:t>depressive sympto</w:t>
      </w:r>
      <w:r w:rsidR="00910C4C">
        <w:rPr>
          <w:rFonts w:ascii="Times" w:hAnsi="Times" w:cs="Times"/>
          <w:color w:val="000000"/>
          <w:kern w:val="0"/>
        </w:rPr>
        <w:t>ms</w:t>
      </w:r>
      <w:r>
        <w:rPr>
          <w:rFonts w:ascii="Times" w:hAnsi="Times" w:cs="Times"/>
          <w:color w:val="000000"/>
          <w:kern w:val="0"/>
        </w:rPr>
        <w:t xml:space="preserve">.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t xml:space="preserve">in adolescents </w:t>
      </w:r>
      <w: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w:t>
      </w:r>
      <w:r>
        <w:rPr>
          <w:color w:val="000000" w:themeColor="text1"/>
        </w:rPr>
        <w:lastRenderedPageBreak/>
        <w:t xml:space="preserve">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425C25D7"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w:t>
      </w:r>
      <w:r w:rsidR="003C41A1">
        <w:t>ample, Willard et al.</w:t>
      </w:r>
      <w:r>
        <w:t xml:space="preserve">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5B4994C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sidR="003C41A1">
        <w:rPr>
          <w:rFonts w:eastAsia="Times New Roman" w:cs="Times New Roman"/>
          <w:kern w:val="0"/>
          <w:lang w:eastAsia="en-US"/>
        </w:rPr>
        <w:t>, Crandall et al.</w:t>
      </w:r>
      <w:r>
        <w:rPr>
          <w:rFonts w:eastAsia="Times New Roman" w:cs="Times New Roman"/>
          <w:kern w:val="0"/>
          <w:lang w:eastAsia="en-US"/>
        </w:rPr>
        <w:t xml:space="preserve"> (1992) found that daily hassles resulted in a similar level of perceived stress as major life events.  Consequently, they argued </w:t>
      </w:r>
      <w:r>
        <w:rPr>
          <w:rFonts w:eastAsia="Times New Roman" w:cs="Times New Roman"/>
          <w:kern w:val="0"/>
          <w:lang w:eastAsia="en-US"/>
        </w:rPr>
        <w:lastRenderedPageBreak/>
        <w:t xml:space="preserve">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Legget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67FB224"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w:t>
      </w:r>
      <w:r>
        <w:lastRenderedPageBreak/>
        <w:t xml:space="preserve">flexibility/inflexibility, creative thinking, decision making, and long-term memory (Alhola &amp; Polo-Kantola, 2007; Harrison &amp; Horne, 1998; Horne, 1988; Redline et al., 2007).  In Pilcher and Huffcut’s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(Gaultney, 2010; Gi</w:t>
      </w:r>
      <w:r w:rsidR="003C41A1">
        <w:t>lbert &amp; Weaver, 2010; Orzech et al.</w:t>
      </w:r>
      <w:r w:rsidR="00C848C4">
        <w:t>,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w:t>
      </w:r>
      <w:r w:rsidR="004F35FD">
        <w:lastRenderedPageBreak/>
        <w:t xml:space="preserve">increased sleep over the same time period (extended sleep group).  Individuals with an increased sleep time showed a better performance on neuropsychological tasks that include skills such as processing speed, attention, memory, and scanning. </w:t>
      </w:r>
    </w:p>
    <w:p w14:paraId="339A314C" w14:textId="5788BEC1"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r w:rsidR="001D1D02">
        <w:t>-</w:t>
      </w:r>
      <w:r>
        <w:t>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Sadeh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neurobehavioral functioning, the children were given a series of six tests including three that involved working memory: symbol-digit substitution (where the child must identify a rearranged </w:t>
      </w:r>
      <w:r>
        <w:lastRenderedPageBreak/>
        <w:t>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r w:rsidR="007A5963">
        <w:t>domains</w:t>
      </w:r>
      <w:r>
        <w:t xml:space="preserve"> </w:t>
      </w:r>
      <w:r w:rsidR="007A5963">
        <w:t>but the academic domain might be most impacted</w:t>
      </w:r>
      <w:r>
        <w:t xml:space="preserve">.  </w:t>
      </w:r>
      <w:r w:rsidR="002A18A0">
        <w:t>Moreover, o</w:t>
      </w:r>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lastRenderedPageBreak/>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 xml:space="preserve">Perfect, Levine-Donnerstein, Archbold, Goodwin, and Quan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w:t>
      </w:r>
      <w:r>
        <w:rPr>
          <w:rFonts w:eastAsia="Times New Roman" w:cs="Times New Roman"/>
          <w:kern w:val="0"/>
          <w:lang w:eastAsia="en-US"/>
        </w:rPr>
        <w:lastRenderedPageBreak/>
        <w:t xml:space="preserve">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338F02B1"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w:t>
      </w:r>
      <w:r>
        <w:lastRenderedPageBreak/>
        <w:t xml:space="preserve">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Burton &amp; VanHeest, 2007; Cast</w:t>
      </w:r>
      <w:r w:rsidR="006E58F8">
        <w:rPr>
          <w:color w:val="000000" w:themeColor="text1"/>
        </w:rPr>
        <w:t>elli, Hillman, Buck, &amp; Erwin</w:t>
      </w:r>
      <w:r w:rsidR="00CB63AD">
        <w:rPr>
          <w:color w:val="000000" w:themeColor="text1"/>
        </w:rPr>
        <w:t>, 2007; Coe et al.</w:t>
      </w:r>
      <w:r>
        <w:rPr>
          <w:color w:val="000000" w:themeColor="text1"/>
        </w:rPr>
        <w:t xml:space="preserve">, 2006; </w:t>
      </w:r>
      <w:r>
        <w:t xml:space="preserve">Fedewa &amp; Ahn,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lastRenderedPageBreak/>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The findings of Gomes et al. (2011) are in line with a review of the effects of sleep reduction by Banks and Dinges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r w:rsidR="004F35FD">
        <w:t>Oginska and Pokorski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t>
      </w:r>
      <w:r w:rsidR="004F35FD">
        <w:lastRenderedPageBreak/>
        <w:t>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0295B948"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w:t>
      </w:r>
      <w:r w:rsidR="000C1DD1">
        <w:rPr>
          <w:rFonts w:eastAsia="Times New Roman" w:cs="Times New Roman"/>
          <w:kern w:val="0"/>
          <w:lang w:eastAsia="en-US"/>
        </w:rPr>
        <w:t>z, 2002; Brown et al.</w:t>
      </w:r>
      <w:r>
        <w:rPr>
          <w:rFonts w:eastAsia="Times New Roman" w:cs="Times New Roman"/>
          <w:kern w:val="0"/>
          <w:lang w:eastAsia="en-US"/>
        </w:rPr>
        <w:t>, 2001; Pilcher et al. 1997).</w:t>
      </w:r>
      <w:r w:rsidR="00E26C1E">
        <w:rPr>
          <w:rFonts w:eastAsia="Times New Roman" w:cs="Times New Roman"/>
          <w:kern w:val="0"/>
          <w:lang w:eastAsia="en-US"/>
        </w:rPr>
        <w:t xml:space="preserve">  Hicks, Fernandez, and Pelligrini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n a study on the sleep habits of university stud</w:t>
      </w:r>
      <w:r w:rsidR="000C1DD1">
        <w:rPr>
          <w:rFonts w:eastAsia="Times New Roman" w:cs="Times New Roman"/>
          <w:kern w:val="0"/>
          <w:lang w:eastAsia="en-US"/>
        </w:rPr>
        <w:t>ents, Bulboltz et al.</w:t>
      </w:r>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w:t>
      </w:r>
      <w:r>
        <w:rPr>
          <w:rFonts w:eastAsia="Times New Roman" w:cs="Times New Roman"/>
          <w:kern w:val="0"/>
          <w:lang w:eastAsia="en-US"/>
        </w:rPr>
        <w:lastRenderedPageBreak/>
        <w:t>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070A255E" w:rsidR="00BA6F01" w:rsidRDefault="004F35FD" w:rsidP="00BA6F01">
      <w:r>
        <w:t>Adolescents show a phase shift in their sleeping habits, including later bedtimes and wake times.  This phase delay has been documented in several studies and impacts the length and quality of sleep that adolescents receive (Brown et al., 2</w:t>
      </w:r>
      <w:r w:rsidR="00475F83">
        <w:t>001; Crowley et al.</w:t>
      </w:r>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(Gaultney, 2010; Gilbert &amp; Weaver, 20</w:t>
      </w:r>
      <w:r w:rsidR="00475F83">
        <w:t>10; Orzech et al.,</w:t>
      </w:r>
      <w:r>
        <w:t xml:space="preserve">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A study by Orzech et al. (2011) found</w:t>
      </w:r>
      <w:r>
        <w:rPr>
          <w:b/>
        </w:rPr>
        <w:t xml:space="preserve"> </w:t>
      </w:r>
      <w:r>
        <w:t xml:space="preserve">that staying up all night was associated with lower GPAs. Interviews with students indicated experiences of impaired memory, concentration, and focus because of sleep loss.  </w:t>
      </w:r>
      <w:r w:rsidR="00FA54AF">
        <w:t>In the same study however, r</w:t>
      </w:r>
      <w:r>
        <w:t xml:space="preserve">esearchers saw improvements in the sleep length, latency, and other sleep practices of university students participating in a simple sleep education intervention. Other studies have found a link between reduced sleep and reduced </w:t>
      </w:r>
      <w:r>
        <w:lastRenderedPageBreak/>
        <w:t>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4885F0C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Bulboltz, 2002).  </w:t>
      </w:r>
      <w:r>
        <w:rPr>
          <w:rFonts w:eastAsia="Times New Roman" w:cs="Times New Roman"/>
          <w:kern w:val="0"/>
          <w:lang w:eastAsia="en-US"/>
        </w:rPr>
        <w:t>Additionally, students with misperceptions of positive sleep behaviors are more likely to have mo</w:t>
      </w:r>
      <w:r w:rsidR="00475F83">
        <w:rPr>
          <w:rFonts w:eastAsia="Times New Roman" w:cs="Times New Roman"/>
          <w:kern w:val="0"/>
          <w:lang w:eastAsia="en-US"/>
        </w:rPr>
        <w:t>re impaired sleep habits (Hicks et al.</w:t>
      </w:r>
      <w:r>
        <w:rPr>
          <w:rFonts w:eastAsia="Times New Roman" w:cs="Times New Roman"/>
          <w:kern w:val="0"/>
          <w:lang w:eastAsia="en-US"/>
        </w:rPr>
        <w:t xml:space="preserve">,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35A1E025" w:rsidR="005210E5" w:rsidRDefault="004F35FD">
      <w:pPr>
        <w:rPr>
          <w:color w:val="FFC000"/>
        </w:rPr>
      </w:pPr>
      <w:r>
        <w:t>A student’s behaviors and choices are integral to the quality and quantity of sleep they receive.  Certain conditions and practices have been found to be more conducive to sleeping well (</w:t>
      </w:r>
      <w:r>
        <w:rPr>
          <w:rFonts w:eastAsia="Times New Roman" w:cstheme="minorHAnsi"/>
          <w:color w:val="000000" w:themeColor="text1"/>
          <w:shd w:val="clear" w:color="auto" w:fill="FFFFFF"/>
        </w:rPr>
        <w:t>Bootzin, &amp; Stevens, 2005; Cho et al., 2013</w:t>
      </w:r>
      <w:r>
        <w:t xml:space="preserve">).  For instance, light, noise, caffeine, alcohol, </w:t>
      </w:r>
      <w:r w:rsidR="00C02BBA">
        <w:t xml:space="preserve">lack of a </w:t>
      </w:r>
      <w:r>
        <w:t>sleep schedule, delayed circadian phase, discomfort, rumination, naps, exercise near bedtime, and being upset at bedtime have all been associated with impaired sleep (</w:t>
      </w:r>
      <w:r>
        <w:rPr>
          <w:color w:val="000000" w:themeColor="text1"/>
        </w:rPr>
        <w:t>Brown &amp; Bulbotz, 2002; Brown et al. 2001; Mastin, Bryson, &amp; Corwyn, 2006; Stepanski &amp; Wyatt, 2003</w:t>
      </w:r>
      <w:r>
        <w:t>).  There are various steps we can take to optimize our sleep and improve aspects of functioning that benefit from adequate sleep.</w:t>
      </w:r>
    </w:p>
    <w:p w14:paraId="5C997E9D" w14:textId="4A8616BF" w:rsidR="005210E5" w:rsidRDefault="004F35FD">
      <w:pPr>
        <w:rPr>
          <w:color w:val="FFC000"/>
        </w:rPr>
      </w:pPr>
      <w:r>
        <w:lastRenderedPageBreak/>
        <w:t>Sleep hygiene includes behaviors related to improved sleep conditions as well as sleep quantity and quality.  According to Stepanski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w:t>
      </w:r>
      <w:r>
        <w:rPr>
          <w:color w:val="000000" w:themeColor="text1"/>
        </w:rPr>
        <w:lastRenderedPageBreak/>
        <w:t xml:space="preserve">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2116A793"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w:t>
      </w:r>
      <w:r w:rsidR="00941434">
        <w:t>indices (Brown et al.</w:t>
      </w:r>
      <w:r>
        <w:t xml:space="preserve">, 2002; Cho et al., 2013; Mastin et al., 2006).  Based on an evaluation of the Sleep Hygiene Index, Cho et al. (2013) proposed that the SHI would be more appropriately broken down into two factors, including “sleep disturbing behavior” and “irregular sleep-wake schedule.” </w:t>
      </w:r>
    </w:p>
    <w:p w14:paraId="240E7EB8" w14:textId="7D277A1B" w:rsidR="000C74FF" w:rsidRDefault="004F35FD" w:rsidP="00941434">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2B096F76" w:rsidR="005210E5" w:rsidRDefault="004F35FD">
      <w:r>
        <w:t>Physical exercise and fitness have been shown to have a plethora of beneficial impacts on cognition, executive control, learning, academic achievement, mood, self-esteem, attention, working memory, and general health (Budde, Voelcker-Rehage,</w:t>
      </w:r>
      <w:r w:rsidR="004E79FD">
        <w:t xml:space="preserve"> &amp;</w:t>
      </w:r>
      <w:r>
        <w:t xml:space="preserve"> Pieta, 2008;</w:t>
      </w:r>
      <w:r w:rsidR="00DC158F" w:rsidRPr="00DC158F">
        <w:rPr>
          <w:rFonts w:ascii="Times" w:hAnsi="Times" w:cs="Times"/>
          <w:color w:val="000000"/>
          <w:kern w:val="0"/>
        </w:rPr>
        <w:t xml:space="preserve"> </w:t>
      </w:r>
      <w:r w:rsidR="00DC158F">
        <w:rPr>
          <w:rFonts w:ascii="Times" w:hAnsi="Times" w:cs="Times"/>
          <w:color w:val="000000"/>
          <w:kern w:val="0"/>
        </w:rPr>
        <w:t>Colcombe &amp; Kramer, 2003;</w:t>
      </w:r>
      <w:r>
        <w:t xml:space="preserve"> Eveland-Sayers, Farley, Fuller, Morgan, &amp; Caputo, 2009; Fedeway &amp; Ahn,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Kall, Nilsson, &amp; Linden, </w:t>
      </w:r>
      <w:r>
        <w:lastRenderedPageBreak/>
        <w:t xml:space="preserve">2013; Kristjansson, </w:t>
      </w:r>
      <w:r>
        <w:rPr>
          <w:rFonts w:eastAsia="Times New Roman" w:cstheme="majorHAnsi"/>
          <w:color w:val="000000" w:themeColor="text1"/>
          <w:kern w:val="0"/>
          <w:lang w:eastAsia="en-US"/>
        </w:rPr>
        <w:t>Sigfúsdóttir, &amp; Allegrante,</w:t>
      </w:r>
      <w:r w:rsidR="008D4C72">
        <w:t xml:space="preserve"> 2010; Pontifex et al.</w:t>
      </w:r>
      <w:r>
        <w:t>,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(Etnier, Nowell, Landers, &amp; Sibley, 2006; Sibley &amp; Etnier, 2003).  Although most areas of evaluated 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07DCE82" w:rsidR="005210E5" w:rsidRDefault="004F35FD">
      <w:r>
        <w:t>As further evidence of the association between physical activity and academic performance, a study completed by Kall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w:t>
      </w:r>
      <w:r>
        <w:lastRenderedPageBreak/>
        <w:t xml:space="preserve">against academic activities.  However, as they explain, research has shown that time spent in exercise interventions does not show a negative impact on academic endeavors (Ahamed et al., 2007, Rasberry et al., 2011; Singh, </w:t>
      </w:r>
      <w:r>
        <w:rPr>
          <w:rFonts w:cstheme="majorHAnsi"/>
          <w:color w:val="000000" w:themeColor="text1"/>
          <w:kern w:val="0"/>
        </w:rPr>
        <w:t>Uijtdewilligen, Twisk, van Mechelen, &amp; Chinapaw</w:t>
      </w:r>
      <w:r>
        <w:t xml:space="preserve">, 2012; Trudeau &amp; Shephard, 2007). Moreover, Kall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Default="004F35FD">
      <w: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w:t>
      </w:r>
      <w:r w:rsidR="004C02FA">
        <w:t xml:space="preserve">which includes </w:t>
      </w:r>
      <w:r w:rsidR="0034482B">
        <w:t xml:space="preserve">academic </w:t>
      </w:r>
      <w:r>
        <w:t xml:space="preserve">achievement, cognitive functioning, attitudes related to school, and academic behaviors such as organization, attendance, and on-task behaviors.  Although </w:t>
      </w:r>
      <w:r w:rsidR="0034482B">
        <w:t xml:space="preserve">Rasberry et al. (2011) </w:t>
      </w:r>
      <w:r>
        <w:t xml:space="preserve">found a somewhat comparable number of studies reflecting no changes in academic performance </w:t>
      </w:r>
      <w:r w:rsidR="0034482B">
        <w:t>because of</w:t>
      </w:r>
      <w:r>
        <w:t xml:space="preserve"> physical activity, subsequent research by Singh et al. (2012) found a significant and positive relationship between activity and performance.  In t</w:t>
      </w:r>
      <w:r w:rsidR="0034482B">
        <w:t>his</w:t>
      </w:r>
      <w:r>
        <w:t xml:space="preserve"> review, </w:t>
      </w:r>
      <w:r w:rsidR="0034482B">
        <w:t xml:space="preserve">Singh et al. (2012) </w:t>
      </w:r>
      <w:r>
        <w:t>used inclusion standards allowing for longitudinal and intervention-based studies only, for which results are more reliable</w:t>
      </w:r>
      <w:r w:rsidR="0034482B">
        <w:t xml:space="preserve"> and able to generalize. </w:t>
      </w:r>
    </w:p>
    <w:p w14:paraId="73EB6899" w14:textId="78907AF2" w:rsidR="005210E5" w:rsidRDefault="004F35FD">
      <w:pPr>
        <w:ind w:firstLine="0"/>
        <w:rPr>
          <w:b/>
        </w:rPr>
      </w:pPr>
      <w:r>
        <w:rPr>
          <w:b/>
        </w:rPr>
        <w:tab/>
      </w:r>
      <w:r w:rsidR="0034482B">
        <w:t xml:space="preserve">Extant research indicates </w:t>
      </w:r>
      <w:r>
        <w:t xml:space="preserve">that physical activity is essential to academic success at earlier stages in education.  Consequently, it is important to examine the </w:t>
      </w:r>
      <w:r w:rsidR="00F73C82">
        <w:t xml:space="preserve">potential </w:t>
      </w:r>
      <w:r>
        <w:t xml:space="preserve">impacts of exercise as they </w:t>
      </w:r>
      <w:r w:rsidR="0034482B">
        <w:t xml:space="preserve">may also </w:t>
      </w:r>
      <w:r>
        <w:t xml:space="preserve">pertain to university students.  </w:t>
      </w:r>
      <w:r w:rsidR="0097238C">
        <w:t xml:space="preserve">Although research on college students by Hudd et al. </w:t>
      </w:r>
      <w:r w:rsidR="000801EE">
        <w:t>(2000) indicated</w:t>
      </w:r>
      <w:r w:rsidR="0097238C">
        <w:t xml:space="preserve"> that </w:t>
      </w:r>
      <w:r w:rsidR="0034482B">
        <w:t xml:space="preserve">most undergraduate students exercise an average </w:t>
      </w:r>
      <w:r w:rsidR="0097238C">
        <w:t xml:space="preserve">of 6 hours/week, </w:t>
      </w:r>
      <w:r w:rsidR="0034482B">
        <w:t xml:space="preserve">a study by </w:t>
      </w:r>
      <w:r>
        <w:t xml:space="preserve">Nelson, Gortmaker, Subramanian, and Wechsler (2007) </w:t>
      </w:r>
      <w:r w:rsidR="0034482B">
        <w:t xml:space="preserve">found that </w:t>
      </w:r>
      <w:r>
        <w:t xml:space="preserve">vigorous physical </w:t>
      </w:r>
      <w:r>
        <w:lastRenderedPageBreak/>
        <w:t xml:space="preserve">activity (VPA) </w:t>
      </w:r>
      <w:r w:rsidR="0034482B">
        <w:t xml:space="preserve">tends to </w:t>
      </w:r>
      <w:r>
        <w:t>decrease from adolescence to adulthood,</w:t>
      </w:r>
      <w:r w:rsidR="0034482B">
        <w:t xml:space="preserve"> which suggests that </w:t>
      </w:r>
      <w:r>
        <w:t xml:space="preserve">VPA decreases from high school to college. </w:t>
      </w:r>
      <w:r w:rsidR="0064753F">
        <w:t xml:space="preserve">However, it is worth noting that Nelson et al. (2007) </w:t>
      </w:r>
      <w:r>
        <w:t xml:space="preserve">also </w:t>
      </w:r>
      <w:r w:rsidR="0064753F">
        <w:t xml:space="preserve">stated </w:t>
      </w:r>
      <w:r>
        <w:t>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7FE333C" w:rsidR="005210E5" w:rsidRDefault="004F35FD">
      <w:r>
        <w:t xml:space="preserve">As mentioned above, all types of exercise do not affect academic performance equally.  Various research studies have evaluated, or found as part of a larger study, the types and dosages at which exercise shows the most beneficial impacts </w:t>
      </w:r>
      <w:r w:rsidR="0064753F">
        <w:t xml:space="preserve">are variable </w:t>
      </w:r>
      <w:r>
        <w:t>(</w:t>
      </w:r>
      <w:r>
        <w:rPr>
          <w:color w:val="000000" w:themeColor="text1"/>
        </w:rPr>
        <w:t xml:space="preserve">Coe et al., 2006; </w:t>
      </w:r>
      <w:r>
        <w:t xml:space="preserve">Fedewa &amp; Ahn, 2011, Pontifex et al. 2009). For instance, Fedewa and Ahn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rsidR="0064753F" w:rsidRPr="00FB45FB">
        <w:t xml:space="preserve">Moreover, </w:t>
      </w:r>
      <w:r w:rsidR="0064753F" w:rsidRPr="0064753F">
        <w:t>i</w:t>
      </w:r>
      <w:r>
        <w:t>n</w:t>
      </w:r>
      <w:r w:rsidR="0064753F">
        <w:t xml:space="preserve"> a study</w:t>
      </w:r>
      <w: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t xml:space="preserve">In response to this finding, the researchers </w:t>
      </w:r>
      <w:r>
        <w:t>postulate a “threshold level of physical activity” at which the beneficial impacts of exercise occur</w:t>
      </w:r>
      <w:r w:rsidR="0064753F">
        <w:t xml:space="preserve"> may exist</w:t>
      </w:r>
      <w:r>
        <w:t xml:space="preserve"> (</w:t>
      </w:r>
      <w:r w:rsidR="00E87957">
        <w:t>p.</w:t>
      </w:r>
      <w:r>
        <w:t xml:space="preserve"> 1517).</w:t>
      </w:r>
    </w:p>
    <w:p w14:paraId="652219E6" w14:textId="3AFA94F9" w:rsidR="005210E5" w:rsidRDefault="004F35FD">
      <w:pPr>
        <w:rPr>
          <w:rFonts w:asciiTheme="majorHAnsi" w:hAnsiTheme="majorHAnsi" w:cstheme="majorHAnsi"/>
          <w:color w:val="000000"/>
          <w:kern w:val="0"/>
        </w:rPr>
      </w:pPr>
      <w:r>
        <w:rPr>
          <w:rFonts w:cstheme="majorHAnsi"/>
          <w:color w:val="000000"/>
          <w:kern w:val="0"/>
        </w:rPr>
        <w:t xml:space="preserve">In </w:t>
      </w:r>
      <w:r w:rsidR="0064753F">
        <w:rPr>
          <w:rFonts w:cstheme="majorHAnsi"/>
          <w:color w:val="000000"/>
          <w:kern w:val="0"/>
        </w:rPr>
        <w:t>a study</w:t>
      </w:r>
      <w:r>
        <w:rPr>
          <w:rFonts w:cstheme="majorHAnsi"/>
          <w:color w:val="000000"/>
          <w:kern w:val="0"/>
        </w:rPr>
        <w:t xml:space="preserve"> by Galper et al. (2006) </w:t>
      </w:r>
      <w:r w:rsidR="0064753F">
        <w:rPr>
          <w:rFonts w:cstheme="majorHAnsi"/>
          <w:color w:val="000000"/>
          <w:kern w:val="0"/>
        </w:rPr>
        <w:t xml:space="preserve">that evaluated </w:t>
      </w:r>
      <w:r>
        <w:rPr>
          <w:rFonts w:cstheme="majorHAnsi"/>
          <w:color w:val="000000"/>
          <w:kern w:val="0"/>
        </w:rPr>
        <w:t>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w:t>
      </w:r>
      <w:r w:rsidR="0064753F">
        <w:rPr>
          <w:rFonts w:cstheme="majorHAnsi"/>
          <w:color w:val="000000"/>
          <w:kern w:val="0"/>
        </w:rPr>
        <w:t xml:space="preserve"> levels,</w:t>
      </w:r>
      <w:r>
        <w:rPr>
          <w:rFonts w:cstheme="majorHAnsi"/>
          <w:color w:val="000000"/>
          <w:kern w:val="0"/>
        </w:rPr>
        <w:t xml:space="preserve"> based on miles per week of walking, jogging, and running.  Although a dose-response was seen for the effects of physical activity level, </w:t>
      </w:r>
      <w:r w:rsidR="0064753F">
        <w:rPr>
          <w:rFonts w:cstheme="majorHAnsi"/>
          <w:color w:val="000000"/>
          <w:kern w:val="0"/>
        </w:rPr>
        <w:t xml:space="preserve">Galper et al. (2006) </w:t>
      </w:r>
      <w:r>
        <w:rPr>
          <w:rFonts w:cstheme="majorHAnsi"/>
          <w:color w:val="000000"/>
          <w:kern w:val="0"/>
        </w:rPr>
        <w:t xml:space="preserve">found no significant differences between the sufficiently active and highly active groups when it came to the impact </w:t>
      </w:r>
      <w:r w:rsidR="0064753F">
        <w:rPr>
          <w:rFonts w:cstheme="majorHAnsi"/>
          <w:color w:val="000000"/>
          <w:kern w:val="0"/>
        </w:rPr>
        <w:t xml:space="preserve">of activity </w:t>
      </w:r>
      <w:r>
        <w:rPr>
          <w:rFonts w:cstheme="majorHAnsi"/>
          <w:color w:val="000000"/>
          <w:kern w:val="0"/>
        </w:rPr>
        <w:t xml:space="preserve">on depressive </w:t>
      </w:r>
      <w:r>
        <w:rPr>
          <w:rFonts w:cstheme="majorHAnsi"/>
          <w:color w:val="000000"/>
          <w:kern w:val="0"/>
        </w:rPr>
        <w:lastRenderedPageBreak/>
        <w:t xml:space="preserve">symptoms and emotional well-being. </w:t>
      </w:r>
      <w:r w:rsidR="0064753F">
        <w:rPr>
          <w:rFonts w:cstheme="majorHAnsi"/>
          <w:color w:val="000000"/>
          <w:kern w:val="0"/>
        </w:rPr>
        <w:t>In light of this finding, t</w:t>
      </w:r>
      <w:r>
        <w:rPr>
          <w:rFonts w:cstheme="majorHAnsi"/>
          <w:color w:val="000000"/>
          <w:kern w:val="0"/>
        </w:rPr>
        <w:t>he</w:t>
      </w:r>
      <w:r w:rsidR="0064753F">
        <w:rPr>
          <w:rFonts w:cstheme="majorHAnsi"/>
          <w:color w:val="000000"/>
          <w:kern w:val="0"/>
        </w:rPr>
        <w:t xml:space="preserve"> authors</w:t>
      </w:r>
      <w:r>
        <w:rPr>
          <w:rFonts w:cstheme="majorHAnsi"/>
          <w:color w:val="000000"/>
          <w:kern w:val="0"/>
        </w:rPr>
        <w:t xml:space="preserve"> theorize that the dose-response reaches a plateau at the equivalent of 30 minutes of (almost) daily aerobic activity.</w:t>
      </w:r>
    </w:p>
    <w:p w14:paraId="68488B1B" w14:textId="77777777" w:rsidR="005210E5" w:rsidRDefault="004F35FD">
      <w:pPr>
        <w:rPr>
          <w:color w:val="000000" w:themeColor="text1"/>
        </w:rPr>
      </w:pPr>
      <w: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0B9EC4F7" w14:textId="77777777" w:rsidR="005210E5" w:rsidRDefault="004F35FD">
      <w:pPr>
        <w:ind w:firstLine="0"/>
        <w:rPr>
          <w:b/>
        </w:rPr>
      </w:pPr>
      <w:r>
        <w:rPr>
          <w:b/>
        </w:rPr>
        <w:t>Exercise and Self-Esteem</w:t>
      </w:r>
    </w:p>
    <w:p w14:paraId="64F6FCAA" w14:textId="395B370D" w:rsidR="005210E5" w:rsidRDefault="004F35FD">
      <w:pPr>
        <w:ind w:firstLine="0"/>
      </w:pPr>
      <w:r>
        <w:tab/>
        <w:t>One of the four factors of Academic Engagement identified by Handelsman et al. (2005) is “performance engagement” and a component of th</w:t>
      </w:r>
      <w:r w:rsidR="000F66A1">
        <w:t>is</w:t>
      </w:r>
      <w:r>
        <w:t xml:space="preserve"> is “being confident that I can learn and do well in the class.”  Self-esteem is intrinsically linked to self-confidence. The effects of exercise on global self-esteem were evaluated in a study by Spence et al. (2005).  The</w:t>
      </w:r>
      <w:r w:rsidR="000F66A1">
        <w:t xml:space="preserve"> researchers in this study</w:t>
      </w:r>
      <w:r>
        <w:t xml:space="preserve"> did a quantitative review of the literature and found a small but significant increase in self-esteem associated with exercise and a larger effect size when there were significant changes in physical fitness.  </w:t>
      </w:r>
    </w:p>
    <w:p w14:paraId="7247E3CA" w14:textId="77BB0DD8" w:rsidR="005210E5" w:rsidRDefault="004F35FD">
      <w:pPr>
        <w:ind w:firstLine="0"/>
        <w:rPr>
          <w:color w:val="FF0000"/>
        </w:rPr>
      </w:pPr>
      <w:r>
        <w:tab/>
      </w:r>
      <w:r w:rsidR="000F66A1">
        <w:t xml:space="preserve">A study by </w:t>
      </w:r>
      <w:r>
        <w:t>Kristjansson et al. (2008), showed a positive correlation between physical activity and academic achievement</w:t>
      </w:r>
      <w:r w:rsidR="000F66A1">
        <w:t xml:space="preserve"> as well as </w:t>
      </w:r>
      <w:r>
        <w:t xml:space="preserve">a similar link between physical activity and increased self-esteem in a </w:t>
      </w:r>
      <w:r w:rsidR="000F66A1">
        <w:t xml:space="preserve">population of </w:t>
      </w:r>
      <w:r>
        <w:t xml:space="preserve">adolescents in Iceland. However, confirming the skepticism of Shephard (1996), </w:t>
      </w:r>
      <w:r w:rsidR="000F66A1">
        <w:t>Kristjansson et al. (2008)</w:t>
      </w:r>
      <w:r>
        <w:t xml:space="preserve"> found that self-esteem was a weak mediator of the relationship between physical activity and increased academic performance, stating</w:t>
      </w:r>
      <w:r w:rsidR="000F66A1">
        <w:t xml:space="preserve"> that:</w:t>
      </w:r>
      <w:r>
        <w:t xml:space="preserve"> “</w:t>
      </w:r>
      <w:r w:rsidR="00D83B45">
        <w:rPr>
          <w:rFonts w:ascii="Times-Roman" w:hAnsi="Times-Roman" w:cs="Times-Roman"/>
          <w:kern w:val="0"/>
        </w:rPr>
        <w:t>The</w:t>
      </w:r>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w:t>
      </w:r>
      <w:r w:rsidR="000F66A1">
        <w:t xml:space="preserve"> previously mentioned </w:t>
      </w:r>
      <w:r w:rsidR="000F66A1">
        <w:lastRenderedPageBreak/>
        <w:t>authors</w:t>
      </w:r>
      <w:r>
        <w:t xml:space="preserve"> claim that self-esteem</w:t>
      </w:r>
      <w:r w:rsidR="000F66A1">
        <w:t xml:space="preserve"> not mediating the aforementioned relationship</w:t>
      </w:r>
      <w:r>
        <w:t xml:space="preserve">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107536D9"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 study</w:t>
      </w:r>
      <w:r w:rsidR="00521F16">
        <w:t xml:space="preserve"> on adults age 18-65</w:t>
      </w:r>
      <w:r>
        <w:t xml:space="preserve"> indicated</w:t>
      </w:r>
      <w:r w:rsidR="005B3168">
        <w:t xml:space="preserve"> that</w:t>
      </w:r>
      <w:r>
        <w:t xml:space="preserve"> a 12-session aerobic exercise intervention improved the symptoms of PTSD, anxiety, and depression</w:t>
      </w:r>
      <w:r w:rsidR="00521F16" w:rsidRPr="00521F16">
        <w:t xml:space="preserve"> </w:t>
      </w:r>
      <w:r w:rsidR="00521F16">
        <w:t>(Manger &amp; Motta, 2005)</w:t>
      </w:r>
      <w:r>
        <w:t>.  Moreover, a study by Puterman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xml:space="preserve">. </w:t>
      </w:r>
      <w:r w:rsidR="005B3168">
        <w:rPr>
          <w:rFonts w:cstheme="majorHAnsi"/>
          <w:shd w:val="clear" w:color="auto" w:fill="FFFFFF"/>
        </w:rPr>
        <w:t>In this study, the</w:t>
      </w:r>
      <w:r>
        <w:rPr>
          <w:rFonts w:cstheme="majorHAnsi"/>
          <w:shd w:val="clear" w:color="auto" w:fill="FFFFFF"/>
        </w:rPr>
        <w:t xml:space="preserv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w:t>
      </w:r>
      <w:r w:rsidR="005B3168">
        <w:rPr>
          <w:rFonts w:cstheme="majorHAnsi"/>
          <w:shd w:val="clear" w:color="auto" w:fill="FFFFFF"/>
        </w:rPr>
        <w:t>Furthermore, a</w:t>
      </w:r>
      <w:r>
        <w:rPr>
          <w:rFonts w:cstheme="majorHAnsi"/>
          <w:shd w:val="clear" w:color="auto" w:fill="FFFFFF"/>
        </w:rPr>
        <w:t xml:space="preserve">nother study by VanKim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14123F" w:rsidRDefault="005B3168" w:rsidP="0014123F">
      <w:pPr>
        <w:ind w:firstLine="0"/>
        <w:rPr>
          <w:b/>
        </w:rPr>
      </w:pPr>
      <w:r w:rsidRPr="0014123F">
        <w:rPr>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t>Considering the previous empirical findings and scholarly literature, t</w:t>
      </w:r>
      <w:r w:rsidR="004F35FD">
        <w:t xml:space="preserve">he current study investigates how the self-care practices of sleep hygiene and physical activity </w:t>
      </w:r>
      <w:r w:rsidR="00CB6B1D">
        <w:t>mediate/</w:t>
      </w:r>
      <w:r w:rsidR="004F35FD">
        <w:t>moderate the relationship between stress and academic engagement</w:t>
      </w:r>
      <w:r>
        <w:t xml:space="preserve"> as well as </w:t>
      </w:r>
      <w:r w:rsidR="00CB6B1D">
        <w:t>which variables are most predictive of AE and its factors</w:t>
      </w:r>
      <w:r w:rsidR="004F35FD">
        <w:t>.  Research has shown that academic engagement is correlated with positive outcomes for achievement and school completion (</w:t>
      </w:r>
      <w:r>
        <w:t xml:space="preserve">e.g., </w:t>
      </w:r>
      <w:r w:rsidR="004F35FD">
        <w:t xml:space="preserve">Finn &amp; Rock, 1997; </w:t>
      </w:r>
      <w:r w:rsidR="004F35FD">
        <w:rPr>
          <w:rFonts w:eastAsia="Times New Roman" w:cs="Times New Roman"/>
          <w:kern w:val="0"/>
          <w:lang w:eastAsia="en-US"/>
        </w:rPr>
        <w:lastRenderedPageBreak/>
        <w:t>Fredricks, Blumenfeld,</w:t>
      </w:r>
      <w:r w:rsidR="007D4D38">
        <w:rPr>
          <w:rFonts w:eastAsia="Times New Roman" w:cs="Times New Roman"/>
          <w:kern w:val="0"/>
          <w:lang w:eastAsia="en-US"/>
        </w:rPr>
        <w:t xml:space="preserve"> &amp;</w:t>
      </w:r>
      <w:r w:rsidR="004F35FD">
        <w:rPr>
          <w:rFonts w:eastAsia="Times New Roman" w:cs="Times New Roman"/>
          <w:kern w:val="0"/>
          <w:lang w:eastAsia="en-US"/>
        </w:rPr>
        <w:t xml:space="preserve"> Paris, 2004)</w:t>
      </w:r>
      <w:r w:rsidR="004F35FD">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w:t>
      </w:r>
      <w:commentRangeStart w:id="49"/>
      <w:r>
        <w:t xml:space="preserve">current </w:t>
      </w:r>
      <w:r w:rsidR="005B3168">
        <w:t>study includes p</w:t>
      </w:r>
      <w:r w:rsidR="004F35FD">
        <w:t>reviously collected data</w:t>
      </w:r>
      <w:commentRangeEnd w:id="49"/>
      <w:r w:rsidR="00C34C5D">
        <w:rPr>
          <w:rStyle w:val="CommentReference"/>
        </w:rPr>
        <w:commentReference w:id="49"/>
      </w:r>
      <w:r w:rsidR="004F35FD">
        <w:t>.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1C9D3D45"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Participants were asked to complete all questionnaire answers on a Scantron sheet and return them during the next class period.  The participants were instructed to include their names only on the consent form, and on no other documents. All study procedures</w:t>
      </w:r>
      <w:r w:rsidR="00970299">
        <w:t xml:space="preserve"> were approved by the U</w:t>
      </w:r>
      <w:r w:rsidR="005B3168">
        <w:t>niversity</w:t>
      </w:r>
      <w:r w:rsidR="00970299">
        <w:t xml:space="preserve"> of Florida</w:t>
      </w:r>
      <w:r w:rsidR="005B3168">
        <w:t xml:space="preserve"> </w:t>
      </w:r>
      <w:r w:rsidR="005B3168">
        <w:lastRenderedPageBreak/>
        <w:t>IRB</w:t>
      </w:r>
      <w:r w:rsidR="00E358EE">
        <w:t>. T</w:t>
      </w:r>
      <w:r w:rsidR="00970299">
        <w:t>he University of Arizona IRB determined that a human subjects review was not required for the current study.</w:t>
      </w:r>
    </w:p>
    <w:p w14:paraId="5A767D40" w14:textId="77777777" w:rsidR="005210E5" w:rsidRDefault="004F35FD">
      <w:pPr>
        <w:ind w:firstLine="0"/>
        <w:rPr>
          <w:rFonts w:ascii="Times New Roman" w:hAnsi="Times New Roman"/>
          <w:b/>
        </w:rPr>
      </w:pPr>
      <w:r>
        <w:rPr>
          <w:b/>
        </w:rPr>
        <w:t>Measures</w:t>
      </w:r>
    </w:p>
    <w:p w14:paraId="0EAFE0D6" w14:textId="0FBDADC6" w:rsidR="005210E5" w:rsidRDefault="004F35FD">
      <w:pPr>
        <w:rPr>
          <w:rFonts w:ascii="Times New Roman" w:hAnsi="Times New Roman"/>
        </w:rPr>
      </w:pPr>
      <w:r>
        <w:t xml:space="preserve"> The </w:t>
      </w:r>
      <w:del w:id="50" w:author="yoonjina@gmail.com" w:date="2018-06-20T10:09:00Z">
        <w:r w:rsidDel="00C34C5D">
          <w:delText>included question</w:delText>
        </w:r>
      </w:del>
      <w:ins w:id="51" w:author="yoonjina@gmail.com" w:date="2018-06-20T10:09:00Z">
        <w:r w:rsidR="00C34C5D">
          <w:t xml:space="preserve">following </w:t>
        </w:r>
      </w:ins>
      <w:ins w:id="52" w:author="yoonjina@gmail.com" w:date="2018-06-20T10:11:00Z">
        <w:r w:rsidR="00C34C5D">
          <w:t>instruments</w:t>
        </w:r>
      </w:ins>
      <w:ins w:id="53" w:author="yoonjina@gmail.com" w:date="2018-06-20T10:09:00Z">
        <w:r w:rsidR="00C34C5D">
          <w:t xml:space="preserve"> were used: </w:t>
        </w:r>
      </w:ins>
      <w:del w:id="54" w:author="yoonjina@gmail.com" w:date="2018-06-20T10:11:00Z">
        <w:r w:rsidDel="00C34C5D">
          <w:delText xml:space="preserve">naires were meant to determine the following: student’s demographics including age, ethnicity, class standing, and gender; </w:delText>
        </w:r>
      </w:del>
      <w:r>
        <w:t xml:space="preserve">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ins w:id="55" w:author="yoonjina@gmail.com" w:date="2018-06-20T10:10:00Z">
        <w:r w:rsidR="00C34C5D">
          <w:t xml:space="preserve">In addition, a demographic questionnaire included </w:t>
        </w:r>
      </w:ins>
      <w:ins w:id="56" w:author="yoonjina@gmail.com" w:date="2018-06-20T10:11:00Z">
        <w:r w:rsidR="00C34C5D">
          <w:t>age, ethnicity, class standing, and gender</w:t>
        </w:r>
      </w:ins>
    </w:p>
    <w:p w14:paraId="0C512A64" w14:textId="0C12015E"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w:t>
      </w:r>
      <w:ins w:id="57" w:author="yoonjina@gmail.com" w:date="2018-06-20T10:12:00Z">
        <w:r w:rsidR="00C34C5D">
          <w:rPr>
            <w:color w:val="000000" w:themeColor="text1"/>
          </w:rPr>
          <w:t>.</w:t>
        </w:r>
      </w:ins>
      <w:r>
        <w:rPr>
          <w:color w:val="000000" w:themeColor="text1"/>
        </w:rPr>
        <w:t>,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xml:space="preserve">. Each </w:t>
      </w:r>
      <w:del w:id="58" w:author="yoonjina@gmail.com" w:date="2018-06-20T10:12:00Z">
        <w:r w:rsidDel="00C34C5D">
          <w:rPr>
            <w:color w:val="000000" w:themeColor="text1"/>
          </w:rPr>
          <w:delText xml:space="preserve">student’s </w:delText>
        </w:r>
      </w:del>
      <w:ins w:id="59" w:author="yoonjina@gmail.com" w:date="2018-06-20T10:12:00Z">
        <w:r w:rsidR="00C34C5D">
          <w:rPr>
            <w:color w:val="000000" w:themeColor="text1"/>
          </w:rPr>
          <w:t xml:space="preserve">participant’s </w:t>
        </w:r>
      </w:ins>
      <w:r>
        <w:rPr>
          <w:color w:val="000000" w:themeColor="text1"/>
        </w:rPr>
        <w:t>score is a total sum of stressful life events ranging from 0-82.</w:t>
      </w:r>
      <w:ins w:id="60" w:author="yoonjina@gmail.com" w:date="2018-06-20T10:12:00Z">
        <w:r w:rsidR="00C34C5D">
          <w:rPr>
            <w:color w:val="000000" w:themeColor="text1"/>
          </w:rPr>
          <w:t xml:space="preserve"> Alpha?</w:t>
        </w:r>
      </w:ins>
    </w:p>
    <w:p w14:paraId="20D3FE18" w14:textId="0AC479CA"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w:t>
      </w:r>
      <w:ins w:id="61" w:author="yoonjina@gmail.com" w:date="2018-06-20T10:14:00Z">
        <w:r w:rsidR="00845D06">
          <w:rPr>
            <w:rFonts w:cstheme="majorHAnsi"/>
            <w:color w:val="000000"/>
            <w:kern w:val="0"/>
          </w:rPr>
          <w:t>,</w:t>
        </w:r>
      </w:ins>
      <w:r>
        <w:rPr>
          <w:rFonts w:cstheme="majorHAnsi"/>
          <w:color w:val="000000"/>
          <w:kern w:val="0"/>
        </w:rPr>
        <w:t xml:space="preserve">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2E80FF8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w:t>
      </w:r>
      <w:r>
        <w:rPr>
          <w:color w:val="000000" w:themeColor="text1"/>
        </w:rPr>
        <w:lastRenderedPageBreak/>
        <w:t xml:space="preserve">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 xml:space="preserve">Additionally, </w:t>
      </w:r>
      <w:del w:id="62" w:author="yoonjina@gmail.com" w:date="2018-06-20T10:14:00Z">
        <w:r w:rsidR="00401D1B" w:rsidDel="00845D06">
          <w:rPr>
            <w:color w:val="000000" w:themeColor="text1"/>
          </w:rPr>
          <w:delText xml:space="preserve">a study by </w:delText>
        </w:r>
      </w:del>
      <w:r w:rsidR="00401D1B">
        <w:rPr>
          <w:color w:val="000000" w:themeColor="text1"/>
        </w:rPr>
        <w:t>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 xml:space="preserve">engagement scores range from 23-115, while score ranges for the </w:t>
      </w:r>
      <w:r w:rsidR="00A067FF">
        <w:lastRenderedPageBreak/>
        <w:t>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38C1CD4B" w14:textId="53BC8D94" w:rsidR="006C12B0" w:rsidRPr="00916898"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64B8798A" w:rsidR="00BF242F" w:rsidRPr="00292ED7" w:rsidRDefault="001D5B1C" w:rsidP="001D5B1C">
      <w:pPr>
        <w:rPr>
          <w:color w:val="FF0000"/>
        </w:rPr>
      </w:pPr>
      <w:commentRangeStart w:id="63"/>
      <w:r>
        <w:rPr>
          <w:color w:val="000000" w:themeColor="text1"/>
        </w:rPr>
        <w:t>For</w:t>
      </w:r>
      <w:commentRangeEnd w:id="63"/>
      <w:r w:rsidR="00845D06">
        <w:rPr>
          <w:rStyle w:val="CommentReference"/>
        </w:rPr>
        <w:commentReference w:id="63"/>
      </w:r>
      <w:r>
        <w:rPr>
          <w:color w:val="000000" w:themeColor="text1"/>
        </w:rPr>
        <w:t xml:space="preserve"> all analyses described below, </w:t>
      </w:r>
      <w:r w:rsidR="00BE48D4">
        <w:rPr>
          <w:color w:val="000000" w:themeColor="text1"/>
        </w:rPr>
        <w:t xml:space="preserve">the regression assumptions of </w:t>
      </w:r>
      <w:r>
        <w:rPr>
          <w:color w:val="000000" w:themeColor="text1"/>
        </w:rPr>
        <w:t xml:space="preserve">homogeneity, normality, and independence of residuals were evaluated and addressed where relevant. </w:t>
      </w:r>
      <w:r w:rsidR="00BE48D4">
        <w:rPr>
          <w:color w:val="000000" w:themeColor="text1"/>
        </w:rPr>
        <w:t xml:space="preserve">Issues with multicollinearity and high leverage data points (outliers) were also evaluated for each model. </w:t>
      </w:r>
      <w:r>
        <w:rPr>
          <w:color w:val="000000" w:themeColor="text1"/>
        </w:rPr>
        <w:t>In regard to high leverage data points, respondent #33 was removed from the data set before</w:t>
      </w:r>
      <w:r w:rsidR="00CE4187">
        <w:rPr>
          <w:color w:val="000000" w:themeColor="text1"/>
        </w:rPr>
        <w:t xml:space="preserve"> inferential testing because this case appeared to be </w:t>
      </w:r>
      <w:r w:rsidR="0035762C">
        <w:rPr>
          <w:color w:val="000000" w:themeColor="text1"/>
        </w:rPr>
        <w:t>a significant outlier</w:t>
      </w:r>
      <w:r w:rsidR="00CE59CE">
        <w:rPr>
          <w:color w:val="000000" w:themeColor="text1"/>
        </w:rPr>
        <w:t xml:space="preserve"> a</w:t>
      </w:r>
      <w:r w:rsidR="00CE4187">
        <w:rPr>
          <w:color w:val="000000" w:themeColor="text1"/>
        </w:rPr>
        <w:t>s it</w:t>
      </w:r>
      <w:r w:rsidR="00CE59CE">
        <w:rPr>
          <w:color w:val="000000" w:themeColor="text1"/>
        </w:rPr>
        <w:t xml:space="preserve"> exhibited large Cook’s distance </w:t>
      </w:r>
      <w:r w:rsidR="00CE4187">
        <w:rPr>
          <w:color w:val="000000" w:themeColor="text1"/>
        </w:rPr>
        <w:t xml:space="preserve">estimate values </w:t>
      </w:r>
      <w:r w:rsidR="00CE59CE">
        <w:rPr>
          <w:color w:val="000000" w:themeColor="text1"/>
        </w:rPr>
        <w:t>in multiple analyses</w:t>
      </w:r>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CE4187">
        <w:rPr>
          <w:color w:val="000000" w:themeColor="text1"/>
        </w:rPr>
        <w:t xml:space="preserve"> who may have engaged in random responding to study items. </w:t>
      </w:r>
      <w:r w:rsidR="00292ED7">
        <w:rPr>
          <w:color w:val="000000" w:themeColor="text1"/>
        </w:rPr>
        <w:t xml:space="preserve">  </w:t>
      </w:r>
    </w:p>
    <w:p w14:paraId="7EA55283" w14:textId="25D84413" w:rsidR="009074EA" w:rsidRPr="0011249D" w:rsidRDefault="00CE59CE" w:rsidP="009074EA">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00D824DF"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00D824DF" w:rsidRPr="0011249D">
        <w:rPr>
          <w:rFonts w:ascii="Times New Roman" w:eastAsia="Times New Roman" w:hAnsi="Times New Roman" w:cs="Times New Roman" w:hint="cs"/>
          <w:color w:val="000000" w:themeColor="text1"/>
        </w:rPr>
        <w:t xml:space="preserve"> </w:t>
      </w:r>
      <w:r w:rsidR="00D824DF" w:rsidRPr="0011249D">
        <w:rPr>
          <w:rFonts w:ascii="Times New Roman" w:eastAsia="Times New Roman" w:hAnsi="Times New Roman" w:cs="Times New Roman"/>
          <w:color w:val="000000" w:themeColor="text1"/>
        </w:rPr>
        <w:t xml:space="preserve">was </w:t>
      </w:r>
      <w:r w:rsidRPr="0011249D">
        <w:rPr>
          <w:rFonts w:ascii="Times New Roman" w:eastAsia="Times New Roman" w:hAnsi="Times New Roman" w:cs="Times New Roman"/>
          <w:color w:val="000000" w:themeColor="text1"/>
        </w:rPr>
        <w:t>applied</w:t>
      </w:r>
      <w:r w:rsidR="00D824DF" w:rsidRPr="0011249D">
        <w:rPr>
          <w:rFonts w:ascii="Times New Roman" w:eastAsia="Times New Roman" w:hAnsi="Times New Roman" w:cs="Times New Roman"/>
          <w:color w:val="000000" w:themeColor="text1"/>
        </w:rPr>
        <w:t xml:space="preserve"> </w:t>
      </w:r>
      <w:r w:rsidR="00D824DF"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00D824DF" w:rsidRPr="0011249D">
        <w:rPr>
          <w:rFonts w:ascii="Times New Roman" w:eastAsia="Times New Roman" w:hAnsi="Times New Roman" w:cs="Times New Roman" w:hint="cs"/>
          <w:color w:val="000000" w:themeColor="text1"/>
        </w:rPr>
        <w:t xml:space="preserve"> multiple tests</w:t>
      </w:r>
      <w:r w:rsidR="007E7C19" w:rsidRPr="0011249D">
        <w:rPr>
          <w:rFonts w:ascii="Times New Roman" w:eastAsia="Times New Roman" w:hAnsi="Times New Roman" w:cs="Times New Roman"/>
          <w:color w:val="000000" w:themeColor="text1"/>
        </w:rPr>
        <w:t xml:space="preserve"> </w:t>
      </w:r>
      <w:r w:rsidRPr="0011249D">
        <w:rPr>
          <w:rFonts w:ascii="Times New Roman" w:eastAsia="Times New Roman" w:hAnsi="Times New Roman" w:cs="Times New Roman"/>
          <w:color w:val="000000" w:themeColor="text1"/>
        </w:rPr>
        <w:t xml:space="preserve">required </w:t>
      </w:r>
      <w:r w:rsidR="007E7C19" w:rsidRPr="0011249D">
        <w:rPr>
          <w:rFonts w:ascii="Times New Roman" w:eastAsia="Times New Roman" w:hAnsi="Times New Roman" w:cs="Times New Roman"/>
          <w:color w:val="000000" w:themeColor="text1"/>
        </w:rPr>
        <w:t xml:space="preserve">to evaluate </w:t>
      </w:r>
      <w:r w:rsidRPr="0011249D">
        <w:rPr>
          <w:rFonts w:ascii="Times New Roman" w:eastAsia="Times New Roman" w:hAnsi="Times New Roman" w:cs="Times New Roman"/>
          <w:color w:val="000000" w:themeColor="text1"/>
        </w:rPr>
        <w:t>each sub-factor of Academic Engagement</w:t>
      </w:r>
      <w:r w:rsidR="00D824DF" w:rsidRPr="0011249D">
        <w:rPr>
          <w:rFonts w:ascii="Times New Roman" w:eastAsia="Times New Roman" w:hAnsi="Times New Roman" w:cs="Times New Roman" w:hint="cs"/>
          <w:color w:val="000000" w:themeColor="text1"/>
        </w:rPr>
        <w:t>, a</w:t>
      </w:r>
      <w:r w:rsidR="007E7C19" w:rsidRPr="0011249D">
        <w:rPr>
          <w:rFonts w:ascii="Times New Roman" w:eastAsia="Times New Roman" w:hAnsi="Times New Roman" w:cs="Times New Roman" w:hint="cs"/>
          <w:color w:val="000000" w:themeColor="text1"/>
        </w:rPr>
        <w:t>nd subsequent alpha inflation. S</w:t>
      </w:r>
      <w:r w:rsidR="00D824DF" w:rsidRPr="0011249D">
        <w:rPr>
          <w:rFonts w:ascii="Times New Roman" w:eastAsia="Times New Roman" w:hAnsi="Times New Roman" w:cs="Times New Roman" w:hint="cs"/>
          <w:color w:val="000000" w:themeColor="text1"/>
        </w:rPr>
        <w:t>et</w:t>
      </w:r>
      <w:r w:rsidR="007E7C19" w:rsidRPr="0011249D">
        <w:rPr>
          <w:rFonts w:ascii="Times New Roman" w:eastAsia="Times New Roman" w:hAnsi="Times New Roman" w:cs="Times New Roman"/>
          <w:color w:val="000000" w:themeColor="text1"/>
        </w:rPr>
        <w:t>ting levels of significance to</w:t>
      </w:r>
      <w:r w:rsidR="00D824DF" w:rsidRPr="00DE7ECA">
        <w:rPr>
          <w:rFonts w:ascii="Times New Roman" w:eastAsia="Times New Roman" w:hAnsi="Times New Roman" w:cs="Times New Roman"/>
          <w:i/>
          <w:color w:val="000000" w:themeColor="text1"/>
        </w:rPr>
        <w:t xml:space="preserve"> p</w:t>
      </w:r>
      <w:r w:rsidR="00D824DF" w:rsidRPr="0011249D">
        <w:rPr>
          <w:rFonts w:ascii="Times New Roman" w:eastAsia="Times New Roman" w:hAnsi="Times New Roman" w:cs="Times New Roman" w:hint="cs"/>
          <w:color w:val="000000" w:themeColor="text1"/>
        </w:rPr>
        <w:t xml:space="preserve">=.01 or lower would be equivalent to </w:t>
      </w:r>
      <w:r w:rsidR="00D824DF" w:rsidRPr="00DE7ECA">
        <w:rPr>
          <w:rFonts w:ascii="Times New Roman" w:eastAsia="Times New Roman" w:hAnsi="Times New Roman" w:cs="Times New Roman"/>
          <w:i/>
          <w:color w:val="000000" w:themeColor="text1"/>
        </w:rPr>
        <w:t>p</w:t>
      </w:r>
      <w:r w:rsidR="00D824DF" w:rsidRPr="0011249D">
        <w:rPr>
          <w:rFonts w:ascii="Times New Roman" w:eastAsia="Times New Roman" w:hAnsi="Times New Roman" w:cs="Times New Roman" w:hint="cs"/>
          <w:color w:val="000000" w:themeColor="text1"/>
        </w:rPr>
        <w:t xml:space="preserve">=.05 </w:t>
      </w:r>
      <w:r w:rsidR="007E7C19" w:rsidRPr="0011249D">
        <w:rPr>
          <w:rFonts w:ascii="Times New Roman" w:eastAsia="Times New Roman" w:hAnsi="Times New Roman" w:cs="Times New Roman"/>
          <w:color w:val="000000" w:themeColor="text1"/>
        </w:rPr>
        <w:t xml:space="preserve">or lower </w:t>
      </w:r>
      <w:r w:rsidR="00D824DF" w:rsidRPr="0011249D">
        <w:rPr>
          <w:rFonts w:ascii="Times New Roman" w:eastAsia="Times New Roman" w:hAnsi="Times New Roman" w:cs="Times New Roman" w:hint="cs"/>
          <w:color w:val="000000" w:themeColor="text1"/>
        </w:rPr>
        <w:t xml:space="preserve">with the five </w:t>
      </w:r>
      <w:r w:rsidR="0011249D"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color w:val="000000" w:themeColor="text1"/>
        </w:rPr>
        <w:t xml:space="preserve">cademic </w:t>
      </w:r>
      <w:r w:rsidR="0011249D" w:rsidRPr="0011249D">
        <w:rPr>
          <w:rFonts w:ascii="Times New Roman" w:eastAsia="Times New Roman" w:hAnsi="Times New Roman" w:cs="Times New Roman"/>
          <w:color w:val="000000" w:themeColor="text1"/>
        </w:rPr>
        <w:t>e</w:t>
      </w:r>
      <w:r w:rsidRPr="0011249D">
        <w:rPr>
          <w:rFonts w:ascii="Times New Roman" w:eastAsia="Times New Roman" w:hAnsi="Times New Roman" w:cs="Times New Roman"/>
          <w:color w:val="000000" w:themeColor="text1"/>
        </w:rPr>
        <w:t>ngagement</w:t>
      </w:r>
      <w:r w:rsidR="0011249D" w:rsidRPr="0011249D">
        <w:rPr>
          <w:rFonts w:ascii="Times New Roman" w:eastAsia="Times New Roman" w:hAnsi="Times New Roman" w:cs="Times New Roman"/>
          <w:color w:val="000000" w:themeColor="text1"/>
        </w:rPr>
        <w:t>s</w:t>
      </w:r>
      <w:r w:rsidR="007E7C19" w:rsidRPr="0011249D">
        <w:rPr>
          <w:rFonts w:ascii="Times New Roman" w:eastAsia="Times New Roman" w:hAnsi="Times New Roman" w:cs="Times New Roman"/>
          <w:color w:val="000000" w:themeColor="text1"/>
        </w:rPr>
        <w:t xml:space="preserve"> used in this study</w:t>
      </w:r>
      <w:r w:rsidR="00D824DF" w:rsidRPr="0011249D">
        <w:rPr>
          <w:rFonts w:ascii="Times New Roman" w:eastAsia="Times New Roman" w:hAnsi="Times New Roman" w:cs="Times New Roman" w:hint="cs"/>
          <w:color w:val="000000" w:themeColor="text1"/>
        </w:rPr>
        <w:t>.</w:t>
      </w:r>
      <w:r w:rsidR="005512EF" w:rsidRPr="0011249D">
        <w:rPr>
          <w:rFonts w:ascii="Times New Roman" w:eastAsia="Times New Roman" w:hAnsi="Times New Roman" w:cs="Times New Roman"/>
          <w:color w:val="000000" w:themeColor="text1"/>
        </w:rPr>
        <w:t xml:space="preserve">  Therefore, </w:t>
      </w:r>
      <w:r w:rsidRPr="0011249D">
        <w:rPr>
          <w:rFonts w:ascii="Times New Roman" w:eastAsia="Times New Roman" w:hAnsi="Times New Roman" w:cs="Times New Roman"/>
          <w:color w:val="000000" w:themeColor="text1"/>
        </w:rPr>
        <w:t xml:space="preserve">a </w:t>
      </w:r>
      <w:r w:rsidR="005512EF"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&lt;</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 xml:space="preserve">0.01 </w:t>
      </w:r>
      <w:r w:rsidRPr="0011249D">
        <w:rPr>
          <w:rFonts w:ascii="Times New Roman" w:eastAsia="Times New Roman" w:hAnsi="Times New Roman" w:cs="Times New Roman"/>
          <w:color w:val="000000" w:themeColor="text1"/>
        </w:rPr>
        <w:t>is considered</w:t>
      </w:r>
      <w:r w:rsidR="005512EF" w:rsidRPr="0011249D">
        <w:rPr>
          <w:rFonts w:ascii="Times New Roman" w:eastAsia="Times New Roman" w:hAnsi="Times New Roman" w:cs="Times New Roman"/>
          <w:color w:val="000000" w:themeColor="text1"/>
        </w:rPr>
        <w:t xml:space="preserve"> significan</w:t>
      </w:r>
      <w:r w:rsidRPr="0011249D">
        <w:rPr>
          <w:rFonts w:ascii="Times New Roman" w:eastAsia="Times New Roman" w:hAnsi="Times New Roman" w:cs="Times New Roman"/>
          <w:color w:val="000000" w:themeColor="text1"/>
        </w:rPr>
        <w:t>t for all analyses</w:t>
      </w:r>
      <w:r w:rsidR="005512EF" w:rsidRPr="0011249D">
        <w:rPr>
          <w:rFonts w:ascii="Times New Roman" w:eastAsia="Times New Roman" w:hAnsi="Times New Roman" w:cs="Times New Roman"/>
          <w:color w:val="000000" w:themeColor="text1"/>
        </w:rPr>
        <w:t>.</w:t>
      </w:r>
      <w:ins w:id="64" w:author="yoonjina@gmail.com" w:date="2018-06-20T10:16:00Z">
        <w:r w:rsidR="00845D06">
          <w:rPr>
            <w:rFonts w:ascii="Times New Roman" w:eastAsia="Times New Roman" w:hAnsi="Times New Roman" w:cs="Times New Roman"/>
            <w:color w:val="000000" w:themeColor="text1"/>
          </w:rPr>
          <w:t xml:space="preserve"> </w:t>
        </w:r>
      </w:ins>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3F382006"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the total number of stressors</w:t>
      </w:r>
      <w:r w:rsidR="009F29DC">
        <w:rPr>
          <w:rFonts w:ascii="Times New Roman" w:hAnsi="Times New Roman" w:cs="Times New Roman"/>
        </w:rPr>
        <w:t>.</w:t>
      </w:r>
      <w:r w:rsidRPr="001D51D3">
        <w:rPr>
          <w:rFonts w:ascii="Times New Roman" w:hAnsi="Times New Roman" w:cs="Times New Roman" w:hint="cs"/>
        </w:rPr>
        <w:t xml:space="preserve">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1348563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ins w:id="65" w:author="yoonjina@gmail.com" w:date="2018-06-20T10:17:00Z">
              <w:r w:rsidR="00845D06">
                <w:rPr>
                  <w:rFonts w:ascii="Arial" w:eastAsia="Times New Roman" w:hAnsi="Arial" w:cs="Arial"/>
                  <w:i/>
                  <w:color w:val="222222"/>
                  <w:sz w:val="19"/>
                  <w:szCs w:val="19"/>
                </w:rPr>
                <w:t>??  use the same font—add percentages in another column or in parenthesis next to n</w:t>
              </w:r>
            </w:ins>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7F2880E"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 xml:space="preserve">The correlations of all main effects with Academic Engagement (AE)/factors </w:t>
      </w:r>
      <w:del w:id="66" w:author="yoonjina@gmail.com" w:date="2018-06-20T10:18:00Z">
        <w:r w:rsidRPr="00883A93" w:rsidDel="00845D06">
          <w:rPr>
            <w:rFonts w:ascii="Times New Roman" w:eastAsia="Times New Roman" w:hAnsi="Times New Roman" w:cs="Times New Roman" w:hint="cs"/>
            <w:color w:val="222222"/>
          </w:rPr>
          <w:delText>can be</w:delText>
        </w:r>
      </w:del>
      <w:ins w:id="67" w:author="yoonjina@gmail.com" w:date="2018-06-20T10:18:00Z">
        <w:r w:rsidR="00845D06">
          <w:rPr>
            <w:rFonts w:ascii="Times New Roman" w:eastAsia="Times New Roman" w:hAnsi="Times New Roman" w:cs="Times New Roman"/>
            <w:color w:val="222222"/>
          </w:rPr>
          <w:t xml:space="preserve">are reported </w:t>
        </w:r>
      </w:ins>
      <w:del w:id="68" w:author="yoonjina@gmail.com" w:date="2018-06-20T10:18:00Z">
        <w:r w:rsidRPr="00883A93" w:rsidDel="00845D06">
          <w:rPr>
            <w:rFonts w:ascii="Times New Roman" w:eastAsia="Times New Roman" w:hAnsi="Times New Roman" w:cs="Times New Roman" w:hint="cs"/>
            <w:color w:val="222222"/>
          </w:rPr>
          <w:delText xml:space="preserve"> found </w:delText>
        </w:r>
      </w:del>
      <w:r w:rsidRPr="00883A93">
        <w:rPr>
          <w:rFonts w:ascii="Times New Roman" w:eastAsia="Times New Roman" w:hAnsi="Times New Roman" w:cs="Times New Roman" w:hint="cs"/>
          <w:color w:val="222222"/>
        </w:rPr>
        <w:t>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xml:space="preserve">.  For total AE, sleep hygiene </w:t>
      </w:r>
      <w:ins w:id="69" w:author="yoonjina@gmail.com" w:date="2018-06-20T10:18:00Z">
        <w:r w:rsidR="00845D06">
          <w:rPr>
            <w:rFonts w:ascii="Times New Roman" w:eastAsia="Times New Roman" w:hAnsi="Times New Roman" w:cs="Times New Roman"/>
            <w:color w:val="222222"/>
          </w:rPr>
          <w:t>wa</w:t>
        </w:r>
      </w:ins>
      <w:del w:id="70" w:author="yoonjina@gmail.com" w:date="2018-06-20T10:18:00Z">
        <w:r w:rsidRPr="00883A93" w:rsidDel="00845D06">
          <w:rPr>
            <w:rFonts w:ascii="Times New Roman" w:eastAsia="Times New Roman" w:hAnsi="Times New Roman" w:cs="Times New Roman" w:hint="cs"/>
            <w:color w:val="222222"/>
          </w:rPr>
          <w:delText>i</w:delText>
        </w:r>
      </w:del>
      <w:r w:rsidRPr="00883A93">
        <w:rPr>
          <w:rFonts w:ascii="Times New Roman" w:eastAsia="Times New Roman" w:hAnsi="Times New Roman" w:cs="Times New Roman" w:hint="cs"/>
          <w:color w:val="222222"/>
        </w:rPr>
        <w:t>s the only significantly correlated independent variable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&lt;.01), and a</w:t>
      </w:r>
      <w:del w:id="71" w:author="yoonjina@gmail.com" w:date="2018-06-20T10:18:00Z">
        <w:r w:rsidRPr="00883A93" w:rsidDel="00845D06">
          <w:rPr>
            <w:rFonts w:ascii="Times New Roman" w:eastAsia="Times New Roman" w:hAnsi="Times New Roman" w:cs="Times New Roman" w:hint="cs"/>
            <w:color w:val="222222"/>
          </w:rPr>
          <w:delText xml:space="preserve"> highly</w:delText>
        </w:r>
      </w:del>
      <w:r w:rsidRPr="00883A93">
        <w:rPr>
          <w:rFonts w:ascii="Times New Roman" w:eastAsia="Times New Roman" w:hAnsi="Times New Roman" w:cs="Times New Roman" w:hint="cs"/>
          <w:color w:val="222222"/>
        </w:rPr>
        <w:t xml:space="preserve"> significant positive association between sleep hygiene and skills AE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&lt;.0001). Sleep hygiene was also positively correlated with the performance AE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 xml:space="preserve">&lt;.01). No significant correlations were </w:t>
      </w:r>
      <w:r w:rsidRPr="00883A93">
        <w:rPr>
          <w:rFonts w:ascii="Times New Roman" w:eastAsia="Times New Roman" w:hAnsi="Times New Roman" w:cs="Times New Roman" w:hint="cs"/>
          <w:color w:val="222222"/>
        </w:rPr>
        <w:lastRenderedPageBreak/>
        <w:t>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994180"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
          <w:p w14:paraId="49B30AE6"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74B5E3B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00EE7666"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5740C51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AD64A1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9E44864" w14:textId="276FBD82"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F1D116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2931B28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7299ABAB"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0C5BB0C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499FDFD" w14:textId="669D245C"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B38113C"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70F9F19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FB693B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5A4E77A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0F501749" w14:textId="65045E23"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2F1F7F8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66B9B21"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92B395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1A42F40E"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15997AD4" w14:textId="3CC8D08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
          <w:p w14:paraId="5BACB880" w14:textId="2BE5282B"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
          <w:p w14:paraId="0C2EDB79" w14:textId="44848B6A"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
          <w:p w14:paraId="7CA663AE" w14:textId="6ACC8E8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64B094B" w14:textId="1B519B18"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1C23B4">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
          <w:p w14:paraId="57B0381E" w14:textId="120FB86F"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E65C7BE" w14:textId="77777777"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3CE7" w:rsidRDefault="00825D87" w:rsidP="00A6507D">
            <w:pPr>
              <w:spacing w:line="240" w:lineRule="auto"/>
              <w:jc w:val="center"/>
              <w:rPr>
                <w:rFonts w:ascii="Arial" w:eastAsia="Times New Roman" w:hAnsi="Arial" w:cs="Arial"/>
                <w:color w:val="000000" w:themeColor="text1"/>
                <w:sz w:val="19"/>
                <w:szCs w:val="19"/>
              </w:rPr>
            </w:pPr>
          </w:p>
        </w:tc>
      </w:tr>
      <w:tr w:rsidR="00825D87" w:rsidRPr="00994180"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
          <w:p w14:paraId="1F639C42" w14:textId="61645A59"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
          <w:p w14:paraId="4B6E4A32" w14:textId="61EAFC65"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
          <w:p w14:paraId="61213F2C" w14:textId="0EE1A4C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
          <w:p w14:paraId="5381611C" w14:textId="017B4A54"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
          <w:p w14:paraId="25775F1E" w14:textId="71DF186F"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
          <w:p w14:paraId="6F88C39C" w14:textId="0E31EDA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14ABCDE1"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0BC160D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07D5150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F11081">
              <w:rPr>
                <w:rFonts w:ascii="Arial" w:eastAsia="Times New Roman" w:hAnsi="Arial" w:cs="Arial"/>
                <w:color w:val="222222"/>
                <w:sz w:val="19"/>
                <w:szCs w:val="19"/>
              </w:rPr>
              <w:t>.180</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40DC900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33A0F4D0"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39314E9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C40B374"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6F22E08C" w:rsidR="00825D87" w:rsidRDefault="00825D87" w:rsidP="003A3CE7">
      <w:pPr>
        <w:shd w:val="clear" w:color="auto" w:fill="FFFFFF"/>
        <w:spacing w:line="240" w:lineRule="auto"/>
        <w:ind w:firstLine="0"/>
        <w:rPr>
          <w:ins w:id="72" w:author="Yoon, Jina - (jinayoon)" w:date="2018-06-21T13:49:00Z"/>
          <w:rFonts w:ascii="Times New Roman" w:eastAsia="Times New Roman" w:hAnsi="Times New Roman" w:cs="Times New Roman"/>
          <w:color w:val="222222"/>
        </w:rPr>
      </w:pPr>
    </w:p>
    <w:p w14:paraId="280D3CA5" w14:textId="25D3E74F" w:rsidR="002A2238" w:rsidRDefault="002A2238" w:rsidP="003A3CE7">
      <w:pPr>
        <w:shd w:val="clear" w:color="auto" w:fill="FFFFFF"/>
        <w:spacing w:line="240" w:lineRule="auto"/>
        <w:ind w:firstLine="0"/>
        <w:rPr>
          <w:ins w:id="73" w:author="Yoon, Jina - (jinayoon)" w:date="2018-06-21T13:49:00Z"/>
          <w:rFonts w:ascii="Times New Roman" w:eastAsia="Times New Roman" w:hAnsi="Times New Roman" w:cs="Times New Roman"/>
          <w:color w:val="222222"/>
        </w:rPr>
      </w:pPr>
      <w:ins w:id="74" w:author="Yoon, Jina - (jinayoon)" w:date="2018-06-21T13:49:00Z">
        <w:r>
          <w:rPr>
            <w:rFonts w:ascii="Times New Roman" w:eastAsia="Times New Roman" w:hAnsi="Times New Roman" w:cs="Times New Roman"/>
            <w:color w:val="222222"/>
          </w:rPr>
          <w:t xml:space="preserve">Why no correlations among AE scores?  </w:t>
        </w:r>
      </w:ins>
    </w:p>
    <w:p w14:paraId="4D5D8CDA" w14:textId="10F5B746" w:rsidR="002A2238" w:rsidRDefault="002A2238" w:rsidP="003A3CE7">
      <w:pPr>
        <w:shd w:val="clear" w:color="auto" w:fill="FFFFFF"/>
        <w:spacing w:line="240" w:lineRule="auto"/>
        <w:ind w:firstLine="0"/>
        <w:rPr>
          <w:ins w:id="75" w:author="Yoon, Jina - (jinayoon)" w:date="2018-06-21T13:51:00Z"/>
          <w:rFonts w:ascii="Times New Roman" w:eastAsia="Times New Roman" w:hAnsi="Times New Roman" w:cs="Times New Roman"/>
          <w:color w:val="222222"/>
        </w:rPr>
      </w:pPr>
      <w:ins w:id="76" w:author="Yoon, Jina - (jinayoon)" w:date="2018-06-21T13:49:00Z">
        <w:r>
          <w:rPr>
            <w:rFonts w:ascii="Times New Roman" w:eastAsia="Times New Roman" w:hAnsi="Times New Roman" w:cs="Times New Roman"/>
            <w:color w:val="222222"/>
          </w:rPr>
          <w:t xml:space="preserve">Round up correlation </w:t>
        </w:r>
      </w:ins>
      <w:ins w:id="77" w:author="Yoon, Jina - (jinayoon)" w:date="2018-06-21T13:50:00Z">
        <w:r>
          <w:rPr>
            <w:rFonts w:ascii="Times New Roman" w:eastAsia="Times New Roman" w:hAnsi="Times New Roman" w:cs="Times New Roman"/>
            <w:color w:val="222222"/>
          </w:rPr>
          <w:t>coefficients</w:t>
        </w:r>
      </w:ins>
      <w:ins w:id="78" w:author="Yoon, Jina - (jinayoon)" w:date="2018-06-21T13:49:00Z">
        <w:r>
          <w:rPr>
            <w:rFonts w:ascii="Times New Roman" w:eastAsia="Times New Roman" w:hAnsi="Times New Roman" w:cs="Times New Roman"/>
            <w:color w:val="222222"/>
          </w:rPr>
          <w:t xml:space="preserve"> </w:t>
        </w:r>
      </w:ins>
      <w:ins w:id="79" w:author="Yoon, Jina - (jinayoon)" w:date="2018-06-21T13:50:00Z">
        <w:r>
          <w:rPr>
            <w:rFonts w:ascii="Times New Roman" w:eastAsia="Times New Roman" w:hAnsi="Times New Roman" w:cs="Times New Roman"/>
            <w:color w:val="222222"/>
          </w:rPr>
          <w:t xml:space="preserve">  to two decimal places---for numbers that can never exceed 1.0, no leading </w:t>
        </w:r>
      </w:ins>
      <w:ins w:id="80" w:author="Yoon, Jina - (jinayoon)" w:date="2018-06-21T13:51:00Z">
        <w:r>
          <w:rPr>
            <w:rFonts w:ascii="Times New Roman" w:eastAsia="Times New Roman" w:hAnsi="Times New Roman" w:cs="Times New Roman"/>
            <w:color w:val="222222"/>
          </w:rPr>
          <w:t xml:space="preserve">zero.  </w:t>
        </w:r>
      </w:ins>
    </w:p>
    <w:p w14:paraId="5075EC0E" w14:textId="5FD732CF" w:rsidR="002A2238" w:rsidRDefault="002A2238" w:rsidP="003A3CE7">
      <w:pPr>
        <w:shd w:val="clear" w:color="auto" w:fill="FFFFFF"/>
        <w:spacing w:line="240" w:lineRule="auto"/>
        <w:ind w:firstLine="0"/>
        <w:rPr>
          <w:ins w:id="81" w:author="Yoon, Jina - (jinayoon)" w:date="2018-06-21T13:51:00Z"/>
          <w:rFonts w:ascii="Times New Roman" w:eastAsia="Times New Roman" w:hAnsi="Times New Roman" w:cs="Times New Roman"/>
          <w:color w:val="222222"/>
        </w:rPr>
      </w:pPr>
      <w:ins w:id="82" w:author="Yoon, Jina - (jinayoon)" w:date="2018-06-21T13:51:00Z">
        <w:r>
          <w:rPr>
            <w:rFonts w:ascii="Times New Roman" w:eastAsia="Times New Roman" w:hAnsi="Times New Roman" w:cs="Times New Roman"/>
            <w:color w:val="222222"/>
          </w:rPr>
          <w:t>For example,  .25, not 0.254.</w:t>
        </w:r>
      </w:ins>
    </w:p>
    <w:p w14:paraId="1F0C7020" w14:textId="584F4C04" w:rsidR="002A2238" w:rsidRDefault="002A2238" w:rsidP="003A3CE7">
      <w:pPr>
        <w:shd w:val="clear" w:color="auto" w:fill="FFFFFF"/>
        <w:spacing w:line="240" w:lineRule="auto"/>
        <w:ind w:firstLine="0"/>
        <w:rPr>
          <w:rFonts w:ascii="Times New Roman" w:eastAsia="Times New Roman" w:hAnsi="Times New Roman" w:cs="Times New Roman"/>
          <w:color w:val="222222"/>
        </w:rPr>
        <w:sectPr w:rsidR="002A2238" w:rsidSect="00825D87">
          <w:pgSz w:w="15840" w:h="12240" w:orient="landscape"/>
          <w:pgMar w:top="1440" w:right="1440" w:bottom="1440" w:left="1440" w:header="720" w:footer="0" w:gutter="0"/>
          <w:cols w:space="720"/>
          <w:formProt w:val="0"/>
          <w:titlePg/>
          <w:docGrid w:linePitch="360"/>
        </w:sectPr>
      </w:pPr>
      <w:ins w:id="83" w:author="Yoon, Jina - (jinayoon)" w:date="2018-06-21T13:56:00Z">
        <w:r>
          <w:rPr>
            <w:rFonts w:ascii="Times New Roman" w:eastAsia="Times New Roman" w:hAnsi="Times New Roman" w:cs="Times New Roman"/>
            <w:color w:val="222222"/>
          </w:rPr>
          <w:t xml:space="preserve">Please change them throughout the </w:t>
        </w:r>
      </w:ins>
      <w:ins w:id="84" w:author="Yoon, Jina - (jinayoon)" w:date="2018-06-21T13:57:00Z">
        <w:r>
          <w:rPr>
            <w:rFonts w:ascii="Times New Roman" w:eastAsia="Times New Roman" w:hAnsi="Times New Roman" w:cs="Times New Roman"/>
            <w:color w:val="222222"/>
          </w:rPr>
          <w:t>dissertation</w:t>
        </w:r>
      </w:ins>
    </w:p>
    <w:p w14:paraId="7E80828F" w14:textId="053C9C8B"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The independent variables of stress and sleep hygiene showed a highly significant correlation (</w:t>
      </w:r>
      <w:r w:rsidRPr="00DE7ECA">
        <w:rPr>
          <w:rFonts w:ascii="Times New Roman" w:eastAsia="Times New Roman" w:hAnsi="Times New Roman" w:cs="Times New Roman"/>
          <w:i/>
          <w:color w:val="222222"/>
        </w:rPr>
        <w:t>p</w:t>
      </w:r>
      <w:r w:rsidR="004B2235">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sidR="004B2235">
        <w:rPr>
          <w:rFonts w:ascii="Times New Roman" w:eastAsia="Times New Roman" w:hAnsi="Times New Roman" w:cs="Times New Roman"/>
          <w:color w:val="222222"/>
        </w:rPr>
        <w:t xml:space="preserve"> </w:t>
      </w:r>
      <w:del w:id="85" w:author="Yoon, Jina - (jinayoon)" w:date="2018-06-21T13:52:00Z">
        <w:r w:rsidR="004B2235" w:rsidDel="002A2238">
          <w:rPr>
            <w:rFonts w:ascii="Times New Roman" w:eastAsia="Times New Roman" w:hAnsi="Times New Roman" w:cs="Times New Roman"/>
            <w:color w:val="222222"/>
          </w:rPr>
          <w:delText>0</w:delText>
        </w:r>
      </w:del>
      <w:r w:rsidRPr="00883A93">
        <w:rPr>
          <w:rFonts w:ascii="Times New Roman" w:eastAsia="Times New Roman" w:hAnsi="Times New Roman" w:cs="Times New Roman" w:hint="cs"/>
          <w:color w:val="222222"/>
        </w:rPr>
        <w:t xml:space="preserve">.0001). </w:t>
      </w:r>
      <w:r w:rsidR="00AC125B">
        <w:rPr>
          <w:color w:val="000000"/>
        </w:rPr>
        <w:t xml:space="preserve">The scores from the three levels of physical activity (strenuous, moderate, mild) were combined using a weighted sum with the individual weights outlined in the work of Godin </w:t>
      </w:r>
      <w:del w:id="86" w:author="Yoon, Jina - (jinayoon)" w:date="2018-06-21T13:52:00Z">
        <w:r w:rsidR="00AC125B" w:rsidDel="002A2238">
          <w:rPr>
            <w:color w:val="000000"/>
          </w:rPr>
          <w:delText xml:space="preserve">&amp; </w:delText>
        </w:r>
      </w:del>
      <w:ins w:id="87" w:author="Yoon, Jina - (jinayoon)" w:date="2018-06-21T13:52:00Z">
        <w:r w:rsidR="002A2238">
          <w:rPr>
            <w:color w:val="000000"/>
          </w:rPr>
          <w:t xml:space="preserve">and </w:t>
        </w:r>
      </w:ins>
      <w:r w:rsidR="00AC125B">
        <w:rPr>
          <w:color w:val="000000"/>
        </w:rPr>
        <w:t>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r w:rsidR="00AC125B">
        <w:t>Fedewa &amp; Ahn, 2011</w:t>
      </w:r>
      <w:r w:rsidR="00AC125B">
        <w:rPr>
          <w:color w:val="000000"/>
        </w:rPr>
        <w:t>). However, when run against overall academic engagement an</w:t>
      </w:r>
      <w:r w:rsidR="00F24988">
        <w:rPr>
          <w:color w:val="000000"/>
        </w:rPr>
        <w:t>d each of the four factors of academic engagement</w:t>
      </w:r>
      <w:r w:rsidR="00AC125B">
        <w:rPr>
          <w:color w:val="000000"/>
        </w:rPr>
        <w:t>, n</w:t>
      </w:r>
      <w:r w:rsidRPr="00883A93">
        <w:rPr>
          <w:rFonts w:ascii="Times New Roman" w:eastAsia="Times New Roman" w:hAnsi="Times New Roman" w:cs="Times New Roman" w:hint="cs"/>
          <w:color w:val="222222"/>
        </w:rPr>
        <w:t>o</w:t>
      </w:r>
      <w:ins w:id="88" w:author="Yoon, Jina - (jinayoon)" w:date="2018-06-21T13:54:00Z">
        <w:r w:rsidR="002A2238">
          <w:rPr>
            <w:rFonts w:ascii="Times New Roman" w:eastAsia="Times New Roman" w:hAnsi="Times New Roman" w:cs="Times New Roman"/>
            <w:color w:val="222222"/>
          </w:rPr>
          <w:t xml:space="preserve"> significant</w:t>
        </w:r>
      </w:ins>
      <w:r w:rsidRPr="00883A93">
        <w:rPr>
          <w:rFonts w:ascii="Times New Roman" w:eastAsia="Times New Roman" w:hAnsi="Times New Roman" w:cs="Times New Roman" w:hint="cs"/>
          <w:color w:val="222222"/>
        </w:rPr>
        <w:t xml:space="preserve"> correlations were found between exercise and any of the included variables</w:t>
      </w:r>
      <w:r w:rsidR="00394638">
        <w:rPr>
          <w:rFonts w:ascii="Times New Roman" w:eastAsia="Times New Roman" w:hAnsi="Times New Roman" w:cs="Times New Roman"/>
          <w:color w:val="222222"/>
        </w:rPr>
        <w:t>.</w:t>
      </w:r>
    </w:p>
    <w:p w14:paraId="33FE9BF3" w14:textId="7257FA93"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ins w:id="89" w:author="Yoon, Jina - (jinayoon)" w:date="2018-06-21T14:12:00Z">
        <w:r w:rsidR="00270E09">
          <w:rPr>
            <w:rFonts w:ascii="Times New Roman" w:eastAsia="Times New Roman" w:hAnsi="Times New Roman" w:cs="Times New Roman"/>
            <w:b/>
            <w:color w:val="222222"/>
          </w:rPr>
          <w:t>—instead, state each research question and then summarize the results</w:t>
        </w:r>
      </w:ins>
    </w:p>
    <w:p w14:paraId="387A84B5" w14:textId="78FD99B2"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 xml:space="preserve">and further explained </w:t>
      </w:r>
      <w:del w:id="90" w:author="Yoon, Jina - (jinayoon)" w:date="2018-06-21T14:13:00Z">
        <w:r w:rsidR="000B13DB" w:rsidRPr="000B13DB" w:rsidDel="00270E09">
          <w:rPr>
            <w:color w:val="000000" w:themeColor="text1"/>
          </w:rPr>
          <w:delText xml:space="preserve">in a paper </w:delText>
        </w:r>
      </w:del>
      <w:r w:rsidR="000B13DB" w:rsidRPr="000B13DB">
        <w:rPr>
          <w:color w:val="000000" w:themeColor="text1"/>
        </w:rPr>
        <w:t>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w:t>
      </w:r>
      <w:del w:id="91" w:author="Yoon, Jina - (jinayoon)" w:date="2018-06-21T14:15:00Z">
        <w:r w:rsidRPr="005837C2" w:rsidDel="00270E09">
          <w:rPr>
            <w:rFonts w:ascii="Times New Roman" w:eastAsia="Times New Roman" w:hAnsi="Times New Roman" w:cs="Times New Roman" w:hint="cs"/>
            <w:color w:val="222222"/>
          </w:rPr>
          <w:delText>4</w:delText>
        </w:r>
      </w:del>
      <w:ins w:id="92" w:author="Yoon, Jina - (jinayoon)" w:date="2018-06-21T14:15:00Z">
        <w:r w:rsidR="00270E09">
          <w:rPr>
            <w:rFonts w:ascii="Times New Roman" w:eastAsia="Times New Roman" w:hAnsi="Times New Roman" w:cs="Times New Roman"/>
            <w:color w:val="222222"/>
          </w:rPr>
          <w:t>3?</w:t>
        </w:r>
      </w:ins>
      <w:r w:rsidRPr="005837C2">
        <w:rPr>
          <w:rFonts w:ascii="Times New Roman" w:eastAsia="Times New Roman" w:hAnsi="Times New Roman" w:cs="Times New Roman" w:hint="cs"/>
          <w:color w:val="222222"/>
        </w:rPr>
        <w:t>).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w:t>
      </w:r>
      <w:ins w:id="93" w:author="Yoon, Jina - (jinayoon)" w:date="2018-06-21T13:56:00Z">
        <w:r w:rsidR="002A2238">
          <w:rPr>
            <w:rFonts w:ascii="Times New Roman" w:eastAsia="Times New Roman" w:hAnsi="Times New Roman" w:cs="Times New Roman"/>
            <w:color w:val="222222"/>
          </w:rPr>
          <w:t xml:space="preserve"> &lt; </w:t>
        </w:r>
      </w:ins>
      <w:del w:id="94" w:author="Yoon, Jina - (jinayoon)" w:date="2018-06-21T13:56:00Z">
        <w:r w:rsidRPr="005837C2" w:rsidDel="002A2238">
          <w:rPr>
            <w:rFonts w:ascii="Times New Roman" w:eastAsia="Times New Roman" w:hAnsi="Times New Roman" w:cs="Times New Roman" w:hint="cs"/>
            <w:color w:val="222222"/>
          </w:rPr>
          <w:delText>-value =</w:delText>
        </w:r>
      </w:del>
      <w:r w:rsidRPr="005837C2">
        <w:rPr>
          <w:rFonts w:ascii="Times New Roman" w:eastAsia="Times New Roman" w:hAnsi="Times New Roman" w:cs="Times New Roman" w:hint="cs"/>
          <w:color w:val="222222"/>
        </w:rPr>
        <w:t xml:space="preserve"> </w:t>
      </w:r>
      <w:del w:id="95" w:author="Yoon, Jina - (jinayoon)" w:date="2018-06-21T13:56:00Z">
        <w:r w:rsidRPr="005837C2" w:rsidDel="002A2238">
          <w:rPr>
            <w:rFonts w:ascii="Times New Roman" w:eastAsia="Times New Roman" w:hAnsi="Times New Roman" w:cs="Times New Roman" w:hint="cs"/>
            <w:color w:val="222222"/>
          </w:rPr>
          <w:delText>0</w:delText>
        </w:r>
      </w:del>
      <w:r w:rsidRPr="005837C2">
        <w:rPr>
          <w:rFonts w:ascii="Times New Roman" w:eastAsia="Times New Roman" w:hAnsi="Times New Roman" w:cs="Times New Roman" w:hint="cs"/>
          <w:color w:val="222222"/>
        </w:rPr>
        <w:t>.</w:t>
      </w:r>
      <w:commentRangeStart w:id="96"/>
      <w:r w:rsidRPr="005837C2">
        <w:rPr>
          <w:rFonts w:ascii="Times New Roman" w:eastAsia="Times New Roman" w:hAnsi="Times New Roman" w:cs="Times New Roman" w:hint="cs"/>
          <w:color w:val="222222"/>
        </w:rPr>
        <w:t>0000</w:t>
      </w:r>
      <w:ins w:id="97" w:author="Yoon, Jina - (jinayoon)" w:date="2018-06-21T13:56:00Z">
        <w:r w:rsidR="002A2238">
          <w:rPr>
            <w:rFonts w:ascii="Times New Roman" w:eastAsia="Times New Roman" w:hAnsi="Times New Roman" w:cs="Times New Roman"/>
            <w:color w:val="222222"/>
          </w:rPr>
          <w:t>1</w:t>
        </w:r>
      </w:ins>
      <w:del w:id="98" w:author="Yoon, Jina - (jinayoon)" w:date="2018-06-21T13:56:00Z">
        <w:r w:rsidRPr="005837C2" w:rsidDel="002A2238">
          <w:rPr>
            <w:rFonts w:ascii="Times New Roman" w:eastAsia="Times New Roman" w:hAnsi="Times New Roman" w:cs="Times New Roman" w:hint="cs"/>
            <w:color w:val="222222"/>
          </w:rPr>
          <w:delText>09</w:delText>
        </w:r>
      </w:del>
      <w:commentRangeEnd w:id="96"/>
      <w:r w:rsidR="00647035">
        <w:rPr>
          <w:rStyle w:val="CommentReference"/>
        </w:rPr>
        <w:commentReference w:id="96"/>
      </w:r>
      <w:r w:rsidRPr="005837C2">
        <w:rPr>
          <w:rFonts w:ascii="Times New Roman" w:eastAsia="Times New Roman" w:hAnsi="Times New Roman" w:cs="Times New Roman" w:hint="cs"/>
          <w:color w:val="222222"/>
        </w:rPr>
        <w:t xml:space="preserve">).  </w:t>
      </w:r>
    </w:p>
    <w:p w14:paraId="656C7FBD" w14:textId="508329AF"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-0.053 to </w:t>
      </w:r>
      <w:r w:rsidRPr="00DE7ECA">
        <w:rPr>
          <w:rFonts w:ascii="Times New Roman" w:hAnsi="Times New Roman" w:cs="Times New Roman"/>
          <w:i/>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 xml:space="preserve">and performance engagement </w:t>
      </w:r>
      <w:r w:rsidRPr="005837C2">
        <w:rPr>
          <w:rFonts w:ascii="Times New Roman" w:eastAsia="Times New Roman" w:hAnsi="Times New Roman" w:cs="Times New Roman" w:hint="cs"/>
          <w:color w:val="222222"/>
        </w:rPr>
        <w:lastRenderedPageBreak/>
        <w:t>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-0.013 to </w:t>
      </w:r>
      <w:r w:rsidRPr="00DE7ECA">
        <w:rPr>
          <w:rFonts w:ascii="Times New Roman" w:hAnsi="Times New Roman" w:cs="Times New Roman"/>
          <w:i/>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commentRangeStart w:id="99"/>
            <w:r>
              <w:rPr>
                <w:rFonts w:ascii="Arial" w:eastAsia="Times New Roman" w:hAnsi="Arial" w:cs="Arial"/>
                <w:color w:val="222222"/>
                <w:sz w:val="19"/>
                <w:szCs w:val="19"/>
              </w:rPr>
              <w:t>value</w:t>
            </w:r>
            <w:commentRangeEnd w:id="99"/>
            <w:r w:rsidR="00270E09">
              <w:rPr>
                <w:rStyle w:val="CommentReference"/>
              </w:rPr>
              <w:commentReference w:id="99"/>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53454003" w14:textId="77777777" w:rsidR="00E40D85" w:rsidRDefault="00E40D85" w:rsidP="006A7516">
            <w:pPr>
              <w:spacing w:line="240" w:lineRule="auto"/>
              <w:ind w:firstLine="0"/>
              <w:rPr>
                <w:ins w:id="100" w:author="Yoon, Jina - (jinayoon)" w:date="2018-06-21T14:21:00Z"/>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ins w:id="101" w:author="Yoon, Jina - (jinayoon)" w:date="2018-06-21T14:21:00Z">
              <w:r w:rsidR="00270E09">
                <w:rPr>
                  <w:rFonts w:ascii="Arial" w:eastAsia="Times New Roman" w:hAnsi="Arial" w:cs="Arial"/>
                  <w:color w:val="222222"/>
                  <w:sz w:val="19"/>
                  <w:szCs w:val="19"/>
                </w:rPr>
                <w:t xml:space="preserve"> </w:t>
              </w:r>
            </w:ins>
          </w:p>
          <w:p w14:paraId="7A95FB1F" w14:textId="7BA84B03" w:rsidR="00270E09" w:rsidRDefault="00270E09" w:rsidP="006A7516">
            <w:pPr>
              <w:spacing w:line="240" w:lineRule="auto"/>
              <w:ind w:firstLine="0"/>
              <w:rPr>
                <w:rFonts w:ascii="Arial" w:eastAsia="Times New Roman" w:hAnsi="Arial" w:cs="Arial"/>
                <w:color w:val="222222"/>
                <w:sz w:val="19"/>
                <w:szCs w:val="19"/>
              </w:rPr>
            </w:pPr>
            <w:ins w:id="102" w:author="Yoon, Jina - (jinayoon)" w:date="2018-06-21T14:21:00Z">
              <w:r>
                <w:rPr>
                  <w:rFonts w:ascii="Arial" w:eastAsia="Times New Roman" w:hAnsi="Arial" w:cs="Arial"/>
                  <w:color w:val="222222"/>
                  <w:sz w:val="19"/>
                  <w:szCs w:val="19"/>
                </w:rPr>
                <w:t xml:space="preserve">Why are two numbers in bold? </w:t>
              </w:r>
            </w:ins>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388"/>
        <w:gridCol w:w="2590"/>
        <w:gridCol w:w="1340"/>
        <w:gridCol w:w="1154"/>
        <w:gridCol w:w="1371"/>
        <w:gridCol w:w="1283"/>
        <w:gridCol w:w="1735"/>
        <w:gridCol w:w="6"/>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06C7C66D"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ins w:id="103" w:author="Yoon, Jina - (jinayoon)" w:date="2018-06-21T14:15:00Z">
              <w:r w:rsidR="00270E09">
                <w:rPr>
                  <w:rFonts w:ascii="Arial" w:eastAsia="Times New Roman" w:hAnsi="Arial" w:cs="Arial"/>
                  <w:color w:val="222222"/>
                  <w:sz w:val="19"/>
                  <w:szCs w:val="19"/>
                </w:rPr>
                <w:t xml:space="preserve">—move this. </w:t>
              </w:r>
            </w:ins>
            <w:ins w:id="104" w:author="Yoon, Jina - (jinayoon)" w:date="2018-06-21T14:16:00Z">
              <w:r w:rsidR="00270E09">
                <w:rPr>
                  <w:rFonts w:ascii="Arial" w:eastAsia="Times New Roman" w:hAnsi="Arial" w:cs="Arial"/>
                  <w:color w:val="222222"/>
                  <w:sz w:val="19"/>
                  <w:szCs w:val="19"/>
                </w:rPr>
                <w:t xml:space="preserve"> See my comment below</w:t>
              </w:r>
            </w:ins>
          </w:p>
          <w:p w14:paraId="70275313" w14:textId="05122539" w:rsidR="00E40D85" w:rsidRPr="00994180" w:rsidRDefault="00D83B4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w:t>
            </w:r>
            <w:r w:rsidR="00E40D85">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commentRangeStart w:id="105"/>
            <w:r>
              <w:rPr>
                <w:rFonts w:ascii="Arial" w:eastAsia="Times New Roman" w:hAnsi="Arial" w:cs="Arial"/>
                <w:color w:val="222222"/>
                <w:sz w:val="19"/>
                <w:szCs w:val="19"/>
              </w:rPr>
              <w:t>.005*</w:t>
            </w:r>
            <w:commentRangeEnd w:id="105"/>
            <w:r w:rsidR="00017E93">
              <w:rPr>
                <w:rStyle w:val="CommentReference"/>
              </w:rPr>
              <w:commentReference w:id="105"/>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 xml:space="preserve">Prediction surface of the moderation effect of </w:t>
      </w:r>
      <w:commentRangeStart w:id="106"/>
      <w:r>
        <w:rPr>
          <w:rFonts w:ascii="Times New Roman" w:hAnsi="Times New Roman"/>
        </w:rPr>
        <w:t>exercise</w:t>
      </w:r>
      <w:commentRangeEnd w:id="106"/>
      <w:r w:rsidR="00270E09">
        <w:rPr>
          <w:rStyle w:val="CommentReference"/>
        </w:rPr>
        <w:commentReference w:id="106"/>
      </w:r>
      <w:r>
        <w:rPr>
          <w:rFonts w:ascii="Times New Roman" w:hAnsi="Times New Roman"/>
        </w:rPr>
        <w:t>.</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157D2CE5"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commentRangeStart w:id="107"/>
      <w:r>
        <w:rPr>
          <w:rFonts w:ascii="Times New Roman" w:eastAsia="Times New Roman" w:hAnsi="Times New Roman" w:cs="Times New Roman"/>
          <w:color w:val="222222"/>
        </w:rPr>
        <w:t>4</w:t>
      </w:r>
      <w:commentRangeEnd w:id="107"/>
      <w:r w:rsidR="00270E09">
        <w:rPr>
          <w:rStyle w:val="CommentReference"/>
        </w:rPr>
        <w:commentReference w:id="107"/>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 xml:space="preserve">Figure </w:t>
      </w:r>
      <w:commentRangeStart w:id="108"/>
      <w:r w:rsidR="001F6775">
        <w:rPr>
          <w:rFonts w:ascii="Times New Roman" w:eastAsia="Times New Roman" w:hAnsi="Times New Roman" w:cs="Times New Roman"/>
          <w:color w:val="222222"/>
        </w:rPr>
        <w:t>1</w:t>
      </w:r>
      <w:commentRangeEnd w:id="108"/>
      <w:r w:rsidR="00270E09">
        <w:rPr>
          <w:rStyle w:val="CommentReference"/>
        </w:rPr>
        <w:commentReference w:id="108"/>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412B">
        <w:rPr>
          <w:rFonts w:ascii="Times New Roman" w:eastAsia="Times New Roman" w:hAnsi="Times New Roman" w:cs="Times New Roman"/>
          <w:color w:val="222222"/>
        </w:rPr>
        <w:t>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735DA2DB" w:rsidR="009A73BD" w:rsidRPr="007558EC" w:rsidRDefault="00D16EF4" w:rsidP="00595D3B">
      <w:pPr>
        <w:rPr>
          <w:rFonts w:ascii="Times New Roman" w:hAnsi="Times New Roman" w:cs="Times New Roman"/>
        </w:rPr>
      </w:pPr>
      <w:r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Pr>
          <w:rFonts w:ascii="Times New Roman" w:hAnsi="Times New Roman" w:cs="Times New Roman"/>
        </w:rPr>
        <w:t xml:space="preserve">analytical </w:t>
      </w:r>
      <w:r w:rsidR="00803662" w:rsidRPr="007558EC">
        <w:rPr>
          <w:rFonts w:ascii="Times New Roman" w:hAnsi="Times New Roman" w:cs="Times New Roman" w:hint="cs"/>
        </w:rPr>
        <w:t>approach was utilized.  Results of the Random Forest analysis can be found in</w:t>
      </w:r>
      <w:r w:rsidR="00803662">
        <w:rPr>
          <w:rFonts w:ascii="Times New Roman" w:hAnsi="Times New Roman" w:cs="Times New Roman" w:hint="cs"/>
        </w:rPr>
        <w:t xml:space="preserve"> Table </w:t>
      </w:r>
      <w:r w:rsidR="00803662">
        <w:rPr>
          <w:rFonts w:ascii="Times New Roman" w:hAnsi="Times New Roman" w:cs="Times New Roman"/>
        </w:rPr>
        <w:t>5</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w:t>
      </w:r>
      <w:r w:rsidR="00DE7ECA">
        <w:rPr>
          <w:rFonts w:ascii="Times New Roman" w:hAnsi="Times New Roman" w:cs="Times New Roman"/>
        </w:rPr>
        <w:t>academic engagement</w:t>
      </w:r>
      <w:r>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03662" w:rsidRPr="007558EC">
        <w:rPr>
          <w:rFonts w:ascii="Times New Roman" w:hAnsi="Times New Roman" w:cs="Times New Roman" w:hint="cs"/>
        </w:rPr>
        <w:t xml:space="preserve">=0.286, p-value=0.0002) since the addition of the variable deemed of secondary importance in </w:t>
      </w:r>
      <w:r w:rsidR="00803662" w:rsidRPr="007558EC">
        <w:rPr>
          <w:rFonts w:ascii="Times New Roman" w:hAnsi="Times New Roman" w:cs="Times New Roman" w:hint="cs"/>
        </w:rPr>
        <w:lastRenderedPageBreak/>
        <w:t xml:space="preserve">the Random Forest analysis (stress) did not add to the explained variance when comparing the nested model through an ANOVA likelihood ratio (p-value=0.299).  </w:t>
      </w:r>
    </w:p>
    <w:p w14:paraId="11B80564" w14:textId="6936856F"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Pr="007558EC">
        <w:rPr>
          <w:rFonts w:ascii="Times New Roman" w:hAnsi="Times New Roman" w:cs="Times New Roman" w:hint="cs"/>
        </w:rPr>
        <w:t>=-0.053, p-value=0.003)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for stress changed from </w:t>
      </w:r>
      <w:r w:rsidRPr="00DE7ECA">
        <w:rPr>
          <w:rFonts w:ascii="Times New Roman" w:hAnsi="Times New Roman" w:cs="Times New Roman"/>
          <w:i/>
        </w:rPr>
        <w:sym w:font="Symbol" w:char="F062"/>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25035617"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Pr="007558EC">
        <w:rPr>
          <w:rFonts w:ascii="Times New Roman" w:hAnsi="Times New Roman" w:cs="Times New Roman" w:hint="cs"/>
        </w:rPr>
        <w:t>=-0.024, p-value=0.122)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03A23625" w14:textId="7777777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in the initial model and sleep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or the final, combined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77777777" w:rsidR="00A90878" w:rsidRDefault="00A90878" w:rsidP="007D64E5">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68D25575" w14:textId="77777777" w:rsidR="00A90878" w:rsidRDefault="00A90878" w:rsidP="007D64E5">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1BC7116B" w14:textId="77777777" w:rsidR="007D64E5" w:rsidRDefault="007D64E5" w:rsidP="007D64E5">
      <w:pPr>
        <w:shd w:val="clear" w:color="auto" w:fill="FFFFFF"/>
        <w:spacing w:line="240" w:lineRule="auto"/>
        <w:ind w:firstLine="0"/>
        <w:rPr>
          <w:rFonts w:ascii="Arial" w:eastAsia="Times New Roman" w:hAnsi="Arial" w:cs="Arial"/>
          <w:i/>
          <w:color w:val="222222"/>
          <w:sz w:val="19"/>
          <w:szCs w:val="19"/>
        </w:rPr>
      </w:pPr>
    </w:p>
    <w:tbl>
      <w:tblPr>
        <w:tblW w:w="9643" w:type="dxa"/>
        <w:tblLook w:val="04A0" w:firstRow="1" w:lastRow="0" w:firstColumn="1" w:lastColumn="0" w:noHBand="0" w:noVBand="1"/>
      </w:tblPr>
      <w:tblGrid>
        <w:gridCol w:w="899"/>
        <w:gridCol w:w="1812"/>
        <w:gridCol w:w="847"/>
        <w:gridCol w:w="613"/>
        <w:gridCol w:w="720"/>
        <w:gridCol w:w="515"/>
        <w:gridCol w:w="731"/>
        <w:gridCol w:w="496"/>
        <w:gridCol w:w="792"/>
        <w:gridCol w:w="538"/>
        <w:gridCol w:w="1209"/>
        <w:gridCol w:w="471"/>
      </w:tblGrid>
      <w:tr w:rsidR="009B7A14" w14:paraId="1E6CE735" w14:textId="77777777" w:rsidTr="009B7A14">
        <w:trPr>
          <w:cantSplit/>
          <w:trHeight w:val="403"/>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3FED268"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1DAAA30" w14:textId="77777777" w:rsidR="00DF63FA" w:rsidRDefault="00DF63FA" w:rsidP="009B7A14">
            <w:pPr>
              <w:spacing w:line="240" w:lineRule="auto"/>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FB513" w14:textId="77777777" w:rsidR="00DF63FA" w:rsidRDefault="00DF63FA">
            <w:pPr>
              <w:spacing w:line="240" w:lineRule="auto"/>
              <w:ind w:firstLine="0"/>
              <w:jc w:val="center"/>
              <w:pPrChange w:id="109" w:author="Yoon, Jina - (jinayoon)" w:date="2018-06-21T14:34:00Z">
                <w:pPr>
                  <w:spacing w:line="240" w:lineRule="auto"/>
                  <w:ind w:firstLine="0"/>
                </w:pPr>
              </w:pPrChange>
            </w:pPr>
            <w:r>
              <w:rPr>
                <w:rFonts w:ascii="Times New Roman" w:hAnsi="Times New Roman" w:cs="Times New Roman"/>
                <w:b/>
                <w:color w:val="000000"/>
                <w:sz w:val="22"/>
              </w:rPr>
              <w:t>Academic Eng</w:t>
            </w:r>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92783E" w14:textId="77777777" w:rsidR="00DF63FA" w:rsidRDefault="00DF63FA">
            <w:pPr>
              <w:spacing w:line="240" w:lineRule="auto"/>
              <w:ind w:firstLine="0"/>
              <w:jc w:val="center"/>
              <w:pPrChange w:id="110" w:author="Yoon, Jina - (jinayoon)" w:date="2018-06-21T14:34:00Z">
                <w:pPr>
                  <w:spacing w:line="240" w:lineRule="auto"/>
                  <w:ind w:firstLine="0"/>
                </w:pPr>
              </w:pPrChange>
            </w:pPr>
            <w:r>
              <w:rPr>
                <w:rFonts w:ascii="Times New Roman" w:hAnsi="Times New Roman" w:cs="Times New Roman"/>
                <w:b/>
                <w:color w:val="000000"/>
                <w:sz w:val="22"/>
              </w:rPr>
              <w:t>Skills</w:t>
            </w:r>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1BA0F1" w14:textId="77777777" w:rsidR="00DF63FA" w:rsidRDefault="00DF63FA">
            <w:pPr>
              <w:spacing w:line="240" w:lineRule="auto"/>
              <w:ind w:firstLine="0"/>
              <w:jc w:val="center"/>
              <w:pPrChange w:id="111" w:author="Yoon, Jina - (jinayoon)" w:date="2018-06-21T14:34:00Z">
                <w:pPr>
                  <w:spacing w:line="240" w:lineRule="auto"/>
                  <w:ind w:firstLine="0"/>
                </w:pPr>
              </w:pPrChange>
            </w:pPr>
            <w:r>
              <w:rPr>
                <w:rFonts w:ascii="Times New Roman" w:hAnsi="Times New Roman" w:cs="Times New Roman"/>
                <w:b/>
                <w:color w:val="000000"/>
                <w:sz w:val="22"/>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F9FCCA" w14:textId="77777777" w:rsidR="00DF63FA" w:rsidRDefault="00DF63FA">
            <w:pPr>
              <w:spacing w:line="240" w:lineRule="auto"/>
              <w:ind w:firstLine="0"/>
              <w:jc w:val="center"/>
              <w:pPrChange w:id="112" w:author="Yoon, Jina - (jinayoon)" w:date="2018-06-21T14:34:00Z">
                <w:pPr>
                  <w:spacing w:line="240" w:lineRule="auto"/>
                  <w:ind w:firstLine="0"/>
                </w:pPr>
              </w:pPrChange>
            </w:pPr>
            <w:r>
              <w:rPr>
                <w:rFonts w:ascii="Times New Roman" w:hAnsi="Times New Roman" w:cs="Times New Roman"/>
                <w:b/>
                <w:color w:val="000000"/>
                <w:sz w:val="22"/>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63B6E9" w14:textId="77777777" w:rsidR="00DF63FA" w:rsidRDefault="00DF63FA">
            <w:pPr>
              <w:spacing w:line="240" w:lineRule="auto"/>
              <w:ind w:firstLine="0"/>
              <w:jc w:val="center"/>
              <w:pPrChange w:id="113" w:author="Yoon, Jina - (jinayoon)" w:date="2018-06-21T14:34:00Z">
                <w:pPr>
                  <w:spacing w:line="240" w:lineRule="auto"/>
                  <w:ind w:firstLine="0"/>
                </w:pPr>
              </w:pPrChange>
            </w:pPr>
            <w:r>
              <w:rPr>
                <w:rFonts w:ascii="Times New Roman" w:hAnsi="Times New Roman" w:cs="Times New Roman"/>
                <w:b/>
                <w:color w:val="000000"/>
                <w:sz w:val="22"/>
              </w:rPr>
              <w:t>Performance</w:t>
            </w:r>
          </w:p>
        </w:tc>
      </w:tr>
      <w:tr w:rsidR="009B7A14" w14:paraId="2F739598" w14:textId="77777777" w:rsidTr="009B7A14">
        <w:trPr>
          <w:cantSplit/>
          <w:trHeight w:val="370"/>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2EE9892" w14:textId="77777777" w:rsidR="00DF63FA" w:rsidRDefault="00DF63FA" w:rsidP="009B7A14">
            <w:pPr>
              <w:spacing w:line="240" w:lineRule="auto"/>
              <w:ind w:firstLine="0"/>
            </w:pPr>
            <w:r>
              <w:rPr>
                <w:rFonts w:ascii="Times New Roman" w:hAnsi="Times New Roman" w:cs="Times New Roman"/>
                <w:b/>
                <w:color w:val="000000"/>
                <w:sz w:val="22"/>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5FFB59" w14:textId="77777777" w:rsidR="00DF63FA" w:rsidRDefault="00DF63FA" w:rsidP="009B7A14">
            <w:pPr>
              <w:spacing w:line="240" w:lineRule="auto"/>
              <w:ind w:firstLine="0"/>
            </w:pPr>
            <w:r>
              <w:rPr>
                <w:rFonts w:ascii="Times New Roman" w:hAnsi="Times New Roman" w:cs="Times New Roman"/>
                <w:b/>
                <w:color w:val="000000"/>
                <w:sz w:val="22"/>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3A44CC"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E1A2F" w14:textId="0C6BC0A6" w:rsidR="00DF63FA" w:rsidRDefault="009B7A14" w:rsidP="009B7A14">
            <w:pPr>
              <w:spacing w:line="240" w:lineRule="auto"/>
              <w:ind w:firstLine="0"/>
            </w:pPr>
            <w:r>
              <w:rPr>
                <w:rFonts w:ascii="Times New Roman" w:hAnsi="Times New Roman" w:cs="Times New Roman"/>
                <w:b/>
                <w:color w:val="000000"/>
                <w:sz w:val="22"/>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EF28E8"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013016" w14:textId="1A97FED6" w:rsidR="00DF63FA" w:rsidRDefault="009B7A14" w:rsidP="009B7A14">
            <w:pPr>
              <w:spacing w:line="240" w:lineRule="auto"/>
              <w:ind w:firstLine="0"/>
            </w:pPr>
            <w:r>
              <w:rPr>
                <w:rFonts w:ascii="Times New Roman" w:hAnsi="Times New Roman" w:cs="Times New Roman"/>
                <w:b/>
                <w:color w:val="000000"/>
                <w:sz w:val="22"/>
              </w:rPr>
              <w:t xml:space="preserve">SD </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E93BD"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661AC" w14:textId="3D0DEB81" w:rsidR="00DF63FA" w:rsidRDefault="009B7A14" w:rsidP="009B7A14">
            <w:pPr>
              <w:spacing w:line="240" w:lineRule="auto"/>
              <w:ind w:firstLine="0"/>
            </w:pPr>
            <w:r>
              <w:rPr>
                <w:rFonts w:ascii="Times New Roman" w:hAnsi="Times New Roman" w:cs="Times New Roman"/>
                <w:b/>
                <w:color w:val="000000"/>
                <w:sz w:val="22"/>
              </w:rPr>
              <w:t xml:space="preserve">SD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2DDD2D"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8ACB14" w14:textId="5AB05ACB" w:rsidR="00DF63FA" w:rsidRDefault="009B7A14" w:rsidP="009B7A14">
            <w:pPr>
              <w:spacing w:line="240" w:lineRule="auto"/>
              <w:ind w:firstLine="0"/>
            </w:pPr>
            <w:r>
              <w:rPr>
                <w:rFonts w:ascii="Times New Roman" w:hAnsi="Times New Roman" w:cs="Times New Roman"/>
                <w:b/>
                <w:color w:val="000000"/>
                <w:sz w:val="22"/>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DC642"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CBC5E5" w14:textId="77157837" w:rsidR="00DF63FA" w:rsidRDefault="009B7A14" w:rsidP="009B7A14">
            <w:pPr>
              <w:spacing w:line="240" w:lineRule="auto"/>
              <w:ind w:firstLine="0"/>
            </w:pPr>
            <w:r>
              <w:rPr>
                <w:rFonts w:ascii="Times New Roman" w:hAnsi="Times New Roman" w:cs="Times New Roman"/>
                <w:b/>
                <w:color w:val="000000"/>
                <w:sz w:val="22"/>
              </w:rPr>
              <w:t>SD</w:t>
            </w:r>
          </w:p>
        </w:tc>
      </w:tr>
      <w:tr w:rsidR="00DF63FA" w14:paraId="5EB4D457"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3EB2ED" w14:textId="77777777" w:rsidR="00DF63FA" w:rsidRDefault="00DF63FA" w:rsidP="009B7A14">
            <w:pPr>
              <w:spacing w:line="240" w:lineRule="auto"/>
              <w:ind w:firstLine="0"/>
            </w:pPr>
            <w:r>
              <w:rPr>
                <w:rFonts w:ascii="Times New Roman" w:hAnsi="Times New Roman" w:cs="Times New Roman"/>
                <w:color w:val="000000"/>
                <w:sz w:val="22"/>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62E540"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D016FBC" w14:textId="77777777" w:rsidR="00DF63FA" w:rsidRDefault="00DF63FA" w:rsidP="009B7A14">
            <w:pPr>
              <w:spacing w:line="240" w:lineRule="auto"/>
              <w:ind w:firstLine="0"/>
            </w:pPr>
            <w:r>
              <w:rPr>
                <w:rFonts w:ascii="Times New Roman" w:hAnsi="Times New Roman" w:cs="Times New Roman"/>
                <w:color w:val="000000"/>
                <w:sz w:val="22"/>
              </w:rPr>
              <w:t>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28834E" w14:textId="77777777" w:rsidR="00DF63FA" w:rsidRDefault="00DF63FA" w:rsidP="009B7A14">
            <w:pPr>
              <w:spacing w:line="240" w:lineRule="auto"/>
              <w:ind w:firstLine="0"/>
            </w:pPr>
            <w:r>
              <w:rPr>
                <w:rFonts w:ascii="Times New Roman" w:hAnsi="Times New Roman" w:cs="Times New Roman"/>
                <w:color w:val="000000"/>
                <w:sz w:val="22"/>
              </w:rPr>
              <w:t>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4243F2" w14:textId="77777777" w:rsidR="00DF63FA" w:rsidRDefault="00DF63FA" w:rsidP="009B7A14">
            <w:pPr>
              <w:spacing w:line="240" w:lineRule="auto"/>
              <w:ind w:firstLine="0"/>
            </w:pPr>
            <w:r>
              <w:rPr>
                <w:rFonts w:ascii="Times New Roman" w:hAnsi="Times New Roman" w:cs="Times New Roman"/>
                <w:color w:val="000000"/>
                <w:sz w:val="22"/>
              </w:rPr>
              <w:t>0.21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355116" w14:textId="77777777" w:rsidR="00DF63FA" w:rsidRDefault="00DF63FA" w:rsidP="009B7A14">
            <w:pPr>
              <w:spacing w:line="240" w:lineRule="auto"/>
              <w:ind w:firstLine="0"/>
            </w:pPr>
            <w:r>
              <w:rPr>
                <w:rFonts w:ascii="Times New Roman" w:hAnsi="Times New Roman" w:cs="Times New Roman"/>
                <w:color w:val="000000"/>
                <w:sz w:val="22"/>
              </w:rPr>
              <w:t>0.06</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749F58" w14:textId="77777777" w:rsidR="00DF63FA" w:rsidRDefault="00DF63FA" w:rsidP="009B7A14">
            <w:pPr>
              <w:spacing w:line="240" w:lineRule="auto"/>
              <w:ind w:firstLine="0"/>
            </w:pPr>
            <w:r>
              <w:rPr>
                <w:rFonts w:ascii="Times New Roman" w:hAnsi="Times New Roman" w:cs="Times New Roman"/>
                <w:color w:val="000000"/>
                <w:sz w:val="22"/>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11D175"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9D2ADB" w14:textId="77777777" w:rsidR="00DF63FA" w:rsidRDefault="00DF63FA" w:rsidP="009B7A14">
            <w:pPr>
              <w:spacing w:line="240" w:lineRule="auto"/>
              <w:ind w:firstLine="0"/>
            </w:pPr>
            <w:r>
              <w:rPr>
                <w:rFonts w:ascii="Times New Roman" w:hAnsi="Times New Roman" w:cs="Times New Roman"/>
                <w:color w:val="000000"/>
                <w:sz w:val="22"/>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81D3A0"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FA06038" w14:textId="77777777" w:rsidR="00DF63FA" w:rsidRDefault="00DF63FA" w:rsidP="009B7A14">
            <w:pPr>
              <w:spacing w:line="240" w:lineRule="auto"/>
              <w:ind w:firstLine="0"/>
            </w:pPr>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697F593"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5A75C7C"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42FE2F"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1E3ADF"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C56922" w14:textId="77777777" w:rsidR="00DF63FA" w:rsidRDefault="00DF63FA" w:rsidP="009B7A14">
            <w:pPr>
              <w:spacing w:line="240" w:lineRule="auto"/>
              <w:ind w:firstLine="0"/>
            </w:pPr>
            <w:r>
              <w:rPr>
                <w:rFonts w:ascii="Times New Roman" w:hAnsi="Times New Roman" w:cs="Times New Roman"/>
                <w:color w:val="000000"/>
                <w:sz w:val="22"/>
              </w:rPr>
              <w:t>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5F1B4F" w14:textId="77777777" w:rsidR="00DF63FA" w:rsidRDefault="00DF63FA" w:rsidP="009B7A14">
            <w:pPr>
              <w:spacing w:line="240" w:lineRule="auto"/>
              <w:ind w:firstLine="0"/>
            </w:pPr>
            <w:r>
              <w:rPr>
                <w:rFonts w:ascii="Times New Roman" w:hAnsi="Times New Roman" w:cs="Times New Roman"/>
                <w:color w:val="000000"/>
                <w:sz w:val="22"/>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0A79D5C" w14:textId="77777777" w:rsidR="00DF63FA" w:rsidRDefault="00DF63FA" w:rsidP="009B7A14">
            <w:pPr>
              <w:spacing w:line="240" w:lineRule="auto"/>
              <w:ind w:firstLine="0"/>
            </w:pPr>
            <w:r>
              <w:rPr>
                <w:rFonts w:ascii="Times New Roman" w:hAnsi="Times New Roman" w:cs="Times New Roman"/>
                <w:color w:val="000000"/>
                <w:sz w:val="22"/>
              </w:rPr>
              <w:t>93.02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4CAF56" w14:textId="77777777" w:rsidR="00DF63FA" w:rsidRDefault="00DF63FA" w:rsidP="009B7A14">
            <w:pPr>
              <w:spacing w:line="240" w:lineRule="auto"/>
              <w:ind w:firstLine="0"/>
            </w:pPr>
            <w:r>
              <w:rPr>
                <w:rFonts w:ascii="Times New Roman" w:hAnsi="Times New Roman" w:cs="Times New Roman"/>
                <w:color w:val="000000"/>
                <w:sz w:val="22"/>
              </w:rPr>
              <w:t>2.37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F32B5" w14:textId="77777777" w:rsidR="00DF63FA" w:rsidRDefault="00DF63FA" w:rsidP="009B7A14">
            <w:pPr>
              <w:spacing w:line="240" w:lineRule="auto"/>
              <w:ind w:firstLine="0"/>
            </w:pPr>
            <w:r>
              <w:rPr>
                <w:rFonts w:ascii="Times New Roman" w:hAnsi="Times New Roman" w:cs="Times New Roman"/>
                <w:color w:val="000000"/>
                <w:sz w:val="22"/>
              </w:rPr>
              <w:t>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7939FF" w14:textId="77777777" w:rsidR="00DF63FA" w:rsidRDefault="00DF63FA" w:rsidP="009B7A14">
            <w:pPr>
              <w:spacing w:line="240" w:lineRule="auto"/>
              <w:ind w:firstLine="0"/>
            </w:pPr>
            <w:r>
              <w:rPr>
                <w:rFonts w:ascii="Times New Roman" w:hAnsi="Times New Roman" w:cs="Times New Roman"/>
                <w:color w:val="000000"/>
                <w:sz w:val="22"/>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B2C960" w14:textId="77777777" w:rsidR="00DF63FA" w:rsidRDefault="00DF63FA" w:rsidP="009B7A14">
            <w:pPr>
              <w:spacing w:line="240" w:lineRule="auto"/>
              <w:ind w:firstLine="0"/>
            </w:pPr>
            <w:r>
              <w:rPr>
                <w:rFonts w:ascii="Times New Roman" w:hAnsi="Times New Roman" w:cs="Times New Roman"/>
                <w:color w:val="000000"/>
                <w:sz w:val="22"/>
              </w:rPr>
              <w:t>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E42445" w14:textId="77777777" w:rsidR="00DF63FA" w:rsidRDefault="00DF63FA" w:rsidP="009B7A14">
            <w:pPr>
              <w:spacing w:line="240" w:lineRule="auto"/>
              <w:ind w:firstLine="0"/>
            </w:pPr>
            <w:r>
              <w:rPr>
                <w:rFonts w:ascii="Times New Roman" w:hAnsi="Times New Roman" w:cs="Times New Roman"/>
                <w:color w:val="000000"/>
                <w:sz w:val="22"/>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502DF9" w14:textId="77777777" w:rsidR="00DF63FA" w:rsidRDefault="00DF63FA" w:rsidP="009B7A14">
            <w:pPr>
              <w:spacing w:line="240" w:lineRule="auto"/>
              <w:ind w:firstLine="0"/>
            </w:pPr>
            <w:r>
              <w:rPr>
                <w:rFonts w:ascii="Times New Roman" w:hAnsi="Times New Roman" w:cs="Times New Roman"/>
                <w:color w:val="000000"/>
                <w:sz w:val="22"/>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000B187" w14:textId="77777777" w:rsidR="00DF63FA" w:rsidRDefault="00DF63FA" w:rsidP="009B7A14">
            <w:pPr>
              <w:spacing w:line="240" w:lineRule="auto"/>
              <w:ind w:firstLine="0"/>
            </w:pPr>
            <w:r>
              <w:rPr>
                <w:rFonts w:ascii="Times New Roman" w:hAnsi="Times New Roman" w:cs="Times New Roman"/>
                <w:color w:val="000000"/>
                <w:sz w:val="22"/>
              </w:rPr>
              <w:t>0.52</w:t>
            </w:r>
          </w:p>
        </w:tc>
      </w:tr>
      <w:tr w:rsidR="00DF63FA" w14:paraId="6170C515"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93F617" w14:textId="77777777" w:rsidR="00DF63FA" w:rsidRDefault="00DF63FA" w:rsidP="009B7A14">
            <w:pPr>
              <w:spacing w:line="240" w:lineRule="auto"/>
              <w:ind w:firstLine="0"/>
            </w:pPr>
            <w:r>
              <w:rPr>
                <w:rFonts w:ascii="Times New Roman" w:hAnsi="Times New Roman" w:cs="Times New Roman"/>
                <w:color w:val="000000"/>
                <w:sz w:val="22"/>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547932"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EBA266B" w14:textId="77777777" w:rsidR="00DF63FA" w:rsidRDefault="00DF63FA" w:rsidP="009B7A14">
            <w:pPr>
              <w:spacing w:line="240" w:lineRule="auto"/>
              <w:ind w:firstLine="0"/>
            </w:pPr>
            <w:r>
              <w:rPr>
                <w:rFonts w:ascii="Times New Roman" w:hAnsi="Times New Roman" w:cs="Times New Roman"/>
                <w:color w:val="000000"/>
                <w:sz w:val="22"/>
              </w:rPr>
              <w:t>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6093A3" w14:textId="77777777" w:rsidR="00DF63FA" w:rsidRDefault="00DF63FA" w:rsidP="009B7A14">
            <w:pPr>
              <w:spacing w:line="240" w:lineRule="auto"/>
              <w:ind w:firstLine="0"/>
            </w:pPr>
            <w:r>
              <w:rPr>
                <w:rFonts w:ascii="Times New Roman" w:hAnsi="Times New Roman" w:cs="Times New Roman"/>
                <w:color w:val="000000"/>
                <w:sz w:val="22"/>
              </w:rPr>
              <w:t>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20CB9F8" w14:textId="77777777" w:rsidR="00DF63FA" w:rsidRDefault="00DF63FA" w:rsidP="009B7A14">
            <w:pPr>
              <w:spacing w:line="240" w:lineRule="auto"/>
              <w:ind w:firstLine="0"/>
            </w:pPr>
            <w:r>
              <w:rPr>
                <w:rFonts w:ascii="Times New Roman" w:hAnsi="Times New Roman" w:cs="Times New Roman"/>
                <w:color w:val="000000"/>
                <w:sz w:val="22"/>
              </w:rPr>
              <w:t>0.50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D472C32" w14:textId="77777777" w:rsidR="00DF63FA" w:rsidRDefault="00DF63FA" w:rsidP="009B7A14">
            <w:pPr>
              <w:spacing w:line="240" w:lineRule="auto"/>
              <w:ind w:firstLine="0"/>
            </w:pPr>
            <w:r>
              <w:rPr>
                <w:rFonts w:ascii="Times New Roman" w:hAnsi="Times New Roman" w:cs="Times New Roman"/>
                <w:color w:val="000000"/>
                <w:sz w:val="22"/>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77507C" w14:textId="77777777" w:rsidR="00DF63FA" w:rsidRDefault="00DF63FA" w:rsidP="009B7A14">
            <w:pPr>
              <w:spacing w:line="240" w:lineRule="auto"/>
              <w:ind w:firstLine="0"/>
            </w:pPr>
            <w:r>
              <w:rPr>
                <w:rFonts w:ascii="Times New Roman" w:hAnsi="Times New Roman" w:cs="Times New Roman"/>
                <w:color w:val="000000"/>
                <w:sz w:val="22"/>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57621E"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5BCDCC" w14:textId="77777777" w:rsidR="00DF63FA" w:rsidRDefault="00DF63FA" w:rsidP="009B7A14">
            <w:pPr>
              <w:spacing w:line="240" w:lineRule="auto"/>
              <w:ind w:firstLine="0"/>
            </w:pPr>
            <w:r>
              <w:rPr>
                <w:rFonts w:ascii="Times New Roman" w:hAnsi="Times New Roman" w:cs="Times New Roman"/>
                <w:color w:val="000000"/>
                <w:sz w:val="22"/>
              </w:rPr>
              <w:t>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F2EE18"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A4C02C"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D2D53"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9091EB1"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45A141"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48004D"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403A9A" w14:textId="77777777" w:rsidR="00DF63FA" w:rsidRDefault="00DF63FA" w:rsidP="009B7A14">
            <w:pPr>
              <w:spacing w:line="240" w:lineRule="auto"/>
              <w:ind w:firstLine="0"/>
            </w:pPr>
            <w:r>
              <w:rPr>
                <w:rFonts w:ascii="Times New Roman" w:hAnsi="Times New Roman" w:cs="Times New Roman"/>
                <w:color w:val="000000"/>
                <w:sz w:val="22"/>
              </w:rPr>
              <w:t>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14FB5C" w14:textId="77777777" w:rsidR="00DF63FA" w:rsidRDefault="00DF63FA" w:rsidP="009B7A14">
            <w:pPr>
              <w:spacing w:line="240" w:lineRule="auto"/>
              <w:ind w:firstLine="0"/>
            </w:pPr>
            <w:r>
              <w:rPr>
                <w:rFonts w:ascii="Times New Roman" w:hAnsi="Times New Roman" w:cs="Times New Roman"/>
                <w:color w:val="000000"/>
                <w:sz w:val="22"/>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FBFB52"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142.97</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E55F38" w14:textId="77777777" w:rsidR="00DF63FA" w:rsidRDefault="00DF63FA" w:rsidP="009B7A14">
            <w:pPr>
              <w:spacing w:line="240" w:lineRule="auto"/>
              <w:ind w:firstLine="0"/>
            </w:pPr>
            <w:r>
              <w:rPr>
                <w:rFonts w:ascii="Times New Roman" w:hAnsi="Times New Roman" w:cs="Times New Roman"/>
                <w:color w:val="000000"/>
                <w:sz w:val="22"/>
              </w:rPr>
              <w:t>2.82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82A66F" w14:textId="77777777" w:rsidR="00DF63FA" w:rsidRDefault="00DF63FA" w:rsidP="009B7A14">
            <w:pPr>
              <w:spacing w:line="240" w:lineRule="auto"/>
              <w:ind w:firstLine="0"/>
            </w:pPr>
            <w:r>
              <w:rPr>
                <w:rFonts w:ascii="Times New Roman" w:hAnsi="Times New Roman" w:cs="Times New Roman"/>
                <w:color w:val="000000"/>
                <w:sz w:val="22"/>
              </w:rPr>
              <w:t>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37C7E9" w14:textId="77777777" w:rsidR="00DF63FA" w:rsidRDefault="00DF63FA" w:rsidP="009B7A14">
            <w:pPr>
              <w:spacing w:line="240" w:lineRule="auto"/>
              <w:ind w:firstLine="0"/>
            </w:pPr>
            <w:r>
              <w:rPr>
                <w:rFonts w:ascii="Times New Roman" w:hAnsi="Times New Roman" w:cs="Times New Roman"/>
                <w:color w:val="000000"/>
                <w:sz w:val="22"/>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FFD42CF" w14:textId="77777777" w:rsidR="00DF63FA" w:rsidRDefault="00DF63FA" w:rsidP="009B7A14">
            <w:pPr>
              <w:spacing w:line="240" w:lineRule="auto"/>
              <w:ind w:firstLine="0"/>
            </w:pPr>
            <w:r>
              <w:rPr>
                <w:rFonts w:ascii="Times New Roman" w:hAnsi="Times New Roman" w:cs="Times New Roman"/>
                <w:color w:val="000000"/>
                <w:sz w:val="22"/>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8E122" w14:textId="77777777" w:rsidR="00DF63FA" w:rsidRDefault="00DF63FA" w:rsidP="009B7A14">
            <w:pPr>
              <w:spacing w:line="240" w:lineRule="auto"/>
              <w:ind w:firstLine="0"/>
            </w:pPr>
            <w:r>
              <w:rPr>
                <w:rFonts w:ascii="Times New Roman" w:hAnsi="Times New Roman" w:cs="Times New Roman"/>
                <w:color w:val="000000"/>
                <w:sz w:val="22"/>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E19857" w14:textId="77777777" w:rsidR="00DF63FA" w:rsidRDefault="00DF63FA" w:rsidP="009B7A14">
            <w:pPr>
              <w:spacing w:line="240" w:lineRule="auto"/>
              <w:ind w:firstLine="0"/>
            </w:pPr>
            <w:r>
              <w:rPr>
                <w:rFonts w:ascii="Times New Roman" w:hAnsi="Times New Roman" w:cs="Times New Roman"/>
                <w:color w:val="000000"/>
                <w:sz w:val="22"/>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E03EB" w14:textId="77777777" w:rsidR="00DF63FA" w:rsidRDefault="00DF63FA" w:rsidP="009B7A14">
            <w:pPr>
              <w:spacing w:line="240" w:lineRule="auto"/>
              <w:ind w:firstLine="0"/>
            </w:pPr>
            <w:r>
              <w:rPr>
                <w:rFonts w:ascii="Times New Roman" w:hAnsi="Times New Roman" w:cs="Times New Roman"/>
                <w:color w:val="000000"/>
                <w:sz w:val="22"/>
              </w:rPr>
              <w:t>0.71</w:t>
            </w:r>
          </w:p>
        </w:tc>
      </w:tr>
      <w:tr w:rsidR="00DF63FA" w14:paraId="20D77B3E"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EB61B6" w14:textId="77777777" w:rsidR="00DF63FA" w:rsidRDefault="00DF63FA" w:rsidP="009B7A14">
            <w:pPr>
              <w:spacing w:line="240" w:lineRule="auto"/>
              <w:ind w:firstLine="0"/>
            </w:pPr>
            <w:r>
              <w:rPr>
                <w:rFonts w:ascii="Times New Roman" w:hAnsi="Times New Roman" w:cs="Times New Roman"/>
                <w:color w:val="000000"/>
                <w:sz w:val="22"/>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07528"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6B6AE7" w14:textId="77777777" w:rsidR="00DF63FA" w:rsidRDefault="00DF63FA" w:rsidP="009B7A14">
            <w:pPr>
              <w:spacing w:line="240" w:lineRule="auto"/>
              <w:ind w:firstLine="0"/>
            </w:pPr>
            <w:r>
              <w:rPr>
                <w:rFonts w:ascii="Times New Roman" w:hAnsi="Times New Roman" w:cs="Times New Roman"/>
                <w:color w:val="000000"/>
                <w:sz w:val="22"/>
              </w:rPr>
              <w:t>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7F104EB" w14:textId="77777777" w:rsidR="00DF63FA" w:rsidRDefault="00DF63FA" w:rsidP="009B7A14">
            <w:pPr>
              <w:spacing w:line="240" w:lineRule="auto"/>
              <w:ind w:firstLine="0"/>
            </w:pPr>
            <w:r>
              <w:rPr>
                <w:rFonts w:ascii="Times New Roman" w:hAnsi="Times New Roman" w:cs="Times New Roman"/>
                <w:color w:val="000000"/>
                <w:sz w:val="22"/>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6A5E2" w14:textId="77777777" w:rsidR="00DF63FA" w:rsidRDefault="00DF63FA" w:rsidP="009B7A14">
            <w:pPr>
              <w:spacing w:line="240" w:lineRule="auto"/>
              <w:ind w:firstLine="0"/>
            </w:pPr>
            <w:r>
              <w:rPr>
                <w:rFonts w:ascii="Times New Roman" w:hAnsi="Times New Roman" w:cs="Times New Roman"/>
                <w:color w:val="000000"/>
                <w:sz w:val="22"/>
              </w:rPr>
              <w:t>0.01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2681E8" w14:textId="77777777" w:rsidR="00DF63FA" w:rsidRDefault="00DF63FA" w:rsidP="009B7A14">
            <w:pPr>
              <w:spacing w:line="240" w:lineRule="auto"/>
              <w:ind w:firstLine="0"/>
            </w:pPr>
            <w:r>
              <w:rPr>
                <w:rFonts w:ascii="Times New Roman" w:hAnsi="Times New Roman" w:cs="Times New Roman"/>
                <w:color w:val="000000"/>
                <w:sz w:val="22"/>
              </w:rPr>
              <w:t>0.05</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F525A99" w14:textId="77777777" w:rsidR="00DF63FA" w:rsidRDefault="00DF63FA" w:rsidP="009B7A14">
            <w:pPr>
              <w:spacing w:line="240" w:lineRule="auto"/>
              <w:ind w:firstLine="0"/>
            </w:pPr>
            <w:r>
              <w:rPr>
                <w:rFonts w:ascii="Times New Roman" w:hAnsi="Times New Roman" w:cs="Times New Roman"/>
                <w:color w:val="000000"/>
                <w:sz w:val="22"/>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A9E10"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E96AB" w14:textId="77777777" w:rsidR="00DF63FA" w:rsidRDefault="00DF63FA" w:rsidP="009B7A14">
            <w:pPr>
              <w:spacing w:line="240" w:lineRule="auto"/>
              <w:ind w:firstLine="0"/>
            </w:pPr>
            <w:r>
              <w:rPr>
                <w:rFonts w:ascii="Times New Roman" w:hAnsi="Times New Roman" w:cs="Times New Roman"/>
                <w:color w:val="000000"/>
                <w:sz w:val="22"/>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26E335" w14:textId="77777777" w:rsidR="00DF63FA" w:rsidRDefault="00DF63FA" w:rsidP="009B7A14">
            <w:pPr>
              <w:spacing w:line="240" w:lineRule="auto"/>
              <w:ind w:firstLine="0"/>
            </w:pPr>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E72DDC" w14:textId="77777777" w:rsidR="00DF63FA" w:rsidRDefault="00DF63FA" w:rsidP="009B7A14">
            <w:pPr>
              <w:spacing w:line="240" w:lineRule="auto"/>
              <w:ind w:firstLine="0"/>
            </w:pPr>
            <w:r>
              <w:rPr>
                <w:rFonts w:ascii="Times New Roman" w:hAnsi="Times New Roman" w:cs="Times New Roman"/>
                <w:color w:val="000000"/>
                <w:sz w:val="22"/>
              </w:rPr>
              <w:t>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FD74750"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08EB9585"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FAF53"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5C6A9"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73347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EB152E3" w14:textId="77777777" w:rsidR="00DF63FA" w:rsidRDefault="00DF63FA" w:rsidP="009B7A14">
            <w:pPr>
              <w:spacing w:line="240" w:lineRule="auto"/>
              <w:ind w:firstLine="0"/>
            </w:pPr>
            <w:r>
              <w:rPr>
                <w:rFonts w:ascii="Times New Roman" w:hAnsi="Times New Roman" w:cs="Times New Roman"/>
                <w:color w:val="000000"/>
                <w:sz w:val="22"/>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C5A023" w14:textId="77777777" w:rsidR="00DF63FA" w:rsidRDefault="00DF63FA" w:rsidP="009B7A14">
            <w:pPr>
              <w:spacing w:line="240" w:lineRule="auto"/>
              <w:ind w:firstLine="0"/>
            </w:pPr>
            <w:r>
              <w:rPr>
                <w:rFonts w:ascii="Times New Roman" w:hAnsi="Times New Roman" w:cs="Times New Roman"/>
                <w:color w:val="000000"/>
                <w:sz w:val="22"/>
              </w:rPr>
              <w:t>107.30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D381B" w14:textId="77777777" w:rsidR="00DF63FA" w:rsidRDefault="00DF63FA" w:rsidP="009B7A14">
            <w:pPr>
              <w:spacing w:line="240" w:lineRule="auto"/>
              <w:ind w:firstLine="0"/>
            </w:pPr>
            <w:r>
              <w:rPr>
                <w:rFonts w:ascii="Times New Roman" w:hAnsi="Times New Roman" w:cs="Times New Roman"/>
                <w:color w:val="000000"/>
                <w:sz w:val="22"/>
              </w:rPr>
              <w:t>2.23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7E3209"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524F06" w14:textId="77777777" w:rsidR="00DF63FA" w:rsidRDefault="00DF63FA" w:rsidP="009B7A14">
            <w:pPr>
              <w:spacing w:line="240" w:lineRule="auto"/>
              <w:ind w:firstLine="0"/>
            </w:pPr>
            <w:r>
              <w:rPr>
                <w:rFonts w:ascii="Times New Roman" w:hAnsi="Times New Roman" w:cs="Times New Roman"/>
                <w:color w:val="000000"/>
                <w:sz w:val="22"/>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AE6528"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26B906A" w14:textId="77777777" w:rsidR="00DF63FA" w:rsidRDefault="00DF63FA" w:rsidP="009B7A14">
            <w:pPr>
              <w:spacing w:line="240" w:lineRule="auto"/>
              <w:ind w:firstLine="0"/>
            </w:pPr>
            <w:r>
              <w:rPr>
                <w:rFonts w:ascii="Times New Roman" w:hAnsi="Times New Roman" w:cs="Times New Roman"/>
                <w:color w:val="000000"/>
                <w:sz w:val="22"/>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90070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6A6D30" w14:textId="77777777" w:rsidR="00DF63FA" w:rsidRDefault="00DF63FA" w:rsidP="009B7A14">
            <w:pPr>
              <w:spacing w:line="240" w:lineRule="auto"/>
              <w:ind w:firstLine="0"/>
            </w:pPr>
            <w:r>
              <w:rPr>
                <w:rFonts w:ascii="Times New Roman" w:hAnsi="Times New Roman" w:cs="Times New Roman"/>
                <w:color w:val="000000"/>
                <w:sz w:val="22"/>
              </w:rPr>
              <w:t>0.83</w:t>
            </w:r>
          </w:p>
        </w:tc>
      </w:tr>
      <w:tr w:rsidR="00DF63FA" w14:paraId="76342F0B"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D3C2F1" w14:textId="77777777" w:rsidR="00DF63FA" w:rsidRDefault="00DF63FA" w:rsidP="009B7A14">
            <w:pPr>
              <w:spacing w:line="240" w:lineRule="auto"/>
              <w:ind w:firstLine="0"/>
            </w:pPr>
            <w:r>
              <w:rPr>
                <w:rFonts w:ascii="Times New Roman" w:hAnsi="Times New Roman" w:cs="Times New Roman"/>
                <w:color w:val="000000"/>
                <w:sz w:val="22"/>
              </w:rPr>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EA7728"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EA310B" w14:textId="77777777" w:rsidR="00DF63FA" w:rsidRDefault="00DF63FA" w:rsidP="009B7A14">
            <w:pPr>
              <w:spacing w:line="240" w:lineRule="auto"/>
              <w:ind w:firstLine="0"/>
            </w:pPr>
            <w:r>
              <w:rPr>
                <w:rFonts w:ascii="Times New Roman" w:hAnsi="Times New Roman" w:cs="Times New Roman"/>
                <w:color w:val="000000"/>
                <w:sz w:val="22"/>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841F8" w14:textId="77777777" w:rsidR="00DF63FA" w:rsidRDefault="00DF63FA" w:rsidP="009B7A14">
            <w:pPr>
              <w:spacing w:line="240" w:lineRule="auto"/>
              <w:ind w:firstLine="0"/>
            </w:pPr>
            <w:r>
              <w:rPr>
                <w:rFonts w:ascii="Times New Roman" w:hAnsi="Times New Roman" w:cs="Times New Roman"/>
                <w:color w:val="000000"/>
                <w:sz w:val="22"/>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B7B22B" w14:textId="77777777" w:rsidR="00DF63FA" w:rsidRDefault="00DF63FA" w:rsidP="009B7A14">
            <w:pPr>
              <w:spacing w:line="240" w:lineRule="auto"/>
              <w:ind w:firstLine="0"/>
            </w:pPr>
            <w:r>
              <w:rPr>
                <w:rFonts w:ascii="Times New Roman" w:hAnsi="Times New Roman" w:cs="Times New Roman"/>
                <w:color w:val="000000"/>
                <w:sz w:val="22"/>
              </w:rPr>
              <w:t>0.12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AE4D4" w14:textId="77777777" w:rsidR="00DF63FA" w:rsidRDefault="00DF63FA" w:rsidP="009B7A14">
            <w:pPr>
              <w:spacing w:line="240" w:lineRule="auto"/>
              <w:ind w:firstLine="0"/>
            </w:pPr>
            <w:r>
              <w:rPr>
                <w:rFonts w:ascii="Times New Roman" w:hAnsi="Times New Roman" w:cs="Times New Roman"/>
                <w:color w:val="000000"/>
                <w:sz w:val="22"/>
              </w:rPr>
              <w:t>0.04</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695E41"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5190CC" w14:textId="77777777" w:rsidR="00DF63FA" w:rsidRDefault="00DF63FA" w:rsidP="009B7A14">
            <w:pPr>
              <w:spacing w:line="240" w:lineRule="auto"/>
              <w:ind w:firstLine="0"/>
            </w:pPr>
            <w:r>
              <w:rPr>
                <w:rFonts w:ascii="Times New Roman" w:hAnsi="Times New Roman" w:cs="Times New Roman"/>
                <w:color w:val="000000"/>
                <w:sz w:val="22"/>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12CA9E3"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7E6A1E" w14:textId="77777777" w:rsidR="00DF63FA" w:rsidRDefault="00DF63FA" w:rsidP="009B7A14">
            <w:pPr>
              <w:spacing w:line="240" w:lineRule="auto"/>
              <w:ind w:firstLine="0"/>
            </w:pPr>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B9D617"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571E5A" w14:textId="77777777" w:rsidR="00DF63FA" w:rsidRDefault="00DF63FA" w:rsidP="009B7A14">
            <w:pPr>
              <w:spacing w:line="240" w:lineRule="auto"/>
              <w:ind w:firstLine="0"/>
            </w:pPr>
            <w:r>
              <w:rPr>
                <w:rFonts w:ascii="Times New Roman" w:hAnsi="Times New Roman" w:cs="Times New Roman"/>
                <w:color w:val="000000"/>
                <w:sz w:val="22"/>
              </w:rPr>
              <w:t>0.01</w:t>
            </w:r>
          </w:p>
        </w:tc>
      </w:tr>
      <w:tr w:rsidR="00DF63FA" w14:paraId="7D0D82E0"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AFDBCB8"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DC546"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C5CD84" w14:textId="77777777" w:rsidR="00DF63FA" w:rsidRDefault="00DF63FA" w:rsidP="009B7A14">
            <w:pPr>
              <w:spacing w:line="240" w:lineRule="auto"/>
              <w:ind w:firstLine="0"/>
            </w:pPr>
            <w:r>
              <w:rPr>
                <w:rFonts w:ascii="Times New Roman" w:hAnsi="Times New Roman" w:cs="Times New Roman"/>
                <w:color w:val="000000"/>
                <w:sz w:val="22"/>
              </w:rPr>
              <w:t>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66A3EEA" w14:textId="77777777" w:rsidR="00DF63FA" w:rsidRDefault="00DF63FA" w:rsidP="009B7A14">
            <w:pPr>
              <w:spacing w:line="240" w:lineRule="auto"/>
              <w:ind w:firstLine="0"/>
            </w:pPr>
            <w:r>
              <w:rPr>
                <w:rFonts w:ascii="Times New Roman" w:hAnsi="Times New Roman" w:cs="Times New Roman"/>
                <w:color w:val="000000"/>
                <w:sz w:val="22"/>
              </w:rPr>
              <w:t>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4FC4816" w14:textId="77777777" w:rsidR="00DF63FA" w:rsidRDefault="00DF63FA" w:rsidP="009B7A14">
            <w:pPr>
              <w:spacing w:line="240" w:lineRule="auto"/>
              <w:ind w:firstLine="0"/>
            </w:pPr>
            <w:r>
              <w:rPr>
                <w:rFonts w:ascii="Times New Roman" w:hAnsi="Times New Roman" w:cs="Times New Roman"/>
                <w:color w:val="000000"/>
                <w:sz w:val="22"/>
              </w:rPr>
              <w:t>49.48</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664CDB" w14:textId="77777777" w:rsidR="00DF63FA" w:rsidRDefault="00DF63FA" w:rsidP="009B7A14">
            <w:pPr>
              <w:spacing w:line="240" w:lineRule="auto"/>
              <w:ind w:firstLine="0"/>
            </w:pPr>
            <w:r>
              <w:rPr>
                <w:rFonts w:ascii="Times New Roman" w:hAnsi="Times New Roman" w:cs="Times New Roman"/>
                <w:color w:val="000000"/>
                <w:sz w:val="22"/>
              </w:rPr>
              <w:t>1.62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F57BB" w14:textId="77777777" w:rsidR="00DF63FA" w:rsidRDefault="00DF63FA" w:rsidP="009B7A14">
            <w:pPr>
              <w:spacing w:line="240" w:lineRule="auto"/>
              <w:ind w:firstLine="0"/>
            </w:pPr>
            <w:r>
              <w:rPr>
                <w:rFonts w:ascii="Times New Roman" w:hAnsi="Times New Roman" w:cs="Times New Roman"/>
                <w:color w:val="000000"/>
                <w:sz w:val="22"/>
              </w:rPr>
              <w:t>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F58989" w14:textId="77777777" w:rsidR="00DF63FA" w:rsidRDefault="00DF63FA" w:rsidP="009B7A14">
            <w:pPr>
              <w:spacing w:line="240" w:lineRule="auto"/>
              <w:ind w:firstLine="0"/>
            </w:pPr>
            <w:r>
              <w:rPr>
                <w:rFonts w:ascii="Times New Roman" w:hAnsi="Times New Roman" w:cs="Times New Roman"/>
                <w:color w:val="000000"/>
                <w:sz w:val="22"/>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AA1620" w14:textId="77777777" w:rsidR="00DF63FA" w:rsidRDefault="00DF63FA" w:rsidP="009B7A14">
            <w:pPr>
              <w:spacing w:line="240" w:lineRule="auto"/>
              <w:ind w:firstLine="0"/>
            </w:pPr>
            <w:r>
              <w:rPr>
                <w:rFonts w:ascii="Times New Roman" w:hAnsi="Times New Roman" w:cs="Times New Roman"/>
                <w:color w:val="000000"/>
                <w:sz w:val="22"/>
              </w:rPr>
              <w:t>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1F9CCC" w14:textId="77777777" w:rsidR="00DF63FA" w:rsidRDefault="00DF63FA" w:rsidP="009B7A14">
            <w:pPr>
              <w:spacing w:line="240" w:lineRule="auto"/>
              <w:ind w:firstLine="0"/>
            </w:pPr>
            <w:r>
              <w:rPr>
                <w:rFonts w:ascii="Times New Roman" w:hAnsi="Times New Roman" w:cs="Times New Roman"/>
                <w:color w:val="000000"/>
                <w:sz w:val="22"/>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CF0969" w14:textId="77777777" w:rsidR="00DF63FA" w:rsidRDefault="00DF63FA" w:rsidP="009B7A14">
            <w:pPr>
              <w:spacing w:line="240" w:lineRule="auto"/>
              <w:ind w:firstLine="0"/>
            </w:pPr>
            <w:r>
              <w:rPr>
                <w:rFonts w:ascii="Times New Roman" w:hAnsi="Times New Roman" w:cs="Times New Roman"/>
                <w:color w:val="000000"/>
                <w:sz w:val="22"/>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A8F00A" w14:textId="77777777" w:rsidR="00DF63FA" w:rsidRDefault="00DF63FA" w:rsidP="009B7A14">
            <w:pPr>
              <w:spacing w:line="240" w:lineRule="auto"/>
              <w:ind w:firstLine="0"/>
            </w:pPr>
            <w:r>
              <w:rPr>
                <w:rFonts w:ascii="Times New Roman" w:hAnsi="Times New Roman" w:cs="Times New Roman"/>
                <w:color w:val="000000"/>
                <w:sz w:val="22"/>
              </w:rPr>
              <w:t>0.39</w:t>
            </w:r>
          </w:p>
        </w:tc>
      </w:tr>
      <w:tr w:rsidR="00DF63FA" w14:paraId="78AFF958"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62C403" w14:textId="77777777" w:rsidR="00DF63FA" w:rsidRDefault="00DF63FA" w:rsidP="009B7A14">
            <w:pPr>
              <w:spacing w:line="240" w:lineRule="auto"/>
              <w:ind w:firstLine="0"/>
            </w:pPr>
            <w:r>
              <w:rPr>
                <w:rFonts w:ascii="Times New Roman" w:hAnsi="Times New Roman" w:cs="Times New Roman"/>
                <w:color w:val="000000"/>
                <w:sz w:val="22"/>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066BA7"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5CA0DD" w14:textId="77777777" w:rsidR="00DF63FA" w:rsidRDefault="00DF63FA" w:rsidP="009B7A14">
            <w:pPr>
              <w:spacing w:line="240" w:lineRule="auto"/>
              <w:ind w:firstLine="0"/>
            </w:pPr>
            <w:r>
              <w:rPr>
                <w:rFonts w:ascii="Times New Roman" w:hAnsi="Times New Roman" w:cs="Times New Roman"/>
                <w:color w:val="000000"/>
                <w:sz w:val="22"/>
              </w:rPr>
              <w:t>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9404CC" w14:textId="77777777" w:rsidR="00DF63FA" w:rsidRDefault="00DF63FA" w:rsidP="009B7A14">
            <w:pPr>
              <w:spacing w:line="240" w:lineRule="auto"/>
              <w:ind w:firstLine="0"/>
            </w:pPr>
            <w:r>
              <w:rPr>
                <w:rFonts w:ascii="Times New Roman" w:hAnsi="Times New Roman" w:cs="Times New Roman"/>
                <w:color w:val="000000"/>
                <w:sz w:val="22"/>
              </w:rPr>
              <w:t>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88B6A9" w14:textId="77777777" w:rsidR="00DF63FA" w:rsidRDefault="00DF63FA" w:rsidP="009B7A14">
            <w:pPr>
              <w:spacing w:line="240" w:lineRule="auto"/>
              <w:ind w:firstLine="0"/>
            </w:pPr>
            <w:r>
              <w:rPr>
                <w:rFonts w:ascii="Times New Roman" w:hAnsi="Times New Roman" w:cs="Times New Roman"/>
                <w:color w:val="000000"/>
                <w:sz w:val="22"/>
              </w:rPr>
              <w:t>0.26</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7D46634" w14:textId="77777777" w:rsidR="00DF63FA" w:rsidRDefault="00DF63FA" w:rsidP="009B7A14">
            <w:pPr>
              <w:spacing w:line="240" w:lineRule="auto"/>
              <w:ind w:firstLine="0"/>
            </w:pPr>
            <w:r>
              <w:rPr>
                <w:rFonts w:ascii="Times New Roman" w:hAnsi="Times New Roman" w:cs="Times New Roman"/>
                <w:color w:val="000000"/>
                <w:sz w:val="22"/>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A61DFEA" w14:textId="77777777" w:rsidR="00DF63FA" w:rsidRDefault="00DF63FA" w:rsidP="009B7A14">
            <w:pPr>
              <w:spacing w:line="240" w:lineRule="auto"/>
              <w:ind w:firstLine="0"/>
            </w:pPr>
            <w:r>
              <w:rPr>
                <w:rFonts w:ascii="Times New Roman" w:hAnsi="Times New Roman" w:cs="Times New Roman"/>
                <w:color w:val="000000"/>
                <w:sz w:val="22"/>
              </w:rPr>
              <w:t>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D7D3C7"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41C81" w14:textId="77777777" w:rsidR="00DF63FA" w:rsidRDefault="00DF63FA" w:rsidP="009B7A14">
            <w:pPr>
              <w:spacing w:line="240" w:lineRule="auto"/>
              <w:ind w:firstLine="0"/>
            </w:pPr>
            <w:r>
              <w:rPr>
                <w:rFonts w:ascii="Times New Roman" w:hAnsi="Times New Roman" w:cs="Times New Roman"/>
                <w:color w:val="000000"/>
                <w:sz w:val="22"/>
              </w:rPr>
              <w:t>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268F4E" w14:textId="77777777" w:rsidR="00DF63FA" w:rsidRDefault="00DF63FA" w:rsidP="009B7A14">
            <w:pPr>
              <w:spacing w:line="240" w:lineRule="auto"/>
              <w:ind w:firstLine="0"/>
            </w:pPr>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9546259" w14:textId="77777777" w:rsidR="00DF63FA" w:rsidRDefault="00DF63FA" w:rsidP="009B7A14">
            <w:pPr>
              <w:spacing w:line="240" w:lineRule="auto"/>
              <w:ind w:firstLine="0"/>
            </w:pPr>
            <w:r>
              <w:rPr>
                <w:rFonts w:ascii="Times New Roman" w:hAnsi="Times New Roman" w:cs="Times New Roman"/>
                <w:color w:val="000000"/>
                <w:sz w:val="22"/>
              </w:rPr>
              <w:t>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4DE751"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41DD31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DACE4"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DE6D7C"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1B12E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0EE20" w14:textId="77777777" w:rsidR="00DF63FA" w:rsidRDefault="00DF63FA" w:rsidP="009B7A14">
            <w:pPr>
              <w:spacing w:line="240" w:lineRule="auto"/>
              <w:ind w:firstLine="0"/>
            </w:pPr>
            <w:r>
              <w:rPr>
                <w:rFonts w:ascii="Times New Roman" w:hAnsi="Times New Roman" w:cs="Times New Roman"/>
                <w:color w:val="000000"/>
                <w:sz w:val="22"/>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AAC2308"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259.60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C8C8D7" w14:textId="77777777" w:rsidR="00DF63FA" w:rsidRDefault="00DF63FA" w:rsidP="009B7A14">
            <w:pPr>
              <w:spacing w:line="240" w:lineRule="auto"/>
              <w:ind w:firstLine="0"/>
            </w:pPr>
            <w:r>
              <w:rPr>
                <w:rFonts w:ascii="Times New Roman" w:hAnsi="Times New Roman" w:cs="Times New Roman"/>
                <w:color w:val="000000"/>
                <w:sz w:val="22"/>
              </w:rPr>
              <w:t>4.47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CDBF43"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2F6167" w14:textId="77777777" w:rsidR="00DF63FA" w:rsidRDefault="00DF63FA" w:rsidP="009B7A14">
            <w:pPr>
              <w:spacing w:line="240" w:lineRule="auto"/>
              <w:ind w:firstLine="0"/>
            </w:pPr>
            <w:r>
              <w:rPr>
                <w:rFonts w:ascii="Times New Roman" w:hAnsi="Times New Roman" w:cs="Times New Roman"/>
                <w:color w:val="000000"/>
                <w:sz w:val="22"/>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B89431"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1A0B97" w14:textId="77777777" w:rsidR="00DF63FA" w:rsidRDefault="00DF63FA" w:rsidP="009B7A14">
            <w:pPr>
              <w:spacing w:line="240" w:lineRule="auto"/>
              <w:ind w:firstLine="0"/>
            </w:pPr>
            <w:r>
              <w:rPr>
                <w:rFonts w:ascii="Times New Roman" w:hAnsi="Times New Roman" w:cs="Times New Roman"/>
                <w:color w:val="000000"/>
                <w:sz w:val="22"/>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BA05D" w14:textId="77777777" w:rsidR="00DF63FA" w:rsidRPr="00BA4795" w:rsidRDefault="00DF63FA" w:rsidP="009B7A14">
            <w:pPr>
              <w:spacing w:line="240" w:lineRule="auto"/>
              <w:ind w:firstLine="0"/>
              <w:rPr>
                <w:b/>
              </w:rPr>
            </w:pPr>
            <w:commentRangeStart w:id="114"/>
            <w:r w:rsidRPr="00BA4795">
              <w:rPr>
                <w:rFonts w:ascii="Times New Roman" w:hAnsi="Times New Roman" w:cs="Times New Roman"/>
                <w:b/>
                <w:color w:val="000000"/>
                <w:sz w:val="22"/>
              </w:rPr>
              <w:t>71.99</w:t>
            </w:r>
            <w:commentRangeEnd w:id="114"/>
            <w:r w:rsidR="00647035">
              <w:rPr>
                <w:rStyle w:val="CommentReference"/>
              </w:rPr>
              <w:commentReference w:id="114"/>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83B0AE" w14:textId="77777777" w:rsidR="00DF63FA" w:rsidRDefault="00DF63FA" w:rsidP="009B7A14">
            <w:pPr>
              <w:spacing w:line="240" w:lineRule="auto"/>
              <w:ind w:firstLine="0"/>
            </w:pPr>
            <w:r>
              <w:rPr>
                <w:rFonts w:ascii="Times New Roman" w:hAnsi="Times New Roman" w:cs="Times New Roman"/>
                <w:color w:val="000000"/>
                <w:sz w:val="22"/>
              </w:rPr>
              <w:t>1.25</w:t>
            </w:r>
          </w:p>
        </w:tc>
      </w:tr>
      <w:tr w:rsidR="00DF63FA" w14:paraId="27D3494F"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37D59A" w14:textId="77777777" w:rsidR="00DF63FA" w:rsidRDefault="00DF63FA" w:rsidP="009B7A14">
            <w:pPr>
              <w:spacing w:line="240" w:lineRule="auto"/>
              <w:ind w:firstLine="0"/>
            </w:pPr>
            <w:r>
              <w:rPr>
                <w:rFonts w:ascii="Times New Roman" w:hAnsi="Times New Roman" w:cs="Times New Roman"/>
                <w:color w:val="000000"/>
                <w:sz w:val="22"/>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40A29EB"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F70652" w14:textId="77777777" w:rsidR="00DF63FA" w:rsidRDefault="00DF63FA" w:rsidP="009B7A14">
            <w:pPr>
              <w:spacing w:line="240" w:lineRule="auto"/>
              <w:ind w:firstLine="0"/>
            </w:pPr>
            <w:r>
              <w:rPr>
                <w:rFonts w:ascii="Times New Roman" w:hAnsi="Times New Roman" w:cs="Times New Roman"/>
                <w:color w:val="000000"/>
                <w:sz w:val="22"/>
              </w:rPr>
              <w:t>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BA4B7C" w14:textId="77777777" w:rsidR="00DF63FA" w:rsidRDefault="00DF63FA" w:rsidP="009B7A14">
            <w:pPr>
              <w:spacing w:line="240" w:lineRule="auto"/>
              <w:ind w:firstLine="0"/>
            </w:pPr>
            <w:r>
              <w:rPr>
                <w:rFonts w:ascii="Times New Roman" w:hAnsi="Times New Roman" w:cs="Times New Roman"/>
                <w:color w:val="000000"/>
                <w:sz w:val="22"/>
              </w:rPr>
              <w:t>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EEA9C5" w14:textId="77777777" w:rsidR="00DF63FA" w:rsidRDefault="00DF63FA" w:rsidP="009B7A14">
            <w:pPr>
              <w:spacing w:line="240" w:lineRule="auto"/>
              <w:ind w:firstLine="0"/>
            </w:pPr>
            <w:r>
              <w:rPr>
                <w:rFonts w:ascii="Times New Roman" w:hAnsi="Times New Roman" w:cs="Times New Roman"/>
                <w:color w:val="000000"/>
                <w:sz w:val="22"/>
              </w:rPr>
              <w:t>1.80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F39640" w14:textId="77777777" w:rsidR="00DF63FA" w:rsidRDefault="00DF63FA" w:rsidP="009B7A14">
            <w:pPr>
              <w:spacing w:line="240" w:lineRule="auto"/>
              <w:ind w:firstLine="0"/>
            </w:pPr>
            <w:r>
              <w:rPr>
                <w:rFonts w:ascii="Times New Roman" w:hAnsi="Times New Roman" w:cs="Times New Roman"/>
                <w:color w:val="000000"/>
                <w:sz w:val="22"/>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D7EB1F" w14:textId="77777777" w:rsidR="00DF63FA" w:rsidRDefault="00DF63FA" w:rsidP="009B7A14">
            <w:pPr>
              <w:spacing w:line="240" w:lineRule="auto"/>
              <w:ind w:firstLine="0"/>
            </w:pPr>
            <w:r>
              <w:rPr>
                <w:rFonts w:ascii="Times New Roman" w:hAnsi="Times New Roman" w:cs="Times New Roman"/>
                <w:color w:val="000000"/>
                <w:sz w:val="22"/>
              </w:rPr>
              <w:t>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63BDE2" w14:textId="77777777" w:rsidR="00DF63FA" w:rsidRDefault="00DF63FA" w:rsidP="009B7A14">
            <w:pPr>
              <w:spacing w:line="240" w:lineRule="auto"/>
              <w:ind w:firstLine="0"/>
            </w:pPr>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7854BA" w14:textId="77777777" w:rsidR="00DF63FA" w:rsidRDefault="00DF63FA" w:rsidP="009B7A14">
            <w:pPr>
              <w:spacing w:line="240" w:lineRule="auto"/>
              <w:ind w:firstLine="0"/>
            </w:pPr>
            <w:r>
              <w:rPr>
                <w:rFonts w:ascii="Times New Roman" w:hAnsi="Times New Roman" w:cs="Times New Roman"/>
                <w:color w:val="000000"/>
                <w:sz w:val="22"/>
              </w:rPr>
              <w:t>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57444D"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5E42AEC" w14:textId="77777777" w:rsidR="00DF63FA" w:rsidRDefault="00DF63FA" w:rsidP="009B7A14">
            <w:pPr>
              <w:spacing w:line="240" w:lineRule="auto"/>
              <w:ind w:firstLine="0"/>
            </w:pPr>
            <w:r>
              <w:rPr>
                <w:rFonts w:ascii="Times New Roman" w:hAnsi="Times New Roman" w:cs="Times New Roman"/>
                <w:color w:val="000000"/>
                <w:sz w:val="22"/>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4F5742"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EBDD65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B0165E"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156F69A"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3F65D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3382AF" w14:textId="77777777" w:rsidR="00DF63FA" w:rsidRDefault="00DF63FA" w:rsidP="009B7A14">
            <w:pPr>
              <w:spacing w:line="240" w:lineRule="auto"/>
              <w:ind w:firstLine="0"/>
            </w:pPr>
            <w:r>
              <w:rPr>
                <w:rFonts w:ascii="Times New Roman" w:hAnsi="Times New Roman" w:cs="Times New Roman"/>
                <w:color w:val="000000"/>
                <w:sz w:val="22"/>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2964A4"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407.73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06C529" w14:textId="77777777" w:rsidR="00DF63FA" w:rsidRDefault="00DF63FA" w:rsidP="009B7A14">
            <w:pPr>
              <w:spacing w:line="240" w:lineRule="auto"/>
              <w:ind w:firstLine="0"/>
            </w:pPr>
            <w:r>
              <w:rPr>
                <w:rFonts w:ascii="Times New Roman" w:hAnsi="Times New Roman" w:cs="Times New Roman"/>
                <w:color w:val="000000"/>
                <w:sz w:val="22"/>
              </w:rPr>
              <w:t>5.93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C6B114"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884176B" w14:textId="77777777" w:rsidR="00DF63FA" w:rsidRDefault="00DF63FA" w:rsidP="009B7A14">
            <w:pPr>
              <w:spacing w:line="240" w:lineRule="auto"/>
              <w:ind w:firstLine="0"/>
            </w:pPr>
            <w:r>
              <w:rPr>
                <w:rFonts w:ascii="Times New Roman" w:hAnsi="Times New Roman" w:cs="Times New Roman"/>
                <w:color w:val="000000"/>
                <w:sz w:val="22"/>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8344D5"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F45480" w14:textId="77777777" w:rsidR="00DF63FA" w:rsidRDefault="00DF63FA" w:rsidP="009B7A14">
            <w:pPr>
              <w:spacing w:line="240" w:lineRule="auto"/>
              <w:ind w:firstLine="0"/>
            </w:pPr>
            <w:r>
              <w:rPr>
                <w:rFonts w:ascii="Times New Roman" w:hAnsi="Times New Roman" w:cs="Times New Roman"/>
                <w:color w:val="000000"/>
                <w:sz w:val="22"/>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AAA63"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47636B" w14:textId="77777777" w:rsidR="00DF63FA" w:rsidRDefault="00DF63FA" w:rsidP="009B7A14">
            <w:pPr>
              <w:spacing w:line="240" w:lineRule="auto"/>
              <w:ind w:firstLine="0"/>
            </w:pPr>
            <w:r>
              <w:rPr>
                <w:rFonts w:ascii="Times New Roman" w:hAnsi="Times New Roman" w:cs="Times New Roman"/>
                <w:color w:val="000000"/>
                <w:sz w:val="22"/>
              </w:rPr>
              <w:t>1.18</w:t>
            </w:r>
          </w:p>
        </w:tc>
      </w:tr>
      <w:tr w:rsidR="00DF63FA" w14:paraId="1EE3280C"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D4929C" w14:textId="77777777" w:rsidR="00DF63FA" w:rsidRDefault="00DF63FA" w:rsidP="009B7A14">
            <w:pPr>
              <w:spacing w:line="240" w:lineRule="auto"/>
              <w:ind w:firstLine="0"/>
            </w:pPr>
            <w:r>
              <w:rPr>
                <w:rFonts w:ascii="Times New Roman" w:hAnsi="Times New Roman" w:cs="Times New Roman"/>
                <w:color w:val="000000"/>
                <w:sz w:val="22"/>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093DB0"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09307" w14:textId="77777777" w:rsidR="00DF63FA" w:rsidRDefault="00DF63FA" w:rsidP="009B7A14">
            <w:pPr>
              <w:spacing w:line="240" w:lineRule="auto"/>
              <w:ind w:firstLine="0"/>
            </w:pPr>
            <w:r>
              <w:rPr>
                <w:rFonts w:ascii="Times New Roman" w:hAnsi="Times New Roman" w:cs="Times New Roman"/>
                <w:color w:val="000000"/>
                <w:sz w:val="22"/>
              </w:rPr>
              <w:t>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656AC1" w14:textId="77777777" w:rsidR="00DF63FA" w:rsidRDefault="00DF63FA" w:rsidP="009B7A14">
            <w:pPr>
              <w:spacing w:line="240" w:lineRule="auto"/>
              <w:ind w:firstLine="0"/>
            </w:pPr>
            <w:r>
              <w:rPr>
                <w:rFonts w:ascii="Times New Roman" w:hAnsi="Times New Roman" w:cs="Times New Roman"/>
                <w:color w:val="000000"/>
                <w:sz w:val="22"/>
              </w:rPr>
              <w:t>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BD4793" w14:textId="77777777" w:rsidR="00DF63FA" w:rsidRDefault="00DF63FA" w:rsidP="009B7A14">
            <w:pPr>
              <w:spacing w:line="240" w:lineRule="auto"/>
              <w:ind w:firstLine="0"/>
            </w:pPr>
            <w:r>
              <w:rPr>
                <w:rFonts w:ascii="Times New Roman" w:hAnsi="Times New Roman" w:cs="Times New Roman"/>
                <w:color w:val="000000"/>
                <w:sz w:val="22"/>
              </w:rPr>
              <w:t>1.43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6FCDF6" w14:textId="77777777" w:rsidR="00DF63FA" w:rsidRDefault="00DF63FA" w:rsidP="009B7A14">
            <w:pPr>
              <w:spacing w:line="240" w:lineRule="auto"/>
              <w:ind w:firstLine="0"/>
            </w:pPr>
            <w:r>
              <w:rPr>
                <w:rFonts w:ascii="Times New Roman" w:hAnsi="Times New Roman" w:cs="Times New Roman"/>
                <w:color w:val="000000"/>
                <w:sz w:val="22"/>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83D1E14" w14:textId="77777777" w:rsidR="00DF63FA" w:rsidRDefault="00DF63FA" w:rsidP="009B7A14">
            <w:pPr>
              <w:spacing w:line="240" w:lineRule="auto"/>
              <w:ind w:firstLine="0"/>
            </w:pPr>
            <w:r>
              <w:rPr>
                <w:rFonts w:ascii="Times New Roman" w:hAnsi="Times New Roman" w:cs="Times New Roman"/>
                <w:color w:val="000000"/>
                <w:sz w:val="22"/>
              </w:rPr>
              <w:t>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B79239"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716DF2" w14:textId="77777777" w:rsidR="00DF63FA" w:rsidRDefault="00DF63FA" w:rsidP="009B7A14">
            <w:pPr>
              <w:spacing w:line="240" w:lineRule="auto"/>
              <w:ind w:firstLine="0"/>
            </w:pPr>
            <w:r>
              <w:rPr>
                <w:rFonts w:ascii="Times New Roman" w:hAnsi="Times New Roman" w:cs="Times New Roman"/>
                <w:color w:val="000000"/>
                <w:sz w:val="22"/>
              </w:rPr>
              <w:t>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3C390"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C265AB" w14:textId="77777777" w:rsidR="00DF63FA" w:rsidRDefault="00DF63FA" w:rsidP="009B7A14">
            <w:pPr>
              <w:spacing w:line="240" w:lineRule="auto"/>
              <w:ind w:firstLine="0"/>
            </w:pPr>
            <w:r>
              <w:rPr>
                <w:rFonts w:ascii="Times New Roman" w:hAnsi="Times New Roman" w:cs="Times New Roman"/>
                <w:color w:val="000000"/>
                <w:sz w:val="22"/>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C342B7"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02A8E0ED" w14:textId="77777777" w:rsidTr="009B7A14">
        <w:trPr>
          <w:cantSplit/>
          <w:trHeight w:val="20"/>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84055E"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2CE92AE"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DE0B82"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6C3C17" w14:textId="77777777" w:rsidR="00DF63FA" w:rsidRDefault="00DF63FA" w:rsidP="009B7A14">
            <w:pPr>
              <w:spacing w:line="240" w:lineRule="auto"/>
              <w:ind w:firstLine="0"/>
            </w:pPr>
            <w:r>
              <w:rPr>
                <w:rFonts w:ascii="Times New Roman" w:hAnsi="Times New Roman" w:cs="Times New Roman"/>
                <w:color w:val="000000"/>
                <w:sz w:val="22"/>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4A0B3B"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415.79</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DBE35" w14:textId="77777777" w:rsidR="00DF63FA" w:rsidRDefault="00DF63FA" w:rsidP="009B7A14">
            <w:pPr>
              <w:spacing w:line="240" w:lineRule="auto"/>
              <w:ind w:firstLine="0"/>
            </w:pPr>
            <w:r>
              <w:rPr>
                <w:rFonts w:ascii="Times New Roman" w:hAnsi="Times New Roman" w:cs="Times New Roman"/>
                <w:color w:val="000000"/>
                <w:sz w:val="22"/>
              </w:rPr>
              <w:t>6.53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E96E70C"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2A9180" w14:textId="77777777" w:rsidR="00DF63FA" w:rsidRDefault="00DF63FA" w:rsidP="009B7A14">
            <w:pPr>
              <w:spacing w:line="240" w:lineRule="auto"/>
              <w:ind w:firstLine="0"/>
            </w:pPr>
            <w:r>
              <w:rPr>
                <w:rFonts w:ascii="Times New Roman" w:hAnsi="Times New Roman" w:cs="Times New Roman"/>
                <w:color w:val="000000"/>
                <w:sz w:val="22"/>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1CA2AF"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99DC7A" w14:textId="77777777" w:rsidR="00DF63FA" w:rsidRDefault="00DF63FA" w:rsidP="009B7A14">
            <w:pPr>
              <w:spacing w:line="240" w:lineRule="auto"/>
              <w:ind w:firstLine="0"/>
            </w:pPr>
            <w:r>
              <w:rPr>
                <w:rFonts w:ascii="Times New Roman" w:hAnsi="Times New Roman" w:cs="Times New Roman"/>
                <w:color w:val="000000"/>
                <w:sz w:val="22"/>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AC2A6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E3BBCF" w14:textId="77777777" w:rsidR="00DF63FA" w:rsidRDefault="00DF63FA" w:rsidP="009B7A14">
            <w:pPr>
              <w:spacing w:line="240" w:lineRule="auto"/>
              <w:ind w:firstLine="0"/>
            </w:pPr>
            <w:r>
              <w:rPr>
                <w:rFonts w:ascii="Times New Roman" w:hAnsi="Times New Roman" w:cs="Times New Roman"/>
                <w:color w:val="000000"/>
                <w:sz w:val="22"/>
              </w:rPr>
              <w:t>1.28</w:t>
            </w:r>
          </w:p>
        </w:tc>
      </w:tr>
    </w:tbl>
    <w:p w14:paraId="0103D97A" w14:textId="7A31463A" w:rsidR="00E7393D" w:rsidRDefault="00E7393D" w:rsidP="007D64E5">
      <w:pPr>
        <w:spacing w:line="240" w:lineRule="auto"/>
        <w:ind w:firstLine="0"/>
        <w:rPr>
          <w:rFonts w:ascii="Times New Roman" w:hAnsi="Times New Roman" w:cs="Times New Roman"/>
        </w:rPr>
      </w:pPr>
    </w:p>
    <w:p w14:paraId="7906E812" w14:textId="77777777" w:rsidR="007D64E5" w:rsidRDefault="007D64E5" w:rsidP="007D64E5">
      <w:pPr>
        <w:spacing w:line="240" w:lineRule="auto"/>
        <w:ind w:firstLine="0"/>
        <w:rPr>
          <w:rFonts w:ascii="Times New Roman" w:hAnsi="Times New Roman" w:cs="Times New Roman"/>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567"/>
        <w:gridCol w:w="900"/>
        <w:gridCol w:w="1450"/>
        <w:gridCol w:w="1196"/>
        <w:gridCol w:w="1494"/>
        <w:gridCol w:w="241"/>
      </w:tblGrid>
      <w:tr w:rsidR="00A90878" w14:paraId="0349BF52" w14:textId="77777777" w:rsidTr="008C2A4B">
        <w:trPr>
          <w:trHeight w:val="288"/>
        </w:trPr>
        <w:tc>
          <w:tcPr>
            <w:tcW w:w="20" w:type="dxa"/>
            <w:tcBorders>
              <w:top w:val="nil"/>
              <w:left w:val="nil"/>
              <w:bottom w:val="single" w:sz="4" w:space="0" w:color="auto"/>
            </w:tcBorders>
            <w:shd w:val="clear" w:color="auto" w:fill="FFFFFF"/>
          </w:tcPr>
          <w:p w14:paraId="0B886B5C" w14:textId="77777777" w:rsidR="00A90878" w:rsidRDefault="00A90878" w:rsidP="007D64E5">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7E8A7E9E"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222868D0" w14:textId="77777777" w:rsidR="00A90878" w:rsidRDefault="00A90878" w:rsidP="007D64E5">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A90878" w14:paraId="50B5D884" w14:textId="77777777" w:rsidTr="008C2A4B">
        <w:trPr>
          <w:gridAfter w:val="1"/>
          <w:wAfter w:w="241" w:type="dxa"/>
          <w:trHeight w:val="288"/>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3B680B" w:rsidRDefault="00A90878" w:rsidP="007D64E5">
            <w:pPr>
              <w:spacing w:line="240" w:lineRule="auto"/>
              <w:ind w:firstLine="0"/>
              <w:jc w:val="center"/>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
          <w:p w14:paraId="42F0E77F"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
          <w:p w14:paraId="2EEDBFB7" w14:textId="77777777" w:rsidR="00A90878" w:rsidRDefault="00A90878" w:rsidP="007D64E5">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
          <w:p w14:paraId="71E09B61"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90878" w:rsidRPr="00994180" w14:paraId="4DD35BD7" w14:textId="77777777" w:rsidTr="008C2A4B">
        <w:trPr>
          <w:gridAfter w:val="1"/>
          <w:wAfter w:w="241" w:type="dxa"/>
          <w:trHeight w:val="288"/>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3B680B"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50" w:type="dxa"/>
            <w:tcBorders>
              <w:top w:val="single" w:sz="4" w:space="0" w:color="auto"/>
              <w:left w:val="nil"/>
              <w:bottom w:val="nil"/>
              <w:right w:val="nil"/>
            </w:tcBorders>
            <w:shd w:val="clear" w:color="auto" w:fill="FFFFFF"/>
            <w:vAlign w:val="center"/>
          </w:tcPr>
          <w:p w14:paraId="2F420E29" w14:textId="77777777" w:rsidR="00A90878" w:rsidRPr="00994180" w:rsidRDefault="00A90878" w:rsidP="007D64E5">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
          <w:p w14:paraId="14261111"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94" w:type="dxa"/>
            <w:tcBorders>
              <w:top w:val="single" w:sz="4" w:space="0" w:color="auto"/>
              <w:left w:val="nil"/>
              <w:bottom w:val="nil"/>
              <w:right w:val="nil"/>
            </w:tcBorders>
            <w:shd w:val="clear" w:color="auto" w:fill="FFFFFF"/>
          </w:tcPr>
          <w:p w14:paraId="1369684F" w14:textId="77777777" w:rsidR="00A90878" w:rsidRPr="00994180" w:rsidRDefault="00A90878" w:rsidP="007D64E5">
            <w:pPr>
              <w:spacing w:line="240" w:lineRule="auto"/>
              <w:jc w:val="right"/>
              <w:rPr>
                <w:rFonts w:ascii="Arial" w:eastAsia="Times New Roman" w:hAnsi="Arial" w:cs="Arial"/>
                <w:color w:val="222222"/>
                <w:sz w:val="19"/>
                <w:szCs w:val="19"/>
              </w:rPr>
            </w:pPr>
          </w:p>
        </w:tc>
      </w:tr>
      <w:tr w:rsidR="00A90878" w14:paraId="0B107292"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992122" w:rsidRDefault="00A90878" w:rsidP="007D64E5">
            <w:pPr>
              <w:spacing w:line="240" w:lineRule="auto"/>
              <w:ind w:firstLine="0"/>
              <w:jc w:val="center"/>
              <w:rPr>
                <w:rFonts w:ascii="Arial" w:eastAsia="Times New Roman" w:hAnsi="Arial" w:cs="Arial"/>
                <w:color w:val="222222"/>
                <w:sz w:val="19"/>
                <w:szCs w:val="19"/>
              </w:rPr>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
          <w:p w14:paraId="740C68A2" w14:textId="77777777" w:rsidR="00A90878" w:rsidRPr="00992122" w:rsidRDefault="00A90878" w:rsidP="007D64E5">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Pr>
                <w:rFonts w:ascii="Arial" w:hAnsi="Arial" w:cs="Arial"/>
                <w:sz w:val="19"/>
                <w:szCs w:val="19"/>
              </w:rPr>
              <w:t>**</w:t>
            </w:r>
          </w:p>
        </w:tc>
        <w:tc>
          <w:tcPr>
            <w:tcW w:w="1196" w:type="dxa"/>
            <w:tcBorders>
              <w:top w:val="nil"/>
              <w:left w:val="nil"/>
              <w:bottom w:val="nil"/>
              <w:right w:val="nil"/>
            </w:tcBorders>
            <w:shd w:val="clear" w:color="auto" w:fill="FFFFFF"/>
            <w:vAlign w:val="center"/>
          </w:tcPr>
          <w:p w14:paraId="1B17070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5D75CB9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98F69C1"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tcPr>
          <w:p w14:paraId="678935F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15E8902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15EF54A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040D78A"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9963B1" w:rsidRDefault="00A90878" w:rsidP="007D64E5">
            <w:pPr>
              <w:spacing w:line="240" w:lineRule="auto"/>
              <w:ind w:firstLine="0"/>
              <w:jc w:val="center"/>
              <w:rPr>
                <w:rFonts w:ascii="Arial" w:eastAsia="Times New Roman" w:hAnsi="Arial" w:cs="Arial"/>
                <w:color w:val="222222"/>
                <w:sz w:val="19"/>
                <w:szCs w:val="19"/>
              </w:rPr>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
          <w:p w14:paraId="3283B056"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
          <w:p w14:paraId="01108ED0" w14:textId="77777777" w:rsidR="00A90878" w:rsidRPr="00992122" w:rsidRDefault="00A90878" w:rsidP="007D64E5">
            <w:pPr>
              <w:spacing w:line="240" w:lineRule="auto"/>
              <w:jc w:val="center"/>
              <w:rPr>
                <w:rFonts w:ascii="Arial" w:eastAsia="Times New Roman" w:hAnsi="Arial" w:cs="Arial"/>
                <w:color w:val="222222"/>
                <w:sz w:val="19"/>
                <w:szCs w:val="19"/>
              </w:rPr>
            </w:pPr>
            <w:r w:rsidRPr="00992122">
              <w:rPr>
                <w:rFonts w:ascii="Arial" w:hAnsi="Arial" w:cs="Arial"/>
                <w:sz w:val="19"/>
                <w:szCs w:val="19"/>
              </w:rPr>
              <w:t>0.155</w:t>
            </w:r>
          </w:p>
        </w:tc>
        <w:tc>
          <w:tcPr>
            <w:tcW w:w="1494" w:type="dxa"/>
            <w:tcBorders>
              <w:top w:val="nil"/>
              <w:left w:val="nil"/>
              <w:bottom w:val="nil"/>
              <w:right w:val="nil"/>
            </w:tcBorders>
            <w:shd w:val="clear" w:color="auto" w:fill="FFFFFF"/>
          </w:tcPr>
          <w:p w14:paraId="7343848C" w14:textId="77777777" w:rsidR="00A90878" w:rsidRPr="00992122" w:rsidRDefault="00A90878" w:rsidP="007D64E5">
            <w:pPr>
              <w:spacing w:line="240" w:lineRule="auto"/>
              <w:ind w:firstLine="0"/>
              <w:jc w:val="right"/>
              <w:rPr>
                <w:rFonts w:ascii="Arial" w:eastAsia="Times New Roman" w:hAnsi="Arial" w:cs="Arial"/>
                <w:color w:val="222222"/>
                <w:sz w:val="19"/>
                <w:szCs w:val="19"/>
              </w:rPr>
            </w:pPr>
            <w:r w:rsidRPr="00992122">
              <w:rPr>
                <w:rFonts w:ascii="Arial" w:hAnsi="Arial" w:cs="Arial"/>
                <w:sz w:val="19"/>
                <w:szCs w:val="19"/>
              </w:rPr>
              <w:t>0.000009</w:t>
            </w:r>
            <w:r>
              <w:rPr>
                <w:rFonts w:ascii="Arial" w:hAnsi="Arial" w:cs="Arial"/>
                <w:sz w:val="19"/>
                <w:szCs w:val="19"/>
              </w:rPr>
              <w:t>***</w:t>
            </w:r>
          </w:p>
        </w:tc>
      </w:tr>
      <w:tr w:rsidR="00A90878" w14:paraId="3F6A59BD"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vAlign w:val="center"/>
          </w:tcPr>
          <w:p w14:paraId="156E32B0"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3F9B377F"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40ACC766"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5ACEA10"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
          <w:p w14:paraId="11AB0288"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
          <w:p w14:paraId="688CDB65"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7EC9902C"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A99E2B0"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F305EC"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49F7199B" w14:textId="77777777" w:rsidR="00A90878" w:rsidRPr="00F305EC"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279E3630"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7B9191F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AFB290E"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-0.037</w:t>
            </w:r>
          </w:p>
        </w:tc>
        <w:tc>
          <w:tcPr>
            <w:tcW w:w="1450" w:type="dxa"/>
            <w:tcBorders>
              <w:top w:val="nil"/>
              <w:left w:val="nil"/>
              <w:right w:val="nil"/>
            </w:tcBorders>
            <w:shd w:val="clear" w:color="auto" w:fill="FFFFFF"/>
            <w:vAlign w:val="center"/>
          </w:tcPr>
          <w:p w14:paraId="729BD8CB"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
          <w:p w14:paraId="5FD8D808"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1CE4A784"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08F6E65"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0B33E2D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6092626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6AD67690"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3FF2EA4"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2A6A2D" w:rsidRDefault="00A90878" w:rsidP="007D64E5">
            <w:pPr>
              <w:spacing w:line="240" w:lineRule="auto"/>
              <w:ind w:firstLine="0"/>
              <w:jc w:val="center"/>
              <w:rPr>
                <w:rFonts w:ascii="Arial" w:eastAsia="Times New Roman" w:hAnsi="Arial" w:cs="Arial"/>
                <w:color w:val="222222"/>
                <w:sz w:val="19"/>
                <w:szCs w:val="19"/>
              </w:rPr>
            </w:pPr>
            <w:r w:rsidRPr="002A6A2D">
              <w:rPr>
                <w:rFonts w:ascii="Arial" w:hAnsi="Arial" w:cs="Arial"/>
                <w:sz w:val="19"/>
                <w:szCs w:val="19"/>
              </w:rPr>
              <w:t>-0.006</w:t>
            </w:r>
          </w:p>
        </w:tc>
        <w:tc>
          <w:tcPr>
            <w:tcW w:w="1450" w:type="dxa"/>
            <w:tcBorders>
              <w:top w:val="nil"/>
              <w:left w:val="nil"/>
              <w:right w:val="nil"/>
            </w:tcBorders>
            <w:shd w:val="clear" w:color="auto" w:fill="FFFFFF"/>
            <w:vAlign w:val="center"/>
          </w:tcPr>
          <w:p w14:paraId="07D85D08" w14:textId="77777777" w:rsidR="00A90878" w:rsidRPr="002A6A2D" w:rsidRDefault="00A90878" w:rsidP="007D64E5">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
          <w:p w14:paraId="1275A32C" w14:textId="77777777" w:rsidR="00A90878" w:rsidRPr="003B27A6" w:rsidRDefault="00A90878" w:rsidP="007D64E5">
            <w:pPr>
              <w:spacing w:line="240" w:lineRule="auto"/>
              <w:jc w:val="center"/>
              <w:rPr>
                <w:rFonts w:ascii="Arial" w:eastAsia="Times New Roman" w:hAnsi="Arial" w:cs="Arial"/>
                <w:color w:val="222222"/>
                <w:sz w:val="19"/>
                <w:szCs w:val="19"/>
              </w:rPr>
            </w:pPr>
            <w:r w:rsidRPr="003B27A6">
              <w:rPr>
                <w:rFonts w:ascii="Arial" w:hAnsi="Arial" w:cs="Arial"/>
                <w:sz w:val="19"/>
                <w:szCs w:val="19"/>
              </w:rPr>
              <w:t>0.045</w:t>
            </w:r>
          </w:p>
        </w:tc>
        <w:tc>
          <w:tcPr>
            <w:tcW w:w="1494" w:type="dxa"/>
            <w:tcBorders>
              <w:top w:val="nil"/>
              <w:left w:val="nil"/>
              <w:right w:val="nil"/>
            </w:tcBorders>
            <w:shd w:val="clear" w:color="auto" w:fill="FFFFFF"/>
          </w:tcPr>
          <w:p w14:paraId="4601895A" w14:textId="77777777" w:rsidR="00A90878" w:rsidRPr="003B27A6" w:rsidRDefault="00A90878" w:rsidP="007D64E5">
            <w:pPr>
              <w:spacing w:line="240" w:lineRule="auto"/>
              <w:ind w:firstLine="0"/>
              <w:jc w:val="right"/>
              <w:rPr>
                <w:rFonts w:ascii="Arial" w:eastAsia="Times New Roman" w:hAnsi="Arial" w:cs="Arial"/>
                <w:color w:val="222222"/>
                <w:sz w:val="19"/>
                <w:szCs w:val="19"/>
              </w:rPr>
            </w:pPr>
            <w:r w:rsidRPr="003B27A6">
              <w:rPr>
                <w:rFonts w:ascii="Arial" w:hAnsi="Arial" w:cs="Arial"/>
                <w:sz w:val="19"/>
                <w:szCs w:val="19"/>
              </w:rPr>
              <w:t>0.007</w:t>
            </w:r>
            <w:r>
              <w:rPr>
                <w:rFonts w:ascii="Arial" w:hAnsi="Arial" w:cs="Arial"/>
                <w:sz w:val="19"/>
                <w:szCs w:val="19"/>
              </w:rPr>
              <w:t>*</w:t>
            </w:r>
          </w:p>
        </w:tc>
      </w:tr>
      <w:tr w:rsidR="00A90878" w14:paraId="29F47016"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6C638A" w:rsidRDefault="00A90878" w:rsidP="007D64E5">
            <w:pPr>
              <w:spacing w:line="240" w:lineRule="auto"/>
              <w:jc w:val="center"/>
              <w:rPr>
                <w:rFonts w:ascii="Arial" w:eastAsia="Times New Roman" w:hAnsi="Arial" w:cs="Arial"/>
                <w:b/>
                <w:color w:val="222222"/>
                <w:sz w:val="19"/>
                <w:szCs w:val="19"/>
              </w:rPr>
            </w:pPr>
          </w:p>
        </w:tc>
        <w:tc>
          <w:tcPr>
            <w:tcW w:w="1450" w:type="dxa"/>
            <w:tcBorders>
              <w:top w:val="nil"/>
              <w:left w:val="nil"/>
              <w:bottom w:val="single" w:sz="4" w:space="0" w:color="auto"/>
              <w:right w:val="nil"/>
            </w:tcBorders>
            <w:shd w:val="clear" w:color="auto" w:fill="FFFFFF"/>
            <w:vAlign w:val="center"/>
          </w:tcPr>
          <w:p w14:paraId="5E9AB0FB"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
          <w:p w14:paraId="6F846FA3"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single" w:sz="4" w:space="0" w:color="auto"/>
              <w:right w:val="nil"/>
            </w:tcBorders>
            <w:shd w:val="clear" w:color="auto" w:fill="FFFFFF"/>
          </w:tcPr>
          <w:p w14:paraId="46BBB3FB"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D26FDEC" w14:textId="77777777" w:rsidTr="008C2A4B">
        <w:trPr>
          <w:gridAfter w:val="3"/>
          <w:wAfter w:w="2931" w:type="dxa"/>
          <w:trHeight w:val="288"/>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commentRangeStart w:id="115"/>
      <w:r>
        <w:rPr>
          <w:rFonts w:ascii="Times New Roman" w:eastAsia="Times New Roman" w:hAnsi="Times New Roman" w:cs="Times New Roman" w:hint="cs"/>
          <w:b/>
          <w:color w:val="222222"/>
        </w:rPr>
        <w:t>SCEQ</w:t>
      </w:r>
      <w:commentRangeEnd w:id="115"/>
      <w:r w:rsidR="00647035">
        <w:rPr>
          <w:rStyle w:val="CommentReference"/>
        </w:rPr>
        <w:commentReference w:id="115"/>
      </w:r>
      <w:r>
        <w:rPr>
          <w:rFonts w:ascii="Times New Roman" w:eastAsia="Times New Roman" w:hAnsi="Times New Roman" w:cs="Times New Roman"/>
          <w:b/>
          <w:color w:val="222222"/>
        </w:rPr>
        <w:t>)</w:t>
      </w:r>
    </w:p>
    <w:p w14:paraId="535AEE5C" w14:textId="0B48F966"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w:t>
      </w:r>
      <w:r w:rsidR="00422736">
        <w:rPr>
          <w:rFonts w:ascii="Times New Roman" w:eastAsia="Times New Roman" w:hAnsi="Times New Roman" w:cs="Times New Roman"/>
          <w:color w:val="222222"/>
        </w:rPr>
        <w:t>et al.</w:t>
      </w:r>
      <w:r>
        <w:rPr>
          <w:rFonts w:ascii="Times New Roman" w:eastAsia="Times New Roman" w:hAnsi="Times New Roman" w:cs="Times New Roman"/>
          <w:color w:val="222222"/>
        </w:rPr>
        <w:t xml:space="preserve">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w:t>
      </w:r>
      <w:r w:rsidR="00422736">
        <w:rPr>
          <w:rFonts w:ascii="Times New Roman" w:eastAsia="Times New Roman" w:hAnsi="Times New Roman" w:cs="Times New Roman"/>
          <w:color w:val="222222"/>
        </w:rPr>
        <w:t>if not poor fit</w:t>
      </w:r>
      <w:r w:rsidR="00500CDE">
        <w:rPr>
          <w:rFonts w:ascii="Times New Roman" w:eastAsia="Times New Roman" w:hAnsi="Times New Roman" w:cs="Times New Roman"/>
          <w:color w:val="222222"/>
        </w:rPr>
        <w:t xml:space="preserve"> (Matsunaga, 2010)</w:t>
      </w:r>
      <w:r w:rsidR="00A168FA">
        <w:rPr>
          <w:rFonts w:ascii="Times New Roman" w:eastAsia="Times New Roman" w:hAnsi="Times New Roman" w:cs="Times New Roman"/>
          <w:color w:val="222222"/>
        </w:rPr>
        <w:t xml:space="preserve">.  The factor loadings from the original research </w:t>
      </w:r>
      <w:r w:rsidR="00422736">
        <w:rPr>
          <w:rFonts w:ascii="Times New Roman" w:eastAsia="Times New Roman" w:hAnsi="Times New Roman" w:cs="Times New Roman"/>
          <w:color w:val="222222"/>
        </w:rPr>
        <w:t xml:space="preserve">study </w:t>
      </w:r>
      <w:r w:rsidR="00A168FA">
        <w:rPr>
          <w:rFonts w:ascii="Times New Roman" w:eastAsia="Times New Roman" w:hAnsi="Times New Roman" w:cs="Times New Roman"/>
          <w:color w:val="222222"/>
        </w:rPr>
        <w:t xml:space="preserve">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407DB9" w:rsidRPr="00994180" w14:paraId="034D194D" w14:textId="77777777" w:rsidTr="00C065AD">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CB2C04"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6366D9BD">
                <v:rect id="_x0000_i1025" alt="" style="width:4.7pt;height:.05pt;mso-width-percent:0;mso-height-percent:0;mso-width-percent:0;mso-height-percent:0" o:hrpct="10"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CB2C04"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60DE84B2">
                <v:rect id="_x0000_i1026" alt="" style="width:4.7pt;height:.05pt;mso-width-percent:0;mso-height-percent:0;mso-width-percent:0;mso-height-percent:0" o:hrpct="10"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CB2C04"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0268B8B3">
                <v:rect id="_x0000_i1027" alt="" style="width:4.7pt;height:.05pt;mso-width-percent:0;mso-height-percent:0;mso-width-percent:0;mso-height-percent:0" o:hrpct="10"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CB2C04"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3735BA38">
                <v:rect id="_x0000_i1028" alt="" style="width:4.7pt;height:.05pt;mso-width-percent:0;mso-height-percent:0;mso-width-percent:0;mso-height-percent:0" o:hrpct="10" o:hralign="center" o:hrstd="t" o:hr="t" fillcolor="#a0a0a0" stroked="f"/>
              </w:pict>
            </w:r>
          </w:p>
        </w:tc>
      </w:tr>
      <w:tr w:rsidR="00407DB9" w:rsidRPr="00994180" w14:paraId="1ED89DE5" w14:textId="77777777" w:rsidTr="00C065AD">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8E3A9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50DE2E90" w:rsidR="00407DB9" w:rsidRPr="00994180" w:rsidRDefault="002E1EFA" w:rsidP="00C065AD">
            <w:pPr>
              <w:spacing w:line="240" w:lineRule="auto"/>
              <w:ind w:firstLine="0"/>
              <w:rPr>
                <w:rFonts w:ascii="Arial" w:eastAsia="Times New Roman" w:hAnsi="Arial" w:cs="Arial"/>
                <w:color w:val="222222"/>
                <w:sz w:val="19"/>
                <w:szCs w:val="19"/>
              </w:rPr>
            </w:pPr>
            <w:commentRangeStart w:id="116"/>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commentRangeEnd w:id="116"/>
            <w:r w:rsidR="00647035">
              <w:rPr>
                <w:rStyle w:val="CommentReference"/>
              </w:rPr>
              <w:commentReference w:id="116"/>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6AD370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w:t>
            </w:r>
            <w:r>
              <w:rPr>
                <w:rFonts w:ascii="Arial" w:eastAsia="Times New Roman" w:hAnsi="Arial" w:cs="Arial"/>
                <w:i/>
                <w:iCs/>
                <w:color w:val="222222"/>
                <w:sz w:val="19"/>
                <w:szCs w:val="19"/>
              </w:rPr>
              <w:t>g</w:t>
            </w:r>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6E251D3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20DFF71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4B171B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507E38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153DF7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r>
      <w:tr w:rsidR="00407DB9" w:rsidRPr="00994180" w14:paraId="02A9B037"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6CD485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055965E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
          <w:p w14:paraId="3A01AA52" w14:textId="51A7C36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
          <w:p w14:paraId="6CEFD1EB" w14:textId="2C00613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
          <w:p w14:paraId="21CB1212" w14:textId="259E858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
          <w:p w14:paraId="06811243" w14:textId="4D7539E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
          <w:p w14:paraId="00AEBFAD" w14:textId="253B0C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
          <w:p w14:paraId="4AFC0CB0" w14:textId="6562977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
          <w:p w14:paraId="5DDF7D0E" w14:textId="125AE1F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61CD5F38" w14:textId="439C949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
          <w:p w14:paraId="31AF1451" w14:textId="68FDD52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24AB4251" w14:textId="6CE700A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
          <w:p w14:paraId="173F3FFD" w14:textId="7510C51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70869776" w14:textId="1F659C4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
          <w:p w14:paraId="0E7939A6" w14:textId="182A48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
          <w:p w14:paraId="5BA55238" w14:textId="293BCD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
          <w:p w14:paraId="74315297" w14:textId="764EB7D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
          <w:p w14:paraId="233A4FF0" w14:textId="44F0C52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5E0692A1" w14:textId="63C8F6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3D3420F3" w14:textId="2FB23F0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7AD6F4D" w14:textId="64285D0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73939DA2" w14:textId="7B8601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02FC8764" w14:textId="5EEBE6E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
          <w:p w14:paraId="2CE2C6DE" w14:textId="1B06B56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53A8FDD" w14:textId="6B698602"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
          <w:p w14:paraId="02ADC6DD" w14:textId="4A46DB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Really desiring to learn the material</w:t>
            </w:r>
          </w:p>
        </w:tc>
        <w:tc>
          <w:tcPr>
            <w:tcW w:w="696"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2158FCC6" w14:textId="1B6F43C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
          <w:p w14:paraId="6DE5F31F" w14:textId="1686E8E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2EB194C3" w14:textId="50A0C83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432CF27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CDB48F6" w14:textId="2E5DAF7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5B206C73" w:rsidR="00407DB9" w:rsidRPr="00994180" w:rsidRDefault="00407DB9"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1.02</w:t>
            </w:r>
          </w:p>
        </w:tc>
        <w:tc>
          <w:tcPr>
            <w:tcW w:w="698"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77674D9" w14:textId="05ED4EE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BF970B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4FA1FF88" w14:textId="2B6663DE"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1211FC7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70A1CAB0" w14:textId="570F194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9498D8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64C8686A" w14:textId="15C7AB5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280427A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12B6982B" w14:textId="42721AB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
          <w:p w14:paraId="01F86425" w14:textId="2E77D1A6"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62</w:t>
            </w:r>
          </w:p>
        </w:tc>
      </w:tr>
      <w:tr w:rsidR="00407DB9" w:rsidRPr="00994180" w14:paraId="339C82B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441525FD" w14:textId="45B287C0"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
          <w:p w14:paraId="7A5F430F" w14:textId="6D0E9E4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69</w:t>
            </w:r>
          </w:p>
        </w:tc>
      </w:tr>
      <w:tr w:rsidR="00407DB9" w:rsidRPr="00994180" w14:paraId="1A85BCE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566E7BB5" w14:textId="64DBC9B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
          <w:p w14:paraId="678CAAEA" w14:textId="5ED72283"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r>
      <w:tr w:rsidR="00407DB9" w:rsidRPr="00994180" w14:paraId="01DA65F1" w14:textId="77777777" w:rsidTr="00C065AD">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C065AD">
        <w:tc>
          <w:tcPr>
            <w:tcW w:w="4042"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77A23195" w14:textId="74F02302" w:rsidR="00E4297E" w:rsidRDefault="00595D3B"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58B6E13E"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413963">
        <w:rPr>
          <w:color w:val="000000"/>
        </w:rPr>
        <w:t xml:space="preserve"> (see Table 2)</w:t>
      </w:r>
      <w:r>
        <w:rPr>
          <w:color w:val="000000"/>
        </w:rPr>
        <w:t xml:space="preserve">. </w:t>
      </w:r>
      <w:r w:rsidR="00413963">
        <w:rPr>
          <w:color w:val="000000"/>
        </w:rPr>
        <w:t xml:space="preserve">The skills factor involves engagement behaviors such as taking good notes, studying regularly, attending class regularly, putting forth effort, and listening in class.  </w:t>
      </w:r>
      <w:del w:id="117" w:author="Jina Yoon" w:date="2018-06-23T08:56:00Z">
        <w:r w:rsidR="00413963" w:rsidDel="00E9670F">
          <w:rPr>
            <w:color w:val="000000"/>
          </w:rPr>
          <w:delText>Consequently, t</w:delText>
        </w:r>
      </w:del>
      <w:ins w:id="118" w:author="Jina Yoon" w:date="2018-06-23T08:56:00Z">
        <w:r w:rsidR="00E9670F">
          <w:rPr>
            <w:color w:val="000000"/>
          </w:rPr>
          <w:t>T</w:t>
        </w:r>
      </w:ins>
      <w:r w:rsidR="00413963">
        <w:rPr>
          <w:color w:val="000000"/>
        </w:rPr>
        <w:t>he negative</w:t>
      </w:r>
      <w:r w:rsidR="00220E3A">
        <w:rPr>
          <w:color w:val="000000"/>
        </w:rPr>
        <w:t xml:space="preserve"> </w:t>
      </w:r>
      <w:del w:id="119" w:author="Jina Yoon" w:date="2018-06-23T08:55:00Z">
        <w:r w:rsidR="00220E3A" w:rsidDel="00E9670F">
          <w:rPr>
            <w:color w:val="000000"/>
          </w:rPr>
          <w:delText>observed</w:delText>
        </w:r>
        <w:r w:rsidR="00413963" w:rsidDel="00E9670F">
          <w:rPr>
            <w:color w:val="000000"/>
          </w:rPr>
          <w:delText xml:space="preserve"> </w:delText>
        </w:r>
      </w:del>
      <w:r w:rsidR="00413963">
        <w:rPr>
          <w:color w:val="000000"/>
        </w:rPr>
        <w:t>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7E4063F4"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43F236AC" w14:textId="77777777" w:rsidR="00CE5049" w:rsidRDefault="004F35FD" w:rsidP="00CE5049">
      <w:pPr>
        <w:ind w:firstLine="0"/>
        <w:rPr>
          <w:b/>
        </w:rPr>
      </w:pPr>
      <w:r>
        <w:rPr>
          <w:b/>
        </w:rPr>
        <w:t>Research Question 2</w:t>
      </w:r>
    </w:p>
    <w:p w14:paraId="3E5CB442" w14:textId="7AEBEAF3" w:rsidR="005210E5" w:rsidRDefault="00CE5049" w:rsidP="009B70F6">
      <w:pPr>
        <w:rPr>
          <w:rFonts w:ascii="Times New Roman" w:hAnsi="Times New Roman"/>
          <w:color w:val="000000"/>
        </w:rPr>
      </w:pPr>
      <w:r>
        <w:rPr>
          <w:color w:val="000000"/>
        </w:rPr>
        <w:lastRenderedPageBreak/>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w:t>
      </w:r>
      <w:del w:id="120" w:author="Jina Yoon" w:date="2018-06-23T08:57:00Z">
        <w:r w:rsidR="004F35FD" w:rsidDel="00E9670F">
          <w:rPr>
            <w:color w:val="000000"/>
          </w:rPr>
          <w:delText xml:space="preserve">undergraduate students who exhibit </w:delText>
        </w:r>
      </w:del>
      <w:r w:rsidR="004F35FD">
        <w:rPr>
          <w:color w:val="000000"/>
        </w:rPr>
        <w:t xml:space="preserve">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3F57F162" w:rsidR="00B21FBB" w:rsidRDefault="00D00DD3" w:rsidP="00D00DD3">
      <w:r>
        <w:t>It is argue</w:t>
      </w:r>
      <w:r w:rsidR="00C229F5">
        <w:t>d here that sleep hygiene may play</w:t>
      </w:r>
      <w:r>
        <w:t xml:space="preserve"> a mediational role in the relationship between stress and academic engagement</w:t>
      </w:r>
      <w:ins w:id="121" w:author="Jina Yoon" w:date="2018-06-23T08:59:00Z">
        <w:r w:rsidR="00E9670F">
          <w:t>;</w:t>
        </w:r>
      </w:ins>
      <w:del w:id="122" w:author="Jina Yoon" w:date="2018-06-23T08:59:00Z">
        <w:r w:rsidDel="00E9670F">
          <w:delText>.</w:delText>
        </w:r>
      </w:del>
      <w:r>
        <w:t xml:space="preserve"> </w:t>
      </w:r>
      <w:del w:id="123" w:author="Jina Yoon" w:date="2018-06-23T08:59:00Z">
        <w:r w:rsidDel="00E9670F">
          <w:delText xml:space="preserve"> More specifically, it was proposed that the influence of stress on academic engagement may be a result of the influence of sleep hygiene and </w:delText>
        </w:r>
        <w:r w:rsidR="00D83B45" w:rsidDel="00E9670F">
          <w:delText>not increased</w:delText>
        </w:r>
        <w:r w:rsidDel="00E9670F">
          <w:delText xml:space="preserve"> stress.  For instance, </w:delText>
        </w:r>
      </w:del>
      <w:r>
        <w:t xml:space="preserve">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w:t>
      </w:r>
      <w:commentRangeStart w:id="124"/>
      <w:r w:rsidR="009F3E88">
        <w:t>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4D43AA">
        <w:t>Further, i</w:t>
      </w:r>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w:t>
      </w:r>
      <w:r w:rsidR="004D43AA">
        <w:t xml:space="preserve">modeling </w:t>
      </w:r>
      <w:r w:rsidR="000465B1">
        <w:t>process it was found that stressful life events only e</w:t>
      </w:r>
      <w:r w:rsidR="0053554F">
        <w:t>xplained significant variance for</w:t>
      </w:r>
      <w:r w:rsidR="000465B1">
        <w:t xml:space="preserve"> the skills model</w:t>
      </w:r>
      <w:r w:rsidR="00122C76">
        <w:t xml:space="preserve"> (Table 3)</w:t>
      </w:r>
      <w:r w:rsidR="000465B1">
        <w:t xml:space="preserve">.  Consequently, skills engagement was highlighted for further mediational analysis.  The second step of the </w:t>
      </w:r>
      <w:r w:rsidR="00FE77A4">
        <w:t xml:space="preserve">mediation </w:t>
      </w:r>
      <w:r w:rsidR="00545AA4">
        <w:t xml:space="preserve">analytical </w:t>
      </w:r>
      <w:r w:rsidR="000465B1">
        <w:t>process indicated a significant negative effect</w:t>
      </w:r>
      <w:r w:rsidR="00545AA4">
        <w:t xml:space="preserve"> between </w:t>
      </w:r>
      <w:r w:rsidR="00FE77A4">
        <w:t>stress</w:t>
      </w:r>
      <w:r w:rsidR="00545AA4">
        <w:t xml:space="preserve"> and </w:t>
      </w:r>
      <w:r w:rsidR="00FE77A4">
        <w:t>sleep hygiene</w:t>
      </w:r>
      <w:r w:rsidR="00545AA4">
        <w:t xml:space="preserve"> that was in line</w:t>
      </w:r>
      <w:r w:rsidR="000465B1">
        <w:t xml:space="preserve"> with the correlation for sleep hygiene and </w:t>
      </w:r>
      <w:r w:rsidR="000465B1">
        <w:lastRenderedPageBreak/>
        <w:t xml:space="preserve">stress found above.  </w:t>
      </w:r>
      <w:commentRangeEnd w:id="124"/>
      <w:r w:rsidR="00E9670F">
        <w:rPr>
          <w:rStyle w:val="CommentReference"/>
        </w:rPr>
        <w:commentReference w:id="124"/>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 t</w:t>
      </w:r>
      <w:commentRangeStart w:id="125"/>
      <w:r w:rsidR="00AF2162">
        <w:t>hat clearly shows this effect</w:t>
      </w:r>
      <w:commentRangeEnd w:id="125"/>
      <w:r w:rsidR="00E9670F">
        <w:rPr>
          <w:rStyle w:val="CommentReference"/>
        </w:rPr>
        <w:commentReference w:id="125"/>
      </w:r>
      <w:r w:rsidR="0053554F">
        <w:t>. As noted above, s</w:t>
      </w:r>
      <w:r w:rsidR="00AF2162">
        <w:t xml:space="preserve">tressful life events did not show significance in 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lastRenderedPageBreak/>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with an alpha 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p>
    <w:p w14:paraId="7694520A" w14:textId="60BF17AD" w:rsidR="00B218D2" w:rsidRDefault="00B218D2" w:rsidP="00B218D2">
      <w:pPr>
        <w:ind w:firstLine="0"/>
        <w:rPr>
          <w:b/>
        </w:rPr>
      </w:pPr>
      <w:r>
        <w:rPr>
          <w:b/>
        </w:rPr>
        <w:t>Research Question 5</w:t>
      </w:r>
      <w:r w:rsidR="004F35FD">
        <w:rPr>
          <w:b/>
        </w:rPr>
        <w:t xml:space="preserve">  </w:t>
      </w:r>
    </w:p>
    <w:p w14:paraId="60273D32" w14:textId="3394E639"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and the same was true when stress was high</w:t>
      </w:r>
      <w:r w:rsidR="00DD35F0">
        <w:t>.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 xml:space="preserve">not lead to a debilitating effect on </w:t>
      </w:r>
      <w:r w:rsidR="00D8076A">
        <w:lastRenderedPageBreak/>
        <w:t>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r w:rsidR="00EF684F">
        <w:t xml:space="preserve">This implies that stress does not play the same role across all areas of academic engagement and may not always be deleterious to aspects of engagement, but may, in fact, </w:t>
      </w:r>
      <w:commentRangeStart w:id="126"/>
      <w:r w:rsidR="00EF684F">
        <w:t>serve to positively promote some aspects of engagement</w:t>
      </w:r>
      <w:r w:rsidR="00227A74">
        <w:t xml:space="preserve"> </w:t>
      </w:r>
      <w:commentRangeEnd w:id="126"/>
      <w:r w:rsidR="00DF31AF">
        <w:rPr>
          <w:rStyle w:val="CommentReference"/>
        </w:rPr>
        <w:commentReference w:id="126"/>
      </w:r>
      <w:r w:rsidR="00227A74">
        <w:t>(e.g.</w:t>
      </w:r>
      <w:r w:rsidR="00B64797">
        <w:t xml:space="preserve"> seeking out help in the academic setting</w:t>
      </w:r>
      <w:r w:rsidR="00227A74">
        <w:t>)</w:t>
      </w:r>
      <w:r w:rsidR="00EF684F">
        <w:t>. I think</w:t>
      </w:r>
      <w:commentRangeStart w:id="127"/>
      <w:r w:rsidR="00EF684F">
        <w:t xml:space="preserve"> this finding is important, </w:t>
      </w:r>
      <w:r w:rsidR="00A927B5">
        <w:t xml:space="preserve">novel, and </w:t>
      </w:r>
      <w:commentRangeEnd w:id="127"/>
      <w:r w:rsidR="003B4288">
        <w:rPr>
          <w:rStyle w:val="CommentReference"/>
        </w:rPr>
        <w:commentReference w:id="127"/>
      </w:r>
      <w:r w:rsidR="00A927B5">
        <w:t>generally not reflected in the current research corpus</w:t>
      </w:r>
      <w:r w:rsidR="0036105C">
        <w:t xml:space="preserve"> on academic engagement. It also</w:t>
      </w:r>
      <w:r w:rsidR="00B64797">
        <w:t xml:space="preserve"> highlights the importance of looking at</w:t>
      </w:r>
      <w:r w:rsidR="00227A74">
        <w:t xml:space="preserve"> the</w:t>
      </w:r>
      <w:r w:rsidR="00BA186E">
        <w:t xml:space="preserve"> </w:t>
      </w:r>
      <w:r w:rsidR="00227A74">
        <w:t>specific factors of</w:t>
      </w:r>
      <w:r w:rsidR="00B64797">
        <w:t xml:space="preserve"> academic engageme</w:t>
      </w:r>
      <w:r w:rsidR="00227A74">
        <w:t>nt,</w:t>
      </w:r>
      <w:r w:rsidR="00BA186E">
        <w:t xml:space="preserve"> including</w:t>
      </w:r>
      <w:r w:rsidR="00D819AC">
        <w:t xml:space="preserve"> the need</w:t>
      </w:r>
      <w:r w:rsidR="00227A74">
        <w:t xml:space="preserve"> </w:t>
      </w:r>
      <w:r w:rsidR="0036105C">
        <w:t>for further inves</w:t>
      </w:r>
      <w:r w:rsidR="00BA186E">
        <w:t>tigation specific to</w:t>
      </w:r>
      <w:r w:rsidR="001D10BE">
        <w:t xml:space="preserve"> the </w:t>
      </w:r>
      <w:r w:rsidR="00227A74">
        <w:t>participation/</w:t>
      </w:r>
      <w:r w:rsidR="001D10BE">
        <w:t>interaction</w:t>
      </w:r>
      <w:r w:rsidR="00682FC9">
        <w:t xml:space="preserve"> fac</w:t>
      </w:r>
      <w:r w:rsidR="00525D05">
        <w:t>tor</w:t>
      </w:r>
      <w:r w:rsidR="001D10BE">
        <w:t>.</w:t>
      </w:r>
    </w:p>
    <w:p w14:paraId="69E79195" w14:textId="4A4414E0"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r w:rsidR="001D10BE">
        <w:t>Fedewa &amp; Ahn, 2011; Hudd et al., 2000; Kall et al., 2013; VanKim &amp; Nelson, 2013</w:t>
      </w:r>
      <w:r w:rsidR="007E7405">
        <w:t>)</w:t>
      </w:r>
      <w:r w:rsidR="009369A0">
        <w:t>.</w:t>
      </w:r>
      <w:r w:rsidR="00D46589" w:rsidRPr="00D46589">
        <w:t xml:space="preserve"> </w:t>
      </w:r>
      <w:r w:rsidR="007E7405">
        <w:t xml:space="preserve">However, study </w:t>
      </w:r>
      <w:r w:rsidR="00D46589">
        <w:t>results indicate that exercise may play a different role</w:t>
      </w:r>
      <w:ins w:id="128" w:author="Jina Yoon" w:date="2018-06-24T09:27:00Z">
        <w:r w:rsidR="003B4288">
          <w:t xml:space="preserve">. </w:t>
        </w:r>
      </w:ins>
      <w:r w:rsidR="00D46589">
        <w:t xml:space="preserve"> </w:t>
      </w:r>
      <w:del w:id="129" w:author="Jina Yoon" w:date="2018-06-24T09:28:00Z">
        <w:r w:rsidR="00D46589" w:rsidDel="003B4288">
          <w:delText xml:space="preserve">than </w:delText>
        </w:r>
        <w:r w:rsidR="007E7405" w:rsidDel="003B4288">
          <w:delText xml:space="preserve">was </w:delText>
        </w:r>
        <w:r w:rsidR="00D46589" w:rsidDel="003B4288">
          <w:delText>anticipated.</w:delText>
        </w:r>
        <w:r w:rsidR="009369A0" w:rsidDel="003B4288">
          <w:delText xml:space="preserve"> </w:delText>
        </w:r>
      </w:del>
      <w:commentRangeStart w:id="130"/>
      <w:r w:rsidR="009369A0">
        <w:t>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9369A0">
        <w:t>.</w:t>
      </w:r>
      <w:r w:rsidR="00D46589">
        <w:t xml:space="preserve">  </w:t>
      </w:r>
      <w:commentRangeEnd w:id="130"/>
      <w:r w:rsidR="003B4288">
        <w:rPr>
          <w:rStyle w:val="CommentReference"/>
        </w:rPr>
        <w:commentReference w:id="130"/>
      </w:r>
    </w:p>
    <w:p w14:paraId="7CF9E02A" w14:textId="36B9FD8B"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 xml:space="preserve">the lack of correlations seen for exercise in Table 2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 xml:space="preserve">This is </w:t>
      </w:r>
      <w:r w:rsidR="008F53E1">
        <w:rPr>
          <w:color w:val="000000" w:themeColor="text1"/>
        </w:rPr>
        <w:lastRenderedPageBreak/>
        <w:t>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5EA0CF38" w:rsidR="00207A0E" w:rsidRPr="007F6DD4" w:rsidRDefault="00B17E45" w:rsidP="007F6DD4">
      <w:pPr>
        <w:rPr>
          <w:rFonts w:ascii="Times New Roman" w:hAnsi="Times New Roman"/>
          <w:b/>
        </w:rPr>
      </w:pPr>
      <w:del w:id="131" w:author="Jina Yoon" w:date="2018-06-24T09:32:00Z">
        <w:r w:rsidDel="003B4288">
          <w:delText xml:space="preserve">Related to the former, </w:delText>
        </w:r>
      </w:del>
      <w:ins w:id="132" w:author="Jina Yoon" w:date="2018-06-24T09:32:00Z">
        <w:r w:rsidR="003B4288">
          <w:t xml:space="preserve">Both </w:t>
        </w:r>
      </w:ins>
      <w:r>
        <w:t>s</w:t>
      </w:r>
      <w:r w:rsidR="00207A0E">
        <w:t>kills engagement and performance engagement</w:t>
      </w:r>
      <w:del w:id="133" w:author="Jina Yoon" w:date="2018-06-24T09:32:00Z">
        <w:r w:rsidR="00207A0E" w:rsidDel="003B4288">
          <w:delText>, both</w:delText>
        </w:r>
      </w:del>
      <w:r w:rsidR="00207A0E">
        <w:t xml:space="preserve">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t>This matters because i</w:t>
      </w:r>
      <w:r w:rsidR="00743DB1">
        <w:t xml:space="preserve">n the performance model, </w:t>
      </w:r>
      <w:r w:rsidR="00744B72">
        <w:t xml:space="preserve">the less than 1% variance </w:t>
      </w:r>
      <w:r w:rsidR="00B610ED">
        <w:t>explained by the inclusion of stress alone was raised to 4% total explained variance with the addition of sleep hygiene</w:t>
      </w:r>
      <w:r>
        <w:t xml:space="preserve"> assessment</w:t>
      </w:r>
      <w:r w:rsidR="00B610ED">
        <w:t xml:space="preserve">.  </w:t>
      </w:r>
      <w:r>
        <w:t>Thus, s</w:t>
      </w:r>
      <w:r w:rsidR="00026F17">
        <w:t>uch</w:t>
      </w:r>
      <w:r w:rsidR="00B610ED">
        <w:t xml:space="preserve"> results show</w:t>
      </w:r>
      <w:r w:rsidR="00026F17">
        <w:t xml:space="preserve"> that</w:t>
      </w:r>
      <w:r w:rsidR="00B610ED">
        <w:t xml:space="preserve"> </w:t>
      </w:r>
      <w:commentRangeStart w:id="134"/>
      <w:r w:rsidR="00B610ED">
        <w:t>the</w:t>
      </w:r>
      <w:r w:rsidR="00026F17">
        <w:t xml:space="preserve"> variables addressed in this study are better at explaining the behaviors that fall under skills engagement than they are at explaining grades and achievement</w:t>
      </w:r>
      <w:commentRangeEnd w:id="134"/>
      <w:r w:rsidR="003B4288">
        <w:rPr>
          <w:rStyle w:val="CommentReference"/>
        </w:rPr>
        <w:commentReference w:id="134"/>
      </w:r>
      <w:r w:rsidR="00026F17">
        <w:t>.</w:t>
      </w:r>
      <w:r w:rsidR="00B610ED">
        <w:t xml:space="preserve"> </w:t>
      </w:r>
      <w:r w:rsidR="00743DB1">
        <w:t>When looking at the specific impacts of these variable</w:t>
      </w:r>
      <w:r w:rsidR="00026F17">
        <w:t>s</w:t>
      </w:r>
      <w:r w:rsidR="00743DB1">
        <w:t xml:space="preserve">, stress </w:t>
      </w:r>
      <w:r>
        <w:t xml:space="preserve">variables </w:t>
      </w:r>
      <w:r w:rsidR="00743DB1">
        <w:t xml:space="preserve">showed a small negative impact on both these factors, while sleep hygiene </w:t>
      </w:r>
      <w:r>
        <w:t xml:space="preserve">variables </w:t>
      </w:r>
      <w:r w:rsidR="00743DB1">
        <w:t>showed a slight</w:t>
      </w:r>
      <w:r w:rsidR="00B610ED">
        <w:t xml:space="preserve">ly greater, positive </w:t>
      </w:r>
      <w:r w:rsidR="00B610ED">
        <w:lastRenderedPageBreak/>
        <w:t>influence.</w:t>
      </w:r>
      <w:r w:rsidR="005336EE">
        <w:t xml:space="preserve"> </w:t>
      </w:r>
      <w:r w:rsidR="00B610ED">
        <w:t xml:space="preserve"> </w:t>
      </w:r>
      <w:r w:rsidR="005336EE">
        <w:t>These findings are in line with the research indicating that sleep hygi</w:t>
      </w:r>
      <w:r w:rsidR="008C3E11">
        <w:t>ene</w:t>
      </w:r>
      <w:r w:rsidR="005336EE">
        <w:t xml:space="preserve"> has a positive influence on</w:t>
      </w:r>
      <w:r w:rsidR="008C3E11">
        <w:t xml:space="preserve"> the aspects of</w:t>
      </w:r>
      <w:r w:rsidR="005336EE">
        <w:t xml:space="preserve"> </w:t>
      </w:r>
      <w:r w:rsidR="00F37B5F">
        <w:t xml:space="preserve">academic </w:t>
      </w:r>
      <w:r w:rsidR="005336EE">
        <w:t>engagement</w:t>
      </w:r>
      <w:r w:rsidR="008C3E11">
        <w:t xml:space="preserve"> that</w:t>
      </w:r>
      <w:r w:rsidR="005336EE">
        <w:t xml:space="preserve"> </w:t>
      </w:r>
      <w:r w:rsidR="008C3E11">
        <w:t xml:space="preserve">include </w:t>
      </w:r>
      <w:r w:rsidR="005336EE">
        <w:t>executive functioning and achievement (</w:t>
      </w:r>
      <w:r w:rsidR="007F6DD4">
        <w:rPr>
          <w:rFonts w:eastAsia="Times New Roman" w:cs="Times New Roman"/>
          <w:kern w:val="0"/>
          <w:lang w:eastAsia="en-US"/>
        </w:rPr>
        <w:t>Gilbert &amp; Weaver, 2010; Gomes et al., 2011; Trockel et al. 2002)</w:t>
      </w:r>
      <w:r w:rsidR="00EB1BBF">
        <w:t xml:space="preserve">, and that </w:t>
      </w:r>
      <w:commentRangeStart w:id="135"/>
      <w:r w:rsidR="00EB1BBF">
        <w:t xml:space="preserve">heightened </w:t>
      </w:r>
      <w:r w:rsidR="009F1E35">
        <w:t>stress tends to relate to</w:t>
      </w:r>
      <w:r w:rsidR="00EB1BBF">
        <w:t xml:space="preserve"> deficits in these area</w:t>
      </w:r>
      <w:commentRangeEnd w:id="135"/>
      <w:r w:rsidR="0081784D">
        <w:rPr>
          <w:rStyle w:val="CommentReference"/>
        </w:rPr>
        <w:commentReference w:id="135"/>
      </w:r>
      <w:r w:rsidR="00EB1BBF">
        <w:t>s (</w:t>
      </w:r>
      <w:r w:rsidR="00B525D5">
        <w:t>Lloyd</w:t>
      </w:r>
      <w:r w:rsidR="00B45E20">
        <w:t xml:space="preserve"> et al., 1980; Misra &amp; McKean, 2000</w:t>
      </w:r>
      <w:r w:rsidR="00EB1BBF" w:rsidRPr="00EB1BBF">
        <w:rPr>
          <w:color w:val="FF0000"/>
        </w:rPr>
        <w:t>)</w:t>
      </w:r>
      <w:r w:rsidR="00EB1BBF">
        <w:t xml:space="preserve">. </w:t>
      </w:r>
      <w:r w:rsidR="00207A0E">
        <w:t xml:space="preserve"> </w:t>
      </w:r>
    </w:p>
    <w:p w14:paraId="30E8E4CC" w14:textId="029640A9" w:rsidR="00EB1BBF" w:rsidRDefault="00EB1BBF" w:rsidP="00B218D2">
      <w:pPr>
        <w:ind w:firstLine="0"/>
      </w:pPr>
      <w:r>
        <w:tab/>
      </w:r>
      <w:r w:rsidR="00607E8D">
        <w:t xml:space="preserve">Stressful life events </w:t>
      </w:r>
      <w:r w:rsidR="00475C5E">
        <w:t xml:space="preserve">best </w:t>
      </w:r>
      <w:r w:rsidR="00607E8D">
        <w:t>predicted e</w:t>
      </w:r>
      <w:r>
        <w:t xml:space="preserve">motional and participation/interaction engagement </w:t>
      </w:r>
      <w:r w:rsidR="00F37B5F">
        <w:t>scores in the current study</w:t>
      </w:r>
      <w:r>
        <w:t>.</w:t>
      </w:r>
      <w:r w:rsidR="00F37B5F">
        <w:t xml:space="preserve"> </w:t>
      </w:r>
      <w:r w:rsidR="00475C5E">
        <w:t xml:space="preserve">However, </w:t>
      </w:r>
      <w:del w:id="136" w:author="Jina Yoon" w:date="2018-06-24T09:37:00Z">
        <w:r w:rsidR="00475C5E" w:rsidDel="0081784D">
          <w:delText>w</w:delText>
        </w:r>
        <w:r w:rsidR="00381077" w:rsidDel="0081784D">
          <w:delText xml:space="preserve">ith emotional engagement </w:delText>
        </w:r>
      </w:del>
      <w:r w:rsidR="00381077">
        <w:t>stressful life events explained &lt;1% of the total variance</w:t>
      </w:r>
      <w:ins w:id="137" w:author="Jina Yoon" w:date="2018-06-24T09:36:00Z">
        <w:r w:rsidR="0081784D">
          <w:t xml:space="preserve"> for emotiona</w:t>
        </w:r>
      </w:ins>
      <w:ins w:id="138" w:author="Jina Yoon" w:date="2018-06-24T09:37:00Z">
        <w:r w:rsidR="0081784D">
          <w:t>l engagement</w:t>
        </w:r>
      </w:ins>
      <w:r w:rsidR="00381077">
        <w:t xml:space="preserve">, and </w:t>
      </w:r>
      <w:del w:id="139" w:author="Jina Yoon" w:date="2018-06-24T09:37:00Z">
        <w:r w:rsidR="00381077" w:rsidDel="0081784D">
          <w:delText xml:space="preserve">in participation/interaction engagement stressful life events explained </w:delText>
        </w:r>
      </w:del>
      <w:r w:rsidR="00381077">
        <w:t>2% of the total variance</w:t>
      </w:r>
      <w:ins w:id="140" w:author="Jina Yoon" w:date="2018-06-24T09:37:00Z">
        <w:r w:rsidR="0081784D">
          <w:t xml:space="preserve"> for participation/interaction engagement</w:t>
        </w:r>
      </w:ins>
      <w:ins w:id="141" w:author="Jina Yoon" w:date="2018-06-24T09:38:00Z">
        <w:r w:rsidR="0081784D">
          <w:t xml:space="preserve">, </w:t>
        </w:r>
      </w:ins>
      <w:del w:id="142" w:author="Jina Yoon" w:date="2018-06-24T09:38:00Z">
        <w:r w:rsidR="00381077" w:rsidDel="0081784D">
          <w:delText xml:space="preserve">. </w:delText>
        </w:r>
      </w:del>
      <w:ins w:id="143" w:author="Jina Yoon" w:date="2018-06-24T09:39:00Z">
        <w:r w:rsidR="0081784D">
          <w:t xml:space="preserve">which were </w:t>
        </w:r>
      </w:ins>
      <w:del w:id="144" w:author="Jina Yoon" w:date="2018-06-24T09:38:00Z">
        <w:r w:rsidR="00381077" w:rsidDel="0081784D">
          <w:delText>N</w:delText>
        </w:r>
      </w:del>
      <w:ins w:id="145" w:author="Jina Yoon" w:date="2018-06-24T09:38:00Z">
        <w:r w:rsidR="0081784D">
          <w:t>n</w:t>
        </w:r>
      </w:ins>
      <w:r w:rsidR="00381077">
        <w:t xml:space="preserve">ot </w:t>
      </w:r>
      <w:del w:id="146" w:author="Jina Yoon" w:date="2018-06-24T09:38:00Z">
        <w:r w:rsidR="00381077" w:rsidDel="0081784D">
          <w:delText xml:space="preserve">a </w:delText>
        </w:r>
      </w:del>
      <w:ins w:id="147" w:author="Jina Yoon" w:date="2018-06-24T09:38:00Z">
        <w:r w:rsidR="0081784D">
          <w:t xml:space="preserve">statistically </w:t>
        </w:r>
      </w:ins>
      <w:r w:rsidR="00381077">
        <w:t>significant</w:t>
      </w:r>
      <w:del w:id="148" w:author="Jina Yoon" w:date="2018-06-24T09:39:00Z">
        <w:r w:rsidR="00381077" w:rsidDel="0081784D">
          <w:delText xml:space="preserve"> amount of the overall total variance for either factor of engagement</w:delText>
        </w:r>
      </w:del>
      <w:r w:rsidR="00381077">
        <w:t xml:space="preserve">.  </w:t>
      </w:r>
      <w:r w:rsidR="00475C5E">
        <w:t xml:space="preserve">No other variables added to the predictability of these models, including the following: sleep hygiene, exercise, ethnicity, class rank, age, and gender.  </w:t>
      </w:r>
    </w:p>
    <w:p w14:paraId="784312FF" w14:textId="051C511C" w:rsidR="00B04E71" w:rsidRDefault="00DA6CBD" w:rsidP="006F43D6">
      <w:r>
        <w:t>From this</w:t>
      </w:r>
      <w:r w:rsidR="00232356">
        <w:t xml:space="preserve">, </w:t>
      </w:r>
      <w:r>
        <w:t>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1069F9">
        <w:t xml:space="preserve">Unlike results seen in the moderation model, </w:t>
      </w:r>
      <w:r w:rsidR="00381077">
        <w:t>heightened</w:t>
      </w:r>
      <w:r w:rsidR="00AF6E00">
        <w:t xml:space="preserve"> stress resulted in a</w:t>
      </w:r>
      <w:r w:rsidR="00381077">
        <w:t xml:space="preserve"> </w:t>
      </w:r>
      <w:r w:rsidR="004117A1">
        <w:t xml:space="preserve">reduction </w:t>
      </w:r>
      <w:r w:rsidR="00381077">
        <w:t>in the outcome variable of engagement and positive sleep hygiene practices predic</w:t>
      </w:r>
      <w:r w:rsidR="000F64AF">
        <w:t>ted an increase in engagement</w:t>
      </w:r>
      <w:r w:rsidR="00607E8D">
        <w:t xml:space="preserve"> in all final predictive models</w:t>
      </w:r>
      <w:r w:rsidR="000F64AF">
        <w:t xml:space="preserve">.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641C9B09"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w:t>
      </w:r>
      <w:r w:rsidR="00E24D97">
        <w:rPr>
          <w:rFonts w:cs="Times New Roman"/>
          <w:b/>
          <w:color w:val="000000"/>
          <w:kern w:val="0"/>
        </w:rPr>
        <w:t xml:space="preserve">Directions for </w:t>
      </w:r>
      <w:r w:rsidR="000A6B0B">
        <w:rPr>
          <w:rFonts w:cs="Times New Roman"/>
          <w:b/>
          <w:color w:val="000000"/>
          <w:kern w:val="0"/>
        </w:rPr>
        <w:t>Future Research</w:t>
      </w:r>
    </w:p>
    <w:p w14:paraId="156086C7" w14:textId="4D9D8AF5"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w:t>
      </w:r>
      <w:commentRangeStart w:id="149"/>
      <w:r w:rsidR="00845AEC">
        <w:rPr>
          <w:rFonts w:ascii="Times" w:hAnsi="Times" w:cs="Times"/>
          <w:color w:val="000000"/>
          <w:kern w:val="0"/>
        </w:rPr>
        <w:t>results</w:t>
      </w:r>
      <w:commentRangeEnd w:id="149"/>
      <w:r w:rsidR="0081784D">
        <w:rPr>
          <w:rStyle w:val="CommentReference"/>
        </w:rPr>
        <w:commentReference w:id="149"/>
      </w:r>
      <w:r w:rsidR="00845AEC">
        <w:rPr>
          <w:rFonts w:ascii="Times" w:hAnsi="Times" w:cs="Times"/>
          <w:color w:val="000000"/>
          <w:kern w:val="0"/>
        </w:rPr>
        <w:t xml:space="preserve"> of the current study </w:t>
      </w:r>
      <w:r w:rsidR="00495E9F">
        <w:rPr>
          <w:rFonts w:ascii="Times" w:hAnsi="Times" w:cs="Times"/>
          <w:color w:val="000000"/>
          <w:kern w:val="0"/>
        </w:rPr>
        <w:t>illustrate</w:t>
      </w:r>
      <w:r w:rsidR="00713F1E">
        <w:rPr>
          <w:rFonts w:ascii="Times" w:hAnsi="Times" w:cs="Times"/>
          <w:color w:val="000000"/>
          <w:kern w:val="0"/>
        </w:rPr>
        <w:t xml:space="preserve"> the importance of evaluating stress and sleep hygiene when </w:t>
      </w:r>
      <w:r w:rsidR="00495E9F">
        <w:rPr>
          <w:rFonts w:ascii="Times" w:hAnsi="Times" w:cs="Times"/>
          <w:color w:val="000000"/>
          <w:kern w:val="0"/>
        </w:rPr>
        <w:t>attempting</w:t>
      </w:r>
      <w:r w:rsidR="00713F1E">
        <w:rPr>
          <w:rFonts w:ascii="Times" w:hAnsi="Times" w:cs="Times"/>
          <w:color w:val="000000"/>
          <w:kern w:val="0"/>
        </w:rPr>
        <w:t xml:space="preserve"> to actively engage college students in their education</w:t>
      </w:r>
      <w:r>
        <w:rPr>
          <w:rFonts w:ascii="Times" w:hAnsi="Times" w:cs="Times"/>
          <w:color w:val="000000"/>
          <w:kern w:val="0"/>
        </w:rPr>
        <w:t xml:space="preserve">. </w:t>
      </w:r>
      <w:r w:rsidR="00495E9F">
        <w:rPr>
          <w:rFonts w:ascii="Times" w:hAnsi="Times" w:cs="Times"/>
          <w:color w:val="000000"/>
          <w:kern w:val="0"/>
        </w:rPr>
        <w:t>Across several studies, s</w:t>
      </w:r>
      <w:r>
        <w:rPr>
          <w:rFonts w:ascii="Times" w:hAnsi="Times" w:cs="Times"/>
          <w:color w:val="000000"/>
          <w:kern w:val="0"/>
        </w:rPr>
        <w:t xml:space="preserve">tress </w:t>
      </w:r>
      <w:r w:rsidR="00495E9F">
        <w:rPr>
          <w:rFonts w:ascii="Times" w:hAnsi="Times" w:cs="Times"/>
          <w:color w:val="000000"/>
          <w:kern w:val="0"/>
        </w:rPr>
        <w:t>has been found to n</w:t>
      </w:r>
      <w:r>
        <w:rPr>
          <w:rFonts w:ascii="Times" w:hAnsi="Times" w:cs="Times"/>
          <w:color w:val="000000"/>
          <w:kern w:val="0"/>
        </w:rPr>
        <w:t>egatively influenc</w:t>
      </w:r>
      <w:r w:rsidR="00495E9F">
        <w:rPr>
          <w:rFonts w:ascii="Times" w:hAnsi="Times" w:cs="Times"/>
          <w:color w:val="000000"/>
          <w:kern w:val="0"/>
        </w:rPr>
        <w:t>e</w:t>
      </w:r>
      <w:r>
        <w:rPr>
          <w:rFonts w:ascii="Times" w:hAnsi="Times" w:cs="Times"/>
          <w:color w:val="000000"/>
          <w:kern w:val="0"/>
        </w:rPr>
        <w:t xml:space="preserve"> the lives of undergraduate students</w:t>
      </w:r>
      <w:r w:rsidR="00346BA4">
        <w:rPr>
          <w:rFonts w:ascii="Times" w:hAnsi="Times" w:cs="Times"/>
          <w:color w:val="000000"/>
          <w:kern w:val="0"/>
        </w:rPr>
        <w:t xml:space="preserve"> (</w:t>
      </w:r>
      <w:r w:rsidR="00346BA4">
        <w:t xml:space="preserve">Kim et </w:t>
      </w:r>
      <w:r w:rsidR="00346BA4">
        <w:lastRenderedPageBreak/>
        <w:t>al., 2003; Leggett et al., 2016;</w:t>
      </w:r>
      <w:r w:rsidR="00346BA4" w:rsidRPr="00346BA4">
        <w:rPr>
          <w:rFonts w:ascii="Times" w:hAnsi="Times" w:cs="Times"/>
          <w:color w:val="000000"/>
          <w:kern w:val="0"/>
        </w:rPr>
        <w:t xml:space="preserve"> </w:t>
      </w:r>
      <w:r w:rsidR="00346BA4">
        <w:rPr>
          <w:color w:val="000000" w:themeColor="text1"/>
        </w:rPr>
        <w:t>Lloyd et al., 1980;</w:t>
      </w:r>
      <w:r w:rsidR="00346BA4">
        <w:t xml:space="preserve"> Misra &amp; McKean, 2000</w:t>
      </w:r>
      <w:r w:rsidR="00346BA4">
        <w:rPr>
          <w:rFonts w:ascii="Times" w:hAnsi="Times" w:cs="Times"/>
          <w:color w:val="000000"/>
          <w:kern w:val="0"/>
        </w:rPr>
        <w:t>;</w:t>
      </w:r>
      <w:r w:rsidR="00346BA4" w:rsidRPr="00346BA4">
        <w:rPr>
          <w:rFonts w:ascii="Times" w:hAnsi="Times" w:cs="Times"/>
          <w:color w:val="000000"/>
          <w:kern w:val="0"/>
        </w:rPr>
        <w:t xml:space="preserve"> </w:t>
      </w:r>
      <w:r w:rsidR="00346BA4">
        <w:rPr>
          <w:rFonts w:ascii="Times" w:hAnsi="Times" w:cs="Times"/>
          <w:color w:val="000000"/>
          <w:kern w:val="0"/>
        </w:rPr>
        <w:t>Novotney, 2014</w:t>
      </w:r>
      <w:r w:rsidR="00346BA4">
        <w:rPr>
          <w:color w:val="000000" w:themeColor="text1"/>
        </w:rPr>
        <w:t>; Vaez &amp; Laflamme, 2008),</w:t>
      </w:r>
      <w:r w:rsidR="00346BA4">
        <w:rPr>
          <w:rFonts w:ascii="Times" w:hAnsi="Times" w:cs="Times"/>
          <w:color w:val="000000"/>
          <w:kern w:val="0"/>
        </w:rPr>
        <w:t xml:space="preserve"> potentially</w:t>
      </w:r>
      <w:r>
        <w:rPr>
          <w:rFonts w:ascii="Times" w:hAnsi="Times" w:cs="Times"/>
          <w:color w:val="000000"/>
          <w:kern w:val="0"/>
        </w:rPr>
        <w:t xml:space="preserve"> leading them to request academic assistance, extensions on work, and</w:t>
      </w:r>
      <w:r w:rsidR="00495E9F">
        <w:rPr>
          <w:rFonts w:ascii="Times" w:hAnsi="Times" w:cs="Times"/>
          <w:color w:val="000000"/>
          <w:kern w:val="0"/>
        </w:rPr>
        <w:t xml:space="preserve"> to need </w:t>
      </w:r>
      <w:r>
        <w:rPr>
          <w:rFonts w:ascii="Times" w:hAnsi="Times" w:cs="Times"/>
          <w:color w:val="000000"/>
          <w:kern w:val="0"/>
        </w:rPr>
        <w:t>mental health support</w:t>
      </w:r>
      <w:r w:rsidR="00346BA4">
        <w:rPr>
          <w:rFonts w:ascii="Times" w:hAnsi="Times" w:cs="Times"/>
          <w:color w:val="000000"/>
          <w:kern w:val="0"/>
        </w:rPr>
        <w:t xml:space="preserve">.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r w:rsidR="00495E9F">
        <w:rPr>
          <w:rFonts w:ascii="Times" w:hAnsi="Times" w:cs="Times"/>
          <w:color w:val="000000"/>
          <w:kern w:val="0"/>
        </w:rPr>
        <w:t xml:space="preserve"> in college students</w:t>
      </w:r>
      <w:r w:rsidR="00845AEC">
        <w:rPr>
          <w:rFonts w:ascii="Times" w:hAnsi="Times" w:cs="Times"/>
          <w:color w:val="000000"/>
          <w:kern w:val="0"/>
        </w:rPr>
        <w:t xml:space="preserve"> may be more a product of mediating variables such as sleep hygiene</w:t>
      </w:r>
      <w:r w:rsidR="00495E9F">
        <w:rPr>
          <w:rFonts w:ascii="Times" w:hAnsi="Times" w:cs="Times"/>
          <w:color w:val="000000"/>
          <w:kern w:val="0"/>
        </w:rPr>
        <w:t xml:space="preserve"> versus being directly related</w:t>
      </w:r>
      <w:r w:rsidR="00845AEC">
        <w:rPr>
          <w:rFonts w:ascii="Times" w:hAnsi="Times" w:cs="Times"/>
          <w:color w:val="000000"/>
          <w:kern w:val="0"/>
        </w:rPr>
        <w:t xml:space="preserve">.  Sleep hygiene has been shown to be related to sleep quality, deficits of which can cause impaired concentration, working memory, mood, and </w:t>
      </w:r>
      <w:r w:rsidR="00D851E2">
        <w:rPr>
          <w:rFonts w:ascii="Times" w:hAnsi="Times" w:cs="Times"/>
          <w:color w:val="000000"/>
          <w:kern w:val="0"/>
        </w:rPr>
        <w:t xml:space="preserve">academic </w:t>
      </w:r>
      <w:r w:rsidR="00845AEC">
        <w:rPr>
          <w:rFonts w:ascii="Times" w:hAnsi="Times" w:cs="Times"/>
          <w:color w:val="000000"/>
          <w:kern w:val="0"/>
        </w:rPr>
        <w:t>achievement</w:t>
      </w:r>
      <w:r w:rsidR="00D851E2">
        <w:rPr>
          <w:rFonts w:ascii="Times" w:hAnsi="Times" w:cs="Times"/>
          <w:color w:val="000000"/>
          <w:kern w:val="0"/>
        </w:rPr>
        <w:t xml:space="preserve"> (</w:t>
      </w:r>
      <w:r w:rsidR="00E73872">
        <w:rPr>
          <w:rFonts w:ascii="Times" w:hAnsi="Times" w:cs="Times"/>
          <w:color w:val="000000"/>
          <w:kern w:val="0"/>
        </w:rPr>
        <w:t>Gilbert &amp; Weaver, 2010; Gomes et al., 2011; Mastin et al., 2006; Oginska &amp; Pokorski, 2006</w:t>
      </w:r>
      <w:r w:rsidR="00EA4531">
        <w:rPr>
          <w:rFonts w:ascii="Times" w:hAnsi="Times" w:cs="Times"/>
          <w:color w:val="000000"/>
          <w:kern w:val="0"/>
        </w:rPr>
        <w:t xml:space="preserve">; </w:t>
      </w:r>
      <w:r w:rsidR="00EA4531">
        <w:t>Pilcher &amp; Huffcutt, 1996; Pilcher &amp; Walters, 1997</w:t>
      </w:r>
      <w:r w:rsidR="00D851E2">
        <w:rPr>
          <w:rFonts w:ascii="Times" w:hAnsi="Times" w:cs="Times"/>
          <w:color w:val="000000"/>
          <w:kern w:val="0"/>
        </w:rPr>
        <w:t>)</w:t>
      </w:r>
      <w:r w:rsidR="00845AEC">
        <w:rPr>
          <w:rFonts w:ascii="Times" w:hAnsi="Times" w:cs="Times"/>
          <w:color w:val="000000"/>
          <w:kern w:val="0"/>
        </w:rPr>
        <w:t xml:space="preserve">. </w:t>
      </w:r>
      <w:r w:rsidR="007A5CAC">
        <w:rPr>
          <w:rFonts w:ascii="Times" w:hAnsi="Times" w:cs="Times"/>
          <w:color w:val="000000"/>
          <w:kern w:val="0"/>
        </w:rPr>
        <w:t>In this study</w:t>
      </w:r>
      <w:r w:rsidR="00D851E2">
        <w:rPr>
          <w:rFonts w:ascii="Times" w:hAnsi="Times" w:cs="Times"/>
          <w:color w:val="000000"/>
          <w:kern w:val="0"/>
        </w:rPr>
        <w:t xml:space="preserve">, </w:t>
      </w:r>
      <w:r w:rsidR="007A5CAC">
        <w:rPr>
          <w:rFonts w:ascii="Times" w:hAnsi="Times" w:cs="Times"/>
          <w:color w:val="000000"/>
          <w:kern w:val="0"/>
        </w:rPr>
        <w:t>sleep hygiene showed the highest predictability for improving academic engagement</w:t>
      </w:r>
      <w:r w:rsidR="000C0793">
        <w:rPr>
          <w:rFonts w:ascii="Times" w:hAnsi="Times" w:cs="Times"/>
          <w:color w:val="000000"/>
          <w:kern w:val="0"/>
        </w:rPr>
        <w:t xml:space="preserve"> of any of the included variables</w:t>
      </w:r>
      <w:r w:rsidR="00D851E2">
        <w:rPr>
          <w:rFonts w:ascii="Times" w:hAnsi="Times" w:cs="Times"/>
          <w:color w:val="000000"/>
          <w:kern w:val="0"/>
        </w:rPr>
        <w:t xml:space="preserve">. Furthermore, sleep hygiene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w:t>
      </w:r>
      <w:commentRangeStart w:id="150"/>
      <w:r w:rsidR="007A5CAC">
        <w:rPr>
          <w:rFonts w:ascii="Times" w:hAnsi="Times" w:cs="Times"/>
          <w:color w:val="000000"/>
          <w:kern w:val="0"/>
        </w:rPr>
        <w:t>providing programs on campus to optimiz</w:t>
      </w:r>
      <w:r w:rsidR="00E1451D">
        <w:rPr>
          <w:rFonts w:ascii="Times" w:hAnsi="Times" w:cs="Times"/>
          <w:color w:val="000000"/>
          <w:kern w:val="0"/>
        </w:rPr>
        <w:t>e</w:t>
      </w:r>
      <w:r w:rsidR="007A5CAC">
        <w:rPr>
          <w:rFonts w:ascii="Times" w:hAnsi="Times" w:cs="Times"/>
          <w:color w:val="000000"/>
          <w:kern w:val="0"/>
        </w:rPr>
        <w:t xml:space="preserve"> sleep hygiene practices would likely benefit students</w:t>
      </w:r>
      <w:commentRangeEnd w:id="150"/>
      <w:r w:rsidR="000826FA">
        <w:rPr>
          <w:rStyle w:val="CommentReference"/>
        </w:rPr>
        <w:commentReference w:id="150"/>
      </w:r>
      <w:r w:rsidR="007A5CAC">
        <w:rPr>
          <w:rFonts w:ascii="Times" w:hAnsi="Times" w:cs="Times"/>
          <w:color w:val="000000"/>
          <w:kern w:val="0"/>
        </w:rPr>
        <w:t xml:space="preserve">, </w:t>
      </w:r>
      <w:r w:rsidR="00D851E2">
        <w:rPr>
          <w:rFonts w:ascii="Times" w:hAnsi="Times" w:cs="Times"/>
          <w:color w:val="000000"/>
          <w:kern w:val="0"/>
        </w:rPr>
        <w:t xml:space="preserve">especially if </w:t>
      </w:r>
      <w:r w:rsidR="00BF5338">
        <w:rPr>
          <w:rFonts w:ascii="Times" w:hAnsi="Times" w:cs="Times"/>
          <w:color w:val="000000"/>
          <w:kern w:val="0"/>
        </w:rPr>
        <w:t>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37F08D6F"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r w:rsidR="00111C6D">
        <w:t>Misra &amp; McKean, 2000)</w:t>
      </w:r>
      <w:r w:rsidR="00845AEC">
        <w:rPr>
          <w:rFonts w:ascii="Times" w:hAnsi="Times" w:cs="Times"/>
          <w:color w:val="000000"/>
          <w:kern w:val="0"/>
        </w:rPr>
        <w:t xml:space="preserve">.  </w:t>
      </w:r>
      <w:r w:rsidR="00111C6D">
        <w:rPr>
          <w:rFonts w:ascii="Times" w:hAnsi="Times" w:cs="Times"/>
          <w:color w:val="000000"/>
          <w:kern w:val="0"/>
        </w:rPr>
        <w:t>In the case of 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w:t>
      </w:r>
      <w:r w:rsidR="007E12D9">
        <w:rPr>
          <w:rFonts w:ascii="Times" w:hAnsi="Times" w:cs="Times"/>
          <w:color w:val="000000"/>
          <w:kern w:val="0"/>
        </w:rPr>
        <w:t xml:space="preserve">A study by </w:t>
      </w:r>
      <w:r w:rsidR="00845AEC">
        <w:rPr>
          <w:rFonts w:ascii="Times" w:hAnsi="Times" w:cs="Times"/>
          <w:color w:val="000000"/>
          <w:kern w:val="0"/>
        </w:rPr>
        <w:t xml:space="preserve">Hudd </w:t>
      </w:r>
      <w:r w:rsidR="007E12D9">
        <w:rPr>
          <w:rFonts w:ascii="Times" w:hAnsi="Times" w:cs="Times"/>
          <w:color w:val="000000"/>
          <w:kern w:val="0"/>
        </w:rPr>
        <w:t>et al.</w:t>
      </w:r>
      <w:r w:rsidR="00845AEC">
        <w:rPr>
          <w:rFonts w:ascii="Times" w:hAnsi="Times" w:cs="Times"/>
          <w:color w:val="000000"/>
          <w:kern w:val="0"/>
        </w:rPr>
        <w:t xml:space="preserve"> (2000) found numerous poor health habits to be associated with higher stress levels including less exercise and reduced amounts of sleep, in addition to other factors not addressed in th</w:t>
      </w:r>
      <w:r w:rsidR="0074059D">
        <w:rPr>
          <w:rFonts w:ascii="Times" w:hAnsi="Times" w:cs="Times"/>
          <w:color w:val="000000"/>
          <w:kern w:val="0"/>
        </w:rPr>
        <w:t xml:space="preserve">e current </w:t>
      </w:r>
      <w:r w:rsidR="00845AEC">
        <w:rPr>
          <w:rFonts w:ascii="Times" w:hAnsi="Times" w:cs="Times"/>
          <w:color w:val="000000"/>
          <w:kern w:val="0"/>
        </w:rPr>
        <w:t xml:space="preserve">study such as eating habits. </w:t>
      </w:r>
      <w:r w:rsidR="00543089">
        <w:rPr>
          <w:rFonts w:ascii="Times" w:hAnsi="Times" w:cs="Times"/>
          <w:color w:val="000000"/>
          <w:kern w:val="0"/>
        </w:rPr>
        <w:t>In the current study</w:t>
      </w:r>
      <w:r w:rsidR="0074059D">
        <w:rPr>
          <w:rFonts w:ascii="Times" w:hAnsi="Times" w:cs="Times"/>
          <w:color w:val="000000"/>
          <w:kern w:val="0"/>
        </w:rPr>
        <w:t xml:space="preserve">, </w:t>
      </w:r>
      <w:r w:rsidR="00543089">
        <w:rPr>
          <w:rFonts w:ascii="Times" w:hAnsi="Times" w:cs="Times"/>
          <w:color w:val="000000"/>
          <w:kern w:val="0"/>
        </w:rPr>
        <w:t>poor sleep hygiene practices</w:t>
      </w:r>
      <w:r w:rsidR="000C0793">
        <w:rPr>
          <w:rFonts w:ascii="Times" w:hAnsi="Times" w:cs="Times"/>
          <w:color w:val="000000"/>
          <w:kern w:val="0"/>
        </w:rPr>
        <w:t xml:space="preserve"> appeared to </w:t>
      </w:r>
      <w:r w:rsidR="0057477C">
        <w:rPr>
          <w:rFonts w:ascii="Times" w:hAnsi="Times" w:cs="Times"/>
          <w:color w:val="000000"/>
          <w:kern w:val="0"/>
        </w:rPr>
        <w:t xml:space="preserve">attenuate </w:t>
      </w:r>
      <w:r w:rsidR="000C0793">
        <w:rPr>
          <w:rFonts w:ascii="Times" w:hAnsi="Times" w:cs="Times"/>
          <w:color w:val="000000"/>
          <w:kern w:val="0"/>
        </w:rPr>
        <w:t xml:space="preserve">academic engagement, but the </w:t>
      </w:r>
      <w:r w:rsidR="0057477C">
        <w:rPr>
          <w:rFonts w:ascii="Times" w:hAnsi="Times" w:cs="Times"/>
          <w:color w:val="000000"/>
          <w:kern w:val="0"/>
        </w:rPr>
        <w:t xml:space="preserve">relationship between </w:t>
      </w:r>
      <w:r w:rsidR="000C0793">
        <w:rPr>
          <w:rFonts w:ascii="Times" w:hAnsi="Times" w:cs="Times"/>
          <w:color w:val="000000"/>
          <w:kern w:val="0"/>
        </w:rPr>
        <w:t xml:space="preserve">stress </w:t>
      </w:r>
      <w:r w:rsidR="0057477C">
        <w:rPr>
          <w:rFonts w:ascii="Times" w:hAnsi="Times" w:cs="Times"/>
          <w:color w:val="000000"/>
          <w:kern w:val="0"/>
        </w:rPr>
        <w:t xml:space="preserve">and engagement </w:t>
      </w:r>
      <w:r w:rsidR="000C0793">
        <w:rPr>
          <w:rFonts w:ascii="Times" w:hAnsi="Times" w:cs="Times"/>
          <w:color w:val="000000"/>
          <w:kern w:val="0"/>
        </w:rPr>
        <w:t>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w:t>
      </w:r>
      <w:r w:rsidR="00317A45">
        <w:rPr>
          <w:rFonts w:ascii="Times" w:hAnsi="Times" w:cs="Times"/>
          <w:color w:val="000000"/>
          <w:kern w:val="0"/>
        </w:rPr>
        <w:lastRenderedPageBreak/>
        <w:t xml:space="preserve">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w:t>
      </w:r>
      <w:ins w:id="151" w:author="Jina Yoon" w:date="2018-06-24T09:48:00Z">
        <w:r w:rsidR="000826FA">
          <w:rPr>
            <w:rFonts w:ascii="Times" w:hAnsi="Times" w:cs="Times"/>
            <w:color w:val="000000"/>
            <w:kern w:val="0"/>
          </w:rPr>
          <w:t>,</w:t>
        </w:r>
      </w:ins>
      <w:r w:rsidR="00317A45">
        <w:rPr>
          <w:rFonts w:ascii="Times" w:hAnsi="Times" w:cs="Times"/>
          <w:color w:val="000000"/>
          <w:kern w:val="0"/>
        </w:rPr>
        <w:t xml:space="preserve"> which may lower one’s ability to cope</w:t>
      </w:r>
      <w:r w:rsidR="00FC725B">
        <w:rPr>
          <w:rFonts w:ascii="Times" w:hAnsi="Times" w:cs="Times"/>
          <w:color w:val="000000"/>
          <w:kern w:val="0"/>
        </w:rPr>
        <w:t xml:space="preserve"> with stress, or </w:t>
      </w:r>
      <w:del w:id="152" w:author="Jina Yoon" w:date="2018-06-24T09:48:00Z">
        <w:r w:rsidR="00FC725B" w:rsidDel="000826FA">
          <w:rPr>
            <w:rFonts w:ascii="Times" w:hAnsi="Times" w:cs="Times"/>
            <w:color w:val="000000"/>
            <w:kern w:val="0"/>
          </w:rPr>
          <w:delText>the converse,</w:delText>
        </w:r>
      </w:del>
      <w:ins w:id="153" w:author="Jina Yoon" w:date="2018-06-24T09:48:00Z">
        <w:r w:rsidR="000826FA">
          <w:rPr>
            <w:rFonts w:ascii="Times" w:hAnsi="Times" w:cs="Times"/>
            <w:color w:val="000000"/>
            <w:kern w:val="0"/>
          </w:rPr>
          <w:t>that</w:t>
        </w:r>
      </w:ins>
      <w:r w:rsidR="00FC725B">
        <w:rPr>
          <w:rFonts w:ascii="Times" w:hAnsi="Times" w:cs="Times"/>
          <w:color w:val="000000"/>
          <w:kern w:val="0"/>
        </w:rPr>
        <w:t xml:space="preserve"> high stress may negatively impact sleep hygiene behaviors </w:t>
      </w:r>
      <w:r w:rsidR="00BE420E">
        <w:rPr>
          <w:rFonts w:ascii="Times" w:hAnsi="Times" w:cs="Times"/>
          <w:color w:val="000000"/>
          <w:kern w:val="0"/>
        </w:rPr>
        <w:t xml:space="preserve">by </w:t>
      </w:r>
      <w:commentRangeStart w:id="154"/>
      <w:r w:rsidR="00BE420E">
        <w:rPr>
          <w:rFonts w:ascii="Times" w:hAnsi="Times" w:cs="Times"/>
          <w:color w:val="000000"/>
          <w:kern w:val="0"/>
        </w:rPr>
        <w:t>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commentRangeEnd w:id="154"/>
      <w:r w:rsidR="000826FA">
        <w:rPr>
          <w:rStyle w:val="CommentReference"/>
        </w:rPr>
        <w:commentReference w:id="154"/>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w:t>
      </w:r>
      <w:r w:rsidR="008E52A6">
        <w:rPr>
          <w:rFonts w:ascii="Times" w:hAnsi="Times" w:cs="Times"/>
          <w:color w:val="000000"/>
          <w:kern w:val="0"/>
        </w:rPr>
        <w:t>to</w:t>
      </w:r>
      <w:r w:rsidR="00845AEC">
        <w:rPr>
          <w:rFonts w:ascii="Times" w:hAnsi="Times" w:cs="Times"/>
          <w:color w:val="000000"/>
          <w:kern w:val="0"/>
        </w:rPr>
        <w:t xml:space="preserve">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4B63ED71"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 xml:space="preserve">The way one copes with stress may also impact the effects of stressful life events on </w:t>
      </w:r>
      <w:r w:rsidR="00E4554E">
        <w:rPr>
          <w:rFonts w:ascii="Times" w:hAnsi="Times" w:cs="Times"/>
          <w:color w:val="000000"/>
          <w:kern w:val="0"/>
        </w:rPr>
        <w:t>one’s</w:t>
      </w:r>
      <w:r w:rsidR="00CF1657">
        <w:rPr>
          <w:rFonts w:ascii="Times" w:hAnsi="Times" w:cs="Times"/>
          <w:color w:val="000000"/>
          <w:kern w:val="0"/>
        </w:rPr>
        <w:t xml:space="preserve"> wellbeing. Knowing </w:t>
      </w:r>
      <w:r w:rsidR="00E4554E">
        <w:rPr>
          <w:rFonts w:ascii="Times" w:hAnsi="Times" w:cs="Times"/>
          <w:color w:val="000000"/>
          <w:kern w:val="0"/>
        </w:rPr>
        <w:t xml:space="preserve">how </w:t>
      </w:r>
      <w:r w:rsidR="00CF1657">
        <w:rPr>
          <w:rFonts w:ascii="Times" w:hAnsi="Times" w:cs="Times"/>
          <w:color w:val="000000"/>
          <w:kern w:val="0"/>
        </w:rPr>
        <w:t>an individual copes with stress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 xml:space="preserve">idual response to that </w:t>
      </w:r>
      <w:commentRangeStart w:id="155"/>
      <w:r w:rsidR="00FB014C">
        <w:rPr>
          <w:rFonts w:ascii="Times" w:hAnsi="Times" w:cs="Times"/>
          <w:color w:val="000000"/>
          <w:kern w:val="0"/>
        </w:rPr>
        <w:t>stressor</w:t>
      </w:r>
      <w:commentRangeEnd w:id="155"/>
      <w:r w:rsidR="000826FA">
        <w:rPr>
          <w:rStyle w:val="CommentReference"/>
        </w:rPr>
        <w:commentReference w:id="155"/>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C837DD">
        <w:rPr>
          <w:color w:val="000000" w:themeColor="text1"/>
        </w:rPr>
        <w:t>Furniss et al.</w:t>
      </w:r>
      <w:r w:rsidR="00543089">
        <w:rPr>
          <w:color w:val="000000" w:themeColor="text1"/>
        </w:rPr>
        <w:t>,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58925FA4"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w:t>
      </w:r>
      <w:r>
        <w:rPr>
          <w:rFonts w:ascii="Times" w:hAnsi="Times" w:cs="Times"/>
          <w:color w:val="000000"/>
          <w:kern w:val="0"/>
        </w:rPr>
        <w:lastRenderedPageBreak/>
        <w:t xml:space="preserve">levels of screen exposure before bedtime resulting in more blue light exposure that interferes with melatonin </w:t>
      </w:r>
      <w:r w:rsidR="00CF17A5">
        <w:rPr>
          <w:rFonts w:ascii="Times" w:hAnsi="Times" w:cs="Times"/>
          <w:color w:val="000000"/>
          <w:kern w:val="0"/>
        </w:rPr>
        <w:t>production and alters sleep habits (</w:t>
      </w:r>
      <w:r w:rsidR="009C2A97" w:rsidRPr="00CC487E">
        <w:rPr>
          <w:rFonts w:cstheme="minorHAnsi"/>
          <w:color w:val="222222"/>
          <w:shd w:val="clear" w:color="auto" w:fill="FFFFFF"/>
        </w:rPr>
        <w:t>Figueiro, Wood, Plitnick, &amp; Rea, 2011</w:t>
      </w:r>
      <w:r w:rsidR="00231FE2">
        <w:rPr>
          <w:rFonts w:ascii="Times" w:hAnsi="Times" w:cs="Times"/>
          <w:color w:val="000000"/>
          <w:kern w:val="0"/>
        </w:rPr>
        <w:t xml:space="preserve">; </w:t>
      </w:r>
      <w:r w:rsidR="00231FE2">
        <w:rPr>
          <w:rFonts w:cstheme="minorHAnsi"/>
          <w:color w:val="222222"/>
          <w:shd w:val="clear" w:color="auto" w:fill="FFFFFF"/>
        </w:rPr>
        <w:t>Wood, Rea, Plitnick, &amp; Figueiro,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r w:rsidR="00C95A9D">
        <w:rPr>
          <w:rFonts w:ascii="Times" w:hAnsi="Times" w:cs="Times"/>
          <w:color w:val="000000"/>
          <w:kern w:val="0"/>
        </w:rPr>
        <w:t>into</w:t>
      </w:r>
      <w:r w:rsidR="0055007D">
        <w:rPr>
          <w:rFonts w:ascii="Times" w:hAnsi="Times" w:cs="Times"/>
          <w:color w:val="000000"/>
          <w:kern w:val="0"/>
        </w:rPr>
        <w:t xml:space="preserve"> the effects of screen exposure on </w:t>
      </w:r>
      <w:ins w:id="156" w:author="Jina Yoon" w:date="2018-06-24T09:44:00Z">
        <w:r w:rsidR="0081784D">
          <w:rPr>
            <w:rFonts w:ascii="Times" w:hAnsi="Times" w:cs="Times"/>
            <w:color w:val="000000"/>
            <w:kern w:val="0"/>
          </w:rPr>
          <w:t>sleep hygiene</w:t>
        </w:r>
      </w:ins>
      <w:ins w:id="157" w:author="Jina Yoon" w:date="2018-06-24T09:45:00Z">
        <w:r w:rsidR="0081784D">
          <w:rPr>
            <w:rFonts w:ascii="Times" w:hAnsi="Times" w:cs="Times"/>
            <w:color w:val="000000"/>
            <w:kern w:val="0"/>
          </w:rPr>
          <w:t xml:space="preserve"> and</w:t>
        </w:r>
      </w:ins>
      <w:ins w:id="158" w:author="Jina Yoon" w:date="2018-06-24T09:44:00Z">
        <w:r w:rsidR="0081784D">
          <w:rPr>
            <w:rFonts w:ascii="Times" w:hAnsi="Times" w:cs="Times"/>
            <w:color w:val="000000"/>
            <w:kern w:val="0"/>
          </w:rPr>
          <w:t xml:space="preserve"> </w:t>
        </w:r>
      </w:ins>
      <w:r w:rsidR="0055007D">
        <w:rPr>
          <w:rFonts w:ascii="Times" w:hAnsi="Times" w:cs="Times"/>
          <w:color w:val="000000"/>
          <w:kern w:val="0"/>
        </w:rPr>
        <w:t>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3E20FDCC"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 xml:space="preserve">ment methods </w:t>
      </w:r>
      <w:r w:rsidR="00426DA0">
        <w:t xml:space="preserve">of sleep </w:t>
      </w:r>
      <w:r>
        <w:t xml:space="preserve">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w:t>
      </w:r>
      <w:r w:rsidR="00426DA0">
        <w:t xml:space="preserve">of academic engagement </w:t>
      </w:r>
      <w:r w:rsidR="00641735">
        <w:t xml:space="preserve">includes </w:t>
      </w:r>
      <w:r w:rsidR="004E5D9D">
        <w:t>self-</w:t>
      </w:r>
      <w:r w:rsidR="00641735">
        <w:t>rating items as to whether one gets good grades or does</w:t>
      </w:r>
      <w:r w:rsidR="006B361B">
        <w:t xml:space="preserve"> well on test</w:t>
      </w:r>
      <w:r w:rsidR="00C95A9D">
        <w:t>s</w:t>
      </w:r>
      <w:r w:rsidR="006B361B">
        <w:t>.  Obtaining specific</w:t>
      </w:r>
      <w:r w:rsidR="00641735">
        <w:t xml:space="preserve"> outcome measures such as GPAs or test scores would </w:t>
      </w:r>
      <w:r w:rsidR="00FB080D">
        <w:t>have potentially improved the 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 xml:space="preserve">ing positive sleep habits and promoting programs aimed at </w:t>
      </w:r>
      <w:commentRangeStart w:id="159"/>
      <w:r w:rsidR="001351B5">
        <w:rPr>
          <w:rFonts w:ascii="Times" w:hAnsi="Times" w:cs="Times"/>
          <w:color w:val="000000"/>
          <w:kern w:val="0"/>
        </w:rPr>
        <w:t xml:space="preserve">minimizing and addressing stress (e.g. meditation, mental </w:t>
      </w:r>
      <w:commentRangeEnd w:id="159"/>
      <w:r w:rsidR="0081784D">
        <w:rPr>
          <w:rStyle w:val="CommentReference"/>
        </w:rPr>
        <w:commentReference w:id="159"/>
      </w:r>
      <w:r w:rsidR="001351B5">
        <w:rPr>
          <w:rFonts w:ascii="Times" w:hAnsi="Times" w:cs="Times"/>
          <w:color w:val="000000"/>
          <w:kern w:val="0"/>
        </w:rPr>
        <w:t xml:space="preserve">health </w:t>
      </w:r>
      <w:r w:rsidR="001351B5">
        <w:rPr>
          <w:rFonts w:ascii="Times" w:hAnsi="Times" w:cs="Times"/>
          <w:color w:val="000000"/>
          <w:kern w:val="0"/>
        </w:rPr>
        <w:lastRenderedPageBreak/>
        <w:t>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169F2C5D" w:rsidR="005210E5" w:rsidRDefault="002E5491" w:rsidP="008F2F71">
      <w:pPr>
        <w:spacing w:line="240" w:lineRule="auto"/>
        <w:ind w:firstLine="0"/>
        <w:jc w:val="center"/>
        <w:rPr>
          <w:b/>
          <w:color w:val="000000" w:themeColor="text1"/>
        </w:rPr>
      </w:pPr>
      <w:r>
        <w:rPr>
          <w:b/>
          <w:color w:val="000000" w:themeColor="text1"/>
        </w:rPr>
        <w:lastRenderedPageBreak/>
        <w:t>APPENDIX A</w:t>
      </w:r>
      <w:r w:rsidR="001F3D6E">
        <w:rPr>
          <w:b/>
          <w:color w:val="000000" w:themeColor="text1"/>
        </w:rPr>
        <w:t xml:space="preserve"> - QUESTIONNAIRE</w:t>
      </w:r>
    </w:p>
    <w:p w14:paraId="72505425" w14:textId="77777777" w:rsidR="005210E5" w:rsidRDefault="004F35FD" w:rsidP="00045019">
      <w:pPr>
        <w:spacing w:before="100" w:beforeAutospacing="1" w:after="100" w:afterAutospacing="1" w:line="240" w:lineRule="auto"/>
        <w:ind w:firstLine="0"/>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t xml:space="preserve">37.  Performed poorly at a task </w:t>
      </w:r>
      <w:r>
        <w:rPr>
          <w:rFonts w:eastAsia="Times New Roman"/>
        </w:rPr>
        <w:br/>
      </w:r>
      <w:r>
        <w:rPr>
          <w:rFonts w:eastAsia="Times New Roman"/>
        </w:rPr>
        <w:lastRenderedPageBreak/>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514BD9A5" w14:textId="77777777" w:rsidR="00D43F9B" w:rsidRDefault="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E1C4485" w14:textId="77777777" w:rsidR="005210E5" w:rsidRDefault="004F35FD"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p w14:paraId="6614526F" w14:textId="77777777" w:rsidR="00D43F9B"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lang w:bidi="en-US"/>
        </w:rPr>
      </w:pP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rsidTr="00D43F9B">
        <w:trPr>
          <w:trHeight w:val="972"/>
          <w:jc w:val="center"/>
        </w:trPr>
        <w:tc>
          <w:tcPr>
            <w:tcW w:w="1847" w:type="dxa"/>
            <w:shd w:val="clear" w:color="auto" w:fill="auto"/>
          </w:tcPr>
          <w:p w14:paraId="2D7D7C15" w14:textId="77777777" w:rsidR="005210E5" w:rsidRDefault="004F35FD" w:rsidP="00D43F9B">
            <w:pPr>
              <w:pStyle w:val="Heading3"/>
              <w:spacing w:line="240" w:lineRule="auto"/>
              <w:ind w:firstLine="0"/>
            </w:pPr>
            <w:r>
              <w:t>Not at all characteristic of me</w:t>
            </w:r>
          </w:p>
        </w:tc>
        <w:tc>
          <w:tcPr>
            <w:tcW w:w="1847" w:type="dxa"/>
            <w:shd w:val="clear" w:color="auto" w:fill="auto"/>
          </w:tcPr>
          <w:p w14:paraId="420DFC55" w14:textId="77777777" w:rsidR="005210E5" w:rsidRDefault="004F35FD" w:rsidP="00D43F9B">
            <w:pPr>
              <w:spacing w:line="240" w:lineRule="auto"/>
              <w:ind w:firstLine="0"/>
              <w:rPr>
                <w:b/>
                <w:bCs/>
              </w:rPr>
            </w:pPr>
            <w:r>
              <w:rPr>
                <w:b/>
              </w:rPr>
              <w:t>Not really characteristic of me</w:t>
            </w:r>
          </w:p>
        </w:tc>
        <w:tc>
          <w:tcPr>
            <w:tcW w:w="1676" w:type="dxa"/>
            <w:shd w:val="clear" w:color="auto" w:fill="auto"/>
          </w:tcPr>
          <w:p w14:paraId="2D962664" w14:textId="77777777" w:rsidR="005210E5" w:rsidRDefault="004F35FD" w:rsidP="00D43F9B">
            <w:pPr>
              <w:spacing w:line="240" w:lineRule="auto"/>
              <w:ind w:firstLine="0"/>
              <w:rPr>
                <w:b/>
                <w:bCs/>
              </w:rPr>
            </w:pPr>
            <w:r>
              <w:rPr>
                <w:b/>
              </w:rPr>
              <w:t>Moderately characteristic of me</w:t>
            </w:r>
          </w:p>
        </w:tc>
        <w:tc>
          <w:tcPr>
            <w:tcW w:w="1915" w:type="dxa"/>
            <w:gridSpan w:val="2"/>
            <w:shd w:val="clear" w:color="auto" w:fill="auto"/>
          </w:tcPr>
          <w:p w14:paraId="744B982D" w14:textId="77777777" w:rsidR="005210E5" w:rsidRDefault="004F35FD" w:rsidP="00D43F9B">
            <w:pPr>
              <w:spacing w:line="240" w:lineRule="auto"/>
              <w:ind w:firstLine="0"/>
              <w:rPr>
                <w:b/>
                <w:bCs/>
              </w:rPr>
            </w:pPr>
            <w:r>
              <w:rPr>
                <w:b/>
              </w:rPr>
              <w:t>Characteristic of me</w:t>
            </w:r>
          </w:p>
        </w:tc>
        <w:tc>
          <w:tcPr>
            <w:tcW w:w="1677" w:type="dxa"/>
            <w:shd w:val="clear" w:color="auto" w:fill="auto"/>
          </w:tcPr>
          <w:p w14:paraId="1319EBFD" w14:textId="77777777" w:rsidR="005210E5" w:rsidRDefault="004F35FD" w:rsidP="00D43F9B">
            <w:pPr>
              <w:spacing w:line="240" w:lineRule="auto"/>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795E70E" w14:textId="1E1E065A" w:rsidR="005210E5" w:rsidRDefault="004F35FD" w:rsidP="00D43F9B">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confident that I can learn and do well in the class </w:t>
      </w:r>
    </w:p>
    <w:p w14:paraId="6CAB96E5" w14:textId="77777777" w:rsidR="00D43F9B"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p>
    <w:p w14:paraId="3CCDD229" w14:textId="77777777" w:rsidR="005210E5" w:rsidRDefault="004F35FD" w:rsidP="00D43F9B">
      <w:pPr>
        <w:spacing w:line="240" w:lineRule="auto"/>
        <w:ind w:firstLine="0"/>
        <w:rPr>
          <w:rFonts w:ascii="Times New Roman" w:hAnsi="Times New Roman"/>
        </w:rPr>
      </w:pPr>
      <w:r>
        <w:lastRenderedPageBreak/>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0DC8AF7A" w14:textId="77777777" w:rsidR="00D43F9B" w:rsidRDefault="00D43F9B">
      <w:pPr>
        <w:pStyle w:val="Normaalweb"/>
        <w:rPr>
          <w:rFonts w:ascii="Times New Roman" w:hAnsi="Times New Roman"/>
          <w:color w:val="000000"/>
        </w:rPr>
      </w:pPr>
    </w:p>
    <w:p w14:paraId="67009E87" w14:textId="77777777" w:rsidR="00D43F9B" w:rsidRDefault="00D43F9B">
      <w:pPr>
        <w:pStyle w:val="Normaalweb"/>
        <w:rPr>
          <w:rFonts w:ascii="Times New Roman" w:hAnsi="Times New Roman"/>
          <w:color w:val="000000"/>
        </w:rPr>
      </w:pPr>
    </w:p>
    <w:p w14:paraId="1DCE9EA0" w14:textId="77777777" w:rsidR="00D43F9B" w:rsidRDefault="00D43F9B">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4C112B5D" w14:textId="77777777" w:rsidR="008F2F71" w:rsidRDefault="008F2F71">
      <w:pPr>
        <w:ind w:left="1080"/>
        <w:rPr>
          <w:bCs/>
        </w:rPr>
      </w:pPr>
    </w:p>
    <w:p w14:paraId="20A2DD27" w14:textId="24BBC8B9" w:rsidR="005210E5" w:rsidRDefault="00B525D5">
      <w:pPr>
        <w:pStyle w:val="Heading1"/>
        <w:spacing w:line="240" w:lineRule="auto"/>
        <w:jc w:val="left"/>
      </w:pPr>
      <w:r>
        <w:lastRenderedPageBreak/>
        <w:t>4. Age</w:t>
      </w:r>
      <w:r w:rsidR="004F35FD">
        <w:rPr>
          <w:b w:val="0"/>
        </w:rPr>
        <w:t xml:space="preserve"> (</w:t>
      </w:r>
      <w:r w:rsidR="004F35FD">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31C23DC9" w14:textId="6EA6BAE0" w:rsidR="002E5491" w:rsidRDefault="00D43F9B" w:rsidP="002E5491">
      <w:pPr>
        <w:spacing w:line="240" w:lineRule="auto"/>
        <w:ind w:firstLine="0"/>
        <w:rPr>
          <w:rFonts w:ascii="Times New Roman" w:hAnsi="Times New Roman"/>
        </w:rPr>
      </w:pPr>
      <w:r>
        <w:rPr>
          <w:rFonts w:ascii="Times New Roman" w:hAnsi="Times New Roman"/>
        </w:rPr>
        <w:br w:type="page"/>
      </w: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4B896C59" w14:textId="77777777" w:rsidR="0079192A" w:rsidRDefault="00630140">
      <w:pPr>
        <w:ind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Allen, S, Howlett, M., Coulombe, J., &amp; Corkum (2016). ABCs of SLEEPING: A review of the </w:t>
      </w:r>
    </w:p>
    <w:p w14:paraId="22F40859" w14:textId="720E77EF" w:rsidR="00630140" w:rsidRPr="0079192A" w:rsidRDefault="00630140" w:rsidP="0079192A">
      <w:pPr>
        <w:ind w:left="720" w:firstLine="0"/>
        <w:rPr>
          <w:rFonts w:asciiTheme="majorHAnsi" w:eastAsia="Times New Roman" w:hAnsiTheme="majorHAnsi" w:cstheme="majorHAnsi"/>
          <w:kern w:val="0"/>
          <w:lang w:eastAsia="en-US"/>
        </w:rPr>
      </w:pPr>
      <w:r>
        <w:rPr>
          <w:rFonts w:eastAsia="Times New Roman" w:cs="Times New Roman"/>
          <w:color w:val="000000" w:themeColor="text1"/>
          <w:kern w:val="0"/>
          <w:lang w:eastAsia="en-US"/>
        </w:rPr>
        <w:t>evidence behind pediatric sleep practice recommendations</w:t>
      </w:r>
      <w:r w:rsidR="0079192A">
        <w:rPr>
          <w:rFonts w:eastAsia="Times New Roman" w:cs="Times New Roman"/>
          <w:color w:val="000000" w:themeColor="text1"/>
          <w:kern w:val="0"/>
          <w:lang w:eastAsia="en-US"/>
        </w:rPr>
        <w:t xml:space="preserve">. </w:t>
      </w:r>
      <w:r w:rsidR="0079192A">
        <w:rPr>
          <w:rFonts w:eastAsia="Times New Roman" w:cs="Times New Roman"/>
          <w:i/>
          <w:color w:val="000000" w:themeColor="text1"/>
          <w:kern w:val="0"/>
          <w:lang w:eastAsia="en-US"/>
        </w:rPr>
        <w:t xml:space="preserve">Sleep Medicine Reviews, 29, </w:t>
      </w:r>
      <w:r w:rsidR="0079192A">
        <w:rPr>
          <w:rFonts w:eastAsia="Times New Roman" w:cs="Times New Roman"/>
          <w:color w:val="000000" w:themeColor="text1"/>
          <w:kern w:val="0"/>
          <w:lang w:eastAsia="en-US"/>
        </w:rPr>
        <w:t>1-14. doi</w:t>
      </w:r>
      <w:r w:rsidR="0079192A" w:rsidRPr="0079192A">
        <w:rPr>
          <w:rFonts w:asciiTheme="majorHAnsi" w:eastAsia="Times New Roman" w:hAnsiTheme="majorHAnsi" w:cstheme="majorHAnsi"/>
          <w:color w:val="000000" w:themeColor="text1"/>
          <w:kern w:val="0"/>
          <w:lang w:eastAsia="en-US"/>
        </w:rPr>
        <w:t xml:space="preserve">: </w:t>
      </w:r>
      <w:r w:rsidR="0079192A" w:rsidRPr="0079192A">
        <w:rPr>
          <w:rFonts w:asciiTheme="majorHAnsi" w:hAnsiTheme="majorHAnsi" w:cstheme="majorHAnsi"/>
          <w:kern w:val="0"/>
        </w:rPr>
        <w:t>http://dx.doi.org/10.1016/j.smrv.2015.08.006</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4B41C0C0" w:rsidR="005210E5" w:rsidRPr="00696BC0"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r w:rsidRPr="00696BC0">
        <w:rPr>
          <w:rStyle w:val="InternetLink"/>
          <w:rFonts w:eastAsia="Times New Roman" w:cs="Times New Roman"/>
          <w:color w:val="000000" w:themeColor="text1"/>
          <w:kern w:val="0"/>
          <w:u w:val="none"/>
          <w:shd w:val="clear" w:color="auto" w:fill="FFFFFF"/>
          <w:lang w:eastAsia="en-US"/>
        </w:rPr>
        <w:t>https://www.ncbi.nlm.nih.gov/pmc/articles/PMC1978335/</w:t>
      </w:r>
    </w:p>
    <w:p w14:paraId="36F9A555" w14:textId="2C6DABBF" w:rsidR="00177021" w:rsidRDefault="00177021">
      <w:pPr>
        <w:ind w:firstLine="0"/>
        <w:rPr>
          <w:rFonts w:cstheme="minorHAnsi"/>
          <w:color w:val="222222"/>
          <w:shd w:val="clear" w:color="auto" w:fill="FFFFFF"/>
        </w:rPr>
      </w:pP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Pr="00D47A71"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17">
        <w:r w:rsidRPr="00D47A71">
          <w:rPr>
            <w:rStyle w:val="InternetLink"/>
            <w:rFonts w:eastAsia="Times New Roman" w:cstheme="minorHAnsi"/>
            <w:color w:val="000000" w:themeColor="text1"/>
            <w:u w:val="none"/>
            <w:shd w:val="clear" w:color="auto" w:fill="FFFFFF"/>
          </w:rPr>
          <w:t>10.1016/j.cpr.2005.04.007</w:t>
        </w:r>
      </w:hyperlink>
    </w:p>
    <w:p w14:paraId="16A28CE5" w14:textId="066281D3"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12B204A7" w:rsidR="005210E5" w:rsidRPr="000826FA" w:rsidRDefault="004F35FD">
      <w:pPr>
        <w:ind w:firstLine="0"/>
        <w:rPr>
          <w:color w:val="000000" w:themeColor="text1"/>
          <w:highlight w:val="yellow"/>
          <w:rPrChange w:id="160" w:author="Jina Yoon" w:date="2018-06-24T09:51:00Z">
            <w:rPr>
              <w:color w:val="000000" w:themeColor="text1"/>
            </w:rPr>
          </w:rPrChange>
        </w:rPr>
      </w:pPr>
      <w:r>
        <w:rPr>
          <w:color w:val="000000" w:themeColor="text1"/>
        </w:rPr>
        <w:t xml:space="preserve">Buckworth, J. &amp; Nigg, C. (2004). </w:t>
      </w:r>
      <w:r w:rsidRPr="000826FA">
        <w:rPr>
          <w:color w:val="000000" w:themeColor="text1"/>
          <w:highlight w:val="yellow"/>
          <w:rPrChange w:id="161" w:author="Jina Yoon" w:date="2018-06-24T09:51:00Z">
            <w:rPr>
              <w:color w:val="000000" w:themeColor="text1"/>
            </w:rPr>
          </w:rPrChange>
        </w:rPr>
        <w:t xml:space="preserve">Physical </w:t>
      </w:r>
      <w:del w:id="162" w:author="Jina Yoon" w:date="2018-06-24T09:58:00Z">
        <w:r w:rsidRPr="000826FA" w:rsidDel="004F22B6">
          <w:rPr>
            <w:color w:val="000000" w:themeColor="text1"/>
            <w:highlight w:val="yellow"/>
            <w:rPrChange w:id="163" w:author="Jina Yoon" w:date="2018-06-24T09:51:00Z">
              <w:rPr>
                <w:color w:val="000000" w:themeColor="text1"/>
              </w:rPr>
            </w:rPrChange>
          </w:rPr>
          <w:delText>Activity</w:delText>
        </w:r>
      </w:del>
      <w:ins w:id="164" w:author="Jina Yoon" w:date="2018-06-24T09:58:00Z">
        <w:r w:rsidR="004F22B6">
          <w:rPr>
            <w:color w:val="000000" w:themeColor="text1"/>
            <w:highlight w:val="yellow"/>
          </w:rPr>
          <w:t>a</w:t>
        </w:r>
        <w:r w:rsidR="004F22B6" w:rsidRPr="000826FA">
          <w:rPr>
            <w:color w:val="000000" w:themeColor="text1"/>
            <w:highlight w:val="yellow"/>
            <w:rPrChange w:id="165" w:author="Jina Yoon" w:date="2018-06-24T09:51:00Z">
              <w:rPr>
                <w:color w:val="000000" w:themeColor="text1"/>
              </w:rPr>
            </w:rPrChange>
          </w:rPr>
          <w:t>ctivity</w:t>
        </w:r>
      </w:ins>
      <w:r w:rsidRPr="000826FA">
        <w:rPr>
          <w:color w:val="000000" w:themeColor="text1"/>
          <w:highlight w:val="yellow"/>
          <w:rPrChange w:id="166" w:author="Jina Yoon" w:date="2018-06-24T09:51:00Z">
            <w:rPr>
              <w:color w:val="000000" w:themeColor="text1"/>
            </w:rPr>
          </w:rPrChange>
        </w:rPr>
        <w:t xml:space="preserve">, </w:t>
      </w:r>
      <w:commentRangeStart w:id="167"/>
      <w:del w:id="168" w:author="Jina Yoon" w:date="2018-06-24T09:58:00Z">
        <w:r w:rsidRPr="000826FA" w:rsidDel="004F22B6">
          <w:rPr>
            <w:color w:val="000000" w:themeColor="text1"/>
            <w:highlight w:val="yellow"/>
            <w:rPrChange w:id="169" w:author="Jina Yoon" w:date="2018-06-24T09:51:00Z">
              <w:rPr>
                <w:color w:val="000000" w:themeColor="text1"/>
              </w:rPr>
            </w:rPrChange>
          </w:rPr>
          <w:delText>Exercise</w:delText>
        </w:r>
      </w:del>
      <w:ins w:id="170" w:author="Jina Yoon" w:date="2018-06-24T09:58:00Z">
        <w:r w:rsidR="004F22B6">
          <w:rPr>
            <w:color w:val="000000" w:themeColor="text1"/>
            <w:highlight w:val="yellow"/>
          </w:rPr>
          <w:t>e</w:t>
        </w:r>
        <w:r w:rsidR="004F22B6" w:rsidRPr="000826FA">
          <w:rPr>
            <w:color w:val="000000" w:themeColor="text1"/>
            <w:highlight w:val="yellow"/>
            <w:rPrChange w:id="171" w:author="Jina Yoon" w:date="2018-06-24T09:51:00Z">
              <w:rPr>
                <w:color w:val="000000" w:themeColor="text1"/>
              </w:rPr>
            </w:rPrChange>
          </w:rPr>
          <w:t>xercise</w:t>
        </w:r>
        <w:commentRangeEnd w:id="167"/>
        <w:r w:rsidR="004F22B6">
          <w:rPr>
            <w:rStyle w:val="CommentReference"/>
          </w:rPr>
          <w:commentReference w:id="167"/>
        </w:r>
      </w:ins>
      <w:r w:rsidRPr="000826FA">
        <w:rPr>
          <w:color w:val="000000" w:themeColor="text1"/>
          <w:highlight w:val="yellow"/>
          <w:rPrChange w:id="172" w:author="Jina Yoon" w:date="2018-06-24T09:51:00Z">
            <w:rPr>
              <w:color w:val="000000" w:themeColor="text1"/>
            </w:rPr>
          </w:rPrChange>
        </w:rPr>
        <w:t xml:space="preserve">, and </w:t>
      </w:r>
      <w:del w:id="173" w:author="Jina Yoon" w:date="2018-06-24T09:58:00Z">
        <w:r w:rsidRPr="000826FA" w:rsidDel="004F22B6">
          <w:rPr>
            <w:color w:val="000000" w:themeColor="text1"/>
            <w:highlight w:val="yellow"/>
            <w:rPrChange w:id="174" w:author="Jina Yoon" w:date="2018-06-24T09:51:00Z">
              <w:rPr>
                <w:color w:val="000000" w:themeColor="text1"/>
              </w:rPr>
            </w:rPrChange>
          </w:rPr>
          <w:delText xml:space="preserve">Sedentary </w:delText>
        </w:r>
      </w:del>
      <w:ins w:id="175" w:author="Jina Yoon" w:date="2018-06-24T09:58:00Z">
        <w:r w:rsidR="004F22B6">
          <w:rPr>
            <w:color w:val="000000" w:themeColor="text1"/>
            <w:highlight w:val="yellow"/>
          </w:rPr>
          <w:t>s</w:t>
        </w:r>
        <w:r w:rsidR="004F22B6" w:rsidRPr="000826FA">
          <w:rPr>
            <w:color w:val="000000" w:themeColor="text1"/>
            <w:highlight w:val="yellow"/>
            <w:rPrChange w:id="176" w:author="Jina Yoon" w:date="2018-06-24T09:51:00Z">
              <w:rPr>
                <w:color w:val="000000" w:themeColor="text1"/>
              </w:rPr>
            </w:rPrChange>
          </w:rPr>
          <w:t xml:space="preserve">edentary </w:t>
        </w:r>
      </w:ins>
      <w:del w:id="177" w:author="Jina Yoon" w:date="2018-06-24T09:58:00Z">
        <w:r w:rsidRPr="000826FA" w:rsidDel="004F22B6">
          <w:rPr>
            <w:color w:val="000000" w:themeColor="text1"/>
            <w:highlight w:val="yellow"/>
            <w:rPrChange w:id="178" w:author="Jina Yoon" w:date="2018-06-24T09:51:00Z">
              <w:rPr>
                <w:color w:val="000000" w:themeColor="text1"/>
              </w:rPr>
            </w:rPrChange>
          </w:rPr>
          <w:delText xml:space="preserve">Behavior </w:delText>
        </w:r>
      </w:del>
      <w:ins w:id="179" w:author="Jina Yoon" w:date="2018-06-24T09:58:00Z">
        <w:r w:rsidR="004F22B6">
          <w:rPr>
            <w:color w:val="000000" w:themeColor="text1"/>
            <w:highlight w:val="yellow"/>
          </w:rPr>
          <w:t>b</w:t>
        </w:r>
        <w:r w:rsidR="004F22B6" w:rsidRPr="000826FA">
          <w:rPr>
            <w:color w:val="000000" w:themeColor="text1"/>
            <w:highlight w:val="yellow"/>
            <w:rPrChange w:id="180" w:author="Jina Yoon" w:date="2018-06-24T09:51:00Z">
              <w:rPr>
                <w:color w:val="000000" w:themeColor="text1"/>
              </w:rPr>
            </w:rPrChange>
          </w:rPr>
          <w:t xml:space="preserve">ehavior </w:t>
        </w:r>
      </w:ins>
      <w:r w:rsidRPr="000826FA">
        <w:rPr>
          <w:color w:val="000000" w:themeColor="text1"/>
          <w:highlight w:val="yellow"/>
          <w:rPrChange w:id="181" w:author="Jina Yoon" w:date="2018-06-24T09:51:00Z">
            <w:rPr>
              <w:color w:val="000000" w:themeColor="text1"/>
            </w:rPr>
          </w:rPrChange>
        </w:rPr>
        <w:t xml:space="preserve">in </w:t>
      </w:r>
      <w:del w:id="182" w:author="Jina Yoon" w:date="2018-06-24T09:58:00Z">
        <w:r w:rsidRPr="000826FA" w:rsidDel="004F22B6">
          <w:rPr>
            <w:color w:val="000000" w:themeColor="text1"/>
            <w:highlight w:val="yellow"/>
            <w:rPrChange w:id="183" w:author="Jina Yoon" w:date="2018-06-24T09:51:00Z">
              <w:rPr>
                <w:color w:val="000000" w:themeColor="text1"/>
              </w:rPr>
            </w:rPrChange>
          </w:rPr>
          <w:delText xml:space="preserve">College </w:delText>
        </w:r>
      </w:del>
      <w:ins w:id="184" w:author="Jina Yoon" w:date="2018-06-24T09:58:00Z">
        <w:r w:rsidR="004F22B6">
          <w:rPr>
            <w:color w:val="000000" w:themeColor="text1"/>
            <w:highlight w:val="yellow"/>
          </w:rPr>
          <w:t>c</w:t>
        </w:r>
        <w:r w:rsidR="004F22B6" w:rsidRPr="000826FA">
          <w:rPr>
            <w:color w:val="000000" w:themeColor="text1"/>
            <w:highlight w:val="yellow"/>
            <w:rPrChange w:id="185" w:author="Jina Yoon" w:date="2018-06-24T09:51:00Z">
              <w:rPr>
                <w:color w:val="000000" w:themeColor="text1"/>
              </w:rPr>
            </w:rPrChange>
          </w:rPr>
          <w:t xml:space="preserve">ollege </w:t>
        </w:r>
      </w:ins>
    </w:p>
    <w:p w14:paraId="6CFFBF31" w14:textId="50971E1C" w:rsidR="005210E5" w:rsidRDefault="004F35FD">
      <w:pPr>
        <w:rPr>
          <w:color w:val="000000" w:themeColor="text1"/>
        </w:rPr>
      </w:pPr>
      <w:del w:id="186" w:author="Jina Yoon" w:date="2018-06-24T09:58:00Z">
        <w:r w:rsidRPr="000826FA" w:rsidDel="004F22B6">
          <w:rPr>
            <w:color w:val="000000" w:themeColor="text1"/>
            <w:highlight w:val="yellow"/>
            <w:rPrChange w:id="187" w:author="Jina Yoon" w:date="2018-06-24T09:51:00Z">
              <w:rPr>
                <w:color w:val="000000" w:themeColor="text1"/>
              </w:rPr>
            </w:rPrChange>
          </w:rPr>
          <w:delText>Studen</w:delText>
        </w:r>
        <w:r w:rsidDel="004F22B6">
          <w:rPr>
            <w:color w:val="000000" w:themeColor="text1"/>
          </w:rPr>
          <w:delText>ts</w:delText>
        </w:r>
      </w:del>
      <w:ins w:id="188" w:author="Jina Yoon" w:date="2018-06-24T09:58:00Z">
        <w:r w:rsidR="004F22B6">
          <w:rPr>
            <w:color w:val="000000" w:themeColor="text1"/>
            <w:highlight w:val="yellow"/>
          </w:rPr>
          <w:t>s</w:t>
        </w:r>
        <w:r w:rsidR="004F22B6" w:rsidRPr="000826FA">
          <w:rPr>
            <w:color w:val="000000" w:themeColor="text1"/>
            <w:highlight w:val="yellow"/>
            <w:rPrChange w:id="189" w:author="Jina Yoon" w:date="2018-06-24T09:51:00Z">
              <w:rPr>
                <w:color w:val="000000" w:themeColor="text1"/>
              </w:rPr>
            </w:rPrChange>
          </w:rPr>
          <w:t>tuden</w:t>
        </w:r>
        <w:r w:rsidR="004F22B6">
          <w:rPr>
            <w:color w:val="000000" w:themeColor="text1"/>
          </w:rPr>
          <w:t>ts</w:t>
        </w:r>
      </w:ins>
      <w:r>
        <w:rPr>
          <w:color w:val="000000" w:themeColor="text1"/>
        </w:rPr>
        <w:t xml:space="preserve">.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Pr="002D3DC1"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18" w:tgtFrame="Persistent link using digital object identifier">
        <w:r w:rsidRPr="002D3DC1">
          <w:rPr>
            <w:rStyle w:val="InternetLink"/>
            <w:rFonts w:eastAsia="Times New Roman" w:cstheme="minorHAnsi"/>
            <w:color w:val="000000" w:themeColor="text1"/>
            <w:u w:val="none"/>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lastRenderedPageBreak/>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28903511" w14:textId="77777777" w:rsidR="004F1C14" w:rsidRDefault="004F1C14">
      <w:pPr>
        <w:ind w:firstLine="0"/>
        <w:rPr>
          <w:color w:val="000000" w:themeColor="text1"/>
        </w:rPr>
      </w:pPr>
      <w:r>
        <w:rPr>
          <w:color w:val="000000" w:themeColor="text1"/>
        </w:rPr>
        <w:t xml:space="preserve">Cameron, A., Palm, K., &amp; Follette, V. (2010). Reaction to stressful life events: What predicts </w:t>
      </w:r>
    </w:p>
    <w:p w14:paraId="06E7BAED" w14:textId="3F508752" w:rsidR="004F1C14" w:rsidRPr="004F1C14" w:rsidRDefault="004F1C14" w:rsidP="004F1C14">
      <w:pPr>
        <w:ind w:left="720" w:firstLine="0"/>
        <w:rPr>
          <w:rFonts w:asciiTheme="majorHAnsi" w:hAnsiTheme="majorHAnsi" w:cstheme="majorHAnsi"/>
        </w:rPr>
      </w:pPr>
      <w:r>
        <w:rPr>
          <w:color w:val="000000" w:themeColor="text1"/>
        </w:rPr>
        <w:t xml:space="preserve">symptom severity? </w:t>
      </w:r>
      <w:r>
        <w:rPr>
          <w:i/>
          <w:color w:val="000000" w:themeColor="text1"/>
        </w:rPr>
        <w:t xml:space="preserve">Journal of Anxiety Disorders, 24, </w:t>
      </w:r>
      <w:r>
        <w:rPr>
          <w:color w:val="000000" w:themeColor="text1"/>
        </w:rPr>
        <w:t xml:space="preserve">645-649. doi: </w:t>
      </w:r>
      <w:r w:rsidRPr="004F1C14">
        <w:rPr>
          <w:rFonts w:asciiTheme="majorHAnsi" w:hAnsiTheme="majorHAnsi" w:cstheme="majorHAnsi"/>
          <w:kern w:val="0"/>
        </w:rPr>
        <w:t>doi:10.1016/j.janxdis.2010.04.008</w:t>
      </w:r>
    </w:p>
    <w:p w14:paraId="73C9FA0F" w14:textId="02FADAA9"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2D3DC1" w:rsidRDefault="008D4D2E" w:rsidP="00E551B7">
      <w:pPr>
        <w:ind w:left="720" w:firstLine="0"/>
        <w:rPr>
          <w:rFonts w:ascii="Times New Roman" w:eastAsia="Times New Roman" w:hAnsi="Times New Roman" w:cs="Times New Roman"/>
          <w:kern w:val="0"/>
          <w:lang w:eastAsia="en-US"/>
        </w:rPr>
      </w:pPr>
      <w:r>
        <w:rPr>
          <w:color w:val="000000" w:themeColor="text1"/>
        </w:rPr>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r w:rsidR="000F3BAB">
        <w:rPr>
          <w:rFonts w:ascii="Times New Roman" w:eastAsia="Times New Roman" w:hAnsi="Times New Roman" w:cs="Times New Roman"/>
          <w:kern w:val="0"/>
          <w:lang w:eastAsia="en-US"/>
        </w:rPr>
        <w:t xml:space="preserve">doi: </w:t>
      </w:r>
      <w:hyperlink r:id="rId19" w:history="1">
        <w:r w:rsidR="000F3BAB" w:rsidRPr="002D3DC1">
          <w:rPr>
            <w:rFonts w:ascii="Arial" w:eastAsia="Times New Roman" w:hAnsi="Arial" w:cs="Arial"/>
            <w:kern w:val="0"/>
            <w:sz w:val="21"/>
            <w:szCs w:val="21"/>
            <w:shd w:val="clear" w:color="auto" w:fill="FFFFFF"/>
            <w:lang w:eastAsia="en-US"/>
          </w:rPr>
          <w:t>https://doi.org/10.2466/pms.1992.75.2.552</w:t>
        </w:r>
      </w:hyperlink>
      <w:r w:rsidRPr="002D3DC1">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20" w:tgtFrame="Persistent link using digital object identifier">
        <w:r w:rsidRPr="002D3DC1">
          <w:rPr>
            <w:rStyle w:val="InternetLink"/>
            <w:rFonts w:ascii="Arial" w:eastAsia="Times New Roman" w:hAnsi="Arial" w:cs="Arial"/>
            <w:color w:val="auto"/>
            <w:sz w:val="20"/>
            <w:szCs w:val="20"/>
            <w:u w:val="none"/>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1">
        <w:r w:rsidRPr="002D3DC1">
          <w:rPr>
            <w:rStyle w:val="InternetLink"/>
            <w:rFonts w:eastAsia="Times New Roman" w:cstheme="minorHAnsi"/>
            <w:color w:val="000000" w:themeColor="text1"/>
            <w:highlight w:val="white"/>
            <w:u w:val="non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lastRenderedPageBreak/>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Pr="000826FA" w:rsidRDefault="004F35FD">
      <w:pPr>
        <w:ind w:firstLine="0"/>
        <w:rPr>
          <w:color w:val="000000" w:themeColor="text1"/>
          <w:highlight w:val="yellow"/>
          <w:rPrChange w:id="190" w:author="Jina Yoon" w:date="2018-06-24T09:51:00Z">
            <w:rPr>
              <w:color w:val="000000" w:themeColor="text1"/>
            </w:rPr>
          </w:rPrChange>
        </w:rPr>
      </w:pPr>
      <w:r>
        <w:rPr>
          <w:color w:val="000000" w:themeColor="text1"/>
        </w:rPr>
        <w:t xml:space="preserve">Crandall, C. S., Preisler, J. J., &amp; Aussprung, J. (1992). </w:t>
      </w:r>
      <w:r w:rsidRPr="000826FA">
        <w:rPr>
          <w:color w:val="000000" w:themeColor="text1"/>
          <w:highlight w:val="yellow"/>
          <w:rPrChange w:id="191" w:author="Jina Yoon" w:date="2018-06-24T09:51:00Z">
            <w:rPr>
              <w:color w:val="000000" w:themeColor="text1"/>
            </w:rPr>
          </w:rPrChange>
        </w:rPr>
        <w:t xml:space="preserve">Measuring Life Event Stress in the Lives </w:t>
      </w:r>
    </w:p>
    <w:p w14:paraId="77A429C6" w14:textId="77777777" w:rsidR="005210E5" w:rsidRPr="002D3DC1" w:rsidRDefault="004F35FD">
      <w:pPr>
        <w:ind w:left="720" w:firstLine="0"/>
      </w:pPr>
      <w:r w:rsidRPr="000826FA">
        <w:rPr>
          <w:color w:val="000000" w:themeColor="text1"/>
          <w:highlight w:val="yellow"/>
          <w:rPrChange w:id="192" w:author="Jina Yoon" w:date="2018-06-24T09:51:00Z">
            <w:rPr>
              <w:color w:val="000000" w:themeColor="text1"/>
            </w:rPr>
          </w:rPrChange>
        </w:rPr>
        <w:t>of College Students</w:t>
      </w:r>
      <w:r>
        <w:rPr>
          <w:color w:val="000000" w:themeColor="text1"/>
        </w:rPr>
        <w:t xml:space="preserve">: The Undergraduate Stress Questionnaire (USQ). </w:t>
      </w:r>
      <w:r>
        <w:rPr>
          <w:i/>
          <w:color w:val="000000" w:themeColor="text1"/>
        </w:rPr>
        <w:t>Journal of Behavioral Medicine, 15(6),</w:t>
      </w:r>
      <w:r>
        <w:rPr>
          <w:color w:val="000000" w:themeColor="text1"/>
        </w:rPr>
        <w:t xml:space="preserve"> 627-662. doi: </w:t>
      </w:r>
      <w:hyperlink r:id="rId22">
        <w:r w:rsidRPr="002D3DC1">
          <w:rPr>
            <w:rStyle w:val="InternetLink"/>
            <w:rFonts w:ascii="Helvetica" w:eastAsia="Times New Roman" w:hAnsi="Helvetica" w:cs="Times New Roman"/>
            <w:color w:val="000000" w:themeColor="text1"/>
            <w:spacing w:val="4"/>
            <w:kern w:val="0"/>
            <w:sz w:val="21"/>
            <w:szCs w:val="21"/>
            <w:highlight w:val="white"/>
            <w:u w:val="non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Acebo, C., &amp; Carskadon, M. A. (2007). Sleep, circadian </w:t>
      </w:r>
    </w:p>
    <w:p w14:paraId="087474D4" w14:textId="77777777" w:rsidR="005210E5" w:rsidRPr="002D3DC1"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3" w:tgtFrame="Persistent link using digital object identifier">
        <w:r w:rsidRPr="002D3DC1">
          <w:rPr>
            <w:rStyle w:val="InternetLink"/>
            <w:rFonts w:eastAsia="Times New Roman" w:cstheme="minorHAnsi"/>
            <w:color w:val="000000" w:themeColor="text1"/>
            <w:u w:val="none"/>
          </w:rPr>
          <w:t>https://doi.org/10.1016/j.sleep.2006.12.002</w:t>
        </w:r>
      </w:hyperlink>
    </w:p>
    <w:p w14:paraId="32DBA586" w14:textId="587660B8" w:rsidR="003A7F1B" w:rsidRDefault="004F35FD" w:rsidP="003A7F1B">
      <w:pPr>
        <w:ind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3A7F1B" w:rsidRDefault="004F35FD" w:rsidP="003A7F1B">
      <w:pPr>
        <w:ind w:left="720"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daytime cognitive 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pp44-50). WB Saunders.</w:t>
      </w:r>
    </w:p>
    <w:p w14:paraId="67867157" w14:textId="2C6AC7C3" w:rsidR="003A7F1B" w:rsidRDefault="003A7F1B" w:rsidP="003A7F1B">
      <w:pPr>
        <w:ind w:firstLine="0"/>
        <w:rPr>
          <w:rFonts w:ascii="Times New Roman" w:eastAsia="Times New Roman" w:hAnsi="Times New Roman" w:cs="Times New Roman"/>
          <w:color w:val="000000" w:themeColor="text1"/>
          <w:kern w:val="0"/>
          <w:lang w:eastAsia="en-US"/>
        </w:rPr>
      </w:pPr>
      <w:r w:rsidRPr="003A7F1B">
        <w:rPr>
          <w:rFonts w:ascii="Times New Roman" w:eastAsia="Times New Roman" w:hAnsi="Times New Roman" w:cs="Times New Roman"/>
          <w:color w:val="000000" w:themeColor="text1"/>
          <w:kern w:val="0"/>
          <w:lang w:eastAsia="en-US"/>
        </w:rPr>
        <w:t>Deegan</w:t>
      </w:r>
      <w:r>
        <w:rPr>
          <w:rFonts w:ascii="Times New Roman" w:eastAsia="Times New Roman" w:hAnsi="Times New Roman" w:cs="Times New Roman"/>
          <w:color w:val="000000" w:themeColor="text1"/>
          <w:kern w:val="0"/>
          <w:lang w:eastAsia="en-US"/>
        </w:rPr>
        <w:t xml:space="preserve">, J. Jr. (1976). </w:t>
      </w:r>
      <w:r w:rsidRPr="003A7F1B">
        <w:rPr>
          <w:rFonts w:ascii="Times New Roman" w:eastAsia="Times New Roman" w:hAnsi="Times New Roman" w:cs="Times New Roman"/>
          <w:color w:val="000000" w:themeColor="text1"/>
          <w:kern w:val="0"/>
          <w:lang w:eastAsia="en-US"/>
        </w:rPr>
        <w:t xml:space="preserve">The </w:t>
      </w:r>
      <w:r w:rsidRPr="000826FA">
        <w:rPr>
          <w:rFonts w:ascii="Times New Roman" w:eastAsia="Times New Roman" w:hAnsi="Times New Roman" w:cs="Times New Roman"/>
          <w:color w:val="000000" w:themeColor="text1"/>
          <w:kern w:val="0"/>
          <w:highlight w:val="yellow"/>
          <w:lang w:eastAsia="en-US"/>
          <w:rPrChange w:id="193" w:author="Jina Yoon" w:date="2018-06-24T09:52:00Z">
            <w:rPr>
              <w:rFonts w:ascii="Times New Roman" w:eastAsia="Times New Roman" w:hAnsi="Times New Roman" w:cs="Times New Roman"/>
              <w:color w:val="000000" w:themeColor="text1"/>
              <w:kern w:val="0"/>
              <w:lang w:eastAsia="en-US"/>
            </w:rPr>
          </w:rPrChange>
        </w:rPr>
        <w:t xml:space="preserve">Consequences </w:t>
      </w:r>
      <w:ins w:id="194" w:author="Jina Yoon" w:date="2018-06-24T09:51:00Z">
        <w:r w:rsidR="000826FA" w:rsidRPr="000826FA">
          <w:rPr>
            <w:rFonts w:ascii="Times New Roman" w:eastAsia="Times New Roman" w:hAnsi="Times New Roman" w:cs="Times New Roman"/>
            <w:color w:val="000000" w:themeColor="text1"/>
            <w:kern w:val="0"/>
            <w:highlight w:val="yellow"/>
            <w:lang w:eastAsia="en-US"/>
            <w:rPrChange w:id="195" w:author="Jina Yoon" w:date="2018-06-24T09:52:00Z">
              <w:rPr>
                <w:rFonts w:ascii="Times New Roman" w:eastAsia="Times New Roman" w:hAnsi="Times New Roman" w:cs="Times New Roman"/>
                <w:color w:val="000000" w:themeColor="text1"/>
                <w:kern w:val="0"/>
                <w:lang w:eastAsia="en-US"/>
              </w:rPr>
            </w:rPrChange>
          </w:rPr>
          <w:t>o</w:t>
        </w:r>
      </w:ins>
      <w:del w:id="196" w:author="Jina Yoon" w:date="2018-06-24T09:51:00Z">
        <w:r w:rsidRPr="000826FA" w:rsidDel="000826FA">
          <w:rPr>
            <w:rFonts w:ascii="Times New Roman" w:eastAsia="Times New Roman" w:hAnsi="Times New Roman" w:cs="Times New Roman"/>
            <w:color w:val="000000" w:themeColor="text1"/>
            <w:kern w:val="0"/>
            <w:highlight w:val="yellow"/>
            <w:lang w:eastAsia="en-US"/>
            <w:rPrChange w:id="197" w:author="Jina Yoon" w:date="2018-06-24T09:52:00Z">
              <w:rPr>
                <w:rFonts w:ascii="Times New Roman" w:eastAsia="Times New Roman" w:hAnsi="Times New Roman" w:cs="Times New Roman"/>
                <w:color w:val="000000" w:themeColor="text1"/>
                <w:kern w:val="0"/>
                <w:lang w:eastAsia="en-US"/>
              </w:rPr>
            </w:rPrChange>
          </w:rPr>
          <w:delText>O</w:delText>
        </w:r>
      </w:del>
      <w:r w:rsidRPr="000826FA">
        <w:rPr>
          <w:rFonts w:ascii="Times New Roman" w:eastAsia="Times New Roman" w:hAnsi="Times New Roman" w:cs="Times New Roman"/>
          <w:color w:val="000000" w:themeColor="text1"/>
          <w:kern w:val="0"/>
          <w:highlight w:val="yellow"/>
          <w:lang w:eastAsia="en-US"/>
          <w:rPrChange w:id="198" w:author="Jina Yoon" w:date="2018-06-24T09:52:00Z">
            <w:rPr>
              <w:rFonts w:ascii="Times New Roman" w:eastAsia="Times New Roman" w:hAnsi="Times New Roman" w:cs="Times New Roman"/>
              <w:color w:val="000000" w:themeColor="text1"/>
              <w:kern w:val="0"/>
              <w:lang w:eastAsia="en-US"/>
            </w:rPr>
          </w:rPrChange>
        </w:rPr>
        <w:t>f Model Misspecification In Regression Analysis.</w:t>
      </w:r>
      <w:r>
        <w:rPr>
          <w:rFonts w:ascii="Times New Roman" w:eastAsia="Times New Roman" w:hAnsi="Times New Roman" w:cs="Times New Roman"/>
          <w:color w:val="000000" w:themeColor="text1"/>
          <w:kern w:val="0"/>
          <w:lang w:eastAsia="en-US"/>
        </w:rPr>
        <w:t xml:space="preserve"> </w:t>
      </w:r>
    </w:p>
    <w:p w14:paraId="7A24C0FB" w14:textId="2BB70DD1" w:rsidR="003A7F1B" w:rsidRDefault="003A7F1B" w:rsidP="003A7F1B">
      <w:pPr>
        <w:rPr>
          <w:rFonts w:eastAsia="Times New Roman" w:cstheme="minorHAnsi"/>
          <w:color w:val="000000" w:themeColor="text1"/>
          <w:kern w:val="0"/>
          <w:shd w:val="clear" w:color="auto" w:fill="FFFFFF"/>
          <w:lang w:eastAsia="en-US"/>
        </w:rPr>
      </w:pPr>
      <w:r w:rsidRPr="003A7F1B">
        <w:rPr>
          <w:rFonts w:ascii="Times New Roman" w:eastAsia="Times New Roman" w:hAnsi="Times New Roman" w:cs="Times New Roman"/>
          <w:i/>
          <w:color w:val="000000" w:themeColor="text1"/>
          <w:kern w:val="0"/>
          <w:lang w:eastAsia="en-US"/>
        </w:rPr>
        <w:t>Multivariate Behavioral Research, 11</w:t>
      </w:r>
      <w:r>
        <w:rPr>
          <w:rFonts w:ascii="Times New Roman" w:eastAsia="Times New Roman" w:hAnsi="Times New Roman" w:cs="Times New Roman"/>
          <w:color w:val="000000" w:themeColor="text1"/>
          <w:kern w:val="0"/>
          <w:lang w:eastAsia="en-US"/>
        </w:rPr>
        <w:t>(2)</w:t>
      </w:r>
      <w:r w:rsidRPr="003A7F1B">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000000" w:themeColor="text1"/>
          <w:kern w:val="0"/>
          <w:lang w:eastAsia="en-US"/>
        </w:rPr>
        <w:t xml:space="preserve"> 237-248. doi = 10.1207/s15327906mbr1102\_9</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Pr="002D3DC1" w:rsidRDefault="004F35FD">
      <w:pPr>
        <w:ind w:left="720" w:firstLine="0"/>
        <w:rPr>
          <w:rFonts w:asciiTheme="majorHAnsi" w:hAnsiTheme="majorHAnsi" w:cstheme="majorHAnsi"/>
        </w:rPr>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4" w:tgtFrame="Persistent link using digital object identifier">
        <w:r w:rsidRPr="002D3DC1">
          <w:rPr>
            <w:rStyle w:val="InternetLink"/>
            <w:rFonts w:asciiTheme="majorHAnsi" w:eastAsia="Times New Roman" w:hAnsiTheme="majorHAnsi" w:cstheme="majorHAnsi"/>
            <w:color w:val="000000" w:themeColor="text1"/>
            <w:u w:val="none"/>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lastRenderedPageBreak/>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5"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Pr="000826FA" w:rsidRDefault="004F35FD">
      <w:pPr>
        <w:pStyle w:val="Heading3"/>
        <w:ind w:firstLine="0"/>
        <w:rPr>
          <w:rFonts w:eastAsia="Times New Roman" w:cstheme="majorHAnsi"/>
          <w:b w:val="0"/>
          <w:color w:val="000000" w:themeColor="text1"/>
          <w:highlight w:val="yellow"/>
          <w:lang w:eastAsia="en-US"/>
          <w:rPrChange w:id="199" w:author="Jina Yoon" w:date="2018-06-24T09:52:00Z">
            <w:rPr>
              <w:rFonts w:eastAsia="Times New Roman" w:cstheme="majorHAnsi"/>
              <w:b w:val="0"/>
              <w:color w:val="000000" w:themeColor="text1"/>
              <w:lang w:eastAsia="en-US"/>
            </w:rPr>
          </w:rPrChange>
        </w:rPr>
      </w:pPr>
      <w:r>
        <w:rPr>
          <w:b w:val="0"/>
          <w:color w:val="000000" w:themeColor="text1"/>
        </w:rPr>
        <w:t>Fedewa, A. L., &amp; Ahn, S. (2011).</w:t>
      </w:r>
      <w:r>
        <w:rPr>
          <w:color w:val="000000" w:themeColor="text1"/>
        </w:rPr>
        <w:t xml:space="preserve"> </w:t>
      </w:r>
      <w:r>
        <w:rPr>
          <w:rFonts w:eastAsia="Times New Roman" w:cstheme="majorHAnsi"/>
          <w:b w:val="0"/>
          <w:color w:val="000000" w:themeColor="text1"/>
          <w:lang w:eastAsia="en-US"/>
        </w:rPr>
        <w:t>The E</w:t>
      </w:r>
      <w:r w:rsidRPr="000826FA">
        <w:rPr>
          <w:rFonts w:eastAsia="Times New Roman" w:cstheme="majorHAnsi"/>
          <w:b w:val="0"/>
          <w:color w:val="000000" w:themeColor="text1"/>
          <w:highlight w:val="yellow"/>
          <w:lang w:eastAsia="en-US"/>
          <w:rPrChange w:id="200" w:author="Jina Yoon" w:date="2018-06-24T09:52:00Z">
            <w:rPr>
              <w:rFonts w:eastAsia="Times New Roman" w:cstheme="majorHAnsi"/>
              <w:b w:val="0"/>
              <w:color w:val="000000" w:themeColor="text1"/>
              <w:lang w:eastAsia="en-US"/>
            </w:rPr>
          </w:rPrChange>
        </w:rPr>
        <w:t xml:space="preserv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sidRPr="000826FA">
        <w:rPr>
          <w:rFonts w:eastAsia="Times New Roman" w:cstheme="majorHAnsi"/>
          <w:b w:val="0"/>
          <w:color w:val="000000" w:themeColor="text1"/>
          <w:highlight w:val="yellow"/>
          <w:lang w:eastAsia="en-US"/>
          <w:rPrChange w:id="201" w:author="Jina Yoon" w:date="2018-06-24T09:52:00Z">
            <w:rPr>
              <w:rFonts w:eastAsia="Times New Roman" w:cstheme="majorHAnsi"/>
              <w:b w:val="0"/>
              <w:color w:val="000000" w:themeColor="text1"/>
              <w:lang w:eastAsia="en-US"/>
            </w:rPr>
          </w:rPrChange>
        </w:rPr>
        <w:t>Children's Achievement and Cognitive Outcomes.</w:t>
      </w:r>
      <w:r>
        <w:rPr>
          <w:rFonts w:eastAsia="Times New Roman" w:cstheme="majorHAnsi"/>
          <w:b w:val="0"/>
          <w:color w:val="000000" w:themeColor="text1"/>
          <w:lang w:eastAsia="en-US"/>
        </w:rPr>
        <w:t xml:space="preserve">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doi: 10.1080/02701367.2011.10599785 </w:t>
      </w:r>
    </w:p>
    <w:p w14:paraId="2A432D40" w14:textId="506955AC" w:rsidR="00CC487E" w:rsidRDefault="00CC487E">
      <w:pPr>
        <w:ind w:firstLine="0"/>
        <w:rPr>
          <w:rFonts w:cstheme="minorHAnsi"/>
          <w:color w:val="222222"/>
          <w:shd w:val="clear" w:color="auto" w:fill="FFFFFF"/>
        </w:rPr>
      </w:pPr>
      <w:r w:rsidRPr="00CC487E">
        <w:rPr>
          <w:rFonts w:cstheme="minorHAnsi"/>
          <w:color w:val="222222"/>
          <w:shd w:val="clear" w:color="auto" w:fill="FFFFFF"/>
        </w:rPr>
        <w:t xml:space="preserve">Figueiro, M. G., Wood, B., Plitnick,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r w:rsidRPr="00CC487E">
        <w:rPr>
          <w:rFonts w:cstheme="minorHAnsi"/>
          <w:i/>
          <w:iCs/>
          <w:color w:val="222222"/>
          <w:shd w:val="clear" w:color="auto" w:fill="FFFFFF"/>
        </w:rPr>
        <w:t>Biog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Pr="002D3DC1" w:rsidRDefault="004F35FD">
      <w:pPr>
        <w:ind w:left="720" w:firstLine="0"/>
        <w:rPr>
          <w:rFonts w:asciiTheme="majorHAnsi" w:hAnsiTheme="majorHAnsi" w:cstheme="majorHAnsi"/>
        </w:rPr>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26" w:tgtFrame="_blank">
        <w:r w:rsidRPr="002D3DC1">
          <w:rPr>
            <w:rStyle w:val="InternetLink"/>
            <w:rFonts w:asciiTheme="majorHAnsi" w:eastAsia="Times New Roman" w:hAnsiTheme="majorHAnsi" w:cstheme="majorHAnsi"/>
            <w:color w:val="auto"/>
            <w:highlight w:val="white"/>
            <w:u w:val="non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lastRenderedPageBreak/>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w:t>
      </w:r>
      <w:r w:rsidRPr="000826FA">
        <w:rPr>
          <w:color w:val="000000" w:themeColor="text1"/>
          <w:highlight w:val="yellow"/>
          <w:rPrChange w:id="202" w:author="Jina Yoon" w:date="2018-06-24T09:52:00Z">
            <w:rPr>
              <w:color w:val="000000" w:themeColor="text1"/>
            </w:rPr>
          </w:rPrChange>
        </w:rPr>
        <w:t>Prevalence of Sleep Disorders in College Studen</w:t>
      </w:r>
      <w:r>
        <w:rPr>
          <w:color w:val="000000" w:themeColor="text1"/>
        </w:rPr>
        <w:t xml:space="preserve">ts: Impact on </w:t>
      </w:r>
    </w:p>
    <w:p w14:paraId="2F4218F4" w14:textId="77777777" w:rsidR="005210E5" w:rsidRDefault="004F35FD">
      <w:pPr>
        <w:ind w:left="720" w:firstLine="0"/>
        <w:rPr>
          <w:color w:val="000000" w:themeColor="text1"/>
        </w:rPr>
      </w:pPr>
      <w:r w:rsidRPr="000826FA">
        <w:rPr>
          <w:color w:val="000000" w:themeColor="text1"/>
          <w:highlight w:val="yellow"/>
          <w:rPrChange w:id="203" w:author="Jina Yoon" w:date="2018-06-24T09:52:00Z">
            <w:rPr>
              <w:color w:val="000000" w:themeColor="text1"/>
            </w:rPr>
          </w:rPrChange>
        </w:rPr>
        <w:t>Academic Perform</w:t>
      </w:r>
      <w:r>
        <w:rPr>
          <w:color w:val="000000" w:themeColor="text1"/>
        </w:rPr>
        <w:t xml:space="preserve">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Pr="002D3DC1" w:rsidRDefault="004F35FD">
      <w:pPr>
        <w:ind w:left="720" w:firstLine="0"/>
        <w:rPr>
          <w:rFonts w:asciiTheme="majorHAnsi" w:hAnsiTheme="majorHAnsi" w:cstheme="majorHAnsi"/>
        </w:rPr>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27">
        <w:r w:rsidRPr="002D3DC1">
          <w:rPr>
            <w:rStyle w:val="InternetLink"/>
            <w:rFonts w:asciiTheme="majorHAnsi" w:eastAsia="Times New Roman" w:hAnsiTheme="majorHAnsi" w:cstheme="majorHAnsi"/>
            <w:color w:val="000000" w:themeColor="text1"/>
            <w:u w:val="none"/>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r w:rsidR="00EA783C">
        <w:t xml:space="preserve">doi: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28">
        <w:r w:rsidRPr="002D3DC1">
          <w:rPr>
            <w:rStyle w:val="InternetLink"/>
            <w:rFonts w:asciiTheme="majorHAnsi" w:eastAsia="Times New Roman" w:hAnsiTheme="majorHAnsi" w:cstheme="majorHAnsi"/>
            <w:color w:val="auto"/>
            <w:highlight w:val="white"/>
            <w:u w:val="non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44CF888" w14:textId="77777777" w:rsidR="005D4012" w:rsidRDefault="004F35FD" w:rsidP="005D4012">
      <w:pPr>
        <w:ind w:left="720" w:firstLine="0"/>
        <w:rPr>
          <w:rFonts w:eastAsia="Times New Roman" w:cstheme="minorHAnsi"/>
          <w:color w:val="000000" w:themeColor="text1"/>
          <w:kern w:val="0"/>
          <w:shd w:val="clear" w:color="auto" w:fill="FFFFFF"/>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43FCBC99" w14:textId="77777777" w:rsidR="005D4012" w:rsidRDefault="005D4012" w:rsidP="005D4012">
      <w:pPr>
        <w:ind w:firstLine="0"/>
        <w:rPr>
          <w:rFonts w:eastAsia="Times New Roman" w:cstheme="minorHAnsi"/>
          <w:color w:val="333333"/>
          <w:kern w:val="0"/>
          <w:lang w:eastAsia="en-US"/>
        </w:rPr>
      </w:pPr>
      <w:r w:rsidRPr="005D4012">
        <w:rPr>
          <w:rFonts w:eastAsia="Times New Roman" w:cstheme="minorHAnsi"/>
          <w:color w:val="333333"/>
          <w:kern w:val="0"/>
          <w:lang w:eastAsia="en-US"/>
        </w:rPr>
        <w:t>Hirshkowitz, Max et al.</w:t>
      </w:r>
      <w:r>
        <w:rPr>
          <w:rFonts w:eastAsia="Times New Roman" w:cstheme="minorHAnsi"/>
          <w:color w:val="000000" w:themeColor="text1"/>
          <w:kern w:val="0"/>
          <w:shd w:val="clear" w:color="auto" w:fill="FFFFFF"/>
          <w:lang w:eastAsia="en-US"/>
        </w:rPr>
        <w:t xml:space="preserve"> (2015</w:t>
      </w:r>
      <w:r w:rsidRPr="005D4012">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333333"/>
          <w:kern w:val="0"/>
          <w:lang w:eastAsia="en-US"/>
        </w:rPr>
        <w:t xml:space="preserve">National Sleep Foundation’s sleep time duration </w:t>
      </w:r>
    </w:p>
    <w:p w14:paraId="6BB06225" w14:textId="51DC184A" w:rsidR="005D4012" w:rsidRPr="005D4012" w:rsidRDefault="005D4012" w:rsidP="005D4012">
      <w:pPr>
        <w:ind w:left="720" w:firstLine="0"/>
        <w:rPr>
          <w:rFonts w:eastAsia="Times New Roman" w:cstheme="minorHAnsi"/>
          <w:color w:val="000000" w:themeColor="text1"/>
          <w:kern w:val="0"/>
          <w:shd w:val="clear" w:color="auto" w:fill="FFFFFF"/>
          <w:lang w:eastAsia="en-US"/>
        </w:rPr>
      </w:pPr>
      <w:r w:rsidRPr="005D4012">
        <w:rPr>
          <w:rFonts w:eastAsia="Times New Roman" w:cstheme="minorHAnsi"/>
          <w:color w:val="333333"/>
          <w:kern w:val="0"/>
          <w:lang w:eastAsia="en-US"/>
        </w:rPr>
        <w:lastRenderedPageBreak/>
        <w:t>recommendations: methodology and results summary</w:t>
      </w:r>
      <w:r>
        <w:rPr>
          <w:rFonts w:eastAsia="Times New Roman" w:cstheme="minorHAnsi"/>
          <w:color w:val="000000" w:themeColor="text1"/>
          <w:kern w:val="0"/>
          <w:shd w:val="clear" w:color="auto" w:fill="FFFFFF"/>
          <w:lang w:eastAsia="en-US"/>
        </w:rPr>
        <w:t xml:space="preserve">. </w:t>
      </w:r>
      <w:r w:rsidRPr="005D4012">
        <w:rPr>
          <w:rFonts w:eastAsia="Times New Roman" w:cstheme="minorHAnsi"/>
          <w:i/>
          <w:color w:val="333333"/>
          <w:kern w:val="0"/>
          <w:lang w:eastAsia="en-US"/>
        </w:rPr>
        <w:t>Sleep Health: Journal of the National Sleep Foundation, 1</w:t>
      </w:r>
      <w:r>
        <w:rPr>
          <w:rFonts w:eastAsia="Times New Roman" w:cstheme="minorHAnsi"/>
          <w:color w:val="333333"/>
          <w:kern w:val="0"/>
          <w:lang w:eastAsia="en-US"/>
        </w:rPr>
        <w:t>(</w:t>
      </w:r>
      <w:r w:rsidRPr="005D4012">
        <w:rPr>
          <w:rFonts w:eastAsia="Times New Roman" w:cstheme="minorHAnsi"/>
          <w:color w:val="333333"/>
          <w:kern w:val="0"/>
          <w:lang w:eastAsia="en-US"/>
        </w:rPr>
        <w:t>1</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40 </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43</w:t>
      </w:r>
      <w:r>
        <w:rPr>
          <w:rFonts w:eastAsia="Times New Roman" w:cstheme="minorHAnsi"/>
          <w:color w:val="333333"/>
          <w:kern w:val="0"/>
          <w:lang w:eastAsia="en-US"/>
        </w:rPr>
        <w:t>.</w:t>
      </w:r>
      <w:r>
        <w:rPr>
          <w:rFonts w:eastAsia="Times New Roman" w:cstheme="minorHAnsi"/>
          <w:color w:val="000000" w:themeColor="text1"/>
          <w:kern w:val="0"/>
          <w:shd w:val="clear" w:color="auto" w:fill="FFFFFF"/>
          <w:lang w:eastAsia="en-US"/>
        </w:rPr>
        <w:t xml:space="preserve"> doi: </w:t>
      </w:r>
      <w:r w:rsidRPr="005D4012">
        <w:rPr>
          <w:rFonts w:eastAsia="Times New Roman" w:cstheme="minorHAnsi"/>
          <w:color w:val="000000" w:themeColor="text1"/>
          <w:kern w:val="0"/>
          <w:shd w:val="clear" w:color="auto" w:fill="FFFFFF"/>
          <w:lang w:eastAsia="en-US"/>
        </w:rPr>
        <w:t>https://doi.org/10.1016/j.sleh.2014.12.010</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Pr="002D3DC1" w:rsidRDefault="004F35FD">
      <w:pPr>
        <w:rPr>
          <w:rStyle w:val="InternetLink"/>
          <w:rFonts w:eastAsia="Times New Roman" w:cstheme="minorHAnsi"/>
          <w:color w:val="000000" w:themeColor="text1"/>
          <w:u w:val="none"/>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29">
        <w:r w:rsidRPr="002D3DC1">
          <w:rPr>
            <w:rStyle w:val="InternetLink"/>
            <w:rFonts w:eastAsia="Times New Roman" w:cstheme="minorHAnsi"/>
            <w:color w:val="000000" w:themeColor="text1"/>
            <w:highlight w:val="white"/>
            <w:u w:val="non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6E1E9334"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r w:rsidR="0080563D" w:rsidRPr="0080563D">
        <w:rPr>
          <w:rFonts w:eastAsia="Times New Roman" w:cstheme="minorHAnsi"/>
          <w:i/>
          <w:iCs/>
          <w:color w:val="323232"/>
          <w:kern w:val="0"/>
          <w:shd w:val="clear" w:color="auto" w:fill="F5F5F5"/>
          <w:lang w:eastAsia="en-US"/>
        </w:rPr>
        <w:t>AcademicOneFile</w:t>
      </w:r>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r w:rsidR="0080563D" w:rsidRPr="00B756E6">
        <w:rPr>
          <w:rFonts w:eastAsia="Times New Roman" w:cstheme="minorHAnsi"/>
          <w:kern w:val="0"/>
          <w:shd w:val="clear" w:color="auto" w:fill="F5F5F5"/>
          <w:lang w:eastAsia="en-US"/>
        </w:rPr>
        <w:t>http://link.galegroup.com/apps/doc/A131318268/AONE?u=azstatelibdev&amp;sid=AONE&amp;xid=731f837d</w:t>
      </w:r>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539BCDFF"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23-36. doi</w:t>
      </w:r>
      <w:r w:rsidRPr="002D3DC1">
        <w:rPr>
          <w:color w:val="000000" w:themeColor="text1"/>
        </w:rPr>
        <w:t xml:space="preserve">: </w:t>
      </w:r>
      <w:hyperlink r:id="rId30">
        <w:r w:rsidRPr="002D3DC1">
          <w:rPr>
            <w:rStyle w:val="InternetLink"/>
            <w:color w:val="000000" w:themeColor="text1"/>
            <w:u w:val="none"/>
          </w:rPr>
          <w:t>http://dx.doi.org/10.1016/j.smrv.2014.10.001</w:t>
        </w:r>
      </w:hyperlink>
      <w:r>
        <w:rPr>
          <w:color w:val="000000" w:themeColor="text1"/>
        </w:rPr>
        <w:t xml:space="preserve"> </w:t>
      </w:r>
    </w:p>
    <w:p w14:paraId="682D4446" w14:textId="2C873BCD" w:rsidR="00363962" w:rsidRDefault="00357EDC" w:rsidP="00363962">
      <w:pPr>
        <w:widowControl w:val="0"/>
        <w:spacing w:after="240"/>
        <w:ind w:firstLine="0"/>
        <w:rPr>
          <w:rFonts w:cstheme="majorHAnsi"/>
          <w:color w:val="000000" w:themeColor="text1"/>
          <w:kern w:val="0"/>
        </w:rPr>
      </w:pPr>
      <w:r>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Kall,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Pr="002D3DC1" w:rsidRDefault="004F35FD">
      <w:pPr>
        <w:shd w:val="clear" w:color="auto" w:fill="FFFFFF"/>
        <w:ind w:left="720" w:firstLine="0"/>
        <w:outlineLvl w:val="0"/>
      </w:pPr>
      <w:r>
        <w:rPr>
          <w:rFonts w:eastAsia="Times New Roman" w:cstheme="majorHAnsi"/>
          <w:bCs/>
          <w:color w:val="000000" w:themeColor="text1"/>
          <w:lang w:eastAsia="en-US"/>
        </w:rPr>
        <w:lastRenderedPageBreak/>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31">
        <w:r w:rsidRPr="002D3DC1">
          <w:rPr>
            <w:rStyle w:val="InternetLink"/>
            <w:rFonts w:eastAsia="Times New Roman" w:cstheme="majorHAnsi"/>
            <w:color w:val="000000" w:themeColor="text1"/>
            <w:kern w:val="0"/>
            <w:u w:val="none"/>
            <w:lang w:eastAsia="en-US"/>
          </w:rPr>
          <w:t>https://doi.org/10.1177/1090198107313481</w:t>
        </w:r>
      </w:hyperlink>
    </w:p>
    <w:p w14:paraId="1FEFA7C7" w14:textId="5B0DFD7D"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Pr="002D3DC1" w:rsidRDefault="004F35FD">
      <w:pPr>
        <w:ind w:left="720" w:firstLine="0"/>
        <w:rPr>
          <w:rStyle w:val="InternetLink"/>
          <w:rFonts w:eastAsia="Times New Roman" w:cstheme="minorHAnsi"/>
          <w:color w:val="000000" w:themeColor="text1"/>
          <w:u w:val="none"/>
        </w:rPr>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2">
        <w:r w:rsidRPr="002D3DC1">
          <w:rPr>
            <w:rStyle w:val="InternetLink"/>
            <w:rFonts w:eastAsia="Times New Roman" w:cstheme="minorHAnsi"/>
            <w:color w:val="000000" w:themeColor="text1"/>
            <w:u w:val="none"/>
          </w:rPr>
          <w:t>http://dx.doi.org/10.1080/0097840X.1980.9936094</w:t>
        </w:r>
      </w:hyperlink>
    </w:p>
    <w:p w14:paraId="5CE6490D" w14:textId="77777777" w:rsidR="0048587B" w:rsidRDefault="0048587B" w:rsidP="0048587B">
      <w:pPr>
        <w:ind w:firstLine="0"/>
      </w:pPr>
      <w:r>
        <w:t xml:space="preserve">Lund, H., Reider,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124-132.  doi: https://doi.org/10.1016/j.jadohealth.2009.06.016.</w:t>
      </w:r>
    </w:p>
    <w:p w14:paraId="3FD6E0E8" w14:textId="42C29255"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Pr="002D3DC1" w:rsidRDefault="004F35FD">
      <w:pPr>
        <w:ind w:left="720" w:firstLine="0"/>
        <w:rPr>
          <w:rFonts w:asciiTheme="majorHAnsi" w:hAnsiTheme="majorHAnsi" w:cstheme="majorHAnsi"/>
        </w:rPr>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3">
        <w:r w:rsidRPr="002D3DC1">
          <w:rPr>
            <w:rStyle w:val="InternetLink"/>
            <w:rFonts w:asciiTheme="majorHAnsi" w:eastAsia="Times New Roman" w:hAnsiTheme="majorHAnsi" w:cstheme="majorHAnsi"/>
            <w:color w:val="000000" w:themeColor="text1"/>
            <w:highlight w:val="white"/>
            <w:u w:val="non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doi: 10.1007/s10865-006-9047-6 </w:t>
      </w:r>
    </w:p>
    <w:p w14:paraId="7D1A94B0" w14:textId="77777777" w:rsidR="00500CDE" w:rsidRDefault="00500CDE">
      <w:pPr>
        <w:ind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Matsunaga, M. (2010). How to Factor-Analyze Your Data Right: Do’s, Don’ts, and How-To’s. </w:t>
      </w:r>
    </w:p>
    <w:p w14:paraId="099487B6" w14:textId="7FC71347" w:rsidR="00500CDE" w:rsidRPr="00500CDE" w:rsidRDefault="00500CDE" w:rsidP="00500CDE">
      <w:pPr>
        <w:ind w:left="720" w:firstLine="0"/>
        <w:rPr>
          <w:rFonts w:eastAsia="Times New Roman" w:cs="Times New Roman"/>
          <w:color w:val="000000" w:themeColor="text1"/>
          <w:kern w:val="0"/>
          <w:lang w:eastAsia="en-US"/>
        </w:rPr>
      </w:pPr>
      <w:r>
        <w:rPr>
          <w:rFonts w:eastAsia="Times New Roman" w:cs="Times New Roman"/>
          <w:i/>
          <w:color w:val="000000" w:themeColor="text1"/>
          <w:kern w:val="0"/>
          <w:lang w:eastAsia="en-US"/>
        </w:rPr>
        <w:t xml:space="preserve">International Journal of Psychological Research, 3, </w:t>
      </w:r>
      <w:r>
        <w:rPr>
          <w:rFonts w:eastAsia="Times New Roman" w:cs="Times New Roman"/>
          <w:color w:val="000000" w:themeColor="text1"/>
          <w:kern w:val="0"/>
          <w:lang w:eastAsia="en-US"/>
        </w:rPr>
        <w:t xml:space="preserve">(1), 97-110. Retrieved from: </w:t>
      </w:r>
      <w:r w:rsidRPr="00500CDE">
        <w:rPr>
          <w:rFonts w:eastAsia="Times New Roman" w:cs="Times New Roman"/>
          <w:color w:val="000000" w:themeColor="text1"/>
          <w:kern w:val="0"/>
          <w:lang w:eastAsia="en-US"/>
        </w:rPr>
        <w:t>http://www.ders.es/Dialnet-HowToFactoranalyzeYourDataRight-3296455.pdf</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C45F7BB" w14:textId="1CB082E2" w:rsidR="0018649B" w:rsidRDefault="00C709F4" w:rsidP="0018649B">
      <w:pPr>
        <w:widowControl w:val="0"/>
        <w:spacing w:after="240"/>
        <w:ind w:firstLine="0"/>
        <w:rPr>
          <w:rFonts w:cstheme="majorHAnsi"/>
          <w:color w:val="000000" w:themeColor="text1"/>
          <w:kern w:val="0"/>
        </w:rPr>
      </w:pPr>
      <w:r>
        <w:rPr>
          <w:rFonts w:cstheme="majorHAnsi"/>
          <w:color w:val="000000" w:themeColor="text1"/>
          <w:kern w:val="0"/>
        </w:rPr>
        <w:t xml:space="preserve">Miller, D. J., Freedson, P. S., </w:t>
      </w:r>
      <w:r w:rsidR="0018649B">
        <w:rPr>
          <w:rFonts w:cstheme="majorHAnsi"/>
          <w:color w:val="000000" w:themeColor="text1"/>
          <w:kern w:val="0"/>
        </w:rPr>
        <w:t xml:space="preserve">&amp; </w:t>
      </w:r>
      <w:r>
        <w:rPr>
          <w:rFonts w:cstheme="majorHAnsi"/>
          <w:color w:val="000000" w:themeColor="text1"/>
          <w:kern w:val="0"/>
        </w:rPr>
        <w:t>Kline, G. M.</w:t>
      </w:r>
      <w:r w:rsidR="0018649B">
        <w:rPr>
          <w:rFonts w:cstheme="majorHAnsi"/>
          <w:color w:val="000000" w:themeColor="text1"/>
          <w:kern w:val="0"/>
        </w:rPr>
        <w:t xml:space="preserve"> (1994</w:t>
      </w:r>
      <w:r>
        <w:rPr>
          <w:rFonts w:cstheme="majorHAnsi"/>
          <w:color w:val="000000" w:themeColor="text1"/>
          <w:kern w:val="0"/>
        </w:rPr>
        <w:t>).</w:t>
      </w:r>
      <w:r w:rsidR="0018649B">
        <w:rPr>
          <w:rFonts w:cstheme="majorHAnsi"/>
          <w:color w:val="000000" w:themeColor="text1"/>
          <w:kern w:val="0"/>
        </w:rPr>
        <w:t xml:space="preserve">Comparison of activity levels using Caltrec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Pr="00AC0AB8"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4" w:tgtFrame="_blank">
        <w:r w:rsidRPr="00AC0AB8">
          <w:rPr>
            <w:rStyle w:val="InternetLink"/>
            <w:rFonts w:eastAsia="Times New Roman" w:cstheme="minorHAnsi"/>
            <w:color w:val="000000" w:themeColor="text1"/>
            <w:highlight w:val="white"/>
            <w:u w:val="non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lastRenderedPageBreak/>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Pr="00AC0AB8" w:rsidRDefault="004F35FD">
      <w:pPr>
        <w:ind w:left="720" w:firstLine="0"/>
        <w:rPr>
          <w:rFonts w:asciiTheme="majorHAnsi" w:hAnsiTheme="majorHAnsi" w:cstheme="majorHAnsi"/>
        </w:rPr>
      </w:pPr>
      <w:r>
        <w:rPr>
          <w:rFonts w:eastAsia="Times New Roman" w:cstheme="majorHAnsi"/>
          <w:color w:val="000000" w:themeColor="text1"/>
          <w:kern w:val="0"/>
          <w:shd w:val="clear" w:color="auto" w:fill="FFFFFF"/>
          <w:lang w:eastAsia="en-US"/>
        </w:rPr>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35" w:tgtFrame="_blank">
        <w:r w:rsidRPr="00AC0AB8">
          <w:rPr>
            <w:rStyle w:val="InternetLink"/>
            <w:rFonts w:asciiTheme="majorHAnsi" w:eastAsia="Times New Roman" w:hAnsiTheme="majorHAnsi" w:cstheme="majorHAnsi"/>
            <w:color w:val="000000" w:themeColor="text1"/>
            <w:highlight w:val="white"/>
            <w:u w:val="none"/>
          </w:rPr>
          <w:t>http://dx.doi.org/10.1037/0022-3514.89.6.852</w:t>
        </w:r>
      </w:hyperlink>
      <w:r w:rsidRPr="00AC0AB8">
        <w:rPr>
          <w:rFonts w:asciiTheme="majorHAnsi" w:hAnsiTheme="majorHAnsi" w:cstheme="majorHAnsi"/>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Pr="00AC0AB8"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36">
        <w:r w:rsidRPr="00AC0AB8">
          <w:rPr>
            <w:rStyle w:val="InternetLink"/>
            <w:color w:val="000000" w:themeColor="text1"/>
            <w:u w:val="none"/>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67A4B497" w14:textId="77777777" w:rsidR="00004E25" w:rsidRDefault="004F35FD" w:rsidP="00004E25">
      <w:pPr>
        <w:ind w:left="720"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0A076FD3" w14:textId="77777777" w:rsidR="00004E25" w:rsidRDefault="00004E25" w:rsidP="00004E25">
      <w:pPr>
        <w:shd w:val="clear" w:color="auto" w:fill="FFFFFF"/>
        <w:ind w:firstLine="0"/>
        <w:rPr>
          <w:rFonts w:eastAsia="Times New Roman" w:cstheme="minorHAnsi"/>
          <w:color w:val="333333"/>
          <w:kern w:val="0"/>
          <w:lang w:eastAsia="en-US"/>
        </w:rPr>
      </w:pPr>
      <w:r>
        <w:rPr>
          <w:rFonts w:eastAsia="Times New Roman" w:cstheme="minorHAnsi"/>
          <w:color w:val="333333"/>
          <w:kern w:val="0"/>
          <w:lang w:eastAsia="en-US"/>
        </w:rPr>
        <w:t>Ohayon, M.</w:t>
      </w:r>
      <w:r w:rsidRPr="00004E25">
        <w:rPr>
          <w:rFonts w:eastAsia="Times New Roman" w:cstheme="minorHAnsi"/>
          <w:color w:val="333333"/>
          <w:kern w:val="0"/>
          <w:lang w:eastAsia="en-US"/>
        </w:rPr>
        <w:t xml:space="preserve"> et al.</w:t>
      </w:r>
      <w:r>
        <w:rPr>
          <w:rFonts w:eastAsia="Times New Roman" w:cstheme="minorHAnsi"/>
          <w:color w:val="333333"/>
          <w:kern w:val="0"/>
          <w:lang w:eastAsia="en-US"/>
        </w:rPr>
        <w:t xml:space="preserve"> (2017). </w:t>
      </w:r>
      <w:r w:rsidRPr="00004E25">
        <w:rPr>
          <w:rFonts w:eastAsia="Times New Roman" w:cstheme="minorHAnsi"/>
          <w:color w:val="333333"/>
          <w:kern w:val="0"/>
          <w:lang w:eastAsia="en-US"/>
        </w:rPr>
        <w:t xml:space="preserve">National Sleep Foundation's sleep quality recommendations: first </w:t>
      </w:r>
    </w:p>
    <w:p w14:paraId="39852341" w14:textId="3A69A1A0" w:rsidR="00004E25" w:rsidRPr="00004E25" w:rsidRDefault="00004E25" w:rsidP="00732088">
      <w:pPr>
        <w:shd w:val="clear" w:color="auto" w:fill="FFFFFF"/>
        <w:ind w:left="720" w:firstLine="0"/>
        <w:rPr>
          <w:rFonts w:eastAsia="Times New Roman" w:cstheme="minorHAnsi"/>
          <w:color w:val="333333"/>
          <w:kern w:val="0"/>
          <w:lang w:eastAsia="en-US"/>
        </w:rPr>
      </w:pPr>
      <w:r w:rsidRPr="00004E25">
        <w:rPr>
          <w:rFonts w:eastAsia="Times New Roman" w:cstheme="minorHAnsi"/>
          <w:color w:val="333333"/>
          <w:kern w:val="0"/>
          <w:lang w:eastAsia="en-US"/>
        </w:rPr>
        <w:t>report</w:t>
      </w:r>
      <w:r>
        <w:rPr>
          <w:rFonts w:eastAsia="Times New Roman" w:cstheme="minorHAnsi"/>
          <w:color w:val="333333"/>
          <w:kern w:val="0"/>
          <w:lang w:eastAsia="en-US"/>
        </w:rPr>
        <w:t xml:space="preserve">. </w:t>
      </w:r>
      <w:r w:rsidRPr="00004E25">
        <w:rPr>
          <w:rFonts w:eastAsia="Times New Roman" w:cstheme="minorHAnsi"/>
          <w:i/>
          <w:color w:val="333333"/>
          <w:kern w:val="0"/>
          <w:lang w:eastAsia="en-US"/>
        </w:rPr>
        <w:t>Sleep Health: Journal of the National Sleep Foundation, 3</w:t>
      </w:r>
      <w:r>
        <w:rPr>
          <w:rFonts w:eastAsia="Times New Roman" w:cstheme="minorHAnsi"/>
          <w:color w:val="333333"/>
          <w:kern w:val="0"/>
          <w:lang w:eastAsia="en-US"/>
        </w:rPr>
        <w:t>(</w:t>
      </w:r>
      <w:r w:rsidRPr="00004E25">
        <w:rPr>
          <w:rFonts w:eastAsia="Times New Roman" w:cstheme="minorHAnsi"/>
          <w:color w:val="333333"/>
          <w:kern w:val="0"/>
          <w:lang w:eastAsia="en-US"/>
        </w:rPr>
        <w:t>1</w:t>
      </w:r>
      <w:r>
        <w:rPr>
          <w:rFonts w:eastAsia="Times New Roman" w:cstheme="minorHAnsi"/>
          <w:color w:val="333333"/>
          <w:kern w:val="0"/>
          <w:lang w:eastAsia="en-US"/>
        </w:rPr>
        <w:t>), 6–</w:t>
      </w:r>
      <w:r w:rsidRPr="00004E25">
        <w:rPr>
          <w:rFonts w:eastAsia="Times New Roman" w:cstheme="minorHAnsi"/>
          <w:color w:val="333333"/>
          <w:kern w:val="0"/>
          <w:lang w:eastAsia="en-US"/>
        </w:rPr>
        <w:t>19</w:t>
      </w:r>
      <w:r>
        <w:rPr>
          <w:rFonts w:eastAsia="Times New Roman" w:cstheme="minorHAnsi"/>
          <w:color w:val="333333"/>
          <w:kern w:val="0"/>
          <w:lang w:eastAsia="en-US"/>
        </w:rPr>
        <w:t>.</w:t>
      </w:r>
      <w:r w:rsidR="00732088">
        <w:rPr>
          <w:rFonts w:eastAsia="Times New Roman" w:cstheme="minorHAnsi"/>
          <w:color w:val="333333"/>
          <w:kern w:val="0"/>
          <w:lang w:eastAsia="en-US"/>
        </w:rPr>
        <w:t xml:space="preserve"> doi: </w:t>
      </w:r>
      <w:r w:rsidR="00732088" w:rsidRPr="00732088">
        <w:rPr>
          <w:rFonts w:eastAsia="Times New Roman" w:cstheme="minorHAnsi"/>
          <w:color w:val="333333"/>
          <w:kern w:val="0"/>
          <w:lang w:eastAsia="en-US"/>
        </w:rPr>
        <w:t>https://doi.org/10.1016/j.sleh.2016.11.006</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Pr="00AC0AB8" w:rsidRDefault="004F35FD">
      <w:pPr>
        <w:ind w:left="720" w:firstLine="0"/>
        <w:rPr>
          <w:rFonts w:asciiTheme="majorHAnsi" w:hAnsiTheme="majorHAnsi" w:cstheme="majorHAnsi"/>
        </w:rPr>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37" w:tgtFrame="Persistent link using digital object identifier">
        <w:r w:rsidRPr="00AC0AB8">
          <w:rPr>
            <w:rStyle w:val="InternetLink"/>
            <w:rFonts w:asciiTheme="majorHAnsi" w:eastAsia="Times New Roman" w:hAnsiTheme="majorHAnsi" w:cstheme="majorHAnsi"/>
            <w:color w:val="000000" w:themeColor="text1"/>
            <w:u w:val="none"/>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Pr="00AC0AB8"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38">
        <w:r w:rsidRPr="00AC0AB8">
          <w:rPr>
            <w:rStyle w:val="InternetLink"/>
            <w:rFonts w:eastAsia="Times New Roman" w:cstheme="minorHAnsi"/>
            <w:color w:val="000000" w:themeColor="text1"/>
            <w:highlight w:val="white"/>
            <w:u w:val="non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lastRenderedPageBreak/>
        <w:t xml:space="preserve">Randazzo, A., Muehlbach, M., Schweitzer, P., &amp; Walsh, J. (1998). Cognitive function following </w:t>
      </w:r>
    </w:p>
    <w:p w14:paraId="28A82B79" w14:textId="0A0DACB8" w:rsidR="005210E5" w:rsidRPr="00AC0AB8"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39">
        <w:r w:rsidRPr="00AC0AB8">
          <w:rPr>
            <w:rStyle w:val="InternetLink"/>
            <w:rFonts w:eastAsia="Times New Roman" w:cstheme="minorHAnsi"/>
            <w:color w:val="000000" w:themeColor="text1"/>
            <w:highlight w:val="white"/>
            <w:u w:val="none"/>
          </w:rPr>
          <w:t>https://doi.org/10.1093/sleep/21.8.861</w:t>
        </w:r>
      </w:hyperlink>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Pr="00AC0AB8"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40">
        <w:r w:rsidRPr="00AC0AB8">
          <w:rPr>
            <w:rStyle w:val="InternetLink"/>
            <w:rFonts w:eastAsia="Times New Roman" w:cstheme="minorHAnsi"/>
            <w:color w:val="000000" w:themeColor="text1"/>
            <w:highlight w:val="white"/>
            <w:u w:val="non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3A99E62D" w:rsidR="008D4D2E" w:rsidRDefault="008D4D2E">
      <w:pPr>
        <w:ind w:firstLine="0"/>
        <w:rPr>
          <w:rFonts w:asciiTheme="majorHAnsi" w:eastAsia="Times New Roman" w:hAnsiTheme="majorHAnsi" w:cstheme="majorHAnsi"/>
          <w:color w:val="222222"/>
          <w:kern w:val="0"/>
          <w:shd w:val="clear" w:color="auto" w:fill="FFFFFF"/>
          <w:lang w:eastAsia="en-US"/>
        </w:rPr>
      </w:pPr>
      <w:r w:rsidRPr="008D4D2E">
        <w:rPr>
          <w:rFonts w:asciiTheme="majorHAnsi" w:eastAsia="Times New Roman" w:hAnsiTheme="majorHAnsi" w:cstheme="majorHAnsi"/>
          <w:color w:val="222222"/>
          <w:kern w:val="0"/>
          <w:shd w:val="clear" w:color="auto" w:fill="FFFFFF"/>
          <w:lang w:eastAsia="en-US"/>
        </w:rPr>
        <w:t xml:space="preserve">Sherina, M. S., Rampal, L., &amp; Kaneson,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lastRenderedPageBreak/>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w:t>
      </w:r>
      <w:r w:rsidRPr="00AC0AB8">
        <w:rPr>
          <w:rFonts w:asciiTheme="majorHAnsi" w:eastAsia="Times New Roman" w:hAnsiTheme="majorHAnsi" w:cstheme="majorHAnsi"/>
          <w:color w:val="000000" w:themeColor="text1"/>
          <w:kern w:val="0"/>
          <w:lang w:eastAsia="en-US"/>
        </w:rPr>
        <w:t xml:space="preserve">: </w:t>
      </w:r>
      <w:hyperlink r:id="rId41">
        <w:r w:rsidRPr="00AC0AB8">
          <w:rPr>
            <w:rStyle w:val="InternetLink"/>
            <w:rFonts w:asciiTheme="majorHAnsi" w:eastAsia="Times New Roman" w:hAnsiTheme="majorHAnsi" w:cstheme="majorHAnsi"/>
            <w:color w:val="000000" w:themeColor="text1"/>
            <w:highlight w:val="white"/>
            <w:u w:val="non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Pr="00AC0AB8" w:rsidRDefault="004F35FD">
      <w:pPr>
        <w:ind w:left="720" w:firstLine="0"/>
        <w:rPr>
          <w:rFonts w:asciiTheme="majorHAnsi" w:hAnsiTheme="majorHAnsi" w:cstheme="majorHAnsi"/>
        </w:rPr>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2" w:tgtFrame="_blank">
        <w:r w:rsidRPr="00AC0AB8">
          <w:rPr>
            <w:rStyle w:val="InternetLink"/>
            <w:rFonts w:asciiTheme="majorHAnsi" w:eastAsia="Times New Roman" w:hAnsiTheme="majorHAnsi" w:cstheme="majorHAnsi"/>
            <w:color w:val="000000" w:themeColor="text1"/>
            <w:highlight w:val="white"/>
            <w:u w:val="non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16F27F44" w:rsidR="005210E5" w:rsidRPr="00D47A71"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w:t>
      </w:r>
      <w:r w:rsidRPr="00D47A71">
        <w:rPr>
          <w:color w:val="000000" w:themeColor="text1"/>
        </w:rPr>
        <w:t xml:space="preserve">: </w:t>
      </w:r>
      <w:r w:rsidRPr="00D47A71">
        <w:rPr>
          <w:rStyle w:val="InternetLink"/>
          <w:rFonts w:eastAsia="Times New Roman" w:cstheme="majorHAnsi"/>
          <w:color w:val="000000" w:themeColor="text1"/>
          <w:kern w:val="0"/>
          <w:u w:val="none"/>
          <w:lang w:eastAsia="en-US"/>
        </w:rPr>
        <w:t>http://psycnet.apa.org/doi/10.1521/scpq.19.2.93.33313</w:t>
      </w:r>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Pr="00D47A71" w:rsidRDefault="004F35FD">
      <w:pPr>
        <w:ind w:left="720" w:firstLine="0"/>
      </w:pPr>
      <w:r>
        <w:rPr>
          <w:color w:val="000000" w:themeColor="text1"/>
        </w:rPr>
        <w:lastRenderedPageBreak/>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3">
        <w:r w:rsidRPr="00D47A71">
          <w:rPr>
            <w:rStyle w:val="InternetLink"/>
            <w:rFonts w:eastAsia="Times New Roman" w:cstheme="minorHAnsi"/>
            <w:color w:val="000000" w:themeColor="text1"/>
            <w:highlight w:val="white"/>
            <w:u w:val="non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w:t>
      </w:r>
      <w:r w:rsidRPr="00D47A71">
        <w:rPr>
          <w:rFonts w:asciiTheme="majorHAnsi" w:hAnsiTheme="majorHAnsi" w:cstheme="majorHAnsi"/>
          <w:color w:val="000000" w:themeColor="text1"/>
        </w:rPr>
        <w:t xml:space="preserve">: </w:t>
      </w:r>
      <w:hyperlink r:id="rId44">
        <w:r w:rsidRPr="00D47A71">
          <w:rPr>
            <w:rStyle w:val="InternetLink"/>
            <w:rFonts w:asciiTheme="majorHAnsi" w:eastAsia="Times New Roman" w:hAnsiTheme="majorHAnsi" w:cstheme="majorHAnsi"/>
            <w:color w:val="000000" w:themeColor="text1"/>
            <w:highlight w:val="white"/>
            <w:u w:val="non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sidRPr="00D47A71">
        <w:rPr>
          <w:rFonts w:cstheme="minorHAnsi"/>
          <w:color w:val="000000" w:themeColor="text1"/>
        </w:rPr>
        <w:t xml:space="preserve">: </w:t>
      </w:r>
      <w:hyperlink r:id="rId45" w:tgtFrame="_blank">
        <w:r w:rsidRPr="00D47A71">
          <w:rPr>
            <w:rStyle w:val="InternetLink"/>
            <w:rFonts w:eastAsia="Times New Roman" w:cstheme="minorHAnsi"/>
            <w:color w:val="000000" w:themeColor="text1"/>
            <w:highlight w:val="white"/>
            <w:u w:val="non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Pr="00D47A71" w:rsidRDefault="004F35FD">
      <w:pPr>
        <w:ind w:left="720" w:firstLine="0"/>
        <w:rPr>
          <w:rFonts w:eastAsia="Times New Roman" w:cstheme="majorHAnsi"/>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xml:space="preserve">, 183-196. doi: </w:t>
      </w:r>
      <w:hyperlink r:id="rId46" w:history="1">
        <w:r w:rsidR="00832014" w:rsidRPr="00D47A71">
          <w:rPr>
            <w:rStyle w:val="Hyperlink"/>
            <w:rFonts w:eastAsia="Times New Roman" w:cstheme="majorHAnsi"/>
            <w:color w:val="auto"/>
            <w:kern w:val="0"/>
            <w:u w:val="none"/>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r>
        <w:rPr>
          <w:color w:val="000000" w:themeColor="text1"/>
        </w:rPr>
        <w:lastRenderedPageBreak/>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Pr="00D47A71" w:rsidRDefault="004F35FD">
      <w:pPr>
        <w:widowControl w:val="0"/>
        <w:spacing w:after="240"/>
        <w:ind w:left="720" w:firstLine="0"/>
      </w:pPr>
      <w:r>
        <w:rPr>
          <w:rFonts w:cstheme="majorHAnsi"/>
          <w:color w:val="000000" w:themeColor="text1"/>
          <w:kern w:val="0"/>
        </w:rPr>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47">
        <w:r w:rsidRPr="00D47A71">
          <w:rPr>
            <w:rStyle w:val="InternetLink"/>
            <w:rFonts w:cstheme="minorHAnsi"/>
            <w:color w:val="000000" w:themeColor="text1"/>
            <w:kern w:val="0"/>
            <w:u w:val="none"/>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Plitnick, B., &amp; Figueiro,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doi: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Jina Yoon" w:date="2018-06-24T09:54:00Z" w:initials="JY">
    <w:p w14:paraId="72CBF65C" w14:textId="77777777" w:rsidR="000826FA" w:rsidRDefault="000826FA">
      <w:pPr>
        <w:pStyle w:val="CommentText"/>
      </w:pPr>
      <w:r>
        <w:rPr>
          <w:rStyle w:val="CommentReference"/>
        </w:rPr>
        <w:annotationRef/>
      </w:r>
      <w:r>
        <w:t>Why only intrinsic?</w:t>
      </w:r>
    </w:p>
    <w:p w14:paraId="06B8FB51" w14:textId="5A6D355C" w:rsidR="000826FA" w:rsidRDefault="000826FA">
      <w:pPr>
        <w:pStyle w:val="CommentText"/>
      </w:pPr>
      <w:r>
        <w:t xml:space="preserve">Maybe list all factors of engagement? </w:t>
      </w:r>
    </w:p>
  </w:comment>
  <w:comment w:id="8" w:author="Jina Yoon" w:date="2018-06-24T09:53:00Z" w:initials="JY">
    <w:p w14:paraId="177E59B6" w14:textId="23A33533" w:rsidR="000826FA" w:rsidRDefault="000826FA">
      <w:pPr>
        <w:pStyle w:val="CommentText"/>
      </w:pPr>
      <w:r>
        <w:rPr>
          <w:rStyle w:val="CommentReference"/>
        </w:rPr>
        <w:annotationRef/>
      </w:r>
      <w:r>
        <w:t>???</w:t>
      </w:r>
    </w:p>
  </w:comment>
  <w:comment w:id="16" w:author="yoonjina@gmail.com" w:date="2018-06-20T09:36:00Z" w:initials="y">
    <w:p w14:paraId="08ADE628" w14:textId="408EB88F" w:rsidR="00E9670F" w:rsidRDefault="00E9670F">
      <w:pPr>
        <w:pStyle w:val="CommentText"/>
      </w:pPr>
      <w:r>
        <w:rPr>
          <w:rStyle w:val="CommentReference"/>
        </w:rPr>
        <w:annotationRef/>
      </w:r>
      <w:r>
        <w:t xml:space="preserve">Delete? </w:t>
      </w:r>
    </w:p>
  </w:comment>
  <w:comment w:id="21" w:author="yoonjina@gmail.com" w:date="2018-06-20T09:37:00Z" w:initials="y">
    <w:p w14:paraId="02D306D5" w14:textId="77777777" w:rsidR="00E9670F" w:rsidRDefault="00E9670F">
      <w:pPr>
        <w:pStyle w:val="CommentText"/>
      </w:pPr>
      <w:r>
        <w:rPr>
          <w:rStyle w:val="CommentReference"/>
        </w:rPr>
        <w:annotationRef/>
      </w:r>
      <w:r>
        <w:t>More relevant to the methods?</w:t>
      </w:r>
    </w:p>
    <w:p w14:paraId="191126EC" w14:textId="77777777" w:rsidR="00E9670F" w:rsidRDefault="00E9670F">
      <w:pPr>
        <w:pStyle w:val="CommentText"/>
      </w:pPr>
    </w:p>
    <w:p w14:paraId="67D6861E" w14:textId="77777777" w:rsidR="00E9670F" w:rsidRDefault="00E9670F">
      <w:pPr>
        <w:pStyle w:val="CommentText"/>
      </w:pPr>
      <w:r>
        <w:t>The previous sentence lists the same 4 factors—integrate?</w:t>
      </w:r>
    </w:p>
    <w:p w14:paraId="3E4B1706" w14:textId="66E046F3" w:rsidR="00E9670F" w:rsidRDefault="00E9670F">
      <w:pPr>
        <w:pStyle w:val="CommentText"/>
      </w:pPr>
      <w:r>
        <w:t>How is this info. relevant here?</w:t>
      </w:r>
    </w:p>
  </w:comment>
  <w:comment w:id="27" w:author="yoonjina@gmail.com" w:date="2018-06-20T09:55:00Z" w:initials="y">
    <w:p w14:paraId="06D527AE" w14:textId="0248261B" w:rsidR="00E9670F" w:rsidRDefault="00E9670F">
      <w:pPr>
        <w:pStyle w:val="CommentText"/>
      </w:pPr>
      <w:r>
        <w:rPr>
          <w:rStyle w:val="CommentReference"/>
        </w:rPr>
        <w:annotationRef/>
      </w:r>
      <w:r>
        <w:t>Rephrase instead of direct quotes.</w:t>
      </w:r>
    </w:p>
  </w:comment>
  <w:comment w:id="48" w:author="yoonjina@gmail.com" w:date="2018-06-20T10:06:00Z" w:initials="y">
    <w:p w14:paraId="2CA5404A" w14:textId="41625BDB" w:rsidR="00E9670F" w:rsidRDefault="00E9670F">
      <w:pPr>
        <w:pStyle w:val="CommentText"/>
      </w:pPr>
      <w:r>
        <w:rPr>
          <w:rStyle w:val="CommentReference"/>
        </w:rPr>
        <w:annotationRef/>
      </w:r>
      <w:r>
        <w:t>Change the hypotheses to the past tense</w:t>
      </w:r>
    </w:p>
  </w:comment>
  <w:comment w:id="49" w:author="yoonjina@gmail.com" w:date="2018-06-20T10:07:00Z" w:initials="y">
    <w:p w14:paraId="756AB812" w14:textId="484BA38A" w:rsidR="00E9670F" w:rsidRDefault="00E9670F">
      <w:pPr>
        <w:pStyle w:val="CommentText"/>
      </w:pPr>
      <w:r>
        <w:rPr>
          <w:rStyle w:val="CommentReference"/>
        </w:rPr>
        <w:annotationRef/>
      </w:r>
      <w:r>
        <w:t xml:space="preserve">Need to describe the original data </w:t>
      </w:r>
    </w:p>
  </w:comment>
  <w:comment w:id="63" w:author="yoonjina@gmail.com" w:date="2018-06-20T10:16:00Z" w:initials="y">
    <w:p w14:paraId="74B858CD" w14:textId="7342BB84" w:rsidR="00E9670F" w:rsidRDefault="00E9670F">
      <w:pPr>
        <w:pStyle w:val="CommentText"/>
      </w:pPr>
      <w:r>
        <w:rPr>
          <w:rStyle w:val="CommentReference"/>
        </w:rPr>
        <w:annotationRef/>
      </w:r>
      <w:r>
        <w:t>These two paragraphs should go to the Statistical Analyses in Chapter 3</w:t>
      </w:r>
    </w:p>
  </w:comment>
  <w:comment w:id="96" w:author="Yoon, Jina - (jinayoon)" w:date="2018-06-21T14:33:00Z" w:initials="YJ-(">
    <w:p w14:paraId="6F59E906" w14:textId="3433B527" w:rsidR="00E9670F" w:rsidRDefault="00E9670F">
      <w:pPr>
        <w:pStyle w:val="CommentText"/>
      </w:pPr>
      <w:r>
        <w:rPr>
          <w:rStyle w:val="CommentReference"/>
        </w:rPr>
        <w:annotationRef/>
      </w:r>
      <w:r>
        <w:t>Double check APA format.  I prefer p&lt; xxx to reporting p values.</w:t>
      </w:r>
    </w:p>
  </w:comment>
  <w:comment w:id="99" w:author="Yoon, Jina - (jinayoon)" w:date="2018-06-21T14:22:00Z" w:initials="YJ-(">
    <w:p w14:paraId="4C0532E3" w14:textId="155BF0E4" w:rsidR="00E9670F" w:rsidRDefault="00E9670F">
      <w:pPr>
        <w:pStyle w:val="CommentText"/>
      </w:pPr>
      <w:r>
        <w:rPr>
          <w:rStyle w:val="CommentReference"/>
        </w:rPr>
        <w:annotationRef/>
      </w:r>
      <w:r>
        <w:t>My suggestion</w:t>
      </w:r>
    </w:p>
    <w:p w14:paraId="03351F9E" w14:textId="23B8B464" w:rsidR="00E9670F" w:rsidRDefault="00E9670F">
      <w:pPr>
        <w:pStyle w:val="CommentText"/>
      </w:pPr>
      <w:r>
        <w:t xml:space="preserve">Delete p values and mark </w:t>
      </w:r>
      <w:r w:rsidRPr="00270E09">
        <w:rPr>
          <w:rFonts w:ascii="Times New Roman" w:eastAsia="Times New Roman" w:hAnsi="Times New Roman" w:cs="Times New Roman"/>
          <w:color w:val="222222"/>
          <w:sz w:val="19"/>
          <w:szCs w:val="19"/>
        </w:rPr>
        <w:sym w:font="Symbol" w:char="F062"/>
      </w:r>
      <w:r w:rsidRPr="00270E09">
        <w:rPr>
          <w:rFonts w:ascii="Times New Roman" w:eastAsia="Times New Roman" w:hAnsi="Times New Roman" w:cs="Times New Roman"/>
          <w:color w:val="222222"/>
          <w:sz w:val="19"/>
          <w:szCs w:val="19"/>
        </w:rPr>
        <w:t xml:space="preserve"> with asterisks </w:t>
      </w:r>
    </w:p>
  </w:comment>
  <w:comment w:id="105" w:author="Yoon, Jina - (jinayoon)" w:date="2018-06-21T14:28:00Z" w:initials="YJ-(">
    <w:p w14:paraId="52B0E935" w14:textId="50AEF143" w:rsidR="00E9670F" w:rsidRPr="00017E93" w:rsidRDefault="00E9670F">
      <w:pPr>
        <w:pStyle w:val="CommentText"/>
        <w:rPr>
          <w:rFonts w:ascii="Times New Roman" w:hAnsi="Times New Roman" w:cs="Times New Roman"/>
        </w:rPr>
      </w:pPr>
      <w:r>
        <w:rPr>
          <w:rStyle w:val="CommentReference"/>
        </w:rPr>
        <w:annotationRef/>
      </w:r>
      <w:r>
        <w:t xml:space="preserve">Could check the values. </w:t>
      </w:r>
      <w:r w:rsidRPr="00017E93">
        <w:rPr>
          <w:rFonts w:ascii="Times New Roman" w:hAnsi="Times New Roman" w:cs="Times New Roman"/>
        </w:rPr>
        <w:t xml:space="preserve"> </w:t>
      </w:r>
      <w:r>
        <w:rPr>
          <w:rFonts w:ascii="Times New Roman" w:hAnsi="Times New Roman" w:cs="Times New Roman"/>
        </w:rPr>
        <w:t>A</w:t>
      </w:r>
      <w:r w:rsidRPr="00017E93">
        <w:rPr>
          <w:rFonts w:ascii="Times New Roman" w:hAnsi="Times New Roman" w:cs="Times New Roman"/>
        </w:rPr>
        <w:t xml:space="preserve"> </w:t>
      </w:r>
      <w:r w:rsidRPr="00017E93">
        <w:rPr>
          <w:rFonts w:ascii="Times New Roman" w:eastAsia="Times New Roman" w:hAnsi="Times New Roman" w:cs="Times New Roman"/>
          <w:color w:val="222222"/>
          <w:sz w:val="19"/>
          <w:szCs w:val="19"/>
        </w:rPr>
        <w:sym w:font="Symbol" w:char="F062"/>
      </w:r>
      <w:r w:rsidRPr="00017E93">
        <w:rPr>
          <w:rFonts w:ascii="Times New Roman" w:eastAsia="Times New Roman" w:hAnsi="Times New Roman" w:cs="Times New Roman"/>
          <w:color w:val="222222"/>
          <w:sz w:val="19"/>
          <w:szCs w:val="19"/>
        </w:rPr>
        <w:t xml:space="preserve"> of </w:t>
      </w:r>
      <w:r w:rsidRPr="00017E93">
        <w:rPr>
          <w:rFonts w:ascii="Times New Roman" w:hAnsi="Times New Roman" w:cs="Times New Roman"/>
        </w:rPr>
        <w:t xml:space="preserve">.003 is unlikely to be significant.  </w:t>
      </w:r>
    </w:p>
  </w:comment>
  <w:comment w:id="106" w:author="Yoon, Jina - (jinayoon)" w:date="2018-06-21T14:17:00Z" w:initials="YJ-(">
    <w:p w14:paraId="2CA9C1CE" w14:textId="276162C1" w:rsidR="00E9670F" w:rsidRDefault="00E9670F">
      <w:pPr>
        <w:pStyle w:val="CommentText"/>
      </w:pPr>
      <w:r>
        <w:rPr>
          <w:rStyle w:val="CommentReference"/>
        </w:rPr>
        <w:annotationRef/>
      </w:r>
      <w:r>
        <w:t xml:space="preserve">Not really informative.  </w:t>
      </w:r>
    </w:p>
    <w:p w14:paraId="030E062D" w14:textId="77777777" w:rsidR="00E9670F" w:rsidRDefault="00E9670F">
      <w:pPr>
        <w:pStyle w:val="CommentText"/>
      </w:pPr>
      <w:r>
        <w:t>I don’t know the rule for color graphs---see the GC document and check if this is acceptable.</w:t>
      </w:r>
    </w:p>
    <w:p w14:paraId="43A12D65" w14:textId="77777777" w:rsidR="00E9670F" w:rsidRDefault="00E9670F">
      <w:pPr>
        <w:pStyle w:val="CommentText"/>
      </w:pPr>
    </w:p>
    <w:p w14:paraId="5E163FCE" w14:textId="192D2740" w:rsidR="00E9670F" w:rsidRDefault="00E9670F">
      <w:pPr>
        <w:pStyle w:val="CommentText"/>
      </w:pPr>
      <w:r>
        <w:t xml:space="preserve">Instead, a figure that shows high and low exercise will be helpful  </w:t>
      </w:r>
    </w:p>
  </w:comment>
  <w:comment w:id="107" w:author="Yoon, Jina - (jinayoon)" w:date="2018-06-21T14:15:00Z" w:initials="YJ-(">
    <w:p w14:paraId="0FCFAA3C" w14:textId="7F914BBD" w:rsidR="00E9670F" w:rsidRDefault="00E9670F">
      <w:pPr>
        <w:pStyle w:val="CommentText"/>
      </w:pPr>
      <w:r>
        <w:rPr>
          <w:rStyle w:val="CommentReference"/>
        </w:rPr>
        <w:annotationRef/>
      </w:r>
      <w:r>
        <w:t xml:space="preserve">Table 4 should appear after this, not before.  </w:t>
      </w:r>
    </w:p>
  </w:comment>
  <w:comment w:id="108" w:author="Yoon, Jina - (jinayoon)" w:date="2018-06-21T14:16:00Z" w:initials="YJ-(">
    <w:p w14:paraId="680DC7B5" w14:textId="2216CE39" w:rsidR="00E9670F" w:rsidRDefault="00E9670F">
      <w:pPr>
        <w:pStyle w:val="CommentText"/>
      </w:pPr>
      <w:r>
        <w:rPr>
          <w:rStyle w:val="CommentReference"/>
        </w:rPr>
        <w:annotationRef/>
      </w:r>
      <w:r>
        <w:t xml:space="preserve">The figure should come after this.  </w:t>
      </w:r>
    </w:p>
  </w:comment>
  <w:comment w:id="114" w:author="Yoon, Jina - (jinayoon)" w:date="2018-06-21T14:35:00Z" w:initials="YJ-(">
    <w:p w14:paraId="21CCC288" w14:textId="4B8228CD" w:rsidR="00E9670F" w:rsidRDefault="00E9670F">
      <w:pPr>
        <w:pStyle w:val="CommentText"/>
      </w:pPr>
      <w:r>
        <w:rPr>
          <w:rStyle w:val="CommentReference"/>
        </w:rPr>
        <w:annotationRef/>
      </w:r>
      <w:r>
        <w:t>Why in bold?</w:t>
      </w:r>
    </w:p>
  </w:comment>
  <w:comment w:id="115" w:author="Yoon, Jina - (jinayoon)" w:date="2018-06-21T14:38:00Z" w:initials="YJ-(">
    <w:p w14:paraId="6BF225F5" w14:textId="080A6852" w:rsidR="00E9670F" w:rsidRDefault="00E9670F">
      <w:pPr>
        <w:pStyle w:val="CommentText"/>
      </w:pPr>
      <w:r>
        <w:rPr>
          <w:rStyle w:val="CommentReference"/>
        </w:rPr>
        <w:annotationRef/>
      </w:r>
      <w:r>
        <w:t xml:space="preserve">Why here—maybe in the beginning of Chapter 4 after descriptives? </w:t>
      </w:r>
    </w:p>
  </w:comment>
  <w:comment w:id="116" w:author="Yoon, Jina - (jinayoon)" w:date="2018-06-21T14:37:00Z" w:initials="YJ-(">
    <w:p w14:paraId="4B4D36D0" w14:textId="1B07DE5D" w:rsidR="00E9670F" w:rsidRDefault="00E9670F">
      <w:pPr>
        <w:pStyle w:val="CommentText"/>
      </w:pPr>
      <w:r>
        <w:rPr>
          <w:rStyle w:val="CommentReference"/>
        </w:rPr>
        <w:annotationRef/>
      </w:r>
      <w:r>
        <w:t xml:space="preserve">New or current </w:t>
      </w:r>
    </w:p>
  </w:comment>
  <w:comment w:id="124" w:author="Jina Yoon" w:date="2018-06-23T09:01:00Z" w:initials="JY">
    <w:p w14:paraId="3E76953C" w14:textId="77777777" w:rsidR="00E9670F" w:rsidRDefault="00E9670F">
      <w:pPr>
        <w:pStyle w:val="CommentText"/>
      </w:pPr>
      <w:r>
        <w:rPr>
          <w:rStyle w:val="CommentReference"/>
        </w:rPr>
        <w:annotationRef/>
      </w:r>
      <w:r>
        <w:t xml:space="preserve">This was already reported in Results. </w:t>
      </w:r>
    </w:p>
    <w:p w14:paraId="65F85901" w14:textId="5B5892E7" w:rsidR="00E9670F" w:rsidRDefault="00E9670F">
      <w:pPr>
        <w:pStyle w:val="CommentText"/>
      </w:pPr>
      <w:r>
        <w:t xml:space="preserve">Instead, summarize what you found with respect to a mediational role. No need to describe the model.  </w:t>
      </w:r>
    </w:p>
  </w:comment>
  <w:comment w:id="125" w:author="Jina Yoon" w:date="2018-06-23T09:04:00Z" w:initials="JY">
    <w:p w14:paraId="2BD4061C" w14:textId="43D920F0" w:rsidR="00E9670F" w:rsidRDefault="00E9670F">
      <w:pPr>
        <w:pStyle w:val="CommentText"/>
      </w:pPr>
      <w:r>
        <w:rPr>
          <w:rStyle w:val="CommentReference"/>
        </w:rPr>
        <w:annotationRef/>
      </w:r>
      <w:r>
        <w:t xml:space="preserve">What does that mean?  Why? </w:t>
      </w:r>
    </w:p>
  </w:comment>
  <w:comment w:id="126" w:author="Jina Yoon" w:date="2018-06-24T09:24:00Z" w:initials="JY">
    <w:p w14:paraId="34DEF4D2" w14:textId="3EE65DA8" w:rsidR="00DF31AF" w:rsidRDefault="00DF31AF">
      <w:pPr>
        <w:pStyle w:val="CommentText"/>
      </w:pPr>
      <w:r>
        <w:rPr>
          <w:rStyle w:val="CommentReference"/>
        </w:rPr>
        <w:annotationRef/>
      </w:r>
      <w:r>
        <w:t xml:space="preserve">How does this interpretation fit with the conceptual </w:t>
      </w:r>
      <w:r w:rsidR="003B4288">
        <w:t xml:space="preserve">framework in the introduction?  </w:t>
      </w:r>
    </w:p>
  </w:comment>
  <w:comment w:id="127" w:author="Jina Yoon" w:date="2018-06-24T09:25:00Z" w:initials="JY">
    <w:p w14:paraId="0AFE7630" w14:textId="77777777" w:rsidR="003B4288" w:rsidRDefault="003B4288">
      <w:pPr>
        <w:pStyle w:val="CommentText"/>
      </w:pPr>
      <w:r>
        <w:rPr>
          <w:rStyle w:val="CommentReference"/>
        </w:rPr>
        <w:annotationRef/>
      </w:r>
      <w:r>
        <w:t xml:space="preserve">I would be more tentative, given that you don’t know what explains this unexpected finding.  </w:t>
      </w:r>
    </w:p>
    <w:p w14:paraId="6CEB4B08" w14:textId="77777777" w:rsidR="003B4288" w:rsidRDefault="003B4288">
      <w:pPr>
        <w:pStyle w:val="CommentText"/>
      </w:pPr>
    </w:p>
    <w:p w14:paraId="26A3D5DE" w14:textId="5F08BA98" w:rsidR="003B4288" w:rsidRDefault="003B4288">
      <w:pPr>
        <w:pStyle w:val="CommentText"/>
      </w:pPr>
    </w:p>
  </w:comment>
  <w:comment w:id="130" w:author="Jina Yoon" w:date="2018-06-24T09:28:00Z" w:initials="JY">
    <w:p w14:paraId="71BCD4BB" w14:textId="77777777" w:rsidR="003B4288" w:rsidRDefault="003B4288">
      <w:pPr>
        <w:pStyle w:val="CommentText"/>
      </w:pPr>
      <w:r>
        <w:rPr>
          <w:rStyle w:val="CommentReference"/>
        </w:rPr>
        <w:annotationRef/>
      </w:r>
      <w:r>
        <w:t xml:space="preserve">Seems redundant from the paragraph above.  </w:t>
      </w:r>
    </w:p>
    <w:p w14:paraId="30E1ABEB" w14:textId="0FBF1383" w:rsidR="003B4288" w:rsidRDefault="003B4288">
      <w:pPr>
        <w:pStyle w:val="CommentText"/>
      </w:pPr>
      <w:r>
        <w:t xml:space="preserve">Are you trying to say what the different role may be? </w:t>
      </w:r>
    </w:p>
  </w:comment>
  <w:comment w:id="134" w:author="Jina Yoon" w:date="2018-06-24T09:34:00Z" w:initials="JY">
    <w:p w14:paraId="5A3A7CB8" w14:textId="37D5099F" w:rsidR="003B4288" w:rsidRDefault="003B4288">
      <w:pPr>
        <w:pStyle w:val="CommentText"/>
      </w:pPr>
      <w:r>
        <w:rPr>
          <w:rStyle w:val="CommentReference"/>
        </w:rPr>
        <w:annotationRef/>
      </w:r>
      <w:r>
        <w:t>Not sure what this means.</w:t>
      </w:r>
    </w:p>
  </w:comment>
  <w:comment w:id="135" w:author="Jina Yoon" w:date="2018-06-24T09:35:00Z" w:initials="JY">
    <w:p w14:paraId="767F11F7" w14:textId="1658CC3B" w:rsidR="0081784D" w:rsidRDefault="0081784D">
      <w:pPr>
        <w:pStyle w:val="CommentText"/>
      </w:pPr>
      <w:r>
        <w:rPr>
          <w:rStyle w:val="CommentReference"/>
        </w:rPr>
        <w:annotationRef/>
      </w:r>
      <w:r>
        <w:t xml:space="preserve">Again, how does this fit with your finding (positive relation between stress and participation/engagement? </w:t>
      </w:r>
    </w:p>
  </w:comment>
  <w:comment w:id="149" w:author="Jina Yoon" w:date="2018-06-24T09:40:00Z" w:initials="JY">
    <w:p w14:paraId="593B3FC0" w14:textId="2604F41E" w:rsidR="0081784D" w:rsidRDefault="0081784D">
      <w:pPr>
        <w:pStyle w:val="CommentText"/>
      </w:pPr>
      <w:r>
        <w:rPr>
          <w:rStyle w:val="CommentReference"/>
        </w:rPr>
        <w:annotationRef/>
      </w:r>
      <w:r>
        <w:t>The paragraph has a different font</w:t>
      </w:r>
      <w:r w:rsidR="004F22B6">
        <w:t xml:space="preserve">—also throughout the document.  Please use one font consistently.  </w:t>
      </w:r>
    </w:p>
  </w:comment>
  <w:comment w:id="150" w:author="Jina Yoon" w:date="2018-06-24T09:50:00Z" w:initials="JY">
    <w:p w14:paraId="06E22324" w14:textId="77777777" w:rsidR="000826FA" w:rsidRDefault="000826FA">
      <w:pPr>
        <w:pStyle w:val="CommentText"/>
      </w:pPr>
      <w:r>
        <w:rPr>
          <w:rStyle w:val="CommentReference"/>
        </w:rPr>
        <w:annotationRef/>
      </w:r>
      <w:r>
        <w:t>What do we know about improving sleep hygiene?  What types of intervention?  What empirical evidence?</w:t>
      </w:r>
    </w:p>
    <w:p w14:paraId="5AA03A33" w14:textId="6FD98577" w:rsidR="000826FA" w:rsidRDefault="000826FA">
      <w:pPr>
        <w:pStyle w:val="CommentText"/>
      </w:pPr>
    </w:p>
  </w:comment>
  <w:comment w:id="154" w:author="Jina Yoon" w:date="2018-06-24T09:49:00Z" w:initials="JY">
    <w:p w14:paraId="226EB8B0" w14:textId="4ACAA171" w:rsidR="000826FA" w:rsidRDefault="000826FA">
      <w:pPr>
        <w:pStyle w:val="CommentText"/>
      </w:pPr>
      <w:r>
        <w:rPr>
          <w:rStyle w:val="CommentReference"/>
        </w:rPr>
        <w:annotationRef/>
      </w:r>
      <w:r>
        <w:t>Citations that may support this</w:t>
      </w:r>
    </w:p>
  </w:comment>
  <w:comment w:id="155" w:author="Jina Yoon" w:date="2018-06-24T09:45:00Z" w:initials="JY">
    <w:p w14:paraId="11B8A2F3" w14:textId="61EA28E1" w:rsidR="000826FA" w:rsidRDefault="000826FA">
      <w:pPr>
        <w:pStyle w:val="CommentText"/>
      </w:pPr>
      <w:r>
        <w:rPr>
          <w:rStyle w:val="CommentReference"/>
        </w:rPr>
        <w:annotationRef/>
      </w:r>
      <w:r>
        <w:t xml:space="preserve">Given that your study examined sleep, include how coping would be possibly a factor in your conceptual understanding of stress, sleep, and academic engagement.  Here, your discussion is limited to stress and engagement.  </w:t>
      </w:r>
    </w:p>
  </w:comment>
  <w:comment w:id="159" w:author="Jina Yoon" w:date="2018-06-24T09:42:00Z" w:initials="JY">
    <w:p w14:paraId="657260B7" w14:textId="3F99F30B" w:rsidR="0081784D" w:rsidRDefault="0081784D">
      <w:pPr>
        <w:pStyle w:val="CommentText"/>
      </w:pPr>
      <w:r>
        <w:rPr>
          <w:rStyle w:val="CommentReference"/>
        </w:rPr>
        <w:annotationRef/>
      </w:r>
      <w:r>
        <w:t xml:space="preserve">Cite studies that support for these programs affecting sleep habits.  </w:t>
      </w:r>
    </w:p>
  </w:comment>
  <w:comment w:id="167" w:author="Jina Yoon" w:date="2018-06-24T09:58:00Z" w:initials="JY">
    <w:p w14:paraId="506B04AB" w14:textId="2BAC76E4" w:rsidR="004F22B6" w:rsidRDefault="004F22B6">
      <w:pPr>
        <w:pStyle w:val="CommentText"/>
      </w:pPr>
      <w:r>
        <w:rPr>
          <w:rStyle w:val="CommentReference"/>
        </w:rPr>
        <w:annotationRef/>
      </w:r>
      <w:r>
        <w:t>Low cases—I didn’t mark every citation with this, but highlighted a few below.  Please correct them throughout the 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B8FB51" w15:done="0"/>
  <w15:commentEx w15:paraId="177E59B6" w15:done="0"/>
  <w15:commentEx w15:paraId="08ADE628" w15:done="0"/>
  <w15:commentEx w15:paraId="3E4B1706" w15:done="0"/>
  <w15:commentEx w15:paraId="06D527AE" w15:done="0"/>
  <w15:commentEx w15:paraId="2CA5404A" w15:done="0"/>
  <w15:commentEx w15:paraId="756AB812" w15:done="0"/>
  <w15:commentEx w15:paraId="74B858CD" w15:done="0"/>
  <w15:commentEx w15:paraId="6F59E906" w15:done="0"/>
  <w15:commentEx w15:paraId="03351F9E" w15:done="0"/>
  <w15:commentEx w15:paraId="52B0E935" w15:done="0"/>
  <w15:commentEx w15:paraId="5E163FCE" w15:done="0"/>
  <w15:commentEx w15:paraId="0FCFAA3C" w15:done="0"/>
  <w15:commentEx w15:paraId="680DC7B5" w15:done="0"/>
  <w15:commentEx w15:paraId="21CCC288" w15:done="0"/>
  <w15:commentEx w15:paraId="6BF225F5" w15:done="0"/>
  <w15:commentEx w15:paraId="4B4D36D0" w15:done="0"/>
  <w15:commentEx w15:paraId="65F85901" w15:done="0"/>
  <w15:commentEx w15:paraId="2BD4061C" w15:done="0"/>
  <w15:commentEx w15:paraId="34DEF4D2" w15:done="0"/>
  <w15:commentEx w15:paraId="26A3D5DE" w15:done="0"/>
  <w15:commentEx w15:paraId="30E1ABEB" w15:done="0"/>
  <w15:commentEx w15:paraId="5A3A7CB8" w15:done="0"/>
  <w15:commentEx w15:paraId="767F11F7" w15:done="0"/>
  <w15:commentEx w15:paraId="593B3FC0" w15:done="0"/>
  <w15:commentEx w15:paraId="5AA03A33" w15:done="0"/>
  <w15:commentEx w15:paraId="226EB8B0" w15:done="0"/>
  <w15:commentEx w15:paraId="11B8A2F3" w15:done="0"/>
  <w15:commentEx w15:paraId="657260B7" w15:done="0"/>
  <w15:commentEx w15:paraId="506B04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8FB51" w16cid:durableId="1ED9E8EB"/>
  <w16cid:commentId w16cid:paraId="177E59B6" w16cid:durableId="1ED9E8A3"/>
  <w16cid:commentId w16cid:paraId="08ADE628" w16cid:durableId="1ED49E82"/>
  <w16cid:commentId w16cid:paraId="3E4B1706" w16cid:durableId="1ED49ECA"/>
  <w16cid:commentId w16cid:paraId="06D527AE" w16cid:durableId="1ED4A315"/>
  <w16cid:commentId w16cid:paraId="2CA5404A" w16cid:durableId="1ED4A5A6"/>
  <w16cid:commentId w16cid:paraId="756AB812" w16cid:durableId="1ED4A5E0"/>
  <w16cid:commentId w16cid:paraId="74B858CD" w16cid:durableId="1ED4A7F1"/>
  <w16cid:commentId w16cid:paraId="6F59E906" w16cid:durableId="1ED88954"/>
  <w16cid:commentId w16cid:paraId="03351F9E" w16cid:durableId="1ED88955"/>
  <w16cid:commentId w16cid:paraId="52B0E935" w16cid:durableId="1ED88956"/>
  <w16cid:commentId w16cid:paraId="5E163FCE" w16cid:durableId="1ED88957"/>
  <w16cid:commentId w16cid:paraId="0FCFAA3C" w16cid:durableId="1ED88958"/>
  <w16cid:commentId w16cid:paraId="680DC7B5" w16cid:durableId="1ED88959"/>
  <w16cid:commentId w16cid:paraId="21CCC288" w16cid:durableId="1ED8895A"/>
  <w16cid:commentId w16cid:paraId="6BF225F5" w16cid:durableId="1ED8895B"/>
  <w16cid:commentId w16cid:paraId="4B4D36D0" w16cid:durableId="1ED8895C"/>
  <w16cid:commentId w16cid:paraId="65F85901" w16cid:durableId="1ED88AD1"/>
  <w16cid:commentId w16cid:paraId="2BD4061C" w16cid:durableId="1ED88B89"/>
  <w16cid:commentId w16cid:paraId="34DEF4D2" w16cid:durableId="1ED9E1D7"/>
  <w16cid:commentId w16cid:paraId="26A3D5DE" w16cid:durableId="1ED9E211"/>
  <w16cid:commentId w16cid:paraId="30E1ABEB" w16cid:durableId="1ED9E2B5"/>
  <w16cid:commentId w16cid:paraId="5A3A7CB8" w16cid:durableId="1ED9E41F"/>
  <w16cid:commentId w16cid:paraId="767F11F7" w16cid:durableId="1ED9E458"/>
  <w16cid:commentId w16cid:paraId="593B3FC0" w16cid:durableId="1ED9E592"/>
  <w16cid:commentId w16cid:paraId="5AA03A33" w16cid:durableId="1ED9E7CD"/>
  <w16cid:commentId w16cid:paraId="226EB8B0" w16cid:durableId="1ED9E79C"/>
  <w16cid:commentId w16cid:paraId="11B8A2F3" w16cid:durableId="1ED9E6D0"/>
  <w16cid:commentId w16cid:paraId="657260B7" w16cid:durableId="1ED9E5F0"/>
  <w16cid:commentId w16cid:paraId="506B04AB" w16cid:durableId="1ED9E9E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1533D" w14:textId="77777777" w:rsidR="00CB2C04" w:rsidRDefault="00CB2C04">
      <w:pPr>
        <w:spacing w:line="240" w:lineRule="auto"/>
      </w:pPr>
      <w:r>
        <w:separator/>
      </w:r>
    </w:p>
  </w:endnote>
  <w:endnote w:type="continuationSeparator" w:id="0">
    <w:p w14:paraId="0C5247E8" w14:textId="77777777" w:rsidR="00CB2C04" w:rsidRDefault="00CB2C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5D0CE" w14:textId="77777777" w:rsidR="00CB2C04" w:rsidRDefault="00CB2C04">
      <w:pPr>
        <w:spacing w:line="240" w:lineRule="auto"/>
      </w:pPr>
      <w:r>
        <w:separator/>
      </w:r>
    </w:p>
  </w:footnote>
  <w:footnote w:type="continuationSeparator" w:id="0">
    <w:p w14:paraId="75DBA548" w14:textId="77777777" w:rsidR="00CB2C04" w:rsidRDefault="00CB2C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40F264AF" w:rsidR="00E9670F" w:rsidRDefault="00CB2C04">
    <w:pPr>
      <w:pStyle w:val="Header"/>
    </w:pPr>
    <w:sdt>
      <w:sdtPr>
        <w:alias w:val="Running head"/>
        <w:id w:val="-205873119"/>
        <w:dataBinding w:prefixMappings="xmlns:ns0='http://schemas.microsoft.com/office/2006/coverPageProps' " w:xpath="/ns0:CoverPageProperties[1]/ns0:Abstract[1]" w:storeItemID="{55AF091B-3C7A-41E3-B477-F2FDAA23CFDA}"/>
        <w:text/>
      </w:sdtPr>
      <w:sdtEndPr/>
      <w:sdtContent>
        <w:r w:rsidR="00E9670F">
          <w:rPr>
            <w:rStyle w:val="Strong"/>
          </w:rPr>
          <w:t>Effects of stress, Sleep Hygiene, and exercise</w:t>
        </w:r>
      </w:sdtContent>
    </w:sdt>
    <w:r w:rsidR="00E9670F">
      <w:rPr>
        <w:rStyle w:val="Strong"/>
      </w:rPr>
      <w:tab/>
    </w:r>
    <w:r w:rsidR="00E9670F">
      <w:rPr>
        <w:rStyle w:val="Strong"/>
      </w:rPr>
      <w:fldChar w:fldCharType="begin"/>
    </w:r>
    <w:r w:rsidR="00E9670F">
      <w:instrText>PAGE</w:instrText>
    </w:r>
    <w:r w:rsidR="00E9670F">
      <w:fldChar w:fldCharType="separate"/>
    </w:r>
    <w:r w:rsidR="00940B0D">
      <w:rPr>
        <w:noProof/>
      </w:rPr>
      <w:t>21</w:t>
    </w:r>
    <w:r w:rsidR="00E9670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39BB0598" w:rsidR="00E9670F" w:rsidRDefault="00E9670F">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End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940B0D">
      <w:rPr>
        <w:noProof/>
      </w:rPr>
      <w:t>67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onjina@gmail.com">
    <w15:presenceInfo w15:providerId="Windows Live" w15:userId="14dacdf10d6cdd35"/>
  </w15:person>
  <w15:person w15:author="Jina Yoon">
    <w15:presenceInfo w15:providerId="None" w15:userId="Jina Yoon"/>
  </w15:person>
  <w15:person w15:author="Yoon, Jina - (jinayoon)">
    <w15:presenceInfo w15:providerId="AD" w15:userId="S-1-5-21-3885614643-332083874-814631590-930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43B0"/>
    <w:rsid w:val="00004E25"/>
    <w:rsid w:val="000060B7"/>
    <w:rsid w:val="00007812"/>
    <w:rsid w:val="000108C3"/>
    <w:rsid w:val="000124EC"/>
    <w:rsid w:val="00012575"/>
    <w:rsid w:val="0001365C"/>
    <w:rsid w:val="00015EAB"/>
    <w:rsid w:val="00017824"/>
    <w:rsid w:val="00017E93"/>
    <w:rsid w:val="00023EC7"/>
    <w:rsid w:val="00023EF4"/>
    <w:rsid w:val="00026F17"/>
    <w:rsid w:val="00027C94"/>
    <w:rsid w:val="000362CE"/>
    <w:rsid w:val="00036378"/>
    <w:rsid w:val="00036E33"/>
    <w:rsid w:val="000405D9"/>
    <w:rsid w:val="00041571"/>
    <w:rsid w:val="00045019"/>
    <w:rsid w:val="0004659C"/>
    <w:rsid w:val="000465B1"/>
    <w:rsid w:val="0004750A"/>
    <w:rsid w:val="00050DC7"/>
    <w:rsid w:val="00055110"/>
    <w:rsid w:val="000675B5"/>
    <w:rsid w:val="00071133"/>
    <w:rsid w:val="00076D89"/>
    <w:rsid w:val="00077E96"/>
    <w:rsid w:val="000801EE"/>
    <w:rsid w:val="000814B8"/>
    <w:rsid w:val="00081C46"/>
    <w:rsid w:val="000826FA"/>
    <w:rsid w:val="00083D86"/>
    <w:rsid w:val="0008427E"/>
    <w:rsid w:val="00085D00"/>
    <w:rsid w:val="00091011"/>
    <w:rsid w:val="000914C0"/>
    <w:rsid w:val="0009407B"/>
    <w:rsid w:val="000947B1"/>
    <w:rsid w:val="000958C6"/>
    <w:rsid w:val="00097600"/>
    <w:rsid w:val="000A16C6"/>
    <w:rsid w:val="000A3B3F"/>
    <w:rsid w:val="000A67BD"/>
    <w:rsid w:val="000A6B0B"/>
    <w:rsid w:val="000B04B3"/>
    <w:rsid w:val="000B13DB"/>
    <w:rsid w:val="000B35AD"/>
    <w:rsid w:val="000B5406"/>
    <w:rsid w:val="000C0793"/>
    <w:rsid w:val="000C09DC"/>
    <w:rsid w:val="000C0E4D"/>
    <w:rsid w:val="000C1BC2"/>
    <w:rsid w:val="000C1DD1"/>
    <w:rsid w:val="000C1F46"/>
    <w:rsid w:val="000C22AF"/>
    <w:rsid w:val="000C2615"/>
    <w:rsid w:val="000C74FF"/>
    <w:rsid w:val="000D1187"/>
    <w:rsid w:val="000D4D97"/>
    <w:rsid w:val="000D6739"/>
    <w:rsid w:val="000E1004"/>
    <w:rsid w:val="000E609B"/>
    <w:rsid w:val="000E6A54"/>
    <w:rsid w:val="000F1C0B"/>
    <w:rsid w:val="000F23C8"/>
    <w:rsid w:val="000F314B"/>
    <w:rsid w:val="000F3BAB"/>
    <w:rsid w:val="000F619C"/>
    <w:rsid w:val="000F64AF"/>
    <w:rsid w:val="000F66A1"/>
    <w:rsid w:val="000F7ED0"/>
    <w:rsid w:val="00100CC0"/>
    <w:rsid w:val="00101A8B"/>
    <w:rsid w:val="0010615F"/>
    <w:rsid w:val="001069F9"/>
    <w:rsid w:val="00110B97"/>
    <w:rsid w:val="00111C6D"/>
    <w:rsid w:val="0011215D"/>
    <w:rsid w:val="0011249D"/>
    <w:rsid w:val="00114359"/>
    <w:rsid w:val="00122922"/>
    <w:rsid w:val="00122C76"/>
    <w:rsid w:val="00123543"/>
    <w:rsid w:val="00127A93"/>
    <w:rsid w:val="001351B5"/>
    <w:rsid w:val="00140117"/>
    <w:rsid w:val="0014123F"/>
    <w:rsid w:val="001412B3"/>
    <w:rsid w:val="00143B14"/>
    <w:rsid w:val="00145856"/>
    <w:rsid w:val="00145F3E"/>
    <w:rsid w:val="00146ECF"/>
    <w:rsid w:val="001473BE"/>
    <w:rsid w:val="001500E6"/>
    <w:rsid w:val="0015078E"/>
    <w:rsid w:val="00151A6F"/>
    <w:rsid w:val="00152334"/>
    <w:rsid w:val="00154032"/>
    <w:rsid w:val="00161167"/>
    <w:rsid w:val="001663EF"/>
    <w:rsid w:val="00166E30"/>
    <w:rsid w:val="001752D3"/>
    <w:rsid w:val="00177021"/>
    <w:rsid w:val="001773AF"/>
    <w:rsid w:val="00182F09"/>
    <w:rsid w:val="00183B6F"/>
    <w:rsid w:val="00183CAE"/>
    <w:rsid w:val="0018649B"/>
    <w:rsid w:val="00191237"/>
    <w:rsid w:val="00192652"/>
    <w:rsid w:val="00197920"/>
    <w:rsid w:val="001A3D2D"/>
    <w:rsid w:val="001A6DA2"/>
    <w:rsid w:val="001B2DDA"/>
    <w:rsid w:val="001B5B3C"/>
    <w:rsid w:val="001C0066"/>
    <w:rsid w:val="001C23B4"/>
    <w:rsid w:val="001C4884"/>
    <w:rsid w:val="001C5B41"/>
    <w:rsid w:val="001C6D32"/>
    <w:rsid w:val="001D0B62"/>
    <w:rsid w:val="001D0BC4"/>
    <w:rsid w:val="001D10BE"/>
    <w:rsid w:val="001D18B2"/>
    <w:rsid w:val="001D1D02"/>
    <w:rsid w:val="001D5B1C"/>
    <w:rsid w:val="001D6910"/>
    <w:rsid w:val="001E1BB8"/>
    <w:rsid w:val="001E626C"/>
    <w:rsid w:val="001F3D6E"/>
    <w:rsid w:val="001F6775"/>
    <w:rsid w:val="001F68F5"/>
    <w:rsid w:val="00201006"/>
    <w:rsid w:val="00201867"/>
    <w:rsid w:val="00203FC1"/>
    <w:rsid w:val="00204086"/>
    <w:rsid w:val="0020555D"/>
    <w:rsid w:val="00206153"/>
    <w:rsid w:val="00206BC2"/>
    <w:rsid w:val="00206C64"/>
    <w:rsid w:val="00207A0E"/>
    <w:rsid w:val="00210394"/>
    <w:rsid w:val="00211F35"/>
    <w:rsid w:val="00213448"/>
    <w:rsid w:val="00214D04"/>
    <w:rsid w:val="002162FC"/>
    <w:rsid w:val="0022019E"/>
    <w:rsid w:val="00220E3A"/>
    <w:rsid w:val="00221598"/>
    <w:rsid w:val="00227A74"/>
    <w:rsid w:val="00231FE2"/>
    <w:rsid w:val="00232356"/>
    <w:rsid w:val="00232D7F"/>
    <w:rsid w:val="00232F5F"/>
    <w:rsid w:val="00232FFA"/>
    <w:rsid w:val="002352E7"/>
    <w:rsid w:val="00246745"/>
    <w:rsid w:val="002534BD"/>
    <w:rsid w:val="00254DE7"/>
    <w:rsid w:val="00264AD2"/>
    <w:rsid w:val="002701F3"/>
    <w:rsid w:val="00270E09"/>
    <w:rsid w:val="00271AD0"/>
    <w:rsid w:val="002856C3"/>
    <w:rsid w:val="0029093D"/>
    <w:rsid w:val="00292ED7"/>
    <w:rsid w:val="0029394D"/>
    <w:rsid w:val="002942FC"/>
    <w:rsid w:val="002A18A0"/>
    <w:rsid w:val="002A2238"/>
    <w:rsid w:val="002A2B29"/>
    <w:rsid w:val="002B5340"/>
    <w:rsid w:val="002C1508"/>
    <w:rsid w:val="002C1AE5"/>
    <w:rsid w:val="002C1E77"/>
    <w:rsid w:val="002D0C62"/>
    <w:rsid w:val="002D3DC1"/>
    <w:rsid w:val="002D4E0F"/>
    <w:rsid w:val="002D665C"/>
    <w:rsid w:val="002D772B"/>
    <w:rsid w:val="002E1551"/>
    <w:rsid w:val="002E1EFA"/>
    <w:rsid w:val="002E24A0"/>
    <w:rsid w:val="002E52B4"/>
    <w:rsid w:val="002E5491"/>
    <w:rsid w:val="002F1F56"/>
    <w:rsid w:val="002F1F9F"/>
    <w:rsid w:val="002F5990"/>
    <w:rsid w:val="00300CAF"/>
    <w:rsid w:val="00300F87"/>
    <w:rsid w:val="00300FA7"/>
    <w:rsid w:val="0030202D"/>
    <w:rsid w:val="00303D6E"/>
    <w:rsid w:val="0030642B"/>
    <w:rsid w:val="00306ABE"/>
    <w:rsid w:val="003145E5"/>
    <w:rsid w:val="00317A45"/>
    <w:rsid w:val="00320170"/>
    <w:rsid w:val="003274D4"/>
    <w:rsid w:val="00327AC0"/>
    <w:rsid w:val="00330EB1"/>
    <w:rsid w:val="00333641"/>
    <w:rsid w:val="0033523B"/>
    <w:rsid w:val="003409C2"/>
    <w:rsid w:val="00340A20"/>
    <w:rsid w:val="00341D56"/>
    <w:rsid w:val="0034482B"/>
    <w:rsid w:val="00345043"/>
    <w:rsid w:val="00346BA4"/>
    <w:rsid w:val="003471BB"/>
    <w:rsid w:val="0034731D"/>
    <w:rsid w:val="003509B2"/>
    <w:rsid w:val="003520AC"/>
    <w:rsid w:val="0035762C"/>
    <w:rsid w:val="00357A76"/>
    <w:rsid w:val="00357A82"/>
    <w:rsid w:val="00357B69"/>
    <w:rsid w:val="00357EDC"/>
    <w:rsid w:val="00360C75"/>
    <w:rsid w:val="0036105C"/>
    <w:rsid w:val="003623C5"/>
    <w:rsid w:val="00362D32"/>
    <w:rsid w:val="00363962"/>
    <w:rsid w:val="00364D6A"/>
    <w:rsid w:val="00370BD2"/>
    <w:rsid w:val="00381077"/>
    <w:rsid w:val="00382283"/>
    <w:rsid w:val="003838CA"/>
    <w:rsid w:val="00385687"/>
    <w:rsid w:val="00386C6C"/>
    <w:rsid w:val="00387BF0"/>
    <w:rsid w:val="00394638"/>
    <w:rsid w:val="00395265"/>
    <w:rsid w:val="003A066E"/>
    <w:rsid w:val="003A18E5"/>
    <w:rsid w:val="003A2725"/>
    <w:rsid w:val="003A3399"/>
    <w:rsid w:val="003A3CE7"/>
    <w:rsid w:val="003A5CED"/>
    <w:rsid w:val="003A7F1B"/>
    <w:rsid w:val="003B132E"/>
    <w:rsid w:val="003B1833"/>
    <w:rsid w:val="003B4288"/>
    <w:rsid w:val="003B7695"/>
    <w:rsid w:val="003C391C"/>
    <w:rsid w:val="003C41A1"/>
    <w:rsid w:val="003C4D93"/>
    <w:rsid w:val="003C5D89"/>
    <w:rsid w:val="003D0C39"/>
    <w:rsid w:val="003D439A"/>
    <w:rsid w:val="003D6CC2"/>
    <w:rsid w:val="003E239F"/>
    <w:rsid w:val="003E7B6F"/>
    <w:rsid w:val="003F174C"/>
    <w:rsid w:val="003F4D1E"/>
    <w:rsid w:val="003F6C8B"/>
    <w:rsid w:val="003F70D6"/>
    <w:rsid w:val="003F758B"/>
    <w:rsid w:val="00401461"/>
    <w:rsid w:val="00401D1B"/>
    <w:rsid w:val="004071DF"/>
    <w:rsid w:val="00407DB9"/>
    <w:rsid w:val="0041117E"/>
    <w:rsid w:val="004117A1"/>
    <w:rsid w:val="00413963"/>
    <w:rsid w:val="00417AB7"/>
    <w:rsid w:val="00422736"/>
    <w:rsid w:val="004230AE"/>
    <w:rsid w:val="004245FF"/>
    <w:rsid w:val="00426DA0"/>
    <w:rsid w:val="00427BC6"/>
    <w:rsid w:val="00432F2F"/>
    <w:rsid w:val="00433B4B"/>
    <w:rsid w:val="004374BA"/>
    <w:rsid w:val="004405CA"/>
    <w:rsid w:val="00440EB8"/>
    <w:rsid w:val="00442E9B"/>
    <w:rsid w:val="004433F8"/>
    <w:rsid w:val="00444C34"/>
    <w:rsid w:val="004543CD"/>
    <w:rsid w:val="00461362"/>
    <w:rsid w:val="00461AFF"/>
    <w:rsid w:val="00471011"/>
    <w:rsid w:val="004745DC"/>
    <w:rsid w:val="00475C5E"/>
    <w:rsid w:val="00475F83"/>
    <w:rsid w:val="00482BA8"/>
    <w:rsid w:val="0048587B"/>
    <w:rsid w:val="00490BED"/>
    <w:rsid w:val="004916DA"/>
    <w:rsid w:val="00495E9F"/>
    <w:rsid w:val="004A2E8B"/>
    <w:rsid w:val="004A65E0"/>
    <w:rsid w:val="004A7A85"/>
    <w:rsid w:val="004B08C0"/>
    <w:rsid w:val="004B2235"/>
    <w:rsid w:val="004B3070"/>
    <w:rsid w:val="004C02FA"/>
    <w:rsid w:val="004C35D9"/>
    <w:rsid w:val="004C3780"/>
    <w:rsid w:val="004C64C8"/>
    <w:rsid w:val="004C7E72"/>
    <w:rsid w:val="004D06DD"/>
    <w:rsid w:val="004D340B"/>
    <w:rsid w:val="004D43AA"/>
    <w:rsid w:val="004E10AA"/>
    <w:rsid w:val="004E1194"/>
    <w:rsid w:val="004E3D2B"/>
    <w:rsid w:val="004E4871"/>
    <w:rsid w:val="004E497A"/>
    <w:rsid w:val="004E5D9D"/>
    <w:rsid w:val="004E6406"/>
    <w:rsid w:val="004E6EDD"/>
    <w:rsid w:val="004E79FD"/>
    <w:rsid w:val="004F0463"/>
    <w:rsid w:val="004F0BDE"/>
    <w:rsid w:val="004F1590"/>
    <w:rsid w:val="004F1C14"/>
    <w:rsid w:val="004F22B6"/>
    <w:rsid w:val="004F35FD"/>
    <w:rsid w:val="004F52BC"/>
    <w:rsid w:val="00500CDE"/>
    <w:rsid w:val="00506285"/>
    <w:rsid w:val="00507526"/>
    <w:rsid w:val="0051007E"/>
    <w:rsid w:val="00512066"/>
    <w:rsid w:val="00512336"/>
    <w:rsid w:val="00512C04"/>
    <w:rsid w:val="005130E2"/>
    <w:rsid w:val="005179F8"/>
    <w:rsid w:val="005210E5"/>
    <w:rsid w:val="00521F16"/>
    <w:rsid w:val="0052483A"/>
    <w:rsid w:val="00525D05"/>
    <w:rsid w:val="005314F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12B1"/>
    <w:rsid w:val="005834CC"/>
    <w:rsid w:val="0058373A"/>
    <w:rsid w:val="005922C3"/>
    <w:rsid w:val="00592E56"/>
    <w:rsid w:val="0059538D"/>
    <w:rsid w:val="00595D3B"/>
    <w:rsid w:val="00597188"/>
    <w:rsid w:val="005A2D43"/>
    <w:rsid w:val="005A6938"/>
    <w:rsid w:val="005A6D12"/>
    <w:rsid w:val="005B22DC"/>
    <w:rsid w:val="005B3168"/>
    <w:rsid w:val="005B4776"/>
    <w:rsid w:val="005B5763"/>
    <w:rsid w:val="005B5FBA"/>
    <w:rsid w:val="005C0195"/>
    <w:rsid w:val="005C6E0B"/>
    <w:rsid w:val="005D0555"/>
    <w:rsid w:val="005D0E5A"/>
    <w:rsid w:val="005D32AA"/>
    <w:rsid w:val="005D3D68"/>
    <w:rsid w:val="005D4012"/>
    <w:rsid w:val="005D6BD3"/>
    <w:rsid w:val="005D71AF"/>
    <w:rsid w:val="005E21BD"/>
    <w:rsid w:val="005E3C6D"/>
    <w:rsid w:val="005E4BB2"/>
    <w:rsid w:val="00607E8D"/>
    <w:rsid w:val="00630140"/>
    <w:rsid w:val="0063190E"/>
    <w:rsid w:val="00632E98"/>
    <w:rsid w:val="00641735"/>
    <w:rsid w:val="00641A0C"/>
    <w:rsid w:val="00641B45"/>
    <w:rsid w:val="00646C5C"/>
    <w:rsid w:val="00647035"/>
    <w:rsid w:val="0064753F"/>
    <w:rsid w:val="00655E63"/>
    <w:rsid w:val="006602C8"/>
    <w:rsid w:val="00660BA0"/>
    <w:rsid w:val="00662DE9"/>
    <w:rsid w:val="006644A4"/>
    <w:rsid w:val="0068002F"/>
    <w:rsid w:val="00682C01"/>
    <w:rsid w:val="00682FC9"/>
    <w:rsid w:val="00683045"/>
    <w:rsid w:val="00683855"/>
    <w:rsid w:val="00686FC6"/>
    <w:rsid w:val="00687F4F"/>
    <w:rsid w:val="00690CBB"/>
    <w:rsid w:val="00691382"/>
    <w:rsid w:val="0069138B"/>
    <w:rsid w:val="00696723"/>
    <w:rsid w:val="00696BC0"/>
    <w:rsid w:val="00697990"/>
    <w:rsid w:val="006A0A9C"/>
    <w:rsid w:val="006A0FBD"/>
    <w:rsid w:val="006A5105"/>
    <w:rsid w:val="006A6A95"/>
    <w:rsid w:val="006A7516"/>
    <w:rsid w:val="006B2B67"/>
    <w:rsid w:val="006B2CDE"/>
    <w:rsid w:val="006B361B"/>
    <w:rsid w:val="006B5F60"/>
    <w:rsid w:val="006C12B0"/>
    <w:rsid w:val="006C1FB7"/>
    <w:rsid w:val="006C378D"/>
    <w:rsid w:val="006D2BA6"/>
    <w:rsid w:val="006D629E"/>
    <w:rsid w:val="006D75AF"/>
    <w:rsid w:val="006E1377"/>
    <w:rsid w:val="006E2D1B"/>
    <w:rsid w:val="006E497C"/>
    <w:rsid w:val="006E524E"/>
    <w:rsid w:val="006E58F8"/>
    <w:rsid w:val="006F26CA"/>
    <w:rsid w:val="006F43D6"/>
    <w:rsid w:val="007051FE"/>
    <w:rsid w:val="00706635"/>
    <w:rsid w:val="00707991"/>
    <w:rsid w:val="00711855"/>
    <w:rsid w:val="00713F1E"/>
    <w:rsid w:val="00722A98"/>
    <w:rsid w:val="00722FE7"/>
    <w:rsid w:val="00730A2A"/>
    <w:rsid w:val="00732088"/>
    <w:rsid w:val="00735BC2"/>
    <w:rsid w:val="007362D5"/>
    <w:rsid w:val="0074059D"/>
    <w:rsid w:val="007420DD"/>
    <w:rsid w:val="00743DB1"/>
    <w:rsid w:val="00744B72"/>
    <w:rsid w:val="007470D4"/>
    <w:rsid w:val="00751D22"/>
    <w:rsid w:val="00757FF2"/>
    <w:rsid w:val="00764BA9"/>
    <w:rsid w:val="0076635A"/>
    <w:rsid w:val="00775274"/>
    <w:rsid w:val="007757CA"/>
    <w:rsid w:val="0078374D"/>
    <w:rsid w:val="00784BCE"/>
    <w:rsid w:val="0078723D"/>
    <w:rsid w:val="00791548"/>
    <w:rsid w:val="0079192A"/>
    <w:rsid w:val="00792251"/>
    <w:rsid w:val="00793C3D"/>
    <w:rsid w:val="00795723"/>
    <w:rsid w:val="00796BE7"/>
    <w:rsid w:val="007A228A"/>
    <w:rsid w:val="007A2751"/>
    <w:rsid w:val="007A52A4"/>
    <w:rsid w:val="007A5963"/>
    <w:rsid w:val="007A5CAC"/>
    <w:rsid w:val="007A6513"/>
    <w:rsid w:val="007B301B"/>
    <w:rsid w:val="007B4CF2"/>
    <w:rsid w:val="007B5628"/>
    <w:rsid w:val="007B798E"/>
    <w:rsid w:val="007B7BBA"/>
    <w:rsid w:val="007D17FE"/>
    <w:rsid w:val="007D4D38"/>
    <w:rsid w:val="007D64E5"/>
    <w:rsid w:val="007E12D9"/>
    <w:rsid w:val="007E48F0"/>
    <w:rsid w:val="007E73AA"/>
    <w:rsid w:val="007E7405"/>
    <w:rsid w:val="007E7C19"/>
    <w:rsid w:val="007F6088"/>
    <w:rsid w:val="007F6DD4"/>
    <w:rsid w:val="007F78A3"/>
    <w:rsid w:val="0080051E"/>
    <w:rsid w:val="0080175F"/>
    <w:rsid w:val="00801F93"/>
    <w:rsid w:val="008026E7"/>
    <w:rsid w:val="00803662"/>
    <w:rsid w:val="008042B7"/>
    <w:rsid w:val="00804C9D"/>
    <w:rsid w:val="00804DDF"/>
    <w:rsid w:val="0080563D"/>
    <w:rsid w:val="00805ADF"/>
    <w:rsid w:val="00807634"/>
    <w:rsid w:val="00811E5E"/>
    <w:rsid w:val="00814206"/>
    <w:rsid w:val="00817829"/>
    <w:rsid w:val="0081784D"/>
    <w:rsid w:val="00821BA3"/>
    <w:rsid w:val="00821CD2"/>
    <w:rsid w:val="00825D87"/>
    <w:rsid w:val="00830507"/>
    <w:rsid w:val="00832014"/>
    <w:rsid w:val="00840F68"/>
    <w:rsid w:val="00844909"/>
    <w:rsid w:val="00845AEC"/>
    <w:rsid w:val="00845D06"/>
    <w:rsid w:val="008475A3"/>
    <w:rsid w:val="008535CC"/>
    <w:rsid w:val="00854D00"/>
    <w:rsid w:val="00855E2B"/>
    <w:rsid w:val="00862951"/>
    <w:rsid w:val="00873AD9"/>
    <w:rsid w:val="00882008"/>
    <w:rsid w:val="0088232D"/>
    <w:rsid w:val="0088615A"/>
    <w:rsid w:val="008861B0"/>
    <w:rsid w:val="008A61FE"/>
    <w:rsid w:val="008A680D"/>
    <w:rsid w:val="008A79EF"/>
    <w:rsid w:val="008B026C"/>
    <w:rsid w:val="008B34CB"/>
    <w:rsid w:val="008B7B26"/>
    <w:rsid w:val="008C2A4B"/>
    <w:rsid w:val="008C3E11"/>
    <w:rsid w:val="008D4504"/>
    <w:rsid w:val="008D4C72"/>
    <w:rsid w:val="008D4D2E"/>
    <w:rsid w:val="008D5282"/>
    <w:rsid w:val="008D548F"/>
    <w:rsid w:val="008D5E4B"/>
    <w:rsid w:val="008E3C0C"/>
    <w:rsid w:val="008E52A6"/>
    <w:rsid w:val="008E7191"/>
    <w:rsid w:val="008F1632"/>
    <w:rsid w:val="008F256D"/>
    <w:rsid w:val="008F2F71"/>
    <w:rsid w:val="008F53E1"/>
    <w:rsid w:val="0090201B"/>
    <w:rsid w:val="00904532"/>
    <w:rsid w:val="009074EA"/>
    <w:rsid w:val="00910C4C"/>
    <w:rsid w:val="0091441F"/>
    <w:rsid w:val="00916898"/>
    <w:rsid w:val="00921726"/>
    <w:rsid w:val="00927E59"/>
    <w:rsid w:val="00932728"/>
    <w:rsid w:val="00934CC1"/>
    <w:rsid w:val="009369A0"/>
    <w:rsid w:val="0093731F"/>
    <w:rsid w:val="00940B0D"/>
    <w:rsid w:val="00941434"/>
    <w:rsid w:val="009461D7"/>
    <w:rsid w:val="009469DE"/>
    <w:rsid w:val="00950D8D"/>
    <w:rsid w:val="00956FF3"/>
    <w:rsid w:val="009636FA"/>
    <w:rsid w:val="0096412B"/>
    <w:rsid w:val="00965B2A"/>
    <w:rsid w:val="00970299"/>
    <w:rsid w:val="0097238C"/>
    <w:rsid w:val="009723E8"/>
    <w:rsid w:val="00973F0F"/>
    <w:rsid w:val="0098679A"/>
    <w:rsid w:val="009870B9"/>
    <w:rsid w:val="00991B0B"/>
    <w:rsid w:val="00993F04"/>
    <w:rsid w:val="009955E2"/>
    <w:rsid w:val="009957B4"/>
    <w:rsid w:val="009A26A4"/>
    <w:rsid w:val="009A4A55"/>
    <w:rsid w:val="009A73BD"/>
    <w:rsid w:val="009A778D"/>
    <w:rsid w:val="009B0EB9"/>
    <w:rsid w:val="009B2849"/>
    <w:rsid w:val="009B70F6"/>
    <w:rsid w:val="009B7A14"/>
    <w:rsid w:val="009C2A97"/>
    <w:rsid w:val="009D4A71"/>
    <w:rsid w:val="009D5470"/>
    <w:rsid w:val="009E1CE5"/>
    <w:rsid w:val="009E321A"/>
    <w:rsid w:val="009E629E"/>
    <w:rsid w:val="009E66E8"/>
    <w:rsid w:val="009F09FD"/>
    <w:rsid w:val="009F1E35"/>
    <w:rsid w:val="009F29DC"/>
    <w:rsid w:val="009F3E88"/>
    <w:rsid w:val="00A0192A"/>
    <w:rsid w:val="00A01AA8"/>
    <w:rsid w:val="00A047BE"/>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7BF8"/>
    <w:rsid w:val="00A34168"/>
    <w:rsid w:val="00A345EE"/>
    <w:rsid w:val="00A4030E"/>
    <w:rsid w:val="00A41C24"/>
    <w:rsid w:val="00A53045"/>
    <w:rsid w:val="00A53452"/>
    <w:rsid w:val="00A56AB6"/>
    <w:rsid w:val="00A56C94"/>
    <w:rsid w:val="00A60BE4"/>
    <w:rsid w:val="00A63AAB"/>
    <w:rsid w:val="00A63D46"/>
    <w:rsid w:val="00A63EFE"/>
    <w:rsid w:val="00A6507D"/>
    <w:rsid w:val="00A72BCE"/>
    <w:rsid w:val="00A81718"/>
    <w:rsid w:val="00A8371B"/>
    <w:rsid w:val="00A847D3"/>
    <w:rsid w:val="00A877CA"/>
    <w:rsid w:val="00A902F8"/>
    <w:rsid w:val="00A9034F"/>
    <w:rsid w:val="00A90878"/>
    <w:rsid w:val="00A9109D"/>
    <w:rsid w:val="00A91949"/>
    <w:rsid w:val="00A927B5"/>
    <w:rsid w:val="00A930A0"/>
    <w:rsid w:val="00A94000"/>
    <w:rsid w:val="00A9481C"/>
    <w:rsid w:val="00AA15D8"/>
    <w:rsid w:val="00AA3234"/>
    <w:rsid w:val="00AA577F"/>
    <w:rsid w:val="00AB373F"/>
    <w:rsid w:val="00AB3DC0"/>
    <w:rsid w:val="00AB67F7"/>
    <w:rsid w:val="00AB7453"/>
    <w:rsid w:val="00AC0AB8"/>
    <w:rsid w:val="00AC125B"/>
    <w:rsid w:val="00AC56BF"/>
    <w:rsid w:val="00AC72BA"/>
    <w:rsid w:val="00AC7824"/>
    <w:rsid w:val="00AE16D0"/>
    <w:rsid w:val="00AE23B8"/>
    <w:rsid w:val="00AE269F"/>
    <w:rsid w:val="00AE6159"/>
    <w:rsid w:val="00AF2162"/>
    <w:rsid w:val="00AF5D2C"/>
    <w:rsid w:val="00AF6E00"/>
    <w:rsid w:val="00B01AFD"/>
    <w:rsid w:val="00B02EE2"/>
    <w:rsid w:val="00B04E71"/>
    <w:rsid w:val="00B067F1"/>
    <w:rsid w:val="00B06BD8"/>
    <w:rsid w:val="00B119FE"/>
    <w:rsid w:val="00B1332A"/>
    <w:rsid w:val="00B15DC2"/>
    <w:rsid w:val="00B17E45"/>
    <w:rsid w:val="00B2142C"/>
    <w:rsid w:val="00B218D2"/>
    <w:rsid w:val="00B21FBB"/>
    <w:rsid w:val="00B25348"/>
    <w:rsid w:val="00B259AB"/>
    <w:rsid w:val="00B26234"/>
    <w:rsid w:val="00B33B43"/>
    <w:rsid w:val="00B45E20"/>
    <w:rsid w:val="00B525C4"/>
    <w:rsid w:val="00B525D5"/>
    <w:rsid w:val="00B52CE5"/>
    <w:rsid w:val="00B533A0"/>
    <w:rsid w:val="00B53A6B"/>
    <w:rsid w:val="00B53EF6"/>
    <w:rsid w:val="00B56B7C"/>
    <w:rsid w:val="00B57A0C"/>
    <w:rsid w:val="00B60F34"/>
    <w:rsid w:val="00B610ED"/>
    <w:rsid w:val="00B610EF"/>
    <w:rsid w:val="00B63F0A"/>
    <w:rsid w:val="00B64797"/>
    <w:rsid w:val="00B72D10"/>
    <w:rsid w:val="00B72FC7"/>
    <w:rsid w:val="00B731F0"/>
    <w:rsid w:val="00B735BC"/>
    <w:rsid w:val="00B756E6"/>
    <w:rsid w:val="00B80318"/>
    <w:rsid w:val="00B82210"/>
    <w:rsid w:val="00B83B14"/>
    <w:rsid w:val="00B8655C"/>
    <w:rsid w:val="00B926E8"/>
    <w:rsid w:val="00B96595"/>
    <w:rsid w:val="00BA186E"/>
    <w:rsid w:val="00BA45EA"/>
    <w:rsid w:val="00BA5643"/>
    <w:rsid w:val="00BA6F01"/>
    <w:rsid w:val="00BB109C"/>
    <w:rsid w:val="00BB18F6"/>
    <w:rsid w:val="00BB546D"/>
    <w:rsid w:val="00BB55C8"/>
    <w:rsid w:val="00BB6389"/>
    <w:rsid w:val="00BB63D0"/>
    <w:rsid w:val="00BC00EE"/>
    <w:rsid w:val="00BC4B1E"/>
    <w:rsid w:val="00BC4EEB"/>
    <w:rsid w:val="00BD310F"/>
    <w:rsid w:val="00BE420E"/>
    <w:rsid w:val="00BE48D4"/>
    <w:rsid w:val="00BE5D2D"/>
    <w:rsid w:val="00BE6855"/>
    <w:rsid w:val="00BF242F"/>
    <w:rsid w:val="00BF2AE1"/>
    <w:rsid w:val="00BF5338"/>
    <w:rsid w:val="00BF6677"/>
    <w:rsid w:val="00BF689E"/>
    <w:rsid w:val="00BF764B"/>
    <w:rsid w:val="00C001C1"/>
    <w:rsid w:val="00C01C9B"/>
    <w:rsid w:val="00C02A14"/>
    <w:rsid w:val="00C02BBA"/>
    <w:rsid w:val="00C0482C"/>
    <w:rsid w:val="00C065AD"/>
    <w:rsid w:val="00C06EEA"/>
    <w:rsid w:val="00C10A8A"/>
    <w:rsid w:val="00C119D4"/>
    <w:rsid w:val="00C12021"/>
    <w:rsid w:val="00C12307"/>
    <w:rsid w:val="00C14FC5"/>
    <w:rsid w:val="00C15C75"/>
    <w:rsid w:val="00C229F5"/>
    <w:rsid w:val="00C22E46"/>
    <w:rsid w:val="00C27A80"/>
    <w:rsid w:val="00C30C28"/>
    <w:rsid w:val="00C34C5D"/>
    <w:rsid w:val="00C35231"/>
    <w:rsid w:val="00C42E9F"/>
    <w:rsid w:val="00C436D1"/>
    <w:rsid w:val="00C449B0"/>
    <w:rsid w:val="00C4747F"/>
    <w:rsid w:val="00C47693"/>
    <w:rsid w:val="00C546D5"/>
    <w:rsid w:val="00C648AB"/>
    <w:rsid w:val="00C65769"/>
    <w:rsid w:val="00C66EF0"/>
    <w:rsid w:val="00C709F4"/>
    <w:rsid w:val="00C803B7"/>
    <w:rsid w:val="00C82260"/>
    <w:rsid w:val="00C827B7"/>
    <w:rsid w:val="00C82EA3"/>
    <w:rsid w:val="00C837DD"/>
    <w:rsid w:val="00C848C4"/>
    <w:rsid w:val="00C85F1D"/>
    <w:rsid w:val="00C95A9D"/>
    <w:rsid w:val="00C97908"/>
    <w:rsid w:val="00CA208B"/>
    <w:rsid w:val="00CA4107"/>
    <w:rsid w:val="00CA4503"/>
    <w:rsid w:val="00CA4E11"/>
    <w:rsid w:val="00CB0633"/>
    <w:rsid w:val="00CB1D32"/>
    <w:rsid w:val="00CB2C04"/>
    <w:rsid w:val="00CB3417"/>
    <w:rsid w:val="00CB4253"/>
    <w:rsid w:val="00CB461D"/>
    <w:rsid w:val="00CB48D9"/>
    <w:rsid w:val="00CB63AD"/>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4353"/>
    <w:rsid w:val="00CF6B7F"/>
    <w:rsid w:val="00CF6FB6"/>
    <w:rsid w:val="00D00350"/>
    <w:rsid w:val="00D00DD3"/>
    <w:rsid w:val="00D01E7C"/>
    <w:rsid w:val="00D026EE"/>
    <w:rsid w:val="00D038C3"/>
    <w:rsid w:val="00D05474"/>
    <w:rsid w:val="00D06641"/>
    <w:rsid w:val="00D06B5F"/>
    <w:rsid w:val="00D11960"/>
    <w:rsid w:val="00D16EF4"/>
    <w:rsid w:val="00D1712D"/>
    <w:rsid w:val="00D2101A"/>
    <w:rsid w:val="00D3302D"/>
    <w:rsid w:val="00D36F0F"/>
    <w:rsid w:val="00D37EAE"/>
    <w:rsid w:val="00D4045F"/>
    <w:rsid w:val="00D406DB"/>
    <w:rsid w:val="00D4202A"/>
    <w:rsid w:val="00D43F9B"/>
    <w:rsid w:val="00D459CD"/>
    <w:rsid w:val="00D46589"/>
    <w:rsid w:val="00D4729F"/>
    <w:rsid w:val="00D47A71"/>
    <w:rsid w:val="00D50DF9"/>
    <w:rsid w:val="00D50E71"/>
    <w:rsid w:val="00D54E20"/>
    <w:rsid w:val="00D55424"/>
    <w:rsid w:val="00D706CF"/>
    <w:rsid w:val="00D72200"/>
    <w:rsid w:val="00D7351D"/>
    <w:rsid w:val="00D73FB7"/>
    <w:rsid w:val="00D77199"/>
    <w:rsid w:val="00D77D20"/>
    <w:rsid w:val="00D8076A"/>
    <w:rsid w:val="00D80D8B"/>
    <w:rsid w:val="00D819AC"/>
    <w:rsid w:val="00D824DF"/>
    <w:rsid w:val="00D832E2"/>
    <w:rsid w:val="00D83B45"/>
    <w:rsid w:val="00D851E2"/>
    <w:rsid w:val="00D918C2"/>
    <w:rsid w:val="00D9249E"/>
    <w:rsid w:val="00D927FA"/>
    <w:rsid w:val="00D96C69"/>
    <w:rsid w:val="00DA0D28"/>
    <w:rsid w:val="00DA23D0"/>
    <w:rsid w:val="00DA46CB"/>
    <w:rsid w:val="00DA6CBD"/>
    <w:rsid w:val="00DB4DA6"/>
    <w:rsid w:val="00DB5ED7"/>
    <w:rsid w:val="00DB7D2C"/>
    <w:rsid w:val="00DC158F"/>
    <w:rsid w:val="00DC30FC"/>
    <w:rsid w:val="00DD1B51"/>
    <w:rsid w:val="00DD35F0"/>
    <w:rsid w:val="00DD57EF"/>
    <w:rsid w:val="00DE0EE2"/>
    <w:rsid w:val="00DE5DCD"/>
    <w:rsid w:val="00DE7ECA"/>
    <w:rsid w:val="00DF0F27"/>
    <w:rsid w:val="00DF2F4E"/>
    <w:rsid w:val="00DF31AF"/>
    <w:rsid w:val="00DF63FA"/>
    <w:rsid w:val="00E00F5A"/>
    <w:rsid w:val="00E10541"/>
    <w:rsid w:val="00E1451D"/>
    <w:rsid w:val="00E22CBB"/>
    <w:rsid w:val="00E24D97"/>
    <w:rsid w:val="00E26C1E"/>
    <w:rsid w:val="00E309BE"/>
    <w:rsid w:val="00E31AA8"/>
    <w:rsid w:val="00E32BC6"/>
    <w:rsid w:val="00E358EE"/>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1086"/>
    <w:rsid w:val="00E7216E"/>
    <w:rsid w:val="00E73024"/>
    <w:rsid w:val="00E734CD"/>
    <w:rsid w:val="00E73872"/>
    <w:rsid w:val="00E7393D"/>
    <w:rsid w:val="00E761C8"/>
    <w:rsid w:val="00E8066C"/>
    <w:rsid w:val="00E83F47"/>
    <w:rsid w:val="00E860EE"/>
    <w:rsid w:val="00E87957"/>
    <w:rsid w:val="00E90C92"/>
    <w:rsid w:val="00E9670F"/>
    <w:rsid w:val="00EA209E"/>
    <w:rsid w:val="00EA367F"/>
    <w:rsid w:val="00EA4531"/>
    <w:rsid w:val="00EA50D9"/>
    <w:rsid w:val="00EA783C"/>
    <w:rsid w:val="00EB1BBF"/>
    <w:rsid w:val="00EB2541"/>
    <w:rsid w:val="00EC3F30"/>
    <w:rsid w:val="00EC67FD"/>
    <w:rsid w:val="00ED5F22"/>
    <w:rsid w:val="00ED74B8"/>
    <w:rsid w:val="00EE2CE8"/>
    <w:rsid w:val="00EE3522"/>
    <w:rsid w:val="00EE558B"/>
    <w:rsid w:val="00EE5C14"/>
    <w:rsid w:val="00EE5DF5"/>
    <w:rsid w:val="00EE5FC8"/>
    <w:rsid w:val="00EE617B"/>
    <w:rsid w:val="00EE72E9"/>
    <w:rsid w:val="00EF2532"/>
    <w:rsid w:val="00EF5105"/>
    <w:rsid w:val="00EF5AEE"/>
    <w:rsid w:val="00EF684F"/>
    <w:rsid w:val="00F00676"/>
    <w:rsid w:val="00F023E4"/>
    <w:rsid w:val="00F02499"/>
    <w:rsid w:val="00F04DE6"/>
    <w:rsid w:val="00F11081"/>
    <w:rsid w:val="00F1151F"/>
    <w:rsid w:val="00F1239A"/>
    <w:rsid w:val="00F145C2"/>
    <w:rsid w:val="00F1649C"/>
    <w:rsid w:val="00F235DB"/>
    <w:rsid w:val="00F24988"/>
    <w:rsid w:val="00F27D22"/>
    <w:rsid w:val="00F32FC9"/>
    <w:rsid w:val="00F365CF"/>
    <w:rsid w:val="00F36BAA"/>
    <w:rsid w:val="00F37B5F"/>
    <w:rsid w:val="00F406A1"/>
    <w:rsid w:val="00F414F3"/>
    <w:rsid w:val="00F47FF5"/>
    <w:rsid w:val="00F51A21"/>
    <w:rsid w:val="00F53D0B"/>
    <w:rsid w:val="00F56644"/>
    <w:rsid w:val="00F63A9C"/>
    <w:rsid w:val="00F64504"/>
    <w:rsid w:val="00F64CAC"/>
    <w:rsid w:val="00F66517"/>
    <w:rsid w:val="00F73C82"/>
    <w:rsid w:val="00F73D35"/>
    <w:rsid w:val="00F75672"/>
    <w:rsid w:val="00F76310"/>
    <w:rsid w:val="00F811E8"/>
    <w:rsid w:val="00F86BDA"/>
    <w:rsid w:val="00F93C55"/>
    <w:rsid w:val="00F93CE6"/>
    <w:rsid w:val="00FA48C0"/>
    <w:rsid w:val="00FA54AF"/>
    <w:rsid w:val="00FA6305"/>
    <w:rsid w:val="00FA7B23"/>
    <w:rsid w:val="00FB014C"/>
    <w:rsid w:val="00FB080D"/>
    <w:rsid w:val="00FB4115"/>
    <w:rsid w:val="00FB45FB"/>
    <w:rsid w:val="00FC28E4"/>
    <w:rsid w:val="00FC2F7E"/>
    <w:rsid w:val="00FC52F6"/>
    <w:rsid w:val="00FC5791"/>
    <w:rsid w:val="00FC725B"/>
    <w:rsid w:val="00FD5608"/>
    <w:rsid w:val="00FE77A4"/>
    <w:rsid w:val="00FF45B9"/>
    <w:rsid w:val="00FF6917"/>
    <w:rsid w:val="00FF7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176656266">
      <w:bodyDiv w:val="1"/>
      <w:marLeft w:val="0"/>
      <w:marRight w:val="0"/>
      <w:marTop w:val="0"/>
      <w:marBottom w:val="0"/>
      <w:divBdr>
        <w:top w:val="none" w:sz="0" w:space="0" w:color="auto"/>
        <w:left w:val="none" w:sz="0" w:space="0" w:color="auto"/>
        <w:bottom w:val="none" w:sz="0" w:space="0" w:color="auto"/>
        <w:right w:val="none" w:sz="0" w:space="0" w:color="auto"/>
      </w:divBdr>
      <w:divsChild>
        <w:div w:id="69279283">
          <w:marLeft w:val="0"/>
          <w:marRight w:val="0"/>
          <w:marTop w:val="0"/>
          <w:marBottom w:val="0"/>
          <w:divBdr>
            <w:top w:val="none" w:sz="0" w:space="0" w:color="auto"/>
            <w:left w:val="none" w:sz="0" w:space="0" w:color="auto"/>
            <w:bottom w:val="none" w:sz="0" w:space="0" w:color="auto"/>
            <w:right w:val="none" w:sz="0" w:space="0" w:color="auto"/>
          </w:divBdr>
        </w:div>
        <w:div w:id="300772220">
          <w:marLeft w:val="0"/>
          <w:marRight w:val="0"/>
          <w:marTop w:val="0"/>
          <w:marBottom w:val="0"/>
          <w:divBdr>
            <w:top w:val="none" w:sz="0" w:space="0" w:color="auto"/>
            <w:left w:val="none" w:sz="0" w:space="0" w:color="auto"/>
            <w:bottom w:val="none" w:sz="0" w:space="0" w:color="auto"/>
            <w:right w:val="none" w:sz="0" w:space="0" w:color="auto"/>
          </w:divBdr>
        </w:div>
        <w:div w:id="694354177">
          <w:marLeft w:val="0"/>
          <w:marRight w:val="0"/>
          <w:marTop w:val="0"/>
          <w:marBottom w:val="0"/>
          <w:divBdr>
            <w:top w:val="none" w:sz="0" w:space="0" w:color="auto"/>
            <w:left w:val="none" w:sz="0" w:space="0" w:color="auto"/>
            <w:bottom w:val="none" w:sz="0" w:space="0" w:color="auto"/>
            <w:right w:val="none" w:sz="0" w:space="0" w:color="auto"/>
          </w:divBdr>
        </w:div>
        <w:div w:id="176039362">
          <w:marLeft w:val="0"/>
          <w:marRight w:val="0"/>
          <w:marTop w:val="0"/>
          <w:marBottom w:val="0"/>
          <w:divBdr>
            <w:top w:val="none" w:sz="0" w:space="0" w:color="auto"/>
            <w:left w:val="none" w:sz="0" w:space="0" w:color="auto"/>
            <w:bottom w:val="none" w:sz="0" w:space="0" w:color="auto"/>
            <w:right w:val="none" w:sz="0" w:space="0" w:color="auto"/>
          </w:divBdr>
        </w:div>
        <w:div w:id="352609929">
          <w:marLeft w:val="0"/>
          <w:marRight w:val="0"/>
          <w:marTop w:val="0"/>
          <w:marBottom w:val="0"/>
          <w:divBdr>
            <w:top w:val="none" w:sz="0" w:space="0" w:color="auto"/>
            <w:left w:val="none" w:sz="0" w:space="0" w:color="auto"/>
            <w:bottom w:val="none" w:sz="0" w:space="0" w:color="auto"/>
            <w:right w:val="none" w:sz="0" w:space="0" w:color="auto"/>
          </w:divBdr>
        </w:div>
        <w:div w:id="1194000669">
          <w:marLeft w:val="0"/>
          <w:marRight w:val="0"/>
          <w:marTop w:val="0"/>
          <w:marBottom w:val="0"/>
          <w:divBdr>
            <w:top w:val="none" w:sz="0" w:space="0" w:color="auto"/>
            <w:left w:val="none" w:sz="0" w:space="0" w:color="auto"/>
            <w:bottom w:val="none" w:sz="0" w:space="0" w:color="auto"/>
            <w:right w:val="none" w:sz="0" w:space="0" w:color="auto"/>
          </w:divBdr>
        </w:div>
        <w:div w:id="1040860821">
          <w:marLeft w:val="0"/>
          <w:marRight w:val="0"/>
          <w:marTop w:val="0"/>
          <w:marBottom w:val="0"/>
          <w:divBdr>
            <w:top w:val="none" w:sz="0" w:space="0" w:color="auto"/>
            <w:left w:val="none" w:sz="0" w:space="0" w:color="auto"/>
            <w:bottom w:val="none" w:sz="0" w:space="0" w:color="auto"/>
            <w:right w:val="none" w:sz="0" w:space="0" w:color="auto"/>
          </w:divBdr>
        </w:div>
        <w:div w:id="1359621371">
          <w:marLeft w:val="0"/>
          <w:marRight w:val="0"/>
          <w:marTop w:val="0"/>
          <w:marBottom w:val="0"/>
          <w:divBdr>
            <w:top w:val="none" w:sz="0" w:space="0" w:color="auto"/>
            <w:left w:val="none" w:sz="0" w:space="0" w:color="auto"/>
            <w:bottom w:val="none" w:sz="0" w:space="0" w:color="auto"/>
            <w:right w:val="none" w:sz="0" w:space="0" w:color="auto"/>
          </w:divBdr>
        </w:div>
        <w:div w:id="685403588">
          <w:marLeft w:val="0"/>
          <w:marRight w:val="0"/>
          <w:marTop w:val="0"/>
          <w:marBottom w:val="0"/>
          <w:divBdr>
            <w:top w:val="none" w:sz="0" w:space="0" w:color="auto"/>
            <w:left w:val="none" w:sz="0" w:space="0" w:color="auto"/>
            <w:bottom w:val="none" w:sz="0" w:space="0" w:color="auto"/>
            <w:right w:val="none" w:sz="0" w:space="0" w:color="auto"/>
          </w:divBdr>
        </w:div>
        <w:div w:id="239415209">
          <w:marLeft w:val="0"/>
          <w:marRight w:val="0"/>
          <w:marTop w:val="0"/>
          <w:marBottom w:val="0"/>
          <w:divBdr>
            <w:top w:val="none" w:sz="0" w:space="0" w:color="auto"/>
            <w:left w:val="none" w:sz="0" w:space="0" w:color="auto"/>
            <w:bottom w:val="none" w:sz="0" w:space="0" w:color="auto"/>
            <w:right w:val="none" w:sz="0" w:space="0" w:color="auto"/>
          </w:divBdr>
        </w:div>
        <w:div w:id="74978131">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9502050">
          <w:marLeft w:val="0"/>
          <w:marRight w:val="0"/>
          <w:marTop w:val="0"/>
          <w:marBottom w:val="0"/>
          <w:divBdr>
            <w:top w:val="none" w:sz="0" w:space="0" w:color="auto"/>
            <w:left w:val="none" w:sz="0" w:space="0" w:color="auto"/>
            <w:bottom w:val="none" w:sz="0" w:space="0" w:color="auto"/>
            <w:right w:val="none" w:sz="0" w:space="0" w:color="auto"/>
          </w:divBdr>
        </w:div>
        <w:div w:id="134958494">
          <w:marLeft w:val="0"/>
          <w:marRight w:val="0"/>
          <w:marTop w:val="0"/>
          <w:marBottom w:val="0"/>
          <w:divBdr>
            <w:top w:val="none" w:sz="0" w:space="0" w:color="auto"/>
            <w:left w:val="none" w:sz="0" w:space="0" w:color="auto"/>
            <w:bottom w:val="none" w:sz="0" w:space="0" w:color="auto"/>
            <w:right w:val="none" w:sz="0" w:space="0" w:color="auto"/>
          </w:divBdr>
        </w:div>
        <w:div w:id="1408111457">
          <w:marLeft w:val="0"/>
          <w:marRight w:val="0"/>
          <w:marTop w:val="0"/>
          <w:marBottom w:val="0"/>
          <w:divBdr>
            <w:top w:val="none" w:sz="0" w:space="0" w:color="auto"/>
            <w:left w:val="none" w:sz="0" w:space="0" w:color="auto"/>
            <w:bottom w:val="none" w:sz="0" w:space="0" w:color="auto"/>
            <w:right w:val="none" w:sz="0" w:space="0" w:color="auto"/>
          </w:divBdr>
        </w:div>
        <w:div w:id="64180849">
          <w:marLeft w:val="0"/>
          <w:marRight w:val="0"/>
          <w:marTop w:val="0"/>
          <w:marBottom w:val="0"/>
          <w:divBdr>
            <w:top w:val="none" w:sz="0" w:space="0" w:color="auto"/>
            <w:left w:val="none" w:sz="0" w:space="0" w:color="auto"/>
            <w:bottom w:val="none" w:sz="0" w:space="0" w:color="auto"/>
            <w:right w:val="none" w:sz="0" w:space="0" w:color="auto"/>
          </w:divBdr>
        </w:div>
        <w:div w:id="1595437629">
          <w:marLeft w:val="0"/>
          <w:marRight w:val="0"/>
          <w:marTop w:val="0"/>
          <w:marBottom w:val="0"/>
          <w:divBdr>
            <w:top w:val="none" w:sz="0" w:space="0" w:color="auto"/>
            <w:left w:val="none" w:sz="0" w:space="0" w:color="auto"/>
            <w:bottom w:val="none" w:sz="0" w:space="0" w:color="auto"/>
            <w:right w:val="none" w:sz="0" w:space="0" w:color="auto"/>
          </w:divBdr>
        </w:div>
        <w:div w:id="763114490">
          <w:marLeft w:val="0"/>
          <w:marRight w:val="0"/>
          <w:marTop w:val="0"/>
          <w:marBottom w:val="0"/>
          <w:divBdr>
            <w:top w:val="none" w:sz="0" w:space="0" w:color="auto"/>
            <w:left w:val="none" w:sz="0" w:space="0" w:color="auto"/>
            <w:bottom w:val="none" w:sz="0" w:space="0" w:color="auto"/>
            <w:right w:val="none" w:sz="0" w:space="0" w:color="auto"/>
          </w:divBdr>
        </w:div>
        <w:div w:id="623077850">
          <w:marLeft w:val="0"/>
          <w:marRight w:val="0"/>
          <w:marTop w:val="0"/>
          <w:marBottom w:val="0"/>
          <w:divBdr>
            <w:top w:val="none" w:sz="0" w:space="0" w:color="auto"/>
            <w:left w:val="none" w:sz="0" w:space="0" w:color="auto"/>
            <w:bottom w:val="none" w:sz="0" w:space="0" w:color="auto"/>
            <w:right w:val="none" w:sz="0" w:space="0" w:color="auto"/>
          </w:divBdr>
        </w:div>
        <w:div w:id="1936939072">
          <w:marLeft w:val="0"/>
          <w:marRight w:val="0"/>
          <w:marTop w:val="0"/>
          <w:marBottom w:val="0"/>
          <w:divBdr>
            <w:top w:val="none" w:sz="0" w:space="0" w:color="auto"/>
            <w:left w:val="none" w:sz="0" w:space="0" w:color="auto"/>
            <w:bottom w:val="none" w:sz="0" w:space="0" w:color="auto"/>
            <w:right w:val="none" w:sz="0" w:space="0" w:color="auto"/>
          </w:divBdr>
        </w:div>
        <w:div w:id="561211387">
          <w:marLeft w:val="0"/>
          <w:marRight w:val="0"/>
          <w:marTop w:val="0"/>
          <w:marBottom w:val="0"/>
          <w:divBdr>
            <w:top w:val="none" w:sz="0" w:space="0" w:color="auto"/>
            <w:left w:val="none" w:sz="0" w:space="0" w:color="auto"/>
            <w:bottom w:val="none" w:sz="0" w:space="0" w:color="auto"/>
            <w:right w:val="none" w:sz="0" w:space="0" w:color="auto"/>
          </w:divBdr>
        </w:div>
        <w:div w:id="1113331005">
          <w:marLeft w:val="0"/>
          <w:marRight w:val="0"/>
          <w:marTop w:val="0"/>
          <w:marBottom w:val="0"/>
          <w:divBdr>
            <w:top w:val="none" w:sz="0" w:space="0" w:color="auto"/>
            <w:left w:val="none" w:sz="0" w:space="0" w:color="auto"/>
            <w:bottom w:val="none" w:sz="0" w:space="0" w:color="auto"/>
            <w:right w:val="none" w:sz="0" w:space="0" w:color="auto"/>
          </w:divBdr>
        </w:div>
        <w:div w:id="1078866062">
          <w:marLeft w:val="0"/>
          <w:marRight w:val="0"/>
          <w:marTop w:val="0"/>
          <w:marBottom w:val="0"/>
          <w:divBdr>
            <w:top w:val="none" w:sz="0" w:space="0" w:color="auto"/>
            <w:left w:val="none" w:sz="0" w:space="0" w:color="auto"/>
            <w:bottom w:val="none" w:sz="0" w:space="0" w:color="auto"/>
            <w:right w:val="none" w:sz="0" w:space="0" w:color="auto"/>
          </w:divBdr>
        </w:div>
        <w:div w:id="1624728380">
          <w:marLeft w:val="0"/>
          <w:marRight w:val="0"/>
          <w:marTop w:val="0"/>
          <w:marBottom w:val="0"/>
          <w:divBdr>
            <w:top w:val="none" w:sz="0" w:space="0" w:color="auto"/>
            <w:left w:val="none" w:sz="0" w:space="0" w:color="auto"/>
            <w:bottom w:val="none" w:sz="0" w:space="0" w:color="auto"/>
            <w:right w:val="none" w:sz="0" w:space="0" w:color="auto"/>
          </w:divBdr>
        </w:div>
        <w:div w:id="253519221">
          <w:marLeft w:val="0"/>
          <w:marRight w:val="0"/>
          <w:marTop w:val="0"/>
          <w:marBottom w:val="0"/>
          <w:divBdr>
            <w:top w:val="none" w:sz="0" w:space="0" w:color="auto"/>
            <w:left w:val="none" w:sz="0" w:space="0" w:color="auto"/>
            <w:bottom w:val="none" w:sz="0" w:space="0" w:color="auto"/>
            <w:right w:val="none" w:sz="0" w:space="0" w:color="auto"/>
          </w:divBdr>
        </w:div>
        <w:div w:id="1515605660">
          <w:marLeft w:val="0"/>
          <w:marRight w:val="0"/>
          <w:marTop w:val="0"/>
          <w:marBottom w:val="0"/>
          <w:divBdr>
            <w:top w:val="none" w:sz="0" w:space="0" w:color="auto"/>
            <w:left w:val="none" w:sz="0" w:space="0" w:color="auto"/>
            <w:bottom w:val="none" w:sz="0" w:space="0" w:color="auto"/>
            <w:right w:val="none" w:sz="0" w:space="0" w:color="auto"/>
          </w:divBdr>
        </w:div>
        <w:div w:id="1709379348">
          <w:marLeft w:val="0"/>
          <w:marRight w:val="0"/>
          <w:marTop w:val="0"/>
          <w:marBottom w:val="0"/>
          <w:divBdr>
            <w:top w:val="none" w:sz="0" w:space="0" w:color="auto"/>
            <w:left w:val="none" w:sz="0" w:space="0" w:color="auto"/>
            <w:bottom w:val="none" w:sz="0" w:space="0" w:color="auto"/>
            <w:right w:val="none" w:sz="0" w:space="0" w:color="auto"/>
          </w:divBdr>
        </w:div>
        <w:div w:id="36977324">
          <w:marLeft w:val="0"/>
          <w:marRight w:val="0"/>
          <w:marTop w:val="0"/>
          <w:marBottom w:val="0"/>
          <w:divBdr>
            <w:top w:val="none" w:sz="0" w:space="0" w:color="auto"/>
            <w:left w:val="none" w:sz="0" w:space="0" w:color="auto"/>
            <w:bottom w:val="none" w:sz="0" w:space="0" w:color="auto"/>
            <w:right w:val="none" w:sz="0" w:space="0" w:color="auto"/>
          </w:divBdr>
        </w:div>
        <w:div w:id="2013560417">
          <w:marLeft w:val="0"/>
          <w:marRight w:val="0"/>
          <w:marTop w:val="0"/>
          <w:marBottom w:val="0"/>
          <w:divBdr>
            <w:top w:val="none" w:sz="0" w:space="0" w:color="auto"/>
            <w:left w:val="none" w:sz="0" w:space="0" w:color="auto"/>
            <w:bottom w:val="none" w:sz="0" w:space="0" w:color="auto"/>
            <w:right w:val="none" w:sz="0" w:space="0" w:color="auto"/>
          </w:divBdr>
        </w:div>
        <w:div w:id="113401439">
          <w:marLeft w:val="0"/>
          <w:marRight w:val="0"/>
          <w:marTop w:val="0"/>
          <w:marBottom w:val="0"/>
          <w:divBdr>
            <w:top w:val="none" w:sz="0" w:space="0" w:color="auto"/>
            <w:left w:val="none" w:sz="0" w:space="0" w:color="auto"/>
            <w:bottom w:val="none" w:sz="0" w:space="0" w:color="auto"/>
            <w:right w:val="none" w:sz="0" w:space="0" w:color="auto"/>
          </w:divBdr>
        </w:div>
        <w:div w:id="75791958">
          <w:marLeft w:val="0"/>
          <w:marRight w:val="0"/>
          <w:marTop w:val="0"/>
          <w:marBottom w:val="0"/>
          <w:divBdr>
            <w:top w:val="none" w:sz="0" w:space="0" w:color="auto"/>
            <w:left w:val="none" w:sz="0" w:space="0" w:color="auto"/>
            <w:bottom w:val="none" w:sz="0" w:space="0" w:color="auto"/>
            <w:right w:val="none" w:sz="0" w:space="0" w:color="auto"/>
          </w:divBdr>
        </w:div>
        <w:div w:id="1433160139">
          <w:marLeft w:val="0"/>
          <w:marRight w:val="0"/>
          <w:marTop w:val="0"/>
          <w:marBottom w:val="0"/>
          <w:divBdr>
            <w:top w:val="none" w:sz="0" w:space="0" w:color="auto"/>
            <w:left w:val="none" w:sz="0" w:space="0" w:color="auto"/>
            <w:bottom w:val="none" w:sz="0" w:space="0" w:color="auto"/>
            <w:right w:val="none" w:sz="0" w:space="0" w:color="auto"/>
          </w:divBdr>
        </w:div>
        <w:div w:id="440146873">
          <w:marLeft w:val="0"/>
          <w:marRight w:val="0"/>
          <w:marTop w:val="0"/>
          <w:marBottom w:val="0"/>
          <w:divBdr>
            <w:top w:val="none" w:sz="0" w:space="0" w:color="auto"/>
            <w:left w:val="none" w:sz="0" w:space="0" w:color="auto"/>
            <w:bottom w:val="none" w:sz="0" w:space="0" w:color="auto"/>
            <w:right w:val="none" w:sz="0" w:space="0" w:color="auto"/>
          </w:divBdr>
        </w:div>
        <w:div w:id="398409447">
          <w:marLeft w:val="0"/>
          <w:marRight w:val="0"/>
          <w:marTop w:val="0"/>
          <w:marBottom w:val="0"/>
          <w:divBdr>
            <w:top w:val="none" w:sz="0" w:space="0" w:color="auto"/>
            <w:left w:val="none" w:sz="0" w:space="0" w:color="auto"/>
            <w:bottom w:val="none" w:sz="0" w:space="0" w:color="auto"/>
            <w:right w:val="none" w:sz="0" w:space="0" w:color="auto"/>
          </w:divBdr>
        </w:div>
        <w:div w:id="1140418265">
          <w:marLeft w:val="0"/>
          <w:marRight w:val="0"/>
          <w:marTop w:val="0"/>
          <w:marBottom w:val="0"/>
          <w:divBdr>
            <w:top w:val="none" w:sz="0" w:space="0" w:color="auto"/>
            <w:left w:val="none" w:sz="0" w:space="0" w:color="auto"/>
            <w:bottom w:val="none" w:sz="0" w:space="0" w:color="auto"/>
            <w:right w:val="none" w:sz="0" w:space="0" w:color="auto"/>
          </w:divBdr>
        </w:div>
        <w:div w:id="1157695402">
          <w:marLeft w:val="0"/>
          <w:marRight w:val="0"/>
          <w:marTop w:val="0"/>
          <w:marBottom w:val="0"/>
          <w:divBdr>
            <w:top w:val="none" w:sz="0" w:space="0" w:color="auto"/>
            <w:left w:val="none" w:sz="0" w:space="0" w:color="auto"/>
            <w:bottom w:val="none" w:sz="0" w:space="0" w:color="auto"/>
            <w:right w:val="none" w:sz="0" w:space="0" w:color="auto"/>
          </w:divBdr>
        </w:div>
        <w:div w:id="164170738">
          <w:marLeft w:val="0"/>
          <w:marRight w:val="0"/>
          <w:marTop w:val="0"/>
          <w:marBottom w:val="0"/>
          <w:divBdr>
            <w:top w:val="none" w:sz="0" w:space="0" w:color="auto"/>
            <w:left w:val="none" w:sz="0" w:space="0" w:color="auto"/>
            <w:bottom w:val="none" w:sz="0" w:space="0" w:color="auto"/>
            <w:right w:val="none" w:sz="0" w:space="0" w:color="auto"/>
          </w:divBdr>
        </w:div>
        <w:div w:id="1138959063">
          <w:marLeft w:val="0"/>
          <w:marRight w:val="0"/>
          <w:marTop w:val="0"/>
          <w:marBottom w:val="0"/>
          <w:divBdr>
            <w:top w:val="none" w:sz="0" w:space="0" w:color="auto"/>
            <w:left w:val="none" w:sz="0" w:space="0" w:color="auto"/>
            <w:bottom w:val="none" w:sz="0" w:space="0" w:color="auto"/>
            <w:right w:val="none" w:sz="0" w:space="0" w:color="auto"/>
          </w:divBdr>
        </w:div>
        <w:div w:id="910970824">
          <w:marLeft w:val="0"/>
          <w:marRight w:val="0"/>
          <w:marTop w:val="0"/>
          <w:marBottom w:val="0"/>
          <w:divBdr>
            <w:top w:val="none" w:sz="0" w:space="0" w:color="auto"/>
            <w:left w:val="none" w:sz="0" w:space="0" w:color="auto"/>
            <w:bottom w:val="none" w:sz="0" w:space="0" w:color="auto"/>
            <w:right w:val="none" w:sz="0" w:space="0" w:color="auto"/>
          </w:divBdr>
        </w:div>
        <w:div w:id="1256283649">
          <w:marLeft w:val="0"/>
          <w:marRight w:val="0"/>
          <w:marTop w:val="0"/>
          <w:marBottom w:val="0"/>
          <w:divBdr>
            <w:top w:val="none" w:sz="0" w:space="0" w:color="auto"/>
            <w:left w:val="none" w:sz="0" w:space="0" w:color="auto"/>
            <w:bottom w:val="none" w:sz="0" w:space="0" w:color="auto"/>
            <w:right w:val="none" w:sz="0" w:space="0" w:color="auto"/>
          </w:divBdr>
        </w:div>
        <w:div w:id="1587305600">
          <w:marLeft w:val="0"/>
          <w:marRight w:val="0"/>
          <w:marTop w:val="0"/>
          <w:marBottom w:val="0"/>
          <w:divBdr>
            <w:top w:val="none" w:sz="0" w:space="0" w:color="auto"/>
            <w:left w:val="none" w:sz="0" w:space="0" w:color="auto"/>
            <w:bottom w:val="none" w:sz="0" w:space="0" w:color="auto"/>
            <w:right w:val="none" w:sz="0" w:space="0" w:color="auto"/>
          </w:divBdr>
        </w:div>
        <w:div w:id="1211724547">
          <w:marLeft w:val="0"/>
          <w:marRight w:val="0"/>
          <w:marTop w:val="0"/>
          <w:marBottom w:val="0"/>
          <w:divBdr>
            <w:top w:val="none" w:sz="0" w:space="0" w:color="auto"/>
            <w:left w:val="none" w:sz="0" w:space="0" w:color="auto"/>
            <w:bottom w:val="none" w:sz="0" w:space="0" w:color="auto"/>
            <w:right w:val="none" w:sz="0" w:space="0" w:color="auto"/>
          </w:divBdr>
        </w:div>
        <w:div w:id="1785028591">
          <w:marLeft w:val="0"/>
          <w:marRight w:val="0"/>
          <w:marTop w:val="0"/>
          <w:marBottom w:val="0"/>
          <w:divBdr>
            <w:top w:val="none" w:sz="0" w:space="0" w:color="auto"/>
            <w:left w:val="none" w:sz="0" w:space="0" w:color="auto"/>
            <w:bottom w:val="none" w:sz="0" w:space="0" w:color="auto"/>
            <w:right w:val="none" w:sz="0" w:space="0" w:color="auto"/>
          </w:divBdr>
        </w:div>
        <w:div w:id="130749509">
          <w:marLeft w:val="0"/>
          <w:marRight w:val="0"/>
          <w:marTop w:val="0"/>
          <w:marBottom w:val="0"/>
          <w:divBdr>
            <w:top w:val="none" w:sz="0" w:space="0" w:color="auto"/>
            <w:left w:val="none" w:sz="0" w:space="0" w:color="auto"/>
            <w:bottom w:val="none" w:sz="0" w:space="0" w:color="auto"/>
            <w:right w:val="none" w:sz="0" w:space="0" w:color="auto"/>
          </w:divBdr>
        </w:div>
        <w:div w:id="587739572">
          <w:marLeft w:val="0"/>
          <w:marRight w:val="0"/>
          <w:marTop w:val="0"/>
          <w:marBottom w:val="0"/>
          <w:divBdr>
            <w:top w:val="none" w:sz="0" w:space="0" w:color="auto"/>
            <w:left w:val="none" w:sz="0" w:space="0" w:color="auto"/>
            <w:bottom w:val="none" w:sz="0" w:space="0" w:color="auto"/>
            <w:right w:val="none" w:sz="0" w:space="0" w:color="auto"/>
          </w:divBdr>
        </w:div>
        <w:div w:id="1433891547">
          <w:marLeft w:val="0"/>
          <w:marRight w:val="0"/>
          <w:marTop w:val="0"/>
          <w:marBottom w:val="0"/>
          <w:divBdr>
            <w:top w:val="none" w:sz="0" w:space="0" w:color="auto"/>
            <w:left w:val="none" w:sz="0" w:space="0" w:color="auto"/>
            <w:bottom w:val="none" w:sz="0" w:space="0" w:color="auto"/>
            <w:right w:val="none" w:sz="0" w:space="0" w:color="auto"/>
          </w:divBdr>
        </w:div>
        <w:div w:id="1857768112">
          <w:marLeft w:val="0"/>
          <w:marRight w:val="0"/>
          <w:marTop w:val="0"/>
          <w:marBottom w:val="0"/>
          <w:divBdr>
            <w:top w:val="none" w:sz="0" w:space="0" w:color="auto"/>
            <w:left w:val="none" w:sz="0" w:space="0" w:color="auto"/>
            <w:bottom w:val="none" w:sz="0" w:space="0" w:color="auto"/>
            <w:right w:val="none" w:sz="0" w:space="0" w:color="auto"/>
          </w:divBdr>
        </w:div>
        <w:div w:id="1328753296">
          <w:marLeft w:val="0"/>
          <w:marRight w:val="0"/>
          <w:marTop w:val="0"/>
          <w:marBottom w:val="0"/>
          <w:divBdr>
            <w:top w:val="none" w:sz="0" w:space="0" w:color="auto"/>
            <w:left w:val="none" w:sz="0" w:space="0" w:color="auto"/>
            <w:bottom w:val="none" w:sz="0" w:space="0" w:color="auto"/>
            <w:right w:val="none" w:sz="0" w:space="0" w:color="auto"/>
          </w:divBdr>
        </w:div>
        <w:div w:id="1810171267">
          <w:marLeft w:val="0"/>
          <w:marRight w:val="0"/>
          <w:marTop w:val="0"/>
          <w:marBottom w:val="0"/>
          <w:divBdr>
            <w:top w:val="none" w:sz="0" w:space="0" w:color="auto"/>
            <w:left w:val="none" w:sz="0" w:space="0" w:color="auto"/>
            <w:bottom w:val="none" w:sz="0" w:space="0" w:color="auto"/>
            <w:right w:val="none" w:sz="0" w:space="0" w:color="auto"/>
          </w:divBdr>
        </w:div>
        <w:div w:id="1819423197">
          <w:marLeft w:val="0"/>
          <w:marRight w:val="0"/>
          <w:marTop w:val="0"/>
          <w:marBottom w:val="0"/>
          <w:divBdr>
            <w:top w:val="none" w:sz="0" w:space="0" w:color="auto"/>
            <w:left w:val="none" w:sz="0" w:space="0" w:color="auto"/>
            <w:bottom w:val="none" w:sz="0" w:space="0" w:color="auto"/>
            <w:right w:val="none" w:sz="0" w:space="0" w:color="auto"/>
          </w:divBdr>
        </w:div>
        <w:div w:id="1931160093">
          <w:marLeft w:val="0"/>
          <w:marRight w:val="0"/>
          <w:marTop w:val="0"/>
          <w:marBottom w:val="0"/>
          <w:divBdr>
            <w:top w:val="none" w:sz="0" w:space="0" w:color="auto"/>
            <w:left w:val="none" w:sz="0" w:space="0" w:color="auto"/>
            <w:bottom w:val="none" w:sz="0" w:space="0" w:color="auto"/>
            <w:right w:val="none" w:sz="0" w:space="0" w:color="auto"/>
          </w:divBdr>
        </w:div>
        <w:div w:id="884175049">
          <w:marLeft w:val="0"/>
          <w:marRight w:val="0"/>
          <w:marTop w:val="0"/>
          <w:marBottom w:val="0"/>
          <w:divBdr>
            <w:top w:val="none" w:sz="0" w:space="0" w:color="auto"/>
            <w:left w:val="none" w:sz="0" w:space="0" w:color="auto"/>
            <w:bottom w:val="none" w:sz="0" w:space="0" w:color="auto"/>
            <w:right w:val="none" w:sz="0" w:space="0" w:color="auto"/>
          </w:divBdr>
        </w:div>
        <w:div w:id="2121995173">
          <w:marLeft w:val="0"/>
          <w:marRight w:val="0"/>
          <w:marTop w:val="0"/>
          <w:marBottom w:val="0"/>
          <w:divBdr>
            <w:top w:val="none" w:sz="0" w:space="0" w:color="auto"/>
            <w:left w:val="none" w:sz="0" w:space="0" w:color="auto"/>
            <w:bottom w:val="none" w:sz="0" w:space="0" w:color="auto"/>
            <w:right w:val="none" w:sz="0" w:space="0" w:color="auto"/>
          </w:divBdr>
        </w:div>
        <w:div w:id="673340202">
          <w:marLeft w:val="0"/>
          <w:marRight w:val="0"/>
          <w:marTop w:val="0"/>
          <w:marBottom w:val="0"/>
          <w:divBdr>
            <w:top w:val="none" w:sz="0" w:space="0" w:color="auto"/>
            <w:left w:val="none" w:sz="0" w:space="0" w:color="auto"/>
            <w:bottom w:val="none" w:sz="0" w:space="0" w:color="auto"/>
            <w:right w:val="none" w:sz="0" w:space="0" w:color="auto"/>
          </w:divBdr>
        </w:div>
        <w:div w:id="74209963">
          <w:marLeft w:val="0"/>
          <w:marRight w:val="0"/>
          <w:marTop w:val="0"/>
          <w:marBottom w:val="0"/>
          <w:divBdr>
            <w:top w:val="none" w:sz="0" w:space="0" w:color="auto"/>
            <w:left w:val="none" w:sz="0" w:space="0" w:color="auto"/>
            <w:bottom w:val="none" w:sz="0" w:space="0" w:color="auto"/>
            <w:right w:val="none" w:sz="0" w:space="0" w:color="auto"/>
          </w:divBdr>
        </w:div>
        <w:div w:id="2127577309">
          <w:marLeft w:val="0"/>
          <w:marRight w:val="0"/>
          <w:marTop w:val="0"/>
          <w:marBottom w:val="0"/>
          <w:divBdr>
            <w:top w:val="none" w:sz="0" w:space="0" w:color="auto"/>
            <w:left w:val="none" w:sz="0" w:space="0" w:color="auto"/>
            <w:bottom w:val="none" w:sz="0" w:space="0" w:color="auto"/>
            <w:right w:val="none" w:sz="0" w:space="0" w:color="auto"/>
          </w:divBdr>
        </w:div>
        <w:div w:id="156727105">
          <w:marLeft w:val="0"/>
          <w:marRight w:val="0"/>
          <w:marTop w:val="0"/>
          <w:marBottom w:val="0"/>
          <w:divBdr>
            <w:top w:val="none" w:sz="0" w:space="0" w:color="auto"/>
            <w:left w:val="none" w:sz="0" w:space="0" w:color="auto"/>
            <w:bottom w:val="none" w:sz="0" w:space="0" w:color="auto"/>
            <w:right w:val="none" w:sz="0" w:space="0" w:color="auto"/>
          </w:divBdr>
        </w:div>
        <w:div w:id="393160422">
          <w:marLeft w:val="0"/>
          <w:marRight w:val="0"/>
          <w:marTop w:val="0"/>
          <w:marBottom w:val="0"/>
          <w:divBdr>
            <w:top w:val="none" w:sz="0" w:space="0" w:color="auto"/>
            <w:left w:val="none" w:sz="0" w:space="0" w:color="auto"/>
            <w:bottom w:val="none" w:sz="0" w:space="0" w:color="auto"/>
            <w:right w:val="none" w:sz="0" w:space="0" w:color="auto"/>
          </w:divBdr>
        </w:div>
        <w:div w:id="1378966024">
          <w:marLeft w:val="0"/>
          <w:marRight w:val="0"/>
          <w:marTop w:val="0"/>
          <w:marBottom w:val="0"/>
          <w:divBdr>
            <w:top w:val="none" w:sz="0" w:space="0" w:color="auto"/>
            <w:left w:val="none" w:sz="0" w:space="0" w:color="auto"/>
            <w:bottom w:val="none" w:sz="0" w:space="0" w:color="auto"/>
            <w:right w:val="none" w:sz="0" w:space="0" w:color="auto"/>
          </w:divBdr>
        </w:div>
        <w:div w:id="383916426">
          <w:marLeft w:val="0"/>
          <w:marRight w:val="0"/>
          <w:marTop w:val="0"/>
          <w:marBottom w:val="0"/>
          <w:divBdr>
            <w:top w:val="none" w:sz="0" w:space="0" w:color="auto"/>
            <w:left w:val="none" w:sz="0" w:space="0" w:color="auto"/>
            <w:bottom w:val="none" w:sz="0" w:space="0" w:color="auto"/>
            <w:right w:val="none" w:sz="0" w:space="0" w:color="auto"/>
          </w:divBdr>
        </w:div>
        <w:div w:id="1145242443">
          <w:marLeft w:val="0"/>
          <w:marRight w:val="0"/>
          <w:marTop w:val="0"/>
          <w:marBottom w:val="0"/>
          <w:divBdr>
            <w:top w:val="none" w:sz="0" w:space="0" w:color="auto"/>
            <w:left w:val="none" w:sz="0" w:space="0" w:color="auto"/>
            <w:bottom w:val="none" w:sz="0" w:space="0" w:color="auto"/>
            <w:right w:val="none" w:sz="0" w:space="0" w:color="auto"/>
          </w:divBdr>
        </w:div>
        <w:div w:id="1421636572">
          <w:marLeft w:val="0"/>
          <w:marRight w:val="0"/>
          <w:marTop w:val="0"/>
          <w:marBottom w:val="0"/>
          <w:divBdr>
            <w:top w:val="none" w:sz="0" w:space="0" w:color="auto"/>
            <w:left w:val="none" w:sz="0" w:space="0" w:color="auto"/>
            <w:bottom w:val="none" w:sz="0" w:space="0" w:color="auto"/>
            <w:right w:val="none" w:sz="0" w:space="0" w:color="auto"/>
          </w:divBdr>
        </w:div>
        <w:div w:id="1627463321">
          <w:marLeft w:val="0"/>
          <w:marRight w:val="0"/>
          <w:marTop w:val="0"/>
          <w:marBottom w:val="0"/>
          <w:divBdr>
            <w:top w:val="none" w:sz="0" w:space="0" w:color="auto"/>
            <w:left w:val="none" w:sz="0" w:space="0" w:color="auto"/>
            <w:bottom w:val="none" w:sz="0" w:space="0" w:color="auto"/>
            <w:right w:val="none" w:sz="0" w:space="0" w:color="auto"/>
          </w:divBdr>
        </w:div>
        <w:div w:id="1453010667">
          <w:marLeft w:val="0"/>
          <w:marRight w:val="0"/>
          <w:marTop w:val="0"/>
          <w:marBottom w:val="0"/>
          <w:divBdr>
            <w:top w:val="none" w:sz="0" w:space="0" w:color="auto"/>
            <w:left w:val="none" w:sz="0" w:space="0" w:color="auto"/>
            <w:bottom w:val="none" w:sz="0" w:space="0" w:color="auto"/>
            <w:right w:val="none" w:sz="0" w:space="0" w:color="auto"/>
          </w:divBdr>
        </w:div>
        <w:div w:id="202524760">
          <w:marLeft w:val="0"/>
          <w:marRight w:val="0"/>
          <w:marTop w:val="0"/>
          <w:marBottom w:val="0"/>
          <w:divBdr>
            <w:top w:val="none" w:sz="0" w:space="0" w:color="auto"/>
            <w:left w:val="none" w:sz="0" w:space="0" w:color="auto"/>
            <w:bottom w:val="none" w:sz="0" w:space="0" w:color="auto"/>
            <w:right w:val="none" w:sz="0" w:space="0" w:color="auto"/>
          </w:divBdr>
        </w:div>
        <w:div w:id="1945460343">
          <w:marLeft w:val="0"/>
          <w:marRight w:val="0"/>
          <w:marTop w:val="0"/>
          <w:marBottom w:val="0"/>
          <w:divBdr>
            <w:top w:val="none" w:sz="0" w:space="0" w:color="auto"/>
            <w:left w:val="none" w:sz="0" w:space="0" w:color="auto"/>
            <w:bottom w:val="none" w:sz="0" w:space="0" w:color="auto"/>
            <w:right w:val="none" w:sz="0" w:space="0" w:color="auto"/>
          </w:divBdr>
        </w:div>
        <w:div w:id="294139776">
          <w:marLeft w:val="0"/>
          <w:marRight w:val="0"/>
          <w:marTop w:val="0"/>
          <w:marBottom w:val="0"/>
          <w:divBdr>
            <w:top w:val="none" w:sz="0" w:space="0" w:color="auto"/>
            <w:left w:val="none" w:sz="0" w:space="0" w:color="auto"/>
            <w:bottom w:val="none" w:sz="0" w:space="0" w:color="auto"/>
            <w:right w:val="none" w:sz="0" w:space="0" w:color="auto"/>
          </w:divBdr>
        </w:div>
      </w:divsChild>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016/j.neulet.2008.06.024" TargetMode="External"/><Relationship Id="rId26" Type="http://schemas.openxmlformats.org/officeDocument/2006/relationships/hyperlink" Target="http://psycnet.apa.org/doi/10.1037/0021-9010.82.2.221" TargetMode="External"/><Relationship Id="rId39" Type="http://schemas.openxmlformats.org/officeDocument/2006/relationships/hyperlink" Target="https://doi.org/10.1093/sleep/21.8.861" TargetMode="External"/><Relationship Id="rId21" Type="http://schemas.openxmlformats.org/officeDocument/2006/relationships/hyperlink" Target="https://doi.org/10.1123/jsep.29.2.239" TargetMode="External"/><Relationship Id="rId34" Type="http://schemas.openxmlformats.org/officeDocument/2006/relationships/hyperlink" Target="http://psycnet.apa.org/doi/10.1037/a0026871" TargetMode="External"/><Relationship Id="rId42" Type="http://schemas.openxmlformats.org/officeDocument/2006/relationships/hyperlink" Target="http://psycnet.apa.org/doi/10.1037/0022-0663.85.4.571" TargetMode="External"/><Relationship Id="rId47" Type="http://schemas.openxmlformats.org/officeDocument/2006/relationships/hyperlink" Target="http://dx.doi.org/10.1037/tra0000017" TargetMode="Externa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doi.org/10.1093/sleep/11.6.528" TargetMode="External"/><Relationship Id="rId11" Type="http://schemas.openxmlformats.org/officeDocument/2006/relationships/endnotes" Target="endnotes.xml"/><Relationship Id="rId24" Type="http://schemas.openxmlformats.org/officeDocument/2006/relationships/hyperlink" Target="https://doi.org/10.1016/0167-8760(89)90018-4" TargetMode="External"/><Relationship Id="rId32" Type="http://schemas.openxmlformats.org/officeDocument/2006/relationships/hyperlink" Target="http://dx.doi.org/10.1080/0097840X.1980.9936094" TargetMode="External"/><Relationship Id="rId37" Type="http://schemas.openxmlformats.org/officeDocument/2006/relationships/hyperlink" Target="https://doi.org/10.1016/S0022-3999(97)00004-4" TargetMode="External"/><Relationship Id="rId40" Type="http://schemas.openxmlformats.org/officeDocument/2006/relationships/hyperlink" Target="https://doi.org/10.1093/sleep/20.2.160" TargetMode="External"/><Relationship Id="rId45" Type="http://schemas.openxmlformats.org/officeDocument/2006/relationships/hyperlink" Target="http://psycnet.apa.org/doi/10.1037/0894-4105.21.6.787"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oi.org/10.1016/j.sleep.2006.12.002" TargetMode="External"/><Relationship Id="rId28" Type="http://schemas.openxmlformats.org/officeDocument/2006/relationships/hyperlink" Target="https://doi.org/10.2466/pms.1999.88.3c.1095" TargetMode="External"/><Relationship Id="rId36" Type="http://schemas.openxmlformats.org/officeDocument/2006/relationships/hyperlink" Target="https://doi.org/10.1123/jpah.4.4.496" TargetMode="External"/><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doi.org/10.2466/pms.1992.75.2.552" TargetMode="External"/><Relationship Id="rId31" Type="http://schemas.openxmlformats.org/officeDocument/2006/relationships/hyperlink" Target="https://doi.org/10.1177/1090198107313481" TargetMode="External"/><Relationship Id="rId44" Type="http://schemas.openxmlformats.org/officeDocument/2006/relationships/hyperlink" Target="https://doi.org/10.1177/155982760935113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1007/BF00844860" TargetMode="External"/><Relationship Id="rId27" Type="http://schemas.openxmlformats.org/officeDocument/2006/relationships/hyperlink" Target="http://dx.doi.org/10.3200/JOER.98.3.184-192" TargetMode="External"/><Relationship Id="rId30" Type="http://schemas.openxmlformats.org/officeDocument/2006/relationships/hyperlink" Target="http://dx.doi.org/10.1016/j.smrv.2014.10.001" TargetMode="External"/><Relationship Id="rId35" Type="http://schemas.openxmlformats.org/officeDocument/2006/relationships/hyperlink" Target="http://psycnet.apa.org/doi/10.1037/0022-3514.89.6.852" TargetMode="External"/><Relationship Id="rId43" Type="http://schemas.openxmlformats.org/officeDocument/2006/relationships/hyperlink" Target="https://doi.org/10.1093/sleep/30.9.1213" TargetMode="External"/><Relationship Id="rId48" Type="http://schemas.openxmlformats.org/officeDocument/2006/relationships/fontTable" Target="fontTable.xml"/><Relationship Id="rId8" Type="http://schemas.openxmlformats.org/officeDocument/2006/relationships/settings" Target="settings.xml"/><Relationship Id="rId51" Type="http://schemas.microsoft.com/office/2016/09/relationships/commentsIds" Target="commentsId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dx.doi.org/10.1016/j.cpr.2005.04.007" TargetMode="External"/><Relationship Id="rId25" Type="http://schemas.openxmlformats.org/officeDocument/2006/relationships/hyperlink" Target="https://doi.org/10.1016/j.brainresrev.2006.01.002" TargetMode="External"/><Relationship Id="rId33" Type="http://schemas.openxmlformats.org/officeDocument/2006/relationships/hyperlink" Target="https://doi.org/10.3102/00028312037001153" TargetMode="External"/><Relationship Id="rId38" Type="http://schemas.openxmlformats.org/officeDocument/2006/relationships/hyperlink" Target="https://doi.org/10.1093/sleep/19.4.318" TargetMode="External"/><Relationship Id="rId46" Type="http://schemas.openxmlformats.org/officeDocument/2006/relationships/hyperlink" Target="https://doi.org/10.2224/sbp.2008.36.2.183" TargetMode="External"/><Relationship Id="rId20" Type="http://schemas.openxmlformats.org/officeDocument/2006/relationships/hyperlink" Target="https://doi.org/10.1016/j.biopsycho.2005.11.002" TargetMode="External"/><Relationship Id="rId41" Type="http://schemas.openxmlformats.org/officeDocument/2006/relationships/hyperlink" Target="https://doi.org/10.15288/jsad.2009.70.355"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381C629-7872-4C9E-8F58-1B6A2D6B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101</Pages>
  <Words>24284</Words>
  <Characters>138419</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162379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2</cp:revision>
  <cp:lastPrinted>2018-04-30T21:09:00Z</cp:lastPrinted>
  <dcterms:created xsi:type="dcterms:W3CDTF">2018-07-09T21:58:00Z</dcterms:created>
  <dcterms:modified xsi:type="dcterms:W3CDTF">2018-07-09T21:58:00Z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