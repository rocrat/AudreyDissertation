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E0FF6" w14:textId="237AB14A" w:rsidR="00A81299" w:rsidRDefault="00725022">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w:t>
          </w:r>
          <w:r w:rsidR="00186092">
            <w:t>Effects of S</w:t>
          </w:r>
          <w:r w:rsidR="00FF647A">
            <w:t xml:space="preserve">tress and </w:t>
          </w:r>
          <w:r w:rsidR="00B8584F">
            <w:t>Self Care Practices</w:t>
          </w:r>
          <w:r w:rsidR="00FF647A">
            <w:t xml:space="preserve"> on Academic Engag</w:t>
          </w:r>
          <w:r w:rsidR="00186092">
            <w:t>e</w:t>
          </w:r>
          <w:r w:rsidR="00FF647A">
            <w:t>ment in Undergraduate Students</w:t>
          </w:r>
          <w:r w:rsidR="00B8584F">
            <w:t>)</w:t>
          </w:r>
          <w:r w:rsidR="006B097C">
            <w:t xml:space="preserve"> of the Relationship between Stressful Life Events and Academic Engagement in Undergraduate Students</w:t>
          </w:r>
        </w:sdtContent>
      </w:sdt>
    </w:p>
    <w:p w14:paraId="7C8749AC" w14:textId="77777777" w:rsidR="00A81299" w:rsidRDefault="006B097C">
      <w:pPr>
        <w:pStyle w:val="Title2"/>
      </w:pPr>
      <w:commentRangeStart w:id="0"/>
      <w:r>
        <w:t>Audrey</w:t>
      </w:r>
      <w:commentRangeEnd w:id="0"/>
      <w:r w:rsidR="00C95684">
        <w:rPr>
          <w:rStyle w:val="CommentReference"/>
        </w:rPr>
        <w:commentReference w:id="0"/>
      </w:r>
      <w:r>
        <w:t xml:space="preserve">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Questions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Pr="00AD58E0"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47196962" w14:textId="340A0DBB" w:rsidR="00DE4BCF" w:rsidRPr="00DE4BCF" w:rsidRDefault="00DE4BCF">
      <w:pPr>
        <w:ind w:firstLine="0"/>
        <w:rPr>
          <w:ins w:id="1" w:author="Sulkowski, Michael L - (sulkowski)" w:date="2017-11-12T22:22:00Z"/>
          <w:b/>
          <w:rPrChange w:id="2" w:author="Sulkowski, Michael L - (sulkowski)" w:date="2017-11-12T22:22:00Z">
            <w:rPr>
              <w:ins w:id="3" w:author="Sulkowski, Michael L - (sulkowski)" w:date="2017-11-12T22:22:00Z"/>
            </w:rPr>
          </w:rPrChange>
        </w:rPr>
        <w:pPrChange w:id="4" w:author="Sulkowski, Michael L - (sulkowski)" w:date="2017-11-12T22:22:00Z">
          <w:pPr/>
        </w:pPrChange>
      </w:pPr>
      <w:ins w:id="5" w:author="Sulkowski, Michael L - (sulkowski)" w:date="2017-11-12T22:22:00Z">
        <w:r w:rsidRPr="00DE4BCF">
          <w:rPr>
            <w:b/>
            <w:rPrChange w:id="6" w:author="Sulkowski, Michael L - (sulkowski)" w:date="2017-11-12T22:22:00Z">
              <w:rPr/>
            </w:rPrChange>
          </w:rPr>
          <w:t xml:space="preserve">Academic </w:t>
        </w:r>
        <w:commentRangeStart w:id="7"/>
        <w:r w:rsidRPr="00DE4BCF">
          <w:rPr>
            <w:b/>
            <w:rPrChange w:id="8" w:author="Sulkowski, Michael L - (sulkowski)" w:date="2017-11-12T22:22:00Z">
              <w:rPr/>
            </w:rPrChange>
          </w:rPr>
          <w:t>Engagement</w:t>
        </w:r>
      </w:ins>
      <w:commentRangeEnd w:id="7"/>
      <w:r w:rsidR="002860CD">
        <w:rPr>
          <w:rStyle w:val="CommentReference"/>
        </w:rPr>
        <w:commentReference w:id="7"/>
      </w:r>
      <w:ins w:id="9" w:author="Sulkowski, Michael L - (sulkowski)" w:date="2017-11-12T22:22:00Z">
        <w:r w:rsidRPr="00DE4BCF">
          <w:rPr>
            <w:b/>
            <w:rPrChange w:id="10" w:author="Sulkowski, Michael L - (sulkowski)" w:date="2017-11-12T22:22:00Z">
              <w:rPr/>
            </w:rPrChange>
          </w:rPr>
          <w:t xml:space="preserve"> </w:t>
        </w:r>
      </w:ins>
    </w:p>
    <w:p w14:paraId="5C2F1DA8" w14:textId="35C44F0D"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commentRangeStart w:id="11"/>
      <w:r w:rsidR="001E3BF1">
        <w:t xml:space="preserve">Chapman, 2003; </w:t>
      </w:r>
      <w:r>
        <w:t xml:space="preserve">Zepke &amp; Leach, 2010; Handelsman et al., 2005; </w:t>
      </w:r>
      <w:r w:rsidRPr="00BC3D18">
        <w:rPr>
          <w:i/>
        </w:rPr>
        <w:t>NSSE, 2000</w:t>
      </w:r>
      <w:r w:rsidR="00BC3D18">
        <w:rPr>
          <w:i/>
        </w:rPr>
        <w:t xml:space="preserve">, </w:t>
      </w:r>
      <w:r w:rsidR="00BC3D18">
        <w:t>Skinner &amp; Belmont, 1993</w:t>
      </w:r>
      <w:commentRangeEnd w:id="11"/>
      <w:r w:rsidR="00C95684">
        <w:rPr>
          <w:rStyle w:val="CommentReference"/>
        </w:rPr>
        <w:commentReference w:id="11"/>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participation in the learning experience</w:t>
      </w:r>
      <w:del w:id="12" w:author="Sulkowski, Michael L - (sulkowski)" w:date="2017-11-12T22:03:00Z">
        <w:r w:rsidR="0070705D" w:rsidRPr="00D921D3" w:rsidDel="0094778F">
          <w:rPr>
            <w:color w:val="000000" w:themeColor="text1"/>
          </w:rPr>
          <w:delText>.</w:delText>
        </w:r>
      </w:del>
      <w:r w:rsidR="0070705D" w:rsidRPr="00D921D3">
        <w:rPr>
          <w:color w:val="000000" w:themeColor="text1"/>
        </w:rPr>
        <w:t>” (pg.</w:t>
      </w:r>
      <w:r w:rsidR="00E749E7">
        <w:rPr>
          <w:color w:val="000000" w:themeColor="text1"/>
        </w:rPr>
        <w:t xml:space="preserve"> 154-155</w:t>
      </w:r>
      <w:r w:rsidR="0070705D" w:rsidRPr="00D921D3">
        <w:rPr>
          <w:color w:val="000000" w:themeColor="text1"/>
        </w:rPr>
        <w:t>)</w:t>
      </w:r>
      <w:ins w:id="13" w:author="Sulkowski, Michael L - (sulkowski)" w:date="2017-11-12T22:03:00Z">
        <w:r w:rsidR="0094778F">
          <w:rPr>
            <w:color w:val="000000" w:themeColor="text1"/>
          </w:rPr>
          <w:t>.</w:t>
        </w:r>
      </w:ins>
      <w:r w:rsidR="00BD19AC">
        <w:rPr>
          <w:color w:val="000000" w:themeColor="text1"/>
        </w:rPr>
        <w:t xml:space="preserve"> </w:t>
      </w:r>
      <w:ins w:id="14" w:author="Sulkowski, Michael L - (sulkowski)" w:date="2017-11-12T22:04:00Z">
        <w:r w:rsidR="0094778F">
          <w:rPr>
            <w:color w:val="000000" w:themeColor="text1"/>
          </w:rPr>
          <w:t xml:space="preserve">Further, </w:t>
        </w:r>
      </w:ins>
      <w:r w:rsidR="00FC5A91" w:rsidRPr="00FC5A91">
        <w:rPr>
          <w:rFonts w:cstheme="minorHAnsi"/>
          <w:color w:val="000000"/>
          <w:kern w:val="0"/>
        </w:rPr>
        <w:t xml:space="preserve">Skinner </w:t>
      </w:r>
      <w:ins w:id="15" w:author="Sulkowski, Michael L - (sulkowski)" w:date="2017-11-12T22:03:00Z">
        <w:r w:rsidR="00F45725">
          <w:rPr>
            <w:rFonts w:cstheme="minorHAnsi"/>
            <w:color w:val="000000"/>
            <w:kern w:val="0"/>
          </w:rPr>
          <w:t xml:space="preserve">and </w:t>
        </w:r>
      </w:ins>
      <w:del w:id="16" w:author="Sulkowski, Michael L - (sulkowski)" w:date="2017-11-12T22:03:00Z">
        <w:r w:rsidR="00FC5A91" w:rsidRPr="00FC5A91" w:rsidDel="00F45725">
          <w:rPr>
            <w:rFonts w:cstheme="minorHAnsi"/>
            <w:color w:val="000000"/>
            <w:kern w:val="0"/>
          </w:rPr>
          <w:delText xml:space="preserve">&amp; </w:delText>
        </w:r>
      </w:del>
      <w:r w:rsidR="00FC5A91" w:rsidRPr="00FC5A91">
        <w:rPr>
          <w:rFonts w:cstheme="minorHAnsi"/>
          <w:color w:val="000000"/>
          <w:kern w:val="0"/>
        </w:rPr>
        <w:t>Belmont (1993)</w:t>
      </w:r>
      <w:r w:rsidR="00B22982">
        <w:rPr>
          <w:rFonts w:cstheme="minorHAnsi"/>
          <w:color w:val="000000"/>
          <w:kern w:val="0"/>
        </w:rPr>
        <w:t xml:space="preserve"> describe</w:t>
      </w:r>
      <w:del w:id="17" w:author="Sulkowski, Michael L - (sulkowski)" w:date="2017-11-12T22:03:00Z">
        <w:r w:rsidR="00B22982" w:rsidDel="0094778F">
          <w:rPr>
            <w:rFonts w:cstheme="minorHAnsi"/>
            <w:color w:val="000000"/>
            <w:kern w:val="0"/>
          </w:rPr>
          <w:delText>d</w:delText>
        </w:r>
      </w:del>
      <w:r w:rsidR="00A11A83">
        <w:rPr>
          <w:rFonts w:cstheme="minorHAnsi"/>
          <w:color w:val="000000"/>
          <w:kern w:val="0"/>
        </w:rPr>
        <w:t xml:space="preserve"> </w:t>
      </w:r>
      <w:ins w:id="18" w:author="Sulkowski, Michael L - (sulkowski)" w:date="2017-11-12T22:04:00Z">
        <w:r w:rsidR="0094778F">
          <w:rPr>
            <w:rFonts w:cstheme="minorHAnsi"/>
            <w:color w:val="000000"/>
            <w:kern w:val="0"/>
          </w:rPr>
          <w:t>how</w:t>
        </w:r>
      </w:ins>
      <w:del w:id="19" w:author="Sulkowski, Michael L - (sulkowski)" w:date="2017-11-12T22:04:00Z">
        <w:r w:rsidR="00A11A83" w:rsidDel="0094778F">
          <w:rPr>
            <w:rFonts w:cstheme="minorHAnsi"/>
            <w:color w:val="000000"/>
            <w:kern w:val="0"/>
          </w:rPr>
          <w:delText>what</w:delText>
        </w:r>
      </w:del>
      <w:r w:rsidR="009D39C7">
        <w:rPr>
          <w:rFonts w:cstheme="minorHAnsi"/>
          <w:color w:val="000000"/>
          <w:kern w:val="0"/>
        </w:rPr>
        <w:t xml:space="preserve"> student</w:t>
      </w:r>
      <w:r w:rsidR="00B22982">
        <w:rPr>
          <w:rFonts w:cstheme="minorHAnsi"/>
          <w:color w:val="000000"/>
          <w:kern w:val="0"/>
        </w:rPr>
        <w:t xml:space="preserve"> engagement </w:t>
      </w:r>
      <w:ins w:id="20" w:author="Sulkowski, Michael L - (sulkowski)" w:date="2017-11-12T22:04:00Z">
        <w:r w:rsidR="0094778F">
          <w:rPr>
            <w:rFonts w:cstheme="minorHAnsi"/>
            <w:color w:val="000000"/>
            <w:kern w:val="0"/>
          </w:rPr>
          <w:t xml:space="preserve">appears in </w:t>
        </w:r>
      </w:ins>
      <w:del w:id="21" w:author="Sulkowski, Michael L - (sulkowski)" w:date="2017-11-12T22:04:00Z">
        <w:r w:rsidR="00A11A83" w:rsidDel="0094778F">
          <w:rPr>
            <w:rFonts w:cstheme="minorHAnsi"/>
            <w:color w:val="000000"/>
            <w:kern w:val="0"/>
          </w:rPr>
          <w:delText>in the c</w:delText>
        </w:r>
      </w:del>
      <w:ins w:id="22" w:author="Sulkowski, Michael L - (sulkowski)" w:date="2017-11-12T22:04:00Z">
        <w:r w:rsidR="0094778F">
          <w:rPr>
            <w:rFonts w:cstheme="minorHAnsi"/>
            <w:color w:val="000000"/>
            <w:kern w:val="0"/>
          </w:rPr>
          <w:t>c</w:t>
        </w:r>
      </w:ins>
      <w:r w:rsidR="00A11A83">
        <w:rPr>
          <w:rFonts w:cstheme="minorHAnsi"/>
          <w:color w:val="000000"/>
          <w:kern w:val="0"/>
        </w:rPr>
        <w:t xml:space="preserve">lassroom </w:t>
      </w:r>
      <w:ins w:id="23" w:author="Sulkowski, Michael L - (sulkowski)" w:date="2017-11-12T22:04:00Z">
        <w:r w:rsidR="0094778F">
          <w:rPr>
            <w:rFonts w:cstheme="minorHAnsi"/>
            <w:color w:val="000000"/>
            <w:kern w:val="0"/>
          </w:rPr>
          <w:t>settings</w:t>
        </w:r>
      </w:ins>
      <w:del w:id="24" w:author="Sulkowski, Michael L - (sulkowski)" w:date="2017-11-12T22:04:00Z">
        <w:r w:rsidR="00A11A83" w:rsidDel="0094778F">
          <w:rPr>
            <w:rFonts w:cstheme="minorHAnsi"/>
            <w:color w:val="000000"/>
            <w:kern w:val="0"/>
          </w:rPr>
          <w:delText>looks like</w:delText>
        </w:r>
      </w:del>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4AE77F3E"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w:t>
      </w:r>
      <w:del w:id="25" w:author="Sulkowski, Michael L - (sulkowski)" w:date="2017-11-12T22:05:00Z">
        <w:r w:rsidDel="0094778F">
          <w:rPr>
            <w:rFonts w:cstheme="minorHAnsi"/>
            <w:color w:val="000000"/>
            <w:kern w:val="0"/>
          </w:rPr>
          <w:delText>.</w:delText>
        </w:r>
      </w:del>
      <w:r>
        <w:rPr>
          <w:rFonts w:cstheme="minorHAnsi"/>
          <w:color w:val="000000"/>
          <w:kern w:val="0"/>
        </w:rPr>
        <w:t xml:space="preserve"> (p. 572</w:t>
      </w:r>
      <w:r w:rsidRPr="00FC5A91">
        <w:rPr>
          <w:rFonts w:cstheme="minorHAnsi"/>
          <w:color w:val="000000"/>
          <w:kern w:val="0"/>
        </w:rPr>
        <w:t>)</w:t>
      </w:r>
      <w:ins w:id="26" w:author="Sulkowski, Michael L - (sulkowski)" w:date="2017-11-12T22:05:00Z">
        <w:r w:rsidR="0094778F">
          <w:rPr>
            <w:rFonts w:cstheme="minorHAnsi"/>
            <w:color w:val="000000"/>
            <w:kern w:val="0"/>
          </w:rPr>
          <w:t>.</w:t>
        </w:r>
      </w:ins>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6C6388A" w14:textId="7D565247" w:rsidR="00982ADA" w:rsidRPr="00563F0F" w:rsidRDefault="00476FF1" w:rsidP="00563F0F">
      <w:pPr>
        <w:ind w:firstLine="0"/>
      </w:pPr>
      <w:commentRangeStart w:id="27"/>
      <w:r>
        <w:t xml:space="preserve">Mention Bonfrenbrenner research (1979) and Steinberg (1996), both referenced in Marks (2000) </w:t>
      </w:r>
      <w:commentRangeEnd w:id="27"/>
      <w:r w:rsidR="0094778F">
        <w:rPr>
          <w:rStyle w:val="CommentReference"/>
        </w:rPr>
        <w:commentReference w:id="27"/>
      </w:r>
    </w:p>
    <w:p w14:paraId="3C1CC305" w14:textId="5BE8C1C5" w:rsidR="00770248" w:rsidRDefault="004B5F44" w:rsidP="00413F5C">
      <w:pPr>
        <w:rPr>
          <w:rFonts w:ascii="Times New Roman" w:eastAsia="Times New Roman" w:hAnsi="Times New Roman" w:cs="Times New Roman"/>
          <w:kern w:val="0"/>
          <w:lang w:eastAsia="en-US"/>
        </w:rPr>
      </w:pPr>
      <w:del w:id="28" w:author="Sulkowski, Michael L - (sulkowski)" w:date="2017-11-12T22:06:00Z">
        <w:r w:rsidDel="0094778F">
          <w:rPr>
            <w:color w:val="000000" w:themeColor="text1"/>
          </w:rPr>
          <w:delText>After a thorough search on the research of student engag</w:delText>
        </w:r>
        <w:r w:rsidR="00413F5C" w:rsidDel="0094778F">
          <w:rPr>
            <w:color w:val="000000" w:themeColor="text1"/>
          </w:rPr>
          <w:delText>e</w:delText>
        </w:r>
        <w:r w:rsidDel="0094778F">
          <w:rPr>
            <w:color w:val="000000" w:themeColor="text1"/>
          </w:rPr>
          <w:delText>ment</w:delText>
        </w:r>
      </w:del>
      <w:ins w:id="29" w:author="Sulkowski, Michael L - (sulkowski)" w:date="2017-11-12T22:06:00Z">
        <w:r w:rsidR="0094778F">
          <w:rPr>
            <w:color w:val="000000" w:themeColor="text1"/>
          </w:rPr>
          <w:t>A systematic liter</w:t>
        </w:r>
      </w:ins>
      <w:ins w:id="30" w:author="Sulkowski, Michael L - (sulkowski)" w:date="2017-11-12T22:07:00Z">
        <w:r w:rsidR="0094778F">
          <w:rPr>
            <w:color w:val="000000" w:themeColor="text1"/>
          </w:rPr>
          <w:t>ature review by</w:t>
        </w:r>
      </w:ins>
      <w:del w:id="31" w:author="Sulkowski, Michael L - (sulkowski)" w:date="2017-11-12T22:06:00Z">
        <w:r w:rsidR="00721C42" w:rsidDel="0094778F">
          <w:rPr>
            <w:color w:val="000000" w:themeColor="text1"/>
          </w:rPr>
          <w:delText>,</w:delText>
        </w:r>
      </w:del>
      <w:r w:rsidR="00721C42">
        <w:rPr>
          <w:color w:val="000000" w:themeColor="text1"/>
        </w:rPr>
        <w:t xml:space="preserve"> </w:t>
      </w:r>
      <w:r w:rsidR="00721C42" w:rsidRPr="00896FD1">
        <w:rPr>
          <w:color w:val="000000" w:themeColor="text1"/>
        </w:rPr>
        <w:t xml:space="preserve">Zepke </w:t>
      </w:r>
      <w:ins w:id="32" w:author="Sulkowski, Michael L - (sulkowski)" w:date="2017-11-12T22:06:00Z">
        <w:r w:rsidR="0094778F">
          <w:rPr>
            <w:color w:val="000000" w:themeColor="text1"/>
          </w:rPr>
          <w:t>and</w:t>
        </w:r>
      </w:ins>
      <w:del w:id="33" w:author="Sulkowski, Michael L - (sulkowski)" w:date="2017-11-12T22:06:00Z">
        <w:r w:rsidR="00721C42" w:rsidRPr="00896FD1" w:rsidDel="0094778F">
          <w:rPr>
            <w:color w:val="000000" w:themeColor="text1"/>
          </w:rPr>
          <w:delText>&amp;</w:delText>
        </w:r>
      </w:del>
      <w:r w:rsidR="00721C42" w:rsidRPr="00896FD1">
        <w:rPr>
          <w:color w:val="000000" w:themeColor="text1"/>
        </w:rPr>
        <w:t xml:space="preserve"> </w:t>
      </w:r>
      <w:r w:rsidR="00721C42">
        <w:rPr>
          <w:color w:val="000000" w:themeColor="text1"/>
        </w:rPr>
        <w:t>Leach (2010)</w:t>
      </w:r>
      <w:r w:rsidR="005758B4">
        <w:rPr>
          <w:color w:val="000000" w:themeColor="text1"/>
        </w:rPr>
        <w:t xml:space="preserve"> </w:t>
      </w:r>
      <w:ins w:id="34" w:author="Sulkowski, Michael L - (sulkowski)" w:date="2017-11-12T22:07:00Z">
        <w:r w:rsidR="0094778F">
          <w:rPr>
            <w:color w:val="000000" w:themeColor="text1"/>
          </w:rPr>
          <w:t xml:space="preserve">involved </w:t>
        </w:r>
      </w:ins>
      <w:ins w:id="35" w:author="Sulkowski, Michael L - (sulkowski)" w:date="2017-11-12T22:08:00Z">
        <w:r w:rsidR="0094778F">
          <w:rPr>
            <w:color w:val="000000" w:themeColor="text1"/>
          </w:rPr>
          <w:t>evaluating</w:t>
        </w:r>
      </w:ins>
      <w:ins w:id="36" w:author="Sulkowski, Michael L - (sulkowski)" w:date="2017-11-12T22:07:00Z">
        <w:r w:rsidR="0094778F">
          <w:rPr>
            <w:color w:val="000000" w:themeColor="text1"/>
          </w:rPr>
          <w:t xml:space="preserve"> </w:t>
        </w:r>
      </w:ins>
      <w:del w:id="37" w:author="Sulkowski, Michael L - (sulkowski)" w:date="2017-11-12T22:08:00Z">
        <w:r w:rsidR="005758B4" w:rsidDel="0094778F">
          <w:rPr>
            <w:color w:val="000000" w:themeColor="text1"/>
          </w:rPr>
          <w:delText xml:space="preserve">evaluated </w:delText>
        </w:r>
      </w:del>
      <w:r w:rsidR="005758B4">
        <w:rPr>
          <w:color w:val="000000" w:themeColor="text1"/>
        </w:rPr>
        <w:t>93</w:t>
      </w:r>
      <w:del w:id="38" w:author="Sulkowski, Michael L - (sulkowski)" w:date="2017-11-12T22:06:00Z">
        <w:r w:rsidR="005758B4" w:rsidDel="0094778F">
          <w:rPr>
            <w:color w:val="000000" w:themeColor="text1"/>
          </w:rPr>
          <w:delText xml:space="preserve"> research</w:delText>
        </w:r>
      </w:del>
      <w:r w:rsidR="00721C42">
        <w:rPr>
          <w:color w:val="000000" w:themeColor="text1"/>
        </w:rPr>
        <w:t xml:space="preserve"> studies from 10</w:t>
      </w:r>
      <w:r w:rsidR="00E761AD">
        <w:rPr>
          <w:color w:val="000000" w:themeColor="text1"/>
        </w:rPr>
        <w:t xml:space="preserve"> different countrie</w:t>
      </w:r>
      <w:ins w:id="39" w:author="Sulkowski, Michael L - (sulkowski)" w:date="2017-11-12T22:08:00Z">
        <w:r w:rsidR="0094778F">
          <w:rPr>
            <w:color w:val="000000" w:themeColor="text1"/>
          </w:rPr>
          <w:t xml:space="preserve">s. Study results identified </w:t>
        </w:r>
      </w:ins>
      <w:del w:id="40" w:author="Sulkowski, Michael L - (sulkowski)" w:date="2017-11-12T22:08:00Z">
        <w:r w:rsidR="00E761AD" w:rsidDel="0094778F">
          <w:rPr>
            <w:color w:val="000000" w:themeColor="text1"/>
          </w:rPr>
          <w:delText xml:space="preserve">s </w:delText>
        </w:r>
        <w:r w:rsidR="00BD1817" w:rsidDel="0094778F">
          <w:rPr>
            <w:color w:val="000000" w:themeColor="text1"/>
          </w:rPr>
          <w:delText xml:space="preserve">that </w:delText>
        </w:r>
        <w:r w:rsidR="00E761AD" w:rsidDel="0094778F">
          <w:rPr>
            <w:color w:val="000000" w:themeColor="text1"/>
          </w:rPr>
          <w:delText xml:space="preserve">resulted in the identification of </w:delText>
        </w:r>
      </w:del>
      <w:r w:rsidR="00E761AD">
        <w:rPr>
          <w:color w:val="000000" w:themeColor="text1"/>
        </w:rPr>
        <w:t xml:space="preserve">four </w:t>
      </w:r>
      <w:del w:id="41" w:author="Sulkowski, Michael L - (sulkowski)" w:date="2017-11-12T22:09:00Z">
        <w:r w:rsidR="00E761AD" w:rsidDel="0094778F">
          <w:rPr>
            <w:color w:val="000000" w:themeColor="text1"/>
          </w:rPr>
          <w:delText>researc</w:delText>
        </w:r>
      </w:del>
      <w:del w:id="42" w:author="Sulkowski, Michael L - (sulkowski)" w:date="2017-11-12T22:08:00Z">
        <w:r w:rsidR="00E761AD" w:rsidDel="0094778F">
          <w:rPr>
            <w:color w:val="000000" w:themeColor="text1"/>
          </w:rPr>
          <w:delText xml:space="preserve">h </w:delText>
        </w:r>
      </w:del>
      <w:r w:rsidR="00E761AD">
        <w:rPr>
          <w:color w:val="000000" w:themeColor="text1"/>
        </w:rPr>
        <w:t xml:space="preserve">perspectives </w:t>
      </w:r>
      <w:r w:rsidR="00B95075">
        <w:rPr>
          <w:color w:val="000000" w:themeColor="text1"/>
        </w:rPr>
        <w:t>on school engagement</w:t>
      </w:r>
      <w:ins w:id="43" w:author="Sulkowski, Michael L - (sulkowski)" w:date="2017-11-12T22:09:00Z">
        <w:r w:rsidR="0094778F">
          <w:rPr>
            <w:color w:val="000000" w:themeColor="text1"/>
          </w:rPr>
          <w:t xml:space="preserve"> that include</w:t>
        </w:r>
      </w:ins>
      <w:del w:id="44" w:author="Sulkowski, Michael L - (sulkowski)" w:date="2017-11-12T22:09:00Z">
        <w:r w:rsidR="005758B4" w:rsidDel="0094778F">
          <w:rPr>
            <w:color w:val="000000" w:themeColor="text1"/>
          </w:rPr>
          <w:delText>,</w:delText>
        </w:r>
        <w:r w:rsidR="00B95075" w:rsidDel="0094778F">
          <w:rPr>
            <w:color w:val="000000" w:themeColor="text1"/>
          </w:rPr>
          <w:delText xml:space="preserve"> </w:delText>
        </w:r>
        <w:r w:rsidR="00E761AD" w:rsidDel="0094778F">
          <w:rPr>
            <w:color w:val="000000" w:themeColor="text1"/>
          </w:rPr>
          <w:delText>including</w:delText>
        </w:r>
      </w:del>
      <w:r w:rsidR="00E761AD">
        <w:rPr>
          <w:color w:val="000000" w:themeColor="text1"/>
        </w:rPr>
        <w:t xml:space="preserve">: </w:t>
      </w:r>
      <w:del w:id="45" w:author="Sulkowski, Michael L - (sulkowski)" w:date="2017-11-12T22:10:00Z">
        <w:r w:rsidR="00E761AD" w:rsidDel="0094778F">
          <w:rPr>
            <w:color w:val="000000" w:themeColor="text1"/>
          </w:rPr>
          <w:delText>“</w:delText>
        </w:r>
      </w:del>
      <w:r w:rsidR="00E761AD">
        <w:rPr>
          <w:color w:val="000000" w:themeColor="text1"/>
        </w:rPr>
        <w:t>Motivation and agency</w:t>
      </w:r>
      <w:ins w:id="46" w:author="Sulkowski, Michael L - (sulkowski)" w:date="2017-11-12T22:09:00Z">
        <w:r w:rsidR="0094778F">
          <w:rPr>
            <w:rFonts w:ascii="Times New Roman" w:eastAsia="Times New Roman" w:hAnsi="Times New Roman" w:cs="Times New Roman"/>
            <w:kern w:val="0"/>
            <w:lang w:eastAsia="en-US"/>
          </w:rPr>
          <w:t xml:space="preserve"> (e</w:t>
        </w:r>
      </w:ins>
      <w:del w:id="47" w:author="Sulkowski, Michael L - (sulkowski)" w:date="2017-11-12T22:09:00Z">
        <w:r w:rsidR="00E761AD" w:rsidDel="0094778F">
          <w:rPr>
            <w:color w:val="000000" w:themeColor="text1"/>
          </w:rPr>
          <w:delText xml:space="preserve">: </w:delText>
        </w:r>
        <w:r w:rsidR="00413F5C" w:rsidRPr="00413F5C" w:rsidDel="0094778F">
          <w:rPr>
            <w:rFonts w:ascii="Times New Roman" w:eastAsia="Times New Roman" w:hAnsi="Times New Roman" w:cs="Times New Roman"/>
            <w:kern w:val="0"/>
            <w:lang w:eastAsia="en-US"/>
          </w:rPr>
          <w:delText>E</w:delText>
        </w:r>
      </w:del>
      <w:r w:rsidR="00413F5C" w:rsidRPr="00413F5C">
        <w:rPr>
          <w:rFonts w:ascii="Times New Roman" w:eastAsia="Times New Roman" w:hAnsi="Times New Roman" w:cs="Times New Roman"/>
          <w:kern w:val="0"/>
          <w:lang w:eastAsia="en-US"/>
        </w:rPr>
        <w:t>ngaged students are intrinsically motivated and want to exercise their agency</w:t>
      </w:r>
      <w:ins w:id="48" w:author="Sulkowski, Michael L - (sulkowski)" w:date="2017-11-12T22:10:00Z">
        <w:r w:rsidR="0094778F">
          <w:rPr>
            <w:rFonts w:ascii="Times New Roman" w:eastAsia="Times New Roman" w:hAnsi="Times New Roman" w:cs="Times New Roman"/>
            <w:kern w:val="0"/>
            <w:lang w:eastAsia="en-US"/>
          </w:rPr>
          <w:t>)</w:t>
        </w:r>
      </w:ins>
      <w:r w:rsidR="00413F5C">
        <w:rPr>
          <w:rFonts w:ascii="Times New Roman" w:eastAsia="Times New Roman" w:hAnsi="Times New Roman" w:cs="Times New Roman"/>
          <w:kern w:val="0"/>
          <w:lang w:eastAsia="en-US"/>
        </w:rPr>
        <w:t>,</w:t>
      </w:r>
      <w:ins w:id="49" w:author="Sulkowski, Michael L - (sulkowski)" w:date="2017-11-12T22:10:00Z">
        <w:r w:rsidR="0094778F">
          <w:rPr>
            <w:rFonts w:ascii="Times New Roman" w:eastAsia="Times New Roman" w:hAnsi="Times New Roman" w:cs="Times New Roman"/>
            <w:kern w:val="0"/>
            <w:lang w:eastAsia="en-US"/>
          </w:rPr>
          <w:t xml:space="preserve"> </w:t>
        </w:r>
      </w:ins>
      <w:del w:id="50" w:author="Sulkowski, Michael L - (sulkowski)" w:date="2017-11-12T22:10:00Z">
        <w:r w:rsidR="00413F5C" w:rsidDel="0094778F">
          <w:rPr>
            <w:rFonts w:ascii="Times New Roman" w:eastAsia="Times New Roman" w:hAnsi="Times New Roman" w:cs="Times New Roman"/>
            <w:kern w:val="0"/>
            <w:lang w:eastAsia="en-US"/>
          </w:rPr>
          <w:delText>” “</w:delText>
        </w:r>
      </w:del>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sactional engagement</w:t>
      </w:r>
      <w:ins w:id="51" w:author="Sulkowski, Michael L - (sulkowski)" w:date="2017-11-12T22:10:00Z">
        <w:r w:rsidR="0094778F">
          <w:rPr>
            <w:rFonts w:ascii="Times New Roman" w:eastAsia="Times New Roman" w:hAnsi="Times New Roman" w:cs="Times New Roman"/>
            <w:kern w:val="0"/>
            <w:lang w:eastAsia="en-US"/>
          </w:rPr>
          <w:t xml:space="preserve"> (</w:t>
        </w:r>
      </w:ins>
      <w:del w:id="52" w:author="Sulkowski, Michael L - (sulkowski)" w:date="2017-11-12T22:10:00Z">
        <w:r w:rsidR="00413F5C" w:rsidDel="0094778F">
          <w:rPr>
            <w:rFonts w:ascii="Times New Roman" w:eastAsia="Times New Roman" w:hAnsi="Times New Roman" w:cs="Times New Roman"/>
            <w:kern w:val="0"/>
            <w:lang w:eastAsia="en-US"/>
          </w:rPr>
          <w:delText xml:space="preserve">: </w:delText>
        </w:r>
      </w:del>
      <w:ins w:id="53" w:author="Sulkowski, Michael L - (sulkowski)" w:date="2017-11-12T22:10:00Z">
        <w:r w:rsidR="0094778F">
          <w:rPr>
            <w:rFonts w:ascii="Times New Roman" w:eastAsia="Times New Roman" w:hAnsi="Times New Roman" w:cs="Times New Roman"/>
            <w:kern w:val="0"/>
            <w:lang w:eastAsia="en-US"/>
          </w:rPr>
          <w:t>s</w:t>
        </w:r>
      </w:ins>
      <w:del w:id="54" w:author="Sulkowski, Michael L - (sulkowski)" w:date="2017-11-12T22:10:00Z">
        <w:r w:rsidR="00413F5C" w:rsidRPr="00413F5C" w:rsidDel="0094778F">
          <w:rPr>
            <w:rFonts w:ascii="Times New Roman" w:eastAsia="Times New Roman" w:hAnsi="Times New Roman" w:cs="Times New Roman"/>
            <w:kern w:val="0"/>
            <w:lang w:eastAsia="en-US"/>
          </w:rPr>
          <w:delText>S</w:delText>
        </w:r>
      </w:del>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ins w:id="55" w:author="Sulkowski, Michael L - (sulkowski)" w:date="2017-11-12T22:10:00Z">
        <w:r w:rsidR="0094778F">
          <w:rPr>
            <w:rFonts w:ascii="Times New Roman" w:eastAsia="Times New Roman" w:hAnsi="Times New Roman" w:cs="Times New Roman"/>
            <w:kern w:val="0"/>
            <w:lang w:eastAsia="en-US"/>
          </w:rPr>
          <w:t xml:space="preserve">), </w:t>
        </w:r>
      </w:ins>
      <w:del w:id="56" w:author="Sulkowski, Michael L - (sulkowski)" w:date="2017-11-12T22:10:00Z">
        <w:r w:rsidR="00413F5C" w:rsidDel="0094778F">
          <w:rPr>
            <w:rFonts w:ascii="Times New Roman" w:eastAsia="Times New Roman" w:hAnsi="Times New Roman" w:cs="Times New Roman"/>
            <w:kern w:val="0"/>
            <w:lang w:eastAsia="en-US"/>
          </w:rPr>
          <w:delText>,” “</w:delText>
        </w:r>
      </w:del>
      <w:r w:rsidR="00413F5C">
        <w:rPr>
          <w:rFonts w:ascii="Times New Roman" w:eastAsia="Times New Roman" w:hAnsi="Times New Roman" w:cs="Times New Roman"/>
          <w:kern w:val="0"/>
          <w:lang w:eastAsia="en-US"/>
        </w:rPr>
        <w:t>Institutional support</w:t>
      </w:r>
      <w:ins w:id="57" w:author="Sulkowski, Michael L - (sulkowski)" w:date="2017-11-12T22:10:00Z">
        <w:r w:rsidR="0094778F">
          <w:rPr>
            <w:rFonts w:ascii="Times New Roman" w:eastAsia="Times New Roman" w:hAnsi="Times New Roman" w:cs="Times New Roman"/>
            <w:kern w:val="0"/>
            <w:lang w:eastAsia="en-US"/>
          </w:rPr>
          <w:t xml:space="preserve"> (</w:t>
        </w:r>
      </w:ins>
      <w:del w:id="58" w:author="Sulkowski, Michael L - (sulkowski)" w:date="2017-11-12T22:10:00Z">
        <w:r w:rsidR="00413F5C" w:rsidDel="0094778F">
          <w:rPr>
            <w:rFonts w:ascii="Times New Roman" w:eastAsia="Times New Roman" w:hAnsi="Times New Roman" w:cs="Times New Roman"/>
            <w:kern w:val="0"/>
            <w:lang w:eastAsia="en-US"/>
          </w:rPr>
          <w:delText xml:space="preserve">: </w:delText>
        </w:r>
        <w:r w:rsidR="00413F5C" w:rsidRPr="00413F5C" w:rsidDel="0094778F">
          <w:rPr>
            <w:rFonts w:ascii="Times New Roman" w:eastAsia="Times New Roman" w:hAnsi="Times New Roman" w:cs="Times New Roman"/>
            <w:kern w:val="0"/>
            <w:lang w:eastAsia="en-US"/>
          </w:rPr>
          <w:delText>I</w:delText>
        </w:r>
      </w:del>
      <w:ins w:id="59" w:author="Sulkowski, Michael L - (sulkowski)" w:date="2017-11-12T22:10:00Z">
        <w:r w:rsidR="0094778F">
          <w:rPr>
            <w:rFonts w:ascii="Times New Roman" w:eastAsia="Times New Roman" w:hAnsi="Times New Roman" w:cs="Times New Roman"/>
            <w:kern w:val="0"/>
            <w:lang w:eastAsia="en-US"/>
          </w:rPr>
          <w:t>i</w:t>
        </w:r>
      </w:ins>
      <w:r w:rsidR="00413F5C" w:rsidRPr="00413F5C">
        <w:rPr>
          <w:rFonts w:ascii="Times New Roman" w:eastAsia="Times New Roman" w:hAnsi="Times New Roman" w:cs="Times New Roman"/>
          <w:kern w:val="0"/>
          <w:lang w:eastAsia="en-US"/>
        </w:rPr>
        <w:t>nstitutions provide an en</w:t>
      </w:r>
      <w:r w:rsidR="00413F5C">
        <w:rPr>
          <w:rFonts w:ascii="Times New Roman" w:eastAsia="Times New Roman" w:hAnsi="Times New Roman" w:cs="Times New Roman"/>
          <w:kern w:val="0"/>
          <w:lang w:eastAsia="en-US"/>
        </w:rPr>
        <w:t>vironment conducive to learning</w:t>
      </w:r>
      <w:ins w:id="60" w:author="Sulkowski, Michael L - (sulkowski)" w:date="2017-11-12T22:10:00Z">
        <w:r w:rsidR="0094778F">
          <w:rPr>
            <w:rFonts w:ascii="Times New Roman" w:eastAsia="Times New Roman" w:hAnsi="Times New Roman" w:cs="Times New Roman"/>
            <w:kern w:val="0"/>
            <w:lang w:eastAsia="en-US"/>
          </w:rPr>
          <w:t>),</w:t>
        </w:r>
      </w:ins>
      <w:del w:id="61" w:author="Sulkowski, Michael L - (sulkowski)" w:date="2017-11-12T22:10:00Z">
        <w:r w:rsidR="00413F5C" w:rsidDel="0094778F">
          <w:rPr>
            <w:rFonts w:ascii="Times New Roman" w:eastAsia="Times New Roman" w:hAnsi="Times New Roman" w:cs="Times New Roman"/>
            <w:kern w:val="0"/>
            <w:lang w:eastAsia="en-US"/>
          </w:rPr>
          <w:delText>,”</w:delText>
        </w:r>
      </w:del>
      <w:r w:rsidR="00413F5C">
        <w:rPr>
          <w:rFonts w:ascii="Times New Roman" w:eastAsia="Times New Roman" w:hAnsi="Times New Roman" w:cs="Times New Roman"/>
          <w:kern w:val="0"/>
          <w:lang w:eastAsia="en-US"/>
        </w:rPr>
        <w:t xml:space="preserve"> and </w:t>
      </w:r>
      <w:del w:id="62" w:author="Sulkowski, Michael L - (sulkowski)" w:date="2017-11-12T22:10:00Z">
        <w:r w:rsidR="00413F5C" w:rsidDel="0094778F">
          <w:rPr>
            <w:rFonts w:ascii="Times New Roman" w:eastAsia="Times New Roman" w:hAnsi="Times New Roman" w:cs="Times New Roman"/>
            <w:kern w:val="0"/>
            <w:lang w:eastAsia="en-US"/>
          </w:rPr>
          <w:delText>“</w:delText>
        </w:r>
      </w:del>
      <w:r w:rsidR="00413F5C">
        <w:rPr>
          <w:rFonts w:ascii="Times New Roman" w:eastAsia="Times New Roman" w:hAnsi="Times New Roman" w:cs="Times New Roman"/>
          <w:kern w:val="0"/>
          <w:lang w:eastAsia="en-US"/>
        </w:rPr>
        <w:t>Active citizenship</w:t>
      </w:r>
      <w:ins w:id="63" w:author="Sulkowski, Michael L - (sulkowski)" w:date="2017-11-12T22:10:00Z">
        <w:r w:rsidR="0094778F">
          <w:rPr>
            <w:rFonts w:ascii="Times New Roman" w:eastAsia="Times New Roman" w:hAnsi="Times New Roman" w:cs="Times New Roman"/>
            <w:kern w:val="0"/>
            <w:lang w:eastAsia="en-US"/>
          </w:rPr>
          <w:t xml:space="preserve"> (</w:t>
        </w:r>
      </w:ins>
      <w:del w:id="64" w:author="Sulkowski, Michael L - (sulkowski)" w:date="2017-11-12T22:10:00Z">
        <w:r w:rsidR="00413F5C" w:rsidDel="0094778F">
          <w:rPr>
            <w:rFonts w:ascii="Times New Roman" w:eastAsia="Times New Roman" w:hAnsi="Times New Roman" w:cs="Times New Roman"/>
            <w:kern w:val="0"/>
            <w:lang w:eastAsia="en-US"/>
          </w:rPr>
          <w:delText xml:space="preserve">: </w:delText>
        </w:r>
      </w:del>
      <w:ins w:id="65" w:author="Sulkowski, Michael L - (sulkowski)" w:date="2017-11-12T22:10:00Z">
        <w:r w:rsidR="0094778F">
          <w:rPr>
            <w:rFonts w:ascii="Times New Roman" w:eastAsia="Times New Roman" w:hAnsi="Times New Roman" w:cs="Times New Roman"/>
            <w:kern w:val="0"/>
            <w:lang w:eastAsia="en-US"/>
          </w:rPr>
          <w:t>s</w:t>
        </w:r>
      </w:ins>
      <w:del w:id="66" w:author="Sulkowski, Michael L - (sulkowski)" w:date="2017-11-12T22:10:00Z">
        <w:r w:rsidR="00413F5C" w:rsidRPr="00413F5C" w:rsidDel="0094778F">
          <w:rPr>
            <w:rFonts w:ascii="Times New Roman" w:eastAsia="Times New Roman" w:hAnsi="Times New Roman" w:cs="Times New Roman"/>
            <w:kern w:val="0"/>
            <w:lang w:eastAsia="en-US"/>
          </w:rPr>
          <w:delText>S</w:delText>
        </w:r>
      </w:del>
      <w:r w:rsidR="00413F5C" w:rsidRPr="00413F5C">
        <w:rPr>
          <w:rFonts w:ascii="Times New Roman" w:eastAsia="Times New Roman" w:hAnsi="Times New Roman" w:cs="Times New Roman"/>
          <w:kern w:val="0"/>
          <w:lang w:eastAsia="en-US"/>
        </w:rPr>
        <w:t>tudents and institutions work together to enable challenges to social beliefs and practices</w:t>
      </w:r>
      <w:ins w:id="67" w:author="Sulkowski, Michael L - (sulkowski)" w:date="2017-11-12T22:11:00Z">
        <w:r w:rsidR="0094778F">
          <w:rPr>
            <w:rFonts w:ascii="Times New Roman" w:eastAsia="Times New Roman" w:hAnsi="Times New Roman" w:cs="Times New Roman"/>
            <w:kern w:val="0"/>
            <w:lang w:eastAsia="en-US"/>
          </w:rPr>
          <w:t>).</w:t>
        </w:r>
      </w:ins>
      <w:del w:id="68" w:author="Sulkowski, Michael L - (sulkowski)" w:date="2017-11-12T22:11:00Z">
        <w:r w:rsidR="00413F5C" w:rsidDel="0094778F">
          <w:rPr>
            <w:rFonts w:ascii="Times New Roman" w:eastAsia="Times New Roman" w:hAnsi="Times New Roman" w:cs="Times New Roman"/>
            <w:kern w:val="0"/>
            <w:lang w:eastAsia="en-US"/>
          </w:rPr>
          <w:delText>.”</w:delText>
        </w:r>
      </w:del>
      <w:r w:rsidR="00413F5C">
        <w:rPr>
          <w:rFonts w:ascii="Times New Roman" w:eastAsia="Times New Roman" w:hAnsi="Times New Roman" w:cs="Times New Roman"/>
          <w:kern w:val="0"/>
          <w:lang w:eastAsia="en-US"/>
        </w:rPr>
        <w:t xml:space="preserve"> </w:t>
      </w:r>
      <w:ins w:id="69" w:author="Sulkowski, Michael L - (sulkowski)" w:date="2017-11-12T22:11:00Z">
        <w:r w:rsidR="0094778F">
          <w:rPr>
            <w:rFonts w:ascii="Times New Roman" w:eastAsia="Times New Roman" w:hAnsi="Times New Roman" w:cs="Times New Roman"/>
            <w:kern w:val="0"/>
            <w:lang w:eastAsia="en-US"/>
          </w:rPr>
          <w:t xml:space="preserve">Results from this investigation </w:t>
        </w:r>
      </w:ins>
      <w:del w:id="70" w:author="Sulkowski, Michael L - (sulkowski)" w:date="2017-11-12T22:11:00Z">
        <w:r w:rsidR="00413F5C" w:rsidDel="0094778F">
          <w:rPr>
            <w:rFonts w:ascii="Times New Roman" w:eastAsia="Times New Roman" w:hAnsi="Times New Roman" w:cs="Times New Roman"/>
            <w:kern w:val="0"/>
            <w:lang w:eastAsia="en-US"/>
          </w:rPr>
          <w:delText xml:space="preserve"> </w:delText>
        </w:r>
        <w:r w:rsidR="00770248" w:rsidDel="0094778F">
          <w:rPr>
            <w:rFonts w:ascii="Times New Roman" w:eastAsia="Times New Roman" w:hAnsi="Times New Roman" w:cs="Times New Roman"/>
            <w:kern w:val="0"/>
            <w:lang w:eastAsia="en-US"/>
          </w:rPr>
          <w:delText xml:space="preserve">Their research suggests </w:delText>
        </w:r>
      </w:del>
      <w:ins w:id="71" w:author="Sulkowski, Michael L - (sulkowski)" w:date="2017-11-12T22:12:00Z">
        <w:r w:rsidR="0094778F">
          <w:rPr>
            <w:rFonts w:ascii="Times New Roman" w:eastAsia="Times New Roman" w:hAnsi="Times New Roman" w:cs="Times New Roman"/>
            <w:kern w:val="0"/>
            <w:lang w:eastAsia="en-US"/>
          </w:rPr>
          <w:t xml:space="preserve">highlight the potential utility of addressing </w:t>
        </w:r>
      </w:ins>
      <w:del w:id="72" w:author="Sulkowski, Michael L - (sulkowski)" w:date="2017-11-12T22:12:00Z">
        <w:r w:rsidR="00770248" w:rsidDel="0094778F">
          <w:rPr>
            <w:rFonts w:ascii="Times New Roman" w:eastAsia="Times New Roman" w:hAnsi="Times New Roman" w:cs="Times New Roman"/>
            <w:kern w:val="0"/>
            <w:lang w:eastAsia="en-US"/>
          </w:rPr>
          <w:delText xml:space="preserve">potential for addressing </w:delText>
        </w:r>
      </w:del>
      <w:r w:rsidR="00770248">
        <w:rPr>
          <w:rFonts w:ascii="Times New Roman" w:eastAsia="Times New Roman" w:hAnsi="Times New Roman" w:cs="Times New Roman"/>
          <w:kern w:val="0"/>
          <w:lang w:eastAsia="en-US"/>
        </w:rPr>
        <w:t>academic engagement from both the macro (institutionally based) and micro (student focused) level.</w:t>
      </w:r>
      <w:ins w:id="73" w:author="Sulkowski, Michael L - (sulkowski)" w:date="2017-11-12T22:12:00Z">
        <w:r w:rsidR="0094778F">
          <w:rPr>
            <w:rFonts w:ascii="Times New Roman" w:eastAsia="Times New Roman" w:hAnsi="Times New Roman" w:cs="Times New Roman"/>
            <w:kern w:val="0"/>
            <w:lang w:eastAsia="en-US"/>
          </w:rPr>
          <w:t xml:space="preserve"> In other words, XXXXX. </w:t>
        </w:r>
      </w:ins>
    </w:p>
    <w:p w14:paraId="544D9C36" w14:textId="39376328" w:rsidR="007904B9" w:rsidRDefault="0094778F" w:rsidP="00D61B28">
      <w:pPr>
        <w:rPr>
          <w:rFonts w:ascii="Times New Roman" w:eastAsia="Times New Roman" w:hAnsi="Times New Roman" w:cs="Times New Roman"/>
          <w:kern w:val="0"/>
          <w:lang w:eastAsia="en-US"/>
        </w:rPr>
      </w:pPr>
      <w:ins w:id="74" w:author="Sulkowski, Michael L - (sulkowski)" w:date="2017-11-12T22:13:00Z">
        <w:r>
          <w:rPr>
            <w:rFonts w:ascii="Times New Roman" w:eastAsia="Times New Roman" w:hAnsi="Times New Roman" w:cs="Times New Roman"/>
            <w:kern w:val="0"/>
            <w:lang w:eastAsia="en-US"/>
          </w:rPr>
          <w:t xml:space="preserve">To date, various studies </w:t>
        </w:r>
      </w:ins>
      <w:del w:id="75" w:author="Sulkowski, Michael L - (sulkowski)" w:date="2017-11-12T22:13:00Z">
        <w:r w:rsidR="00413F5C" w:rsidDel="0094778F">
          <w:rPr>
            <w:rFonts w:ascii="Times New Roman" w:eastAsia="Times New Roman" w:hAnsi="Times New Roman" w:cs="Times New Roman"/>
            <w:kern w:val="0"/>
            <w:lang w:eastAsia="en-US"/>
          </w:rPr>
          <w:delText>Various research article</w:delText>
        </w:r>
        <w:r w:rsidR="00241064" w:rsidDel="0094778F">
          <w:rPr>
            <w:rFonts w:ascii="Times New Roman" w:eastAsia="Times New Roman" w:hAnsi="Times New Roman" w:cs="Times New Roman"/>
            <w:kern w:val="0"/>
            <w:lang w:eastAsia="en-US"/>
          </w:rPr>
          <w:delText xml:space="preserve">s </w:delText>
        </w:r>
      </w:del>
      <w:r w:rsidR="00241064">
        <w:rPr>
          <w:rFonts w:ascii="Times New Roman" w:eastAsia="Times New Roman" w:hAnsi="Times New Roman" w:cs="Times New Roman"/>
          <w:kern w:val="0"/>
          <w:lang w:eastAsia="en-US"/>
        </w:rPr>
        <w:t>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ins w:id="76" w:author="Sulkowski, Michael L - (sulkowski)" w:date="2017-11-12T22:13:00Z">
        <w:r w:rsidR="00DE4BCF">
          <w:rPr>
            <w:rFonts w:ascii="Times New Roman" w:eastAsia="Times New Roman" w:hAnsi="Times New Roman" w:cs="Times New Roman"/>
            <w:kern w:val="0"/>
            <w:lang w:eastAsia="en-US"/>
          </w:rPr>
          <w:t xml:space="preserve"> </w:t>
        </w:r>
      </w:ins>
      <w:del w:id="77" w:author="Sulkowski, Michael L - (sulkowski)" w:date="2017-11-12T22:13:00Z">
        <w:r w:rsidR="00BD1817" w:rsidDel="00DE4BCF">
          <w:rPr>
            <w:rFonts w:ascii="Times New Roman" w:eastAsia="Times New Roman" w:hAnsi="Times New Roman" w:cs="Times New Roman"/>
            <w:kern w:val="0"/>
            <w:lang w:eastAsia="en-US"/>
          </w:rPr>
          <w:delText xml:space="preserve">, </w:delText>
        </w:r>
      </w:del>
      <w:r w:rsidR="00BD1817">
        <w:rPr>
          <w:rFonts w:ascii="Times New Roman" w:eastAsia="Times New Roman" w:hAnsi="Times New Roman" w:cs="Times New Roman"/>
          <w:kern w:val="0"/>
          <w:lang w:eastAsia="en-US"/>
        </w:rPr>
        <w:t xml:space="preserve">and </w:t>
      </w:r>
      <w:del w:id="78" w:author="Sulkowski, Michael L - (sulkowski)" w:date="2017-11-12T22:13:00Z">
        <w:r w:rsidR="00BD1817" w:rsidDel="00DE4BCF">
          <w:rPr>
            <w:rFonts w:ascii="Times New Roman" w:eastAsia="Times New Roman" w:hAnsi="Times New Roman" w:cs="Times New Roman"/>
            <w:kern w:val="0"/>
            <w:lang w:eastAsia="en-US"/>
          </w:rPr>
          <w:delText>ideal</w:delText>
        </w:r>
        <w:r w:rsidR="00413F5C" w:rsidDel="00DE4BCF">
          <w:rPr>
            <w:rFonts w:ascii="Times New Roman" w:eastAsia="Times New Roman" w:hAnsi="Times New Roman" w:cs="Times New Roman"/>
            <w:kern w:val="0"/>
            <w:lang w:eastAsia="en-US"/>
          </w:rPr>
          <w:delText xml:space="preserve">ly </w:delText>
        </w:r>
      </w:del>
      <w:r w:rsidR="00413F5C">
        <w:rPr>
          <w:rFonts w:ascii="Times New Roman" w:eastAsia="Times New Roman" w:hAnsi="Times New Roman" w:cs="Times New Roman"/>
          <w:kern w:val="0"/>
          <w:lang w:eastAsia="en-US"/>
        </w:rPr>
        <w:t>succeed</w:t>
      </w:r>
      <w:ins w:id="79" w:author="Sulkowski, Michael L - (sulkowski)" w:date="2017-11-12T22:14:00Z">
        <w:r w:rsidR="00DE4BCF">
          <w:rPr>
            <w:rFonts w:ascii="Times New Roman" w:eastAsia="Times New Roman" w:hAnsi="Times New Roman" w:cs="Times New Roman"/>
            <w:kern w:val="0"/>
            <w:lang w:eastAsia="en-US"/>
          </w:rPr>
          <w:t xml:space="preserve"> </w:t>
        </w:r>
      </w:ins>
      <w:del w:id="80" w:author="Sulkowski, Michael L - (sulkowski)" w:date="2017-11-12T22:14:00Z">
        <w:r w:rsidR="00BD1817" w:rsidDel="00DE4BCF">
          <w:rPr>
            <w:rFonts w:ascii="Times New Roman" w:eastAsia="Times New Roman" w:hAnsi="Times New Roman" w:cs="Times New Roman"/>
            <w:kern w:val="0"/>
            <w:lang w:eastAsia="en-US"/>
          </w:rPr>
          <w:delText>,</w:delText>
        </w:r>
        <w:r w:rsidR="00413F5C" w:rsidDel="00DE4BCF">
          <w:rPr>
            <w:rFonts w:ascii="Times New Roman" w:eastAsia="Times New Roman" w:hAnsi="Times New Roman" w:cs="Times New Roman"/>
            <w:kern w:val="0"/>
            <w:lang w:eastAsia="en-US"/>
          </w:rPr>
          <w:delText xml:space="preserve"> </w:delText>
        </w:r>
      </w:del>
      <w:r w:rsidR="00413F5C">
        <w:rPr>
          <w:rFonts w:ascii="Times New Roman" w:eastAsia="Times New Roman" w:hAnsi="Times New Roman" w:cs="Times New Roman"/>
          <w:kern w:val="0"/>
          <w:lang w:eastAsia="en-US"/>
        </w:rPr>
        <w:t>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sidR="00BD1817">
        <w:rPr>
          <w:rFonts w:ascii="Times New Roman" w:eastAsia="Times New Roman" w:hAnsi="Times New Roman" w:cs="Times New Roman"/>
          <w:kern w:val="0"/>
          <w:lang w:eastAsia="en-US"/>
        </w:rPr>
        <w:t xml:space="preserve">). </w:t>
      </w:r>
      <w:del w:id="81" w:author="Sulkowski, Michael L - (sulkowski)" w:date="2017-11-12T22:14:00Z">
        <w:r w:rsidR="00BD1817" w:rsidDel="00DE4BCF">
          <w:rPr>
            <w:rFonts w:ascii="Times New Roman" w:eastAsia="Times New Roman" w:hAnsi="Times New Roman" w:cs="Times New Roman"/>
            <w:kern w:val="0"/>
            <w:lang w:eastAsia="en-US"/>
          </w:rPr>
          <w:delText xml:space="preserve"> </w:delText>
        </w:r>
      </w:del>
      <w:r w:rsidR="00A11A83">
        <w:rPr>
          <w:rFonts w:ascii="Times New Roman" w:eastAsia="Times New Roman" w:hAnsi="Times New Roman" w:cs="Times New Roman"/>
          <w:kern w:val="0"/>
          <w:lang w:eastAsia="en-US"/>
        </w:rPr>
        <w:t xml:space="preserve">For example, Skinner </w:t>
      </w:r>
      <w:ins w:id="82" w:author="Sulkowski, Michael L - (sulkowski)" w:date="2017-11-12T22:14:00Z">
        <w:r w:rsidR="00DE4BCF">
          <w:rPr>
            <w:rFonts w:ascii="Times New Roman" w:eastAsia="Times New Roman" w:hAnsi="Times New Roman" w:cs="Times New Roman"/>
            <w:kern w:val="0"/>
            <w:lang w:eastAsia="en-US"/>
          </w:rPr>
          <w:t>and</w:t>
        </w:r>
      </w:ins>
      <w:del w:id="83" w:author="Sulkowski, Michael L - (sulkowski)" w:date="2017-11-12T22:14:00Z">
        <w:r w:rsidR="00A11A83" w:rsidDel="00DE4BCF">
          <w:rPr>
            <w:rFonts w:ascii="Times New Roman" w:eastAsia="Times New Roman" w:hAnsi="Times New Roman" w:cs="Times New Roman"/>
            <w:kern w:val="0"/>
            <w:lang w:eastAsia="en-US"/>
          </w:rPr>
          <w:delText>&amp;</w:delText>
        </w:r>
      </w:del>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 xml:space="preserve">a more transactional form of engagement </w:t>
      </w:r>
      <w:ins w:id="84" w:author="Sulkowski, Michael L - (sulkowski)" w:date="2017-11-12T22:14:00Z">
        <w:r w:rsidR="00DE4BCF">
          <w:rPr>
            <w:rFonts w:ascii="Times New Roman" w:eastAsia="Times New Roman" w:hAnsi="Times New Roman" w:cs="Times New Roman"/>
            <w:kern w:val="0"/>
            <w:lang w:eastAsia="en-US"/>
          </w:rPr>
          <w:t xml:space="preserve">with their evaluation of </w:t>
        </w:r>
      </w:ins>
      <w:del w:id="85" w:author="Sulkowski, Michael L - (sulkowski)" w:date="2017-11-12T22:14:00Z">
        <w:r w:rsidR="00F2315A" w:rsidDel="00DE4BCF">
          <w:rPr>
            <w:rFonts w:ascii="Times New Roman" w:eastAsia="Times New Roman" w:hAnsi="Times New Roman" w:cs="Times New Roman"/>
            <w:kern w:val="0"/>
            <w:lang w:eastAsia="en-US"/>
          </w:rPr>
          <w:delText xml:space="preserve">in evaluating </w:delText>
        </w:r>
      </w:del>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ins w:id="86" w:author="Sulkowski, Michael L - (sulkowski)" w:date="2017-11-12T22:14:00Z">
        <w:r w:rsidR="00DE4BCF">
          <w:rPr>
            <w:rFonts w:ascii="Times New Roman" w:eastAsia="Times New Roman" w:hAnsi="Times New Roman" w:cs="Times New Roman"/>
            <w:kern w:val="0"/>
            <w:lang w:eastAsia="en-US"/>
          </w:rPr>
          <w:t xml:space="preserve">. In this study, </w:t>
        </w:r>
      </w:ins>
      <w:del w:id="87" w:author="Sulkowski, Michael L - (sulkowski)" w:date="2017-11-12T22:14:00Z">
        <w:r w:rsidR="00A11A83" w:rsidDel="00DE4BCF">
          <w:rPr>
            <w:rFonts w:ascii="Times New Roman" w:eastAsia="Times New Roman" w:hAnsi="Times New Roman" w:cs="Times New Roman"/>
            <w:kern w:val="0"/>
            <w:lang w:eastAsia="en-US"/>
          </w:rPr>
          <w:delText xml:space="preserve"> and </w:delText>
        </w:r>
      </w:del>
      <w:del w:id="88" w:author="Sulkowski, Michael L - (sulkowski)" w:date="2017-11-12T22:15:00Z">
        <w:r w:rsidR="00A11A83" w:rsidDel="00DE4BCF">
          <w:rPr>
            <w:rFonts w:ascii="Times New Roman" w:eastAsia="Times New Roman" w:hAnsi="Times New Roman" w:cs="Times New Roman"/>
            <w:kern w:val="0"/>
            <w:lang w:eastAsia="en-US"/>
          </w:rPr>
          <w:delText xml:space="preserve">found that these </w:delText>
        </w:r>
      </w:del>
      <w:ins w:id="89" w:author="Sulkowski, Michael L - (sulkowski)" w:date="2017-11-12T22:15:00Z">
        <w:r w:rsidR="00DE4BCF">
          <w:rPr>
            <w:rFonts w:ascii="Times New Roman" w:eastAsia="Times New Roman" w:hAnsi="Times New Roman" w:cs="Times New Roman"/>
            <w:kern w:val="0"/>
            <w:lang w:eastAsia="en-US"/>
          </w:rPr>
          <w:t xml:space="preserve">such </w:t>
        </w:r>
      </w:ins>
      <w:r w:rsidR="00A11A83">
        <w:rPr>
          <w:rFonts w:ascii="Times New Roman" w:eastAsia="Times New Roman" w:hAnsi="Times New Roman" w:cs="Times New Roman"/>
          <w:kern w:val="0"/>
          <w:lang w:eastAsia="en-US"/>
        </w:rPr>
        <w:t xml:space="preserve">relationships </w:t>
      </w:r>
      <w:ins w:id="90" w:author="Sulkowski, Michael L - (sulkowski)" w:date="2017-11-12T22:15:00Z">
        <w:r w:rsidR="00DE4BCF">
          <w:rPr>
            <w:rFonts w:ascii="Times New Roman" w:eastAsia="Times New Roman" w:hAnsi="Times New Roman" w:cs="Times New Roman"/>
            <w:kern w:val="0"/>
            <w:lang w:eastAsia="en-US"/>
          </w:rPr>
          <w:t xml:space="preserve">were found to predict </w:t>
        </w:r>
      </w:ins>
      <w:del w:id="91" w:author="Sulkowski, Michael L - (sulkowski)" w:date="2017-11-12T22:15:00Z">
        <w:r w:rsidR="00A11A83" w:rsidDel="00DE4BCF">
          <w:rPr>
            <w:rFonts w:ascii="Times New Roman" w:eastAsia="Times New Roman" w:hAnsi="Times New Roman" w:cs="Times New Roman"/>
            <w:kern w:val="0"/>
            <w:lang w:eastAsia="en-US"/>
          </w:rPr>
          <w:delText xml:space="preserve">predicted </w:delText>
        </w:r>
      </w:del>
      <w:r w:rsidR="00A11A83">
        <w:rPr>
          <w:rFonts w:ascii="Times New Roman" w:eastAsia="Times New Roman" w:hAnsi="Times New Roman" w:cs="Times New Roman"/>
          <w:kern w:val="0"/>
          <w:lang w:eastAsia="en-US"/>
        </w:rPr>
        <w:t xml:space="preserve">student engagement. </w:t>
      </w:r>
      <w:ins w:id="92" w:author="Sulkowski, Michael L - (sulkowski)" w:date="2017-11-12T22:15:00Z">
        <w:r w:rsidR="00DE4BCF">
          <w:rPr>
            <w:rFonts w:ascii="Times New Roman" w:eastAsia="Times New Roman" w:hAnsi="Times New Roman" w:cs="Times New Roman"/>
            <w:kern w:val="0"/>
            <w:lang w:eastAsia="en-US"/>
          </w:rPr>
          <w:t xml:space="preserve">Moreover, </w:t>
        </w:r>
      </w:ins>
      <w:del w:id="93" w:author="Sulkowski, Michael L - (sulkowski)" w:date="2017-11-12T22:15:00Z">
        <w:r w:rsidR="007904B9" w:rsidDel="00DE4BCF">
          <w:rPr>
            <w:rFonts w:ascii="Times New Roman" w:eastAsia="Times New Roman" w:hAnsi="Times New Roman" w:cs="Times New Roman"/>
            <w:kern w:val="0"/>
            <w:lang w:eastAsia="en-US"/>
          </w:rPr>
          <w:delText>T</w:delText>
        </w:r>
      </w:del>
      <w:ins w:id="94" w:author="Sulkowski, Michael L - (sulkowski)" w:date="2017-11-12T22:15:00Z">
        <w:r w:rsidR="00DE4BCF">
          <w:rPr>
            <w:rFonts w:ascii="Times New Roman" w:eastAsia="Times New Roman" w:hAnsi="Times New Roman" w:cs="Times New Roman"/>
            <w:kern w:val="0"/>
            <w:lang w:eastAsia="en-US"/>
          </w:rPr>
          <w:t>t</w:t>
        </w:r>
      </w:ins>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ins w:id="95" w:author="Sulkowski, Michael L - (sulkowski)" w:date="2017-11-12T22:15:00Z">
        <w:r w:rsidR="00DE4BCF">
          <w:rPr>
            <w:rFonts w:ascii="Times New Roman" w:eastAsia="Times New Roman" w:hAnsi="Times New Roman" w:cs="Times New Roman"/>
            <w:kern w:val="0"/>
            <w:lang w:eastAsia="en-US"/>
          </w:rPr>
          <w:t xml:space="preserve">, which suggest that XXXXX. </w:t>
        </w:r>
      </w:ins>
      <w:del w:id="96" w:author="Sulkowski, Michael L - (sulkowski)" w:date="2017-11-12T22:15:00Z">
        <w:r w:rsidR="007904B9" w:rsidDel="00DE4BCF">
          <w:rPr>
            <w:rFonts w:ascii="Times New Roman" w:eastAsia="Times New Roman" w:hAnsi="Times New Roman" w:cs="Times New Roman"/>
            <w:kern w:val="0"/>
            <w:lang w:eastAsia="en-US"/>
          </w:rPr>
          <w:delText>.</w:delText>
        </w:r>
      </w:del>
      <w:r w:rsidR="007904B9">
        <w:rPr>
          <w:rFonts w:ascii="Times New Roman" w:eastAsia="Times New Roman" w:hAnsi="Times New Roman" w:cs="Times New Roman"/>
          <w:kern w:val="0"/>
          <w:lang w:eastAsia="en-US"/>
        </w:rPr>
        <w:t xml:space="preserve"> </w:t>
      </w:r>
    </w:p>
    <w:p w14:paraId="7F9F463B" w14:textId="3B4109D0" w:rsidR="00136FDA" w:rsidRDefault="00A11A83" w:rsidP="00BA6BD4">
      <w:r>
        <w:rPr>
          <w:rFonts w:ascii="Times New Roman" w:eastAsia="Times New Roman" w:hAnsi="Times New Roman" w:cs="Times New Roman"/>
          <w:kern w:val="0"/>
          <w:lang w:eastAsia="en-US"/>
        </w:rPr>
        <w:t xml:space="preserve"> </w:t>
      </w:r>
      <w:ins w:id="97" w:author="Sulkowski, Michael L - (sulkowski)" w:date="2017-11-12T22:16:00Z">
        <w:r w:rsidR="00DE4BCF">
          <w:rPr>
            <w:rFonts w:ascii="Times New Roman" w:eastAsia="Times New Roman" w:hAnsi="Times New Roman" w:cs="Times New Roman"/>
            <w:kern w:val="0"/>
            <w:lang w:eastAsia="en-US"/>
          </w:rPr>
          <w:t>Studies have</w:t>
        </w:r>
      </w:ins>
      <w:del w:id="98" w:author="Sulkowski, Michael L - (sulkowski)" w:date="2017-11-12T22:16:00Z">
        <w:r w:rsidR="00BD1817" w:rsidDel="00DE4BCF">
          <w:rPr>
            <w:rFonts w:ascii="Times New Roman" w:eastAsia="Times New Roman" w:hAnsi="Times New Roman" w:cs="Times New Roman"/>
            <w:kern w:val="0"/>
            <w:lang w:eastAsia="en-US"/>
          </w:rPr>
          <w:delText>Research has</w:delText>
        </w:r>
      </w:del>
      <w:r w:rsidR="00BD1817">
        <w:rPr>
          <w:rFonts w:ascii="Times New Roman" w:eastAsia="Times New Roman" w:hAnsi="Times New Roman" w:cs="Times New Roman"/>
          <w:kern w:val="0"/>
          <w:lang w:eastAsia="en-US"/>
        </w:rPr>
        <w:t xml:space="preserve"> also evaluated academic engagement from a more intrinsic perspective, often focusing on singular aspects of an individual</w:t>
      </w:r>
      <w:ins w:id="99" w:author="Sulkowski, Michael L - (sulkowski)" w:date="2017-11-12T22:17:00Z">
        <w:r w:rsidR="00DE4BCF">
          <w:rPr>
            <w:rFonts w:ascii="Times New Roman" w:eastAsia="Times New Roman" w:hAnsi="Times New Roman" w:cs="Times New Roman"/>
            <w:kern w:val="0"/>
            <w:lang w:eastAsia="en-US"/>
          </w:rPr>
          <w:t xml:space="preserve"> such as </w:t>
        </w:r>
      </w:ins>
      <w:del w:id="100" w:author="Sulkowski, Michael L - (sulkowski)" w:date="2017-11-12T22:17:00Z">
        <w:r w:rsidR="00BD1817" w:rsidDel="00DE4BCF">
          <w:rPr>
            <w:rFonts w:ascii="Times New Roman" w:eastAsia="Times New Roman" w:hAnsi="Times New Roman" w:cs="Times New Roman"/>
            <w:kern w:val="0"/>
            <w:lang w:eastAsia="en-US"/>
          </w:rPr>
          <w:delText xml:space="preserve">, </w:delText>
        </w:r>
      </w:del>
      <w:ins w:id="101" w:author="Sulkowski, Michael L - (sulkowski)" w:date="2017-11-12T22:17:00Z">
        <w:r w:rsidR="00DE4BCF">
          <w:rPr>
            <w:rFonts w:ascii="Times New Roman" w:eastAsia="Times New Roman" w:hAnsi="Times New Roman" w:cs="Times New Roman"/>
            <w:kern w:val="0"/>
            <w:lang w:eastAsia="en-US"/>
          </w:rPr>
          <w:t xml:space="preserve">their </w:t>
        </w:r>
      </w:ins>
      <w:del w:id="102" w:author="Sulkowski, Michael L - (sulkowski)" w:date="2017-11-12T22:17:00Z">
        <w:r w:rsidR="00241064" w:rsidDel="00DE4BCF">
          <w:rPr>
            <w:rFonts w:ascii="Times New Roman" w:eastAsia="Times New Roman" w:hAnsi="Times New Roman" w:cs="Times New Roman"/>
            <w:kern w:val="0"/>
            <w:lang w:eastAsia="en-US"/>
          </w:rPr>
          <w:delText>identifying</w:delText>
        </w:r>
        <w:r w:rsidR="00BD1817" w:rsidDel="00DE4BCF">
          <w:rPr>
            <w:rFonts w:ascii="Times New Roman" w:eastAsia="Times New Roman" w:hAnsi="Times New Roman" w:cs="Times New Roman"/>
            <w:kern w:val="0"/>
            <w:lang w:eastAsia="en-US"/>
          </w:rPr>
          <w:delText xml:space="preserve"> specific variables such as </w:delText>
        </w:r>
      </w:del>
      <w:r w:rsidR="00BD1817">
        <w:rPr>
          <w:rFonts w:ascii="Times New Roman" w:eastAsia="Times New Roman" w:hAnsi="Times New Roman" w:cs="Times New Roman"/>
          <w:kern w:val="0"/>
          <w:lang w:eastAsia="en-US"/>
        </w:rPr>
        <w:t xml:space="preserve">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 xml:space="preserve">participation, and study skills. </w:t>
      </w:r>
      <w:del w:id="103" w:author="Sulkowski, Michael L - (sulkowski)" w:date="2017-11-12T22:17:00Z">
        <w:r w:rsidR="00B95075" w:rsidDel="00DE4BCF">
          <w:rPr>
            <w:rFonts w:ascii="Times New Roman" w:eastAsia="Times New Roman" w:hAnsi="Times New Roman" w:cs="Times New Roman"/>
            <w:kern w:val="0"/>
            <w:lang w:eastAsia="en-US"/>
          </w:rPr>
          <w:delText xml:space="preserve"> </w:delText>
        </w:r>
      </w:del>
      <w:r w:rsidR="00136FDA">
        <w:t xml:space="preserve">Unlike previous </w:t>
      </w:r>
      <w:ins w:id="104" w:author="Sulkowski, Michael L - (sulkowski)" w:date="2017-11-12T22:17:00Z">
        <w:r w:rsidR="00DE4BCF">
          <w:t>studies</w:t>
        </w:r>
      </w:ins>
      <w:del w:id="105" w:author="Sulkowski, Michael L - (sulkowski)" w:date="2017-11-12T22:17:00Z">
        <w:r w:rsidR="00136FDA" w:rsidDel="00DE4BCF">
          <w:delText>research</w:delText>
        </w:r>
      </w:del>
      <w:r w:rsidR="00136FDA">
        <w:t xml:space="preserve"> focusing on motivation as a defining characteristic of academic engagement at the college level, Handelsman et al. (2005) approached </w:t>
      </w:r>
      <w:r w:rsidR="00136FDA">
        <w:lastRenderedPageBreak/>
        <w:t xml:space="preserve">engagement as a more multi-faceted concept </w:t>
      </w:r>
      <w:ins w:id="106" w:author="Sulkowski, Michael L - (sulkowski)" w:date="2017-11-12T22:18:00Z">
        <w:r w:rsidR="00DE4BCF">
          <w:t xml:space="preserve">while developing </w:t>
        </w:r>
      </w:ins>
      <w:del w:id="107" w:author="Sulkowski, Michael L - (sulkowski)" w:date="2017-11-12T22:18:00Z">
        <w:r w:rsidR="00136FDA" w:rsidDel="00DE4BCF">
          <w:delText xml:space="preserve">in the creation of </w:delText>
        </w:r>
      </w:del>
      <w:r w:rsidR="00136FDA">
        <w:t xml:space="preserve">a measure on student course engagement. </w:t>
      </w:r>
      <w:ins w:id="108" w:author="Sulkowski, Michael L - (sulkowski)" w:date="2017-11-12T22:18:00Z">
        <w:r w:rsidR="00DE4BCF">
          <w:t xml:space="preserve">Handelsman et al. (2005) </w:t>
        </w:r>
      </w:ins>
      <w:del w:id="109" w:author="Sulkowski, Michael L - (sulkowski)" w:date="2017-11-12T22:18:00Z">
        <w:r w:rsidR="00136FDA" w:rsidDel="00DE4BCF">
          <w:delText xml:space="preserve"> They </w:delText>
        </w:r>
      </w:del>
      <w:r w:rsidR="00136FDA">
        <w:t>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NSSE, 2000). </w:t>
      </w:r>
      <w:ins w:id="110" w:author="Sulkowski, Michael L - (sulkowski)" w:date="2017-11-12T22:19:00Z">
        <w:r w:rsidR="00DE4BCF">
          <w:t>Study results in this regard identified</w:t>
        </w:r>
      </w:ins>
      <w:del w:id="111" w:author="Sulkowski, Michael L - (sulkowski)" w:date="2017-11-12T22:19:00Z">
        <w:r w:rsidR="00136FDA" w:rsidDel="00DE4BCF">
          <w:delText xml:space="preserve"> Their research indicated</w:delText>
        </w:r>
      </w:del>
      <w:r w:rsidR="00136FDA">
        <w:t xml:space="preserve"> four distinct factors of college student engagement: Factor 1 – “skills engagement”, Factor 2 – “emotional engagement”, Factor 3 – “participation/interaction engagement”, and Factor 4 – “performance engagement.”  </w:t>
      </w:r>
      <w:ins w:id="112" w:author="Sulkowski, Michael L - (sulkowski)" w:date="2017-11-12T22:20:00Z">
        <w:r w:rsidR="00DE4BCF">
          <w:t xml:space="preserve">In light of these findings, </w:t>
        </w:r>
      </w:ins>
      <w:del w:id="113" w:author="Sulkowski, Michael L - (sulkowski)" w:date="2017-11-12T22:20:00Z">
        <w:r w:rsidR="00D61B28" w:rsidDel="00DE4BCF">
          <w:delText>Their inventory</w:delText>
        </w:r>
        <w:r w:rsidR="00C93F7E" w:rsidDel="00DE4BCF">
          <w:delText>,</w:delText>
        </w:r>
        <w:r w:rsidR="002F202D" w:rsidDel="00DE4BCF">
          <w:delText xml:space="preserve"> </w:delText>
        </w:r>
      </w:del>
      <w:r w:rsidR="002F202D">
        <w:t>The Student Course Engagement Questionnaire (SCEQ</w:t>
      </w:r>
      <w:ins w:id="114" w:author="Sulkowski, Michael L - (sulkowski)" w:date="2017-11-12T22:20:00Z">
        <w:r w:rsidR="00DE4BCF">
          <w:t>; Authors (s)</w:t>
        </w:r>
      </w:ins>
      <w:r w:rsidR="002F202D">
        <w:t>),</w:t>
      </w:r>
      <w:r w:rsidR="00D61B28">
        <w:t xml:space="preserve"> </w:t>
      </w:r>
      <w:r w:rsidR="00C93F7E">
        <w:t xml:space="preserve">is based on </w:t>
      </w:r>
      <w:ins w:id="115" w:author="Sulkowski, Michael L - (sulkowski)" w:date="2017-11-12T22:20:00Z">
        <w:r w:rsidR="00DE4BCF">
          <w:t>a</w:t>
        </w:r>
      </w:ins>
      <w:del w:id="116" w:author="Sulkowski, Michael L - (sulkowski)" w:date="2017-11-12T22:20:00Z">
        <w:r w:rsidR="00C93F7E" w:rsidDel="00DE4BCF">
          <w:delText>this</w:delText>
        </w:r>
      </w:del>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1B15DAE0" w:rsidR="005758B4" w:rsidRDefault="00136FDA" w:rsidP="00136FDA">
      <w:pPr>
        <w:ind w:firstLine="0"/>
      </w:pPr>
      <w:r>
        <w:tab/>
      </w:r>
      <w:r w:rsidR="005758B4">
        <w:t xml:space="preserve">Academic </w:t>
      </w:r>
      <w:ins w:id="117" w:author="Sulkowski, Michael L - (sulkowski)" w:date="2017-11-12T22:23:00Z">
        <w:r w:rsidR="0010367E">
          <w:t>e</w:t>
        </w:r>
      </w:ins>
      <w:del w:id="118" w:author="Sulkowski, Michael L - (sulkowski)" w:date="2017-11-12T22:23:00Z">
        <w:r w:rsidR="005758B4" w:rsidDel="0010367E">
          <w:delText>E</w:delText>
        </w:r>
      </w:del>
      <w:r w:rsidR="005758B4">
        <w:t xml:space="preserve">ngagement </w:t>
      </w:r>
      <w:ins w:id="119" w:author="Sulkowski, Michael L - (sulkowski)" w:date="2017-11-12T22:23:00Z">
        <w:r w:rsidR="0010367E">
          <w:t xml:space="preserve">matters in that </w:t>
        </w:r>
      </w:ins>
      <w:del w:id="120" w:author="Sulkowski, Michael L - (sulkowski)" w:date="2017-11-12T22:23:00Z">
        <w:r w:rsidR="005758B4" w:rsidDel="0010367E">
          <w:delText xml:space="preserve">is significant in that </w:delText>
        </w:r>
      </w:del>
      <w:r w:rsidR="005758B4">
        <w:t xml:space="preserve">research has shown </w:t>
      </w:r>
      <w:ins w:id="121" w:author="Sulkowski, Michael L - (sulkowski)" w:date="2017-11-12T22:23:00Z">
        <w:r w:rsidR="0010367E">
          <w:t xml:space="preserve">that it is related to </w:t>
        </w:r>
      </w:ins>
      <w:del w:id="122" w:author="Sulkowski, Michael L - (sulkowski)" w:date="2017-11-12T22:23:00Z">
        <w:r w:rsidR="005758B4" w:rsidDel="0010367E">
          <w:delText>its conn</w:delText>
        </w:r>
      </w:del>
      <w:del w:id="123" w:author="Sulkowski, Michael L - (sulkowski)" w:date="2017-11-12T22:24:00Z">
        <w:r w:rsidR="005758B4" w:rsidDel="0010367E">
          <w:delText xml:space="preserve">ection with </w:delText>
        </w:r>
      </w:del>
      <w:r w:rsidR="005758B4">
        <w:t>succe</w:t>
      </w:r>
      <w:r w:rsidR="0032693D">
        <w:t xml:space="preserve">ssful academic </w:t>
      </w:r>
      <w:r w:rsidR="009E4DA3">
        <w:t>outcomes</w:t>
      </w:r>
      <w:r w:rsidR="0083706A">
        <w:t xml:space="preserve"> (Finn &amp; Rock, 1997)</w:t>
      </w:r>
      <w:r w:rsidR="0032693D">
        <w:t>.</w:t>
      </w:r>
      <w:r w:rsidR="00EC59A4">
        <w:t xml:space="preserve"> Marks (2000) </w:t>
      </w:r>
      <w:ins w:id="124" w:author="Sulkowski, Michael L - (sulkowski)" w:date="2017-11-12T22:24:00Z">
        <w:r w:rsidR="0010367E">
          <w:t xml:space="preserve">highlights this notion with the following statement: </w:t>
        </w:r>
      </w:ins>
      <w:del w:id="125" w:author="Sulkowski, Michael L - (sulkowski)" w:date="2017-11-12T22:24:00Z">
        <w:r w:rsidR="00EC59A4" w:rsidDel="0010367E">
          <w:delText>emphasized this relationship in his s</w:delText>
        </w:r>
      </w:del>
      <w:del w:id="126" w:author="Sulkowski, Michael L - (sulkowski)" w:date="2017-11-12T22:25:00Z">
        <w:r w:rsidR="00EC59A4" w:rsidDel="0010367E">
          <w:delText xml:space="preserve">tatement, </w:delText>
        </w:r>
      </w:del>
      <w:r w:rsidR="00EC59A4">
        <w:t>“</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86543C">
        <w:t xml:space="preserve"> </w:t>
      </w:r>
      <w:del w:id="127" w:author="Sulkowski, Michael L - (sulkowski) [2]" w:date="2017-11-13T15:36:00Z">
        <w:r w:rsidR="0086543C" w:rsidDel="002860CD">
          <w:delText>is</w:delText>
        </w:r>
      </w:del>
      <w:ins w:id="128" w:author="Sulkowski, Michael L - (sulkowski) [2]" w:date="2017-11-13T15:36:00Z">
        <w:r w:rsidR="002860CD">
          <w:t xml:space="preserve">is conceptually similar to </w:t>
        </w:r>
      </w:ins>
      <w:del w:id="129" w:author="Sulkowski, Michael L - (sulkowski) [2]" w:date="2017-11-13T15:36:00Z">
        <w:r w:rsidR="0086543C" w:rsidDel="002860CD">
          <w:delText xml:space="preserve"> often seated in </w:delText>
        </w:r>
        <w:r w:rsidR="0032693D" w:rsidDel="002860CD">
          <w:delText xml:space="preserve">those types of </w:delText>
        </w:r>
      </w:del>
      <w:ins w:id="130" w:author="Sulkowski, Michael L - (sulkowski) [2]" w:date="2017-11-13T15:36:00Z">
        <w:r w:rsidR="002860CD">
          <w:t xml:space="preserve">such </w:t>
        </w:r>
      </w:ins>
      <w:r w:rsidR="0032693D">
        <w:t>outcome</w:t>
      </w:r>
      <w:r w:rsidR="005205F2">
        <w:t xml:space="preserve"> measures</w:t>
      </w:r>
      <w:r w:rsidR="0032693D">
        <w:t>.</w:t>
      </w:r>
      <w:r w:rsidR="009D4C8F">
        <w:t xml:space="preserve"> </w:t>
      </w:r>
      <w:r w:rsidR="0032693D">
        <w:t>A</w:t>
      </w:r>
      <w:ins w:id="131" w:author="Sulkowski, Michael L - (sulkowski) [2]" w:date="2017-11-13T15:36:00Z">
        <w:r w:rsidR="002860CD">
          <w:t>s a</w:t>
        </w:r>
      </w:ins>
      <w:r w:rsidR="0032693D">
        <w:t>n</w:t>
      </w:r>
      <w:ins w:id="132" w:author="Sulkowski, Michael L - (sulkowski) [2]" w:date="2017-11-13T15:36:00Z">
        <w:r w:rsidR="002860CD">
          <w:t xml:space="preserve"> example, </w:t>
        </w:r>
      </w:ins>
      <w:del w:id="133" w:author="Sulkowski, Michael L - (sulkowski) [2]" w:date="2017-11-13T15:36:00Z">
        <w:r w:rsidR="0032693D" w:rsidDel="002860CD">
          <w:delText xml:space="preserve"> example can be found in </w:delText>
        </w:r>
      </w:del>
      <w:r w:rsidR="009D4C8F">
        <w:t>the “Performance Factor</w:t>
      </w:r>
      <w:del w:id="134" w:author="Sulkowski, Michael L - (sulkowski) [2]" w:date="2017-11-13T15:36:00Z">
        <w:r w:rsidR="009D4C8F" w:rsidDel="002860CD">
          <w:delText>,</w:delText>
        </w:r>
      </w:del>
      <w:r w:rsidR="009D4C8F">
        <w:t>” as proposed by Handelsman et al.</w:t>
      </w:r>
      <w:r w:rsidR="0032693D">
        <w:t xml:space="preserve"> (2005)</w:t>
      </w:r>
      <w:ins w:id="135" w:author="Sulkowski, Michael L - (sulkowski) [2]" w:date="2017-11-13T15:36:00Z">
        <w:r w:rsidR="002860CD">
          <w:t xml:space="preserve">, which includes grades and performance on tests, </w:t>
        </w:r>
      </w:ins>
      <w:del w:id="136" w:author="Sulkowski, Michael L - (sulkowski) [2]" w:date="2017-11-13T15:36:00Z">
        <w:r w:rsidR="00FD20AE" w:rsidDel="002860CD">
          <w:delText xml:space="preserve"> i</w:delText>
        </w:r>
      </w:del>
      <w:del w:id="137" w:author="Sulkowski, Michael L - (sulkowski) [2]" w:date="2017-11-13T15:37:00Z">
        <w:r w:rsidR="00FD20AE" w:rsidDel="002860CD">
          <w:delText>n their</w:delText>
        </w:r>
      </w:del>
      <w:ins w:id="138" w:author="Sulkowski, Michael L - (sulkowski) [2]" w:date="2017-11-13T15:37:00Z">
        <w:r w:rsidR="002860CD">
          <w:t xml:space="preserve">is included as a measure of </w:t>
        </w:r>
      </w:ins>
      <w:del w:id="139" w:author="Sulkowski, Michael L - (sulkowski) [2]" w:date="2017-11-13T15:37:00Z">
        <w:r w:rsidR="00FD20AE" w:rsidDel="002860CD">
          <w:delText xml:space="preserve"> measure to assess </w:delText>
        </w:r>
      </w:del>
      <w:r w:rsidR="00FD20AE">
        <w:t>engagement</w:t>
      </w:r>
      <w:del w:id="140" w:author="Sulkowski, Michael L - (sulkowski) [2]" w:date="2017-11-13T15:37:00Z">
        <w:r w:rsidR="009D4C8F" w:rsidDel="002860CD">
          <w:delText xml:space="preserve">, </w:delText>
        </w:r>
        <w:r w:rsidR="0032693D" w:rsidDel="002860CD">
          <w:delText xml:space="preserve">which </w:delText>
        </w:r>
        <w:r w:rsidR="009D4C8F" w:rsidDel="002860CD">
          <w:delText>includes grades and performance on tests</w:delText>
        </w:r>
      </w:del>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w:t>
      </w:r>
      <w:r w:rsidR="0032693D">
        <w:lastRenderedPageBreak/>
        <w:t xml:space="preserve">achievement a common area of focus. </w:t>
      </w:r>
      <w:r w:rsidR="0083706A">
        <w:t xml:space="preserve">Finn &amp; Rock (1997) identified this link in </w:t>
      </w:r>
      <w:ins w:id="141" w:author="Sulkowski, Michael L - (sulkowski) [2]" w:date="2017-11-13T15:37:00Z">
        <w:r w:rsidR="002860CD">
          <w:t xml:space="preserve">a study that involved evaluating </w:t>
        </w:r>
      </w:ins>
      <w:ins w:id="142" w:author="Sulkowski, Michael L - (sulkowski) [2]" w:date="2017-11-13T15:38:00Z">
        <w:r w:rsidR="002860CD">
          <w:t xml:space="preserve">graduation rates and levels of academic achievement in a sample of </w:t>
        </w:r>
      </w:ins>
      <w:del w:id="143" w:author="Sulkowski, Michael L - (sulkowski) [2]" w:date="2017-11-13T15:37:00Z">
        <w:r w:rsidR="0083706A" w:rsidDel="002860CD">
          <w:delText xml:space="preserve">their research </w:delText>
        </w:r>
        <w:r w:rsidR="00203A49" w:rsidDel="002860CD">
          <w:delText>which evalu</w:delText>
        </w:r>
      </w:del>
      <w:del w:id="144" w:author="Sulkowski, Michael L - (sulkowski) [2]" w:date="2017-11-13T15:38:00Z">
        <w:r w:rsidR="00203A49" w:rsidDel="002860CD">
          <w:delText>ated</w:delText>
        </w:r>
        <w:r w:rsidR="0083706A" w:rsidDel="002860CD">
          <w:delText xml:space="preserve"> 1</w:delText>
        </w:r>
      </w:del>
      <w:ins w:id="145" w:author="Sulkowski, Michael L - (sulkowski) [2]" w:date="2017-11-13T15:38:00Z">
        <w:r w:rsidR="002860CD">
          <w:t>1</w:t>
        </w:r>
      </w:ins>
      <w:r w:rsidR="0083706A">
        <w:t>,803 minority students</w:t>
      </w:r>
      <w:del w:id="146" w:author="Sulkowski, Michael L - (sulkowski) [2]" w:date="2017-11-13T15:39:00Z">
        <w:r w:rsidR="0083706A" w:rsidDel="002860CD">
          <w:delText xml:space="preserve"> </w:delText>
        </w:r>
        <w:r w:rsidR="00203A49" w:rsidDel="002860CD">
          <w:delText>based on their graduation rates and level of achievement</w:delText>
        </w:r>
      </w:del>
      <w:r w:rsidR="00203A49">
        <w:t xml:space="preserve">. </w:t>
      </w:r>
      <w:ins w:id="147" w:author="Sulkowski, Michael L - (sulkowski) [2]" w:date="2017-11-13T15:39:00Z">
        <w:r w:rsidR="002860CD">
          <w:t xml:space="preserve">Study results indicate that </w:t>
        </w:r>
      </w:ins>
      <w:del w:id="148" w:author="Sulkowski, Michael L - (sulkowski) [2]" w:date="2017-11-13T15:39:00Z">
        <w:r w:rsidR="00203A49" w:rsidDel="002860CD">
          <w:delText xml:space="preserve"> They found that those with </w:delText>
        </w:r>
      </w:del>
      <w:ins w:id="149" w:author="Sulkowski, Michael L - (sulkowski) [2]" w:date="2017-11-13T15:39:00Z">
        <w:r w:rsidR="002860CD">
          <w:t xml:space="preserve">students with </w:t>
        </w:r>
      </w:ins>
      <w:r w:rsidR="00203A49">
        <w:t xml:space="preserve">the most successful scholastic outcomes were the most likely to show the highest level of school engagement behaviors. </w:t>
      </w:r>
      <w:r w:rsidR="008F24AB">
        <w:tab/>
      </w:r>
      <w:r w:rsidR="005758B4">
        <w:t xml:space="preserve"> </w:t>
      </w:r>
    </w:p>
    <w:p w14:paraId="38F59261" w14:textId="231EE109" w:rsidR="006309C0" w:rsidRPr="00917AE0" w:rsidRDefault="00C34EC9" w:rsidP="007902ED">
      <w:r>
        <w:t>Disengagement at the college level can lead to failing grades, higher dropout rates, and feeling disenfranchised.</w:t>
      </w:r>
      <w:r w:rsidR="00220A75">
        <w:t xml:space="preserve"> Therefore</w:t>
      </w:r>
      <w:r>
        <w:t>,</w:t>
      </w:r>
      <w:ins w:id="150" w:author="Sulkowski, Michael L - (sulkowski) [2]" w:date="2017-11-13T15:42:00Z">
        <w:r w:rsidR="002860CD">
          <w:t xml:space="preserve"> </w:t>
        </w:r>
      </w:ins>
      <w:del w:id="151" w:author="Sulkowski, Michael L - (sulkowski) [2]" w:date="2017-11-13T15:42:00Z">
        <w:r w:rsidR="00C16FA7" w:rsidDel="002860CD">
          <w:delText xml:space="preserve"> when looking</w:delText>
        </w:r>
      </w:del>
      <w:del w:id="152" w:author="Sulkowski, Michael L - (sulkowski) [2]" w:date="2017-11-13T15:41:00Z">
        <w:r w:rsidR="00C16FA7" w:rsidDel="002860CD">
          <w:delText xml:space="preserve"> </w:delText>
        </w:r>
      </w:del>
      <w:r w:rsidR="00C16FA7">
        <w:t xml:space="preserve">to optimize </w:t>
      </w:r>
      <w:ins w:id="153" w:author="Sulkowski, Michael L - (sulkowski) [2]" w:date="2017-11-13T15:42:00Z">
        <w:r w:rsidR="002860CD">
          <w:t xml:space="preserve">performance </w:t>
        </w:r>
      </w:ins>
      <w:ins w:id="154" w:author="Sulkowski, Michael L - (sulkowski) [2]" w:date="2017-11-13T15:43:00Z">
        <w:r w:rsidR="002860CD">
          <w:t xml:space="preserve">among </w:t>
        </w:r>
      </w:ins>
      <w:del w:id="155" w:author="Sulkowski, Michael L - (sulkowski) [2]" w:date="2017-11-13T15:43:00Z">
        <w:r w:rsidR="00C16FA7" w:rsidDel="002860CD">
          <w:delText xml:space="preserve">future outcomes in university </w:delText>
        </w:r>
      </w:del>
      <w:ins w:id="156" w:author="Sulkowski, Michael L - (sulkowski) [2]" w:date="2017-11-13T15:43:00Z">
        <w:r w:rsidR="002860CD">
          <w:t xml:space="preserve">college </w:t>
        </w:r>
      </w:ins>
      <w:r w:rsidR="00C16FA7">
        <w:t>students</w:t>
      </w:r>
      <w:ins w:id="157" w:author="Sulkowski, Michael L - (sulkowski) [2]" w:date="2017-11-13T15:43:00Z">
        <w:r w:rsidR="002860CD">
          <w:t xml:space="preserve">, </w:t>
        </w:r>
      </w:ins>
      <w:del w:id="158" w:author="Sulkowski, Michael L - (sulkowski) [2]" w:date="2017-11-13T15:43:00Z">
        <w:r w:rsidDel="002860CD">
          <w:delText xml:space="preserve"> </w:delText>
        </w:r>
      </w:del>
      <w:r>
        <w:t xml:space="preserve">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t>
      </w:r>
      <w:commentRangeStart w:id="159"/>
      <w:r w:rsidR="00136FDA">
        <w:t xml:space="preserve">we took the approach of evaluating students on the “micro” level, believing that this approach affords more opportunities for interventions and allows for the evaluation of the potential impact of </w:t>
      </w:r>
      <w:r w:rsidR="00845BCB">
        <w:t xml:space="preserve">stress, a variable commonly linked to poor academic </w:t>
      </w:r>
      <w:r w:rsidR="00DA58C5">
        <w:t xml:space="preserve">outcomes and affect.  </w:t>
      </w:r>
      <w:commentRangeEnd w:id="159"/>
      <w:r w:rsidR="002860CD">
        <w:rPr>
          <w:rStyle w:val="CommentReference"/>
        </w:rPr>
        <w:commentReference w:id="159"/>
      </w:r>
    </w:p>
    <w:p w14:paraId="57A7369A" w14:textId="1A22B315" w:rsidR="0087094C" w:rsidRDefault="001B4F4F" w:rsidP="0087094C">
      <w:commentRangeStart w:id="160"/>
      <w:r>
        <w:t>College</w:t>
      </w:r>
      <w:commentRangeEnd w:id="160"/>
      <w:r w:rsidR="006C2F96">
        <w:rPr>
          <w:rStyle w:val="CommentReference"/>
        </w:rPr>
        <w:commentReference w:id="160"/>
      </w:r>
      <w:r>
        <w:t xml:space="preserv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535A0D">
        <w:t xml:space="preserve">academic setting. </w:t>
      </w:r>
      <w:ins w:id="161" w:author="Sulkowski, Michael L - (sulkowski) [2]" w:date="2017-11-13T15:55:00Z">
        <w:r w:rsidR="00631456">
          <w:t>To achieve</w:t>
        </w:r>
      </w:ins>
      <w:del w:id="162" w:author="Sulkowski, Michael L - (sulkowski) [2]" w:date="2017-11-13T15:55:00Z">
        <w:r w:rsidR="00535A0D" w:rsidDel="00631456">
          <w:delText>In achie</w:delText>
        </w:r>
        <w:r w:rsidR="00EB76DF" w:rsidDel="00631456">
          <w:delText>ving</w:delText>
        </w:r>
      </w:del>
      <w:r w:rsidR="006F5641">
        <w:t xml:space="preserve"> academic success</w:t>
      </w:r>
      <w:r w:rsidR="00535A0D">
        <w:t>,</w:t>
      </w:r>
      <w:r w:rsidR="006F5641">
        <w:t xml:space="preserve"> it is important</w:t>
      </w:r>
      <w:ins w:id="163" w:author="Sulkowski, Michael L - (sulkowski) [2]" w:date="2017-11-13T15:55:00Z">
        <w:r w:rsidR="00631456">
          <w:t xml:space="preserve"> for students</w:t>
        </w:r>
      </w:ins>
      <w:r w:rsidR="006F5641">
        <w:t xml:space="preserve"> to be actively engaged in school.  Stress, however, has been implicated in </w:t>
      </w:r>
      <w:ins w:id="164" w:author="Sulkowski, Michael L - (sulkowski) [2]" w:date="2017-11-13T15:56:00Z">
        <w:r w:rsidR="00631456">
          <w:t>reducing school engagement</w:t>
        </w:r>
      </w:ins>
      <w:del w:id="165" w:author="Sulkowski, Michael L - (sulkowski) [2]" w:date="2017-11-13T15:56:00Z">
        <w:r w:rsidR="006F5641" w:rsidDel="00631456">
          <w:delText>negatively influencing that relationship</w:delText>
        </w:r>
      </w:del>
      <w:r w:rsidR="006F5641">
        <w:t xml:space="preserve"> (</w:t>
      </w:r>
      <w:r w:rsidR="00557A60">
        <w:rPr>
          <w:color w:val="000000" w:themeColor="text1"/>
        </w:rPr>
        <w:t>Lloyd, 1980).</w:t>
      </w:r>
      <w:ins w:id="166" w:author="Sulkowski, Michael L - (sulkowski) [2]" w:date="2017-11-13T15:56:00Z">
        <w:r w:rsidR="00631456">
          <w:rPr>
            <w:color w:val="000000" w:themeColor="text1"/>
          </w:rPr>
          <w:t xml:space="preserve"> For example, a study by </w:t>
        </w:r>
        <w:commentRangeStart w:id="167"/>
        <w:r w:rsidR="00631456">
          <w:rPr>
            <w:color w:val="000000" w:themeColor="text1"/>
          </w:rPr>
          <w:t>XXXXX</w:t>
        </w:r>
      </w:ins>
      <w:commentRangeEnd w:id="167"/>
      <w:ins w:id="168" w:author="Sulkowski, Michael L - (sulkowski) [2]" w:date="2017-11-13T15:57:00Z">
        <w:r w:rsidR="00631456">
          <w:rPr>
            <w:rStyle w:val="CommentReference"/>
          </w:rPr>
          <w:commentReference w:id="167"/>
        </w:r>
      </w:ins>
      <w:ins w:id="169" w:author="Sulkowski, Michael L - (sulkowski) [2]" w:date="2017-11-13T15:56:00Z">
        <w:r w:rsidR="00631456">
          <w:rPr>
            <w:color w:val="000000" w:themeColor="text1"/>
          </w:rPr>
          <w:t xml:space="preserve"> found XXXX.</w:t>
        </w:r>
      </w:ins>
    </w:p>
    <w:p w14:paraId="00A81B2F" w14:textId="0B149D16" w:rsidR="00D564A4" w:rsidRPr="009155FE" w:rsidRDefault="00557A60" w:rsidP="009155FE">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EB76DF">
        <w:t xml:space="preserve"> has been found to </w:t>
      </w:r>
      <w:del w:id="170" w:author="Sulkowski, Michael L - (sulkowski) [2]" w:date="2017-11-13T15:58:00Z">
        <w:r w:rsidR="00EB76DF" w:rsidDel="00631456">
          <w:delText xml:space="preserve">not only </w:delText>
        </w:r>
      </w:del>
      <w:r w:rsidR="00EB76DF">
        <w:t xml:space="preserve">directly </w:t>
      </w:r>
      <w:r w:rsidR="00535A0D">
        <w:t>impact academic performance</w:t>
      </w:r>
      <w:ins w:id="171" w:author="Sulkowski, Michael L - (sulkowski) [2]" w:date="2017-11-13T15:58:00Z">
        <w:r w:rsidR="00631456">
          <w:t xml:space="preserve"> as well as </w:t>
        </w:r>
      </w:ins>
      <w:del w:id="172" w:author="Sulkowski, Michael L - (sulkowski) [2]" w:date="2017-11-13T15:58:00Z">
        <w:r w:rsidR="00535A0D" w:rsidDel="00631456">
          <w:delText xml:space="preserve">, but to </w:delText>
        </w:r>
      </w:del>
      <w:r w:rsidR="00535A0D">
        <w:t xml:space="preserve">influence other aspects of </w:t>
      </w:r>
      <w:ins w:id="173" w:author="Sulkowski, Michael L - (sulkowski) [2]" w:date="2017-11-13T15:58:00Z">
        <w:r w:rsidR="00631456">
          <w:t xml:space="preserve">academic </w:t>
        </w:r>
      </w:ins>
      <w:r w:rsidR="00535A0D">
        <w:t>engagement</w:t>
      </w:r>
      <w:del w:id="174" w:author="Sulkowski, Michael L - (sulkowski) [2]" w:date="2017-11-13T15:58:00Z">
        <w:r w:rsidR="00535A0D" w:rsidDel="00631456">
          <w:delText>, as well</w:delText>
        </w:r>
      </w:del>
      <w:r w:rsidR="00535A0D">
        <w:t xml:space="preserve">.  For </w:t>
      </w:r>
      <w:ins w:id="175" w:author="Sulkowski, Michael L - (sulkowski) [2]" w:date="2017-11-13T15:58:00Z">
        <w:r w:rsidR="00631456">
          <w:t>example</w:t>
        </w:r>
      </w:ins>
      <w:del w:id="176" w:author="Sulkowski, Michael L - (sulkowski) [2]" w:date="2017-11-13T15:58:00Z">
        <w:r w:rsidR="00535A0D" w:rsidDel="00631456">
          <w:delText>instance</w:delText>
        </w:r>
      </w:del>
      <w:r w:rsidR="00535A0D">
        <w:t xml:space="preserve">, mood, life satisfaction, attention, and executive functioning have all been found to be </w:t>
      </w:r>
      <w:del w:id="177" w:author="Sulkowski, Michael L - (sulkowski) [2]" w:date="2017-11-13T15:59:00Z">
        <w:r w:rsidR="00535A0D" w:rsidDel="00631456">
          <w:delText xml:space="preserve">detrimentally impaired </w:delText>
        </w:r>
      </w:del>
      <w:ins w:id="178" w:author="Sulkowski, Michael L - (sulkowski) [2]" w:date="2017-11-13T15:59:00Z">
        <w:r w:rsidR="00631456">
          <w:t xml:space="preserve">negatively affected </w:t>
        </w:r>
      </w:ins>
      <w:del w:id="179" w:author="Sulkowski, Michael L - (sulkowski) [2]" w:date="2017-11-13T15:59:00Z">
        <w:r w:rsidR="00535A0D" w:rsidDel="00631456">
          <w:delText xml:space="preserve">due to </w:delText>
        </w:r>
      </w:del>
      <w:ins w:id="180" w:author="Sulkowski, Michael L - (sulkowski) [2]" w:date="2017-11-13T15:59:00Z">
        <w:r w:rsidR="00631456">
          <w:t xml:space="preserve">by </w:t>
        </w:r>
      </w:ins>
      <w:r w:rsidR="00535A0D">
        <w:t xml:space="preserve">high levels of stress.  </w:t>
      </w:r>
      <w:commentRangeStart w:id="181"/>
      <w:r w:rsidR="009155FE">
        <w:t xml:space="preserve">In </w:t>
      </w:r>
      <w:ins w:id="182" w:author="Sulkowski, Michael L - (sulkowski) [2]" w:date="2017-11-13T15:59:00Z">
        <w:r w:rsidR="00631456">
          <w:t>a study</w:t>
        </w:r>
      </w:ins>
      <w:del w:id="183" w:author="Sulkowski, Michael L - (sulkowski) [2]" w:date="2017-11-13T15:59:00Z">
        <w:r w:rsidR="009155FE" w:rsidDel="00631456">
          <w:delText>research</w:delText>
        </w:r>
      </w:del>
      <w:r w:rsidR="009155FE">
        <w:t xml:space="preserve"> by </w:t>
      </w:r>
      <w:r w:rsidR="009155FE">
        <w:rPr>
          <w:color w:val="000000" w:themeColor="text1"/>
        </w:rPr>
        <w:t xml:space="preserve">Minkel et al. (2012), </w:t>
      </w:r>
      <w:del w:id="184" w:author="Sulkowski, Michael L - (sulkowski) [2]" w:date="2017-11-13T15:59:00Z">
        <w:r w:rsidR="009155FE" w:rsidDel="00631456">
          <w:rPr>
            <w:color w:val="000000" w:themeColor="text1"/>
          </w:rPr>
          <w:delText xml:space="preserve">they found that </w:delText>
        </w:r>
      </w:del>
      <w:r w:rsidR="009155FE">
        <w:t>i</w:t>
      </w:r>
      <w:r w:rsidR="0087094C">
        <w:rPr>
          <w:color w:val="000000" w:themeColor="text1"/>
        </w:rPr>
        <w:t>ndividuals experiencing a night of total sleep deprivation show</w:t>
      </w:r>
      <w:r w:rsidR="009155FE">
        <w:rPr>
          <w:color w:val="000000" w:themeColor="text1"/>
        </w:rPr>
        <w:t>ed</w:t>
      </w:r>
      <w:r w:rsidR="0087094C">
        <w:rPr>
          <w:color w:val="000000" w:themeColor="text1"/>
        </w:rPr>
        <w:t xml:space="preserve"> less ability to manage stress and showed pronounced levels of anger and anxiety in re</w:t>
      </w:r>
      <w:r w:rsidR="009155FE">
        <w:rPr>
          <w:color w:val="000000" w:themeColor="text1"/>
        </w:rPr>
        <w:t>sponse to low levels of stress</w:t>
      </w:r>
      <w:commentRangeEnd w:id="181"/>
      <w:r w:rsidR="00631456">
        <w:rPr>
          <w:rStyle w:val="CommentReference"/>
        </w:rPr>
        <w:commentReference w:id="181"/>
      </w:r>
      <w:r w:rsidR="009155FE">
        <w:rPr>
          <w:color w:val="000000" w:themeColor="text1"/>
        </w:rPr>
        <w:t xml:space="preserve">. </w:t>
      </w:r>
      <w:r w:rsidR="00113F08" w:rsidRPr="00113F08">
        <w:rPr>
          <w:color w:val="000000" w:themeColor="text1"/>
        </w:rPr>
        <w:t xml:space="preserve">In another study evaluating the impact of stress, </w:t>
      </w:r>
      <w:del w:id="185" w:author="Sulkowski, Michael L - (sulkowski) [2]" w:date="2017-11-13T16:00:00Z">
        <w:r w:rsidR="00113F08" w:rsidDel="00631456">
          <w:rPr>
            <w:color w:val="000000" w:themeColor="text1"/>
          </w:rPr>
          <w:delText xml:space="preserve">it was </w:delText>
        </w:r>
        <w:r w:rsidR="00113F08" w:rsidDel="00631456">
          <w:rPr>
            <w:rFonts w:asciiTheme="majorHAnsi" w:hAnsiTheme="majorHAnsi" w:cstheme="majorHAnsi"/>
            <w:shd w:val="clear" w:color="auto" w:fill="FFFFFF"/>
          </w:rPr>
          <w:delText xml:space="preserve">found that </w:delText>
        </w:r>
      </w:del>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w:t>
      </w:r>
      <w:r w:rsidR="00113F08">
        <w:rPr>
          <w:rFonts w:asciiTheme="majorHAnsi" w:hAnsiTheme="majorHAnsi" w:cstheme="majorHAnsi"/>
          <w:shd w:val="clear" w:color="auto" w:fill="FFFFFF"/>
        </w:rPr>
        <w:lastRenderedPageBreak/>
        <w:t>most vigorous exercise</w:t>
      </w:r>
      <w:ins w:id="186" w:author="Sulkowski, Michael L - (sulkowski) [2]" w:date="2017-11-13T16:00:00Z">
        <w:r w:rsidR="00631456">
          <w:rPr>
            <w:rFonts w:asciiTheme="majorHAnsi" w:hAnsiTheme="majorHAnsi" w:cstheme="majorHAnsi"/>
            <w:shd w:val="clear" w:color="auto" w:fill="FFFFFF"/>
          </w:rPr>
          <w:t xml:space="preserve"> displayed</w:t>
        </w:r>
      </w:ins>
      <w:r w:rsidR="00113F08">
        <w:rPr>
          <w:rFonts w:asciiTheme="majorHAnsi" w:hAnsiTheme="majorHAnsi" w:cstheme="majorHAnsi"/>
          <w:shd w:val="clear" w:color="auto" w:fill="FFFFFF"/>
        </w:rPr>
        <w:t xml:space="preserve"> levels </w:t>
      </w:r>
      <w:ins w:id="187" w:author="Sulkowski, Michael L - (sulkowski) [2]" w:date="2017-11-13T16:01:00Z">
        <w:r w:rsidR="00631456">
          <w:rPr>
            <w:rFonts w:asciiTheme="majorHAnsi" w:hAnsiTheme="majorHAnsi" w:cstheme="majorHAnsi"/>
            <w:shd w:val="clear" w:color="auto" w:fill="FFFFFF"/>
          </w:rPr>
          <w:t xml:space="preserve">of </w:t>
        </w:r>
      </w:ins>
      <w:del w:id="188" w:author="Sulkowski, Michael L - (sulkowski) [2]" w:date="2017-11-13T16:01:00Z">
        <w:r w:rsidR="002310C5" w:rsidDel="00631456">
          <w:rPr>
            <w:rFonts w:asciiTheme="majorHAnsi" w:hAnsiTheme="majorHAnsi" w:cstheme="majorHAnsi"/>
            <w:shd w:val="clear" w:color="auto" w:fill="FFFFFF"/>
          </w:rPr>
          <w:delText>indicate</w:delText>
        </w:r>
        <w:r w:rsidR="00113F08" w:rsidDel="00631456">
          <w:rPr>
            <w:rFonts w:asciiTheme="majorHAnsi" w:hAnsiTheme="majorHAnsi" w:cstheme="majorHAnsi"/>
            <w:shd w:val="clear" w:color="auto" w:fill="FFFFFF"/>
          </w:rPr>
          <w:delText>d</w:delText>
        </w:r>
        <w:r w:rsidR="002310C5" w:rsidDel="00631456">
          <w:rPr>
            <w:rFonts w:asciiTheme="majorHAnsi" w:hAnsiTheme="majorHAnsi" w:cstheme="majorHAnsi"/>
            <w:shd w:val="clear" w:color="auto" w:fill="FFFFFF"/>
          </w:rPr>
          <w:delText xml:space="preserve"> </w:delText>
        </w:r>
      </w:del>
      <w:r w:rsidR="00113F08">
        <w:rPr>
          <w:rFonts w:asciiTheme="majorHAnsi" w:hAnsiTheme="majorHAnsi" w:cstheme="majorHAnsi"/>
          <w:shd w:val="clear" w:color="auto" w:fill="FFFFFF"/>
        </w:rPr>
        <w:t xml:space="preserve">lower perceived stress (VanKim &amp; Nelson, 2013). </w:t>
      </w:r>
      <w:ins w:id="189" w:author="Sulkowski, Michael L - (sulkowski) [2]" w:date="2017-11-13T16:01:00Z">
        <w:r w:rsidR="00631456">
          <w:rPr>
            <w:rFonts w:asciiTheme="majorHAnsi" w:hAnsiTheme="majorHAnsi" w:cstheme="majorHAnsi"/>
            <w:shd w:val="clear" w:color="auto" w:fill="FFFFFF"/>
          </w:rPr>
          <w:t xml:space="preserve">Such findings suggest </w:t>
        </w:r>
      </w:ins>
      <w:del w:id="190" w:author="Sulkowski, Michael L - (sulkowski) [2]" w:date="2017-11-13T16:02:00Z">
        <w:r w:rsidR="009155FE" w:rsidDel="00631456">
          <w:rPr>
            <w:color w:val="000000" w:themeColor="text1"/>
          </w:rPr>
          <w:delText>Findings such as this make it c</w:delText>
        </w:r>
      </w:del>
      <w:ins w:id="191" w:author="Sulkowski, Michael L - (sulkowski) [2]" w:date="2017-11-13T16:02:00Z">
        <w:r w:rsidR="00631456">
          <w:rPr>
            <w:color w:val="000000" w:themeColor="text1"/>
          </w:rPr>
          <w:t xml:space="preserve">that important mediators exist that influence </w:t>
        </w:r>
      </w:ins>
      <w:del w:id="192" w:author="Sulkowski, Michael L - (sulkowski) [2]" w:date="2017-11-13T16:02:00Z">
        <w:r w:rsidR="009155FE" w:rsidDel="00631456">
          <w:rPr>
            <w:color w:val="000000" w:themeColor="text1"/>
          </w:rPr>
          <w:delText xml:space="preserve">lear that if one wants to optimize </w:delText>
        </w:r>
      </w:del>
      <w:r w:rsidR="009155FE">
        <w:rPr>
          <w:color w:val="000000" w:themeColor="text1"/>
        </w:rPr>
        <w:t>academic engagement</w:t>
      </w:r>
      <w:r w:rsidR="005D2407">
        <w:rPr>
          <w:color w:val="000000" w:themeColor="text1"/>
        </w:rPr>
        <w:t xml:space="preserve"> in university students</w:t>
      </w:r>
      <w:del w:id="193" w:author="Sulkowski, Michael L - (sulkowski) [2]" w:date="2017-11-13T16:02:00Z">
        <w:r w:rsidR="009155FE" w:rsidDel="00631456">
          <w:rPr>
            <w:color w:val="000000" w:themeColor="text1"/>
          </w:rPr>
          <w:delText xml:space="preserve">, they must evaluate the mediating influence of </w:delText>
        </w:r>
        <w:r w:rsidR="009A559D" w:rsidDel="00631456">
          <w:rPr>
            <w:color w:val="000000" w:themeColor="text1"/>
          </w:rPr>
          <w:delText>the</w:delText>
        </w:r>
        <w:r w:rsidR="009155FE" w:rsidDel="00631456">
          <w:rPr>
            <w:color w:val="000000" w:themeColor="text1"/>
          </w:rPr>
          <w:delText xml:space="preserve"> self-care practices</w:delText>
        </w:r>
        <w:r w:rsidR="009A559D" w:rsidDel="00631456">
          <w:rPr>
            <w:color w:val="000000" w:themeColor="text1"/>
          </w:rPr>
          <w:delText xml:space="preserve"> of sleep and exercise</w:delText>
        </w:r>
        <w:r w:rsidR="009155FE" w:rsidDel="00631456">
          <w:rPr>
            <w:color w:val="000000" w:themeColor="text1"/>
          </w:rPr>
          <w:delText>, as well</w:delText>
        </w:r>
      </w:del>
      <w:r w:rsidR="009155FE">
        <w:rPr>
          <w:color w:val="000000" w:themeColor="text1"/>
        </w:rPr>
        <w:t>.</w:t>
      </w:r>
    </w:p>
    <w:p w14:paraId="5CEC8600" w14:textId="76CF44AF"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6D7C6E20"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r>
        <w:t>Fedeway &amp; Ahn, 2011; Galper et al. 2006; Manger &amp; Motta, 2005; Puterman et al. 2010;</w:t>
      </w:r>
      <w:r w:rsidRPr="00637EE7">
        <w:t xml:space="preserve"> </w:t>
      </w:r>
      <w:r w:rsidR="001C2318">
        <w:t>Shep</w:t>
      </w:r>
      <w:r w:rsidR="000A0D8F">
        <w:t>h</w:t>
      </w:r>
      <w:r w:rsidR="001C2318">
        <w:t xml:space="preserve">ard, 1996; </w:t>
      </w:r>
      <w:r>
        <w:t>Spence et al. 2005; VanKim &amp; Nelson, 2013)</w:t>
      </w:r>
      <w:r w:rsidR="007C13EF">
        <w:t xml:space="preserve">.  </w:t>
      </w:r>
      <w:ins w:id="194" w:author="Sulkowski, Michael L - (sulkowski)" w:date="2017-11-13T18:10:00Z">
        <w:r w:rsidR="00165BC4">
          <w:t xml:space="preserve">One study on the </w:t>
        </w:r>
      </w:ins>
      <w:ins w:id="195" w:author="Sulkowski, Michael L - (sulkowski)" w:date="2017-11-13T18:11:00Z">
        <w:r w:rsidR="00165BC4">
          <w:t>benefits</w:t>
        </w:r>
      </w:ins>
      <w:ins w:id="196" w:author="Sulkowski, Michael L - (sulkowski)" w:date="2017-11-13T18:10:00Z">
        <w:r w:rsidR="00165BC4">
          <w:t xml:space="preserve"> of exercise by </w:t>
        </w:r>
      </w:ins>
      <w:del w:id="197" w:author="Sulkowski, Michael L - (sulkowski)" w:date="2017-11-13T18:10:00Z">
        <w:r w:rsidR="00506F25" w:rsidDel="00165BC4">
          <w:delText xml:space="preserve">In research on potential interventions for exercise, </w:delText>
        </w:r>
      </w:del>
      <w:r w:rsidR="00506F25">
        <w:t xml:space="preserve">Manger </w:t>
      </w:r>
      <w:ins w:id="198" w:author="Sulkowski, Michael L - (sulkowski)" w:date="2017-11-13T18:11:00Z">
        <w:r w:rsidR="00165BC4">
          <w:t xml:space="preserve">and </w:t>
        </w:r>
      </w:ins>
      <w:del w:id="199" w:author="Sulkowski, Michael L - (sulkowski)" w:date="2017-11-13T18:11:00Z">
        <w:r w:rsidR="00506F25" w:rsidDel="00165BC4">
          <w:lastRenderedPageBreak/>
          <w:delText xml:space="preserve">&amp; </w:delText>
        </w:r>
      </w:del>
      <w:r w:rsidR="00506F25">
        <w:t xml:space="preserve">Motta (2005) </w:t>
      </w:r>
      <w:ins w:id="200" w:author="Sulkowski, Michael L - (sulkowski)" w:date="2017-11-13T18:11:00Z">
        <w:r w:rsidR="00165BC4">
          <w:t xml:space="preserve">even found that exercise can help attenuate symptoms of </w:t>
        </w:r>
      </w:ins>
      <w:del w:id="201" w:author="Sulkowski, Michael L - (sulkowski)" w:date="2017-11-13T18:11:00Z">
        <w:r w:rsidR="00506F25" w:rsidDel="00165BC4">
          <w:delText xml:space="preserve">saw an improvement in the symptoms of </w:delText>
        </w:r>
      </w:del>
      <w:r w:rsidR="00506F25">
        <w:t>Post-traumatic Stress Disorder (PTSD)</w:t>
      </w:r>
      <w:ins w:id="202" w:author="Sulkowski, Michael L - (sulkowski)" w:date="2017-11-13T18:11:00Z">
        <w:r w:rsidR="00165BC4">
          <w:t xml:space="preserve"> as well as</w:t>
        </w:r>
      </w:ins>
      <w:del w:id="203" w:author="Sulkowski, Michael L - (sulkowski)" w:date="2017-11-13T18:11:00Z">
        <w:r w:rsidR="00506F25" w:rsidDel="00165BC4">
          <w:delText>,</w:delText>
        </w:r>
      </w:del>
      <w:r w:rsidR="00506F25">
        <w:t xml:space="preserve"> anxiety</w:t>
      </w:r>
      <w:ins w:id="204" w:author="Sulkowski, Michael L - (sulkowski)" w:date="2017-11-13T18:11:00Z">
        <w:r w:rsidR="00165BC4">
          <w:t xml:space="preserve"> </w:t>
        </w:r>
      </w:ins>
      <w:del w:id="205" w:author="Sulkowski, Michael L - (sulkowski)" w:date="2017-11-13T18:11:00Z">
        <w:r w:rsidR="00506F25" w:rsidDel="00165BC4">
          <w:delText xml:space="preserve">, </w:delText>
        </w:r>
      </w:del>
      <w:r w:rsidR="00506F25">
        <w:t>and depression</w:t>
      </w:r>
      <w:del w:id="206" w:author="Sulkowski, Michael L - (sulkowski)" w:date="2017-11-13T18:11:00Z">
        <w:r w:rsidR="00506F25" w:rsidDel="00165BC4">
          <w:delText>, as a result</w:delText>
        </w:r>
      </w:del>
      <w:r w:rsidR="00506F25">
        <w:t xml:space="preserve">.  </w:t>
      </w:r>
    </w:p>
    <w:p w14:paraId="1EFD863B" w14:textId="5B924E96" w:rsidR="00506F25" w:rsidRDefault="00A36AAB" w:rsidP="00561BCB">
      <w:r w:rsidRPr="00A36AAB">
        <w:t>Sleep and exercise have been shown to mitigate some of the influences of stress on one’s wellbeing.  Specifically</w:t>
      </w:r>
      <w:r w:rsidR="00723FEB">
        <w:t>,</w:t>
      </w:r>
      <w:r w:rsidRPr="00A36AAB">
        <w:t xml:space="preserve"> sleep </w:t>
      </w:r>
      <w:ins w:id="207" w:author="Sulkowski, Michael L - (sulkowski)" w:date="2017-11-13T18:13:00Z">
        <w:r w:rsidR="00541FED">
          <w:t xml:space="preserve">is a </w:t>
        </w:r>
      </w:ins>
      <w:del w:id="208" w:author="Sulkowski, Michael L - (sulkowski)" w:date="2017-11-13T18:13:00Z">
        <w:r w:rsidRPr="00A36AAB" w:rsidDel="00541FED">
          <w:delText xml:space="preserve">demonstrates a </w:delText>
        </w:r>
      </w:del>
      <w:r w:rsidRPr="00A36AAB">
        <w:t>restorative pr</w:t>
      </w:r>
      <w:ins w:id="209" w:author="Sulkowski, Michael L - (sulkowski)" w:date="2017-11-13T18:13:00Z">
        <w:r w:rsidR="00541FED">
          <w:t xml:space="preserve">ocess that also </w:t>
        </w:r>
      </w:ins>
      <w:del w:id="210" w:author="Sulkowski, Michael L - (sulkowski)" w:date="2017-11-13T18:13:00Z">
        <w:r w:rsidRPr="00A36AAB" w:rsidDel="00541FED">
          <w:delText>operty, reducing</w:delText>
        </w:r>
      </w:del>
      <w:ins w:id="211" w:author="Sulkowski, Michael L - (sulkowski)" w:date="2017-11-13T18:13:00Z">
        <w:r w:rsidR="00541FED">
          <w:t>reduces</w:t>
        </w:r>
      </w:ins>
      <w:r w:rsidRPr="00A36AAB">
        <w:t xml:space="preserve"> stress levels and increa</w:t>
      </w:r>
      <w:ins w:id="212" w:author="Sulkowski, Michael L - (sulkowski)" w:date="2017-11-13T18:13:00Z">
        <w:r w:rsidR="00541FED">
          <w:t>ses</w:t>
        </w:r>
      </w:ins>
      <w:del w:id="213" w:author="Sulkowski, Michael L - (sulkowski)" w:date="2017-11-13T18:13:00Z">
        <w:r w:rsidRPr="00A36AAB" w:rsidDel="00541FED">
          <w:delText>sing</w:delText>
        </w:r>
      </w:del>
      <w:r w:rsidRPr="00A36AAB">
        <w:t xml:space="preserve"> attention, focus, memory, </w:t>
      </w:r>
      <w:r w:rsidR="000D394F">
        <w:t>and mood</w:t>
      </w:r>
      <w:ins w:id="214" w:author="Sulkowski, Michael L - (sulkowski)" w:date="2017-11-13T18:14:00Z">
        <w:r w:rsidR="00541FED">
          <w:t xml:space="preserve"> (CITE)</w:t>
        </w:r>
      </w:ins>
      <w:ins w:id="215" w:author="Sulkowski, Michael L - (sulkowski)" w:date="2017-11-13T18:13:00Z">
        <w:r w:rsidR="00541FED">
          <w:t xml:space="preserve">. In light of this, sleep also can </w:t>
        </w:r>
      </w:ins>
      <w:ins w:id="216" w:author="Sulkowski, Michael L - (sulkowski)" w:date="2017-11-13T18:14:00Z">
        <w:r w:rsidR="00541FED">
          <w:t xml:space="preserve">likely influence </w:t>
        </w:r>
      </w:ins>
      <w:del w:id="217" w:author="Sulkowski, Michael L - (sulkowski)" w:date="2017-11-13T18:13:00Z">
        <w:r w:rsidRPr="00A36AAB" w:rsidDel="00541FED">
          <w:delText xml:space="preserve">; </w:delText>
        </w:r>
      </w:del>
      <w:del w:id="218" w:author="Sulkowski, Michael L - (sulkowski)" w:date="2017-11-13T18:14:00Z">
        <w:r w:rsidRPr="00A36AAB" w:rsidDel="00541FED">
          <w:delText xml:space="preserve">thereby potentially increasing one’s level of </w:delText>
        </w:r>
      </w:del>
      <w:r w:rsidRPr="00A36AAB">
        <w:t xml:space="preserve">academic </w:t>
      </w:r>
      <w:commentRangeStart w:id="219"/>
      <w:r w:rsidRPr="00A36AAB">
        <w:t>engagement</w:t>
      </w:r>
      <w:commentRangeEnd w:id="219"/>
      <w:r w:rsidR="00541FED">
        <w:rPr>
          <w:rStyle w:val="CommentReference"/>
        </w:rPr>
        <w:commentReference w:id="219"/>
      </w:r>
      <w:r w:rsidRPr="00A36AAB">
        <w:t xml:space="preserve">.  </w:t>
      </w:r>
      <w:ins w:id="220" w:author="Sulkowski, Michael L - (sulkowski)" w:date="2017-11-13T18:18:00Z">
        <w:r w:rsidR="00541FED">
          <w:t xml:space="preserve">Consistent with </w:t>
        </w:r>
      </w:ins>
      <w:del w:id="221" w:author="Sulkowski, Michael L - (sulkowski)" w:date="2017-11-13T18:18:00Z">
        <w:r w:rsidRPr="00A36AAB" w:rsidDel="00541FED">
          <w:delText xml:space="preserve">When looking at </w:delText>
        </w:r>
      </w:del>
      <w:r w:rsidRPr="00A36AAB">
        <w:t xml:space="preserve">the definition of </w:t>
      </w:r>
      <w:ins w:id="222" w:author="Sulkowski, Michael L - (sulkowski)" w:date="2017-11-13T18:17:00Z">
        <w:r w:rsidR="00541FED">
          <w:t>a</w:t>
        </w:r>
      </w:ins>
      <w:del w:id="223" w:author="Sulkowski, Michael L - (sulkowski)" w:date="2017-11-13T18:17:00Z">
        <w:r w:rsidRPr="00A36AAB" w:rsidDel="00541FED">
          <w:delText>A</w:delText>
        </w:r>
      </w:del>
      <w:r w:rsidRPr="00A36AAB">
        <w:t xml:space="preserve">cademic </w:t>
      </w:r>
      <w:ins w:id="224" w:author="Sulkowski, Michael L - (sulkowski)" w:date="2017-11-13T18:18:00Z">
        <w:r w:rsidR="00541FED">
          <w:t>e</w:t>
        </w:r>
      </w:ins>
      <w:del w:id="225" w:author="Sulkowski, Michael L - (sulkowski)" w:date="2017-11-13T18:17:00Z">
        <w:r w:rsidRPr="00A36AAB" w:rsidDel="00541FED">
          <w:delText>E</w:delText>
        </w:r>
      </w:del>
      <w:r w:rsidRPr="00A36AAB">
        <w:t xml:space="preserve">ngagement </w:t>
      </w:r>
      <w:r w:rsidR="00B57888">
        <w:t>delineated above</w:t>
      </w:r>
      <w:r w:rsidR="000D394F">
        <w:t>,</w:t>
      </w:r>
      <w:r w:rsidRPr="00A36AAB">
        <w:t xml:space="preserve"> </w:t>
      </w:r>
      <w:del w:id="226" w:author="Sulkowski, Michael L - (sulkowski)" w:date="2017-11-13T18:18:00Z">
        <w:r w:rsidRPr="00A36AAB" w:rsidDel="00541FED">
          <w:delText xml:space="preserve">it can be seen that </w:delText>
        </w:r>
      </w:del>
      <w:r w:rsidRPr="00A36AAB">
        <w:t xml:space="preserve">aspects of self-care may be essential </w:t>
      </w:r>
      <w:ins w:id="227" w:author="Sulkowski, Michael L - (sulkowski)" w:date="2017-11-13T18:19:00Z">
        <w:r w:rsidR="00541FED">
          <w:t xml:space="preserve">to </w:t>
        </w:r>
      </w:ins>
      <w:del w:id="228" w:author="Sulkowski, Michael L - (sulkowski)" w:date="2017-11-13T18:19:00Z">
        <w:r w:rsidRPr="00A36AAB" w:rsidDel="00541FED">
          <w:delText xml:space="preserve">in </w:delText>
        </w:r>
      </w:del>
      <w:r w:rsidRPr="00A36AAB">
        <w:t>the healthy implementation of academic engagement.  More specifically, areas of academic engagement directly influenced by self-care practices are propose</w:t>
      </w:r>
      <w:r w:rsidR="009D78D9">
        <w:t>d to have a greater mediating e</w:t>
      </w:r>
      <w:r w:rsidRPr="00A36AAB">
        <w:t xml:space="preserve">ffect of sleep and exercise on the relationship between stress and academic engagement. For instance, </w:t>
      </w:r>
      <w:del w:id="229" w:author="Sulkowski, Michael L - (sulkowski)" w:date="2017-11-13T18:22:00Z">
        <w:r w:rsidRPr="00A36AAB" w:rsidDel="00541FED">
          <w:delText xml:space="preserve">the factor of </w:delText>
        </w:r>
      </w:del>
      <w:ins w:id="230" w:author="Sulkowski, Michael L - (sulkowski)" w:date="2017-11-13T18:21:00Z">
        <w:r w:rsidR="00541FED">
          <w:t>s</w:t>
        </w:r>
      </w:ins>
      <w:del w:id="231" w:author="Sulkowski, Michael L - (sulkowski)" w:date="2017-11-13T18:21:00Z">
        <w:r w:rsidRPr="00A36AAB" w:rsidDel="00541FED">
          <w:delText>S</w:delText>
        </w:r>
      </w:del>
      <w:r w:rsidRPr="00A36AAB">
        <w:t xml:space="preserve">kills </w:t>
      </w:r>
      <w:ins w:id="232" w:author="Sulkowski, Michael L - (sulkowski)" w:date="2017-11-13T18:22:00Z">
        <w:r w:rsidR="00541FED">
          <w:t>e</w:t>
        </w:r>
      </w:ins>
      <w:del w:id="233" w:author="Sulkowski, Michael L - (sulkowski)" w:date="2017-11-13T18:22:00Z">
        <w:r w:rsidRPr="00A36AAB" w:rsidDel="00541FED">
          <w:delText>E</w:delText>
        </w:r>
      </w:del>
      <w:r w:rsidRPr="00A36AAB">
        <w:t>ngagement</w:t>
      </w:r>
      <w:ins w:id="234" w:author="Sulkowski, Michael L - (sulkowski)" w:date="2017-11-13T18:22:00Z">
        <w:r w:rsidR="00541FED">
          <w:t xml:space="preserve">, a factor of academic engagement that relates to </w:t>
        </w:r>
      </w:ins>
      <w:del w:id="235" w:author="Sulkowski, Michael L - (sulkowski)" w:date="2017-11-13T18:22:00Z">
        <w:r w:rsidRPr="00A36AAB" w:rsidDel="00541FED">
          <w:delText xml:space="preserve"> includes variables such as </w:delText>
        </w:r>
      </w:del>
      <w:r w:rsidRPr="00A36AAB">
        <w:t>completing work, paying attention in class, studying, taking notes, and being organized</w:t>
      </w:r>
      <w:ins w:id="236" w:author="Sulkowski, Michael L - (sulkowski)" w:date="2017-11-13T18:22:00Z">
        <w:r w:rsidR="009563B8">
          <w:t xml:space="preserve"> XXXXXX</w:t>
        </w:r>
      </w:ins>
      <w:r w:rsidRPr="00A36AAB">
        <w:t>.  These areas comprise many aspects of executive functioning which have been shown to be directly impacted by sleep quality and exercise (</w:t>
      </w:r>
      <w:r w:rsidR="00AE7340">
        <w:t>Fedewa &amp; Ahn, 2011;</w:t>
      </w:r>
      <w:ins w:id="237" w:author="Sulkowski, Michael L - (sulkowski)" w:date="2017-11-13T18:33:00Z">
        <w:r w:rsidR="004A74F3">
          <w:t xml:space="preserve"> </w:t>
        </w:r>
      </w:ins>
      <w:r w:rsidR="009C7B62">
        <w:t xml:space="preserve">Sadeh et al., 2003; </w:t>
      </w:r>
      <w:r w:rsidR="009C7B62">
        <w:rPr>
          <w:rFonts w:ascii="Times New Roman" w:hAnsi="Times New Roman"/>
        </w:rPr>
        <w:t xml:space="preserve">Turner, Drummond, Salamat, </w:t>
      </w:r>
      <w:ins w:id="238" w:author="Sulkowski, Michael L - (sulkowski)" w:date="2017-11-13T18:33:00Z">
        <w:r w:rsidR="004A74F3">
          <w:rPr>
            <w:rFonts w:ascii="Times New Roman" w:hAnsi="Times New Roman"/>
          </w:rPr>
          <w:t>&amp;</w:t>
        </w:r>
      </w:ins>
      <w:del w:id="239" w:author="Sulkowski, Michael L - (sulkowski)" w:date="2017-11-13T18:33:00Z">
        <w:r w:rsidR="009C7B62" w:rsidDel="004A74F3">
          <w:rPr>
            <w:rFonts w:ascii="Times New Roman" w:hAnsi="Times New Roman"/>
          </w:rPr>
          <w:delText>and</w:delText>
        </w:r>
      </w:del>
      <w:r w:rsidR="009C7B62">
        <w:rPr>
          <w:rFonts w:ascii="Times New Roman" w:hAnsi="Times New Roman"/>
        </w:rPr>
        <w:t xml:space="preserve"> Brown, 2007</w:t>
      </w:r>
      <w:r w:rsidRPr="00A36AAB">
        <w:t>).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 xml:space="preserve">mpact on mood may </w:t>
      </w:r>
      <w:ins w:id="240" w:author="Sulkowski, Michael L - (sulkowski)" w:date="2017-11-13T18:34:00Z">
        <w:r w:rsidR="004A74F3">
          <w:t>influence</w:t>
        </w:r>
      </w:ins>
      <w:del w:id="241" w:author="Sulkowski, Michael L - (sulkowski)" w:date="2017-11-13T18:34:00Z">
        <w:r w:rsidR="006F2626" w:rsidDel="004A74F3">
          <w:delText>play a more</w:delText>
        </w:r>
        <w:r w:rsidRPr="00A36AAB" w:rsidDel="004A74F3">
          <w:delText xml:space="preserve"> indirect or over-arching role on</w:delText>
        </w:r>
      </w:del>
      <w:r w:rsidRPr="00A36AAB">
        <w:t xml:space="preserve"> engagement</w:t>
      </w:r>
      <w:ins w:id="242" w:author="Sulkowski, Michael L - (sulkowski)" w:date="2017-11-13T18:34:00Z">
        <w:r w:rsidR="004A74F3">
          <w:t xml:space="preserve"> indirectly because </w:t>
        </w:r>
      </w:ins>
      <w:del w:id="243" w:author="Sulkowski, Michael L - (sulkowski)" w:date="2017-11-13T18:34:00Z">
        <w:r w:rsidRPr="00A36AAB" w:rsidDel="004A74F3">
          <w:delText xml:space="preserve">, since </w:delText>
        </w:r>
      </w:del>
      <w:r w:rsidRPr="00A36AAB">
        <w:t>improvements in mood may</w:t>
      </w:r>
      <w:ins w:id="244" w:author="Sulkowski, Michael L - (sulkowski)" w:date="2017-11-13T18:35:00Z">
        <w:r w:rsidR="004A74F3">
          <w:t xml:space="preserve"> </w:t>
        </w:r>
      </w:ins>
      <w:del w:id="245" w:author="Sulkowski, Michael L - (sulkowski)" w:date="2017-11-13T18:35:00Z">
        <w:r w:rsidRPr="00A36AAB" w:rsidDel="004A74F3">
          <w:delText xml:space="preserve">, in fact, </w:delText>
        </w:r>
      </w:del>
      <w:r w:rsidRPr="00A36AAB">
        <w:t>increase the desire to learn and apply concepts outside of the classroom</w:t>
      </w:r>
      <w:ins w:id="246" w:author="Sulkowski, Michael L - (sulkowski)" w:date="2017-11-13T18:35:00Z">
        <w:r w:rsidR="004A74F3">
          <w:t xml:space="preserve">. Additionally, such improvements in mood might </w:t>
        </w:r>
      </w:ins>
      <w:del w:id="247" w:author="Sulkowski, Michael L - (sulkowski)" w:date="2017-11-13T18:35:00Z">
        <w:r w:rsidRPr="00A36AAB" w:rsidDel="004A74F3">
          <w:delText>, but</w:delText>
        </w:r>
        <w:r w:rsidR="006F2626" w:rsidDel="004A74F3">
          <w:delText>,</w:delText>
        </w:r>
        <w:r w:rsidRPr="00A36AAB" w:rsidDel="004A74F3">
          <w:delText xml:space="preserve"> </w:delText>
        </w:r>
        <w:r w:rsidR="006F2626" w:rsidDel="004A74F3">
          <w:delText>in addition,</w:delText>
        </w:r>
        <w:r w:rsidRPr="00A36AAB" w:rsidDel="004A74F3">
          <w:delText xml:space="preserve"> may </w:delText>
        </w:r>
      </w:del>
      <w:r w:rsidRPr="00A36AAB">
        <w:t>also improve oth</w:t>
      </w:r>
      <w:r w:rsidR="006F2626">
        <w:t xml:space="preserve">er areas of </w:t>
      </w:r>
      <w:r w:rsidR="006F2626">
        <w:lastRenderedPageBreak/>
        <w:t>engagement,</w:t>
      </w:r>
      <w:r w:rsidRPr="00A36AAB">
        <w:t xml:space="preserve"> including increasing participation in the classroom, improving confidence in one’s performance, and showing</w:t>
      </w:r>
      <w:ins w:id="248" w:author="Sulkowski, Michael L - (sulkowski)" w:date="2017-11-13T18:44:00Z">
        <w:r w:rsidR="005039A8">
          <w:t xml:space="preserve"> effective</w:t>
        </w:r>
      </w:ins>
      <w:del w:id="249" w:author="Sulkowski, Michael L - (sulkowski)" w:date="2017-11-13T18:44:00Z">
        <w:r w:rsidRPr="00A36AAB" w:rsidDel="005039A8">
          <w:delText xml:space="preserve"> good</w:delText>
        </w:r>
      </w:del>
      <w:r w:rsidRPr="00A36AAB">
        <w:t xml:space="preserve"> study skills.  </w:t>
      </w:r>
    </w:p>
    <w:p w14:paraId="08004333" w14:textId="4045A154" w:rsidR="00E0793F" w:rsidRPr="00561BCB" w:rsidRDefault="00506F25" w:rsidP="00561BCB">
      <w:r>
        <w:t xml:space="preserve">Finally, exercise has been postulated to increase arousal in students.  Therefore, </w:t>
      </w:r>
      <w:ins w:id="250" w:author="Sulkowski, Michael L - (sulkowski)" w:date="2017-11-17T20:36:00Z">
        <w:r w:rsidR="00BD0C1A">
          <w:t xml:space="preserve">because of heightened alertness associated with physical activity, </w:t>
        </w:r>
      </w:ins>
      <w:r>
        <w:t xml:space="preserve">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of engagement</w:t>
      </w:r>
      <w:ins w:id="251" w:author="Sulkowski, Michael L - (sulkowski)" w:date="2017-11-17T20:36:00Z">
        <w:r w:rsidR="00BD0C1A">
          <w:t xml:space="preserve"> also may </w:t>
        </w:r>
      </w:ins>
      <w:del w:id="252" w:author="Sulkowski, Michael L - (sulkowski)" w:date="2017-11-17T20:36:00Z">
        <w:r w:rsidDel="00BD0C1A">
          <w:delText xml:space="preserve"> </w:delText>
        </w:r>
      </w:del>
      <w:del w:id="253" w:author="Sulkowski, Michael L - (sulkowski)" w:date="2017-11-17T20:35:00Z">
        <w:r w:rsidR="00B53C88" w:rsidDel="00BD0C1A">
          <w:delText xml:space="preserve">which </w:delText>
        </w:r>
      </w:del>
      <w:del w:id="254" w:author="Sulkowski, Michael L - (sulkowski)" w:date="2017-11-17T20:36:00Z">
        <w:r w:rsidR="00B53C88" w:rsidDel="00BD0C1A">
          <w:delText>may b</w:delText>
        </w:r>
      </w:del>
      <w:ins w:id="255" w:author="Sulkowski, Michael L - (sulkowski)" w:date="2017-11-17T20:36:00Z">
        <w:r w:rsidR="00BD0C1A">
          <w:t>b</w:t>
        </w:r>
      </w:ins>
      <w:r w:rsidR="00B53C88">
        <w:t>enefit</w:t>
      </w:r>
      <w:del w:id="256" w:author="Sulkowski, Michael L - (sulkowski)" w:date="2017-11-17T20:36:00Z">
        <w:r w:rsidR="00B53C88" w:rsidDel="00BD0C1A">
          <w:delText xml:space="preserve"> from heightened alertness, </w:delText>
        </w:r>
        <w:r w:rsidDel="00BD0C1A">
          <w:delText>may show an effect resulting from increased levels of physical activity</w:delText>
        </w:r>
      </w:del>
      <w:r>
        <w:t xml:space="preserve">.  </w:t>
      </w:r>
      <w:r w:rsidR="00A36AAB" w:rsidRPr="00A36AAB">
        <w:t xml:space="preserve">The current study proposes the following </w:t>
      </w:r>
      <w:r w:rsidR="009D78D9">
        <w:t>research questions and hypothese</w:t>
      </w:r>
      <w:r w:rsidR="00A36AAB" w:rsidRPr="00A36AAB">
        <w:t>s:</w:t>
      </w:r>
    </w:p>
    <w:p w14:paraId="3F2C2334" w14:textId="2CE1406E" w:rsidR="000642E9" w:rsidRPr="0043754E" w:rsidRDefault="000642E9" w:rsidP="000642E9">
      <w:pPr>
        <w:rPr>
          <w:rFonts w:ascii="Times New Roman" w:hAnsi="Times New Roman"/>
          <w:b/>
        </w:rPr>
      </w:pPr>
      <w:commentRangeStart w:id="257"/>
      <w:r w:rsidRPr="0043754E">
        <w:rPr>
          <w:rFonts w:ascii="Times New Roman" w:hAnsi="Times New Roman"/>
          <w:b/>
        </w:rPr>
        <w:t xml:space="preserve">Specific Aim 1:  </w:t>
      </w:r>
      <w:r w:rsidR="00F57EB1">
        <w:rPr>
          <w:rFonts w:ascii="Times New Roman" w:hAnsi="Times New Roman"/>
          <w:b/>
        </w:rPr>
        <w:t>To document the effects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commentRangeEnd w:id="257"/>
      <w:r w:rsidR="000D506D">
        <w:rPr>
          <w:rStyle w:val="CommentReference"/>
        </w:rPr>
        <w:commentReference w:id="257"/>
      </w:r>
    </w:p>
    <w:p w14:paraId="1B4F5729" w14:textId="73752AD3" w:rsidR="00F57EB1" w:rsidRDefault="000642E9" w:rsidP="000642E9">
      <w:pPr>
        <w:rPr>
          <w:rFonts w:ascii="Times New Roman" w:hAnsi="Times New Roman"/>
          <w:i/>
          <w:color w:val="000000"/>
        </w:rPr>
      </w:pPr>
      <w:commentRangeStart w:id="258"/>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w:t>
      </w:r>
      <w:commentRangeEnd w:id="258"/>
      <w:r w:rsidR="002F556B">
        <w:rPr>
          <w:rStyle w:val="CommentReference"/>
        </w:rPr>
        <w:commentReference w:id="258"/>
      </w:r>
      <w:r w:rsidR="00F57EB1">
        <w:rPr>
          <w:rFonts w:ascii="Times New Roman" w:hAnsi="Times New Roman"/>
          <w:i/>
          <w:color w:val="000000"/>
        </w:rPr>
        <w:t>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 xml:space="preserve">be associated with lower </w:t>
      </w:r>
      <w:r w:rsidR="00F57EB1">
        <w:rPr>
          <w:rFonts w:ascii="Times New Roman" w:hAnsi="Times New Roman"/>
          <w:i/>
          <w:color w:val="000000"/>
        </w:rPr>
        <w:t>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04F620B1"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sidR="00CD0BB9">
        <w:rPr>
          <w:rFonts w:ascii="Times New Roman" w:hAnsi="Times New Roman"/>
          <w:b/>
        </w:rPr>
        <w:t xml:space="preserve">To document the </w:t>
      </w:r>
      <w:r>
        <w:rPr>
          <w:rFonts w:ascii="Times New Roman" w:hAnsi="Times New Roman"/>
          <w:b/>
        </w:rPr>
        <w:t>relationship</w:t>
      </w:r>
      <w:r w:rsidR="00CD0BB9">
        <w:rPr>
          <w:rFonts w:ascii="Times New Roman" w:hAnsi="Times New Roman"/>
          <w:b/>
        </w:rPr>
        <w:t xml:space="preserve"> between</w:t>
      </w:r>
      <w:r>
        <w:rPr>
          <w:rFonts w:ascii="Times New Roman" w:hAnsi="Times New Roman"/>
          <w:b/>
        </w:rPr>
        <w:t xml:space="preserve"> sleep hygiene</w:t>
      </w:r>
      <w:r w:rsidRPr="0043754E">
        <w:rPr>
          <w:rFonts w:ascii="Times New Roman" w:hAnsi="Times New Roman"/>
          <w:b/>
        </w:rPr>
        <w:t xml:space="preserve"> </w:t>
      </w:r>
      <w:r w:rsidR="00CD0BB9">
        <w:rPr>
          <w:rFonts w:ascii="Times New Roman" w:hAnsi="Times New Roman"/>
          <w:b/>
        </w:rPr>
        <w:t>and</w:t>
      </w:r>
      <w:r>
        <w:rPr>
          <w:rFonts w:ascii="Times New Roman" w:hAnsi="Times New Roman"/>
          <w:b/>
        </w:rPr>
        <w:t xml:space="preserve">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commentRangeStart w:id="259"/>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as sleep hygiene is impaired so will academic engagement in undergraduate students</w:t>
      </w:r>
      <w:commentRangeEnd w:id="259"/>
      <w:r w:rsidR="000D506D">
        <w:rPr>
          <w:rStyle w:val="CommentReference"/>
        </w:rPr>
        <w:commentReference w:id="259"/>
      </w:r>
      <w:r>
        <w:rPr>
          <w:rFonts w:ascii="Times New Roman" w:hAnsi="Times New Roman"/>
          <w:i/>
          <w:color w:val="000000"/>
        </w:rPr>
        <w:t xml:space="preserve">. </w:t>
      </w:r>
      <w:commentRangeStart w:id="260"/>
      <w:r>
        <w:rPr>
          <w:rFonts w:ascii="Times New Roman" w:hAnsi="Times New Roman"/>
          <w:i/>
          <w:color w:val="000000"/>
        </w:rPr>
        <w:t>We postulate that academic engagement will be lower in undergraduate students who experience reduced levels of healthy sleep hygiene practices</w:t>
      </w:r>
      <w:commentRangeEnd w:id="260"/>
      <w:r w:rsidR="000D506D">
        <w:rPr>
          <w:rStyle w:val="CommentReference"/>
        </w:rPr>
        <w:commentReference w:id="260"/>
      </w:r>
      <w:r>
        <w:rPr>
          <w:rFonts w:ascii="Times New Roman" w:hAnsi="Times New Roman"/>
          <w:i/>
          <w:color w:val="000000"/>
        </w:rPr>
        <w:t xml:space="preserve">. </w:t>
      </w:r>
    </w:p>
    <w:p w14:paraId="745601E2" w14:textId="70F8DB15" w:rsidR="000642E9" w:rsidRDefault="00F44894" w:rsidP="000642E9">
      <w:pPr>
        <w:rPr>
          <w:rFonts w:ascii="Times New Roman" w:hAnsi="Times New Roman"/>
          <w:b/>
        </w:rPr>
      </w:pPr>
      <w:commentRangeStart w:id="261"/>
      <w:r>
        <w:rPr>
          <w:rFonts w:ascii="Times New Roman" w:hAnsi="Times New Roman"/>
          <w:b/>
        </w:rPr>
        <w:t>Specific Aim 3</w:t>
      </w:r>
      <w:r w:rsidR="000642E9">
        <w:rPr>
          <w:rFonts w:ascii="Times New Roman" w:hAnsi="Times New Roman"/>
          <w:b/>
        </w:rPr>
        <w:t>:  To d</w:t>
      </w:r>
      <w:r w:rsidR="00FE0746">
        <w:rPr>
          <w:rFonts w:ascii="Times New Roman" w:hAnsi="Times New Roman"/>
          <w:b/>
        </w:rPr>
        <w:t>etermine if sleep hygiene medi</w:t>
      </w:r>
      <w:r w:rsidR="00591A11">
        <w:rPr>
          <w:rFonts w:ascii="Times New Roman" w:hAnsi="Times New Roman"/>
          <w:b/>
        </w:rPr>
        <w:t>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1787ABDD" w14:textId="1ED830FD" w:rsidR="007B48E7" w:rsidRDefault="001C7A71" w:rsidP="005D5E90">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w:t>
      </w:r>
      <w:r w:rsidR="0087449D">
        <w:rPr>
          <w:rFonts w:ascii="Times New Roman" w:hAnsi="Times New Roman"/>
          <w:i/>
        </w:rPr>
        <w:t xml:space="preserve"> </w:t>
      </w:r>
      <w:r>
        <w:rPr>
          <w:rFonts w:ascii="Times New Roman" w:hAnsi="Times New Roman"/>
          <w:i/>
        </w:rPr>
        <w:t>if they show poor sleep hygiene practices.</w:t>
      </w:r>
      <w:r w:rsidR="00CD0BB9">
        <w:rPr>
          <w:rFonts w:ascii="Times New Roman" w:hAnsi="Times New Roman"/>
          <w:i/>
        </w:rPr>
        <w:t xml:space="preserve"> </w:t>
      </w:r>
      <w:r w:rsidR="002F0AE5">
        <w:rPr>
          <w:rFonts w:ascii="Times New Roman" w:hAnsi="Times New Roman"/>
          <w:i/>
        </w:rPr>
        <w:t xml:space="preserve">We believe that there will be an interaction effect, with sleep hygiene practices acting as a mediator of the relationship between stressful live events and academic engagement in undergraduate students. </w:t>
      </w:r>
    </w:p>
    <w:p w14:paraId="22931DDC" w14:textId="4AD8FA47" w:rsidR="001C7A71" w:rsidRDefault="005903D6" w:rsidP="000642E9">
      <w:pPr>
        <w:rPr>
          <w:rFonts w:ascii="Times New Roman" w:hAnsi="Times New Roman"/>
          <w:i/>
        </w:rPr>
      </w:pPr>
      <w:r>
        <w:rPr>
          <w:rFonts w:ascii="Times New Roman" w:hAnsi="Times New Roman"/>
          <w:i/>
        </w:rPr>
        <w:lastRenderedPageBreak/>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commentRangeEnd w:id="261"/>
      <w:r w:rsidR="00FA6D15">
        <w:rPr>
          <w:rStyle w:val="CommentReference"/>
        </w:rPr>
        <w:commentReference w:id="261"/>
      </w:r>
    </w:p>
    <w:p w14:paraId="39DC1458" w14:textId="756609E9" w:rsidR="00380434" w:rsidRPr="0043754E" w:rsidRDefault="00380434" w:rsidP="00380434">
      <w:pPr>
        <w:rPr>
          <w:rFonts w:ascii="Times New Roman" w:hAnsi="Times New Roman"/>
          <w:b/>
        </w:rPr>
      </w:pPr>
      <w:r>
        <w:rPr>
          <w:rFonts w:ascii="Times New Roman" w:hAnsi="Times New Roman"/>
          <w:b/>
        </w:rPr>
        <w:t>Specific Aim 4</w:t>
      </w:r>
      <w:r w:rsidRPr="0043754E">
        <w:rPr>
          <w:rFonts w:ascii="Times New Roman" w:hAnsi="Times New Roman"/>
          <w:b/>
        </w:rPr>
        <w:t xml:space="preserve">:  </w:t>
      </w:r>
      <w:r>
        <w:rPr>
          <w:rFonts w:ascii="Times New Roman" w:hAnsi="Times New Roman"/>
          <w:b/>
        </w:rPr>
        <w:t>To document the effects of physical activity</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5E212D84" w14:textId="48AB2CB1" w:rsidR="00380434" w:rsidRPr="00380434" w:rsidRDefault="00380434" w:rsidP="00380434">
      <w:pPr>
        <w:rPr>
          <w:rFonts w:ascii="Times New Roman" w:hAnsi="Times New Roman"/>
          <w:i/>
          <w:color w:val="000000"/>
        </w:rPr>
      </w:pPr>
      <w:commentRangeStart w:id="262"/>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increased levels of exercise (</w:t>
      </w:r>
      <w:r w:rsidR="004748B4">
        <w:rPr>
          <w:rFonts w:ascii="Times New Roman" w:hAnsi="Times New Roman"/>
          <w:i/>
          <w:color w:val="000000"/>
        </w:rPr>
        <w:t>based on</w:t>
      </w:r>
      <w:r>
        <w:rPr>
          <w:rFonts w:ascii="Times New Roman" w:hAnsi="Times New Roman"/>
          <w:i/>
          <w:color w:val="000000"/>
        </w:rPr>
        <w:t xml:space="preserve"> number of days per week) </w:t>
      </w:r>
      <w:r w:rsidR="00056C3F">
        <w:rPr>
          <w:rFonts w:ascii="Times New Roman" w:hAnsi="Times New Roman"/>
          <w:i/>
          <w:color w:val="000000"/>
        </w:rPr>
        <w:t xml:space="preserve">for strenuous exercise </w:t>
      </w:r>
      <w:r>
        <w:rPr>
          <w:rFonts w:ascii="Times New Roman" w:hAnsi="Times New Roman"/>
          <w:i/>
          <w:color w:val="000000"/>
        </w:rPr>
        <w:t>will be associated with lower levels of Academic Engagement; most specifically for the participation factor.</w:t>
      </w:r>
      <w:r w:rsidR="004748B4">
        <w:rPr>
          <w:rFonts w:ascii="Times New Roman" w:hAnsi="Times New Roman"/>
          <w:i/>
          <w:color w:val="000000"/>
        </w:rPr>
        <w:t xml:space="preserve">  We believe that more moderate and mild forms of exercise will not show the same effect.</w:t>
      </w:r>
      <w:commentRangeEnd w:id="262"/>
      <w:r w:rsidR="00F949A5">
        <w:rPr>
          <w:rStyle w:val="CommentReference"/>
        </w:rPr>
        <w:commentReference w:id="262"/>
      </w:r>
    </w:p>
    <w:p w14:paraId="43F1D594" w14:textId="6B615608" w:rsidR="00FE0746" w:rsidRDefault="00FE0746" w:rsidP="00FE0746">
      <w:pPr>
        <w:rPr>
          <w:rFonts w:ascii="Times New Roman" w:hAnsi="Times New Roman"/>
          <w:b/>
        </w:rPr>
      </w:pPr>
      <w:r>
        <w:rPr>
          <w:rFonts w:ascii="Times New Roman" w:hAnsi="Times New Roman"/>
          <w:b/>
        </w:rPr>
        <w:t>Sp</w:t>
      </w:r>
      <w:r w:rsidR="00380434">
        <w:rPr>
          <w:rFonts w:ascii="Times New Roman" w:hAnsi="Times New Roman"/>
          <w:b/>
        </w:rPr>
        <w:t>ecific Aim 5</w:t>
      </w:r>
      <w:r>
        <w:rPr>
          <w:rFonts w:ascii="Times New Roman" w:hAnsi="Times New Roman"/>
          <w:b/>
        </w:rPr>
        <w:t xml:space="preserve">:  To determine if exercise mediates/moderates the relationship between stressful life events and academic engagement. </w:t>
      </w:r>
    </w:p>
    <w:p w14:paraId="5D2A8E8E" w14:textId="5C04E869" w:rsidR="00FE0746" w:rsidRPr="007B48E7" w:rsidRDefault="00FE0746" w:rsidP="007B48E7">
      <w:pPr>
        <w:rPr>
          <w:rFonts w:ascii="Times New Roman" w:hAnsi="Times New Roman"/>
          <w:i/>
        </w:rPr>
      </w:pPr>
      <w:r>
        <w:rPr>
          <w:rFonts w:ascii="Times New Roman" w:hAnsi="Times New Roman"/>
          <w:i/>
        </w:rPr>
        <w:t>We hypothesize that students with higher levels of stressful life events will experi</w:t>
      </w:r>
      <w:r w:rsidR="00BB52CD">
        <w:rPr>
          <w:rFonts w:ascii="Times New Roman" w:hAnsi="Times New Roman"/>
          <w:i/>
        </w:rPr>
        <w:t xml:space="preserve">ence lower academic engagement, </w:t>
      </w:r>
      <w:r>
        <w:rPr>
          <w:rFonts w:ascii="Times New Roman" w:hAnsi="Times New Roman"/>
          <w:i/>
        </w:rPr>
        <w:t xml:space="preserve">specifically in the </w:t>
      </w:r>
      <w:r w:rsidR="005903D6">
        <w:rPr>
          <w:rFonts w:ascii="Times New Roman" w:hAnsi="Times New Roman"/>
          <w:i/>
        </w:rPr>
        <w:t>area of participation</w:t>
      </w:r>
      <w:r w:rsidR="00BB52CD">
        <w:rPr>
          <w:rFonts w:ascii="Times New Roman" w:hAnsi="Times New Roman"/>
          <w:i/>
        </w:rPr>
        <w:t>,</w:t>
      </w:r>
      <w:r>
        <w:rPr>
          <w:rFonts w:ascii="Times New Roman" w:hAnsi="Times New Roman"/>
          <w:i/>
        </w:rPr>
        <w:t xml:space="preserve"> if they s</w:t>
      </w:r>
      <w:r w:rsidR="00BB52CD">
        <w:rPr>
          <w:rFonts w:ascii="Times New Roman" w:hAnsi="Times New Roman"/>
          <w:i/>
        </w:rPr>
        <w:t>how inadequate levels of physical activity</w:t>
      </w:r>
      <w:r>
        <w:rPr>
          <w:rFonts w:ascii="Times New Roman" w:hAnsi="Times New Roman"/>
          <w:i/>
        </w:rPr>
        <w:t>.</w:t>
      </w:r>
      <w:r w:rsidR="005D0C63">
        <w:rPr>
          <w:rFonts w:ascii="Times New Roman" w:hAnsi="Times New Roman"/>
          <w:i/>
        </w:rPr>
        <w:t xml:space="preserve"> Due to the fact that </w:t>
      </w:r>
      <w:r w:rsidR="003E67AE">
        <w:rPr>
          <w:rFonts w:ascii="Times New Roman" w:hAnsi="Times New Roman"/>
          <w:i/>
        </w:rPr>
        <w:t xml:space="preserve">the positive impacts of </w:t>
      </w:r>
      <w:r w:rsidR="005D0C63">
        <w:rPr>
          <w:rFonts w:ascii="Times New Roman" w:hAnsi="Times New Roman"/>
          <w:i/>
        </w:rPr>
        <w:t>exercise</w:t>
      </w:r>
      <w:r w:rsidR="003E67AE">
        <w:rPr>
          <w:rFonts w:ascii="Times New Roman" w:hAnsi="Times New Roman"/>
          <w:i/>
        </w:rPr>
        <w:t xml:space="preserve"> seemed to be based on a dosage-threshold, w</w:t>
      </w:r>
      <w:r>
        <w:rPr>
          <w:rFonts w:ascii="Times New Roman" w:hAnsi="Times New Roman"/>
          <w:i/>
        </w:rPr>
        <w:t>e postulate that</w:t>
      </w:r>
      <w:r w:rsidR="00380434">
        <w:rPr>
          <w:rFonts w:ascii="Times New Roman" w:hAnsi="Times New Roman"/>
          <w:i/>
        </w:rPr>
        <w:t xml:space="preserve"> </w:t>
      </w:r>
      <w:r w:rsidR="004748B4">
        <w:rPr>
          <w:rFonts w:ascii="Times New Roman" w:hAnsi="Times New Roman"/>
          <w:i/>
        </w:rPr>
        <w:t>this e</w:t>
      </w:r>
      <w:r w:rsidR="0034706C">
        <w:rPr>
          <w:rFonts w:ascii="Times New Roman" w:hAnsi="Times New Roman"/>
          <w:i/>
        </w:rPr>
        <w:t>ffect will only be seen for elevated</w:t>
      </w:r>
      <w:r w:rsidR="004748B4">
        <w:rPr>
          <w:rFonts w:ascii="Times New Roman" w:hAnsi="Times New Roman"/>
          <w:i/>
        </w:rPr>
        <w:t xml:space="preserve"> levels of strenuous activity.</w:t>
      </w:r>
    </w:p>
    <w:p w14:paraId="15C70820" w14:textId="25D75FA9" w:rsidR="00FE0746" w:rsidRDefault="005D5E90" w:rsidP="00FE0746">
      <w:pPr>
        <w:rPr>
          <w:rFonts w:ascii="Times New Roman" w:hAnsi="Times New Roman"/>
          <w:b/>
        </w:rPr>
      </w:pPr>
      <w:r>
        <w:rPr>
          <w:rFonts w:ascii="Times New Roman" w:hAnsi="Times New Roman"/>
          <w:b/>
        </w:rPr>
        <w:t>Specific Aim 6</w:t>
      </w:r>
      <w:r w:rsidR="0074306E">
        <w:rPr>
          <w:rFonts w:ascii="Times New Roman" w:hAnsi="Times New Roman"/>
          <w:b/>
        </w:rPr>
        <w:t>:  To provide a predictive model of the effects of self-care practices, including both sleep hygiene and exercise, on</w:t>
      </w:r>
      <w:r w:rsidR="00FE0746">
        <w:rPr>
          <w:rFonts w:ascii="Times New Roman" w:hAnsi="Times New Roman"/>
          <w:b/>
        </w:rPr>
        <w:t xml:space="preserve"> the relationship between stressful life events and academic engagement.  </w:t>
      </w:r>
    </w:p>
    <w:p w14:paraId="5F120838" w14:textId="01D5CFC2" w:rsidR="000642E9" w:rsidRDefault="003D08FC" w:rsidP="000642E9">
      <w:pPr>
        <w:rPr>
          <w:rFonts w:ascii="Times New Roman" w:hAnsi="Times New Roman"/>
          <w:i/>
        </w:rPr>
      </w:pPr>
      <w:r>
        <w:rPr>
          <w:rFonts w:ascii="Times New Roman" w:hAnsi="Times New Roman"/>
          <w:i/>
        </w:rPr>
        <w:t>Since self-care practices have been shown to improve various elements of engagement, we believe that the combination of these variables will result in an interaction effect</w:t>
      </w:r>
      <w:r w:rsidR="002A5C7A">
        <w:rPr>
          <w:rFonts w:ascii="Times New Roman" w:hAnsi="Times New Roman"/>
          <w:i/>
        </w:rPr>
        <w:t>, showing</w:t>
      </w:r>
      <w:r>
        <w:rPr>
          <w:rFonts w:ascii="Times New Roman" w:hAnsi="Times New Roman"/>
          <w:i/>
        </w:rPr>
        <w:t xml:space="preserve"> an even greater associ</w:t>
      </w:r>
      <w:r w:rsidR="001F661A">
        <w:rPr>
          <w:rFonts w:ascii="Times New Roman" w:hAnsi="Times New Roman"/>
          <w:i/>
        </w:rPr>
        <w:t>ation with academic engagement.</w:t>
      </w:r>
      <w:r>
        <w:rPr>
          <w:rFonts w:ascii="Times New Roman" w:hAnsi="Times New Roman"/>
          <w:i/>
        </w:rPr>
        <w:t xml:space="preserve"> </w:t>
      </w:r>
    </w:p>
    <w:p w14:paraId="02890884" w14:textId="0E87375E" w:rsidR="000642E9" w:rsidRPr="0036464F" w:rsidRDefault="00B50779" w:rsidP="0036464F">
      <w:pPr>
        <w:rPr>
          <w:rFonts w:ascii="Times New Roman" w:hAnsi="Times New Roman"/>
        </w:rPr>
      </w:pPr>
      <w:r>
        <w:rPr>
          <w:rFonts w:ascii="Times New Roman" w:hAnsi="Times New Roman"/>
        </w:rPr>
        <w:t>Need to discuss this with Sulkowski.</w:t>
      </w:r>
    </w:p>
    <w:p w14:paraId="0743CAA1" w14:textId="24932BA7" w:rsidR="00571B29" w:rsidRDefault="00571B29">
      <w:pPr>
        <w:rPr>
          <w:b/>
        </w:rPr>
      </w:pPr>
      <w:r>
        <w:rPr>
          <w:b/>
        </w:rPr>
        <w:lastRenderedPageBreak/>
        <w:br w:type="page"/>
      </w:r>
    </w:p>
    <w:p w14:paraId="3CFE7B89" w14:textId="0F9AEC2D" w:rsidR="00177810" w:rsidRDefault="00810354" w:rsidP="00810354">
      <w:pPr>
        <w:jc w:val="center"/>
        <w:rPr>
          <w:b/>
        </w:rPr>
      </w:pPr>
      <w:commentRangeStart w:id="263"/>
      <w:r>
        <w:rPr>
          <w:b/>
        </w:rPr>
        <w:lastRenderedPageBreak/>
        <w:t>CHAPTER 2</w:t>
      </w:r>
    </w:p>
    <w:p w14:paraId="2CF606F9" w14:textId="73B0B802" w:rsidR="00F92C00" w:rsidRDefault="00810354" w:rsidP="00902765">
      <w:pPr>
        <w:jc w:val="center"/>
        <w:rPr>
          <w:b/>
        </w:rPr>
      </w:pPr>
      <w:r>
        <w:rPr>
          <w:b/>
        </w:rPr>
        <w:t>REVIEW OF RELEVANT LITERATURE</w:t>
      </w:r>
      <w:commentRangeEnd w:id="263"/>
      <w:r w:rsidR="00F949A5">
        <w:rPr>
          <w:rStyle w:val="CommentReference"/>
        </w:rPr>
        <w:commentReference w:id="263"/>
      </w:r>
    </w:p>
    <w:p w14:paraId="59BC7751" w14:textId="5824D2E5"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 xml:space="preserve">ic engagement.  </w:t>
      </w:r>
      <w:commentRangeStart w:id="264"/>
      <w:r w:rsidR="000B2BDC">
        <w:t>A</w:t>
      </w:r>
      <w:r w:rsidR="005544C4">
        <w:t xml:space="preserve">ssociated </w:t>
      </w:r>
      <w:r w:rsidR="00E24AB5">
        <w:t xml:space="preserve">prevalence, </w:t>
      </w:r>
      <w:r w:rsidR="00D4028F">
        <w:t xml:space="preserve">         , and </w:t>
      </w:r>
      <w:commentRangeEnd w:id="264"/>
      <w:r w:rsidR="005B6F4E">
        <w:rPr>
          <w:rStyle w:val="CommentReference"/>
        </w:rPr>
        <w:commentReference w:id="264"/>
      </w:r>
      <w:r w:rsidR="005544C4">
        <w:t xml:space="preserve">assessment measures 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Furniss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llough et al. 2002; McKnight et al. 2003; Suldo &amp; Huebner, 2004;</w:t>
      </w:r>
      <w:r w:rsidR="00D016DD">
        <w:t xml:space="preserve"> Sulkowski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6D3FB90"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Suldo &amp; Huebner, 2004), </w:t>
      </w:r>
      <w:r w:rsidR="00B764CE">
        <w:t xml:space="preserve">locus-of-control (Ash et al.), </w:t>
      </w:r>
      <w:r w:rsidR="00675793">
        <w:t xml:space="preserve">and anxiety and </w:t>
      </w:r>
      <w:r w:rsidR="00B764CE">
        <w:t>time management (</w:t>
      </w:r>
      <w:r w:rsidR="00F01592">
        <w:t>Misra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commentRangeStart w:id="265"/>
      <w:r w:rsidR="0087715C">
        <w:t>(</w:t>
      </w:r>
      <w:r w:rsidR="0087715C" w:rsidRPr="000A19FF">
        <w:rPr>
          <w:color w:val="FFC000"/>
        </w:rPr>
        <w:t>Cite the Monitor magazine</w:t>
      </w:r>
      <w:r w:rsidR="0087715C">
        <w:t>)</w:t>
      </w:r>
      <w:r w:rsidR="004A3F41">
        <w:t>.</w:t>
      </w:r>
      <w:r w:rsidR="0087715C">
        <w:t xml:space="preserve">  </w:t>
      </w:r>
      <w:commentRangeEnd w:id="265"/>
      <w:r w:rsidR="005B6F4E">
        <w:rPr>
          <w:rStyle w:val="CommentReference"/>
        </w:rPr>
        <w:commentReference w:id="265"/>
      </w:r>
      <w:r w:rsidR="0087715C">
        <w:t xml:space="preserve">These mental health concerns are </w:t>
      </w:r>
      <w:r w:rsidR="00A95323">
        <w:t>impacting academic engagement</w:t>
      </w:r>
      <w:r w:rsidR="004A3F41">
        <w:t>,</w:t>
      </w:r>
      <w:r w:rsidR="00A95323">
        <w:t xml:space="preserve"> and, </w:t>
      </w:r>
      <w:r w:rsidR="00A95323">
        <w:lastRenderedPageBreak/>
        <w:t>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r>
        <w:t>Suldo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5E07991C"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measures, Vaez &amp;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lastRenderedPageBreak/>
        <w:t>long-term effects on memory, emotional regulation, executive functioning, and cognitive performance (Pechtel &amp; Pizzagalli, 2011).</w:t>
      </w:r>
    </w:p>
    <w:p w14:paraId="58993812" w14:textId="2AC7D80A" w:rsidR="00DB27AF" w:rsidRDefault="00CF1540" w:rsidP="00D9203E">
      <w:r>
        <w:rPr>
          <w:color w:val="000000" w:themeColor="text1"/>
        </w:rPr>
        <w:t>Research has also shown that stress has a detrimental impact on symptoms of depression (Legget et al.</w:t>
      </w:r>
      <w:r w:rsidR="007E7E80">
        <w:rPr>
          <w:color w:val="000000" w:themeColor="text1"/>
        </w:rPr>
        <w:t xml:space="preserve">, 2016). Legget, Burgard, and Zivin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 events.  Quality sleep led to less risk for depressive symptoms when stressful life events were elevated. As Legget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t>
      </w:r>
      <w:r>
        <w:rPr>
          <w:rFonts w:ascii="Times New Roman" w:eastAsia="Times New Roman" w:hAnsi="Times New Roman" w:cs="Times New Roman"/>
          <w:kern w:val="0"/>
          <w:lang w:eastAsia="en-US"/>
        </w:rPr>
        <w:lastRenderedPageBreak/>
        <w:t>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looking at the variables that potentially impact academic performance in first-year undergraduates, Trockel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multiple tasks in the realms of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w:t>
      </w:r>
      <w:r>
        <w:rPr>
          <w:rFonts w:ascii="Times New Roman" w:hAnsi="Times New Roman"/>
        </w:rPr>
        <w:lastRenderedPageBreak/>
        <w:t>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Walsh, 1998; Sadeh, Gruber, &amp; Raviv,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297746CB"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w:t>
      </w:r>
      <w:r>
        <w:rPr>
          <w:rFonts w:ascii="Times New Roman" w:hAnsi="Times New Roman"/>
        </w:rPr>
        <w:lastRenderedPageBreak/>
        <w:t xml:space="preserve">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In children</w:t>
      </w:r>
      <w:r w:rsidR="005E3B27">
        <w:rPr>
          <w:rFonts w:ascii="Times New Roman" w:hAnsi="Times New Roman"/>
          <w:b/>
        </w:rPr>
        <w:t xml:space="preserve"> </w:t>
      </w:r>
      <w:r w:rsidR="005E3B27">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Salamat,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Pr>
          <w:rFonts w:ascii="Times New Roman" w:eastAsia="Times New Roman" w:hAnsi="Times New Roman" w:cs="Times New Roman"/>
          <w:kern w:val="0"/>
          <w:lang w:eastAsia="en-US"/>
        </w:rPr>
        <w:t xml:space="preserve"> Pagel et al., 2010; Trockel et al. 2002).  </w:t>
      </w:r>
    </w:p>
    <w:p w14:paraId="70E1E25C" w14:textId="748BDE36"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w:t>
      </w:r>
      <w:r w:rsidR="001D3695">
        <w:rPr>
          <w:rFonts w:ascii="Times New Roman" w:eastAsia="Times New Roman" w:hAnsi="Times New Roman" w:cs="Times New Roman"/>
          <w:kern w:val="0"/>
          <w:lang w:eastAsia="en-US"/>
        </w:rPr>
        <w:lastRenderedPageBreak/>
        <w:t>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lastRenderedPageBreak/>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De Koninck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2E52FCC8"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 xml:space="preserve">In a summary of those aspects of </w:t>
      </w:r>
      <w:r w:rsidR="00BB40DC">
        <w:lastRenderedPageBreak/>
        <w:t>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 ).</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w:t>
      </w:r>
      <w:r w:rsidR="00575FDD" w:rsidRPr="00E76A84">
        <w:lastRenderedPageBreak/>
        <w:t xml:space="preserve">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and circadian shifts result in circumstances of reduced sleep times and sleep quality (Brown &amp; Buboltz,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In an effort at identifying the sleep habits of university students, Bulboltz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xml:space="preserve">.  </w:t>
      </w:r>
      <w:r>
        <w:lastRenderedPageBreak/>
        <w:t>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 et al. 2011</w:t>
      </w:r>
      <w:r>
        <w:t>).</w:t>
      </w:r>
      <w:r w:rsidRPr="006006E7">
        <w:t xml:space="preserve"> In a study by Orzech et al. (2011)</w:t>
      </w:r>
      <w:r>
        <w:rPr>
          <w:b/>
        </w:rPr>
        <w:t xml:space="preserve">, </w:t>
      </w:r>
      <w:r w:rsidRPr="00450DBE">
        <w:t>they found</w:t>
      </w:r>
      <w:r>
        <w:rPr>
          <w:b/>
        </w:rPr>
        <w:t xml:space="preserve"> </w:t>
      </w:r>
      <w:r>
        <w:t>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research has indicated a link between reduced sleep and reduced academic performance, as well (Gaultney, 2010</w:t>
      </w:r>
      <w:r w:rsidRPr="006363BD">
        <w:t>).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w:t>
      </w:r>
      <w:r w:rsidR="004C2343">
        <w:rPr>
          <w:rFonts w:ascii="Times New Roman" w:eastAsia="Times New Roman" w:hAnsi="Times New Roman" w:cs="Times New Roman"/>
          <w:color w:val="000000" w:themeColor="text1"/>
          <w:kern w:val="0"/>
          <w:lang w:eastAsia="en-US"/>
        </w:rPr>
        <w:lastRenderedPageBreak/>
        <w:t>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Buboltz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D779C5">
        <w:rPr>
          <w:color w:val="000000" w:themeColor="text1"/>
        </w:rPr>
        <w:t xml:space="preserve">Mastin et al., 2006; </w:t>
      </w:r>
      <w:r w:rsidR="004C3D89">
        <w:rPr>
          <w:color w:val="000000" w:themeColor="text1"/>
        </w:rPr>
        <w:t>Stepanski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w:t>
      </w:r>
      <w:r>
        <w:lastRenderedPageBreak/>
        <w:t xml:space="preserve">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Brown et al., 2001; Trockel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Mastin et al. (2006)</w:t>
      </w:r>
      <w:r>
        <w:rPr>
          <w:color w:val="FFC000"/>
        </w:rPr>
        <w:t xml:space="preserve"> </w:t>
      </w:r>
      <w:r w:rsidRPr="004F60D2">
        <w:rPr>
          <w:color w:val="000000" w:themeColor="text1"/>
        </w:rPr>
        <w:t>utilized 632 university students to determine the relati</w:t>
      </w:r>
      <w:r>
        <w:rPr>
          <w:color w:val="000000" w:themeColor="text1"/>
        </w:rPr>
        <w:t xml:space="preserve">onship of sleep hygiene practices and adequate sleep.  The Sleep Hygiene Index (SHI) correlated with all areas of poor sleep hygiene and sleep hygiene was related to sleep quality.  Additionally, the SHI showed good test-restest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lastRenderedPageBreak/>
        <w:t xml:space="preserve">Specifically, the Sleep Hygiene Index (SHI) has been found to be significantly correlated to sleep quality, subjective daytime sleepiness, and other sleep hygiene indices (Brown et al., 2002; Cho et al., 2013; Mastin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Brown, Bubol</w:t>
      </w:r>
      <w:r w:rsidR="00F6383F">
        <w:t>tz, and Soper</w:t>
      </w:r>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Voinescu &amp; Szentagotai-Tatar,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9D6B9C">
        <w:t xml:space="preserve">Budde et al., 2008;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t>Hillman, Erickson, &amp; Kramer, 2008</w:t>
      </w:r>
      <w:r w:rsidR="009901C8">
        <w:t>;</w:t>
      </w:r>
      <w:r w:rsidR="00914CBB">
        <w:t xml:space="preserve"> Kall et al., 2013;</w:t>
      </w:r>
      <w:r w:rsidR="009901C8">
        <w:t xml:space="preserve"> </w:t>
      </w:r>
      <w:r w:rsidR="00227265">
        <w:t xml:space="preserve">Kristjansson et </w:t>
      </w:r>
      <w:r w:rsidR="00227265">
        <w:lastRenderedPageBreak/>
        <w:t xml:space="preserve">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Kall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r w:rsidR="00FF1768">
        <w:t xml:space="preserve">Kall et al. discuss how physical activity is often seen as a competing entity against time spent on academic studies.  </w:t>
      </w:r>
      <w:r w:rsidR="00FF1768">
        <w:lastRenderedPageBreak/>
        <w:t xml:space="preserve">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Research by Rasberry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Rasberry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0945EE18"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lastRenderedPageBreak/>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   )</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r>
        <w:t>Fedewa &amp;</w:t>
      </w:r>
      <w:r w:rsidRPr="00333B33">
        <w:t xml:space="preserve"> </w:t>
      </w:r>
      <w:r>
        <w:t>Ahn, 2011,</w:t>
      </w:r>
      <w:r w:rsidRPr="00463CB9">
        <w:t xml:space="preserve"> </w:t>
      </w:r>
      <w:r>
        <w:t xml:space="preserve">Pontifex et al. 2009). </w:t>
      </w:r>
      <w:r w:rsidRPr="00333B33">
        <w:t>For instance,</w:t>
      </w:r>
      <w:r>
        <w:t xml:space="preserve"> Fedewa &amp; Ahn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In research by Galper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r>
        <w:lastRenderedPageBreak/>
        <w:t>Buckworth &amp; Niggs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Handelsman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10843E8D"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 xml:space="preserve">the influence that health </w:t>
      </w:r>
      <w:r w:rsidR="00916564" w:rsidRPr="00916564">
        <w:rPr>
          <w:rFonts w:ascii="Times-Roman" w:hAnsi="Times-Roman" w:cs="Times-Roman"/>
          <w:kern w:val="0"/>
        </w:rPr>
        <w:lastRenderedPageBreak/>
        <w:t>behaviors have on academic achievement appears mostly to take place outside the impact of self-esteem.</w:t>
      </w:r>
      <w:r w:rsidR="00916564">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  )</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666FC567"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 ).</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w:t>
      </w:r>
      <w:r w:rsidR="00BB02DD" w:rsidRPr="00BB02DD">
        <w:lastRenderedPageBreak/>
        <w:t xml:space="preserve">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1EA48CE3" w14:textId="29BDA061" w:rsidR="00F74DBB" w:rsidRDefault="00F74DBB" w:rsidP="00F74DBB">
      <w:pPr>
        <w:ind w:firstLine="0"/>
        <w:jc w:val="center"/>
        <w:rPr>
          <w:b/>
        </w:rPr>
      </w:pPr>
      <w:r>
        <w:rPr>
          <w:b/>
        </w:rPr>
        <w:t>METHODOLOGY</w:t>
      </w:r>
    </w:p>
    <w:p w14:paraId="6ABE80C1" w14:textId="0176EB27" w:rsidR="00F74DBB" w:rsidDel="00725022" w:rsidRDefault="00F74DBB" w:rsidP="00F74DBB">
      <w:pPr>
        <w:ind w:firstLine="0"/>
        <w:rPr>
          <w:del w:id="266" w:author="Sulkowski, Michael L - (sulkowski) [2]" w:date="2017-11-20T14:48:00Z"/>
        </w:rPr>
      </w:pPr>
      <w:r>
        <w:tab/>
      </w:r>
      <w:del w:id="267" w:author="Sulkowski, Michael L - (sulkowski) [2]" w:date="2017-11-20T14:48:00Z">
        <w:r w:rsidDel="00725022">
          <w:delText>This chapter discusses the framework utilized in the current stu</w:delText>
        </w:r>
        <w:r w:rsidR="00121109" w:rsidDel="00725022">
          <w:delText>dy,</w:delText>
        </w:r>
        <w:r w:rsidDel="00725022">
          <w:delText xml:space="preserve"> </w:delText>
        </w:r>
        <w:r w:rsidR="00F903CF" w:rsidDel="00725022">
          <w:delText xml:space="preserve">including </w:delText>
        </w:r>
        <w:r w:rsidDel="00725022">
          <w:delText xml:space="preserve">participants and procedure, </w:delText>
        </w:r>
        <w:r w:rsidR="00D13DF7" w:rsidDel="00725022">
          <w:delText>measures, and statistical analysis.</w:delText>
        </w:r>
      </w:del>
    </w:p>
    <w:p w14:paraId="6669280A" w14:textId="77777777" w:rsidR="00D13DF7" w:rsidRPr="00F74DBB" w:rsidRDefault="00D13DF7" w:rsidP="00F74DBB">
      <w:pPr>
        <w:ind w:firstLine="0"/>
      </w:pPr>
    </w:p>
    <w:p w14:paraId="34F3A626" w14:textId="3F2CA623" w:rsidR="003626FF" w:rsidRPr="00F74DBB" w:rsidRDefault="003626FF" w:rsidP="003626FF">
      <w:pPr>
        <w:ind w:firstLine="0"/>
        <w:rPr>
          <w:rFonts w:ascii="Times New Roman" w:hAnsi="Times New Roman"/>
          <w:b/>
        </w:rPr>
      </w:pPr>
      <w:commentRangeStart w:id="268"/>
      <w:r w:rsidRPr="00F74DBB">
        <w:rPr>
          <w:rFonts w:ascii="Times New Roman" w:hAnsi="Times New Roman"/>
          <w:b/>
        </w:rPr>
        <w:t>Participants</w:t>
      </w:r>
      <w:commentRangeEnd w:id="268"/>
      <w:r w:rsidR="00725022">
        <w:rPr>
          <w:rStyle w:val="CommentReference"/>
        </w:rPr>
        <w:commentReference w:id="268"/>
      </w:r>
      <w:r w:rsidR="004B53A3" w:rsidRPr="00F74DBB">
        <w:rPr>
          <w:rFonts w:ascii="Times New Roman" w:hAnsi="Times New Roman"/>
          <w:b/>
        </w:rPr>
        <w:t xml:space="preserve"> </w:t>
      </w:r>
      <w:del w:id="269" w:author="Sulkowski, Michael L - (sulkowski) [2]" w:date="2017-11-20T14:48:00Z">
        <w:r w:rsidR="004B53A3" w:rsidRPr="00F74DBB" w:rsidDel="00725022">
          <w:rPr>
            <w:rFonts w:ascii="Times New Roman" w:hAnsi="Times New Roman"/>
            <w:b/>
          </w:rPr>
          <w:delText>and Procedure</w:delText>
        </w:r>
      </w:del>
    </w:p>
    <w:p w14:paraId="0239BEAC" w14:textId="42B8B9CD"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206</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w:t>
      </w:r>
      <w:commentRangeStart w:id="270"/>
      <w:r w:rsidR="00DE2659">
        <w:rPr>
          <w:rFonts w:ascii="Times New Roman" w:hAnsi="Times New Roman"/>
        </w:rPr>
        <w:t>university</w:t>
      </w:r>
      <w:commentRangeEnd w:id="270"/>
      <w:r w:rsidR="00725022">
        <w:rPr>
          <w:rStyle w:val="CommentReference"/>
        </w:rPr>
        <w:commentReference w:id="270"/>
      </w:r>
      <w:r w:rsidR="00DE2659">
        <w:rPr>
          <w:rFonts w:ascii="Times New Roman" w:hAnsi="Times New Roman"/>
        </w:rPr>
        <w:t xml:space="preserve">. </w:t>
      </w:r>
      <w:r>
        <w:rPr>
          <w:rFonts w:ascii="Times New Roman" w:hAnsi="Times New Roman"/>
        </w:rPr>
        <w:t>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all questionnaire answers on a Scantron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w:t>
      </w:r>
      <w:commentRangeStart w:id="271"/>
      <w:r w:rsidR="00864266">
        <w:rPr>
          <w:rFonts w:ascii="Times New Roman" w:hAnsi="Times New Roman"/>
        </w:rPr>
        <w:t>documents</w:t>
      </w:r>
      <w:commentRangeEnd w:id="271"/>
      <w:r w:rsidR="00725022">
        <w:rPr>
          <w:rStyle w:val="CommentReference"/>
        </w:rPr>
        <w:commentReference w:id="271"/>
      </w:r>
      <w:r w:rsidR="00864266">
        <w:rPr>
          <w:rFonts w:ascii="Times New Roman" w:hAnsi="Times New Roman"/>
        </w:rPr>
        <w:t>.</w:t>
      </w:r>
    </w:p>
    <w:p w14:paraId="7F33E46B" w14:textId="77777777" w:rsidR="00F74DBB" w:rsidRDefault="00F74DBB" w:rsidP="00EA6A4F">
      <w:pPr>
        <w:ind w:firstLine="0"/>
        <w:rPr>
          <w:rFonts w:ascii="Times New Roman" w:hAnsi="Times New Roman"/>
          <w:b/>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w:t>
      </w:r>
      <w:r w:rsidR="00633FF6">
        <w:rPr>
          <w:rFonts w:ascii="Times New Roman" w:hAnsi="Times New Roman"/>
        </w:rPr>
        <w:lastRenderedPageBreak/>
        <w:t>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00780156" w:rsidR="00B85968" w:rsidRDefault="003626FF" w:rsidP="00171CED">
      <w:pPr>
        <w:ind w:firstLine="0"/>
        <w:rPr>
          <w:rFonts w:ascii="Times New Roman" w:hAnsi="Times New Roman"/>
        </w:rPr>
      </w:pPr>
      <w:r>
        <w:rPr>
          <w:rFonts w:ascii="Times New Roman" w:hAnsi="Times New Roman"/>
        </w:rPr>
        <w:tab/>
      </w:r>
      <w:r w:rsidR="00EA6A4F" w:rsidRPr="00F74DBB">
        <w:rPr>
          <w:rFonts w:ascii="Times New Roman" w:hAnsi="Times New Roman"/>
          <w:b/>
        </w:rPr>
        <w:t>Undergraduate Stress Questionnaire (USQ)</w:t>
      </w:r>
      <w:r w:rsidRPr="00F74DBB">
        <w:rPr>
          <w:rFonts w:ascii="Times New Roman" w:hAnsi="Times New Roman"/>
          <w:b/>
        </w:rPr>
        <w:t>.</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7E2266">
        <w:rPr>
          <w:rFonts w:ascii="Times New Roman" w:hAnsi="Times New Roman"/>
        </w:rPr>
        <w:t xml:space="preserve"> using a “yes” or “no” format</w:t>
      </w:r>
      <w:r w:rsidR="00171CED">
        <w:rPr>
          <w:rFonts w:ascii="Times New Roman" w:hAnsi="Times New Roman"/>
        </w:rPr>
        <w:t xml:space="preserve">.  </w:t>
      </w:r>
      <w:r w:rsidR="00F70EA5">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4C0CEB">
        <w:rPr>
          <w:rFonts w:ascii="Times New Roman" w:hAnsi="Times New Roman"/>
        </w:rPr>
        <w:t xml:space="preserve"> Although in this research</w:t>
      </w:r>
      <w:r w:rsidR="007D5568">
        <w:rPr>
          <w:rFonts w:ascii="Times New Roman" w:hAnsi="Times New Roman"/>
        </w:rPr>
        <w:t xml:space="preserve">, the correlation with mood was only seen in females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76B33FBF" w:rsidR="00B85968" w:rsidRDefault="00EA6A4F" w:rsidP="00CB4443">
      <w:pPr>
        <w:rPr>
          <w:rFonts w:ascii="Times New Roman" w:hAnsi="Times New Roman"/>
        </w:rPr>
      </w:pPr>
      <w:r w:rsidRPr="00F74DBB">
        <w:rPr>
          <w:rFonts w:ascii="Times New Roman" w:hAnsi="Times New Roman"/>
          <w:b/>
        </w:rPr>
        <w:lastRenderedPageBreak/>
        <w:t>Leasure Time Exercise Questionnaire (LTEQ)</w:t>
      </w:r>
      <w:r w:rsidR="003626FF" w:rsidRPr="00F74DBB">
        <w:rPr>
          <w:rFonts w:ascii="Times New Roman" w:hAnsi="Times New Roman"/>
          <w:b/>
        </w:rPr>
        <w:t>.</w:t>
      </w:r>
      <w:r w:rsidR="003626FF">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w:t>
      </w:r>
      <w:r w:rsidR="00B85968">
        <w:rPr>
          <w:rFonts w:ascii="Times New Roman" w:hAnsi="Times New Roman"/>
        </w:rPr>
        <w:t>e and how often they complete 15 (used 20 minutes in our study)</w:t>
      </w:r>
      <w:r w:rsidR="003C7839">
        <w:rPr>
          <w:rFonts w:ascii="Times New Roman" w:hAnsi="Times New Roman"/>
        </w:rPr>
        <w:t xml:space="preserve"> 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 xml:space="preserve">not at all </w:t>
      </w:r>
      <w:r w:rsidR="00BF15BE" w:rsidRPr="00492B79">
        <w:rPr>
          <w:rFonts w:ascii="Times New Roman" w:hAnsi="Times New Roman"/>
          <w:i/>
        </w:rPr>
        <w:lastRenderedPageBreak/>
        <w:t>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79EEDE7C" w:rsidR="008A3536" w:rsidRPr="00725022" w:rsidRDefault="00BF15BE" w:rsidP="00DC1417">
      <w:pPr>
        <w:ind w:firstLine="0"/>
        <w:rPr>
          <w:ins w:id="272" w:author="Sulkowski, Michael L - (sulkowski) [2]" w:date="2017-11-20T14:49:00Z"/>
          <w:rFonts w:ascii="Times New Roman" w:hAnsi="Times New Roman"/>
          <w:b/>
          <w:rPrChange w:id="273" w:author="Sulkowski, Michael L - (sulkowski) [2]" w:date="2017-11-20T14:49:00Z">
            <w:rPr>
              <w:ins w:id="274" w:author="Sulkowski, Michael L - (sulkowski) [2]" w:date="2017-11-20T14:49:00Z"/>
              <w:rFonts w:ascii="Times New Roman" w:hAnsi="Times New Roman"/>
            </w:rPr>
          </w:rPrChange>
        </w:rPr>
      </w:pPr>
      <w:r w:rsidRPr="00725022">
        <w:rPr>
          <w:rFonts w:ascii="Times New Roman" w:hAnsi="Times New Roman"/>
          <w:b/>
          <w:rPrChange w:id="275" w:author="Sulkowski, Michael L - (sulkowski) [2]" w:date="2017-11-20T14:49:00Z">
            <w:rPr>
              <w:rFonts w:ascii="Times New Roman" w:hAnsi="Times New Roman"/>
            </w:rPr>
          </w:rPrChange>
        </w:rPr>
        <w:t xml:space="preserve"> </w:t>
      </w:r>
      <w:ins w:id="276" w:author="Sulkowski, Michael L - (sulkowski) [2]" w:date="2017-11-20T14:49:00Z">
        <w:r w:rsidR="00725022" w:rsidRPr="00725022">
          <w:rPr>
            <w:rFonts w:ascii="Times New Roman" w:hAnsi="Times New Roman"/>
            <w:b/>
            <w:rPrChange w:id="277" w:author="Sulkowski, Michael L - (sulkowski) [2]" w:date="2017-11-20T14:49:00Z">
              <w:rPr>
                <w:rFonts w:ascii="Times New Roman" w:hAnsi="Times New Roman"/>
              </w:rPr>
            </w:rPrChange>
          </w:rPr>
          <w:t>Procedure</w:t>
        </w:r>
      </w:ins>
    </w:p>
    <w:p w14:paraId="63705057" w14:textId="77777777" w:rsidR="00725022" w:rsidRDefault="00725022" w:rsidP="00725022">
      <w:pPr>
        <w:autoSpaceDE w:val="0"/>
        <w:autoSpaceDN w:val="0"/>
        <w:adjustRightInd w:val="0"/>
        <w:ind w:firstLine="0"/>
        <w:rPr>
          <w:ins w:id="278" w:author="Sulkowski, Michael L - (sulkowski) [2]" w:date="2017-11-20T14:53:00Z"/>
          <w:b/>
          <w:color w:val="000000" w:themeColor="text1"/>
        </w:rPr>
      </w:pPr>
      <w:ins w:id="279" w:author="Sulkowski, Michael L - (sulkowski) [2]" w:date="2017-11-20T14:53:00Z">
        <w:r>
          <w:rPr>
            <w:b/>
            <w:color w:val="000000" w:themeColor="text1"/>
          </w:rPr>
          <w:t>Statistical Analyses</w:t>
        </w:r>
      </w:ins>
    </w:p>
    <w:p w14:paraId="66C6FCF5" w14:textId="764EB9C2" w:rsidR="00725022" w:rsidRPr="000D728D" w:rsidRDefault="00725022" w:rsidP="00725022">
      <w:pPr>
        <w:autoSpaceDE w:val="0"/>
        <w:autoSpaceDN w:val="0"/>
        <w:adjustRightInd w:val="0"/>
        <w:ind w:firstLine="0"/>
        <w:rPr>
          <w:ins w:id="280" w:author="Sulkowski, Michael L - (sulkowski) [2]" w:date="2017-11-20T14:53:00Z"/>
          <w:color w:val="000000" w:themeColor="text1"/>
        </w:rPr>
      </w:pPr>
      <w:ins w:id="281" w:author="Sulkowski, Michael L - (sulkowski) [2]" w:date="2017-11-20T14:53:00Z">
        <w:r>
          <w:rPr>
            <w:color w:val="000000" w:themeColor="text1"/>
          </w:rPr>
          <w:tab/>
          <w:t>Before addressing the specific questions of the present study, I will evaluate demographic differences in the data as they are related to the dependent variable, including age, gender, ethnicity, and class standing using either t-test, ANOVA, or linear regression as appropriate.  For all analyses described below, I will e</w:t>
        </w:r>
        <w:r w:rsidR="00F500B9">
          <w:rPr>
            <w:color w:val="000000" w:themeColor="text1"/>
          </w:rPr>
          <w:t xml:space="preserve">valuate regression assumptions such as </w:t>
        </w:r>
        <w:r>
          <w:rPr>
            <w:color w:val="000000" w:themeColor="text1"/>
          </w:rPr>
          <w:t>issues regarding multicollinearity, high leverage data points (outliers), and homogeneity</w:t>
        </w:r>
      </w:ins>
      <w:ins w:id="282" w:author="Sulkowski, Michael L - (sulkowski) [2]" w:date="2017-11-20T14:54:00Z">
        <w:r w:rsidR="00F500B9">
          <w:rPr>
            <w:color w:val="000000" w:themeColor="text1"/>
          </w:rPr>
          <w:t xml:space="preserve"> of variance</w:t>
        </w:r>
      </w:ins>
      <w:ins w:id="283" w:author="Sulkowski, Michael L - (sulkowski) [2]" w:date="2017-11-20T14:53:00Z">
        <w:r>
          <w:rPr>
            <w:color w:val="000000" w:themeColor="text1"/>
          </w:rPr>
          <w:t>, normality</w:t>
        </w:r>
      </w:ins>
      <w:ins w:id="284" w:author="Sulkowski, Michael L - (sulkowski) [2]" w:date="2017-11-20T14:54:00Z">
        <w:r w:rsidR="00F500B9">
          <w:rPr>
            <w:color w:val="000000" w:themeColor="text1"/>
          </w:rPr>
          <w:t xml:space="preserve"> of variable distributions</w:t>
        </w:r>
      </w:ins>
      <w:ins w:id="285" w:author="Sulkowski, Michael L - (sulkowski) [2]" w:date="2017-11-20T14:53:00Z">
        <w:r>
          <w:rPr>
            <w:color w:val="000000" w:themeColor="text1"/>
          </w:rPr>
          <w:t>, and independence of residuals.</w:t>
        </w:r>
      </w:ins>
    </w:p>
    <w:p w14:paraId="7AE33DA9" w14:textId="77777777" w:rsidR="00725022" w:rsidRPr="00276703" w:rsidRDefault="00725022" w:rsidP="00725022">
      <w:pPr>
        <w:autoSpaceDE w:val="0"/>
        <w:autoSpaceDN w:val="0"/>
        <w:adjustRightInd w:val="0"/>
        <w:ind w:firstLine="0"/>
        <w:rPr>
          <w:ins w:id="286" w:author="Sulkowski, Michael L - (sulkowski) [2]" w:date="2017-11-20T14:53:00Z"/>
          <w:b/>
          <w:color w:val="000000" w:themeColor="text1"/>
        </w:rPr>
      </w:pPr>
      <w:ins w:id="287" w:author="Sulkowski, Michael L - (sulkowski) [2]" w:date="2017-11-20T14:53:00Z">
        <w:r>
          <w:rPr>
            <w:color w:val="000000" w:themeColor="text1"/>
          </w:rPr>
          <w:tab/>
        </w:r>
        <w:r>
          <w:rPr>
            <w:b/>
            <w:color w:val="000000" w:themeColor="text1"/>
          </w:rPr>
          <w:t xml:space="preserve">Specific Aim 1: </w:t>
        </w:r>
        <w:r w:rsidRPr="000D728D">
          <w:rPr>
            <w:rFonts w:ascii="Times New Roman" w:hAnsi="Times New Roman"/>
          </w:rPr>
          <w:t>To document the effects of stressful life events</w:t>
        </w:r>
        <w:r>
          <w:rPr>
            <w:rFonts w:ascii="Times New Roman" w:hAnsi="Times New Roman"/>
          </w:rPr>
          <w:t xml:space="preserve"> (SLEs)</w:t>
        </w:r>
        <w:r w:rsidRPr="00276703">
          <w:rPr>
            <w:rFonts w:ascii="Times New Roman" w:hAnsi="Times New Roman"/>
          </w:rPr>
          <w:t xml:space="preserve"> on academic engagement</w:t>
        </w:r>
        <w:r>
          <w:rPr>
            <w:rFonts w:ascii="Times New Roman" w:hAnsi="Times New Roman"/>
          </w:rPr>
          <w:t xml:space="preserve"> (AE)</w:t>
        </w:r>
        <w:r w:rsidRPr="00276703">
          <w:rPr>
            <w:rFonts w:ascii="Times New Roman" w:hAnsi="Times New Roman"/>
          </w:rPr>
          <w:t xml:space="preserve"> in undergraduate student</w:t>
        </w:r>
        <w:bookmarkStart w:id="288" w:name="_GoBack"/>
        <w:bookmarkEnd w:id="288"/>
        <w:r w:rsidRPr="00276703">
          <w:rPr>
            <w:rFonts w:ascii="Times New Roman" w:hAnsi="Times New Roman"/>
          </w:rPr>
          <w:t>s.</w:t>
        </w:r>
      </w:ins>
    </w:p>
    <w:p w14:paraId="7AC1637E" w14:textId="32ED4A05" w:rsidR="00725022" w:rsidRDefault="00725022" w:rsidP="00725022">
      <w:pPr>
        <w:rPr>
          <w:ins w:id="289" w:author="Sulkowski, Michael L - (sulkowski) [2]" w:date="2017-11-20T14:53:00Z"/>
          <w:rFonts w:ascii="Times New Roman" w:hAnsi="Times New Roman"/>
          <w:color w:val="000000"/>
        </w:rPr>
      </w:pPr>
      <w:ins w:id="290" w:author="Sulkowski, Michael L - (sulkowski) [2]" w:date="2017-11-20T14:53:00Z">
        <w:r w:rsidRPr="00276703">
          <w:rPr>
            <w:rFonts w:ascii="Times New Roman" w:hAnsi="Times New Roman"/>
            <w:b/>
            <w:color w:val="000000"/>
          </w:rPr>
          <w:t>Hypothesis 1:</w:t>
        </w:r>
        <w:r w:rsidR="00F500B9">
          <w:rPr>
            <w:rFonts w:ascii="Times New Roman" w:hAnsi="Times New Roman"/>
            <w:color w:val="000000"/>
          </w:rPr>
          <w:t xml:space="preserve"> I</w:t>
        </w:r>
        <w:r w:rsidRPr="00276703">
          <w:rPr>
            <w:rFonts w:ascii="Times New Roman" w:hAnsi="Times New Roman"/>
            <w:color w:val="000000"/>
          </w:rPr>
          <w:t>ncreased levels of life stressors</w:t>
        </w:r>
      </w:ins>
      <w:ins w:id="291" w:author="Sulkowski, Michael L - (sulkowski) [2]" w:date="2017-11-20T14:54:00Z">
        <w:r w:rsidR="00F500B9">
          <w:rPr>
            <w:rFonts w:ascii="Times New Roman" w:hAnsi="Times New Roman"/>
            <w:color w:val="000000"/>
          </w:rPr>
          <w:t xml:space="preserve"> are hypothesized to</w:t>
        </w:r>
      </w:ins>
      <w:ins w:id="292" w:author="Sulkowski, Michael L - (sulkowski) [2]" w:date="2017-11-20T14:53:00Z">
        <w:r w:rsidRPr="00276703">
          <w:rPr>
            <w:rFonts w:ascii="Times New Roman" w:hAnsi="Times New Roman"/>
            <w:color w:val="000000"/>
          </w:rPr>
          <w:t xml:space="preserve"> be associated with lower levels of academic engagement.  </w:t>
        </w:r>
        <w:r>
          <w:rPr>
            <w:rFonts w:ascii="Times New Roman" w:hAnsi="Times New Roman"/>
            <w:color w:val="000000"/>
          </w:rPr>
          <w:t xml:space="preserve">Specifically, </w:t>
        </w:r>
        <w:commentRangeStart w:id="293"/>
        <w:r>
          <w:rPr>
            <w:rFonts w:ascii="Times New Roman" w:hAnsi="Times New Roman"/>
            <w:color w:val="000000"/>
          </w:rPr>
          <w:t>w</w:t>
        </w:r>
        <w:r w:rsidRPr="00276703">
          <w:rPr>
            <w:rFonts w:ascii="Times New Roman" w:hAnsi="Times New Roman"/>
            <w:color w:val="000000"/>
          </w:rPr>
          <w:t>e</w:t>
        </w:r>
      </w:ins>
      <w:commentRangeEnd w:id="293"/>
      <w:ins w:id="294" w:author="Sulkowski, Michael L - (sulkowski) [2]" w:date="2017-11-20T14:55:00Z">
        <w:r w:rsidR="00F500B9">
          <w:rPr>
            <w:rStyle w:val="CommentReference"/>
          </w:rPr>
          <w:commentReference w:id="293"/>
        </w:r>
      </w:ins>
      <w:ins w:id="295" w:author="Sulkowski, Michael L - (sulkowski) [2]" w:date="2017-11-20T14:53:00Z">
        <w:r w:rsidRPr="00276703">
          <w:rPr>
            <w:rFonts w:ascii="Times New Roman" w:hAnsi="Times New Roman"/>
            <w:color w:val="000000"/>
          </w:rPr>
          <w:t xml:space="preserve"> believe that academic engagement </w:t>
        </w:r>
        <w:r>
          <w:rPr>
            <w:rFonts w:ascii="Times New Roman" w:hAnsi="Times New Roman"/>
            <w:color w:val="000000"/>
          </w:rPr>
          <w:t xml:space="preserve">as measured by SCEQ </w:t>
        </w:r>
        <w:r w:rsidRPr="00276703">
          <w:rPr>
            <w:rFonts w:ascii="Times New Roman" w:hAnsi="Times New Roman"/>
            <w:color w:val="000000"/>
          </w:rPr>
          <w:t>will be lower in undergraduate students who experience a greater number of stressful life events</w:t>
        </w:r>
        <w:r>
          <w:rPr>
            <w:rFonts w:ascii="Times New Roman" w:hAnsi="Times New Roman"/>
            <w:color w:val="000000"/>
          </w:rPr>
          <w:t xml:space="preserve"> as determined by USQ.</w:t>
        </w:r>
        <w:r w:rsidRPr="00276703">
          <w:rPr>
            <w:rFonts w:ascii="Times New Roman" w:hAnsi="Times New Roman"/>
            <w:color w:val="000000"/>
          </w:rPr>
          <w:t xml:space="preserve"> </w:t>
        </w:r>
      </w:ins>
    </w:p>
    <w:p w14:paraId="6812D693" w14:textId="77777777" w:rsidR="00725022" w:rsidRPr="00276703" w:rsidRDefault="00725022" w:rsidP="00725022">
      <w:pPr>
        <w:rPr>
          <w:ins w:id="296" w:author="Sulkowski, Michael L - (sulkowski) [2]" w:date="2017-11-20T14:53:00Z"/>
          <w:rFonts w:ascii="Times New Roman" w:hAnsi="Times New Roman"/>
          <w:color w:val="000000"/>
        </w:rPr>
      </w:pPr>
      <w:ins w:id="297" w:author="Sulkowski, Michael L - (sulkowski) [2]" w:date="2017-11-20T14:53:00Z">
        <w:r w:rsidRPr="00276703">
          <w:rPr>
            <w:rFonts w:ascii="Times New Roman" w:hAnsi="Times New Roman"/>
            <w:b/>
            <w:color w:val="000000"/>
          </w:rPr>
          <w:t xml:space="preserve">Data analysis 1: </w:t>
        </w:r>
        <w:r>
          <w:rPr>
            <w:rFonts w:ascii="Times New Roman" w:hAnsi="Times New Roman"/>
            <w:color w:val="000000"/>
          </w:rPr>
          <w:t>A simple linear regression will be performed to determine the  correlation between stress and both overall engagement and each of the four factors of engagement.</w:t>
        </w:r>
      </w:ins>
    </w:p>
    <w:p w14:paraId="35BEC4B5" w14:textId="77777777" w:rsidR="00725022" w:rsidRPr="00276703" w:rsidRDefault="00725022" w:rsidP="00725022">
      <w:pPr>
        <w:rPr>
          <w:ins w:id="298" w:author="Sulkowski, Michael L - (sulkowski) [2]" w:date="2017-11-20T14:53:00Z"/>
          <w:rFonts w:ascii="Times New Roman" w:hAnsi="Times New Roman"/>
        </w:rPr>
      </w:pPr>
      <w:ins w:id="299" w:author="Sulkowski, Michael L - (sulkowski) [2]" w:date="2017-11-20T14:53:00Z">
        <w:r w:rsidRPr="00DB2E62">
          <w:rPr>
            <w:rFonts w:ascii="Times New Roman" w:hAnsi="Times New Roman"/>
            <w:b/>
          </w:rPr>
          <w:t>Specific Aim 2:</w:t>
        </w:r>
        <w:r w:rsidRPr="00276703">
          <w:rPr>
            <w:rFonts w:ascii="Times New Roman" w:hAnsi="Times New Roman"/>
          </w:rPr>
          <w:t xml:space="preserve">  To document the relationship between sleep hygiene</w:t>
        </w:r>
        <w:r>
          <w:rPr>
            <w:rFonts w:ascii="Times New Roman" w:hAnsi="Times New Roman"/>
          </w:rPr>
          <w:t xml:space="preserve"> (SH)</w:t>
        </w:r>
        <w:r w:rsidRPr="00276703">
          <w:rPr>
            <w:rFonts w:ascii="Times New Roman" w:hAnsi="Times New Roman"/>
          </w:rPr>
          <w:t xml:space="preserve"> and academic engagement in undergraduate students.</w:t>
        </w:r>
      </w:ins>
    </w:p>
    <w:p w14:paraId="728D1E88" w14:textId="77777777" w:rsidR="00725022" w:rsidRDefault="00725022" w:rsidP="00725022">
      <w:pPr>
        <w:rPr>
          <w:ins w:id="300" w:author="Sulkowski, Michael L - (sulkowski) [2]" w:date="2017-11-20T14:53:00Z"/>
          <w:rFonts w:ascii="Times New Roman" w:hAnsi="Times New Roman"/>
          <w:color w:val="000000"/>
        </w:rPr>
      </w:pPr>
      <w:ins w:id="301" w:author="Sulkowski, Michael L - (sulkowski) [2]" w:date="2017-11-20T14:53:00Z">
        <w:r w:rsidRPr="00276703">
          <w:rPr>
            <w:rFonts w:ascii="Times New Roman" w:hAnsi="Times New Roman"/>
            <w:b/>
            <w:color w:val="000000"/>
          </w:rPr>
          <w:t>Hypothesis 2:</w:t>
        </w:r>
        <w:r w:rsidRPr="00276703">
          <w:rPr>
            <w:rFonts w:ascii="Times New Roman" w:hAnsi="Times New Roman"/>
            <w:color w:val="000000"/>
          </w:rPr>
          <w:t xml:space="preserve"> We hypothesize that as sleep hygiene is impaired so will academic engagement in undergraduate students. We postulate that academic engagement will be lower in </w:t>
        </w:r>
        <w:r w:rsidRPr="00276703">
          <w:rPr>
            <w:rFonts w:ascii="Times New Roman" w:hAnsi="Times New Roman"/>
            <w:color w:val="000000"/>
          </w:rPr>
          <w:lastRenderedPageBreak/>
          <w:t>undergraduate students who experience reduced levels of healthy sleep hygiene practices</w:t>
        </w:r>
        <w:r>
          <w:rPr>
            <w:rFonts w:ascii="Times New Roman" w:hAnsi="Times New Roman"/>
            <w:color w:val="000000"/>
          </w:rPr>
          <w:t xml:space="preserve"> as measured by the SHI</w:t>
        </w:r>
        <w:r w:rsidRPr="00276703">
          <w:rPr>
            <w:rFonts w:ascii="Times New Roman" w:hAnsi="Times New Roman"/>
            <w:color w:val="000000"/>
          </w:rPr>
          <w:t xml:space="preserve">. </w:t>
        </w:r>
      </w:ins>
    </w:p>
    <w:p w14:paraId="2AD92BE3" w14:textId="77777777" w:rsidR="00725022" w:rsidRPr="00276703" w:rsidRDefault="00725022" w:rsidP="00725022">
      <w:pPr>
        <w:rPr>
          <w:ins w:id="302" w:author="Sulkowski, Michael L - (sulkowski) [2]" w:date="2017-11-20T14:53:00Z"/>
          <w:rFonts w:ascii="Times New Roman" w:hAnsi="Times New Roman"/>
          <w:color w:val="000000"/>
        </w:rPr>
      </w:pPr>
      <w:ins w:id="303" w:author="Sulkowski, Michael L - (sulkowski) [2]" w:date="2017-11-20T14:53:00Z">
        <w:r w:rsidRPr="00276703">
          <w:rPr>
            <w:rFonts w:ascii="Times New Roman" w:hAnsi="Times New Roman"/>
            <w:b/>
            <w:color w:val="000000"/>
          </w:rPr>
          <w:t>Data Analysis 2:</w:t>
        </w:r>
        <w:r>
          <w:rPr>
            <w:rFonts w:ascii="Times New Roman" w:hAnsi="Times New Roman"/>
            <w:b/>
            <w:color w:val="000000"/>
          </w:rPr>
          <w:t xml:space="preserve"> </w:t>
        </w:r>
        <w:r>
          <w:rPr>
            <w:rFonts w:ascii="Times New Roman" w:hAnsi="Times New Roman"/>
            <w:color w:val="000000"/>
          </w:rPr>
          <w:t>We will estimate the correlation between sleep hygiene and both overall engagement and the four factors of engagement.</w:t>
        </w:r>
      </w:ins>
    </w:p>
    <w:p w14:paraId="68756D44" w14:textId="77777777" w:rsidR="00725022" w:rsidRDefault="00725022" w:rsidP="00725022">
      <w:pPr>
        <w:rPr>
          <w:ins w:id="304" w:author="Sulkowski, Michael L - (sulkowski) [2]" w:date="2017-11-20T14:53:00Z"/>
          <w:rFonts w:ascii="Times New Roman" w:hAnsi="Times New Roman"/>
          <w:b/>
        </w:rPr>
      </w:pPr>
      <w:ins w:id="305" w:author="Sulkowski, Michael L - (sulkowski) [2]" w:date="2017-11-20T14:53:00Z">
        <w:r>
          <w:rPr>
            <w:rFonts w:ascii="Times New Roman" w:hAnsi="Times New Roman"/>
            <w:b/>
          </w:rPr>
          <w:t xml:space="preserve">Specific Aim 3:  </w:t>
        </w:r>
        <w:r w:rsidRPr="00276703">
          <w:rPr>
            <w:rFonts w:ascii="Times New Roman" w:hAnsi="Times New Roman"/>
          </w:rPr>
          <w:t>To determine if sleep hygiene mediates the relationship between stressful life events and academic engagement.</w:t>
        </w:r>
        <w:r>
          <w:rPr>
            <w:rFonts w:ascii="Times New Roman" w:hAnsi="Times New Roman"/>
            <w:b/>
          </w:rPr>
          <w:t xml:space="preserve">  </w:t>
        </w:r>
      </w:ins>
    </w:p>
    <w:p w14:paraId="7BEDC6AE" w14:textId="77777777" w:rsidR="00725022" w:rsidRPr="00276703" w:rsidRDefault="00725022" w:rsidP="00725022">
      <w:pPr>
        <w:rPr>
          <w:ins w:id="306" w:author="Sulkowski, Michael L - (sulkowski) [2]" w:date="2017-11-20T14:53:00Z"/>
          <w:rFonts w:ascii="Times New Roman" w:hAnsi="Times New Roman"/>
        </w:rPr>
      </w:pPr>
      <w:ins w:id="307" w:author="Sulkowski, Michael L - (sulkowski) [2]" w:date="2017-11-20T14:53:00Z">
        <w:r w:rsidRPr="00276703">
          <w:rPr>
            <w:rFonts w:ascii="Times New Roman" w:hAnsi="Times New Roman"/>
            <w:b/>
          </w:rPr>
          <w:t>Hypothesis 3:</w:t>
        </w:r>
        <w:r>
          <w:rPr>
            <w:rFonts w:ascii="Times New Roman" w:hAnsi="Times New Roman"/>
            <w:i/>
          </w:rPr>
          <w:t xml:space="preserve"> </w:t>
        </w:r>
        <w:r w:rsidRPr="00276703">
          <w:rPr>
            <w:rFonts w:ascii="Times New Roman" w:hAnsi="Times New Roman"/>
          </w:rPr>
          <w:t>We hypothesize that students with higher levels of stressful life events will experience lower academic engagement if they show poor sleep hygiene practices. We believe that</w:t>
        </w:r>
        <w:r>
          <w:rPr>
            <w:rFonts w:ascii="Times New Roman" w:hAnsi="Times New Roman"/>
          </w:rPr>
          <w:t xml:space="preserve"> the relationship between</w:t>
        </w:r>
        <w:r w:rsidRPr="00276703">
          <w:rPr>
            <w:rFonts w:ascii="Times New Roman" w:hAnsi="Times New Roman"/>
          </w:rPr>
          <w:t xml:space="preserve"> </w:t>
        </w:r>
        <w:r>
          <w:rPr>
            <w:rFonts w:ascii="Times New Roman" w:hAnsi="Times New Roman"/>
          </w:rPr>
          <w:t xml:space="preserve">stressful life events and academic engagement will be partially or fully explained by </w:t>
        </w:r>
        <w:r w:rsidRPr="00276703">
          <w:rPr>
            <w:rFonts w:ascii="Times New Roman" w:hAnsi="Times New Roman"/>
          </w:rPr>
          <w:t xml:space="preserve">sleep hygiene practices in undergraduate students. </w:t>
        </w:r>
      </w:ins>
    </w:p>
    <w:p w14:paraId="6BEC0083" w14:textId="77777777" w:rsidR="00725022" w:rsidRDefault="00725022" w:rsidP="00725022">
      <w:pPr>
        <w:rPr>
          <w:ins w:id="308" w:author="Sulkowski, Michael L - (sulkowski) [2]" w:date="2017-11-20T14:53:00Z"/>
          <w:rFonts w:ascii="Times New Roman" w:hAnsi="Times New Roman"/>
        </w:rPr>
      </w:pPr>
      <w:ins w:id="309" w:author="Sulkowski, Michael L - (sulkowski) [2]" w:date="2017-11-20T14:53:00Z">
        <w:r w:rsidRPr="00276703">
          <w:rPr>
            <w:rFonts w:ascii="Times New Roman" w:hAnsi="Times New Roman"/>
          </w:rPr>
          <w:t xml:space="preserve">Additionally, </w:t>
        </w:r>
        <w:r>
          <w:rPr>
            <w:rFonts w:ascii="Times New Roman" w:hAnsi="Times New Roman"/>
          </w:rPr>
          <w:t>we</w:t>
        </w:r>
        <w:r w:rsidRPr="00276703">
          <w:rPr>
            <w:rFonts w:ascii="Times New Roman" w:hAnsi="Times New Roman"/>
          </w:rPr>
          <w:t xml:space="preserve"> hypothesize that sleep hygiene practices will show the greatest mediating effect on the academic engagement factor of skills engagement due to the research indicating strong associations between sleep quality and executive functioning. </w:t>
        </w:r>
      </w:ins>
    </w:p>
    <w:p w14:paraId="57DC92CE" w14:textId="77777777" w:rsidR="00725022" w:rsidRPr="00CA6BB6" w:rsidRDefault="00725022" w:rsidP="00725022">
      <w:pPr>
        <w:rPr>
          <w:ins w:id="310" w:author="Sulkowski, Michael L - (sulkowski) [2]" w:date="2017-11-20T14:53:00Z"/>
          <w:rFonts w:ascii="Times New Roman" w:hAnsi="Times New Roman"/>
          <w:i/>
        </w:rPr>
      </w:pPr>
      <w:ins w:id="311" w:author="Sulkowski, Michael L - (sulkowski) [2]" w:date="2017-11-20T14:53:00Z">
        <w:r w:rsidRPr="00276703">
          <w:rPr>
            <w:rFonts w:ascii="Times New Roman" w:hAnsi="Times New Roman"/>
            <w:b/>
          </w:rPr>
          <w:t xml:space="preserve">Data Analysis 3: </w:t>
        </w:r>
        <w:r>
          <w:rPr>
            <w:rFonts w:ascii="Times New Roman" w:hAnsi="Times New Roman"/>
          </w:rPr>
          <w:t>This evaluation will be conducted using a mediational model as outlined in Muller, Judd, &amp; Yzerbyt (2005).</w:t>
        </w:r>
      </w:ins>
    </w:p>
    <w:p w14:paraId="43F8D45C" w14:textId="77777777" w:rsidR="00725022" w:rsidRPr="0043754E" w:rsidRDefault="00725022" w:rsidP="00725022">
      <w:pPr>
        <w:rPr>
          <w:ins w:id="312" w:author="Sulkowski, Michael L - (sulkowski) [2]" w:date="2017-11-20T14:53:00Z"/>
          <w:rFonts w:ascii="Times New Roman" w:hAnsi="Times New Roman"/>
          <w:b/>
        </w:rPr>
      </w:pPr>
      <w:ins w:id="313" w:author="Sulkowski, Michael L - (sulkowski) [2]" w:date="2017-11-20T14:53:00Z">
        <w:r>
          <w:rPr>
            <w:rFonts w:ascii="Times New Roman" w:hAnsi="Times New Roman"/>
            <w:b/>
          </w:rPr>
          <w:t>Specific Aim 4</w:t>
        </w:r>
        <w:r w:rsidRPr="0043754E">
          <w:rPr>
            <w:rFonts w:ascii="Times New Roman" w:hAnsi="Times New Roman"/>
            <w:b/>
          </w:rPr>
          <w:t xml:space="preserve">:  </w:t>
        </w:r>
        <w:r w:rsidRPr="00276703">
          <w:rPr>
            <w:rFonts w:ascii="Times New Roman" w:hAnsi="Times New Roman"/>
          </w:rPr>
          <w:t>To document the effects of physical activity on academic engagement in undergraduate students.</w:t>
        </w:r>
      </w:ins>
    </w:p>
    <w:p w14:paraId="3BF79A00" w14:textId="77777777" w:rsidR="00725022" w:rsidRDefault="00725022" w:rsidP="00725022">
      <w:pPr>
        <w:rPr>
          <w:ins w:id="314" w:author="Sulkowski, Michael L - (sulkowski) [2]" w:date="2017-11-20T14:53:00Z"/>
          <w:rFonts w:ascii="Times New Roman" w:hAnsi="Times New Roman"/>
          <w:color w:val="000000"/>
        </w:rPr>
      </w:pPr>
      <w:ins w:id="315" w:author="Sulkowski, Michael L - (sulkowski) [2]" w:date="2017-11-20T14:53:00Z">
        <w:r w:rsidRPr="00276703">
          <w:rPr>
            <w:rFonts w:ascii="Times New Roman" w:hAnsi="Times New Roman"/>
            <w:b/>
            <w:color w:val="000000"/>
          </w:rPr>
          <w:t>Hypothesis 4:</w:t>
        </w:r>
        <w:r w:rsidRPr="00276703">
          <w:rPr>
            <w:rFonts w:ascii="Times New Roman" w:hAnsi="Times New Roman"/>
            <w:color w:val="000000"/>
          </w:rPr>
          <w:t xml:space="preserve"> We hypothesize that increased levels of exercise (based on number of days per week) for strenuous exercise will be associated with lower levels of Academic Engagement; most specifically for the participation factor. </w:t>
        </w:r>
      </w:ins>
    </w:p>
    <w:p w14:paraId="24DBBDE8" w14:textId="77777777" w:rsidR="00725022" w:rsidRPr="00276703" w:rsidRDefault="00725022" w:rsidP="00725022">
      <w:pPr>
        <w:rPr>
          <w:ins w:id="316" w:author="Sulkowski, Michael L - (sulkowski) [2]" w:date="2017-11-20T14:53:00Z"/>
          <w:rFonts w:ascii="Times New Roman" w:hAnsi="Times New Roman"/>
          <w:b/>
          <w:color w:val="000000"/>
        </w:rPr>
      </w:pPr>
      <w:ins w:id="317" w:author="Sulkowski, Michael L - (sulkowski) [2]" w:date="2017-11-20T14:53:00Z">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r>
          <w:rPr>
            <w:rFonts w:ascii="Times New Roman" w:hAnsi="Times New Roman"/>
            <w:color w:val="000000"/>
          </w:rPr>
          <w:t xml:space="preserve"> </w:t>
        </w:r>
        <w:r w:rsidRPr="00D43718">
          <w:rPr>
            <w:rFonts w:ascii="Times New Roman" w:hAnsi="Times New Roman"/>
            <w:color w:val="000000"/>
          </w:rPr>
          <w:t xml:space="preserve">The </w:t>
        </w:r>
        <w:r>
          <w:rPr>
            <w:rFonts w:ascii="Times New Roman" w:hAnsi="Times New Roman"/>
            <w:color w:val="000000"/>
          </w:rPr>
          <w:t xml:space="preserve">scores from the </w:t>
        </w:r>
        <w:r w:rsidRPr="00D43718">
          <w:rPr>
            <w:rFonts w:ascii="Times New Roman" w:hAnsi="Times New Roman"/>
            <w:color w:val="000000"/>
          </w:rPr>
          <w:t>three levels of physical activity (strenuous, moderate, mild)</w:t>
        </w:r>
        <w:r>
          <w:rPr>
            <w:rFonts w:ascii="Times New Roman" w:hAnsi="Times New Roman"/>
            <w:color w:val="000000"/>
          </w:rPr>
          <w:t xml:space="preserve"> will be combined to calculate a single summary measure based on weighted totals as outlined in the </w:t>
        </w:r>
        <w:r>
          <w:rPr>
            <w:rFonts w:ascii="Times New Roman" w:hAnsi="Times New Roman"/>
            <w:color w:val="000000"/>
          </w:rPr>
          <w:lastRenderedPageBreak/>
          <w:t>work of Godin &amp; Shephard (1985).  Their formula attributes higher weights to exercise of greater intensity which is consistent with the greater impact of high intensity exercise previously documented (</w:t>
        </w:r>
        <w:r w:rsidRPr="003D1DE2">
          <w:rPr>
            <w:color w:val="000000" w:themeColor="text1"/>
          </w:rPr>
          <w:t xml:space="preserve">Coe et al., 2006; </w:t>
        </w:r>
        <w:r>
          <w:t>Fedewa &amp;</w:t>
        </w:r>
        <w:r w:rsidRPr="00333B33">
          <w:t xml:space="preserve"> </w:t>
        </w:r>
        <w:r>
          <w:t>Ahn, 2011</w:t>
        </w:r>
        <w:r>
          <w:rPr>
            <w:rFonts w:ascii="Times New Roman" w:hAnsi="Times New Roman"/>
            <w:color w:val="000000"/>
          </w:rPr>
          <w:t xml:space="preserve">). This total score will then be compared as the independent variable </w:t>
        </w:r>
        <w:r w:rsidRPr="00D43718">
          <w:rPr>
            <w:rFonts w:ascii="Times New Roman" w:hAnsi="Times New Roman"/>
            <w:color w:val="000000"/>
          </w:rPr>
          <w:t>against overall academic engagement and each of the four factors of AE.</w:t>
        </w:r>
      </w:ins>
    </w:p>
    <w:p w14:paraId="1D1120D6" w14:textId="77777777" w:rsidR="00725022" w:rsidRDefault="00725022" w:rsidP="00725022">
      <w:pPr>
        <w:rPr>
          <w:ins w:id="318" w:author="Sulkowski, Michael L - (sulkowski) [2]" w:date="2017-11-20T14:53:00Z"/>
          <w:rFonts w:ascii="Times New Roman" w:hAnsi="Times New Roman"/>
          <w:b/>
        </w:rPr>
      </w:pPr>
      <w:ins w:id="319" w:author="Sulkowski, Michael L - (sulkowski) [2]" w:date="2017-11-20T14:53:00Z">
        <w:r>
          <w:rPr>
            <w:rFonts w:ascii="Times New Roman" w:hAnsi="Times New Roman"/>
            <w:b/>
          </w:rPr>
          <w:t xml:space="preserve">Specific Aim 5:  </w:t>
        </w:r>
        <w:r w:rsidRPr="00276703">
          <w:rPr>
            <w:rFonts w:ascii="Times New Roman" w:hAnsi="Times New Roman"/>
          </w:rPr>
          <w:t>To determine if exercise moderates the relationship between stressful life events and academic engagement.</w:t>
        </w:r>
        <w:r>
          <w:rPr>
            <w:rFonts w:ascii="Times New Roman" w:hAnsi="Times New Roman"/>
            <w:b/>
          </w:rPr>
          <w:t xml:space="preserve"> </w:t>
        </w:r>
      </w:ins>
    </w:p>
    <w:p w14:paraId="35256405" w14:textId="77777777" w:rsidR="00725022" w:rsidRDefault="00725022" w:rsidP="00725022">
      <w:pPr>
        <w:rPr>
          <w:ins w:id="320" w:author="Sulkowski, Michael L - (sulkowski) [2]" w:date="2017-11-20T14:53:00Z"/>
          <w:rFonts w:ascii="Times New Roman" w:hAnsi="Times New Roman"/>
        </w:rPr>
      </w:pPr>
      <w:ins w:id="321" w:author="Sulkowski, Michael L - (sulkowski) [2]" w:date="2017-11-20T14:53:00Z">
        <w:r w:rsidRPr="00276703">
          <w:rPr>
            <w:rFonts w:ascii="Times New Roman" w:hAnsi="Times New Roman"/>
            <w:b/>
          </w:rPr>
          <w:t>Hypothesis 5:</w:t>
        </w:r>
        <w:r>
          <w:rPr>
            <w:rFonts w:ascii="Times New Roman" w:hAnsi="Times New Roman"/>
            <w:i/>
          </w:rPr>
          <w:t xml:space="preserve"> </w:t>
        </w:r>
        <w:r w:rsidRPr="00276703">
          <w:rPr>
            <w:rFonts w:ascii="Times New Roman" w:hAnsi="Times New Roman"/>
          </w:rPr>
          <w:t xml:space="preserve">We hypothesize that students with higher levels of stressful life events will experience lower academic engagement, specifically in the area of participation, if they show </w:t>
        </w:r>
        <w:r>
          <w:rPr>
            <w:rFonts w:ascii="Times New Roman" w:hAnsi="Times New Roman"/>
          </w:rPr>
          <w:t xml:space="preserve">low </w:t>
        </w:r>
        <w:r w:rsidRPr="00276703">
          <w:rPr>
            <w:rFonts w:ascii="Times New Roman" w:hAnsi="Times New Roman"/>
          </w:rPr>
          <w:t xml:space="preserve">levels of physical activity. Due to the fact that the positive impacts of exercise seemed to be based on a dosage-threshold, we postulate that </w:t>
        </w:r>
        <w:r>
          <w:rPr>
            <w:rFonts w:ascii="Times New Roman" w:hAnsi="Times New Roman"/>
          </w:rPr>
          <w:t xml:space="preserve">high levels of strenuous activity </w:t>
        </w:r>
        <w:r w:rsidRPr="00276703">
          <w:rPr>
            <w:rFonts w:ascii="Times New Roman" w:hAnsi="Times New Roman"/>
          </w:rPr>
          <w:t xml:space="preserve">will </w:t>
        </w:r>
        <w:r>
          <w:rPr>
            <w:rFonts w:ascii="Times New Roman" w:hAnsi="Times New Roman"/>
          </w:rPr>
          <w:t>reduce the effect of stressful life events on academic engagement</w:t>
        </w:r>
        <w:r w:rsidRPr="00276703">
          <w:rPr>
            <w:rFonts w:ascii="Times New Roman" w:hAnsi="Times New Roman"/>
          </w:rPr>
          <w:t>.</w:t>
        </w:r>
      </w:ins>
    </w:p>
    <w:p w14:paraId="767AE915" w14:textId="77777777" w:rsidR="00725022" w:rsidRPr="00824DED" w:rsidRDefault="00725022" w:rsidP="00725022">
      <w:pPr>
        <w:rPr>
          <w:ins w:id="322" w:author="Sulkowski, Michael L - (sulkowski) [2]" w:date="2017-11-20T14:53:00Z"/>
          <w:rFonts w:ascii="Times New Roman" w:hAnsi="Times New Roman"/>
          <w:i/>
        </w:rPr>
      </w:pPr>
      <w:ins w:id="323" w:author="Sulkowski, Michael L - (sulkowski) [2]" w:date="2017-11-20T14:53:00Z">
        <w:r w:rsidRPr="00276703">
          <w:rPr>
            <w:rFonts w:ascii="Times New Roman" w:hAnsi="Times New Roman"/>
            <w:b/>
          </w:rPr>
          <w:t>Data Analysis 5:</w:t>
        </w:r>
        <w:r>
          <w:rPr>
            <w:rFonts w:ascii="Times New Roman" w:hAnsi="Times New Roman"/>
            <w:b/>
          </w:rPr>
          <w:t xml:space="preserve"> </w:t>
        </w:r>
        <w:r>
          <w:rPr>
            <w:rFonts w:ascii="Times New Roman" w:hAnsi="Times New Roman"/>
          </w:rPr>
          <w:t>We will evaluate the hypothesis using a moderation model as described in Muller et al. (2005).  We will model academic engagement as a function of stressful life events, strenuous exercise, and their interaction.</w:t>
        </w:r>
      </w:ins>
    </w:p>
    <w:p w14:paraId="644CBF97" w14:textId="77777777" w:rsidR="00725022" w:rsidRDefault="00725022" w:rsidP="00725022">
      <w:pPr>
        <w:rPr>
          <w:ins w:id="324" w:author="Sulkowski, Michael L - (sulkowski) [2]" w:date="2017-11-20T14:53:00Z"/>
          <w:rFonts w:ascii="Times New Roman" w:hAnsi="Times New Roman"/>
          <w:b/>
        </w:rPr>
      </w:pPr>
      <w:ins w:id="325" w:author="Sulkowski, Michael L - (sulkowski) [2]" w:date="2017-11-20T14:53:00Z">
        <w:r>
          <w:rPr>
            <w:rFonts w:ascii="Times New Roman" w:hAnsi="Times New Roman"/>
            <w:b/>
          </w:rPr>
          <w:t xml:space="preserve">Specific Aim 6:  </w:t>
        </w:r>
        <w:r w:rsidRPr="00276703">
          <w:rPr>
            <w:rFonts w:ascii="Times New Roman" w:hAnsi="Times New Roman"/>
          </w:rPr>
          <w:t>To identify the hierarchical influence of the effects of stress</w:t>
        </w:r>
        <w:r>
          <w:rPr>
            <w:rFonts w:ascii="Times New Roman" w:hAnsi="Times New Roman"/>
          </w:rPr>
          <w:t>ful life events</w:t>
        </w:r>
        <w:r w:rsidRPr="00276703">
          <w:rPr>
            <w:rFonts w:ascii="Times New Roman" w:hAnsi="Times New Roman"/>
          </w:rPr>
          <w:t xml:space="preserve">, sleep hygiene, and exercise </w:t>
        </w:r>
        <w:r>
          <w:rPr>
            <w:rFonts w:ascii="Times New Roman" w:hAnsi="Times New Roman"/>
          </w:rPr>
          <w:t xml:space="preserve">on </w:t>
        </w:r>
        <w:r w:rsidRPr="00276703">
          <w:rPr>
            <w:rFonts w:ascii="Times New Roman" w:hAnsi="Times New Roman"/>
          </w:rPr>
          <w:t>academic engagement.</w:t>
        </w:r>
        <w:r>
          <w:rPr>
            <w:rFonts w:ascii="Times New Roman" w:hAnsi="Times New Roman"/>
            <w:b/>
          </w:rPr>
          <w:t xml:space="preserve">  </w:t>
        </w:r>
      </w:ins>
    </w:p>
    <w:p w14:paraId="6F5EF286" w14:textId="77777777" w:rsidR="00725022" w:rsidRPr="00276703" w:rsidRDefault="00725022" w:rsidP="00725022">
      <w:pPr>
        <w:rPr>
          <w:ins w:id="326" w:author="Sulkowski, Michael L - (sulkowski) [2]" w:date="2017-11-20T14:53:00Z"/>
          <w:rFonts w:ascii="Times New Roman" w:hAnsi="Times New Roman"/>
        </w:rPr>
      </w:pPr>
      <w:ins w:id="327" w:author="Sulkowski, Michael L - (sulkowski) [2]" w:date="2017-11-20T14:53:00Z">
        <w:r w:rsidRPr="00276703">
          <w:rPr>
            <w:rFonts w:ascii="Times New Roman" w:hAnsi="Times New Roman"/>
            <w:b/>
          </w:rPr>
          <w:t>Hypothesis 6:</w:t>
        </w:r>
        <w:r w:rsidRPr="00276703">
          <w:rPr>
            <w:rFonts w:ascii="Times New Roman" w:hAnsi="Times New Roman"/>
          </w:rPr>
          <w:t xml:space="preserve"> Since self-care practices have been shown to improve various elements of engagement, </w:t>
        </w:r>
        <w:r w:rsidRPr="00DA5619">
          <w:rPr>
            <w:rFonts w:ascii="Times New Roman" w:hAnsi="Times New Roman"/>
          </w:rPr>
          <w:t>u</w:t>
        </w:r>
        <w:r w:rsidRPr="00276703">
          <w:rPr>
            <w:rFonts w:ascii="Times New Roman" w:hAnsi="Times New Roman"/>
          </w:rPr>
          <w:t xml:space="preserve">sing an exploratory process we will determine how these self-care practices differentially impact academic engagement in order to further identify the aspects that have the greatest impact in influencing academic engagement in undergraduate students. </w:t>
        </w:r>
      </w:ins>
    </w:p>
    <w:p w14:paraId="288AE363" w14:textId="77777777" w:rsidR="00725022" w:rsidRPr="00276703" w:rsidRDefault="00725022" w:rsidP="00725022">
      <w:pPr>
        <w:rPr>
          <w:ins w:id="328" w:author="Sulkowski, Michael L - (sulkowski) [2]" w:date="2017-11-20T14:53:00Z"/>
          <w:rFonts w:ascii="Times New Roman" w:hAnsi="Times New Roman"/>
        </w:rPr>
      </w:pPr>
      <w:ins w:id="329" w:author="Sulkowski, Michael L - (sulkowski) [2]" w:date="2017-11-20T14:53:00Z">
        <w:r w:rsidRPr="00276703">
          <w:rPr>
            <w:rFonts w:ascii="Times New Roman" w:hAnsi="Times New Roman"/>
            <w:b/>
          </w:rPr>
          <w:t>Data Analysis 6:</w:t>
        </w:r>
        <w:r>
          <w:rPr>
            <w:rFonts w:ascii="Times New Roman" w:hAnsi="Times New Roman"/>
            <w:b/>
            <w:i/>
          </w:rPr>
          <w:t xml:space="preserve">  </w:t>
        </w:r>
        <w:r>
          <w:rPr>
            <w:rFonts w:ascii="Times New Roman" w:hAnsi="Times New Roman"/>
          </w:rPr>
          <w:t>We</w:t>
        </w:r>
        <w:r w:rsidRPr="00276703">
          <w:rPr>
            <w:rFonts w:ascii="Times New Roman" w:hAnsi="Times New Roman"/>
          </w:rPr>
          <w:t xml:space="preserve"> will</w:t>
        </w:r>
        <w:r>
          <w:rPr>
            <w:rFonts w:ascii="Times New Roman" w:hAnsi="Times New Roman"/>
          </w:rPr>
          <w:t xml:space="preserve"> model academic engagement</w:t>
        </w:r>
        <w:r w:rsidRPr="00276703">
          <w:rPr>
            <w:rFonts w:ascii="Times New Roman" w:hAnsi="Times New Roman"/>
          </w:rPr>
          <w:t xml:space="preserve"> </w:t>
        </w:r>
        <w:r>
          <w:rPr>
            <w:rFonts w:ascii="Times New Roman" w:hAnsi="Times New Roman"/>
          </w:rPr>
          <w:t>as a function of the</w:t>
        </w:r>
        <w:r w:rsidRPr="00276703">
          <w:rPr>
            <w:rFonts w:ascii="Times New Roman" w:hAnsi="Times New Roman"/>
          </w:rPr>
          <w:t xml:space="preserve"> demographic variables that showed </w:t>
        </w:r>
        <w:r>
          <w:rPr>
            <w:rFonts w:ascii="Times New Roman" w:hAnsi="Times New Roman"/>
          </w:rPr>
          <w:t xml:space="preserve">statistical </w:t>
        </w:r>
        <w:r w:rsidRPr="00276703">
          <w:rPr>
            <w:rFonts w:ascii="Times New Roman" w:hAnsi="Times New Roman"/>
          </w:rPr>
          <w:t>significance in the initial evaluation</w:t>
        </w:r>
        <w:r>
          <w:rPr>
            <w:rFonts w:ascii="Times New Roman" w:hAnsi="Times New Roman"/>
          </w:rPr>
          <w:t xml:space="preserve"> along </w:t>
        </w:r>
        <w:r w:rsidRPr="00276703">
          <w:rPr>
            <w:rFonts w:ascii="Times New Roman" w:hAnsi="Times New Roman"/>
          </w:rPr>
          <w:t>with</w:t>
        </w:r>
        <w:r>
          <w:rPr>
            <w:rFonts w:ascii="Times New Roman" w:hAnsi="Times New Roman"/>
          </w:rPr>
          <w:t xml:space="preserve"> stressful life </w:t>
        </w:r>
        <w:r>
          <w:rPr>
            <w:rFonts w:ascii="Times New Roman" w:hAnsi="Times New Roman"/>
          </w:rPr>
          <w:lastRenderedPageBreak/>
          <w:t>events, sleep hygiene, and exercise</w:t>
        </w:r>
        <w:r w:rsidRPr="00276703">
          <w:rPr>
            <w:rFonts w:ascii="Times New Roman" w:hAnsi="Times New Roman"/>
          </w:rPr>
          <w:t>.</w:t>
        </w:r>
        <w:r w:rsidRPr="00AA0660">
          <w:rPr>
            <w:rFonts w:ascii="Times New Roman" w:hAnsi="Times New Roman"/>
          </w:rPr>
          <w:t xml:space="preserve"> </w:t>
        </w:r>
        <w:r w:rsidRPr="00276703">
          <w:rPr>
            <w:rFonts w:ascii="Times New Roman" w:hAnsi="Times New Roman"/>
          </w:rPr>
          <w:t xml:space="preserve"> </w:t>
        </w:r>
        <w:r>
          <w:rPr>
            <w:rFonts w:ascii="Times New Roman" w:hAnsi="Times New Roman"/>
          </w:rPr>
          <w:t>We will perform an exploratory analysis using</w:t>
        </w:r>
        <w:r w:rsidRPr="00276703">
          <w:rPr>
            <w:rFonts w:ascii="Times New Roman" w:hAnsi="Times New Roman"/>
          </w:rPr>
          <w:t xml:space="preserve"> multiple regre</w:t>
        </w:r>
        <w:r w:rsidRPr="00824DED">
          <w:rPr>
            <w:rFonts w:ascii="Times New Roman" w:hAnsi="Times New Roman"/>
          </w:rPr>
          <w:t>ssion to explore</w:t>
        </w:r>
        <w:r w:rsidRPr="00276703">
          <w:rPr>
            <w:rFonts w:ascii="Times New Roman" w:hAnsi="Times New Roman"/>
          </w:rPr>
          <w:t xml:space="preserve"> the hierarchical </w:t>
        </w:r>
        <w:r w:rsidRPr="00824DED">
          <w:rPr>
            <w:rFonts w:ascii="Times New Roman" w:hAnsi="Times New Roman"/>
          </w:rPr>
          <w:t xml:space="preserve">relationship between </w:t>
        </w:r>
        <w:r>
          <w:rPr>
            <w:rFonts w:ascii="Times New Roman" w:hAnsi="Times New Roman"/>
          </w:rPr>
          <w:t xml:space="preserve">stressful life events, </w:t>
        </w:r>
        <w:r w:rsidRPr="00824DED">
          <w:rPr>
            <w:rFonts w:ascii="Times New Roman" w:hAnsi="Times New Roman"/>
          </w:rPr>
          <w:t xml:space="preserve">sleep hygiene, </w:t>
        </w:r>
        <w:r>
          <w:rPr>
            <w:rFonts w:ascii="Times New Roman" w:hAnsi="Times New Roman"/>
          </w:rPr>
          <w:t xml:space="preserve">and </w:t>
        </w:r>
        <w:r w:rsidRPr="00824DED">
          <w:rPr>
            <w:rFonts w:ascii="Times New Roman" w:hAnsi="Times New Roman"/>
          </w:rPr>
          <w:t xml:space="preserve">exercise, </w:t>
        </w:r>
        <w:r>
          <w:rPr>
            <w:rFonts w:ascii="Times New Roman" w:hAnsi="Times New Roman"/>
          </w:rPr>
          <w:t xml:space="preserve">including any relevant demographic variables, </w:t>
        </w:r>
        <w:r w:rsidRPr="00824DED">
          <w:rPr>
            <w:rFonts w:ascii="Times New Roman" w:hAnsi="Times New Roman"/>
          </w:rPr>
          <w:t xml:space="preserve">as they predict academic </w:t>
        </w:r>
        <w:r>
          <w:rPr>
            <w:rFonts w:ascii="Times New Roman" w:hAnsi="Times New Roman"/>
          </w:rPr>
          <w:t>engagement, as well as the robustness of these relationships.</w:t>
        </w:r>
      </w:ins>
    </w:p>
    <w:p w14:paraId="5BDA2A8A" w14:textId="77777777" w:rsidR="00725022" w:rsidRPr="00DC1417" w:rsidRDefault="00725022" w:rsidP="00DC1417">
      <w:pPr>
        <w:ind w:firstLine="0"/>
        <w:rPr>
          <w:rFonts w:ascii="Times New Roman" w:hAnsi="Times New Roman"/>
        </w:rPr>
      </w:pP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0D210961" w14:textId="7BB24CFA" w:rsidR="00F74DBB" w:rsidRPr="008273ED" w:rsidRDefault="008273ED" w:rsidP="008A3536">
      <w:pPr>
        <w:autoSpaceDE w:val="0"/>
        <w:autoSpaceDN w:val="0"/>
        <w:adjustRightInd w:val="0"/>
        <w:ind w:firstLine="0"/>
        <w:rPr>
          <w:b/>
          <w:color w:val="000000" w:themeColor="text1"/>
        </w:rPr>
      </w:pPr>
      <w:r>
        <w:rPr>
          <w:color w:val="000000" w:themeColor="text1"/>
        </w:rPr>
        <w:tab/>
      </w:r>
      <w:r>
        <w:rPr>
          <w:b/>
          <w:color w:val="000000" w:themeColor="text1"/>
        </w:rPr>
        <w:t xml:space="preserve">Research Question #1: </w:t>
      </w:r>
    </w:p>
    <w:p w14:paraId="2BA8DB9C" w14:textId="77777777" w:rsidR="0069582B" w:rsidRDefault="00D32EC2" w:rsidP="00D32EC2">
      <w:pPr>
        <w:pStyle w:val="SectionTitle"/>
      </w:pPr>
      <w:r>
        <w:lastRenderedPageBreak/>
        <w:t>References</w:t>
      </w:r>
    </w:p>
    <w:p w14:paraId="609B2835" w14:textId="3C427A10" w:rsidR="005C4B26" w:rsidRPr="007E12F3" w:rsidRDefault="005C4B26" w:rsidP="00D42F5F">
      <w:pPr>
        <w:ind w:firstLine="0"/>
        <w:rPr>
          <w:rFonts w:cstheme="minorHAnsi"/>
          <w:color w:val="000000" w:themeColor="text1"/>
          <w:kern w:val="0"/>
        </w:rPr>
      </w:pPr>
      <w:r w:rsidRPr="007E12F3">
        <w:rPr>
          <w:rFonts w:cstheme="minorHAnsi"/>
          <w:color w:val="000000" w:themeColor="text1"/>
          <w:kern w:val="0"/>
        </w:rPr>
        <w:t xml:space="preserve">Ahamed, Y., Macdonald, H., Reed, K., Naylor, P. J., Liu-Ambrose, T., McKay, H. (2007). </w:t>
      </w:r>
    </w:p>
    <w:p w14:paraId="3AB385D9" w14:textId="3B626BAC" w:rsidR="005C4B26" w:rsidRPr="007E12F3"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7E12F3">
        <w:rPr>
          <w:rFonts w:cstheme="minorHAnsi"/>
          <w:color w:val="000000" w:themeColor="text1"/>
          <w:kern w:val="0"/>
        </w:rPr>
        <w:t xml:space="preserve">School-based physical activity does not compromise children’s academic performance. </w:t>
      </w:r>
      <w:r w:rsidRPr="007E12F3">
        <w:rPr>
          <w:rFonts w:cstheme="minorHAnsi"/>
          <w:i/>
          <w:iCs/>
          <w:color w:val="000000" w:themeColor="text1"/>
          <w:kern w:val="0"/>
        </w:rPr>
        <w:t>Medicine &amp; Science in Sports &amp; Exerc</w:t>
      </w:r>
      <w:r w:rsidRPr="007E12F3">
        <w:rPr>
          <w:rFonts w:cstheme="minorHAnsi"/>
          <w:color w:val="000000" w:themeColor="text1"/>
          <w:kern w:val="0"/>
        </w:rPr>
        <w:t xml:space="preserve">ise, </w:t>
      </w:r>
      <w:r w:rsidRPr="007E12F3">
        <w:rPr>
          <w:rFonts w:cstheme="minorHAnsi"/>
          <w:i/>
          <w:color w:val="000000" w:themeColor="text1"/>
          <w:kern w:val="0"/>
        </w:rPr>
        <w:t>39(2),</w:t>
      </w:r>
      <w:r w:rsidRPr="007E12F3">
        <w:rPr>
          <w:rFonts w:cstheme="minorHAnsi"/>
          <w:color w:val="000000" w:themeColor="text1"/>
          <w:kern w:val="0"/>
        </w:rPr>
        <w:t xml:space="preserve"> 371-376. </w:t>
      </w:r>
      <w:r w:rsidRPr="007E12F3">
        <w:rPr>
          <w:rFonts w:asciiTheme="majorHAnsi" w:eastAsia="Times New Roman" w:hAnsiTheme="majorHAnsi" w:cstheme="majorHAnsi"/>
          <w:color w:val="000000" w:themeColor="text1"/>
          <w:kern w:val="0"/>
          <w:shd w:val="clear" w:color="auto" w:fill="FFFFFF"/>
          <w:lang w:eastAsia="en-US"/>
        </w:rPr>
        <w:t>doi: 10.1249/01.mss.0000241654.45500.8e</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5" w:history="1">
        <w:r w:rsidR="00B863CA" w:rsidRPr="007E12F3">
          <w:rPr>
            <w:rStyle w:val="Hyperlink"/>
            <w:rFonts w:eastAsia="Times New Roman" w:cstheme="minorHAnsi"/>
            <w:color w:val="000000" w:themeColor="text1"/>
            <w:u w:val="none"/>
            <w:shd w:val="clear" w:color="auto" w:fill="FFFFFF"/>
          </w:rPr>
          <w:t>American Sleep Disorders Association (1990). International Clas- sification of Sleep Disorders: Diagnostic and Coding Man- ual, American Sleep Disorders Association, Rochester, MN, pp. 73–77.</w:t>
        </w:r>
      </w:hyperlink>
    </w:p>
    <w:p w14:paraId="3112AE52" w14:textId="51797F99" w:rsidR="00800462" w:rsidRPr="007E12F3" w:rsidRDefault="009573FB" w:rsidP="00800462">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7E12F3" w:rsidRDefault="009573FB" w:rsidP="00800462">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adolescents: A test of cognitive mediation. </w:t>
      </w:r>
      <w:r w:rsidRPr="007E12F3">
        <w:rPr>
          <w:rFonts w:ascii="Times New Roman" w:eastAsia="Times New Roman" w:hAnsi="Times New Roman" w:cs="Times New Roman"/>
          <w:i/>
          <w:color w:val="000000" w:themeColor="text1"/>
          <w:kern w:val="0"/>
          <w:lang w:eastAsia="en-US"/>
        </w:rPr>
        <w:t xml:space="preserve">School Psychology International, 22, </w:t>
      </w:r>
      <w:r w:rsidRPr="007E12F3">
        <w:rPr>
          <w:rFonts w:ascii="Times New Roman" w:eastAsia="Times New Roman" w:hAnsi="Times New Roman" w:cs="Times New Roman"/>
          <w:color w:val="000000" w:themeColor="text1"/>
          <w:kern w:val="0"/>
          <w:lang w:eastAsia="en-US"/>
        </w:rPr>
        <w:t>320–326.</w:t>
      </w:r>
      <w:r w:rsidR="003C5C7D" w:rsidRPr="007E12F3">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7E12F3"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Banks, S. &amp;</w:t>
      </w:r>
      <w:r w:rsidR="00FB3079" w:rsidRPr="007E12F3">
        <w:rPr>
          <w:rFonts w:ascii="Times New Roman" w:eastAsia="Times New Roman" w:hAnsi="Times New Roman" w:cs="Times New Roman"/>
          <w:color w:val="000000" w:themeColor="text1"/>
          <w:kern w:val="0"/>
          <w:shd w:val="clear" w:color="auto" w:fill="FFFFFF"/>
          <w:lang w:eastAsia="en-US"/>
        </w:rPr>
        <w:t xml:space="preserve"> Dinges</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 xml:space="preserve"> D</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F.</w:t>
      </w:r>
      <w:r w:rsidRPr="007E12F3">
        <w:rPr>
          <w:rFonts w:ascii="Times New Roman" w:eastAsia="Times New Roman" w:hAnsi="Times New Roman" w:cs="Times New Roman"/>
          <w:color w:val="000000" w:themeColor="text1"/>
          <w:kern w:val="0"/>
          <w:shd w:val="clear" w:color="auto" w:fill="FFFFFF"/>
          <w:lang w:eastAsia="en-US"/>
        </w:rPr>
        <w:t xml:space="preserve"> (2007).</w:t>
      </w:r>
      <w:r w:rsidR="00FB3079" w:rsidRPr="007E12F3">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7E12F3"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restriction</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 </w:t>
      </w:r>
      <w:r w:rsidRPr="007E12F3">
        <w:rPr>
          <w:rFonts w:ascii="Times New Roman" w:eastAsia="Times New Roman" w:hAnsi="Times New Roman" w:cs="Times New Roman"/>
          <w:i/>
          <w:iCs/>
          <w:color w:val="000000" w:themeColor="text1"/>
          <w:kern w:val="0"/>
          <w:shd w:val="clear" w:color="auto" w:fill="FFFFFF"/>
          <w:lang w:eastAsia="en-US"/>
        </w:rPr>
        <w:t>J</w:t>
      </w:r>
      <w:r w:rsidR="00800462" w:rsidRPr="007E12F3">
        <w:rPr>
          <w:rFonts w:ascii="Times New Roman" w:eastAsia="Times New Roman" w:hAnsi="Times New Roman" w:cs="Times New Roman"/>
          <w:i/>
          <w:iCs/>
          <w:color w:val="000000" w:themeColor="text1"/>
          <w:kern w:val="0"/>
          <w:shd w:val="clear" w:color="auto" w:fill="FFFFFF"/>
          <w:lang w:eastAsia="en-US"/>
        </w:rPr>
        <w:t>ournal of</w:t>
      </w:r>
      <w:r w:rsidRPr="007E12F3">
        <w:rPr>
          <w:rFonts w:ascii="Times New Roman" w:eastAsia="Times New Roman" w:hAnsi="Times New Roman" w:cs="Times New Roman"/>
          <w:i/>
          <w:iCs/>
          <w:color w:val="000000" w:themeColor="text1"/>
          <w:kern w:val="0"/>
          <w:shd w:val="clear" w:color="auto" w:fill="FFFFFF"/>
          <w:lang w:eastAsia="en-US"/>
        </w:rPr>
        <w:t xml:space="preserve"> Clin</w:t>
      </w:r>
      <w:r w:rsidR="00800462" w:rsidRPr="007E12F3">
        <w:rPr>
          <w:rFonts w:ascii="Times New Roman" w:eastAsia="Times New Roman" w:hAnsi="Times New Roman" w:cs="Times New Roman"/>
          <w:i/>
          <w:iCs/>
          <w:color w:val="000000" w:themeColor="text1"/>
          <w:kern w:val="0"/>
          <w:shd w:val="clear" w:color="auto" w:fill="FFFFFF"/>
          <w:lang w:eastAsia="en-US"/>
        </w:rPr>
        <w:t>ical</w:t>
      </w:r>
      <w:r w:rsidRPr="007E12F3">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7E12F3">
        <w:rPr>
          <w:rFonts w:ascii="Times New Roman" w:eastAsia="Times New Roman" w:hAnsi="Times New Roman" w:cs="Times New Roman"/>
          <w:i/>
          <w:iCs/>
          <w:color w:val="000000" w:themeColor="text1"/>
          <w:kern w:val="0"/>
          <w:shd w:val="clear" w:color="auto" w:fill="FFFFFF"/>
          <w:lang w:eastAsia="en-US"/>
        </w:rPr>
        <w:t xml:space="preserve">icine, </w:t>
      </w:r>
      <w:r w:rsidR="00800462" w:rsidRPr="007E12F3">
        <w:rPr>
          <w:rFonts w:ascii="Times New Roman" w:eastAsia="Times New Roman" w:hAnsi="Times New Roman" w:cs="Times New Roman"/>
          <w:i/>
          <w:color w:val="000000" w:themeColor="text1"/>
          <w:kern w:val="0"/>
          <w:shd w:val="clear" w:color="auto" w:fill="FFFFFF"/>
          <w:lang w:eastAsia="en-US"/>
        </w:rPr>
        <w:t>3(5),</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519-528.</w:t>
      </w:r>
      <w:r w:rsidR="0098504B" w:rsidRPr="007E12F3">
        <w:rPr>
          <w:rFonts w:ascii="Times New Roman" w:eastAsia="Times New Roman" w:hAnsi="Times New Roman" w:cs="Times New Roman"/>
          <w:color w:val="000000" w:themeColor="text1"/>
          <w:kern w:val="0"/>
          <w:shd w:val="clear" w:color="auto" w:fill="FFFFFF"/>
          <w:lang w:eastAsia="en-US"/>
        </w:rPr>
        <w:t xml:space="preserve"> Retrieved from: </w:t>
      </w:r>
      <w:hyperlink r:id="rId16" w:history="1">
        <w:r w:rsidR="00D065A9" w:rsidRPr="007E12F3">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7E12F3" w:rsidRDefault="00895DD8" w:rsidP="00895DD8">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7E12F3" w:rsidRDefault="00895DD8" w:rsidP="003D1D97">
      <w:pPr>
        <w:ind w:left="720" w:firstLine="0"/>
        <w:rPr>
          <w:rFonts w:eastAsia="Times New Roman" w:cstheme="minorHAnsi"/>
          <w:color w:val="000000" w:themeColor="text1"/>
          <w:kern w:val="0"/>
          <w:lang w:eastAsia="en-US"/>
        </w:rPr>
      </w:pPr>
      <w:r w:rsidRPr="007E12F3">
        <w:rPr>
          <w:rFonts w:eastAsia="Times New Roman" w:cstheme="minorHAnsi"/>
          <w:color w:val="000000" w:themeColor="text1"/>
          <w:shd w:val="clear" w:color="auto" w:fill="FFFFFF"/>
        </w:rPr>
        <w:t>treatment of insomnia and daytime sleepiness. </w:t>
      </w:r>
      <w:r w:rsidRPr="007E12F3">
        <w:rPr>
          <w:rStyle w:val="Emphasis"/>
          <w:rFonts w:eastAsia="Times New Roman" w:cstheme="minorHAnsi"/>
          <w:color w:val="000000" w:themeColor="text1"/>
          <w:shd w:val="clear" w:color="auto" w:fill="FFFFFF"/>
        </w:rPr>
        <w:t>Clinical Psychology Review</w:t>
      </w:r>
      <w:r w:rsidRPr="007E12F3">
        <w:rPr>
          <w:rFonts w:eastAsia="Times New Roman" w:cstheme="minorHAnsi"/>
          <w:color w:val="000000" w:themeColor="text1"/>
          <w:shd w:val="clear" w:color="auto" w:fill="FFFFFF"/>
        </w:rPr>
        <w:t>, </w:t>
      </w:r>
      <w:r w:rsidRPr="007E12F3">
        <w:rPr>
          <w:rStyle w:val="Emphasis"/>
          <w:rFonts w:eastAsia="Times New Roman" w:cstheme="minorHAnsi"/>
          <w:color w:val="000000" w:themeColor="text1"/>
          <w:shd w:val="clear" w:color="auto" w:fill="FFFFFF"/>
        </w:rPr>
        <w:t>25</w:t>
      </w:r>
      <w:r w:rsidRPr="007E12F3">
        <w:rPr>
          <w:rFonts w:eastAsia="Times New Roman" w:cstheme="minorHAnsi"/>
          <w:color w:val="000000" w:themeColor="text1"/>
          <w:shd w:val="clear" w:color="auto" w:fill="FFFFFF"/>
        </w:rPr>
        <w:t>(5), 629-644. doi: </w:t>
      </w:r>
      <w:hyperlink r:id="rId17" w:history="1">
        <w:r w:rsidRPr="007E12F3">
          <w:rPr>
            <w:rStyle w:val="Hyperlink"/>
            <w:rFonts w:eastAsia="Times New Roman" w:cstheme="minorHAnsi"/>
            <w:color w:val="000000" w:themeColor="text1"/>
            <w:shd w:val="clear" w:color="auto" w:fill="FFFFFF"/>
          </w:rPr>
          <w:t>10.1016/j.cpr.2005.04.007</w:t>
        </w:r>
      </w:hyperlink>
    </w:p>
    <w:p w14:paraId="7F8AE2EF" w14:textId="77777777" w:rsidR="005E34FD" w:rsidRPr="007E12F3" w:rsidRDefault="00800462" w:rsidP="00800462">
      <w:pPr>
        <w:ind w:firstLine="0"/>
        <w:rPr>
          <w:color w:val="000000" w:themeColor="text1"/>
        </w:rPr>
      </w:pPr>
      <w:r w:rsidRPr="007E12F3">
        <w:rPr>
          <w:color w:val="000000" w:themeColor="text1"/>
        </w:rPr>
        <w:t xml:space="preserve">Buckworth, J. &amp; Nigg, C. </w:t>
      </w:r>
      <w:r w:rsidR="005C7A28" w:rsidRPr="007E12F3">
        <w:rPr>
          <w:color w:val="000000" w:themeColor="text1"/>
        </w:rPr>
        <w:t>(2004)</w:t>
      </w:r>
      <w:r w:rsidRPr="007E12F3">
        <w:rPr>
          <w:color w:val="000000" w:themeColor="text1"/>
        </w:rPr>
        <w:t>.</w:t>
      </w:r>
      <w:r w:rsidR="005C7A28" w:rsidRPr="007E12F3">
        <w:rPr>
          <w:color w:val="000000" w:themeColor="text1"/>
        </w:rPr>
        <w:t xml:space="preserve"> Physical Activity, Exercise, and Sedenta</w:t>
      </w:r>
      <w:r w:rsidRPr="007E12F3">
        <w:rPr>
          <w:color w:val="000000" w:themeColor="text1"/>
        </w:rPr>
        <w:t xml:space="preserve">ry Behavior in College </w:t>
      </w:r>
    </w:p>
    <w:p w14:paraId="0254044C" w14:textId="77777777" w:rsidR="005E34FD" w:rsidRPr="007E12F3" w:rsidRDefault="00800462" w:rsidP="005E34FD">
      <w:pPr>
        <w:rPr>
          <w:color w:val="000000" w:themeColor="text1"/>
        </w:rPr>
      </w:pPr>
      <w:r w:rsidRPr="007E12F3">
        <w:rPr>
          <w:color w:val="000000" w:themeColor="text1"/>
        </w:rPr>
        <w:t>Students.</w:t>
      </w:r>
      <w:r w:rsidR="005C7A28" w:rsidRPr="007E12F3">
        <w:rPr>
          <w:color w:val="000000" w:themeColor="text1"/>
        </w:rPr>
        <w:t xml:space="preserve"> </w:t>
      </w:r>
      <w:r w:rsidR="005C7A28" w:rsidRPr="007E12F3">
        <w:rPr>
          <w:i/>
          <w:color w:val="000000" w:themeColor="text1"/>
        </w:rPr>
        <w:t>Journal of American College Health, 53:1</w:t>
      </w:r>
      <w:r w:rsidRPr="007E12F3">
        <w:rPr>
          <w:color w:val="000000" w:themeColor="text1"/>
        </w:rPr>
        <w:t>, 28-34. doi</w:t>
      </w:r>
      <w:r w:rsidR="005C7A28" w:rsidRPr="007E12F3">
        <w:rPr>
          <w:color w:val="000000" w:themeColor="text1"/>
        </w:rPr>
        <w:t>: 10.3200/JACH.53.1.28-</w:t>
      </w:r>
    </w:p>
    <w:p w14:paraId="07FDB236" w14:textId="52B6CCC9" w:rsidR="005C7A28" w:rsidRPr="007E12F3" w:rsidRDefault="005C7A28" w:rsidP="005E34FD">
      <w:pPr>
        <w:rPr>
          <w:rFonts w:ascii="Times New Roman" w:eastAsia="Times New Roman" w:hAnsi="Times New Roman" w:cs="Times New Roman"/>
          <w:b/>
          <w:color w:val="000000" w:themeColor="text1"/>
          <w:kern w:val="0"/>
          <w:shd w:val="clear" w:color="auto" w:fill="FFFFFF"/>
          <w:lang w:eastAsia="en-US"/>
        </w:rPr>
      </w:pPr>
      <w:r w:rsidRPr="007E12F3">
        <w:rPr>
          <w:color w:val="000000" w:themeColor="text1"/>
        </w:rPr>
        <w:t>34</w:t>
      </w:r>
    </w:p>
    <w:p w14:paraId="6839FAAF" w14:textId="6B6D2F62" w:rsidR="005E34FD" w:rsidRPr="007E12F3" w:rsidRDefault="008653A1" w:rsidP="005E34FD">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w:t>
      </w:r>
      <w:r w:rsidR="005E34FD" w:rsidRPr="007E12F3">
        <w:rPr>
          <w:rFonts w:ascii="Times New Roman" w:eastAsia="Times New Roman" w:hAnsi="Times New Roman" w:cs="Times New Roman"/>
          <w:color w:val="000000" w:themeColor="text1"/>
          <w:kern w:val="0"/>
          <w:lang w:eastAsia="en-US"/>
        </w:rPr>
        <w:t>Brown, F.</w:t>
      </w:r>
      <w:r w:rsidR="00F64284" w:rsidRPr="007E12F3">
        <w:rPr>
          <w:rFonts w:ascii="Times New Roman" w:eastAsia="Times New Roman" w:hAnsi="Times New Roman" w:cs="Times New Roman"/>
          <w:color w:val="000000" w:themeColor="text1"/>
          <w:kern w:val="0"/>
          <w:lang w:eastAsia="en-US"/>
        </w:rPr>
        <w:t xml:space="preserve"> &amp; Buboltz, W. (2002</w:t>
      </w:r>
      <w:r w:rsidR="00B04F0B" w:rsidRPr="007E12F3">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7E12F3" w:rsidRDefault="00B04F0B" w:rsidP="005E34FD">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Recommendations for developing a student sleep education program. </w:t>
      </w:r>
      <w:r w:rsidRPr="007E12F3">
        <w:rPr>
          <w:rFonts w:ascii="Times New Roman" w:eastAsia="Times New Roman" w:hAnsi="Times New Roman" w:cs="Times New Roman"/>
          <w:i/>
          <w:color w:val="000000" w:themeColor="text1"/>
          <w:kern w:val="0"/>
          <w:lang w:eastAsia="en-US"/>
        </w:rPr>
        <w:t>Journal of College Student Development, 43,</w:t>
      </w:r>
      <w:r w:rsidRPr="007E12F3">
        <w:rPr>
          <w:rFonts w:ascii="Times New Roman" w:eastAsia="Times New Roman" w:hAnsi="Times New Roman" w:cs="Times New Roman"/>
          <w:color w:val="000000" w:themeColor="text1"/>
          <w:kern w:val="0"/>
          <w:lang w:eastAsia="en-US"/>
        </w:rPr>
        <w:t xml:space="preserve"> 411–416.</w:t>
      </w:r>
    </w:p>
    <w:p w14:paraId="5860259B" w14:textId="77777777" w:rsidR="00F64284" w:rsidRPr="007E12F3" w:rsidRDefault="00B04F0B" w:rsidP="00F64284">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lastRenderedPageBreak/>
        <w:t xml:space="preserve">Brown, </w:t>
      </w:r>
      <w:r w:rsidR="005E34FD" w:rsidRPr="007E12F3">
        <w:rPr>
          <w:rFonts w:ascii="Times New Roman" w:eastAsia="Times New Roman" w:hAnsi="Times New Roman" w:cs="Times New Roman"/>
          <w:color w:val="000000" w:themeColor="text1"/>
          <w:kern w:val="0"/>
          <w:lang w:eastAsia="en-US"/>
        </w:rPr>
        <w:t>F.</w:t>
      </w:r>
      <w:r w:rsidR="00F64284"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Buboltz, W.</w:t>
      </w:r>
      <w:r w:rsidR="00F64284" w:rsidRPr="007E12F3">
        <w:rPr>
          <w:rFonts w:ascii="Times New Roman" w:eastAsia="Times New Roman" w:hAnsi="Times New Roman" w:cs="Times New Roman"/>
          <w:color w:val="000000" w:themeColor="text1"/>
          <w:kern w:val="0"/>
          <w:lang w:eastAsia="en-US"/>
        </w:rPr>
        <w:t>, &amp; Soper, B. (2002</w:t>
      </w:r>
      <w:r w:rsidRPr="007E12F3">
        <w:rPr>
          <w:rFonts w:ascii="Times New Roman" w:eastAsia="Times New Roman" w:hAnsi="Times New Roman" w:cs="Times New Roman"/>
          <w:color w:val="000000" w:themeColor="text1"/>
          <w:kern w:val="0"/>
          <w:lang w:eastAsia="en-US"/>
        </w:rPr>
        <w:t xml:space="preserve">). Relationship of sleep hygiene awareness, sleep </w:t>
      </w:r>
    </w:p>
    <w:p w14:paraId="4DF3C4F7" w14:textId="68CAB627" w:rsidR="00267E57" w:rsidRPr="007E12F3" w:rsidRDefault="00B04F0B" w:rsidP="00267E57">
      <w:pPr>
        <w:widowControl w:val="0"/>
        <w:autoSpaceDE w:val="0"/>
        <w:autoSpaceDN w:val="0"/>
        <w:adjustRightInd w:val="0"/>
        <w:spacing w:after="240"/>
        <w:ind w:left="720"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 xml:space="preserve">hygiene practices, and sleep quality in university students. </w:t>
      </w:r>
      <w:r w:rsidRPr="007E12F3">
        <w:rPr>
          <w:rFonts w:ascii="Times New Roman" w:eastAsia="Times New Roman" w:hAnsi="Times New Roman" w:cs="Times New Roman"/>
          <w:i/>
          <w:color w:val="000000" w:themeColor="text1"/>
          <w:kern w:val="0"/>
          <w:lang w:eastAsia="en-US"/>
        </w:rPr>
        <w:t>Behavioral Medicine, 28,</w:t>
      </w:r>
      <w:r w:rsidRPr="007E12F3">
        <w:rPr>
          <w:rFonts w:ascii="Times New Roman" w:eastAsia="Times New Roman" w:hAnsi="Times New Roman" w:cs="Times New Roman"/>
          <w:color w:val="000000" w:themeColor="text1"/>
          <w:kern w:val="0"/>
          <w:lang w:eastAsia="en-US"/>
        </w:rPr>
        <w:t xml:space="preserve"> 33–39. </w:t>
      </w:r>
      <w:r w:rsidR="00267E57" w:rsidRPr="007E12F3">
        <w:rPr>
          <w:rFonts w:asciiTheme="majorHAnsi" w:hAnsiTheme="majorHAnsi" w:cstheme="majorHAnsi"/>
          <w:color w:val="000000" w:themeColor="text1"/>
          <w:kern w:val="0"/>
        </w:rPr>
        <w:t xml:space="preserve">doi: 10.1080/08964280209596396 </w:t>
      </w:r>
      <w:r w:rsidR="00267E57" w:rsidRPr="007E12F3">
        <w:rPr>
          <w:rFonts w:ascii="Times New Roman" w:eastAsia="Times New Roman" w:hAnsi="Times New Roman" w:cs="Times New Roman"/>
          <w:color w:val="000000" w:themeColor="text1"/>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Buboltz Jr., W.C., &amp; Soper,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doi</w:t>
      </w:r>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7E12F3" w:rsidRDefault="0065255F" w:rsidP="008653A1">
      <w:pPr>
        <w:ind w:firstLine="0"/>
        <w:rPr>
          <w:rFonts w:eastAsia="Times New Roman"/>
          <w:color w:val="000000" w:themeColor="text1"/>
        </w:rPr>
      </w:pPr>
      <w:r w:rsidRPr="007E12F3">
        <w:rPr>
          <w:rFonts w:eastAsia="Times New Roman"/>
          <w:color w:val="000000" w:themeColor="text1"/>
        </w:rPr>
        <w:t>Brown</w:t>
      </w:r>
      <w:r w:rsidR="0065399F" w:rsidRPr="007E12F3">
        <w:rPr>
          <w:rFonts w:eastAsia="Times New Roman"/>
          <w:color w:val="000000" w:themeColor="text1"/>
        </w:rPr>
        <w:t>,</w:t>
      </w:r>
      <w:r w:rsidRPr="007E12F3">
        <w:rPr>
          <w:rFonts w:eastAsia="Times New Roman"/>
          <w:color w:val="000000" w:themeColor="text1"/>
        </w:rPr>
        <w:t xml:space="preserve"> F</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 Buboltz</w:t>
      </w:r>
      <w:r w:rsidR="0065399F" w:rsidRPr="007E12F3">
        <w:rPr>
          <w:rFonts w:eastAsia="Times New Roman"/>
          <w:color w:val="000000" w:themeColor="text1"/>
        </w:rPr>
        <w:t xml:space="preserve"> Jr.,</w:t>
      </w:r>
      <w:r w:rsidRPr="007E12F3">
        <w:rPr>
          <w:rFonts w:eastAsia="Times New Roman"/>
          <w:color w:val="000000" w:themeColor="text1"/>
        </w:rPr>
        <w:t xml:space="preserve"> W</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w:t>
      </w:r>
      <w:r w:rsidR="0065399F" w:rsidRPr="007E12F3">
        <w:rPr>
          <w:rFonts w:eastAsia="Times New Roman"/>
          <w:color w:val="000000" w:themeColor="text1"/>
        </w:rPr>
        <w:t xml:space="preserve"> &amp;</w:t>
      </w:r>
      <w:r w:rsidRPr="007E12F3">
        <w:rPr>
          <w:rFonts w:eastAsia="Times New Roman"/>
          <w:color w:val="000000" w:themeColor="text1"/>
        </w:rPr>
        <w:t xml:space="preserve"> Soper</w:t>
      </w:r>
      <w:r w:rsidR="0065399F" w:rsidRPr="007E12F3">
        <w:rPr>
          <w:rFonts w:eastAsia="Times New Roman"/>
          <w:color w:val="000000" w:themeColor="text1"/>
        </w:rPr>
        <w:t>,</w:t>
      </w:r>
      <w:r w:rsidRPr="007E12F3">
        <w:rPr>
          <w:rFonts w:eastAsia="Times New Roman"/>
          <w:color w:val="000000" w:themeColor="text1"/>
        </w:rPr>
        <w:t xml:space="preserve"> B.</w:t>
      </w:r>
      <w:r w:rsidR="0065399F" w:rsidRPr="007E12F3">
        <w:rPr>
          <w:rFonts w:eastAsia="Times New Roman"/>
          <w:color w:val="000000" w:themeColor="text1"/>
        </w:rPr>
        <w:t xml:space="preserve"> (2001).</w:t>
      </w:r>
      <w:r w:rsidRPr="007E12F3">
        <w:rPr>
          <w:rFonts w:eastAsia="Times New Roman"/>
          <w:color w:val="000000" w:themeColor="text1"/>
        </w:rPr>
        <w:t xml:space="preserve"> Prevalence of delayed sleep phase </w:t>
      </w:r>
    </w:p>
    <w:p w14:paraId="6900596C" w14:textId="1CD9AC37" w:rsidR="0065255F" w:rsidRPr="007E12F3" w:rsidRDefault="0065255F" w:rsidP="008653A1">
      <w:pPr>
        <w:ind w:left="720" w:firstLine="0"/>
        <w:rPr>
          <w:rFonts w:eastAsia="Times New Roman"/>
          <w:color w:val="000000" w:themeColor="text1"/>
        </w:rPr>
      </w:pPr>
      <w:r w:rsidRPr="007E12F3">
        <w:rPr>
          <w:rFonts w:eastAsia="Times New Roman"/>
          <w:color w:val="000000" w:themeColor="text1"/>
        </w:rPr>
        <w:t xml:space="preserve">syndrome in university students. </w:t>
      </w:r>
      <w:r w:rsidRPr="007E12F3">
        <w:rPr>
          <w:rFonts w:eastAsia="Times New Roman"/>
          <w:i/>
          <w:color w:val="000000" w:themeColor="text1"/>
        </w:rPr>
        <w:t>Coll</w:t>
      </w:r>
      <w:r w:rsidR="0065399F" w:rsidRPr="007E12F3">
        <w:rPr>
          <w:rFonts w:eastAsia="Times New Roman"/>
          <w:i/>
          <w:color w:val="000000" w:themeColor="text1"/>
        </w:rPr>
        <w:t>ege</w:t>
      </w:r>
      <w:r w:rsidRPr="007E12F3">
        <w:rPr>
          <w:rFonts w:eastAsia="Times New Roman"/>
          <w:i/>
          <w:color w:val="000000" w:themeColor="text1"/>
        </w:rPr>
        <w:t xml:space="preserve"> Stud</w:t>
      </w:r>
      <w:r w:rsidR="0065399F" w:rsidRPr="007E12F3">
        <w:rPr>
          <w:rFonts w:eastAsia="Times New Roman"/>
          <w:i/>
          <w:color w:val="000000" w:themeColor="text1"/>
        </w:rPr>
        <w:t>ies Journal, 35,</w:t>
      </w:r>
      <w:r w:rsidR="0065399F" w:rsidRPr="007E12F3">
        <w:rPr>
          <w:rFonts w:eastAsia="Times New Roman"/>
          <w:color w:val="000000" w:themeColor="text1"/>
        </w:rPr>
        <w:t xml:space="preserve"> </w:t>
      </w:r>
      <w:r w:rsidRPr="007E12F3">
        <w:rPr>
          <w:rFonts w:eastAsia="Times New Roman"/>
          <w:color w:val="000000" w:themeColor="text1"/>
        </w:rPr>
        <w:t>472–476.</w:t>
      </w:r>
      <w:r w:rsidR="00324C12" w:rsidRPr="007E12F3">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7E12F3" w:rsidRDefault="00B04F0B" w:rsidP="008B319A">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31C8CA5B" w14:textId="663F5802" w:rsidR="00B04F0B" w:rsidRPr="007E12F3" w:rsidRDefault="00B04F0B" w:rsidP="008653A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preliminary study. </w:t>
      </w:r>
      <w:r w:rsidRPr="007E12F3">
        <w:rPr>
          <w:rFonts w:ascii="Times New Roman" w:eastAsia="Times New Roman" w:hAnsi="Times New Roman" w:cs="Times New Roman"/>
          <w:i/>
          <w:color w:val="000000" w:themeColor="text1"/>
          <w:kern w:val="0"/>
          <w:lang w:eastAsia="en-US"/>
        </w:rPr>
        <w:t>Journal of American College Health, 50,</w:t>
      </w:r>
      <w:r w:rsidRPr="007E12F3">
        <w:rPr>
          <w:rFonts w:ascii="Times New Roman" w:eastAsia="Times New Roman" w:hAnsi="Times New Roman" w:cs="Times New Roman"/>
          <w:color w:val="000000" w:themeColor="text1"/>
          <w:kern w:val="0"/>
          <w:lang w:eastAsia="en-US"/>
        </w:rPr>
        <w:t xml:space="preserve"> 131–135</w:t>
      </w:r>
      <w:r w:rsidR="008B319A"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8B319A" w:rsidRPr="007E12F3">
        <w:rPr>
          <w:rFonts w:ascii="Times New Roman" w:eastAsia="Times New Roman" w:hAnsi="Times New Roman" w:cs="Times New Roman"/>
          <w:color w:val="000000" w:themeColor="text1"/>
          <w:kern w:val="0"/>
          <w:lang w:eastAsia="en-US"/>
        </w:rPr>
        <w:t>doi</w:t>
      </w:r>
      <w:r w:rsidR="009C398F" w:rsidRPr="007E12F3">
        <w:rPr>
          <w:rFonts w:ascii="Times New Roman" w:eastAsia="Times New Roman" w:hAnsi="Times New Roman" w:cs="Times New Roman"/>
          <w:color w:val="000000" w:themeColor="text1"/>
          <w:kern w:val="0"/>
          <w:lang w:eastAsia="en-US"/>
        </w:rPr>
        <w:t>: 10.1080/07448480109596017</w:t>
      </w:r>
    </w:p>
    <w:p w14:paraId="5DEF6577" w14:textId="0CE19AF4" w:rsidR="005A4983" w:rsidRPr="007E12F3" w:rsidRDefault="005A4983" w:rsidP="005A498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7E12F3" w:rsidRDefault="005A4983" w:rsidP="00204B5E">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Acute coordinative exercise impr</w:t>
      </w:r>
      <w:r w:rsidR="00204B5E" w:rsidRPr="007E12F3">
        <w:rPr>
          <w:rFonts w:eastAsia="Times New Roman" w:cstheme="minorHAnsi"/>
          <w:color w:val="000000" w:themeColor="text1"/>
          <w:kern w:val="0"/>
          <w:shd w:val="clear" w:color="auto" w:fill="FFFFFF"/>
          <w:lang w:eastAsia="en-US"/>
        </w:rPr>
        <w:t xml:space="preserve">oves attentional performance in </w:t>
      </w: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Neuroscience letters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441</w:t>
      </w:r>
      <w:r w:rsidRPr="007E12F3">
        <w:rPr>
          <w:rFonts w:eastAsia="Times New Roman" w:cstheme="minorHAnsi"/>
          <w:color w:val="000000" w:themeColor="text1"/>
          <w:kern w:val="0"/>
          <w:shd w:val="clear" w:color="auto" w:fill="FFFFFF"/>
          <w:lang w:eastAsia="en-US"/>
        </w:rPr>
        <w:t xml:space="preserve">(2), 219-223. doi: </w:t>
      </w:r>
      <w:hyperlink r:id="rId18" w:tgtFrame="_blank" w:tooltip="Persistent link using digital object identifier" w:history="1">
        <w:r w:rsidRPr="007E12F3">
          <w:rPr>
            <w:rStyle w:val="Hyperlink"/>
            <w:rFonts w:eastAsia="Times New Roman" w:cstheme="minorHAnsi"/>
            <w:color w:val="000000" w:themeColor="text1"/>
          </w:rPr>
          <w:t>https://doi.org/10.1016/j.neulet.2008.06.024</w:t>
        </w:r>
      </w:hyperlink>
    </w:p>
    <w:p w14:paraId="2720283C" w14:textId="3691A3DE" w:rsidR="008653A1" w:rsidRPr="007E12F3" w:rsidRDefault="005C7A28" w:rsidP="008653A1">
      <w:pPr>
        <w:ind w:firstLine="0"/>
        <w:rPr>
          <w:color w:val="000000" w:themeColor="text1"/>
        </w:rPr>
      </w:pPr>
      <w:r w:rsidRPr="007E12F3">
        <w:rPr>
          <w:color w:val="000000" w:themeColor="text1"/>
        </w:rPr>
        <w:t xml:space="preserve">Burton, L. J., &amp; VanHeest, J. L. (2007). The importance of physical activity in closing the </w:t>
      </w:r>
    </w:p>
    <w:p w14:paraId="2AAA807C" w14:textId="6DF69A3C" w:rsidR="005C7A28" w:rsidRPr="007E12F3" w:rsidRDefault="005C7A28" w:rsidP="009A2B07">
      <w:pPr>
        <w:rPr>
          <w:rFonts w:ascii="Times New Roman" w:eastAsia="Times New Roman" w:hAnsi="Times New Roman" w:cs="Times New Roman"/>
          <w:color w:val="000000" w:themeColor="text1"/>
          <w:kern w:val="0"/>
          <w:lang w:eastAsia="en-US"/>
        </w:rPr>
      </w:pPr>
      <w:r w:rsidRPr="007E12F3">
        <w:rPr>
          <w:color w:val="000000" w:themeColor="text1"/>
        </w:rPr>
        <w:t xml:space="preserve">achievement gap. </w:t>
      </w:r>
      <w:r w:rsidRPr="007E12F3">
        <w:rPr>
          <w:i/>
          <w:color w:val="000000" w:themeColor="text1"/>
        </w:rPr>
        <w:t>Quest, 59,</w:t>
      </w:r>
      <w:r w:rsidRPr="007E12F3">
        <w:rPr>
          <w:color w:val="000000" w:themeColor="text1"/>
        </w:rPr>
        <w:t xml:space="preserve"> 212–218.</w:t>
      </w:r>
      <w:r w:rsidR="009A2B07" w:rsidRPr="007E12F3">
        <w:rPr>
          <w:color w:val="000000" w:themeColor="text1"/>
        </w:rPr>
        <w:t xml:space="preserve"> </w:t>
      </w:r>
      <w:r w:rsidR="009A2B07" w:rsidRPr="007E12F3">
        <w:rPr>
          <w:rFonts w:ascii="Times New Roman" w:eastAsia="Times New Roman" w:hAnsi="Times New Roman" w:cs="Times New Roman"/>
          <w:color w:val="000000" w:themeColor="text1"/>
          <w:kern w:val="0"/>
          <w:lang w:eastAsia="en-US"/>
        </w:rPr>
        <w:t>doi: 10.1080/00336297.2007.10483549</w:t>
      </w:r>
    </w:p>
    <w:p w14:paraId="4F5DFB67" w14:textId="77777777" w:rsidR="00A5059B" w:rsidRPr="007E12F3" w:rsidRDefault="001779FE" w:rsidP="00A5059B">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Cameron, A., Palm, K., &amp; Follette, V. (2010). Reaction to stressful life events: What predicts </w:t>
      </w:r>
    </w:p>
    <w:p w14:paraId="55C9B295" w14:textId="63827D5A" w:rsidR="001779FE" w:rsidRPr="007E12F3" w:rsidRDefault="001779FE" w:rsidP="00A5059B">
      <w:pPr>
        <w:ind w:left="720"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lastRenderedPageBreak/>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doi: </w:t>
      </w:r>
      <w:hyperlink r:id="rId19" w:tgtFrame="_blank" w:history="1">
        <w:r w:rsidRPr="007E12F3">
          <w:rPr>
            <w:rStyle w:val="Hyperlink"/>
            <w:rFonts w:eastAsia="Times New Roman" w:cstheme="minorHAnsi"/>
            <w:color w:val="000000" w:themeColor="text1"/>
            <w:shd w:val="clear" w:color="auto" w:fill="FFFFFF"/>
          </w:rPr>
          <w:t>http://dx.doi.org/10.1016/j.janxdis.2010.04.008</w:t>
        </w:r>
      </w:hyperlink>
    </w:p>
    <w:p w14:paraId="5AE6DEA6" w14:textId="77777777" w:rsidR="001779FE" w:rsidRPr="007E12F3" w:rsidRDefault="001779FE" w:rsidP="008653A1">
      <w:pPr>
        <w:ind w:firstLine="0"/>
        <w:rPr>
          <w:color w:val="000000" w:themeColor="text1"/>
        </w:rPr>
      </w:pPr>
    </w:p>
    <w:p w14:paraId="636C674F" w14:textId="77777777" w:rsidR="001779FE" w:rsidRPr="007E12F3" w:rsidRDefault="001779FE" w:rsidP="008653A1">
      <w:pPr>
        <w:ind w:firstLine="0"/>
        <w:rPr>
          <w:color w:val="000000" w:themeColor="text1"/>
        </w:rPr>
      </w:pPr>
    </w:p>
    <w:p w14:paraId="7947F59D" w14:textId="0C247529" w:rsidR="008653A1" w:rsidRPr="007E12F3" w:rsidRDefault="005C7A28" w:rsidP="008653A1">
      <w:pPr>
        <w:ind w:firstLine="0"/>
        <w:rPr>
          <w:color w:val="000000" w:themeColor="text1"/>
        </w:rPr>
      </w:pPr>
      <w:r w:rsidRPr="007E12F3">
        <w:rPr>
          <w:color w:val="000000" w:themeColor="text1"/>
        </w:rPr>
        <w:t xml:space="preserve">Castelli, D. M., Hillman, C. H., Buck, S. M., &amp; Erwin, H. (2007). Physical fitness and </w:t>
      </w:r>
    </w:p>
    <w:p w14:paraId="078620C2" w14:textId="77777777" w:rsidR="008653A1" w:rsidRPr="007E12F3" w:rsidRDefault="005C7A28" w:rsidP="008653A1">
      <w:pPr>
        <w:rPr>
          <w:i/>
          <w:color w:val="000000" w:themeColor="text1"/>
        </w:rPr>
      </w:pPr>
      <w:r w:rsidRPr="007E12F3">
        <w:rPr>
          <w:color w:val="000000" w:themeColor="text1"/>
        </w:rPr>
        <w:t xml:space="preserve">academic achievement in third- and fifth-grade students. </w:t>
      </w:r>
      <w:r w:rsidRPr="007E12F3">
        <w:rPr>
          <w:i/>
          <w:color w:val="000000" w:themeColor="text1"/>
        </w:rPr>
        <w:t xml:space="preserve">Journal of Sport and Exercise </w:t>
      </w:r>
    </w:p>
    <w:p w14:paraId="6A0FD7BB" w14:textId="7441365F" w:rsidR="005C7A28" w:rsidRPr="007E12F3" w:rsidRDefault="005C7A28" w:rsidP="00787B81">
      <w:pPr>
        <w:rPr>
          <w:rFonts w:eastAsia="Times New Roman" w:cstheme="minorHAnsi"/>
          <w:color w:val="000000" w:themeColor="text1"/>
          <w:kern w:val="0"/>
          <w:lang w:eastAsia="en-US"/>
        </w:rPr>
      </w:pPr>
      <w:r w:rsidRPr="007E12F3">
        <w:rPr>
          <w:i/>
          <w:color w:val="000000" w:themeColor="text1"/>
        </w:rPr>
        <w:t xml:space="preserve">Psychology, 29, </w:t>
      </w:r>
      <w:r w:rsidRPr="007E12F3">
        <w:rPr>
          <w:color w:val="000000" w:themeColor="text1"/>
        </w:rPr>
        <w:t>239–252.</w:t>
      </w:r>
      <w:r w:rsidR="00787B81" w:rsidRPr="007E12F3">
        <w:rPr>
          <w:color w:val="000000" w:themeColor="text1"/>
        </w:rPr>
        <w:t xml:space="preserve">  </w:t>
      </w:r>
      <w:r w:rsidR="002C4CFB" w:rsidRPr="007E12F3">
        <w:rPr>
          <w:color w:val="000000" w:themeColor="text1"/>
        </w:rPr>
        <w:t>Retrieved from</w:t>
      </w:r>
      <w:r w:rsidR="002C4CFB" w:rsidRPr="007E12F3">
        <w:rPr>
          <w:rFonts w:cstheme="minorHAnsi"/>
          <w:color w:val="000000" w:themeColor="text1"/>
        </w:rPr>
        <w:t xml:space="preserve">: </w:t>
      </w:r>
      <w:hyperlink r:id="rId20" w:history="1">
        <w:r w:rsidR="00787B81" w:rsidRPr="007E12F3">
          <w:rPr>
            <w:rStyle w:val="Hyperlink"/>
            <w:rFonts w:eastAsia="Times New Roman" w:cstheme="minorHAnsi"/>
            <w:color w:val="000000" w:themeColor="text1"/>
            <w:shd w:val="clear" w:color="auto" w:fill="FFFFFF"/>
          </w:rPr>
          <w:t>https://doi.org/10.1123/jsep.29.2.239</w:t>
        </w:r>
      </w:hyperlink>
    </w:p>
    <w:p w14:paraId="5122CF63" w14:textId="6B1CD4D6" w:rsidR="00186B81" w:rsidRPr="007E12F3" w:rsidRDefault="00186B81" w:rsidP="00186B81">
      <w:pPr>
        <w:ind w:firstLine="0"/>
        <w:rPr>
          <w:color w:val="000000" w:themeColor="text1"/>
        </w:rPr>
      </w:pPr>
      <w:r w:rsidRPr="007E12F3">
        <w:rPr>
          <w:color w:val="000000" w:themeColor="text1"/>
        </w:rPr>
        <w:t xml:space="preserve">(figure out how to cite) </w:t>
      </w:r>
      <w:r w:rsidR="00D938F4" w:rsidRPr="007E12F3">
        <w:rPr>
          <w:color w:val="000000" w:themeColor="text1"/>
        </w:rPr>
        <w:t>Chapman, 2003. Assessing Student Engagement Rates.</w:t>
      </w:r>
      <w:r w:rsidRPr="007E12F3">
        <w:rPr>
          <w:color w:val="000000" w:themeColor="text1"/>
        </w:rPr>
        <w:t xml:space="preserve"> Retrieved from: </w:t>
      </w:r>
    </w:p>
    <w:p w14:paraId="7CD41418" w14:textId="3F7AEC3F" w:rsidR="00D938F4" w:rsidRPr="007E12F3" w:rsidRDefault="00186B81" w:rsidP="00186B81">
      <w:pPr>
        <w:rPr>
          <w:color w:val="000000" w:themeColor="text1"/>
        </w:rPr>
      </w:pPr>
      <w:r w:rsidRPr="007E12F3">
        <w:rPr>
          <w:color w:val="000000" w:themeColor="text1"/>
        </w:rPr>
        <w:t>http://files.eric.ed.gov/fulltext/ED482269.pdf</w:t>
      </w:r>
    </w:p>
    <w:p w14:paraId="50B3E195" w14:textId="604CE11D" w:rsidR="008653A1" w:rsidRPr="007E12F3" w:rsidRDefault="007F1019" w:rsidP="008653A1">
      <w:pPr>
        <w:ind w:firstLine="0"/>
        <w:rPr>
          <w:color w:val="000000" w:themeColor="text1"/>
        </w:rPr>
      </w:pPr>
      <w:r w:rsidRPr="007E12F3">
        <w:rPr>
          <w:color w:val="000000" w:themeColor="text1"/>
        </w:rPr>
        <w:t xml:space="preserve">Cho, Sungkun, Gye-Seok Kim, &amp; Jang-Han Lee (2013). Psychometric evaluation of the sleep </w:t>
      </w:r>
    </w:p>
    <w:p w14:paraId="6F13E3E3" w14:textId="58521718" w:rsidR="007F1019" w:rsidRPr="007E12F3" w:rsidRDefault="007F1019" w:rsidP="008653A1">
      <w:pPr>
        <w:ind w:left="720" w:firstLine="0"/>
        <w:rPr>
          <w:color w:val="000000" w:themeColor="text1"/>
        </w:rPr>
      </w:pPr>
      <w:r w:rsidRPr="007E12F3">
        <w:rPr>
          <w:color w:val="000000" w:themeColor="text1"/>
        </w:rPr>
        <w:t xml:space="preserve">hygiene index: a sample of patients with chronic pain. </w:t>
      </w:r>
      <w:r w:rsidRPr="007E12F3">
        <w:rPr>
          <w:i/>
          <w:color w:val="000000" w:themeColor="text1"/>
        </w:rPr>
        <w:t xml:space="preserve">Health and Quality of Life Outcomes, </w:t>
      </w:r>
      <w:r w:rsidRPr="007E12F3">
        <w:rPr>
          <w:color w:val="000000" w:themeColor="text1"/>
        </w:rPr>
        <w:t>11</w:t>
      </w:r>
      <w:r w:rsidR="001D38D1" w:rsidRPr="007E12F3">
        <w:rPr>
          <w:color w:val="000000" w:themeColor="text1"/>
        </w:rPr>
        <w:t>(</w:t>
      </w:r>
      <w:r w:rsidRPr="007E12F3">
        <w:rPr>
          <w:color w:val="000000" w:themeColor="text1"/>
        </w:rPr>
        <w:t>213</w:t>
      </w:r>
      <w:r w:rsidR="001D38D1" w:rsidRPr="007E12F3">
        <w:rPr>
          <w:color w:val="000000" w:themeColor="text1"/>
        </w:rPr>
        <w:t>), 1-7</w:t>
      </w:r>
      <w:r w:rsidRPr="007E12F3">
        <w:rPr>
          <w:color w:val="000000" w:themeColor="text1"/>
        </w:rPr>
        <w:t xml:space="preserve">.  </w:t>
      </w:r>
      <w:r w:rsidR="009960DE" w:rsidRPr="007E12F3">
        <w:rPr>
          <w:color w:val="000000" w:themeColor="text1"/>
        </w:rPr>
        <w:t xml:space="preserve">doi:10.1186/1477-7525-11-213 </w:t>
      </w:r>
    </w:p>
    <w:p w14:paraId="37563AA2" w14:textId="63EEA5C9" w:rsidR="00C237F0" w:rsidRPr="007E12F3" w:rsidRDefault="0006077D" w:rsidP="00C237F0">
      <w:pPr>
        <w:ind w:firstLine="0"/>
        <w:rPr>
          <w:color w:val="000000" w:themeColor="text1"/>
        </w:rPr>
      </w:pPr>
      <w:r w:rsidRPr="007E12F3">
        <w:rPr>
          <w:color w:val="000000" w:themeColor="text1"/>
        </w:rPr>
        <w:t xml:space="preserve">Coe, D., Pivarnik, J. M., Womack, C. J., Reeves, M. J., &amp; Malina, R. M. (2006). Effects of </w:t>
      </w:r>
    </w:p>
    <w:p w14:paraId="691A6F60" w14:textId="202E3C6B" w:rsidR="0006077D" w:rsidRPr="007E12F3" w:rsidRDefault="0006077D" w:rsidP="00C237F0">
      <w:pPr>
        <w:ind w:left="720" w:firstLine="0"/>
        <w:rPr>
          <w:color w:val="000000" w:themeColor="text1"/>
        </w:rPr>
      </w:pPr>
      <w:r w:rsidRPr="007E12F3">
        <w:rPr>
          <w:color w:val="000000" w:themeColor="text1"/>
        </w:rPr>
        <w:t xml:space="preserve">physical education and activity levels on academic achievement in children. </w:t>
      </w:r>
      <w:r w:rsidRPr="007E12F3">
        <w:rPr>
          <w:i/>
          <w:color w:val="000000" w:themeColor="text1"/>
        </w:rPr>
        <w:t>Medicine &amp; Science in Sports &amp; Exercise, 38,</w:t>
      </w:r>
      <w:r w:rsidRPr="007E12F3">
        <w:rPr>
          <w:color w:val="000000" w:themeColor="text1"/>
        </w:rPr>
        <w:t xml:space="preserve"> 1515–1519.</w:t>
      </w:r>
      <w:r w:rsidR="009D6C5F" w:rsidRPr="007E12F3">
        <w:rPr>
          <w:color w:val="000000" w:themeColor="text1"/>
        </w:rPr>
        <w:t xml:space="preserve"> Retrieved from: https://pdfs.semanticscholar.org/dbd7/21411962b61b1f57ef16df7655f71a3318c2.pdf</w:t>
      </w:r>
    </w:p>
    <w:p w14:paraId="282DB10C" w14:textId="3FD2978B" w:rsidR="00C237F0" w:rsidRPr="007E12F3" w:rsidRDefault="00C37236" w:rsidP="00C237F0">
      <w:pPr>
        <w:ind w:firstLine="0"/>
        <w:rPr>
          <w:color w:val="000000" w:themeColor="text1"/>
        </w:rPr>
      </w:pPr>
      <w:r w:rsidRPr="007E12F3">
        <w:rPr>
          <w:color w:val="000000" w:themeColor="text1"/>
        </w:rPr>
        <w:t>Colcombe</w:t>
      </w:r>
      <w:r w:rsidR="00F37F24" w:rsidRPr="007E12F3">
        <w:rPr>
          <w:color w:val="000000" w:themeColor="text1"/>
        </w:rPr>
        <w:t>,</w:t>
      </w:r>
      <w:r w:rsidRPr="007E12F3">
        <w:rPr>
          <w:color w:val="000000" w:themeColor="text1"/>
        </w:rPr>
        <w:t xml:space="preserve"> S</w:t>
      </w:r>
      <w:r w:rsidR="00F37F24" w:rsidRPr="007E12F3">
        <w:rPr>
          <w:color w:val="000000" w:themeColor="text1"/>
        </w:rPr>
        <w:t xml:space="preserve">. </w:t>
      </w:r>
      <w:r w:rsidRPr="007E12F3">
        <w:rPr>
          <w:color w:val="000000" w:themeColor="text1"/>
        </w:rPr>
        <w:t>J</w:t>
      </w:r>
      <w:r w:rsidR="00F37F24" w:rsidRPr="007E12F3">
        <w:rPr>
          <w:color w:val="000000" w:themeColor="text1"/>
        </w:rPr>
        <w:t>.</w:t>
      </w:r>
      <w:r w:rsidRPr="007E12F3">
        <w:rPr>
          <w:color w:val="000000" w:themeColor="text1"/>
        </w:rPr>
        <w:t>, Kramer</w:t>
      </w:r>
      <w:r w:rsidR="00F37F24" w:rsidRPr="007E12F3">
        <w:rPr>
          <w:color w:val="000000" w:themeColor="text1"/>
        </w:rPr>
        <w:t>,</w:t>
      </w:r>
      <w:r w:rsidRPr="007E12F3">
        <w:rPr>
          <w:color w:val="000000" w:themeColor="text1"/>
        </w:rPr>
        <w:t xml:space="preserve"> A</w:t>
      </w:r>
      <w:r w:rsidR="00F37F24" w:rsidRPr="007E12F3">
        <w:rPr>
          <w:color w:val="000000" w:themeColor="text1"/>
        </w:rPr>
        <w:t xml:space="preserve">. </w:t>
      </w:r>
      <w:r w:rsidRPr="007E12F3">
        <w:rPr>
          <w:color w:val="000000" w:themeColor="text1"/>
        </w:rPr>
        <w:t>F</w:t>
      </w:r>
      <w:r w:rsidR="00F37F24" w:rsidRPr="007E12F3">
        <w:rPr>
          <w:color w:val="000000" w:themeColor="text1"/>
        </w:rPr>
        <w:t>.</w:t>
      </w:r>
      <w:r w:rsidR="00C237F0" w:rsidRPr="007E12F3">
        <w:rPr>
          <w:color w:val="000000" w:themeColor="text1"/>
        </w:rPr>
        <w:t xml:space="preserve"> (2003)</w:t>
      </w:r>
      <w:r w:rsidRPr="007E12F3">
        <w:rPr>
          <w:color w:val="000000" w:themeColor="text1"/>
        </w:rPr>
        <w:t>. Fitness effects on the cogni</w:t>
      </w:r>
      <w:r w:rsidR="00C237F0" w:rsidRPr="007E12F3">
        <w:rPr>
          <w:color w:val="000000" w:themeColor="text1"/>
        </w:rPr>
        <w:t>tive function of older adults: A</w:t>
      </w:r>
      <w:r w:rsidRPr="007E12F3">
        <w:rPr>
          <w:color w:val="000000" w:themeColor="text1"/>
        </w:rPr>
        <w:t xml:space="preserve"> </w:t>
      </w:r>
    </w:p>
    <w:p w14:paraId="362FB614" w14:textId="2ACDA1A9" w:rsidR="00F87520" w:rsidRPr="007E12F3" w:rsidRDefault="00C37236" w:rsidP="00F37F24">
      <w:pPr>
        <w:ind w:left="720" w:firstLine="0"/>
        <w:rPr>
          <w:color w:val="000000" w:themeColor="text1"/>
        </w:rPr>
      </w:pPr>
      <w:r w:rsidRPr="007E12F3">
        <w:rPr>
          <w:color w:val="000000" w:themeColor="text1"/>
        </w:rPr>
        <w:t xml:space="preserve">meta-analytic study. </w:t>
      </w:r>
      <w:r w:rsidRPr="007E12F3">
        <w:rPr>
          <w:i/>
          <w:color w:val="000000" w:themeColor="text1"/>
        </w:rPr>
        <w:t>Psychol</w:t>
      </w:r>
      <w:r w:rsidR="00F37F24" w:rsidRPr="007E12F3">
        <w:rPr>
          <w:i/>
          <w:color w:val="000000" w:themeColor="text1"/>
        </w:rPr>
        <w:t>ogical Science</w:t>
      </w:r>
      <w:r w:rsidR="00C237F0" w:rsidRPr="007E12F3">
        <w:rPr>
          <w:i/>
          <w:color w:val="000000" w:themeColor="text1"/>
        </w:rPr>
        <w:t>, 14,</w:t>
      </w:r>
      <w:r w:rsidRPr="007E12F3">
        <w:rPr>
          <w:color w:val="000000" w:themeColor="text1"/>
        </w:rPr>
        <w:t xml:space="preserve"> 125–30.</w:t>
      </w:r>
      <w:r w:rsidR="00F37F24" w:rsidRPr="007E12F3">
        <w:rPr>
          <w:color w:val="000000" w:themeColor="text1"/>
        </w:rPr>
        <w:t xml:space="preserve">  Retrieved from: http://journals.sagepub.com/doi/pdf/10.1111/1467-9280.t01-1-01430</w:t>
      </w:r>
    </w:p>
    <w:p w14:paraId="20AEB9B4" w14:textId="6C1D3AD0" w:rsidR="00D75BEB" w:rsidRPr="007E12F3" w:rsidRDefault="003D3E8B" w:rsidP="00C237F0">
      <w:pPr>
        <w:ind w:firstLine="0"/>
        <w:rPr>
          <w:color w:val="000000" w:themeColor="text1"/>
        </w:rPr>
      </w:pPr>
      <w:r w:rsidRPr="007E12F3">
        <w:rPr>
          <w:color w:val="000000" w:themeColor="text1"/>
        </w:rPr>
        <w:t>Crandall, C.</w:t>
      </w:r>
      <w:r w:rsidR="00C237F0" w:rsidRPr="007E12F3">
        <w:rPr>
          <w:color w:val="000000" w:themeColor="text1"/>
        </w:rPr>
        <w:t xml:space="preserve"> </w:t>
      </w:r>
      <w:r w:rsidRPr="007E12F3">
        <w:rPr>
          <w:color w:val="000000" w:themeColor="text1"/>
        </w:rPr>
        <w:t>S., Preisler, J.</w:t>
      </w:r>
      <w:r w:rsidR="00C237F0" w:rsidRPr="007E12F3">
        <w:rPr>
          <w:color w:val="000000" w:themeColor="text1"/>
        </w:rPr>
        <w:t xml:space="preserve"> </w:t>
      </w:r>
      <w:r w:rsidRPr="007E12F3">
        <w:rPr>
          <w:color w:val="000000" w:themeColor="text1"/>
        </w:rPr>
        <w:t xml:space="preserve">J., &amp; Aussprung, J. (1992). Measuring Life Event Stress in the Lives </w:t>
      </w:r>
    </w:p>
    <w:p w14:paraId="0E562448" w14:textId="25B288EC" w:rsidR="001D320B" w:rsidRPr="007E12F3"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7E12F3">
        <w:rPr>
          <w:color w:val="000000" w:themeColor="text1"/>
        </w:rPr>
        <w:t xml:space="preserve">of College Students: The Undergraduate Stress Questionnaire (USQ). </w:t>
      </w:r>
      <w:r w:rsidRPr="007E12F3">
        <w:rPr>
          <w:i/>
          <w:color w:val="000000" w:themeColor="text1"/>
        </w:rPr>
        <w:t>Journ</w:t>
      </w:r>
      <w:r w:rsidR="00D75BEB" w:rsidRPr="007E12F3">
        <w:rPr>
          <w:i/>
          <w:color w:val="000000" w:themeColor="text1"/>
        </w:rPr>
        <w:t>al of Behavioral Medicine, 15(</w:t>
      </w:r>
      <w:r w:rsidRPr="007E12F3">
        <w:rPr>
          <w:i/>
          <w:color w:val="000000" w:themeColor="text1"/>
        </w:rPr>
        <w:t>6</w:t>
      </w:r>
      <w:r w:rsidR="00D75BEB" w:rsidRPr="007E12F3">
        <w:rPr>
          <w:i/>
          <w:color w:val="000000" w:themeColor="text1"/>
        </w:rPr>
        <w:t>)</w:t>
      </w:r>
      <w:r w:rsidRPr="007E12F3">
        <w:rPr>
          <w:i/>
          <w:color w:val="000000" w:themeColor="text1"/>
        </w:rPr>
        <w:t>,</w:t>
      </w:r>
      <w:r w:rsidRPr="007E12F3">
        <w:rPr>
          <w:color w:val="000000" w:themeColor="text1"/>
        </w:rPr>
        <w:t xml:space="preserve"> 627-662.</w:t>
      </w:r>
      <w:r w:rsidR="00BF04E0" w:rsidRPr="007E12F3">
        <w:rPr>
          <w:color w:val="000000" w:themeColor="text1"/>
        </w:rPr>
        <w:t xml:space="preserve"> doi: </w:t>
      </w:r>
      <w:hyperlink r:id="rId21" w:history="1">
        <w:r w:rsidR="00BF7F3E" w:rsidRPr="007E12F3">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7E12F3"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4A1399EE" w14:textId="76D69A15" w:rsidR="00BF7F3E" w:rsidRPr="007E12F3" w:rsidRDefault="00BF7F3E" w:rsidP="00BF7F3E">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FFFFF"/>
          <w:lang w:eastAsia="en-US"/>
        </w:rPr>
        <w:lastRenderedPageBreak/>
        <w:t>rhythms, and delayed phase in adolescence. </w:t>
      </w:r>
      <w:r w:rsidRPr="007E12F3">
        <w:rPr>
          <w:rFonts w:asciiTheme="majorHAnsi" w:eastAsia="Times New Roman" w:hAnsiTheme="majorHAnsi" w:cstheme="majorHAnsi"/>
          <w:i/>
          <w:iCs/>
          <w:color w:val="000000" w:themeColor="text1"/>
          <w:kern w:val="0"/>
          <w:shd w:val="clear" w:color="auto" w:fill="FFFFFF"/>
          <w:lang w:eastAsia="en-US"/>
        </w:rPr>
        <w:t>Sleep medicine</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
          <w:iCs/>
          <w:color w:val="000000" w:themeColor="text1"/>
          <w:kern w:val="0"/>
          <w:shd w:val="clear" w:color="auto" w:fill="FFFFFF"/>
          <w:lang w:eastAsia="en-US"/>
        </w:rPr>
        <w:t>8</w:t>
      </w:r>
      <w:r w:rsidRPr="007E12F3">
        <w:rPr>
          <w:rFonts w:asciiTheme="majorHAnsi" w:eastAsia="Times New Roman" w:hAnsiTheme="majorHAnsi" w:cstheme="majorHAnsi"/>
          <w:color w:val="000000" w:themeColor="text1"/>
          <w:kern w:val="0"/>
          <w:shd w:val="clear" w:color="auto" w:fill="FFFFFF"/>
          <w:lang w:eastAsia="en-US"/>
        </w:rPr>
        <w:t>(6), 602-612.</w:t>
      </w:r>
      <w:r w:rsidRPr="007E12F3">
        <w:rPr>
          <w:rFonts w:asciiTheme="majorHAnsi" w:eastAsia="Times New Roman" w:hAnsiTheme="majorHAnsi" w:cstheme="majorHAnsi"/>
          <w:color w:val="000000" w:themeColor="text1"/>
          <w:kern w:val="0"/>
          <w:lang w:eastAsia="en-US"/>
        </w:rPr>
        <w:t xml:space="preserve"> doi: </w:t>
      </w:r>
      <w:hyperlink r:id="rId22" w:tgtFrame="_blank" w:tooltip="Persistent link using digital object identifier" w:history="1">
        <w:r w:rsidRPr="007E12F3">
          <w:rPr>
            <w:rStyle w:val="Hyperlink"/>
            <w:rFonts w:eastAsia="Times New Roman" w:cstheme="minorHAnsi"/>
            <w:color w:val="000000" w:themeColor="text1"/>
          </w:rPr>
          <w:t>https://doi.org/10.1016/j.sleep.2006.12.002</w:t>
        </w:r>
      </w:hyperlink>
    </w:p>
    <w:p w14:paraId="758A719D" w14:textId="44F579FA" w:rsidR="00BF7F3E" w:rsidRPr="007E12F3" w:rsidRDefault="00BF7F3E" w:rsidP="00BF7F3E">
      <w:pPr>
        <w:ind w:firstLine="0"/>
        <w:rPr>
          <w:rFonts w:asciiTheme="majorHAnsi" w:eastAsia="Times New Roman" w:hAnsiTheme="majorHAnsi" w:cstheme="majorHAnsi"/>
          <w:color w:val="000000" w:themeColor="text1"/>
          <w:kern w:val="0"/>
          <w:lang w:eastAsia="en-US"/>
        </w:rPr>
      </w:pPr>
    </w:p>
    <w:p w14:paraId="1FECE8D7" w14:textId="2819B06C" w:rsidR="009E2D37" w:rsidRPr="007E12F3" w:rsidRDefault="009E2D37" w:rsidP="009E2D37">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w:t>
      </w:r>
      <w:r w:rsidR="00994AC8" w:rsidRPr="007E12F3">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7E12F3" w:rsidRDefault="00994AC8" w:rsidP="009E2D37">
      <w:pPr>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7E12F3" w:rsidRDefault="00994AC8" w:rsidP="009E2D37">
      <w:pPr>
        <w:ind w:left="720"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factor. </w:t>
      </w:r>
      <w:r w:rsidRPr="007E12F3">
        <w:rPr>
          <w:rFonts w:eastAsia="Times New Roman" w:cstheme="minorHAnsi"/>
          <w:i/>
          <w:iCs/>
          <w:color w:val="000000" w:themeColor="text1"/>
          <w:kern w:val="0"/>
          <w:shd w:val="clear" w:color="auto" w:fill="FFFFFF"/>
          <w:lang w:eastAsia="en-US"/>
        </w:rPr>
        <w:t>International Journal of Psychophysiology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8</w:t>
      </w:r>
      <w:r w:rsidRPr="007E12F3">
        <w:rPr>
          <w:rFonts w:eastAsia="Times New Roman" w:cstheme="minorHAnsi"/>
          <w:color w:val="000000" w:themeColor="text1"/>
          <w:kern w:val="0"/>
          <w:shd w:val="clear" w:color="auto" w:fill="FFFFFF"/>
          <w:lang w:eastAsia="en-US"/>
        </w:rPr>
        <w:t>(1), 43-47.</w:t>
      </w:r>
      <w:r w:rsidR="009E2D37" w:rsidRPr="007E12F3">
        <w:rPr>
          <w:rFonts w:eastAsia="Times New Roman" w:cstheme="minorHAnsi"/>
          <w:color w:val="000000" w:themeColor="text1"/>
          <w:kern w:val="0"/>
          <w:shd w:val="clear" w:color="auto" w:fill="FFFFFF"/>
          <w:lang w:eastAsia="en-US"/>
        </w:rPr>
        <w:t xml:space="preserve"> doi: </w:t>
      </w:r>
      <w:hyperlink r:id="rId23" w:tgtFrame="_blank" w:tooltip="Persistent link using digital object identifier" w:history="1">
        <w:r w:rsidR="009E2D37" w:rsidRPr="007E12F3">
          <w:rPr>
            <w:rStyle w:val="Hyperlink"/>
            <w:rFonts w:ascii="Arial" w:eastAsia="Times New Roman" w:hAnsi="Arial" w:cs="Arial"/>
            <w:color w:val="000000" w:themeColor="text1"/>
            <w:sz w:val="20"/>
            <w:szCs w:val="20"/>
          </w:rPr>
          <w:t>https://doi.org/10.1016/0167-8760(89)90018-4</w:t>
        </w:r>
      </w:hyperlink>
    </w:p>
    <w:p w14:paraId="56641F1F" w14:textId="1C3BA030" w:rsidR="00E11E16" w:rsidRPr="007E12F3" w:rsidRDefault="00842010" w:rsidP="00E11E16">
      <w:pPr>
        <w:ind w:firstLine="0"/>
        <w:rPr>
          <w:color w:val="000000" w:themeColor="text1"/>
        </w:rPr>
      </w:pPr>
      <w:r w:rsidRPr="007E12F3">
        <w:rPr>
          <w:color w:val="000000" w:themeColor="text1"/>
        </w:rPr>
        <w:t xml:space="preserve">Dencker, M., Bugge, A., Hermansen,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7E12F3" w:rsidRDefault="00546C5B" w:rsidP="00EA1845">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7E12F3" w:rsidRDefault="00546C5B" w:rsidP="00EA1845">
      <w:pPr>
        <w:ind w:left="720" w:firstLine="0"/>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7E12F3">
        <w:rPr>
          <w:rFonts w:asciiTheme="majorHAnsi" w:hAnsiTheme="majorHAnsi" w:cstheme="majorHAnsi"/>
          <w:color w:val="000000" w:themeColor="text1"/>
          <w:kern w:val="0"/>
        </w:rPr>
        <w:t xml:space="preserve">review. </w:t>
      </w:r>
      <w:r w:rsidR="00EA1845" w:rsidRPr="007E12F3">
        <w:rPr>
          <w:rFonts w:asciiTheme="majorHAnsi" w:hAnsiTheme="majorHAnsi" w:cstheme="majorHAnsi"/>
          <w:i/>
          <w:color w:val="000000" w:themeColor="text1"/>
          <w:kern w:val="0"/>
        </w:rPr>
        <w:t>Sleep Medicine Reviews, 14,</w:t>
      </w:r>
      <w:r w:rsidR="00EA1845" w:rsidRPr="007E12F3">
        <w:rPr>
          <w:rFonts w:asciiTheme="majorHAnsi" w:hAnsiTheme="majorHAnsi" w:cstheme="majorHAnsi"/>
          <w:color w:val="000000" w:themeColor="text1"/>
          <w:kern w:val="0"/>
        </w:rPr>
        <w:t xml:space="preserve"> </w:t>
      </w:r>
      <w:r w:rsidRPr="007E12F3">
        <w:rPr>
          <w:rFonts w:asciiTheme="majorHAnsi" w:hAnsiTheme="majorHAnsi" w:cstheme="majorHAnsi"/>
          <w:color w:val="000000" w:themeColor="text1"/>
          <w:kern w:val="0"/>
        </w:rPr>
        <w:t>179–189.</w:t>
      </w:r>
      <w:r w:rsidRPr="007E12F3">
        <w:rPr>
          <w:rFonts w:ascii="MS Mincho" w:eastAsia="MS Mincho" w:hAnsi="MS Mincho" w:cs="MS Mincho"/>
          <w:color w:val="000000" w:themeColor="text1"/>
          <w:kern w:val="0"/>
        </w:rPr>
        <w:t> </w:t>
      </w:r>
      <w:r w:rsidR="00EA1845" w:rsidRPr="007E12F3">
        <w:rPr>
          <w:rFonts w:eastAsia="Times New Roman"/>
          <w:color w:val="000000" w:themeColor="text1"/>
        </w:rPr>
        <w:t xml:space="preserve"> </w:t>
      </w:r>
      <w:r w:rsidR="00EA1845" w:rsidRPr="007E12F3">
        <w:rPr>
          <w:rFonts w:ascii="Times New Roman" w:eastAsia="Times New Roman" w:hAnsi="Times New Roman" w:cs="Times New Roman"/>
          <w:color w:val="000000" w:themeColor="text1"/>
          <w:kern w:val="0"/>
          <w:lang w:eastAsia="en-US"/>
        </w:rPr>
        <w:t>doi:10.1016/j.smrv.2009.10.004</w:t>
      </w:r>
    </w:p>
    <w:p w14:paraId="57A34693" w14:textId="495E9D68" w:rsidR="00B9580C" w:rsidRPr="007E12F3" w:rsidRDefault="00E11E16" w:rsidP="00E11E16">
      <w:pPr>
        <w:ind w:firstLine="0"/>
        <w:rPr>
          <w:color w:val="000000" w:themeColor="text1"/>
        </w:rPr>
      </w:pPr>
      <w:r w:rsidRPr="007E12F3">
        <w:rPr>
          <w:color w:val="000000" w:themeColor="text1"/>
          <w:shd w:val="clear" w:color="auto" w:fill="FFFFFF"/>
        </w:rPr>
        <w:t>-</w:t>
      </w:r>
      <w:r w:rsidR="00B9580C" w:rsidRPr="007E12F3">
        <w:rPr>
          <w:color w:val="000000" w:themeColor="text1"/>
          <w:shd w:val="clear" w:color="auto" w:fill="FFFFFF"/>
        </w:rPr>
        <w:t>*(book chapter?) Dunn A L, Trivedi M H, O'Neal H A. Physical activity dose-response effects on outcomes of depression and anxiety. Medicine and Science in Sports and Exercise 2001; 33(Supplement 6): S587-S597. </w:t>
      </w:r>
      <w:r w:rsidR="00EA6A00" w:rsidRPr="007E12F3">
        <w:rPr>
          <w:color w:val="000000" w:themeColor="text1"/>
          <w:shd w:val="clear" w:color="auto" w:fill="FFFFFF"/>
        </w:rPr>
        <w:t xml:space="preserve"> (possibly not citing this because not useful)</w:t>
      </w:r>
    </w:p>
    <w:p w14:paraId="576DE374" w14:textId="08039015" w:rsidR="00E11E16" w:rsidRPr="007E12F3" w:rsidRDefault="0069582B" w:rsidP="00E11E16">
      <w:pPr>
        <w:ind w:firstLine="0"/>
        <w:rPr>
          <w:color w:val="000000" w:themeColor="text1"/>
        </w:rPr>
      </w:pPr>
      <w:r w:rsidRPr="007E12F3">
        <w:rPr>
          <w:color w:val="000000" w:themeColor="text1"/>
        </w:rPr>
        <w:t xml:space="preserve">Etnier, J. L., Nowell, P. M., Landers, D. M., &amp; Sibley, B. A. (2006). A meta-regression to </w:t>
      </w:r>
    </w:p>
    <w:p w14:paraId="2DD769FE" w14:textId="726E2EBA" w:rsidR="0069582B" w:rsidRPr="007E12F3" w:rsidRDefault="0069582B" w:rsidP="00C50173">
      <w:pPr>
        <w:ind w:left="720" w:firstLine="0"/>
        <w:rPr>
          <w:rFonts w:eastAsia="Times New Roman"/>
          <w:color w:val="000000" w:themeColor="text1"/>
          <w:kern w:val="0"/>
          <w:lang w:eastAsia="en-US"/>
        </w:rPr>
      </w:pPr>
      <w:r w:rsidRPr="007E12F3">
        <w:rPr>
          <w:color w:val="000000" w:themeColor="text1"/>
        </w:rPr>
        <w:t xml:space="preserve">examine the relationship between aerobic fitness and cognitive performance. </w:t>
      </w:r>
      <w:r w:rsidRPr="007E12F3">
        <w:rPr>
          <w:i/>
          <w:color w:val="000000" w:themeColor="text1"/>
        </w:rPr>
        <w:t xml:space="preserve">Brain Research Reviews, 52, </w:t>
      </w:r>
      <w:r w:rsidRPr="007E12F3">
        <w:rPr>
          <w:color w:val="000000" w:themeColor="text1"/>
        </w:rPr>
        <w:t>119–130.</w:t>
      </w:r>
      <w:r w:rsidR="00C50173" w:rsidRPr="007E12F3">
        <w:rPr>
          <w:color w:val="000000" w:themeColor="text1"/>
        </w:rPr>
        <w:t xml:space="preserve"> doi: </w:t>
      </w:r>
      <w:hyperlink r:id="rId24" w:tgtFrame="_blank" w:tooltip="Persistent link using digital object identifier" w:history="1">
        <w:r w:rsidR="00C50173" w:rsidRPr="007E12F3">
          <w:rPr>
            <w:rStyle w:val="Hyperlink"/>
            <w:rFonts w:ascii="Arial" w:eastAsia="Times New Roman" w:hAnsi="Arial" w:cs="Arial"/>
            <w:color w:val="000000" w:themeColor="text1"/>
            <w:sz w:val="20"/>
            <w:szCs w:val="20"/>
          </w:rPr>
          <w:t>https://doi.org/10.1016/j.brainresrev.2006.01.002</w:t>
        </w:r>
      </w:hyperlink>
    </w:p>
    <w:p w14:paraId="639B08D5" w14:textId="0F250626" w:rsidR="00922EF6" w:rsidRPr="007E12F3" w:rsidRDefault="0069582B" w:rsidP="00922EF6">
      <w:pPr>
        <w:ind w:firstLine="0"/>
        <w:rPr>
          <w:color w:val="000000" w:themeColor="text1"/>
        </w:rPr>
      </w:pPr>
      <w:r w:rsidRPr="007E12F3">
        <w:rPr>
          <w:color w:val="000000" w:themeColor="text1"/>
        </w:rPr>
        <w:t xml:space="preserve">Etnier, J. L., Salazar, W., Landers, D. M., Petruzzello, S. J., Han, M., &amp; Nowell,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lastRenderedPageBreak/>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doi: </w:t>
      </w:r>
      <w:hyperlink r:id="rId25"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7E12F3" w:rsidRDefault="00944D8B" w:rsidP="00AC6271">
      <w:pPr>
        <w:ind w:firstLine="0"/>
        <w:rPr>
          <w:color w:val="000000" w:themeColor="text1"/>
        </w:rPr>
      </w:pPr>
      <w:r w:rsidRPr="007E12F3">
        <w:rPr>
          <w:color w:val="000000" w:themeColor="text1"/>
        </w:rPr>
        <w:t>Eveland-Sayers, B. M., Farley, R. S., Fuller, D. K., Morgan, D. W., &amp; Caputo, J. L. (2009)</w:t>
      </w:r>
      <w:r w:rsidR="00922EF6" w:rsidRPr="007E12F3">
        <w:rPr>
          <w:color w:val="000000" w:themeColor="text1"/>
        </w:rPr>
        <w:t>.</w:t>
      </w:r>
      <w:r w:rsidRPr="007E12F3">
        <w:rPr>
          <w:color w:val="000000" w:themeColor="text1"/>
        </w:rPr>
        <w:t xml:space="preserve"> </w:t>
      </w:r>
    </w:p>
    <w:p w14:paraId="66D63585" w14:textId="0BED0844" w:rsidR="00944D8B" w:rsidRPr="007E12F3" w:rsidRDefault="00944D8B" w:rsidP="00AC6271">
      <w:pPr>
        <w:ind w:left="720" w:firstLine="0"/>
        <w:rPr>
          <w:color w:val="000000" w:themeColor="text1"/>
        </w:rPr>
      </w:pPr>
      <w:r w:rsidRPr="007E12F3">
        <w:rPr>
          <w:color w:val="000000" w:themeColor="text1"/>
        </w:rPr>
        <w:t xml:space="preserve">Physical fitness and academic achievement in elementary school children. </w:t>
      </w:r>
      <w:r w:rsidRPr="007E12F3">
        <w:rPr>
          <w:i/>
          <w:color w:val="000000" w:themeColor="text1"/>
        </w:rPr>
        <w:t>Journal of Physical Activity and Health, 66,</w:t>
      </w:r>
      <w:r w:rsidRPr="007E12F3">
        <w:rPr>
          <w:color w:val="000000" w:themeColor="text1"/>
        </w:rPr>
        <w:t xml:space="preserve"> 99–104.</w:t>
      </w:r>
      <w:r w:rsidR="008C5E37" w:rsidRPr="007E12F3">
        <w:rPr>
          <w:color w:val="000000" w:themeColor="text1"/>
        </w:rPr>
        <w:t xml:space="preserve"> </w:t>
      </w:r>
      <w:r w:rsidR="00C374EC" w:rsidRPr="007E12F3">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7E12F3" w:rsidRDefault="0069582B" w:rsidP="00922EF6">
      <w:pPr>
        <w:pStyle w:val="Heading3"/>
        <w:ind w:firstLine="0"/>
        <w:rPr>
          <w:rFonts w:eastAsia="Times New Roman" w:cstheme="majorHAnsi"/>
          <w:b w:val="0"/>
          <w:color w:val="000000" w:themeColor="text1"/>
          <w:kern w:val="36"/>
          <w:lang w:eastAsia="en-US"/>
        </w:rPr>
      </w:pPr>
      <w:r w:rsidRPr="007E12F3">
        <w:rPr>
          <w:b w:val="0"/>
          <w:color w:val="000000" w:themeColor="text1"/>
        </w:rPr>
        <w:t>Fedewa, A. L., &amp; Ahn, S. (2011)</w:t>
      </w:r>
      <w:r w:rsidR="00922EF6" w:rsidRPr="007E12F3">
        <w:rPr>
          <w:b w:val="0"/>
          <w:color w:val="000000" w:themeColor="text1"/>
        </w:rPr>
        <w:t>.</w:t>
      </w:r>
      <w:r w:rsidRPr="007E12F3">
        <w:rPr>
          <w:color w:val="000000" w:themeColor="text1"/>
        </w:rPr>
        <w:t xml:space="preserve"> </w:t>
      </w:r>
      <w:r w:rsidRPr="007E12F3">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7E12F3" w:rsidRDefault="0069582B" w:rsidP="00922EF6">
      <w:pPr>
        <w:pStyle w:val="Heading3"/>
        <w:ind w:left="720" w:firstLine="0"/>
        <w:rPr>
          <w:rFonts w:eastAsia="Times New Roman" w:cstheme="majorHAnsi"/>
          <w:b w:val="0"/>
          <w:color w:val="000000" w:themeColor="text1"/>
          <w:kern w:val="36"/>
          <w:lang w:eastAsia="en-US"/>
        </w:rPr>
      </w:pPr>
      <w:r w:rsidRPr="007E12F3">
        <w:rPr>
          <w:rFonts w:eastAsia="Times New Roman" w:cstheme="majorHAnsi"/>
          <w:b w:val="0"/>
          <w:color w:val="000000" w:themeColor="text1"/>
          <w:kern w:val="36"/>
          <w:lang w:eastAsia="en-US"/>
        </w:rPr>
        <w:t>Children's Achievement and Cognitive Outcomes</w:t>
      </w:r>
      <w:r w:rsidR="00922EF6" w:rsidRPr="007E12F3">
        <w:rPr>
          <w:rFonts w:eastAsia="Times New Roman" w:cstheme="majorHAnsi"/>
          <w:b w:val="0"/>
          <w:color w:val="000000" w:themeColor="text1"/>
          <w:kern w:val="36"/>
          <w:lang w:eastAsia="en-US"/>
        </w:rPr>
        <w:t>.</w:t>
      </w:r>
      <w:r w:rsidRPr="007E12F3">
        <w:rPr>
          <w:rFonts w:eastAsia="Times New Roman" w:cstheme="majorHAnsi"/>
          <w:b w:val="0"/>
          <w:color w:val="000000" w:themeColor="text1"/>
          <w:kern w:val="36"/>
          <w:lang w:eastAsia="en-US"/>
        </w:rPr>
        <w:t xml:space="preserve"> </w:t>
      </w:r>
      <w:r w:rsidRPr="007E12F3">
        <w:rPr>
          <w:rFonts w:eastAsia="Times New Roman" w:cstheme="majorHAnsi"/>
          <w:b w:val="0"/>
          <w:i/>
          <w:color w:val="000000" w:themeColor="text1"/>
          <w:kern w:val="36"/>
          <w:lang w:eastAsia="en-US"/>
        </w:rPr>
        <w:t>Research Quart</w:t>
      </w:r>
      <w:r w:rsidR="00922EF6" w:rsidRPr="007E12F3">
        <w:rPr>
          <w:rFonts w:eastAsia="Times New Roman" w:cstheme="majorHAnsi"/>
          <w:b w:val="0"/>
          <w:i/>
          <w:color w:val="000000" w:themeColor="text1"/>
          <w:kern w:val="36"/>
          <w:lang w:eastAsia="en-US"/>
        </w:rPr>
        <w:t>erly for Exercise and Sport, 82(</w:t>
      </w:r>
      <w:r w:rsidRPr="007E12F3">
        <w:rPr>
          <w:rFonts w:eastAsia="Times New Roman" w:cstheme="majorHAnsi"/>
          <w:b w:val="0"/>
          <w:i/>
          <w:color w:val="000000" w:themeColor="text1"/>
          <w:kern w:val="36"/>
          <w:lang w:eastAsia="en-US"/>
        </w:rPr>
        <w:t>3</w:t>
      </w:r>
      <w:r w:rsidR="00922EF6" w:rsidRPr="007E12F3">
        <w:rPr>
          <w:rFonts w:eastAsia="Times New Roman" w:cstheme="majorHAnsi"/>
          <w:b w:val="0"/>
          <w:i/>
          <w:color w:val="000000" w:themeColor="text1"/>
          <w:kern w:val="36"/>
          <w:lang w:eastAsia="en-US"/>
        </w:rPr>
        <w:t>),</w:t>
      </w:r>
      <w:r w:rsidR="00922EF6" w:rsidRPr="007E12F3">
        <w:rPr>
          <w:rFonts w:eastAsia="Times New Roman" w:cstheme="majorHAnsi"/>
          <w:b w:val="0"/>
          <w:color w:val="000000" w:themeColor="text1"/>
          <w:kern w:val="36"/>
          <w:lang w:eastAsia="en-US"/>
        </w:rPr>
        <w:t xml:space="preserve"> 521-535. doi</w:t>
      </w:r>
      <w:r w:rsidRPr="007E12F3">
        <w:rPr>
          <w:rFonts w:eastAsia="Times New Roman" w:cstheme="majorHAnsi"/>
          <w:b w:val="0"/>
          <w:color w:val="000000" w:themeColor="text1"/>
          <w:kern w:val="36"/>
          <w:lang w:eastAsia="en-US"/>
        </w:rPr>
        <w:t xml:space="preserve">: 10.1080/02701367.2011.10599785 </w:t>
      </w:r>
    </w:p>
    <w:p w14:paraId="2BEE1DB2" w14:textId="6DDE55EA" w:rsidR="001D1DCF" w:rsidRPr="007E12F3" w:rsidRDefault="001D1DCF" w:rsidP="001D1DCF">
      <w:pPr>
        <w:ind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*(need to do request)</w:t>
      </w:r>
      <w:r w:rsidRPr="001D1DCF">
        <w:rPr>
          <w:rFonts w:eastAsia="Times New Roman" w:cstheme="minorHAnsi"/>
          <w:color w:val="000000" w:themeColor="text1"/>
          <w:kern w:val="0"/>
          <w:shd w:val="clear" w:color="auto" w:fill="FFFFFF"/>
          <w:lang w:eastAsia="en-US"/>
        </w:rPr>
        <w:t>Finn, J. D., &amp; Rock, D. A. (1997). Academic success among students at risk for school failure. </w:t>
      </w:r>
      <w:r w:rsidRPr="001D1DCF">
        <w:rPr>
          <w:rFonts w:eastAsia="Times New Roman" w:cstheme="minorHAnsi"/>
          <w:i/>
          <w:iCs/>
          <w:color w:val="000000" w:themeColor="text1"/>
          <w:kern w:val="0"/>
          <w:shd w:val="clear" w:color="auto" w:fill="FFFFFF"/>
          <w:lang w:eastAsia="en-US"/>
        </w:rPr>
        <w:t>Journal of applied psychology</w:t>
      </w:r>
      <w:r w:rsidRPr="001D1DCF">
        <w:rPr>
          <w:rFonts w:eastAsia="Times New Roman" w:cstheme="minorHAnsi"/>
          <w:color w:val="000000" w:themeColor="text1"/>
          <w:kern w:val="0"/>
          <w:shd w:val="clear" w:color="auto" w:fill="FFFFFF"/>
          <w:lang w:eastAsia="en-US"/>
        </w:rPr>
        <w:t>, </w:t>
      </w:r>
      <w:r w:rsidRPr="001D1DCF">
        <w:rPr>
          <w:rFonts w:eastAsia="Times New Roman" w:cstheme="minorHAnsi"/>
          <w:i/>
          <w:iCs/>
          <w:color w:val="000000" w:themeColor="text1"/>
          <w:kern w:val="0"/>
          <w:shd w:val="clear" w:color="auto" w:fill="FFFFFF"/>
          <w:lang w:eastAsia="en-US"/>
        </w:rPr>
        <w:t>82</w:t>
      </w:r>
      <w:r w:rsidRPr="001D1DCF">
        <w:rPr>
          <w:rFonts w:eastAsia="Times New Roman" w:cstheme="minorHAnsi"/>
          <w:color w:val="000000" w:themeColor="text1"/>
          <w:kern w:val="0"/>
          <w:shd w:val="clear" w:color="auto" w:fill="FFFFFF"/>
          <w:lang w:eastAsia="en-US"/>
        </w:rPr>
        <w:t>(2), 221.</w:t>
      </w:r>
      <w:r w:rsidRPr="007E12F3">
        <w:rPr>
          <w:rFonts w:eastAsia="Times New Roman" w:cstheme="minorHAnsi"/>
          <w:color w:val="000000" w:themeColor="text1"/>
          <w:kern w:val="0"/>
          <w:shd w:val="clear" w:color="auto" w:fill="FFFFFF"/>
          <w:lang w:eastAsia="en-US"/>
        </w:rPr>
        <w:t xml:space="preserve"> doi: </w:t>
      </w:r>
      <w:hyperlink r:id="rId26" w:tgtFrame="_blank" w:history="1">
        <w:r w:rsidRPr="007E12F3">
          <w:rPr>
            <w:rStyle w:val="Hyperlink"/>
            <w:rFonts w:ascii="Helvetica" w:eastAsia="Times New Roman" w:hAnsi="Helvetica"/>
            <w:color w:val="000000" w:themeColor="text1"/>
            <w:sz w:val="21"/>
            <w:szCs w:val="21"/>
            <w:shd w:val="clear" w:color="auto" w:fill="FFFFFF"/>
          </w:rPr>
          <w:t>http://dx.doi.org/10.1037/0021-9010.82.2.221</w:t>
        </w:r>
      </w:hyperlink>
    </w:p>
    <w:p w14:paraId="4732B1AE" w14:textId="21147F52" w:rsidR="00C95310" w:rsidRPr="007E12F3" w:rsidRDefault="00C95310" w:rsidP="00922EF6">
      <w:pPr>
        <w:ind w:firstLine="0"/>
        <w:rPr>
          <w:color w:val="000000" w:themeColor="text1"/>
          <w:lang w:eastAsia="en-US"/>
        </w:rPr>
      </w:pPr>
      <w:r w:rsidRPr="007E12F3">
        <w:rPr>
          <w:color w:val="000000" w:themeColor="text1"/>
          <w:lang w:eastAsia="en-US"/>
        </w:rPr>
        <w:t xml:space="preserve">(check citation for book chapter) </w:t>
      </w:r>
      <w:r w:rsidR="00560480" w:rsidRPr="007E12F3">
        <w:rPr>
          <w:color w:val="000000" w:themeColor="text1"/>
          <w:lang w:eastAsia="en-US"/>
        </w:rPr>
        <w:t xml:space="preserve">Froh, R. C., &amp; Hawkes, M. (1996). Assessing student involvement in learning. In R. J. Menges, </w:t>
      </w:r>
    </w:p>
    <w:p w14:paraId="430A490C" w14:textId="7ED734E0" w:rsidR="00560480" w:rsidRPr="007E12F3" w:rsidRDefault="00560480" w:rsidP="00C95310">
      <w:pPr>
        <w:ind w:left="720" w:firstLine="0"/>
        <w:rPr>
          <w:color w:val="000000" w:themeColor="text1"/>
          <w:lang w:eastAsia="en-US"/>
        </w:rPr>
      </w:pPr>
      <w:r w:rsidRPr="007E12F3">
        <w:rPr>
          <w:color w:val="000000" w:themeColor="text1"/>
          <w:lang w:eastAsia="en-US"/>
        </w:rPr>
        <w:t>M. Weimer, &amp; Associates (Eds.), Teachi</w:t>
      </w:r>
      <w:r w:rsidR="005F54C9" w:rsidRPr="007E12F3">
        <w:rPr>
          <w:color w:val="000000" w:themeColor="text1"/>
          <w:lang w:eastAsia="en-US"/>
        </w:rPr>
        <w:t>ng on solid ground: Using schol</w:t>
      </w:r>
      <w:r w:rsidRPr="007E12F3">
        <w:rPr>
          <w:color w:val="000000" w:themeColor="text1"/>
          <w:lang w:eastAsia="en-US"/>
        </w:rPr>
        <w:t>arship to improve practice (pp. 125-153). San Francisco: Jossey-Bass.</w:t>
      </w:r>
    </w:p>
    <w:p w14:paraId="5C4C3695" w14:textId="77777777" w:rsidR="00684BE8" w:rsidRPr="007E12F3" w:rsidRDefault="002B6A9C" w:rsidP="00684BE8">
      <w:pPr>
        <w:shd w:val="clear" w:color="auto" w:fill="FFFFFF"/>
        <w:ind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Gilbert</w:t>
      </w:r>
      <w:r w:rsidR="00684BE8" w:rsidRPr="007E12F3">
        <w:rPr>
          <w:rFonts w:eastAsia="Times New Roman" w:cstheme="minorHAnsi"/>
          <w:color w:val="000000" w:themeColor="text1"/>
          <w:kern w:val="0"/>
          <w:lang w:eastAsia="en-US"/>
        </w:rPr>
        <w:t xml:space="preserve">, S. P. &amp; </w:t>
      </w:r>
      <w:r w:rsidRPr="007E12F3">
        <w:rPr>
          <w:rFonts w:eastAsia="Times New Roman" w:cstheme="minorHAnsi"/>
          <w:color w:val="000000" w:themeColor="text1"/>
          <w:kern w:val="0"/>
          <w:lang w:eastAsia="en-US"/>
        </w:rPr>
        <w:t>Weaver</w:t>
      </w:r>
      <w:r w:rsidR="00684BE8" w:rsidRPr="007E12F3">
        <w:rPr>
          <w:rFonts w:eastAsia="Times New Roman" w:cstheme="minorHAnsi"/>
          <w:color w:val="000000" w:themeColor="text1"/>
          <w:kern w:val="0"/>
          <w:lang w:eastAsia="en-US"/>
        </w:rPr>
        <w:t>, C. C.</w:t>
      </w:r>
      <w:r w:rsidRPr="007E12F3">
        <w:rPr>
          <w:rFonts w:eastAsia="Times New Roman" w:cstheme="minorHAnsi"/>
          <w:color w:val="000000" w:themeColor="text1"/>
          <w:kern w:val="0"/>
          <w:lang w:eastAsia="en-US"/>
        </w:rPr>
        <w:t xml:space="preserve"> (2010)</w:t>
      </w:r>
      <w:r w:rsidR="00684BE8" w:rsidRPr="007E12F3">
        <w:rPr>
          <w:rFonts w:eastAsia="Times New Roman" w:cstheme="minorHAnsi"/>
          <w:color w:val="000000" w:themeColor="text1"/>
          <w:kern w:val="0"/>
          <w:lang w:eastAsia="en-US"/>
        </w:rPr>
        <w:t>.</w:t>
      </w:r>
      <w:r w:rsidRPr="007E12F3">
        <w:rPr>
          <w:rFonts w:eastAsia="Times New Roman" w:cstheme="minorHAnsi"/>
          <w:color w:val="000000" w:themeColor="text1"/>
          <w:kern w:val="0"/>
          <w:lang w:eastAsia="en-US"/>
        </w:rPr>
        <w:t xml:space="preserve"> Sleep Quality and Academic Performance in University </w:t>
      </w:r>
    </w:p>
    <w:p w14:paraId="6C93133B" w14:textId="72D6C9DE" w:rsidR="00DE2F2C" w:rsidRPr="007E12F3" w:rsidRDefault="002B6A9C" w:rsidP="00684BE8">
      <w:pPr>
        <w:shd w:val="clear" w:color="auto" w:fill="FFFFFF"/>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Students: A Wake-Up Call fo</w:t>
      </w:r>
      <w:r w:rsidR="00684BE8" w:rsidRPr="007E12F3">
        <w:rPr>
          <w:rFonts w:eastAsia="Times New Roman" w:cstheme="minorHAnsi"/>
          <w:color w:val="000000" w:themeColor="text1"/>
          <w:kern w:val="0"/>
          <w:lang w:eastAsia="en-US"/>
        </w:rPr>
        <w:t>r College Psychologists.</w:t>
      </w:r>
      <w:r w:rsidRPr="007E12F3">
        <w:rPr>
          <w:rFonts w:eastAsia="Times New Roman" w:cstheme="minorHAnsi"/>
          <w:color w:val="000000" w:themeColor="text1"/>
          <w:kern w:val="0"/>
          <w:lang w:eastAsia="en-US"/>
        </w:rPr>
        <w:t xml:space="preserve"> </w:t>
      </w:r>
      <w:r w:rsidRPr="007E12F3">
        <w:rPr>
          <w:rFonts w:eastAsia="Times New Roman" w:cstheme="minorHAnsi"/>
          <w:i/>
          <w:color w:val="000000" w:themeColor="text1"/>
          <w:kern w:val="0"/>
          <w:lang w:eastAsia="en-US"/>
        </w:rPr>
        <w:t xml:space="preserve">Journal of College Student Psychotherapy, 24:4, </w:t>
      </w:r>
      <w:r w:rsidR="00684BE8" w:rsidRPr="007E12F3">
        <w:rPr>
          <w:rFonts w:eastAsia="Times New Roman" w:cstheme="minorHAnsi"/>
          <w:color w:val="000000" w:themeColor="text1"/>
          <w:kern w:val="0"/>
          <w:lang w:eastAsia="en-US"/>
        </w:rPr>
        <w:t>295-306. doi</w:t>
      </w:r>
      <w:r w:rsidRPr="007E12F3">
        <w:rPr>
          <w:rFonts w:eastAsia="Times New Roman" w:cstheme="minorHAnsi"/>
          <w:color w:val="000000" w:themeColor="text1"/>
          <w:kern w:val="0"/>
          <w:lang w:eastAsia="en-US"/>
        </w:rPr>
        <w:t>: 10.1080/87568225.2010.509245</w:t>
      </w:r>
    </w:p>
    <w:p w14:paraId="5F46630C" w14:textId="77777777" w:rsidR="00684BE8" w:rsidRPr="007E12F3" w:rsidRDefault="007C060A" w:rsidP="00684BE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Gomes, </w:t>
      </w:r>
      <w:r w:rsidR="00684BE8" w:rsidRPr="007E12F3">
        <w:rPr>
          <w:rFonts w:ascii="Times New Roman" w:eastAsia="Times New Roman" w:hAnsi="Times New Roman" w:cs="Times New Roman"/>
          <w:color w:val="000000" w:themeColor="text1"/>
          <w:kern w:val="0"/>
          <w:lang w:eastAsia="en-US"/>
        </w:rPr>
        <w:t xml:space="preserve">A. A., </w:t>
      </w:r>
      <w:r w:rsidRPr="007E12F3">
        <w:rPr>
          <w:rFonts w:ascii="Times New Roman" w:eastAsia="Times New Roman" w:hAnsi="Times New Roman" w:cs="Times New Roman"/>
          <w:color w:val="000000" w:themeColor="text1"/>
          <w:kern w:val="0"/>
          <w:lang w:eastAsia="en-US"/>
        </w:rPr>
        <w:t>Tavares</w:t>
      </w:r>
      <w:r w:rsidR="00684BE8" w:rsidRPr="007E12F3">
        <w:rPr>
          <w:rFonts w:ascii="Times New Roman" w:eastAsia="Times New Roman" w:hAnsi="Times New Roman" w:cs="Times New Roman"/>
          <w:color w:val="000000" w:themeColor="text1"/>
          <w:kern w:val="0"/>
          <w:lang w:eastAsia="en-US"/>
        </w:rPr>
        <w:t xml:space="preserve">, J., &amp; </w:t>
      </w:r>
      <w:r w:rsidRPr="007E12F3">
        <w:rPr>
          <w:rFonts w:ascii="Times New Roman" w:eastAsia="Times New Roman" w:hAnsi="Times New Roman" w:cs="Times New Roman"/>
          <w:color w:val="000000" w:themeColor="text1"/>
          <w:kern w:val="0"/>
          <w:lang w:eastAsia="en-US"/>
        </w:rPr>
        <w:t>de Azevedo</w:t>
      </w:r>
      <w:r w:rsidR="00684BE8" w:rsidRPr="007E12F3">
        <w:rPr>
          <w:rFonts w:ascii="Times New Roman" w:eastAsia="Times New Roman" w:hAnsi="Times New Roman" w:cs="Times New Roman"/>
          <w:color w:val="000000" w:themeColor="text1"/>
          <w:kern w:val="0"/>
          <w:lang w:eastAsia="en-US"/>
        </w:rPr>
        <w:t>, M. H. P.</w:t>
      </w:r>
      <w:r w:rsidRPr="007E12F3">
        <w:rPr>
          <w:rFonts w:ascii="Times New Roman" w:eastAsia="Times New Roman" w:hAnsi="Times New Roman" w:cs="Times New Roman"/>
          <w:color w:val="000000" w:themeColor="text1"/>
          <w:kern w:val="0"/>
          <w:lang w:eastAsia="en-US"/>
        </w:rPr>
        <w:t xml:space="preserve"> (2011)</w:t>
      </w:r>
      <w:r w:rsidR="00684BE8"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7E12F3" w:rsidRDefault="007C060A" w:rsidP="00684BE8">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Undergraduates: A Multi-measure, Multi-p</w:t>
      </w:r>
      <w:r w:rsidR="00684BE8" w:rsidRPr="007E12F3">
        <w:rPr>
          <w:rFonts w:ascii="Times New Roman" w:eastAsia="Times New Roman" w:hAnsi="Times New Roman" w:cs="Times New Roman"/>
          <w:color w:val="000000" w:themeColor="text1"/>
          <w:kern w:val="0"/>
          <w:lang w:eastAsia="en-US"/>
        </w:rPr>
        <w:t>redictor Approach.</w:t>
      </w:r>
      <w:r w:rsidRPr="007E12F3">
        <w:rPr>
          <w:rFonts w:ascii="Times New Roman" w:eastAsia="Times New Roman" w:hAnsi="Times New Roman" w:cs="Times New Roman"/>
          <w:color w:val="000000" w:themeColor="text1"/>
          <w:kern w:val="0"/>
          <w:lang w:eastAsia="en-US"/>
        </w:rPr>
        <w:t xml:space="preserve"> </w:t>
      </w:r>
      <w:r w:rsidR="00684BE8" w:rsidRPr="007E12F3">
        <w:rPr>
          <w:rFonts w:ascii="Times New Roman" w:eastAsia="Times New Roman" w:hAnsi="Times New Roman" w:cs="Times New Roman"/>
          <w:i/>
          <w:color w:val="000000" w:themeColor="text1"/>
          <w:kern w:val="0"/>
          <w:lang w:eastAsia="en-US"/>
        </w:rPr>
        <w:t>Chronobiology International, 28(</w:t>
      </w:r>
      <w:r w:rsidRPr="007E12F3">
        <w:rPr>
          <w:rFonts w:ascii="Times New Roman" w:eastAsia="Times New Roman" w:hAnsi="Times New Roman" w:cs="Times New Roman"/>
          <w:i/>
          <w:color w:val="000000" w:themeColor="text1"/>
          <w:kern w:val="0"/>
          <w:lang w:eastAsia="en-US"/>
        </w:rPr>
        <w:t>9</w:t>
      </w:r>
      <w:r w:rsidR="00684BE8" w:rsidRPr="007E12F3">
        <w:rPr>
          <w:rFonts w:ascii="Times New Roman" w:eastAsia="Times New Roman" w:hAnsi="Times New Roman" w:cs="Times New Roman"/>
          <w:i/>
          <w:color w:val="000000" w:themeColor="text1"/>
          <w:kern w:val="0"/>
          <w:lang w:eastAsia="en-US"/>
        </w:rPr>
        <w:t>)</w:t>
      </w:r>
      <w:r w:rsidRPr="007E12F3">
        <w:rPr>
          <w:rFonts w:ascii="Times New Roman" w:eastAsia="Times New Roman" w:hAnsi="Times New Roman" w:cs="Times New Roman"/>
          <w:i/>
          <w:color w:val="000000" w:themeColor="text1"/>
          <w:kern w:val="0"/>
          <w:lang w:eastAsia="en-US"/>
        </w:rPr>
        <w:t>,</w:t>
      </w:r>
      <w:r w:rsidR="00684BE8" w:rsidRPr="007E12F3">
        <w:rPr>
          <w:rFonts w:ascii="Times New Roman" w:eastAsia="Times New Roman" w:hAnsi="Times New Roman" w:cs="Times New Roman"/>
          <w:color w:val="000000" w:themeColor="text1"/>
          <w:kern w:val="0"/>
          <w:lang w:eastAsia="en-US"/>
        </w:rPr>
        <w:t xml:space="preserve"> 786-801. doi</w:t>
      </w:r>
      <w:r w:rsidRPr="007E12F3">
        <w:rPr>
          <w:rFonts w:ascii="Times New Roman" w:eastAsia="Times New Roman" w:hAnsi="Times New Roman" w:cs="Times New Roman"/>
          <w:color w:val="000000" w:themeColor="text1"/>
          <w:kern w:val="0"/>
          <w:lang w:eastAsia="en-US"/>
        </w:rPr>
        <w:t>: 10.3109/07420528.2011.606518</w:t>
      </w:r>
    </w:p>
    <w:p w14:paraId="5ABC1DCE" w14:textId="77777777" w:rsidR="000C2CC3" w:rsidRPr="007E12F3" w:rsidRDefault="000C2CC3" w:rsidP="00684BE8">
      <w:pPr>
        <w:ind w:firstLine="0"/>
        <w:rPr>
          <w:color w:val="000000" w:themeColor="text1"/>
        </w:rPr>
      </w:pPr>
      <w:r w:rsidRPr="007E12F3">
        <w:rPr>
          <w:color w:val="000000" w:themeColor="text1"/>
        </w:rPr>
        <w:t xml:space="preserve">Forquer, L. M. , Camden, A. E., Gabriau, K. M., &amp; Johnson, C. M. </w:t>
      </w:r>
      <w:r w:rsidR="00D97662" w:rsidRPr="007E12F3">
        <w:rPr>
          <w:color w:val="000000" w:themeColor="text1"/>
        </w:rPr>
        <w:t>(2008)</w:t>
      </w:r>
      <w:r w:rsidRPr="007E12F3">
        <w:rPr>
          <w:color w:val="000000" w:themeColor="text1"/>
        </w:rPr>
        <w:t>.</w:t>
      </w:r>
      <w:r w:rsidR="00D97662" w:rsidRPr="007E12F3">
        <w:rPr>
          <w:color w:val="000000" w:themeColor="text1"/>
        </w:rPr>
        <w:t xml:space="preserve"> Sleep Patterns of </w:t>
      </w:r>
    </w:p>
    <w:p w14:paraId="7CA12700" w14:textId="7DD0486A" w:rsidR="00D97662" w:rsidRPr="007E12F3" w:rsidRDefault="00D97662" w:rsidP="000C2CC3">
      <w:pPr>
        <w:ind w:left="720" w:firstLine="0"/>
        <w:rPr>
          <w:color w:val="000000" w:themeColor="text1"/>
          <w:lang w:eastAsia="en-US"/>
        </w:rPr>
      </w:pPr>
      <w:r w:rsidRPr="007E12F3">
        <w:rPr>
          <w:color w:val="000000" w:themeColor="text1"/>
        </w:rPr>
        <w:lastRenderedPageBreak/>
        <w:t xml:space="preserve">College </w:t>
      </w:r>
      <w:r w:rsidR="000C2CC3" w:rsidRPr="007E12F3">
        <w:rPr>
          <w:color w:val="000000" w:themeColor="text1"/>
        </w:rPr>
        <w:t>Students at a Public University.</w:t>
      </w:r>
      <w:r w:rsidRPr="007E12F3">
        <w:rPr>
          <w:color w:val="000000" w:themeColor="text1"/>
        </w:rPr>
        <w:t xml:space="preserve"> </w:t>
      </w:r>
      <w:r w:rsidRPr="007E12F3">
        <w:rPr>
          <w:i/>
          <w:color w:val="000000" w:themeColor="text1"/>
        </w:rPr>
        <w:t>Journal</w:t>
      </w:r>
      <w:r w:rsidR="000C2CC3" w:rsidRPr="007E12F3">
        <w:rPr>
          <w:i/>
          <w:color w:val="000000" w:themeColor="text1"/>
        </w:rPr>
        <w:t xml:space="preserve"> of American College Health, 56(</w:t>
      </w:r>
      <w:r w:rsidRPr="007E12F3">
        <w:rPr>
          <w:i/>
          <w:color w:val="000000" w:themeColor="text1"/>
        </w:rPr>
        <w:t>5</w:t>
      </w:r>
      <w:r w:rsidR="000C2CC3" w:rsidRPr="007E12F3">
        <w:rPr>
          <w:i/>
          <w:color w:val="000000" w:themeColor="text1"/>
        </w:rPr>
        <w:t>),</w:t>
      </w:r>
      <w:r w:rsidR="000C2CC3" w:rsidRPr="007E12F3">
        <w:rPr>
          <w:color w:val="000000" w:themeColor="text1"/>
        </w:rPr>
        <w:t xml:space="preserve"> 563-565. doi</w:t>
      </w:r>
      <w:r w:rsidRPr="007E12F3">
        <w:rPr>
          <w:color w:val="000000" w:themeColor="text1"/>
        </w:rPr>
        <w:t>: 10.3200/JACH.56.5.563-565</w:t>
      </w:r>
    </w:p>
    <w:p w14:paraId="4E1BA5E7" w14:textId="77777777" w:rsidR="00797287" w:rsidRPr="007E12F3" w:rsidRDefault="00EF50D8" w:rsidP="000C2CC3">
      <w:pPr>
        <w:ind w:firstLine="0"/>
        <w:rPr>
          <w:color w:val="000000" w:themeColor="text1"/>
        </w:rPr>
      </w:pPr>
      <w:r w:rsidRPr="007E12F3">
        <w:rPr>
          <w:color w:val="000000" w:themeColor="text1"/>
        </w:rPr>
        <w:t>Galper</w:t>
      </w:r>
      <w:r w:rsidR="00B173F0" w:rsidRPr="007E12F3">
        <w:rPr>
          <w:color w:val="000000" w:themeColor="text1"/>
        </w:rPr>
        <w:t>,</w:t>
      </w:r>
      <w:r w:rsidR="005327AB" w:rsidRPr="007E12F3">
        <w:rPr>
          <w:color w:val="000000" w:themeColor="text1"/>
        </w:rPr>
        <w:t xml:space="preserve"> D. I.,</w:t>
      </w:r>
      <w:r w:rsidR="00B173F0" w:rsidRPr="007E12F3">
        <w:rPr>
          <w:color w:val="000000" w:themeColor="text1"/>
        </w:rPr>
        <w:t xml:space="preserve"> </w:t>
      </w:r>
      <w:r w:rsidRPr="007E12F3">
        <w:rPr>
          <w:color w:val="000000" w:themeColor="text1"/>
        </w:rPr>
        <w:t>Trivedi</w:t>
      </w:r>
      <w:r w:rsidR="00B173F0" w:rsidRPr="007E12F3">
        <w:rPr>
          <w:color w:val="000000" w:themeColor="text1"/>
        </w:rPr>
        <w:t>,</w:t>
      </w:r>
      <w:r w:rsidR="005327AB" w:rsidRPr="007E12F3">
        <w:rPr>
          <w:color w:val="000000" w:themeColor="text1"/>
        </w:rPr>
        <w:t xml:space="preserve"> M. H.,</w:t>
      </w:r>
      <w:r w:rsidR="00B173F0" w:rsidRPr="007E12F3">
        <w:rPr>
          <w:color w:val="000000" w:themeColor="text1"/>
        </w:rPr>
        <w:t xml:space="preserve"> </w:t>
      </w:r>
      <w:r w:rsidRPr="007E12F3">
        <w:rPr>
          <w:color w:val="000000" w:themeColor="text1"/>
        </w:rPr>
        <w:t>Barlow</w:t>
      </w:r>
      <w:r w:rsidR="00B173F0" w:rsidRPr="007E12F3">
        <w:rPr>
          <w:color w:val="000000" w:themeColor="text1"/>
        </w:rPr>
        <w:t>,</w:t>
      </w:r>
      <w:r w:rsidR="005327AB" w:rsidRPr="007E12F3">
        <w:rPr>
          <w:color w:val="000000" w:themeColor="text1"/>
        </w:rPr>
        <w:t xml:space="preserve"> C. E.,</w:t>
      </w:r>
      <w:r w:rsidR="00B173F0" w:rsidRPr="007E12F3">
        <w:rPr>
          <w:color w:val="000000" w:themeColor="text1"/>
        </w:rPr>
        <w:t xml:space="preserve"> </w:t>
      </w:r>
      <w:r w:rsidRPr="007E12F3">
        <w:rPr>
          <w:color w:val="000000" w:themeColor="text1"/>
        </w:rPr>
        <w:t>Dun</w:t>
      </w:r>
      <w:r w:rsidR="00B173F0" w:rsidRPr="007E12F3">
        <w:rPr>
          <w:color w:val="000000" w:themeColor="text1"/>
        </w:rPr>
        <w:t>,</w:t>
      </w:r>
      <w:r w:rsidR="005327AB" w:rsidRPr="007E12F3">
        <w:rPr>
          <w:color w:val="000000" w:themeColor="text1"/>
        </w:rPr>
        <w:t xml:space="preserve"> A.L., &amp;</w:t>
      </w:r>
      <w:r w:rsidRPr="007E12F3">
        <w:rPr>
          <w:color w:val="000000" w:themeColor="text1"/>
        </w:rPr>
        <w:t xml:space="preserve"> Kampert</w:t>
      </w:r>
      <w:r w:rsidR="005327AB" w:rsidRPr="007E12F3">
        <w:rPr>
          <w:color w:val="000000" w:themeColor="text1"/>
        </w:rPr>
        <w:t>, J. B. (</w:t>
      </w:r>
      <w:r w:rsidR="00797287" w:rsidRPr="007E12F3">
        <w:rPr>
          <w:color w:val="000000" w:themeColor="text1"/>
        </w:rPr>
        <w:t>2006</w:t>
      </w:r>
      <w:r w:rsidRPr="007E12F3">
        <w:rPr>
          <w:color w:val="000000" w:themeColor="text1"/>
        </w:rPr>
        <w:t>)</w:t>
      </w:r>
      <w:r w:rsidR="00B173F0" w:rsidRPr="007E12F3">
        <w:rPr>
          <w:color w:val="000000" w:themeColor="text1"/>
        </w:rPr>
        <w:t xml:space="preserve">. </w:t>
      </w:r>
      <w:r w:rsidR="005327AB" w:rsidRPr="007E12F3">
        <w:rPr>
          <w:color w:val="000000" w:themeColor="text1"/>
        </w:rPr>
        <w:t xml:space="preserve">Inverse </w:t>
      </w:r>
    </w:p>
    <w:p w14:paraId="4D621C71" w14:textId="1386A0D1" w:rsidR="00B173F0" w:rsidRPr="007E12F3" w:rsidRDefault="005327AB" w:rsidP="00797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Association between Physical Inactivity and Mental Health in Men and Women</w:t>
      </w:r>
      <w:r w:rsidR="00EF50D8" w:rsidRPr="007E12F3">
        <w:rPr>
          <w:color w:val="000000" w:themeColor="text1"/>
        </w:rPr>
        <w:t xml:space="preserve">. </w:t>
      </w:r>
      <w:r w:rsidRPr="007E12F3">
        <w:rPr>
          <w:color w:val="000000" w:themeColor="text1"/>
        </w:rPr>
        <w:t xml:space="preserve"> </w:t>
      </w:r>
      <w:r w:rsidR="00BF4626" w:rsidRPr="007E12F3">
        <w:rPr>
          <w:rFonts w:ascii="Times New Roman" w:eastAsia="Times New Roman" w:hAnsi="Times New Roman" w:cs="Times New Roman"/>
          <w:i/>
          <w:color w:val="000000" w:themeColor="text1"/>
          <w:kern w:val="0"/>
          <w:lang w:eastAsia="en-US"/>
        </w:rPr>
        <w:t>Medicine &amp;</w:t>
      </w:r>
      <w:r w:rsidR="00797287" w:rsidRPr="007E12F3">
        <w:rPr>
          <w:rFonts w:ascii="Times New Roman" w:eastAsia="Times New Roman" w:hAnsi="Times New Roman" w:cs="Times New Roman"/>
          <w:i/>
          <w:color w:val="000000" w:themeColor="text1"/>
          <w:kern w:val="0"/>
          <w:lang w:eastAsia="en-US"/>
        </w:rPr>
        <w:t xml:space="preserve"> </w:t>
      </w:r>
      <w:r w:rsidR="00BF4626" w:rsidRPr="007E12F3">
        <w:rPr>
          <w:rFonts w:ascii="Times New Roman" w:eastAsia="Times New Roman" w:hAnsi="Times New Roman" w:cs="Times New Roman"/>
          <w:i/>
          <w:color w:val="000000" w:themeColor="text1"/>
          <w:kern w:val="0"/>
          <w:lang w:eastAsia="en-US"/>
        </w:rPr>
        <w:t>Science in</w:t>
      </w:r>
      <w:r w:rsidR="00797287" w:rsidRPr="007E12F3">
        <w:rPr>
          <w:rFonts w:ascii="Times New Roman" w:eastAsia="Times New Roman" w:hAnsi="Times New Roman" w:cs="Times New Roman"/>
          <w:i/>
          <w:color w:val="000000" w:themeColor="text1"/>
          <w:kern w:val="0"/>
          <w:lang w:eastAsia="en-US"/>
        </w:rPr>
        <w:t xml:space="preserve"> Sports</w:t>
      </w:r>
      <w:r w:rsidR="00BF4626" w:rsidRPr="007E12F3">
        <w:rPr>
          <w:rFonts w:ascii="Times New Roman" w:eastAsia="Times New Roman" w:hAnsi="Times New Roman" w:cs="Times New Roman"/>
          <w:i/>
          <w:color w:val="000000" w:themeColor="text1"/>
          <w:kern w:val="0"/>
          <w:lang w:eastAsia="en-US"/>
        </w:rPr>
        <w:t xml:space="preserve"> &amp; Exercise</w:t>
      </w:r>
      <w:r w:rsidR="00797287" w:rsidRPr="007E12F3">
        <w:rPr>
          <w:rFonts w:ascii="Times New Roman" w:eastAsia="Times New Roman" w:hAnsi="Times New Roman" w:cs="Times New Roman"/>
          <w:i/>
          <w:color w:val="000000" w:themeColor="text1"/>
          <w:kern w:val="0"/>
          <w:lang w:eastAsia="en-US"/>
        </w:rPr>
        <w:t>, 38(1),</w:t>
      </w:r>
      <w:r w:rsidR="00797287" w:rsidRPr="007E12F3">
        <w:rPr>
          <w:rFonts w:ascii="Times New Roman" w:eastAsia="Times New Roman" w:hAnsi="Times New Roman" w:cs="Times New Roman"/>
          <w:color w:val="000000" w:themeColor="text1"/>
          <w:kern w:val="0"/>
          <w:lang w:eastAsia="en-US"/>
        </w:rPr>
        <w:t xml:space="preserve"> 173–178. doi</w:t>
      </w:r>
      <w:r w:rsidR="00B173F0" w:rsidRPr="007E12F3">
        <w:rPr>
          <w:color w:val="000000" w:themeColor="text1"/>
        </w:rPr>
        <w:t>: 10.1249/01.mss.0000180883.32116.28</w:t>
      </w:r>
    </w:p>
    <w:p w14:paraId="26C64A33" w14:textId="77777777" w:rsidR="00DD646E" w:rsidRPr="007E12F3" w:rsidRDefault="00A37B80" w:rsidP="00A37B80">
      <w:pPr>
        <w:ind w:firstLine="0"/>
        <w:rPr>
          <w:color w:val="000000" w:themeColor="text1"/>
        </w:rPr>
      </w:pPr>
      <w:r w:rsidRPr="007E12F3">
        <w:rPr>
          <w:color w:val="000000" w:themeColor="text1"/>
        </w:rPr>
        <w:t>Gaultney, J. F.</w:t>
      </w:r>
      <w:r w:rsidR="00D97662" w:rsidRPr="007E12F3">
        <w:rPr>
          <w:color w:val="000000" w:themeColor="text1"/>
        </w:rPr>
        <w:t xml:space="preserve"> (2010)</w:t>
      </w:r>
      <w:r w:rsidRPr="007E12F3">
        <w:rPr>
          <w:color w:val="000000" w:themeColor="text1"/>
        </w:rPr>
        <w:t>.</w:t>
      </w:r>
      <w:r w:rsidR="00D97662" w:rsidRPr="007E12F3">
        <w:rPr>
          <w:color w:val="000000" w:themeColor="text1"/>
        </w:rPr>
        <w:t xml:space="preserve"> The Prevalence of Sleep Disorders in College Students:</w:t>
      </w:r>
      <w:r w:rsidR="00DD646E" w:rsidRPr="007E12F3">
        <w:rPr>
          <w:color w:val="000000" w:themeColor="text1"/>
        </w:rPr>
        <w:t xml:space="preserve"> Impact on </w:t>
      </w:r>
    </w:p>
    <w:p w14:paraId="47E9F530" w14:textId="20195DD2" w:rsidR="00D97662" w:rsidRPr="007E12F3" w:rsidRDefault="00DD646E" w:rsidP="00DD646E">
      <w:pPr>
        <w:ind w:left="720" w:firstLine="0"/>
        <w:rPr>
          <w:color w:val="000000" w:themeColor="text1"/>
        </w:rPr>
      </w:pPr>
      <w:r w:rsidRPr="007E12F3">
        <w:rPr>
          <w:color w:val="000000" w:themeColor="text1"/>
        </w:rPr>
        <w:t>Academic Performance.</w:t>
      </w:r>
      <w:r w:rsidR="00D97662" w:rsidRPr="007E12F3">
        <w:rPr>
          <w:color w:val="000000" w:themeColor="text1"/>
        </w:rPr>
        <w:t xml:space="preserve"> </w:t>
      </w:r>
      <w:r w:rsidR="00D97662" w:rsidRPr="007E12F3">
        <w:rPr>
          <w:i/>
          <w:color w:val="000000" w:themeColor="text1"/>
        </w:rPr>
        <w:t>Journal</w:t>
      </w:r>
      <w:r w:rsidRPr="007E12F3">
        <w:rPr>
          <w:i/>
          <w:color w:val="000000" w:themeColor="text1"/>
        </w:rPr>
        <w:t xml:space="preserve"> of American College Health, 59(</w:t>
      </w:r>
      <w:r w:rsidR="00D97662" w:rsidRPr="007E12F3">
        <w:rPr>
          <w:i/>
          <w:color w:val="000000" w:themeColor="text1"/>
        </w:rPr>
        <w:t>2</w:t>
      </w:r>
      <w:r w:rsidRPr="007E12F3">
        <w:rPr>
          <w:i/>
          <w:color w:val="000000" w:themeColor="text1"/>
        </w:rPr>
        <w:t>),</w:t>
      </w:r>
      <w:r w:rsidRPr="007E12F3">
        <w:rPr>
          <w:color w:val="000000" w:themeColor="text1"/>
        </w:rPr>
        <w:t xml:space="preserve"> 91-97. doi</w:t>
      </w:r>
      <w:r w:rsidR="00D97662" w:rsidRPr="007E12F3">
        <w:rPr>
          <w:color w:val="000000" w:themeColor="text1"/>
        </w:rPr>
        <w:t>: 10.1080/07448481.2010.483708</w:t>
      </w:r>
    </w:p>
    <w:p w14:paraId="5BA46D45" w14:textId="5F7BAF47" w:rsidR="007462A5" w:rsidRPr="007E12F3" w:rsidRDefault="001317C8" w:rsidP="007462A5">
      <w:pPr>
        <w:ind w:firstLine="0"/>
        <w:rPr>
          <w:color w:val="000000" w:themeColor="text1"/>
        </w:rPr>
      </w:pPr>
      <w:r w:rsidRPr="007E12F3">
        <w:rPr>
          <w:color w:val="000000" w:themeColor="text1"/>
        </w:rPr>
        <w:t>Godin, G. &amp; Shephar</w:t>
      </w:r>
      <w:r w:rsidR="005A0077" w:rsidRPr="007E12F3">
        <w:rPr>
          <w:color w:val="000000" w:themeColor="text1"/>
        </w:rPr>
        <w:t>d, R. J. (1985). A simple method to assess exercise beh</w:t>
      </w:r>
      <w:r w:rsidRPr="007E12F3">
        <w:rPr>
          <w:color w:val="000000" w:themeColor="text1"/>
        </w:rPr>
        <w:t xml:space="preserve">avior in the </w:t>
      </w:r>
    </w:p>
    <w:p w14:paraId="6C221E05" w14:textId="22DBA5FD" w:rsidR="00F153C5" w:rsidRPr="007E12F3" w:rsidRDefault="001317C8" w:rsidP="007462A5">
      <w:pPr>
        <w:ind w:left="720" w:firstLine="0"/>
        <w:rPr>
          <w:color w:val="000000" w:themeColor="text1"/>
        </w:rPr>
      </w:pPr>
      <w:r w:rsidRPr="007E12F3">
        <w:rPr>
          <w:color w:val="000000" w:themeColor="text1"/>
        </w:rPr>
        <w:t xml:space="preserve">community. </w:t>
      </w:r>
      <w:r w:rsidR="002A2F92" w:rsidRPr="007E12F3">
        <w:rPr>
          <w:i/>
          <w:color w:val="000000" w:themeColor="text1"/>
        </w:rPr>
        <w:t>Canadian Journal of Applied Sport Sciences</w:t>
      </w:r>
      <w:r w:rsidRPr="007E12F3">
        <w:rPr>
          <w:i/>
          <w:color w:val="000000" w:themeColor="text1"/>
        </w:rPr>
        <w:t>, 10,</w:t>
      </w:r>
      <w:r w:rsidRPr="007E12F3">
        <w:rPr>
          <w:color w:val="000000" w:themeColor="text1"/>
        </w:rPr>
        <w:t xml:space="preserve"> 141-146.</w:t>
      </w:r>
      <w:r w:rsidR="007462A5" w:rsidRPr="007E12F3">
        <w:rPr>
          <w:color w:val="000000" w:themeColor="text1"/>
        </w:rPr>
        <w:t xml:space="preserve">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Pr="007E12F3" w:rsidRDefault="00560999" w:rsidP="001A5351">
      <w:pPr>
        <w:ind w:firstLine="0"/>
        <w:rPr>
          <w:color w:val="000000" w:themeColor="text1"/>
        </w:rPr>
      </w:pPr>
      <w:r w:rsidRPr="007E12F3">
        <w:rPr>
          <w:color w:val="000000" w:themeColor="text1"/>
        </w:rPr>
        <w:t>Handelsman, M. M</w:t>
      </w:r>
      <w:r w:rsidR="00DD646E" w:rsidRPr="007E12F3">
        <w:rPr>
          <w:color w:val="000000" w:themeColor="text1"/>
        </w:rPr>
        <w:t>., Briggs, W. L., Sullivan, N.</w:t>
      </w:r>
      <w:r w:rsidRPr="007E12F3">
        <w:rPr>
          <w:color w:val="000000" w:themeColor="text1"/>
        </w:rPr>
        <w:t>,</w:t>
      </w:r>
      <w:r w:rsidR="00DD646E" w:rsidRPr="007E12F3">
        <w:rPr>
          <w:color w:val="000000" w:themeColor="text1"/>
        </w:rPr>
        <w:t xml:space="preserve"> &amp;</w:t>
      </w:r>
      <w:r w:rsidRPr="007E12F3">
        <w:rPr>
          <w:color w:val="000000" w:themeColor="text1"/>
        </w:rPr>
        <w:t xml:space="preserve"> Towler, A. (2005). A Measure of College </w:t>
      </w:r>
    </w:p>
    <w:p w14:paraId="75701FFB" w14:textId="1165EAAA" w:rsidR="00560999" w:rsidRPr="007E12F3" w:rsidRDefault="00560999" w:rsidP="000542CA">
      <w:pPr>
        <w:ind w:left="720" w:firstLine="0"/>
        <w:rPr>
          <w:color w:val="000000" w:themeColor="text1"/>
        </w:rPr>
      </w:pPr>
      <w:r w:rsidRPr="007E12F3">
        <w:rPr>
          <w:color w:val="000000" w:themeColor="text1"/>
        </w:rPr>
        <w:t xml:space="preserve">Student Course Engagement. </w:t>
      </w:r>
      <w:r w:rsidRPr="007E12F3">
        <w:rPr>
          <w:i/>
          <w:color w:val="000000" w:themeColor="text1"/>
        </w:rPr>
        <w:t>The Journal of Educational Research, 98,</w:t>
      </w:r>
      <w:r w:rsidRPr="007E12F3">
        <w:rPr>
          <w:color w:val="000000" w:themeColor="text1"/>
        </w:rPr>
        <w:t xml:space="preserve"> 184-191.</w:t>
      </w:r>
      <w:r w:rsidR="001A5351" w:rsidRPr="007E12F3">
        <w:rPr>
          <w:color w:val="000000" w:themeColor="text1"/>
        </w:rPr>
        <w:t xml:space="preserve"> doi:</w:t>
      </w:r>
      <w:r w:rsidR="001A5351" w:rsidRPr="007E12F3">
        <w:rPr>
          <w:rFonts w:ascii="Helvetica" w:eastAsia="Times New Roman" w:hAnsi="Helvetica"/>
          <w:color w:val="000000" w:themeColor="text1"/>
          <w:sz w:val="20"/>
          <w:szCs w:val="20"/>
        </w:rPr>
        <w:t xml:space="preserve"> </w:t>
      </w:r>
      <w:hyperlink r:id="rId27" w:history="1">
        <w:r w:rsidR="001A5351" w:rsidRPr="007E12F3">
          <w:rPr>
            <w:rStyle w:val="Hyperlink"/>
            <w:rFonts w:ascii="Helvetica" w:eastAsia="Times New Roman" w:hAnsi="Helvetica"/>
            <w:color w:val="000000" w:themeColor="text1"/>
            <w:sz w:val="20"/>
            <w:szCs w:val="20"/>
          </w:rPr>
          <w:t>http://dx.doi.org/10.3200/JOER.98.3.184-192</w:t>
        </w:r>
      </w:hyperlink>
    </w:p>
    <w:p w14:paraId="1762BC48" w14:textId="2BDF1551" w:rsidR="00DD646E" w:rsidRPr="007E12F3" w:rsidRDefault="007A276B" w:rsidP="00DD646E">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Hicks</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R</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Lucero-Gorman</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K</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Bautista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DD646E" w:rsidRPr="007E12F3">
        <w:rPr>
          <w:rFonts w:ascii="Times New Roman" w:eastAsia="Times New Roman" w:hAnsi="Times New Roman" w:cs="Times New Roman"/>
          <w:color w:val="000000" w:themeColor="text1"/>
          <w:kern w:val="0"/>
          <w:lang w:eastAsia="en-US"/>
        </w:rPr>
        <w:t xml:space="preserve"> (1999).</w:t>
      </w:r>
      <w:r w:rsidRPr="007E12F3">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7E12F3" w:rsidRDefault="007A276B" w:rsidP="00444C65">
      <w:pPr>
        <w:ind w:left="720" w:firstLine="0"/>
        <w:rPr>
          <w:rFonts w:eastAsia="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sleep hygiene practice</w:t>
      </w:r>
      <w:r w:rsidR="00DD646E" w:rsidRPr="007E12F3">
        <w:rPr>
          <w:rFonts w:ascii="Times New Roman" w:eastAsia="Times New Roman" w:hAnsi="Times New Roman" w:cs="Times New Roman"/>
          <w:color w:val="000000" w:themeColor="text1"/>
          <w:kern w:val="0"/>
          <w:lang w:eastAsia="en-US"/>
        </w:rPr>
        <w:t xml:space="preserve">s. </w:t>
      </w:r>
      <w:r w:rsidR="00DD646E" w:rsidRPr="007E12F3">
        <w:rPr>
          <w:rFonts w:ascii="Times New Roman" w:eastAsia="Times New Roman" w:hAnsi="Times New Roman" w:cs="Times New Roman"/>
          <w:i/>
          <w:color w:val="000000" w:themeColor="text1"/>
          <w:kern w:val="0"/>
          <w:lang w:eastAsia="en-US"/>
        </w:rPr>
        <w:t>Percept Mot Skills., 88,</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1095–1096.</w:t>
      </w:r>
      <w:r w:rsidR="00444C65" w:rsidRPr="007E12F3">
        <w:rPr>
          <w:rFonts w:ascii="Times New Roman" w:eastAsia="Times New Roman" w:hAnsi="Times New Roman" w:cs="Times New Roman"/>
          <w:color w:val="000000" w:themeColor="text1"/>
          <w:kern w:val="0"/>
          <w:lang w:eastAsia="en-US"/>
        </w:rPr>
        <w:t xml:space="preserve"> doi: </w:t>
      </w:r>
      <w:hyperlink r:id="rId28" w:history="1">
        <w:r w:rsidR="00444C65" w:rsidRPr="007E12F3">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7E12F3" w:rsidRDefault="00BF0D89" w:rsidP="00BF0D89">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7E12F3" w:rsidRDefault="00BF0D89" w:rsidP="00357D15">
      <w:pPr>
        <w:ind w:left="720"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lastRenderedPageBreak/>
        <w:t>function in healthy preadolescent children. </w:t>
      </w:r>
      <w:r w:rsidRPr="007E12F3">
        <w:rPr>
          <w:rFonts w:eastAsia="Times New Roman" w:cstheme="minorHAnsi"/>
          <w:i/>
          <w:iCs/>
          <w:color w:val="000000" w:themeColor="text1"/>
          <w:kern w:val="0"/>
          <w:shd w:val="clear" w:color="auto" w:fill="FFFFFF"/>
          <w:lang w:eastAsia="en-US"/>
        </w:rPr>
        <w:t xml:space="preserve">Medicine &amp; </w:t>
      </w:r>
      <w:r w:rsidR="00357D15" w:rsidRPr="007E12F3">
        <w:rPr>
          <w:rFonts w:eastAsia="Times New Roman" w:cstheme="minorHAnsi"/>
          <w:i/>
          <w:iCs/>
          <w:color w:val="000000" w:themeColor="text1"/>
          <w:kern w:val="0"/>
          <w:shd w:val="clear" w:color="auto" w:fill="FFFFFF"/>
          <w:lang w:eastAsia="en-US"/>
        </w:rPr>
        <w:t>Science in S</w:t>
      </w:r>
      <w:r w:rsidRPr="007E12F3">
        <w:rPr>
          <w:rFonts w:eastAsia="Times New Roman" w:cstheme="minorHAnsi"/>
          <w:i/>
          <w:iCs/>
          <w:color w:val="000000" w:themeColor="text1"/>
          <w:kern w:val="0"/>
          <w:shd w:val="clear" w:color="auto" w:fill="FFFFFF"/>
          <w:lang w:eastAsia="en-US"/>
        </w:rPr>
        <w:t xml:space="preserve">ports &amp; </w:t>
      </w:r>
      <w:r w:rsidR="00357D15" w:rsidRPr="007E12F3">
        <w:rPr>
          <w:rFonts w:eastAsia="Times New Roman" w:cstheme="minorHAnsi"/>
          <w:i/>
          <w:iCs/>
          <w:color w:val="000000" w:themeColor="text1"/>
          <w:kern w:val="0"/>
          <w:shd w:val="clear" w:color="auto" w:fill="FFFFFF"/>
          <w:lang w:eastAsia="en-US"/>
        </w:rPr>
        <w:t>E</w:t>
      </w:r>
      <w:r w:rsidRPr="007E12F3">
        <w:rPr>
          <w:rFonts w:eastAsia="Times New Roman" w:cstheme="minorHAnsi"/>
          <w:i/>
          <w:iCs/>
          <w:color w:val="000000" w:themeColor="text1"/>
          <w:kern w:val="0"/>
          <w:shd w:val="clear" w:color="auto" w:fill="FFFFFF"/>
          <w:lang w:eastAsia="en-US"/>
        </w:rPr>
        <w:t>xercise</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37</w:t>
      </w:r>
      <w:r w:rsidRPr="007E12F3">
        <w:rPr>
          <w:rFonts w:eastAsia="Times New Roman" w:cstheme="minorHAnsi"/>
          <w:color w:val="000000" w:themeColor="text1"/>
          <w:kern w:val="0"/>
          <w:shd w:val="clear" w:color="auto" w:fill="FFFFFF"/>
          <w:lang w:eastAsia="en-US"/>
        </w:rPr>
        <w:t xml:space="preserve">(11), 1967-1974. </w:t>
      </w:r>
      <w:r w:rsidRPr="007E12F3">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7E12F3" w:rsidRDefault="00C37236" w:rsidP="00DD646E">
      <w:pPr>
        <w:ind w:firstLine="0"/>
        <w:rPr>
          <w:color w:val="000000" w:themeColor="text1"/>
        </w:rPr>
      </w:pPr>
      <w:r w:rsidRPr="007E12F3">
        <w:rPr>
          <w:color w:val="000000" w:themeColor="text1"/>
        </w:rPr>
        <w:t xml:space="preserve">Hillman, C. H., Erickson, K. I., &amp; Kramer, A. F. (2008). Be smart, exercise your heart: </w:t>
      </w:r>
    </w:p>
    <w:p w14:paraId="6987CF73" w14:textId="608063C8" w:rsidR="00C37236" w:rsidRPr="007E12F3" w:rsidRDefault="00C37236" w:rsidP="00512434">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Exercise effects on brain and cognition. </w:t>
      </w:r>
      <w:r w:rsidRPr="007E12F3">
        <w:rPr>
          <w:i/>
          <w:color w:val="000000" w:themeColor="text1"/>
        </w:rPr>
        <w:t>Science and Society, 9,</w:t>
      </w:r>
      <w:r w:rsidRPr="007E12F3">
        <w:rPr>
          <w:color w:val="000000" w:themeColor="text1"/>
        </w:rPr>
        <w:t xml:space="preserve"> 58–65.</w:t>
      </w:r>
      <w:r w:rsidR="00512434" w:rsidRPr="007E12F3">
        <w:rPr>
          <w:color w:val="000000" w:themeColor="text1"/>
        </w:rPr>
        <w:t xml:space="preserve"> doi</w:t>
      </w:r>
      <w:r w:rsidR="00512434" w:rsidRPr="007E12F3">
        <w:rPr>
          <w:rFonts w:eastAsia="Times New Roman" w:cstheme="minorHAnsi"/>
          <w:color w:val="000000" w:themeColor="text1"/>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r w:rsidRPr="007E12F3">
        <w:rPr>
          <w:color w:val="000000" w:themeColor="text1"/>
        </w:rPr>
        <w:t>Belopolsky,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r w:rsidR="0007054D" w:rsidRPr="007E12F3">
        <w:rPr>
          <w:rFonts w:ascii="Times New Roman" w:eastAsia="Times New Roman" w:hAnsi="Times New Roman" w:cs="Times New Roman"/>
          <w:color w:val="000000" w:themeColor="text1"/>
          <w:kern w:val="0"/>
          <w:lang w:eastAsia="en-US"/>
        </w:rPr>
        <w:t>doi: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Belopolsky, A. V., &amp; Smith, D. R. (2006). A cross-sectional </w:t>
      </w:r>
    </w:p>
    <w:p w14:paraId="00E33630" w14:textId="18CE68BC" w:rsidR="00C37236" w:rsidRPr="007E12F3"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r w:rsidR="003E456A" w:rsidRPr="007E12F3">
        <w:rPr>
          <w:rFonts w:ascii="Times New Roman" w:eastAsia="Times New Roman" w:hAnsi="Times New Roman" w:cs="Times New Roman"/>
          <w:color w:val="000000" w:themeColor="text1"/>
          <w:kern w:val="0"/>
          <w:lang w:eastAsia="en-US"/>
        </w:rPr>
        <w:t>doi:10.1016/j.ijpsycho.2005.04.009</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Buysse,</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35F77CD9" w:rsidR="004934DA" w:rsidRPr="007E12F3"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doi: http://dx.doi.org/10.1016/j.smrv.2014.10.001</w:t>
      </w:r>
    </w:p>
    <w:p w14:paraId="6CC3D7DB" w14:textId="348C2BD0" w:rsidR="00352808" w:rsidRPr="007E12F3" w:rsidRDefault="00411851" w:rsidP="0035280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7E12F3" w:rsidRDefault="00411851" w:rsidP="009B7E0A">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7E12F3">
        <w:rPr>
          <w:rFonts w:ascii="Times New Roman" w:eastAsia="Times New Roman" w:hAnsi="Times New Roman" w:cs="Times New Roman"/>
          <w:i/>
          <w:color w:val="000000" w:themeColor="text1"/>
          <w:kern w:val="0"/>
          <w:lang w:eastAsia="en-US"/>
        </w:rPr>
        <w:t>Child Development, 74,</w:t>
      </w:r>
      <w:r w:rsidRPr="007E12F3">
        <w:rPr>
          <w:rFonts w:ascii="Times New Roman" w:eastAsia="Times New Roman" w:hAnsi="Times New Roman" w:cs="Times New Roman"/>
          <w:color w:val="000000" w:themeColor="text1"/>
          <w:kern w:val="0"/>
          <w:lang w:eastAsia="en-US"/>
        </w:rPr>
        <w:t xml:space="preserve"> 127-143.</w:t>
      </w:r>
      <w:r w:rsidR="009B7E0A" w:rsidRPr="007E12F3">
        <w:rPr>
          <w:rFonts w:ascii="Times New Roman" w:eastAsia="Times New Roman" w:hAnsi="Times New Roman" w:cs="Times New Roman"/>
          <w:color w:val="000000" w:themeColor="text1"/>
          <w:kern w:val="0"/>
          <w:lang w:eastAsia="en-US"/>
        </w:rPr>
        <w:t xml:space="preserve"> doi:</w:t>
      </w:r>
      <w:r w:rsidR="009B7E0A" w:rsidRPr="007E12F3">
        <w:rPr>
          <w:rFonts w:ascii="Arial" w:eastAsia="Times New Roman" w:hAnsi="Arial" w:cs="Arial"/>
          <w:color w:val="000000" w:themeColor="text1"/>
          <w:sz w:val="21"/>
          <w:szCs w:val="21"/>
          <w:shd w:val="clear" w:color="auto" w:fill="FFFFFF"/>
        </w:rPr>
        <w:t xml:space="preserve"> </w:t>
      </w:r>
      <w:r w:rsidR="009B7E0A" w:rsidRPr="007E12F3">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7E12F3"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7E12F3">
        <w:rPr>
          <w:rFonts w:asciiTheme="majorHAnsi" w:eastAsia="Times New Roman" w:hAnsiTheme="majorHAnsi" w:cstheme="majorHAnsi"/>
          <w:color w:val="000000" w:themeColor="text1"/>
          <w:kern w:val="0"/>
          <w:lang w:eastAsia="en-US"/>
        </w:rPr>
        <w:t>Kristjánsson,</w:t>
      </w:r>
      <w:r w:rsidR="00352808" w:rsidRPr="007E12F3">
        <w:rPr>
          <w:rFonts w:asciiTheme="majorHAnsi" w:eastAsia="Times New Roman" w:hAnsiTheme="majorHAnsi" w:cstheme="majorHAnsi"/>
          <w:color w:val="000000" w:themeColor="text1"/>
          <w:kern w:val="0"/>
          <w:lang w:eastAsia="en-US"/>
        </w:rPr>
        <w:t xml:space="preserve"> A. L.,</w:t>
      </w:r>
      <w:r w:rsidRPr="007E12F3">
        <w:rPr>
          <w:rFonts w:asciiTheme="majorHAnsi" w:eastAsia="Times New Roman" w:hAnsiTheme="majorHAnsi" w:cstheme="majorHAnsi"/>
          <w:color w:val="000000" w:themeColor="text1"/>
          <w:kern w:val="0"/>
          <w:lang w:eastAsia="en-US"/>
        </w:rPr>
        <w:t xml:space="preserve"> Sigfúsdóttir,</w:t>
      </w:r>
      <w:r w:rsidR="009B7E0A" w:rsidRPr="007E12F3">
        <w:rPr>
          <w:rFonts w:asciiTheme="majorHAnsi" w:eastAsia="Times New Roman" w:hAnsiTheme="majorHAnsi" w:cstheme="majorHAnsi"/>
          <w:color w:val="000000" w:themeColor="text1"/>
          <w:kern w:val="0"/>
          <w:lang w:eastAsia="en-US"/>
        </w:rPr>
        <w:t xml:space="preserve"> I. </w:t>
      </w:r>
      <w:r w:rsidR="00352808" w:rsidRPr="007E12F3">
        <w:rPr>
          <w:rFonts w:asciiTheme="majorHAnsi" w:eastAsia="Times New Roman" w:hAnsiTheme="majorHAnsi" w:cstheme="majorHAnsi"/>
          <w:color w:val="000000" w:themeColor="text1"/>
          <w:kern w:val="0"/>
          <w:lang w:eastAsia="en-US"/>
        </w:rPr>
        <w:t xml:space="preserve">D., &amp; </w:t>
      </w:r>
      <w:r w:rsidRPr="007E12F3">
        <w:rPr>
          <w:rFonts w:asciiTheme="majorHAnsi" w:eastAsia="Times New Roman" w:hAnsiTheme="majorHAnsi" w:cstheme="majorHAnsi"/>
          <w:color w:val="000000" w:themeColor="text1"/>
          <w:kern w:val="0"/>
          <w:lang w:eastAsia="en-US"/>
        </w:rPr>
        <w:t>Allegrante, </w:t>
      </w:r>
      <w:r w:rsidR="00352808" w:rsidRPr="007E12F3">
        <w:rPr>
          <w:rFonts w:asciiTheme="majorHAnsi" w:eastAsia="Times New Roman" w:hAnsiTheme="majorHAnsi" w:cstheme="majorHAnsi"/>
          <w:color w:val="000000" w:themeColor="text1"/>
          <w:kern w:val="0"/>
          <w:lang w:eastAsia="en-US"/>
        </w:rPr>
        <w:t>J. P.</w:t>
      </w:r>
      <w:r w:rsidRPr="007E12F3">
        <w:rPr>
          <w:rFonts w:asciiTheme="majorHAnsi" w:eastAsia="Times New Roman" w:hAnsiTheme="majorHAnsi" w:cstheme="majorHAnsi"/>
          <w:bCs/>
          <w:color w:val="000000" w:themeColor="text1"/>
          <w:kern w:val="36"/>
          <w:lang w:eastAsia="en-US"/>
        </w:rPr>
        <w:t xml:space="preserve"> </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2008</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7E12F3"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7E12F3">
        <w:rPr>
          <w:rFonts w:asciiTheme="majorHAnsi" w:eastAsia="Times New Roman" w:hAnsiTheme="majorHAnsi" w:cstheme="majorHAnsi"/>
          <w:color w:val="000000" w:themeColor="text1"/>
          <w:kern w:val="0"/>
          <w:lang w:eastAsia="en-US"/>
        </w:rPr>
        <w:t xml:space="preserve">. </w:t>
      </w:r>
      <w:r w:rsidR="00352808" w:rsidRPr="007E12F3">
        <w:rPr>
          <w:rFonts w:asciiTheme="majorHAnsi" w:eastAsia="Times New Roman" w:hAnsiTheme="majorHAnsi" w:cstheme="majorHAnsi"/>
          <w:i/>
          <w:color w:val="000000" w:themeColor="text1"/>
          <w:kern w:val="0"/>
          <w:lang w:eastAsia="en-US"/>
        </w:rPr>
        <w:t>Health Education &amp; Behavior, 37(</w:t>
      </w:r>
      <w:r w:rsidRPr="007E12F3">
        <w:rPr>
          <w:rFonts w:asciiTheme="majorHAnsi" w:eastAsia="Times New Roman" w:hAnsiTheme="majorHAnsi" w:cstheme="majorHAnsi"/>
          <w:i/>
          <w:color w:val="000000" w:themeColor="text1"/>
          <w:kern w:val="0"/>
          <w:lang w:eastAsia="en-US"/>
        </w:rPr>
        <w:t>1</w:t>
      </w:r>
      <w:r w:rsidR="00352808" w:rsidRPr="007E12F3">
        <w:rPr>
          <w:rFonts w:asciiTheme="majorHAnsi" w:eastAsia="Times New Roman" w:hAnsiTheme="majorHAnsi" w:cstheme="majorHAnsi"/>
          <w:i/>
          <w:color w:val="000000" w:themeColor="text1"/>
          <w:kern w:val="0"/>
          <w:lang w:eastAsia="en-US"/>
        </w:rPr>
        <w:t>),</w:t>
      </w:r>
      <w:r w:rsidRPr="007E12F3">
        <w:rPr>
          <w:rFonts w:asciiTheme="majorHAnsi" w:eastAsia="Times New Roman" w:hAnsiTheme="majorHAnsi" w:cstheme="majorHAnsi"/>
          <w:i/>
          <w:color w:val="000000" w:themeColor="text1"/>
          <w:kern w:val="0"/>
          <w:lang w:eastAsia="en-US"/>
        </w:rPr>
        <w:t xml:space="preserve"> </w:t>
      </w:r>
      <w:r w:rsidRPr="007E12F3">
        <w:rPr>
          <w:rFonts w:asciiTheme="majorHAnsi" w:eastAsia="Times New Roman" w:hAnsiTheme="majorHAnsi" w:cstheme="majorHAnsi"/>
          <w:color w:val="000000" w:themeColor="text1"/>
          <w:kern w:val="0"/>
          <w:lang w:eastAsia="en-US"/>
        </w:rPr>
        <w:t xml:space="preserve">51-64. </w:t>
      </w:r>
      <w:r w:rsidR="00352808" w:rsidRPr="007E12F3">
        <w:rPr>
          <w:rFonts w:asciiTheme="majorHAnsi" w:eastAsia="Times New Roman" w:hAnsiTheme="majorHAnsi" w:cstheme="majorHAnsi"/>
          <w:color w:val="000000" w:themeColor="text1"/>
          <w:kern w:val="0"/>
          <w:lang w:eastAsia="en-US"/>
        </w:rPr>
        <w:t>doi</w:t>
      </w:r>
      <w:r w:rsidRPr="007E12F3">
        <w:rPr>
          <w:rFonts w:asciiTheme="majorHAnsi" w:eastAsia="Times New Roman" w:hAnsiTheme="majorHAnsi" w:cstheme="majorHAnsi"/>
          <w:color w:val="000000" w:themeColor="text1"/>
          <w:kern w:val="0"/>
          <w:lang w:eastAsia="en-US"/>
        </w:rPr>
        <w:t>: </w:t>
      </w:r>
      <w:hyperlink r:id="rId29" w:history="1">
        <w:r w:rsidRPr="007E12F3">
          <w:rPr>
            <w:rFonts w:asciiTheme="majorHAnsi" w:eastAsia="Times New Roman" w:hAnsiTheme="majorHAnsi" w:cstheme="majorHAnsi"/>
            <w:color w:val="000000" w:themeColor="text1"/>
            <w:kern w:val="0"/>
            <w:lang w:eastAsia="en-US"/>
          </w:rPr>
          <w:t>https://doi.org/10.1177/1090198107313481</w:t>
        </w:r>
      </w:hyperlink>
    </w:p>
    <w:p w14:paraId="6D1AEAC2" w14:textId="3CACFAD4" w:rsidR="000628AE" w:rsidRPr="007E12F3" w:rsidRDefault="000628AE" w:rsidP="000628AE">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lastRenderedPageBreak/>
        <w:t>*(library request)Lloyd, C., Alexander, A. A., Rice, D. G., &amp; Greenfield, N. S. (1980). Life events as predictors of academic performance. </w:t>
      </w:r>
      <w:r w:rsidRPr="007E12F3">
        <w:rPr>
          <w:rFonts w:eastAsia="Times New Roman" w:cstheme="minorHAnsi"/>
          <w:i/>
          <w:iCs/>
          <w:color w:val="000000" w:themeColor="text1"/>
          <w:kern w:val="0"/>
          <w:shd w:val="clear" w:color="auto" w:fill="FFFFFF"/>
          <w:lang w:eastAsia="en-US"/>
        </w:rPr>
        <w:t>Journal of Human stress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w:t>
      </w:r>
      <w:r w:rsidRPr="007E12F3">
        <w:rPr>
          <w:rFonts w:eastAsia="Times New Roman" w:cstheme="minorHAnsi"/>
          <w:color w:val="000000" w:themeColor="text1"/>
          <w:kern w:val="0"/>
          <w:shd w:val="clear" w:color="auto" w:fill="FFFFFF"/>
          <w:lang w:eastAsia="en-US"/>
        </w:rPr>
        <w:t xml:space="preserve">(3), 15-25. doi: </w:t>
      </w:r>
      <w:hyperlink r:id="rId30" w:history="1">
        <w:r w:rsidRPr="007E12F3">
          <w:rPr>
            <w:rStyle w:val="Hyperlink"/>
            <w:rFonts w:eastAsia="Times New Roman" w:cstheme="minorHAnsi"/>
            <w:color w:val="000000" w:themeColor="text1"/>
          </w:rPr>
          <w:t>http://dx.doi.org/10.1080/0097840X.1980.9936094</w:t>
        </w:r>
      </w:hyperlink>
    </w:p>
    <w:p w14:paraId="3D7CC0A8" w14:textId="62A0B06D" w:rsidR="000628AE" w:rsidRPr="007E12F3" w:rsidRDefault="000628AE" w:rsidP="000628AE">
      <w:pPr>
        <w:rPr>
          <w:rFonts w:eastAsia="Times New Roman" w:cstheme="minorHAnsi"/>
          <w:color w:val="000000" w:themeColor="text1"/>
          <w:kern w:val="0"/>
          <w:lang w:eastAsia="en-US"/>
        </w:rPr>
      </w:pPr>
    </w:p>
    <w:p w14:paraId="47B9B9FC" w14:textId="77777777" w:rsidR="000628AE" w:rsidRPr="007E12F3" w:rsidRDefault="000628AE" w:rsidP="000628AE">
      <w:pPr>
        <w:shd w:val="clear" w:color="auto" w:fill="FFFFFF"/>
        <w:ind w:firstLine="0"/>
        <w:outlineLvl w:val="0"/>
        <w:rPr>
          <w:rFonts w:asciiTheme="majorHAnsi" w:eastAsia="Times New Roman" w:hAnsiTheme="majorHAnsi" w:cstheme="majorHAnsi"/>
          <w:color w:val="000000" w:themeColor="text1"/>
          <w:kern w:val="0"/>
          <w:lang w:eastAsia="en-US"/>
        </w:rPr>
      </w:pPr>
    </w:p>
    <w:p w14:paraId="3B20C8F2" w14:textId="77777777" w:rsidR="000628AE" w:rsidRPr="007E12F3" w:rsidRDefault="000628AE" w:rsidP="000628AE">
      <w:pPr>
        <w:shd w:val="clear" w:color="auto" w:fill="FFFFFF"/>
        <w:ind w:firstLine="0"/>
        <w:outlineLvl w:val="0"/>
        <w:rPr>
          <w:rFonts w:asciiTheme="majorHAnsi" w:eastAsia="Times New Roman" w:hAnsiTheme="majorHAnsi" w:cstheme="majorHAnsi"/>
          <w:bCs/>
          <w:color w:val="000000" w:themeColor="text1"/>
          <w:kern w:val="36"/>
          <w:lang w:eastAsia="en-US"/>
        </w:rPr>
      </w:pPr>
    </w:p>
    <w:p w14:paraId="51210B15" w14:textId="661099C4" w:rsidR="007F3E16" w:rsidRPr="007E12F3" w:rsidRDefault="007F3E16" w:rsidP="00352808">
      <w:pPr>
        <w:ind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w:t>
      </w:r>
      <w:r w:rsidR="00B91787" w:rsidRPr="007E12F3">
        <w:rPr>
          <w:rFonts w:asciiTheme="majorHAnsi" w:hAnsiTheme="majorHAnsi" w:cstheme="majorHAnsi"/>
          <w:color w:val="000000" w:themeColor="text1"/>
          <w:shd w:val="clear" w:color="auto" w:fill="FFFFFF"/>
        </w:rPr>
        <w:t>*(library request)</w:t>
      </w:r>
      <w:r w:rsidR="002063CD" w:rsidRPr="007E12F3">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7E12F3" w:rsidRDefault="002063CD" w:rsidP="007F3E16">
      <w:pPr>
        <w:ind w:left="720"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Stress Disorder, Anxiety, and Depression. </w:t>
      </w:r>
      <w:r w:rsidRPr="007E12F3">
        <w:rPr>
          <w:rStyle w:val="Emphasis"/>
          <w:rFonts w:asciiTheme="majorHAnsi" w:hAnsiTheme="majorHAnsi" w:cstheme="majorHAnsi"/>
          <w:color w:val="000000" w:themeColor="text1"/>
          <w:shd w:val="clear" w:color="auto" w:fill="FFFFFF"/>
        </w:rPr>
        <w:t>International Journal of Emergency Mental Health, 7</w:t>
      </w:r>
      <w:r w:rsidRPr="007E12F3">
        <w:rPr>
          <w:rFonts w:asciiTheme="majorHAnsi" w:hAnsiTheme="majorHAnsi" w:cstheme="majorHAnsi"/>
          <w:i/>
          <w:color w:val="000000" w:themeColor="text1"/>
          <w:shd w:val="clear" w:color="auto" w:fill="FFFFFF"/>
        </w:rPr>
        <w:t>(1)</w:t>
      </w:r>
      <w:r w:rsidRPr="007E12F3">
        <w:rPr>
          <w:rFonts w:asciiTheme="majorHAnsi" w:hAnsiTheme="majorHAnsi" w:cstheme="majorHAnsi"/>
          <w:color w:val="000000" w:themeColor="text1"/>
          <w:shd w:val="clear" w:color="auto" w:fill="FFFFFF"/>
        </w:rPr>
        <w:t>, 49-57</w:t>
      </w:r>
      <w:r w:rsidR="007F3E16" w:rsidRPr="007E12F3">
        <w:rPr>
          <w:rFonts w:asciiTheme="majorHAnsi" w:hAnsiTheme="majorHAnsi" w:cstheme="majorHAnsi"/>
          <w:color w:val="000000" w:themeColor="text1"/>
          <w:shd w:val="clear" w:color="auto" w:fill="FFFFFF"/>
        </w:rPr>
        <w:t>.</w:t>
      </w:r>
    </w:p>
    <w:p w14:paraId="28C75C05" w14:textId="250BDEF3" w:rsidR="00F97200" w:rsidRPr="007E12F3" w:rsidRDefault="0037721E" w:rsidP="00F97200">
      <w:pPr>
        <w:ind w:firstLine="0"/>
        <w:rPr>
          <w:color w:val="000000" w:themeColor="text1"/>
        </w:rPr>
      </w:pPr>
      <w:r w:rsidRPr="007E12F3">
        <w:rPr>
          <w:color w:val="000000" w:themeColor="text1"/>
        </w:rPr>
        <w:t xml:space="preserve">Marks, H. M. </w:t>
      </w:r>
      <w:r w:rsidR="005E776F" w:rsidRPr="007E12F3">
        <w:rPr>
          <w:color w:val="000000" w:themeColor="text1"/>
        </w:rPr>
        <w:t>(</w:t>
      </w:r>
      <w:r w:rsidRPr="007E12F3">
        <w:rPr>
          <w:color w:val="000000" w:themeColor="text1"/>
        </w:rPr>
        <w:t>2000</w:t>
      </w:r>
      <w:r w:rsidR="005E776F" w:rsidRPr="007E12F3">
        <w:rPr>
          <w:color w:val="000000" w:themeColor="text1"/>
        </w:rPr>
        <w:t>)</w:t>
      </w:r>
      <w:r w:rsidRPr="007E12F3">
        <w:rPr>
          <w:color w:val="000000" w:themeColor="text1"/>
        </w:rPr>
        <w:t xml:space="preserve">. Student Engagement in Instructional Activity: Patterns in the Elementary, </w:t>
      </w:r>
    </w:p>
    <w:p w14:paraId="79A53E0F" w14:textId="412E374A" w:rsidR="0037721E" w:rsidRPr="007E12F3" w:rsidRDefault="0037721E" w:rsidP="00BA746A">
      <w:pPr>
        <w:ind w:left="720" w:firstLine="0"/>
        <w:rPr>
          <w:rFonts w:eastAsia="Times New Roman"/>
          <w:color w:val="000000" w:themeColor="text1"/>
          <w:kern w:val="0"/>
          <w:lang w:eastAsia="en-US"/>
        </w:rPr>
      </w:pPr>
      <w:r w:rsidRPr="007E12F3">
        <w:rPr>
          <w:color w:val="000000" w:themeColor="text1"/>
        </w:rPr>
        <w:t xml:space="preserve">Middle, and High School Years. </w:t>
      </w:r>
      <w:r w:rsidRPr="007E12F3">
        <w:rPr>
          <w:i/>
          <w:color w:val="000000" w:themeColor="text1"/>
        </w:rPr>
        <w:t>American Educatio</w:t>
      </w:r>
      <w:r w:rsidR="00F97200" w:rsidRPr="007E12F3">
        <w:rPr>
          <w:i/>
          <w:color w:val="000000" w:themeColor="text1"/>
        </w:rPr>
        <w:t>nal Research Journal Spring, 37(</w:t>
      </w:r>
      <w:r w:rsidRPr="007E12F3">
        <w:rPr>
          <w:i/>
          <w:color w:val="000000" w:themeColor="text1"/>
        </w:rPr>
        <w:t>1</w:t>
      </w:r>
      <w:r w:rsidR="00F97200" w:rsidRPr="007E12F3">
        <w:rPr>
          <w:i/>
          <w:color w:val="000000" w:themeColor="text1"/>
        </w:rPr>
        <w:t>),</w:t>
      </w:r>
      <w:r w:rsidR="00F97200" w:rsidRPr="007E12F3">
        <w:rPr>
          <w:color w:val="000000" w:themeColor="text1"/>
        </w:rPr>
        <w:t xml:space="preserve"> </w:t>
      </w:r>
      <w:r w:rsidRPr="007E12F3">
        <w:rPr>
          <w:color w:val="000000" w:themeColor="text1"/>
        </w:rPr>
        <w:t>153-184.</w:t>
      </w:r>
      <w:r w:rsidR="00BA746A" w:rsidRPr="007E12F3">
        <w:rPr>
          <w:color w:val="000000" w:themeColor="text1"/>
        </w:rPr>
        <w:t xml:space="preserve"> doi:</w:t>
      </w:r>
      <w:r w:rsidR="00BA746A" w:rsidRPr="007E12F3">
        <w:rPr>
          <w:rFonts w:eastAsia="Times New Roman"/>
          <w:color w:val="000000" w:themeColor="text1"/>
        </w:rPr>
        <w:t xml:space="preserve"> </w:t>
      </w:r>
      <w:hyperlink r:id="rId31" w:history="1">
        <w:r w:rsidR="00BA746A" w:rsidRPr="007E12F3">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7E12F3" w:rsidRDefault="00F97200" w:rsidP="009E1242">
      <w:pPr>
        <w:ind w:firstLine="0"/>
        <w:rPr>
          <w:color w:val="000000" w:themeColor="text1"/>
        </w:rPr>
      </w:pPr>
      <w:r w:rsidRPr="007E12F3">
        <w:rPr>
          <w:color w:val="000000" w:themeColor="text1"/>
        </w:rPr>
        <w:t xml:space="preserve">Mastin, D. F., </w:t>
      </w:r>
      <w:r w:rsidR="00F87520" w:rsidRPr="007E12F3">
        <w:rPr>
          <w:color w:val="000000" w:themeColor="text1"/>
        </w:rPr>
        <w:t>Bryson,</w:t>
      </w:r>
      <w:r w:rsidRPr="007E12F3">
        <w:rPr>
          <w:color w:val="000000" w:themeColor="text1"/>
        </w:rPr>
        <w:t xml:space="preserve"> J., &amp; </w:t>
      </w:r>
      <w:r w:rsidR="00F87520" w:rsidRPr="007E12F3">
        <w:rPr>
          <w:color w:val="000000" w:themeColor="text1"/>
        </w:rPr>
        <w:t>Corwyn</w:t>
      </w:r>
      <w:r w:rsidRPr="007E12F3">
        <w:rPr>
          <w:color w:val="000000" w:themeColor="text1"/>
        </w:rPr>
        <w:t>, R.</w:t>
      </w:r>
      <w:r w:rsidR="00F87520" w:rsidRPr="007E12F3">
        <w:rPr>
          <w:color w:val="000000" w:themeColor="text1"/>
        </w:rPr>
        <w:t xml:space="preserve"> (2006). Assessment of Sleep Hygiene Using the Sleep </w:t>
      </w:r>
    </w:p>
    <w:p w14:paraId="534AB847" w14:textId="4E7E7A69" w:rsidR="00EA2610" w:rsidRPr="007E12F3" w:rsidRDefault="00F87520" w:rsidP="009E1242">
      <w:pPr>
        <w:ind w:left="720" w:firstLine="0"/>
        <w:rPr>
          <w:color w:val="000000" w:themeColor="text1"/>
        </w:rPr>
      </w:pPr>
      <w:r w:rsidRPr="007E12F3">
        <w:rPr>
          <w:color w:val="000000" w:themeColor="text1"/>
        </w:rPr>
        <w:t xml:space="preserve">Hygiene Index. </w:t>
      </w:r>
      <w:r w:rsidRPr="007E12F3">
        <w:rPr>
          <w:i/>
          <w:color w:val="000000" w:themeColor="text1"/>
        </w:rPr>
        <w:t>Journal of Behavioral M</w:t>
      </w:r>
      <w:r w:rsidR="00F97200" w:rsidRPr="007E12F3">
        <w:rPr>
          <w:i/>
          <w:color w:val="000000" w:themeColor="text1"/>
        </w:rPr>
        <w:t>edicine, 29(</w:t>
      </w:r>
      <w:r w:rsidRPr="007E12F3">
        <w:rPr>
          <w:i/>
          <w:color w:val="000000" w:themeColor="text1"/>
        </w:rPr>
        <w:t>3</w:t>
      </w:r>
      <w:r w:rsidR="00F97200" w:rsidRPr="007E12F3">
        <w:rPr>
          <w:i/>
          <w:color w:val="000000" w:themeColor="text1"/>
        </w:rPr>
        <w:t>),</w:t>
      </w:r>
      <w:r w:rsidR="009E1242" w:rsidRPr="007E12F3">
        <w:rPr>
          <w:i/>
          <w:color w:val="000000" w:themeColor="text1"/>
        </w:rPr>
        <w:t xml:space="preserve"> </w:t>
      </w:r>
      <w:r w:rsidR="009E1242" w:rsidRPr="007E12F3">
        <w:rPr>
          <w:color w:val="000000" w:themeColor="text1"/>
        </w:rPr>
        <w:t>223-227</w:t>
      </w:r>
      <w:r w:rsidR="00F97200" w:rsidRPr="007E12F3">
        <w:rPr>
          <w:color w:val="000000" w:themeColor="text1"/>
        </w:rPr>
        <w:t>. doi</w:t>
      </w:r>
      <w:r w:rsidRPr="007E12F3">
        <w:rPr>
          <w:color w:val="000000" w:themeColor="text1"/>
        </w:rPr>
        <w:t xml:space="preserve">: 10.1007/s10865-006-9047-6 </w:t>
      </w:r>
    </w:p>
    <w:p w14:paraId="115BF747" w14:textId="087056A3" w:rsidR="00382D3F" w:rsidRPr="007E12F3" w:rsidRDefault="00A1037E" w:rsidP="00F97200">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McCullough, G., Huebner, E.</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S., &amp; Laughlin, J.</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7E12F3" w:rsidRDefault="00A1037E" w:rsidP="005E26F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adolescents</w:t>
      </w:r>
      <w:r w:rsidR="00F9720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positive subjective well-being. </w:t>
      </w:r>
      <w:r w:rsidRPr="007E12F3">
        <w:rPr>
          <w:rFonts w:ascii="Times New Roman" w:eastAsia="Times New Roman" w:hAnsi="Times New Roman" w:cs="Times New Roman"/>
          <w:i/>
          <w:color w:val="000000" w:themeColor="text1"/>
          <w:kern w:val="0"/>
          <w:lang w:eastAsia="en-US"/>
        </w:rPr>
        <w:t>Psychology in the Schools, 3,</w:t>
      </w:r>
      <w:r w:rsidRPr="007E12F3">
        <w:rPr>
          <w:rFonts w:ascii="Times New Roman" w:eastAsia="Times New Roman" w:hAnsi="Times New Roman" w:cs="Times New Roman"/>
          <w:color w:val="000000" w:themeColor="text1"/>
          <w:kern w:val="0"/>
          <w:lang w:eastAsia="en-US"/>
        </w:rPr>
        <w:t xml:space="preserve"> 1–10.</w:t>
      </w:r>
      <w:r w:rsidR="005E26F1" w:rsidRPr="007E12F3">
        <w:rPr>
          <w:rFonts w:ascii="Times New Roman" w:eastAsia="Times New Roman" w:hAnsi="Times New Roman" w:cs="Times New Roman"/>
          <w:color w:val="000000" w:themeColor="text1"/>
          <w:kern w:val="0"/>
          <w:lang w:eastAsia="en-US"/>
        </w:rPr>
        <w:t xml:space="preserve"> doi: </w:t>
      </w:r>
      <w:r w:rsidR="005E26F1" w:rsidRPr="007E12F3">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7E12F3"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7E12F3" w:rsidRDefault="00D23DCB" w:rsidP="00514820">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7E12F3">
        <w:rPr>
          <w:rFonts w:asciiTheme="majorHAnsi" w:eastAsia="Times New Roman" w:hAnsiTheme="majorHAnsi" w:cstheme="majorHAnsi"/>
          <w:i/>
          <w:iCs/>
          <w:color w:val="000000" w:themeColor="text1"/>
          <w:kern w:val="0"/>
          <w:lang w:eastAsia="en-US"/>
        </w:rPr>
        <w:t>Psychology in the Schools,</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39</w:t>
      </w:r>
      <w:r w:rsidRPr="007E12F3">
        <w:rPr>
          <w:rFonts w:asciiTheme="majorHAnsi" w:eastAsia="Times New Roman" w:hAnsiTheme="majorHAnsi" w:cstheme="majorHAnsi"/>
          <w:color w:val="000000" w:themeColor="text1"/>
          <w:kern w:val="0"/>
          <w:shd w:val="clear" w:color="auto" w:fill="F7FBFE"/>
          <w:lang w:eastAsia="en-US"/>
        </w:rPr>
        <w:t>, 677–687.</w:t>
      </w:r>
      <w:r w:rsidR="00514820" w:rsidRPr="007E12F3">
        <w:rPr>
          <w:rFonts w:asciiTheme="majorHAnsi" w:eastAsia="Times New Roman" w:hAnsiTheme="majorHAnsi" w:cstheme="majorHAnsi"/>
          <w:color w:val="000000" w:themeColor="text1"/>
          <w:kern w:val="0"/>
          <w:shd w:val="clear" w:color="auto" w:fill="F7FBFE"/>
          <w:lang w:eastAsia="en-US"/>
        </w:rPr>
        <w:t xml:space="preserve"> doi: </w:t>
      </w:r>
      <w:r w:rsidR="00514820" w:rsidRPr="007E12F3">
        <w:rPr>
          <w:rFonts w:eastAsia="Times New Roman" w:cstheme="minorHAnsi"/>
          <w:color w:val="000000" w:themeColor="text1"/>
          <w:kern w:val="0"/>
          <w:shd w:val="clear" w:color="auto" w:fill="FFFFFF"/>
          <w:lang w:eastAsia="en-US"/>
        </w:rPr>
        <w:t>10.1002/pits.10062</w:t>
      </w:r>
    </w:p>
    <w:p w14:paraId="4F0931EF" w14:textId="4BE9C6E2" w:rsidR="00382D3F" w:rsidRPr="007E12F3" w:rsidRDefault="00382D3F" w:rsidP="00382D3F">
      <w:pPr>
        <w:ind w:firstLine="0"/>
        <w:rPr>
          <w:color w:val="000000" w:themeColor="text1"/>
        </w:rPr>
      </w:pPr>
      <w:r w:rsidRPr="007E12F3">
        <w:rPr>
          <w:color w:val="000000" w:themeColor="text1"/>
        </w:rPr>
        <w:t>Mindell, J. A., Meltzer</w:t>
      </w:r>
      <w:r w:rsidR="00057FBC" w:rsidRPr="007E12F3">
        <w:rPr>
          <w:color w:val="000000" w:themeColor="text1"/>
        </w:rPr>
        <w:t>,</w:t>
      </w:r>
      <w:r w:rsidRPr="007E12F3">
        <w:rPr>
          <w:color w:val="000000" w:themeColor="text1"/>
        </w:rPr>
        <w:t xml:space="preserve"> L. J.,</w:t>
      </w:r>
      <w:r w:rsidR="00057FBC" w:rsidRPr="007E12F3">
        <w:rPr>
          <w:color w:val="000000" w:themeColor="text1"/>
        </w:rPr>
        <w:t xml:space="preserve"> Carskadon,</w:t>
      </w:r>
      <w:r w:rsidRPr="007E12F3">
        <w:rPr>
          <w:color w:val="000000" w:themeColor="text1"/>
        </w:rPr>
        <w:t xml:space="preserve"> M. A., &amp;</w:t>
      </w:r>
      <w:r w:rsidR="00057FBC" w:rsidRPr="007E12F3">
        <w:rPr>
          <w:color w:val="000000" w:themeColor="text1"/>
        </w:rPr>
        <w:t xml:space="preserve"> Chervin</w:t>
      </w:r>
      <w:r w:rsidRPr="007E12F3">
        <w:rPr>
          <w:color w:val="000000" w:themeColor="text1"/>
        </w:rPr>
        <w:t>, R. D.</w:t>
      </w:r>
      <w:r w:rsidR="00057FBC" w:rsidRPr="007E12F3">
        <w:rPr>
          <w:color w:val="000000" w:themeColor="text1"/>
        </w:rPr>
        <w:t xml:space="preserve"> (2009)</w:t>
      </w:r>
      <w:r w:rsidRPr="007E12F3">
        <w:rPr>
          <w:color w:val="000000" w:themeColor="text1"/>
        </w:rPr>
        <w:t>.</w:t>
      </w:r>
      <w:r w:rsidR="00057FBC" w:rsidRPr="007E12F3">
        <w:rPr>
          <w:color w:val="000000" w:themeColor="text1"/>
        </w:rPr>
        <w:t xml:space="preserve"> Developmental </w:t>
      </w:r>
    </w:p>
    <w:p w14:paraId="748C5089" w14:textId="6D7F68F1" w:rsidR="00057FBC" w:rsidRPr="007E12F3" w:rsidRDefault="00057FBC" w:rsidP="00007A22">
      <w:pPr>
        <w:ind w:left="720" w:firstLine="0"/>
        <w:rPr>
          <w:rFonts w:ascii="Times New Roman" w:eastAsia="Times New Roman" w:hAnsi="Times New Roman" w:cs="Times New Roman"/>
          <w:color w:val="000000" w:themeColor="text1"/>
          <w:kern w:val="0"/>
          <w:lang w:eastAsia="en-US"/>
        </w:rPr>
      </w:pPr>
      <w:r w:rsidRPr="007E12F3">
        <w:rPr>
          <w:color w:val="000000" w:themeColor="text1"/>
        </w:rPr>
        <w:lastRenderedPageBreak/>
        <w:t>aspects of sleep hygiene. Findings from the 2004 National Sleep Foundation Sleep in America</w:t>
      </w:r>
      <w:r w:rsidR="00382D3F" w:rsidRPr="007E12F3">
        <w:rPr>
          <w:color w:val="000000" w:themeColor="text1"/>
        </w:rPr>
        <w:t xml:space="preserve"> Poll. </w:t>
      </w:r>
      <w:r w:rsidR="00382D3F" w:rsidRPr="007E12F3">
        <w:rPr>
          <w:i/>
          <w:color w:val="000000" w:themeColor="text1"/>
        </w:rPr>
        <w:t>Sleep Medicine, 10,</w:t>
      </w:r>
      <w:r w:rsidR="00382D3F" w:rsidRPr="007E12F3">
        <w:rPr>
          <w:color w:val="000000" w:themeColor="text1"/>
        </w:rPr>
        <w:t xml:space="preserve"> </w:t>
      </w:r>
      <w:r w:rsidRPr="007E12F3">
        <w:rPr>
          <w:color w:val="000000" w:themeColor="text1"/>
        </w:rPr>
        <w:t>771–779.</w:t>
      </w:r>
      <w:r w:rsidR="00007A22" w:rsidRPr="007E12F3">
        <w:rPr>
          <w:color w:val="000000" w:themeColor="text1"/>
        </w:rPr>
        <w:t xml:space="preserve"> </w:t>
      </w:r>
      <w:r w:rsidR="00007A22" w:rsidRPr="007E12F3">
        <w:rPr>
          <w:rFonts w:ascii="Times New Roman" w:eastAsia="Times New Roman" w:hAnsi="Times New Roman" w:cs="Times New Roman"/>
          <w:color w:val="000000" w:themeColor="text1"/>
          <w:kern w:val="0"/>
          <w:lang w:eastAsia="en-US"/>
        </w:rPr>
        <w:t>doi:10.1016/j.sleep.2008.07.016</w:t>
      </w:r>
    </w:p>
    <w:p w14:paraId="50E63D9C" w14:textId="77777777" w:rsidR="00382D3F" w:rsidRPr="007E12F3" w:rsidRDefault="00382D3F" w:rsidP="00382D3F">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-(check rest of authors and how to cite) </w:t>
      </w:r>
      <w:r w:rsidR="00865587" w:rsidRPr="007E12F3">
        <w:rPr>
          <w:rFonts w:eastAsia="Times New Roman" w:cstheme="minorHAnsi"/>
          <w:color w:val="000000" w:themeColor="text1"/>
          <w:shd w:val="clear" w:color="auto" w:fill="FFFFFF"/>
        </w:rPr>
        <w:t>*</w:t>
      </w:r>
      <w:r w:rsidR="00D40286" w:rsidRPr="007E12F3">
        <w:rPr>
          <w:rFonts w:eastAsia="Times New Roman" w:cstheme="minorHAnsi"/>
          <w:color w:val="000000" w:themeColor="text1"/>
          <w:shd w:val="clear" w:color="auto" w:fill="FFFFFF"/>
        </w:rPr>
        <w:t xml:space="preserve">Minkel, J. D., Banks, S., Htaik, O., Moreta, M. C., </w:t>
      </w:r>
    </w:p>
    <w:p w14:paraId="10C7C543" w14:textId="2BD67532" w:rsidR="00D40286" w:rsidRPr="007E12F3" w:rsidRDefault="00D40286" w:rsidP="00382D3F">
      <w:pPr>
        <w:ind w:left="720" w:firstLine="0"/>
        <w:rPr>
          <w:rStyle w:val="Hyperlink"/>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Jones, C. W., McGlinchey, E. L., . . . Dinges, D. F. (2012). Sleep deprivation and stressors: Evidence for elevated negative affect in response to mild stressors when sleep deprived. </w:t>
      </w:r>
      <w:r w:rsidRPr="007E12F3">
        <w:rPr>
          <w:rStyle w:val="Emphasis"/>
          <w:rFonts w:eastAsia="Times New Roman" w:cstheme="minorHAnsi"/>
          <w:color w:val="000000" w:themeColor="text1"/>
          <w:shd w:val="clear" w:color="auto" w:fill="FFFFFF"/>
        </w:rPr>
        <w:t>Emotion, 12</w:t>
      </w:r>
      <w:r w:rsidRPr="007E12F3">
        <w:rPr>
          <w:rFonts w:eastAsia="Times New Roman" w:cstheme="minorHAnsi"/>
          <w:color w:val="000000" w:themeColor="text1"/>
          <w:shd w:val="clear" w:color="auto" w:fill="FFFFFF"/>
        </w:rPr>
        <w:t>(5), 1015-1020.</w:t>
      </w:r>
      <w:r w:rsidR="00382D3F" w:rsidRPr="007E12F3">
        <w:rPr>
          <w:rFonts w:eastAsia="Times New Roman" w:cstheme="minorHAnsi"/>
          <w:color w:val="000000" w:themeColor="text1"/>
          <w:kern w:val="0"/>
          <w:shd w:val="clear" w:color="auto" w:fill="FFFFFF"/>
          <w:lang w:eastAsia="en-US"/>
        </w:rPr>
        <w:t xml:space="preserve"> doi</w:t>
      </w:r>
      <w:r w:rsidR="00865587" w:rsidRPr="007E12F3">
        <w:rPr>
          <w:rFonts w:eastAsia="Times New Roman" w:cstheme="minorHAnsi"/>
          <w:color w:val="000000" w:themeColor="text1"/>
          <w:kern w:val="0"/>
          <w:shd w:val="clear" w:color="auto" w:fill="FFFFFF"/>
          <w:lang w:eastAsia="en-US"/>
        </w:rPr>
        <w:t xml:space="preserve">: </w:t>
      </w:r>
      <w:hyperlink r:id="rId32" w:tgtFrame="_blank" w:history="1">
        <w:r w:rsidRPr="007E12F3">
          <w:rPr>
            <w:rStyle w:val="Hyperlink"/>
            <w:rFonts w:eastAsia="Times New Roman" w:cstheme="minorHAnsi"/>
            <w:color w:val="000000" w:themeColor="text1"/>
            <w:shd w:val="clear" w:color="auto" w:fill="FFFFFF"/>
          </w:rPr>
          <w:t>10.1037/a0026871</w:t>
        </w:r>
      </w:hyperlink>
    </w:p>
    <w:p w14:paraId="5BB3B1AE" w14:textId="77777777" w:rsidR="00C36EBE" w:rsidRPr="007E12F3"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7E12F3">
        <w:rPr>
          <w:rStyle w:val="titleauthoretc"/>
          <w:rFonts w:asciiTheme="minorHAnsi" w:eastAsia="Times New Roman" w:hAnsiTheme="minorHAnsi" w:cstheme="minorHAnsi"/>
          <w:b w:val="0"/>
          <w:color w:val="000000" w:themeColor="text1"/>
        </w:rPr>
        <w:t>Misra, R. &amp; McKean, M.</w:t>
      </w:r>
      <w:r w:rsidRPr="007E12F3">
        <w:rPr>
          <w:rStyle w:val="titleauthoretc"/>
          <w:rFonts w:asciiTheme="minorHAnsi" w:eastAsia="Times New Roman" w:hAnsiTheme="minorHAnsi" w:cstheme="minorHAnsi"/>
          <w:color w:val="000000" w:themeColor="text1"/>
        </w:rPr>
        <w:t xml:space="preserve"> </w:t>
      </w:r>
      <w:r w:rsidRPr="007E12F3">
        <w:rPr>
          <w:rStyle w:val="titleauthoretc"/>
          <w:rFonts w:asciiTheme="minorHAnsi" w:eastAsia="Times New Roman" w:hAnsiTheme="minorHAnsi" w:cstheme="minorHAnsi"/>
          <w:b w:val="0"/>
          <w:color w:val="000000" w:themeColor="text1"/>
        </w:rPr>
        <w:t>(2000)</w:t>
      </w:r>
      <w:r w:rsidRPr="007E12F3">
        <w:rPr>
          <w:bCs w:val="0"/>
          <w:color w:val="000000" w:themeColor="text1"/>
        </w:rPr>
        <w:t>. </w:t>
      </w:r>
      <w:r w:rsidRPr="007E12F3">
        <w:rPr>
          <w:rFonts w:asciiTheme="minorHAnsi" w:eastAsia="Times New Roman" w:hAnsiTheme="minorHAnsi" w:cstheme="minorHAnsi"/>
          <w:b w:val="0"/>
          <w:bCs w:val="0"/>
          <w:color w:val="000000" w:themeColor="text1"/>
        </w:rPr>
        <w:t xml:space="preserve">College students' academic stress and its relation to their </w:t>
      </w:r>
    </w:p>
    <w:p w14:paraId="53224C74" w14:textId="17B44152" w:rsidR="000D7D93" w:rsidRPr="007E12F3"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7E12F3">
        <w:rPr>
          <w:rFonts w:asciiTheme="minorHAnsi" w:eastAsia="Times New Roman" w:hAnsiTheme="minorHAnsi" w:cstheme="minorHAnsi"/>
          <w:b w:val="0"/>
          <w:bCs w:val="0"/>
          <w:color w:val="000000" w:themeColor="text1"/>
        </w:rPr>
        <w:t xml:space="preserve">anxiety, time management, and leisure satisfaction. </w:t>
      </w:r>
      <w:r w:rsidRPr="007E12F3">
        <w:rPr>
          <w:rFonts w:asciiTheme="minorHAnsi" w:eastAsia="Times New Roman" w:hAnsiTheme="minorHAnsi" w:cstheme="minorHAnsi"/>
          <w:b w:val="0"/>
          <w:bCs w:val="0"/>
          <w:i/>
          <w:color w:val="000000" w:themeColor="text1"/>
        </w:rPr>
        <w:t>American Journal of Health Studies</w:t>
      </w:r>
      <w:r w:rsidRPr="007E12F3">
        <w:rPr>
          <w:rStyle w:val="Strong"/>
          <w:rFonts w:asciiTheme="minorHAnsi" w:eastAsia="Times New Roman" w:hAnsiTheme="minorHAnsi" w:cstheme="minorHAnsi"/>
          <w:i/>
          <w:color w:val="000000" w:themeColor="text1"/>
        </w:rPr>
        <w:t xml:space="preserve">, </w:t>
      </w:r>
      <w:r w:rsidRPr="007E12F3">
        <w:rPr>
          <w:rStyle w:val="titleauthoretc"/>
          <w:rFonts w:asciiTheme="minorHAnsi" w:eastAsia="Times New Roman" w:hAnsiTheme="minorHAnsi" w:cstheme="minorHAnsi"/>
          <w:b w:val="0"/>
          <w:i/>
          <w:color w:val="000000" w:themeColor="text1"/>
        </w:rPr>
        <w:t>16(1),</w:t>
      </w:r>
      <w:r w:rsidRPr="007E12F3">
        <w:rPr>
          <w:rStyle w:val="titleauthoretc"/>
          <w:rFonts w:asciiTheme="minorHAnsi" w:eastAsia="Times New Roman" w:hAnsiTheme="minorHAnsi" w:cstheme="minorHAnsi"/>
          <w:b w:val="0"/>
          <w:color w:val="000000" w:themeColor="text1"/>
        </w:rPr>
        <w:t> 41-51.</w:t>
      </w:r>
    </w:p>
    <w:p w14:paraId="45FA8251" w14:textId="5D5ACBBD" w:rsidR="00560480" w:rsidRPr="007E12F3" w:rsidRDefault="00382D3F" w:rsidP="00382D3F">
      <w:pPr>
        <w:ind w:firstLine="0"/>
        <w:rPr>
          <w:color w:val="000000" w:themeColor="text1"/>
        </w:rPr>
      </w:pPr>
      <w:r w:rsidRPr="007E12F3">
        <w:rPr>
          <w:color w:val="000000" w:themeColor="text1"/>
        </w:rPr>
        <w:t>-</w:t>
      </w:r>
      <w:r w:rsidR="00560480" w:rsidRPr="007E12F3">
        <w:rPr>
          <w:color w:val="000000" w:themeColor="text1"/>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Pr="007E12F3" w:rsidRDefault="00476BA5" w:rsidP="00382D3F">
      <w:pPr>
        <w:ind w:firstLine="0"/>
        <w:rPr>
          <w:color w:val="000000" w:themeColor="text1"/>
        </w:rPr>
      </w:pPr>
      <w:r w:rsidRPr="007E12F3">
        <w:rPr>
          <w:color w:val="000000" w:themeColor="text1"/>
        </w:rPr>
        <w:t>Nelson</w:t>
      </w:r>
      <w:r w:rsidR="00382D3F" w:rsidRPr="007E12F3">
        <w:rPr>
          <w:color w:val="000000" w:themeColor="text1"/>
        </w:rPr>
        <w:t>,</w:t>
      </w:r>
      <w:r w:rsidRPr="007E12F3">
        <w:rPr>
          <w:color w:val="000000" w:themeColor="text1"/>
        </w:rPr>
        <w:t xml:space="preserve"> T</w:t>
      </w:r>
      <w:r w:rsidR="00382D3F" w:rsidRPr="007E12F3">
        <w:rPr>
          <w:color w:val="000000" w:themeColor="text1"/>
        </w:rPr>
        <w:t xml:space="preserve">. </w:t>
      </w:r>
      <w:r w:rsidRPr="007E12F3">
        <w:rPr>
          <w:color w:val="000000" w:themeColor="text1"/>
        </w:rPr>
        <w:t>F</w:t>
      </w:r>
      <w:r w:rsidR="00382D3F" w:rsidRPr="007E12F3">
        <w:rPr>
          <w:color w:val="000000" w:themeColor="text1"/>
        </w:rPr>
        <w:t>.</w:t>
      </w:r>
      <w:r w:rsidRPr="007E12F3">
        <w:rPr>
          <w:color w:val="000000" w:themeColor="text1"/>
        </w:rPr>
        <w:t>, Gortmaker</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L</w:t>
      </w:r>
      <w:r w:rsidR="00382D3F" w:rsidRPr="007E12F3">
        <w:rPr>
          <w:color w:val="000000" w:themeColor="text1"/>
        </w:rPr>
        <w:t>.</w:t>
      </w:r>
      <w:r w:rsidRPr="007E12F3">
        <w:rPr>
          <w:color w:val="000000" w:themeColor="text1"/>
        </w:rPr>
        <w:t>, Subramanian</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V</w:t>
      </w:r>
      <w:r w:rsidR="00382D3F" w:rsidRPr="007E12F3">
        <w:rPr>
          <w:color w:val="000000" w:themeColor="text1"/>
        </w:rPr>
        <w:t>.</w:t>
      </w:r>
      <w:r w:rsidRPr="007E12F3">
        <w:rPr>
          <w:color w:val="000000" w:themeColor="text1"/>
        </w:rPr>
        <w:t>,</w:t>
      </w:r>
      <w:r w:rsidR="00382D3F" w:rsidRPr="007E12F3">
        <w:rPr>
          <w:color w:val="000000" w:themeColor="text1"/>
        </w:rPr>
        <w:t xml:space="preserve"> &amp;</w:t>
      </w:r>
      <w:r w:rsidRPr="007E12F3">
        <w:rPr>
          <w:color w:val="000000" w:themeColor="text1"/>
        </w:rPr>
        <w:t xml:space="preserve"> Wechsler</w:t>
      </w:r>
      <w:r w:rsidR="00382D3F" w:rsidRPr="007E12F3">
        <w:rPr>
          <w:color w:val="000000" w:themeColor="text1"/>
        </w:rPr>
        <w:t>,</w:t>
      </w:r>
      <w:r w:rsidRPr="007E12F3">
        <w:rPr>
          <w:color w:val="000000" w:themeColor="text1"/>
        </w:rPr>
        <w:t xml:space="preserve"> H.</w:t>
      </w:r>
      <w:r w:rsidR="00382D3F" w:rsidRPr="007E12F3">
        <w:rPr>
          <w:color w:val="000000" w:themeColor="text1"/>
        </w:rPr>
        <w:t xml:space="preserve"> (2007).</w:t>
      </w:r>
      <w:r w:rsidRPr="007E12F3">
        <w:rPr>
          <w:color w:val="000000" w:themeColor="text1"/>
        </w:rPr>
        <w:t xml:space="preserve"> </w:t>
      </w:r>
    </w:p>
    <w:p w14:paraId="366642A8" w14:textId="10C6E6BB" w:rsidR="00476BA5" w:rsidRPr="007E12F3" w:rsidRDefault="00476BA5" w:rsidP="00382D3F">
      <w:pPr>
        <w:ind w:left="720" w:firstLine="0"/>
        <w:rPr>
          <w:color w:val="000000" w:themeColor="text1"/>
        </w:rPr>
      </w:pPr>
      <w:r w:rsidRPr="007E12F3">
        <w:rPr>
          <w:color w:val="000000" w:themeColor="text1"/>
        </w:rPr>
        <w:t xml:space="preserve">Vigorous physical activity among college students in the United </w:t>
      </w:r>
      <w:r w:rsidR="00382D3F" w:rsidRPr="007E12F3">
        <w:rPr>
          <w:color w:val="000000" w:themeColor="text1"/>
        </w:rPr>
        <w:t xml:space="preserve">States. </w:t>
      </w:r>
      <w:r w:rsidR="00382D3F" w:rsidRPr="007E12F3">
        <w:rPr>
          <w:i/>
          <w:color w:val="000000" w:themeColor="text1"/>
        </w:rPr>
        <w:t>J</w:t>
      </w:r>
      <w:r w:rsidR="003867FB" w:rsidRPr="007E12F3">
        <w:rPr>
          <w:i/>
          <w:color w:val="000000" w:themeColor="text1"/>
        </w:rPr>
        <w:t>ournal of</w:t>
      </w:r>
      <w:r w:rsidR="00382D3F" w:rsidRPr="007E12F3">
        <w:rPr>
          <w:i/>
          <w:color w:val="000000" w:themeColor="text1"/>
        </w:rPr>
        <w:t xml:space="preserve"> Phys</w:t>
      </w:r>
      <w:r w:rsidR="003867FB" w:rsidRPr="007E12F3">
        <w:rPr>
          <w:i/>
          <w:color w:val="000000" w:themeColor="text1"/>
        </w:rPr>
        <w:t>ical</w:t>
      </w:r>
      <w:r w:rsidR="00382D3F" w:rsidRPr="007E12F3">
        <w:rPr>
          <w:i/>
          <w:color w:val="000000" w:themeColor="text1"/>
        </w:rPr>
        <w:t xml:space="preserve"> Act</w:t>
      </w:r>
      <w:r w:rsidR="00D71584" w:rsidRPr="007E12F3">
        <w:rPr>
          <w:i/>
          <w:color w:val="000000" w:themeColor="text1"/>
        </w:rPr>
        <w:t>ivity and</w:t>
      </w:r>
      <w:r w:rsidR="00382D3F" w:rsidRPr="007E12F3">
        <w:rPr>
          <w:i/>
          <w:color w:val="000000" w:themeColor="text1"/>
        </w:rPr>
        <w:t xml:space="preserve"> Health, 4,</w:t>
      </w:r>
      <w:r w:rsidR="00382D3F" w:rsidRPr="007E12F3">
        <w:rPr>
          <w:color w:val="000000" w:themeColor="text1"/>
        </w:rPr>
        <w:t xml:space="preserve"> </w:t>
      </w:r>
      <w:r w:rsidRPr="007E12F3">
        <w:rPr>
          <w:color w:val="000000" w:themeColor="text1"/>
        </w:rPr>
        <w:t>495–508.</w:t>
      </w:r>
      <w:r w:rsidR="00382D3F" w:rsidRPr="007E12F3">
        <w:rPr>
          <w:color w:val="000000" w:themeColor="text1"/>
        </w:rPr>
        <w:t xml:space="preserve"> doi:</w:t>
      </w:r>
      <w:r w:rsidRPr="007E12F3">
        <w:rPr>
          <w:color w:val="000000" w:themeColor="text1"/>
        </w:rPr>
        <w:t xml:space="preserve"> </w:t>
      </w:r>
      <w:hyperlink r:id="rId33" w:history="1">
        <w:r w:rsidR="00D97662" w:rsidRPr="007E12F3">
          <w:rPr>
            <w:rStyle w:val="Hyperlink"/>
            <w:color w:val="000000" w:themeColor="text1"/>
          </w:rPr>
          <w:t>https://doi.org/10.1123/jpah.4.4.496</w:t>
        </w:r>
      </w:hyperlink>
    </w:p>
    <w:p w14:paraId="5ACDBAA8" w14:textId="77777777" w:rsidR="00382D3F" w:rsidRPr="007E12F3" w:rsidRDefault="0049559C" w:rsidP="00382D3F">
      <w:pPr>
        <w:ind w:firstLine="0"/>
        <w:rPr>
          <w:rFonts w:ascii="Calibri" w:eastAsia="Calibri" w:hAnsi="Calibri" w:cs="Calibri"/>
          <w:color w:val="000000" w:themeColor="text1"/>
          <w:kern w:val="0"/>
          <w:lang w:eastAsia="en-US"/>
        </w:rPr>
      </w:pPr>
      <w:r w:rsidRPr="007E12F3">
        <w:rPr>
          <w:rFonts w:ascii="Times New Roman" w:eastAsia="Times New Roman" w:hAnsi="Times New Roman" w:cs="Times New Roman"/>
          <w:color w:val="000000" w:themeColor="text1"/>
          <w:kern w:val="0"/>
          <w:lang w:eastAsia="en-US"/>
        </w:rPr>
        <w:t>Oginska</w:t>
      </w:r>
      <w:r w:rsidR="00382D3F" w:rsidRPr="007E12F3">
        <w:rPr>
          <w:rFonts w:ascii="Times New Roman" w:eastAsia="Times New Roman" w:hAnsi="Times New Roman" w:cs="Times New Roman"/>
          <w:color w:val="000000" w:themeColor="text1"/>
          <w:kern w:val="0"/>
          <w:lang w:eastAsia="en-US"/>
        </w:rPr>
        <w:t xml:space="preserve">, H. &amp; </w:t>
      </w:r>
      <w:r w:rsidRPr="007E12F3">
        <w:rPr>
          <w:rFonts w:ascii="Times New Roman" w:eastAsia="Times New Roman" w:hAnsi="Times New Roman" w:cs="Times New Roman"/>
          <w:color w:val="000000" w:themeColor="text1"/>
          <w:kern w:val="0"/>
          <w:lang w:eastAsia="en-US"/>
        </w:rPr>
        <w:t>Pokorski</w:t>
      </w:r>
      <w:r w:rsidR="00382D3F" w:rsidRPr="007E12F3">
        <w:rPr>
          <w:rFonts w:ascii="Times New Roman" w:eastAsia="Times New Roman" w:hAnsi="Times New Roman" w:cs="Times New Roman"/>
          <w:color w:val="000000" w:themeColor="text1"/>
          <w:kern w:val="0"/>
          <w:lang w:eastAsia="en-US"/>
        </w:rPr>
        <w:t>, J.</w:t>
      </w:r>
      <w:r w:rsidRPr="007E12F3">
        <w:rPr>
          <w:rFonts w:ascii="Times New Roman" w:eastAsia="Times New Roman" w:hAnsi="Times New Roman" w:cs="Times New Roman"/>
          <w:color w:val="000000" w:themeColor="text1"/>
          <w:kern w:val="0"/>
          <w:lang w:eastAsia="en-US"/>
        </w:rPr>
        <w:t xml:space="preserve"> (2006)</w:t>
      </w:r>
      <w:r w:rsidR="00382D3F"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Fatigue and Mood Correlates of Sleep Length in Three Age</w:t>
      </w:r>
      <w:r w:rsidRPr="007E12F3">
        <w:rPr>
          <w:rFonts w:ascii="Calibri" w:eastAsia="Calibri" w:hAnsi="Calibri" w:cs="Calibri"/>
          <w:color w:val="000000" w:themeColor="text1"/>
          <w:kern w:val="0"/>
          <w:lang w:eastAsia="en-US"/>
        </w:rPr>
        <w:t>‐</w:t>
      </w:r>
    </w:p>
    <w:p w14:paraId="5705935A" w14:textId="217E9E44" w:rsidR="0049559C" w:rsidRPr="007E12F3" w:rsidRDefault="0049559C" w:rsidP="00382D3F">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Social Groups: School Ch</w:t>
      </w:r>
      <w:r w:rsidR="00382D3F" w:rsidRPr="007E12F3">
        <w:rPr>
          <w:rFonts w:ascii="Times New Roman" w:eastAsia="Times New Roman" w:hAnsi="Times New Roman" w:cs="Times New Roman"/>
          <w:color w:val="000000" w:themeColor="text1"/>
          <w:kern w:val="0"/>
          <w:lang w:eastAsia="en-US"/>
        </w:rPr>
        <w:t>ildren, Students, and Employees.</w:t>
      </w:r>
      <w:r w:rsidRPr="007E12F3">
        <w:rPr>
          <w:rFonts w:ascii="Times New Roman" w:eastAsia="Times New Roman" w:hAnsi="Times New Roman" w:cs="Times New Roman"/>
          <w:color w:val="000000" w:themeColor="text1"/>
          <w:kern w:val="0"/>
          <w:lang w:eastAsia="en-US"/>
        </w:rPr>
        <w:t xml:space="preserve"> </w:t>
      </w:r>
      <w:r w:rsidR="00382D3F" w:rsidRPr="007E12F3">
        <w:rPr>
          <w:rFonts w:ascii="Times New Roman" w:eastAsia="Times New Roman" w:hAnsi="Times New Roman" w:cs="Times New Roman"/>
          <w:i/>
          <w:color w:val="000000" w:themeColor="text1"/>
          <w:kern w:val="0"/>
          <w:lang w:eastAsia="en-US"/>
        </w:rPr>
        <w:t>Chronobiology International, 23(</w:t>
      </w:r>
      <w:r w:rsidRPr="007E12F3">
        <w:rPr>
          <w:rFonts w:ascii="Times New Roman" w:eastAsia="Times New Roman" w:hAnsi="Times New Roman" w:cs="Times New Roman"/>
          <w:i/>
          <w:color w:val="000000" w:themeColor="text1"/>
          <w:kern w:val="0"/>
          <w:lang w:eastAsia="en-US"/>
        </w:rPr>
        <w:t>6</w:t>
      </w:r>
      <w:r w:rsidR="00382D3F" w:rsidRPr="007E12F3">
        <w:rPr>
          <w:rFonts w:ascii="Times New Roman" w:eastAsia="Times New Roman" w:hAnsi="Times New Roman" w:cs="Times New Roman"/>
          <w:i/>
          <w:color w:val="000000" w:themeColor="text1"/>
          <w:kern w:val="0"/>
          <w:lang w:eastAsia="en-US"/>
        </w:rPr>
        <w:t>),</w:t>
      </w:r>
      <w:r w:rsidR="00382D3F" w:rsidRPr="007E12F3">
        <w:rPr>
          <w:rFonts w:ascii="Times New Roman" w:eastAsia="Times New Roman" w:hAnsi="Times New Roman" w:cs="Times New Roman"/>
          <w:color w:val="000000" w:themeColor="text1"/>
          <w:kern w:val="0"/>
          <w:lang w:eastAsia="en-US"/>
        </w:rPr>
        <w:t xml:space="preserve"> 1317-1328. doi</w:t>
      </w:r>
      <w:r w:rsidRPr="007E12F3">
        <w:rPr>
          <w:rFonts w:ascii="Times New Roman" w:eastAsia="Times New Roman" w:hAnsi="Times New Roman" w:cs="Times New Roman"/>
          <w:color w:val="000000" w:themeColor="text1"/>
          <w:kern w:val="0"/>
          <w:lang w:eastAsia="en-US"/>
        </w:rPr>
        <w:t>: 10.1080/07420520601089349</w:t>
      </w:r>
    </w:p>
    <w:p w14:paraId="1EE918EE" w14:textId="77777777" w:rsidR="00E042DB" w:rsidRPr="007E12F3" w:rsidRDefault="00DC4DEE" w:rsidP="00DC4DEE">
      <w:pPr>
        <w:ind w:firstLine="0"/>
        <w:rPr>
          <w:color w:val="000000" w:themeColor="text1"/>
        </w:rPr>
      </w:pPr>
      <w:r w:rsidRPr="007E12F3">
        <w:rPr>
          <w:color w:val="000000" w:themeColor="text1"/>
        </w:rPr>
        <w:t>Orzech, K. M., Salafsky, D. B., &amp; Hamilton, L.A.</w:t>
      </w:r>
      <w:r w:rsidR="00D97662" w:rsidRPr="007E12F3">
        <w:rPr>
          <w:color w:val="000000" w:themeColor="text1"/>
        </w:rPr>
        <w:t xml:space="preserve"> (2011)</w:t>
      </w:r>
      <w:r w:rsidR="00E042DB" w:rsidRPr="007E12F3">
        <w:rPr>
          <w:color w:val="000000" w:themeColor="text1"/>
        </w:rPr>
        <w:t>.</w:t>
      </w:r>
      <w:r w:rsidR="00D97662" w:rsidRPr="007E12F3">
        <w:rPr>
          <w:color w:val="000000" w:themeColor="text1"/>
        </w:rPr>
        <w:t xml:space="preserve"> The State of Sleep Among College </w:t>
      </w:r>
    </w:p>
    <w:p w14:paraId="0C17E9B9" w14:textId="6F6E33E8" w:rsidR="00D97662" w:rsidRPr="007E12F3" w:rsidRDefault="00D97662" w:rsidP="00E042DB">
      <w:pPr>
        <w:ind w:left="720" w:firstLine="0"/>
        <w:rPr>
          <w:color w:val="000000" w:themeColor="text1"/>
        </w:rPr>
      </w:pPr>
      <w:r w:rsidRPr="007E12F3">
        <w:rPr>
          <w:color w:val="000000" w:themeColor="text1"/>
        </w:rPr>
        <w:t>Students at a Large Publi</w:t>
      </w:r>
      <w:r w:rsidR="00E042DB" w:rsidRPr="007E12F3">
        <w:rPr>
          <w:color w:val="000000" w:themeColor="text1"/>
        </w:rPr>
        <w:t>c University.</w:t>
      </w:r>
      <w:r w:rsidRPr="007E12F3">
        <w:rPr>
          <w:color w:val="000000" w:themeColor="text1"/>
        </w:rPr>
        <w:t xml:space="preserve"> </w:t>
      </w:r>
      <w:r w:rsidRPr="007E12F3">
        <w:rPr>
          <w:i/>
          <w:color w:val="000000" w:themeColor="text1"/>
        </w:rPr>
        <w:t>Journal</w:t>
      </w:r>
      <w:r w:rsidR="00E042DB" w:rsidRPr="007E12F3">
        <w:rPr>
          <w:i/>
          <w:color w:val="000000" w:themeColor="text1"/>
        </w:rPr>
        <w:t xml:space="preserve"> of American College Health, 59(</w:t>
      </w:r>
      <w:r w:rsidRPr="007E12F3">
        <w:rPr>
          <w:i/>
          <w:color w:val="000000" w:themeColor="text1"/>
        </w:rPr>
        <w:t>7</w:t>
      </w:r>
      <w:r w:rsidR="00E042DB" w:rsidRPr="007E12F3">
        <w:rPr>
          <w:i/>
          <w:color w:val="000000" w:themeColor="text1"/>
        </w:rPr>
        <w:t>),</w:t>
      </w:r>
      <w:r w:rsidR="00E042DB" w:rsidRPr="007E12F3">
        <w:rPr>
          <w:color w:val="000000" w:themeColor="text1"/>
        </w:rPr>
        <w:t xml:space="preserve"> 612-619. doi</w:t>
      </w:r>
      <w:r w:rsidRPr="007E12F3">
        <w:rPr>
          <w:color w:val="000000" w:themeColor="text1"/>
        </w:rPr>
        <w:t>: 10.1080/07448481.2010.520051</w:t>
      </w:r>
    </w:p>
    <w:p w14:paraId="00088F29" w14:textId="77777777" w:rsidR="00043C63" w:rsidRPr="007E12F3"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different educational levels. </w:t>
      </w:r>
      <w:r w:rsidRPr="007E12F3">
        <w:rPr>
          <w:rFonts w:asciiTheme="majorHAnsi" w:hAnsiTheme="majorHAnsi" w:cstheme="majorHAnsi"/>
          <w:i/>
          <w:color w:val="000000" w:themeColor="text1"/>
          <w:kern w:val="0"/>
        </w:rPr>
        <w:t>Frontiers in Neurology 1(125)</w:t>
      </w:r>
      <w:r w:rsidRPr="007E12F3">
        <w:rPr>
          <w:rFonts w:asciiTheme="majorHAnsi" w:hAnsiTheme="majorHAnsi" w:cstheme="majorHAnsi"/>
          <w:color w:val="000000" w:themeColor="text1"/>
          <w:kern w:val="0"/>
        </w:rPr>
        <w:t xml:space="preserve">, 1-6. </w:t>
      </w:r>
      <w:r w:rsidRPr="007E12F3">
        <w:rPr>
          <w:rFonts w:ascii="Times New Roman" w:eastAsia="Times New Roman" w:hAnsi="Times New Roman" w:cs="Times New Roman"/>
          <w:color w:val="000000" w:themeColor="text1"/>
          <w:kern w:val="0"/>
          <w:lang w:eastAsia="en-US"/>
        </w:rPr>
        <w:t xml:space="preserve">doi: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lastRenderedPageBreak/>
        <w:t>10.3389/fneur.2010.00125</w:t>
      </w:r>
    </w:p>
    <w:p w14:paraId="74B60A79" w14:textId="07F36943" w:rsidR="003C125F" w:rsidRPr="007E12F3" w:rsidRDefault="003C125F" w:rsidP="00043C63">
      <w:pPr>
        <w:ind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*(library request)Pechtel, P., &amp; Pizzagalli, D. A. (2011). Effects of early life stress on cognitive and affective function: an integrated review of human literature. </w:t>
      </w:r>
      <w:r w:rsidRPr="007E12F3">
        <w:rPr>
          <w:rFonts w:eastAsia="Times New Roman" w:cstheme="minorHAnsi"/>
          <w:i/>
          <w:iCs/>
          <w:color w:val="000000" w:themeColor="text1"/>
          <w:kern w:val="0"/>
          <w:shd w:val="clear" w:color="auto" w:fill="FFFFFF"/>
          <w:lang w:eastAsia="en-US"/>
        </w:rPr>
        <w:t>Psychopharmacology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214</w:t>
      </w:r>
      <w:r w:rsidRPr="007E12F3">
        <w:rPr>
          <w:rFonts w:eastAsia="Times New Roman" w:cstheme="minorHAnsi"/>
          <w:color w:val="000000" w:themeColor="text1"/>
          <w:kern w:val="0"/>
          <w:shd w:val="clear" w:color="auto" w:fill="FFFFFF"/>
          <w:lang w:eastAsia="en-US"/>
        </w:rPr>
        <w:t xml:space="preserve">(1), 55-70. doi: </w:t>
      </w:r>
      <w:r w:rsidRPr="007E12F3">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7E12F3" w:rsidRDefault="00043C63" w:rsidP="00043C6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Perfect, M. M., Levine</w:t>
      </w:r>
      <w:r w:rsidRPr="007E12F3">
        <w:rPr>
          <w:rFonts w:ascii="Calibri" w:eastAsia="Calibri" w:hAnsi="Calibri" w:cs="Calibri"/>
          <w:color w:val="000000" w:themeColor="text1"/>
          <w:kern w:val="0"/>
          <w:shd w:val="clear" w:color="auto" w:fill="FFFFFF"/>
          <w:lang w:eastAsia="en-US"/>
        </w:rPr>
        <w:t>‐</w:t>
      </w:r>
      <w:r w:rsidRPr="007E12F3">
        <w:rPr>
          <w:rFonts w:eastAsia="Times New Roman" w:cstheme="minorHAnsi"/>
          <w:color w:val="000000" w:themeColor="text1"/>
          <w:kern w:val="0"/>
          <w:shd w:val="clear" w:color="auto" w:fill="FFFFFF"/>
          <w:lang w:eastAsia="en-US"/>
        </w:rPr>
        <w:t xml:space="preserve">Donnerstein, D., Archbold, K., Goodwin, J. L., &amp; Quan, </w:t>
      </w:r>
    </w:p>
    <w:p w14:paraId="31E822C3" w14:textId="78FB60C7" w:rsidR="003C125F" w:rsidRPr="007E12F3" w:rsidRDefault="00043C63" w:rsidP="00043C63">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S. F. (2014). The contribution of sleep problems to academic and psychosocial functioning. </w:t>
      </w:r>
      <w:r w:rsidRPr="007E12F3">
        <w:rPr>
          <w:rFonts w:eastAsia="Times New Roman" w:cstheme="minorHAnsi"/>
          <w:i/>
          <w:iCs/>
          <w:color w:val="000000" w:themeColor="text1"/>
          <w:kern w:val="0"/>
          <w:shd w:val="clear" w:color="auto" w:fill="FFFFFF"/>
          <w:lang w:eastAsia="en-US"/>
        </w:rPr>
        <w:t>Psychology in the Schools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51</w:t>
      </w:r>
      <w:r w:rsidRPr="007E12F3">
        <w:rPr>
          <w:rFonts w:eastAsia="Times New Roman" w:cstheme="minorHAnsi"/>
          <w:color w:val="000000" w:themeColor="text1"/>
          <w:kern w:val="0"/>
          <w:shd w:val="clear" w:color="auto" w:fill="FFFFFF"/>
          <w:lang w:eastAsia="en-US"/>
        </w:rPr>
        <w:t>(3), 273-295.</w:t>
      </w:r>
    </w:p>
    <w:p w14:paraId="6892B017" w14:textId="77777777" w:rsidR="008E55AB" w:rsidRPr="007E12F3" w:rsidRDefault="00600B28" w:rsidP="008E55AB">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Pilcher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J</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Ginter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D</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1D08E6" w:rsidRPr="007E12F3">
        <w:rPr>
          <w:rFonts w:ascii="Times New Roman" w:eastAsia="Times New Roman" w:hAnsi="Times New Roman" w:cs="Times New Roman"/>
          <w:color w:val="000000" w:themeColor="text1"/>
          <w:kern w:val="0"/>
          <w:lang w:eastAsia="en-US"/>
        </w:rPr>
        <w:t xml:space="preserve">&amp; </w:t>
      </w:r>
      <w:r w:rsidRPr="007E12F3">
        <w:rPr>
          <w:rFonts w:ascii="Times New Roman" w:eastAsia="Times New Roman" w:hAnsi="Times New Roman" w:cs="Times New Roman"/>
          <w:color w:val="000000" w:themeColor="text1"/>
          <w:kern w:val="0"/>
          <w:lang w:eastAsia="en-US"/>
        </w:rPr>
        <w:t>Sadowsky</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w:t>
      </w:r>
      <w:r w:rsidR="001D08E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7E12F3" w:rsidRDefault="00600B28" w:rsidP="008E55AB">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Relationships between sle</w:t>
      </w:r>
      <w:r w:rsidR="00CD77A8" w:rsidRPr="007E12F3">
        <w:rPr>
          <w:rFonts w:ascii="Times New Roman" w:eastAsia="Times New Roman" w:hAnsi="Times New Roman" w:cs="Times New Roman"/>
          <w:color w:val="000000" w:themeColor="text1"/>
          <w:kern w:val="0"/>
          <w:lang w:eastAsia="en-US"/>
        </w:rPr>
        <w:t>ep and measures of health, well-</w:t>
      </w:r>
      <w:r w:rsidRPr="007E12F3">
        <w:rPr>
          <w:rFonts w:ascii="Times New Roman" w:eastAsia="Times New Roman" w:hAnsi="Times New Roman" w:cs="Times New Roman"/>
          <w:color w:val="000000" w:themeColor="text1"/>
          <w:kern w:val="0"/>
          <w:lang w:eastAsia="en-US"/>
        </w:rPr>
        <w:t xml:space="preserve">being and sleepiness in college </w:t>
      </w:r>
      <w:r w:rsidR="001D08E6" w:rsidRPr="007E12F3">
        <w:rPr>
          <w:rFonts w:ascii="Times New Roman" w:eastAsia="Times New Roman" w:hAnsi="Times New Roman" w:cs="Times New Roman"/>
          <w:color w:val="000000" w:themeColor="text1"/>
          <w:kern w:val="0"/>
          <w:lang w:eastAsia="en-US"/>
        </w:rPr>
        <w:t xml:space="preserve">students. </w:t>
      </w:r>
      <w:r w:rsidR="001D08E6" w:rsidRPr="007E12F3">
        <w:rPr>
          <w:rFonts w:ascii="Times New Roman" w:eastAsia="Times New Roman" w:hAnsi="Times New Roman" w:cs="Times New Roman"/>
          <w:i/>
          <w:color w:val="000000" w:themeColor="text1"/>
          <w:kern w:val="0"/>
          <w:lang w:eastAsia="en-US"/>
        </w:rPr>
        <w:t>J</w:t>
      </w:r>
      <w:r w:rsidR="00AF04C1" w:rsidRPr="007E12F3">
        <w:rPr>
          <w:rFonts w:ascii="Times New Roman" w:eastAsia="Times New Roman" w:hAnsi="Times New Roman" w:cs="Times New Roman"/>
          <w:i/>
          <w:color w:val="000000" w:themeColor="text1"/>
          <w:kern w:val="0"/>
          <w:lang w:eastAsia="en-US"/>
        </w:rPr>
        <w:t>ournal of</w:t>
      </w:r>
      <w:r w:rsidR="001D08E6" w:rsidRPr="007E12F3">
        <w:rPr>
          <w:rFonts w:ascii="Times New Roman" w:eastAsia="Times New Roman" w:hAnsi="Times New Roman" w:cs="Times New Roman"/>
          <w:i/>
          <w:color w:val="000000" w:themeColor="text1"/>
          <w:kern w:val="0"/>
          <w:lang w:eastAsia="en-US"/>
        </w:rPr>
        <w:t xml:space="preserve"> Psychosom</w:t>
      </w:r>
      <w:r w:rsidR="00AF04C1" w:rsidRPr="007E12F3">
        <w:rPr>
          <w:rFonts w:ascii="Times New Roman" w:eastAsia="Times New Roman" w:hAnsi="Times New Roman" w:cs="Times New Roman"/>
          <w:i/>
          <w:color w:val="000000" w:themeColor="text1"/>
          <w:kern w:val="0"/>
          <w:lang w:eastAsia="en-US"/>
        </w:rPr>
        <w:t>atic</w:t>
      </w:r>
      <w:r w:rsidR="001D08E6" w:rsidRPr="007E12F3">
        <w:rPr>
          <w:rFonts w:ascii="Times New Roman" w:eastAsia="Times New Roman" w:hAnsi="Times New Roman" w:cs="Times New Roman"/>
          <w:i/>
          <w:color w:val="000000" w:themeColor="text1"/>
          <w:kern w:val="0"/>
          <w:lang w:eastAsia="en-US"/>
        </w:rPr>
        <w:t xml:space="preserve"> Res</w:t>
      </w:r>
      <w:r w:rsidR="00AF04C1" w:rsidRPr="007E12F3">
        <w:rPr>
          <w:rFonts w:ascii="Times New Roman" w:eastAsia="Times New Roman" w:hAnsi="Times New Roman" w:cs="Times New Roman"/>
          <w:i/>
          <w:color w:val="000000" w:themeColor="text1"/>
          <w:kern w:val="0"/>
          <w:lang w:eastAsia="en-US"/>
        </w:rPr>
        <w:t>earch</w:t>
      </w:r>
      <w:r w:rsidR="001D08E6" w:rsidRPr="007E12F3">
        <w:rPr>
          <w:rFonts w:ascii="Times New Roman" w:eastAsia="Times New Roman" w:hAnsi="Times New Roman" w:cs="Times New Roman"/>
          <w:i/>
          <w:color w:val="000000" w:themeColor="text1"/>
          <w:kern w:val="0"/>
          <w:lang w:eastAsia="en-US"/>
        </w:rPr>
        <w:t>, 42,</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583-596. </w:t>
      </w:r>
      <w:r w:rsidR="008E55AB" w:rsidRPr="007E12F3">
        <w:rPr>
          <w:rFonts w:ascii="Times New Roman" w:eastAsia="Times New Roman" w:hAnsi="Times New Roman" w:cs="Times New Roman"/>
          <w:color w:val="000000" w:themeColor="text1"/>
          <w:kern w:val="0"/>
          <w:lang w:eastAsia="en-US"/>
        </w:rPr>
        <w:t xml:space="preserve">doi: </w:t>
      </w:r>
      <w:hyperlink r:id="rId34" w:tgtFrame="_blank" w:tooltip="Persistent link using digital object identifier" w:history="1">
        <w:r w:rsidR="008E55AB" w:rsidRPr="007E12F3">
          <w:rPr>
            <w:rStyle w:val="Hyperlink"/>
            <w:rFonts w:ascii="Arial" w:eastAsia="Times New Roman" w:hAnsi="Arial" w:cs="Arial"/>
            <w:color w:val="000000" w:themeColor="text1"/>
            <w:sz w:val="20"/>
            <w:szCs w:val="20"/>
          </w:rPr>
          <w:t>https://doi.org/10.1016/S0022-3999(97)00004-4</w:t>
        </w:r>
      </w:hyperlink>
    </w:p>
    <w:p w14:paraId="1E167060" w14:textId="11CA7056" w:rsidR="001D08E6" w:rsidRPr="007E12F3"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Pilcher, J. J. &amp; Walters, A. S.</w:t>
      </w:r>
      <w:r w:rsidR="00D43F8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w:t>
      </w:r>
      <w:r w:rsidR="00D43F86" w:rsidRPr="007E12F3">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7E12F3" w:rsidRDefault="00D43F86" w:rsidP="00632493">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Related to College </w:t>
      </w:r>
      <w:r w:rsidR="001D08E6" w:rsidRPr="007E12F3">
        <w:rPr>
          <w:rFonts w:ascii="Times New Roman" w:eastAsia="Times New Roman" w:hAnsi="Times New Roman" w:cs="Times New Roman"/>
          <w:color w:val="000000" w:themeColor="text1"/>
          <w:kern w:val="0"/>
          <w:lang w:eastAsia="en-US"/>
        </w:rPr>
        <w:t>Students' Cognitive Performance.</w:t>
      </w:r>
      <w:r w:rsidRPr="007E12F3">
        <w:rPr>
          <w:rFonts w:ascii="Times New Roman" w:eastAsia="Times New Roman" w:hAnsi="Times New Roman" w:cs="Times New Roman"/>
          <w:color w:val="000000" w:themeColor="text1"/>
          <w:kern w:val="0"/>
          <w:lang w:eastAsia="en-US"/>
        </w:rPr>
        <w:t xml:space="preserve"> Journal</w:t>
      </w:r>
      <w:r w:rsidR="001D08E6" w:rsidRPr="007E12F3">
        <w:rPr>
          <w:rFonts w:ascii="Times New Roman" w:eastAsia="Times New Roman" w:hAnsi="Times New Roman" w:cs="Times New Roman"/>
          <w:color w:val="000000" w:themeColor="text1"/>
          <w:kern w:val="0"/>
          <w:lang w:eastAsia="en-US"/>
        </w:rPr>
        <w:t xml:space="preserve"> of American College Health, 46(</w:t>
      </w:r>
      <w:r w:rsidRPr="007E12F3">
        <w:rPr>
          <w:rFonts w:ascii="Times New Roman" w:eastAsia="Times New Roman" w:hAnsi="Times New Roman" w:cs="Times New Roman"/>
          <w:color w:val="000000" w:themeColor="text1"/>
          <w:kern w:val="0"/>
          <w:lang w:eastAsia="en-US"/>
        </w:rPr>
        <w:t>3</w:t>
      </w:r>
      <w:r w:rsidR="001D08E6" w:rsidRPr="007E12F3">
        <w:rPr>
          <w:rFonts w:ascii="Times New Roman" w:eastAsia="Times New Roman" w:hAnsi="Times New Roman" w:cs="Times New Roman"/>
          <w:color w:val="000000" w:themeColor="text1"/>
          <w:kern w:val="0"/>
          <w:lang w:eastAsia="en-US"/>
        </w:rPr>
        <w:t>), 121-126. doi</w:t>
      </w:r>
      <w:r w:rsidRPr="007E12F3">
        <w:rPr>
          <w:rFonts w:ascii="Times New Roman" w:eastAsia="Times New Roman" w:hAnsi="Times New Roman" w:cs="Times New Roman"/>
          <w:color w:val="000000" w:themeColor="text1"/>
          <w:kern w:val="0"/>
          <w:lang w:eastAsia="en-US"/>
        </w:rPr>
        <w:t>: 10.1080/07448489709595597</w:t>
      </w:r>
    </w:p>
    <w:p w14:paraId="767A9FE9" w14:textId="77777777" w:rsidR="00A4582D" w:rsidRPr="007E12F3" w:rsidRDefault="001D08E6" w:rsidP="00A4582D">
      <w:pPr>
        <w:ind w:firstLine="0"/>
        <w:rPr>
          <w:color w:val="000000" w:themeColor="text1"/>
        </w:rPr>
      </w:pPr>
      <w:r w:rsidRPr="007E12F3">
        <w:rPr>
          <w:color w:val="000000" w:themeColor="text1"/>
        </w:rPr>
        <w:t>Pontifex, M. B., Hillman</w:t>
      </w:r>
      <w:r w:rsidR="007C7E67" w:rsidRPr="007E12F3">
        <w:rPr>
          <w:color w:val="000000" w:themeColor="text1"/>
        </w:rPr>
        <w:t>,</w:t>
      </w:r>
      <w:r w:rsidRPr="007E12F3">
        <w:rPr>
          <w:color w:val="000000" w:themeColor="text1"/>
        </w:rPr>
        <w:t xml:space="preserve"> C. H., Fernhall</w:t>
      </w:r>
      <w:r w:rsidR="007C7E67" w:rsidRPr="007E12F3">
        <w:rPr>
          <w:color w:val="000000" w:themeColor="text1"/>
        </w:rPr>
        <w:t>,</w:t>
      </w:r>
      <w:r w:rsidRPr="007E12F3">
        <w:rPr>
          <w:color w:val="000000" w:themeColor="text1"/>
        </w:rPr>
        <w:t xml:space="preserve"> B., Thompson</w:t>
      </w:r>
      <w:r w:rsidR="007C7E67" w:rsidRPr="007E12F3">
        <w:rPr>
          <w:color w:val="000000" w:themeColor="text1"/>
        </w:rPr>
        <w:t xml:space="preserve">, </w:t>
      </w:r>
      <w:r w:rsidRPr="007E12F3">
        <w:rPr>
          <w:color w:val="000000" w:themeColor="text1"/>
        </w:rPr>
        <w:t>K. M., &amp; Valentini, A. M</w:t>
      </w:r>
      <w:r w:rsidR="007C7E67" w:rsidRPr="007E12F3">
        <w:rPr>
          <w:color w:val="000000" w:themeColor="text1"/>
        </w:rPr>
        <w:t xml:space="preserve">. </w:t>
      </w:r>
      <w:r w:rsidRPr="007E12F3">
        <w:rPr>
          <w:color w:val="000000" w:themeColor="text1"/>
        </w:rPr>
        <w:t xml:space="preserve">(2009). </w:t>
      </w:r>
      <w:r w:rsidR="007C7E67" w:rsidRPr="007E12F3">
        <w:rPr>
          <w:color w:val="000000" w:themeColor="text1"/>
        </w:rPr>
        <w:t xml:space="preserve">The </w:t>
      </w:r>
    </w:p>
    <w:p w14:paraId="0C6E04A6" w14:textId="45886056" w:rsidR="007C7E67" w:rsidRPr="007E12F3" w:rsidRDefault="007C7E67" w:rsidP="00A4582D">
      <w:pPr>
        <w:ind w:left="720" w:firstLine="0"/>
        <w:rPr>
          <w:color w:val="000000" w:themeColor="text1"/>
        </w:rPr>
      </w:pPr>
      <w:r w:rsidRPr="007E12F3">
        <w:rPr>
          <w:color w:val="000000" w:themeColor="text1"/>
        </w:rPr>
        <w:t>Effect of Acute Aerobic and Resistance Exercise on Working Memory</w:t>
      </w:r>
      <w:r w:rsidR="001D08E6" w:rsidRPr="007E12F3">
        <w:rPr>
          <w:color w:val="000000" w:themeColor="text1"/>
        </w:rPr>
        <w:t xml:space="preserve">. </w:t>
      </w:r>
      <w:r w:rsidR="003D4ABA" w:rsidRPr="007E12F3">
        <w:rPr>
          <w:i/>
          <w:color w:val="000000" w:themeColor="text1"/>
        </w:rPr>
        <w:t>Medicine &amp; Science in</w:t>
      </w:r>
      <w:r w:rsidR="001D08E6" w:rsidRPr="007E12F3">
        <w:rPr>
          <w:i/>
          <w:color w:val="000000" w:themeColor="text1"/>
        </w:rPr>
        <w:t xml:space="preserve"> Sports</w:t>
      </w:r>
      <w:r w:rsidR="003D4ABA" w:rsidRPr="007E12F3">
        <w:rPr>
          <w:i/>
          <w:color w:val="000000" w:themeColor="text1"/>
        </w:rPr>
        <w:t xml:space="preserve"> &amp; Exercise</w:t>
      </w:r>
      <w:r w:rsidR="001D08E6" w:rsidRPr="007E12F3">
        <w:rPr>
          <w:i/>
          <w:color w:val="000000" w:themeColor="text1"/>
        </w:rPr>
        <w:t>, 41(</w:t>
      </w:r>
      <w:r w:rsidRPr="007E12F3">
        <w:rPr>
          <w:i/>
          <w:color w:val="000000" w:themeColor="text1"/>
        </w:rPr>
        <w:t>4</w:t>
      </w:r>
      <w:r w:rsidR="001D08E6" w:rsidRPr="007E12F3">
        <w:rPr>
          <w:i/>
          <w:color w:val="000000" w:themeColor="text1"/>
        </w:rPr>
        <w:t xml:space="preserve">), </w:t>
      </w:r>
      <w:r w:rsidR="001D08E6" w:rsidRPr="007E12F3">
        <w:rPr>
          <w:color w:val="000000" w:themeColor="text1"/>
        </w:rPr>
        <w:t>927–934</w:t>
      </w:r>
      <w:r w:rsidRPr="007E12F3">
        <w:rPr>
          <w:color w:val="000000" w:themeColor="text1"/>
        </w:rPr>
        <w:t>.</w:t>
      </w:r>
      <w:r w:rsidR="00A4582D" w:rsidRPr="007E12F3">
        <w:rPr>
          <w:color w:val="000000" w:themeColor="text1"/>
        </w:rPr>
        <w:t xml:space="preserve"> </w:t>
      </w:r>
      <w:r w:rsidR="00A4582D" w:rsidRPr="007E12F3">
        <w:rPr>
          <w:rFonts w:ascii="Times New Roman" w:eastAsia="Times New Roman" w:hAnsi="Times New Roman" w:cs="Times New Roman"/>
          <w:color w:val="000000" w:themeColor="text1"/>
          <w:kern w:val="0"/>
          <w:lang w:eastAsia="en-US"/>
        </w:rPr>
        <w:t>doi: 10.1249/MSS.0b013e3181907d69</w:t>
      </w:r>
    </w:p>
    <w:p w14:paraId="70C1C638" w14:textId="77777777" w:rsidR="003C064B" w:rsidRPr="007E12F3" w:rsidRDefault="009660A0" w:rsidP="003C064B">
      <w:pPr>
        <w:ind w:firstLine="0"/>
        <w:rPr>
          <w:color w:val="000000" w:themeColor="text1"/>
        </w:rPr>
      </w:pPr>
      <w:r w:rsidRPr="007E12F3">
        <w:rPr>
          <w:color w:val="000000" w:themeColor="text1"/>
        </w:rPr>
        <w:t>Puterman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Lin</w:t>
      </w:r>
      <w:r w:rsidR="001D08E6" w:rsidRPr="007E12F3">
        <w:rPr>
          <w:color w:val="000000" w:themeColor="text1"/>
        </w:rPr>
        <w:t>,</w:t>
      </w:r>
      <w:r w:rsidRPr="007E12F3">
        <w:rPr>
          <w:color w:val="000000" w:themeColor="text1"/>
        </w:rPr>
        <w:t xml:space="preserve"> J</w:t>
      </w:r>
      <w:r w:rsidR="001D08E6" w:rsidRPr="007E12F3">
        <w:rPr>
          <w:color w:val="000000" w:themeColor="text1"/>
        </w:rPr>
        <w:t>.</w:t>
      </w:r>
      <w:r w:rsidRPr="007E12F3">
        <w:rPr>
          <w:color w:val="000000" w:themeColor="text1"/>
        </w:rPr>
        <w:t>, Blackburn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O’Donovan</w:t>
      </w:r>
      <w:r w:rsidR="001D08E6" w:rsidRPr="007E12F3">
        <w:rPr>
          <w:color w:val="000000" w:themeColor="text1"/>
        </w:rPr>
        <w:t>,</w:t>
      </w:r>
      <w:r w:rsidRPr="007E12F3">
        <w:rPr>
          <w:color w:val="000000" w:themeColor="text1"/>
        </w:rPr>
        <w:t xml:space="preserve"> A</w:t>
      </w:r>
      <w:r w:rsidR="001D08E6" w:rsidRPr="007E12F3">
        <w:rPr>
          <w:color w:val="000000" w:themeColor="text1"/>
        </w:rPr>
        <w:t>.</w:t>
      </w:r>
      <w:r w:rsidRPr="007E12F3">
        <w:rPr>
          <w:color w:val="000000" w:themeColor="text1"/>
        </w:rPr>
        <w:t>, Adler</w:t>
      </w:r>
      <w:r w:rsidR="001D08E6" w:rsidRPr="007E12F3">
        <w:rPr>
          <w:color w:val="000000" w:themeColor="text1"/>
        </w:rPr>
        <w:t>,</w:t>
      </w:r>
      <w:r w:rsidRPr="007E12F3">
        <w:rPr>
          <w:color w:val="000000" w:themeColor="text1"/>
        </w:rPr>
        <w:t xml:space="preserve"> N</w:t>
      </w:r>
      <w:r w:rsidR="001D08E6" w:rsidRPr="007E12F3">
        <w:rPr>
          <w:color w:val="000000" w:themeColor="text1"/>
        </w:rPr>
        <w:t>.</w:t>
      </w:r>
      <w:r w:rsidRPr="007E12F3">
        <w:rPr>
          <w:color w:val="000000" w:themeColor="text1"/>
        </w:rPr>
        <w:t>, et al. (2010)</w:t>
      </w:r>
      <w:r w:rsidR="001D08E6" w:rsidRPr="007E12F3">
        <w:rPr>
          <w:color w:val="000000" w:themeColor="text1"/>
        </w:rPr>
        <w:t>.</w:t>
      </w:r>
      <w:r w:rsidRPr="007E12F3">
        <w:rPr>
          <w:color w:val="000000" w:themeColor="text1"/>
        </w:rPr>
        <w:t xml:space="preserve"> The Power of </w:t>
      </w:r>
    </w:p>
    <w:p w14:paraId="73B50EBF" w14:textId="54DE40DD" w:rsidR="009660A0" w:rsidRPr="007E12F3" w:rsidRDefault="009660A0" w:rsidP="003C064B">
      <w:pPr>
        <w:ind w:left="720" w:firstLine="0"/>
        <w:rPr>
          <w:color w:val="000000" w:themeColor="text1"/>
        </w:rPr>
      </w:pPr>
      <w:r w:rsidRPr="007E12F3">
        <w:rPr>
          <w:color w:val="000000" w:themeColor="text1"/>
        </w:rPr>
        <w:t xml:space="preserve">Exercise: Buffering the Effect of Chronic Stress on Telomere Length. </w:t>
      </w:r>
      <w:r w:rsidRPr="007E12F3">
        <w:rPr>
          <w:i/>
          <w:color w:val="000000" w:themeColor="text1"/>
        </w:rPr>
        <w:t>PLoS ONE</w:t>
      </w:r>
      <w:r w:rsidR="003C064B" w:rsidRPr="007E12F3">
        <w:rPr>
          <w:i/>
          <w:color w:val="000000" w:themeColor="text1"/>
        </w:rPr>
        <w:t>,</w:t>
      </w:r>
      <w:r w:rsidRPr="007E12F3">
        <w:rPr>
          <w:i/>
          <w:color w:val="000000" w:themeColor="text1"/>
        </w:rPr>
        <w:t xml:space="preserve"> 5(5)</w:t>
      </w:r>
      <w:r w:rsidR="00BA06E5" w:rsidRPr="007E12F3">
        <w:rPr>
          <w:color w:val="000000" w:themeColor="text1"/>
        </w:rPr>
        <w:t>, 1-6</w:t>
      </w:r>
      <w:r w:rsidRPr="007E12F3">
        <w:rPr>
          <w:color w:val="000000" w:themeColor="text1"/>
        </w:rPr>
        <w:t>. doi:10.1371/journal.pone.0010837</w:t>
      </w:r>
    </w:p>
    <w:p w14:paraId="0FD052BE" w14:textId="77777777" w:rsidR="00372C49" w:rsidRPr="007E12F3" w:rsidRDefault="00B12DEE" w:rsidP="00372C49">
      <w:pPr>
        <w:ind w:firstLine="0"/>
        <w:rPr>
          <w:rFonts w:cstheme="minorHAnsi"/>
          <w:color w:val="000000" w:themeColor="text1"/>
          <w:kern w:val="0"/>
        </w:rPr>
      </w:pPr>
      <w:r w:rsidRPr="007E12F3">
        <w:rPr>
          <w:rFonts w:cstheme="minorHAnsi"/>
          <w:color w:val="000000" w:themeColor="text1"/>
          <w:kern w:val="0"/>
        </w:rPr>
        <w:t xml:space="preserve">Rasberry, C. N., Lee, S. M., Robin, L., et al. (2011). The association between school-based </w:t>
      </w:r>
    </w:p>
    <w:p w14:paraId="2F350349" w14:textId="414C92E8" w:rsidR="00B12DEE" w:rsidRPr="007E12F3" w:rsidRDefault="00B12DEE" w:rsidP="004708B6">
      <w:pPr>
        <w:ind w:left="720" w:firstLine="0"/>
        <w:rPr>
          <w:rFonts w:ascii="Times New Roman" w:eastAsia="Times New Roman" w:hAnsi="Times New Roman" w:cs="Times New Roman"/>
          <w:color w:val="000000" w:themeColor="text1"/>
          <w:kern w:val="0"/>
          <w:lang w:eastAsia="en-US"/>
        </w:rPr>
      </w:pPr>
      <w:r w:rsidRPr="007E12F3">
        <w:rPr>
          <w:rFonts w:cstheme="minorHAnsi"/>
          <w:color w:val="000000" w:themeColor="text1"/>
          <w:kern w:val="0"/>
        </w:rPr>
        <w:t xml:space="preserve">physical activity, including physical education, and academic performance: A systematic review of the literature. </w:t>
      </w:r>
      <w:r w:rsidRPr="007E12F3">
        <w:rPr>
          <w:rFonts w:cstheme="minorHAnsi"/>
          <w:i/>
          <w:iCs/>
          <w:color w:val="000000" w:themeColor="text1"/>
          <w:kern w:val="0"/>
        </w:rPr>
        <w:t>Preventive Med</w:t>
      </w:r>
      <w:r w:rsidRPr="007E12F3">
        <w:rPr>
          <w:rFonts w:cstheme="minorHAnsi"/>
          <w:i/>
          <w:color w:val="000000" w:themeColor="text1"/>
          <w:kern w:val="0"/>
        </w:rPr>
        <w:t>icine,</w:t>
      </w:r>
      <w:r w:rsidRPr="007E12F3">
        <w:rPr>
          <w:rFonts w:cstheme="minorHAnsi"/>
          <w:color w:val="000000" w:themeColor="text1"/>
          <w:kern w:val="0"/>
        </w:rPr>
        <w:t xml:space="preserve"> </w:t>
      </w:r>
      <w:r w:rsidRPr="007E12F3">
        <w:rPr>
          <w:rFonts w:cstheme="minorHAnsi"/>
          <w:i/>
          <w:color w:val="000000" w:themeColor="text1"/>
          <w:kern w:val="0"/>
        </w:rPr>
        <w:t xml:space="preserve">52(Suppl 1), </w:t>
      </w:r>
      <w:r w:rsidRPr="007E12F3">
        <w:rPr>
          <w:rFonts w:cstheme="minorHAnsi"/>
          <w:color w:val="000000" w:themeColor="text1"/>
          <w:kern w:val="0"/>
        </w:rPr>
        <w:t xml:space="preserve">S10-S20. </w:t>
      </w:r>
      <w:r w:rsidR="00372C49" w:rsidRPr="007E12F3">
        <w:rPr>
          <w:rFonts w:ascii="Times New Roman" w:eastAsia="Times New Roman" w:hAnsi="Times New Roman" w:cs="Times New Roman"/>
          <w:color w:val="000000" w:themeColor="text1"/>
          <w:kern w:val="0"/>
          <w:lang w:eastAsia="en-US"/>
        </w:rPr>
        <w:t>doi:10.1016/j.ypmed.2011.01.027</w:t>
      </w:r>
    </w:p>
    <w:p w14:paraId="60341F55" w14:textId="44E6B618" w:rsidR="001050DB" w:rsidRPr="007E12F3"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lastRenderedPageBreak/>
        <w:t>Shephard, R. J. (1996). Habitual physical activity and academic performance. </w:t>
      </w:r>
      <w:r w:rsidRPr="007E12F3">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7E12F3" w:rsidRDefault="001050DB" w:rsidP="00547A4F">
      <w:pPr>
        <w:rPr>
          <w:rFonts w:eastAsia="Times New Roman" w:cstheme="minorHAnsi"/>
          <w:color w:val="000000" w:themeColor="text1"/>
          <w:kern w:val="0"/>
          <w:lang w:eastAsia="en-US"/>
        </w:rPr>
      </w:pPr>
      <w:r w:rsidRPr="007E12F3">
        <w:rPr>
          <w:rFonts w:asciiTheme="majorHAnsi" w:eastAsia="Times New Roman" w:hAnsiTheme="majorHAnsi" w:cstheme="majorHAnsi"/>
          <w:i/>
          <w:iCs/>
          <w:color w:val="000000" w:themeColor="text1"/>
          <w:kern w:val="0"/>
          <w:shd w:val="clear" w:color="auto" w:fill="FFFFFF"/>
          <w:lang w:eastAsia="en-US"/>
        </w:rPr>
        <w:t>Reviews</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Cs/>
          <w:color w:val="000000" w:themeColor="text1"/>
          <w:kern w:val="0"/>
          <w:shd w:val="clear" w:color="auto" w:fill="FFFFFF"/>
          <w:lang w:eastAsia="en-US"/>
        </w:rPr>
        <w:t>54</w:t>
      </w:r>
      <w:r w:rsidRPr="007E12F3">
        <w:rPr>
          <w:rFonts w:asciiTheme="majorHAnsi" w:eastAsia="Times New Roman" w:hAnsiTheme="majorHAnsi" w:cstheme="majorHAnsi"/>
          <w:color w:val="000000" w:themeColor="text1"/>
          <w:kern w:val="0"/>
          <w:shd w:val="clear" w:color="auto" w:fill="FFFFFF"/>
          <w:lang w:eastAsia="en-US"/>
        </w:rPr>
        <w:t>(4), S32.</w:t>
      </w:r>
      <w:r w:rsidR="003823CD" w:rsidRPr="007E12F3">
        <w:rPr>
          <w:rFonts w:asciiTheme="majorHAnsi" w:eastAsia="Times New Roman" w:hAnsiTheme="majorHAnsi" w:cstheme="majorHAnsi"/>
          <w:color w:val="000000" w:themeColor="text1"/>
          <w:kern w:val="0"/>
          <w:shd w:val="clear" w:color="auto" w:fill="FFFFFF"/>
          <w:lang w:eastAsia="en-US"/>
        </w:rPr>
        <w:t xml:space="preserve"> </w:t>
      </w:r>
      <w:r w:rsidR="00547A4F" w:rsidRPr="007E12F3">
        <w:rPr>
          <w:rFonts w:asciiTheme="majorHAnsi" w:eastAsia="Times New Roman" w:hAnsiTheme="majorHAnsi" w:cstheme="majorHAnsi"/>
          <w:color w:val="000000" w:themeColor="text1"/>
          <w:kern w:val="0"/>
          <w:shd w:val="clear" w:color="auto" w:fill="FFFFFF"/>
          <w:lang w:eastAsia="en-US"/>
        </w:rPr>
        <w:t>doi:</w:t>
      </w:r>
      <w:r w:rsidR="00547A4F" w:rsidRPr="007E12F3">
        <w:rPr>
          <w:rFonts w:eastAsia="Times New Roman" w:cstheme="minorHAnsi"/>
          <w:b/>
          <w:bCs/>
          <w:color w:val="000000" w:themeColor="text1"/>
          <w:kern w:val="0"/>
          <w:bdr w:val="none" w:sz="0" w:space="0" w:color="auto" w:frame="1"/>
          <w:shd w:val="clear" w:color="auto" w:fill="FFFFFF"/>
          <w:lang w:eastAsia="en-US"/>
        </w:rPr>
        <w:t> </w:t>
      </w:r>
      <w:r w:rsidR="00547A4F" w:rsidRPr="007E12F3">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7E12F3" w:rsidRDefault="00622A84" w:rsidP="001D08E6">
      <w:pPr>
        <w:ind w:firstLine="0"/>
        <w:rPr>
          <w:color w:val="000000" w:themeColor="text1"/>
        </w:rPr>
      </w:pPr>
      <w:r w:rsidRPr="007E12F3">
        <w:rPr>
          <w:color w:val="000000" w:themeColor="text1"/>
        </w:rPr>
        <w:t xml:space="preserve">Sibley, B. A., &amp; Etnier, J. L. (2003). The relationship between physical activity and cognition in </w:t>
      </w:r>
    </w:p>
    <w:p w14:paraId="0403A94E" w14:textId="19E7D591" w:rsidR="0069582B" w:rsidRPr="007E12F3" w:rsidRDefault="00622A84" w:rsidP="002A6779">
      <w:pPr>
        <w:ind w:left="720" w:firstLine="0"/>
        <w:rPr>
          <w:rFonts w:eastAsia="Times New Roman" w:cstheme="minorHAnsi"/>
          <w:color w:val="000000" w:themeColor="text1"/>
          <w:kern w:val="0"/>
          <w:shd w:val="clear" w:color="auto" w:fill="FFFFFF"/>
          <w:lang w:eastAsia="en-US"/>
        </w:rPr>
      </w:pPr>
      <w:r w:rsidRPr="007E12F3">
        <w:rPr>
          <w:color w:val="000000" w:themeColor="text1"/>
        </w:rPr>
        <w:t xml:space="preserve">children: A meta-analysis. </w:t>
      </w:r>
      <w:r w:rsidRPr="007E12F3">
        <w:rPr>
          <w:i/>
          <w:color w:val="000000" w:themeColor="text1"/>
        </w:rPr>
        <w:t>Pediatric Exercise Science, 15,</w:t>
      </w:r>
      <w:r w:rsidRPr="007E12F3">
        <w:rPr>
          <w:color w:val="000000" w:themeColor="text1"/>
        </w:rPr>
        <w:t xml:space="preserve"> 243–256.</w:t>
      </w:r>
      <w:r w:rsidR="002A6779" w:rsidRPr="007E12F3">
        <w:rPr>
          <w:color w:val="000000" w:themeColor="text1"/>
        </w:rPr>
        <w:t xml:space="preserve"> </w:t>
      </w:r>
      <w:r w:rsidR="002A6779" w:rsidRPr="007E12F3">
        <w:rPr>
          <w:rFonts w:eastAsia="Times New Roman" w:cstheme="minorHAnsi"/>
          <w:color w:val="000000" w:themeColor="text1"/>
          <w:kern w:val="0"/>
          <w:shd w:val="clear" w:color="auto" w:fill="FFFFFF"/>
          <w:lang w:eastAsia="en-US"/>
        </w:rPr>
        <w:t>doi: 10.1123/pes.15.3.243</w:t>
      </w:r>
    </w:p>
    <w:p w14:paraId="03805F83" w14:textId="77777777" w:rsidR="00916CFE" w:rsidRPr="007E12F3" w:rsidRDefault="00240E5A" w:rsidP="00916CFE">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7E12F3" w:rsidRDefault="00240E5A" w:rsidP="00916CFE">
      <w:pPr>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7E12F3" w:rsidRDefault="00240E5A" w:rsidP="00916CFE">
      <w:pPr>
        <w:ind w:left="720" w:firstLine="0"/>
        <w:rPr>
          <w:rFonts w:asciiTheme="majorHAnsi" w:eastAsia="Times New Roman" w:hAnsiTheme="majorHAnsi" w:cstheme="majorHAnsi"/>
          <w:color w:val="000000" w:themeColor="text1"/>
          <w:kern w:val="0"/>
          <w:lang w:eastAsia="en-US"/>
        </w:rPr>
      </w:pPr>
      <w:r w:rsidRPr="007E12F3">
        <w:rPr>
          <w:rFonts w:asciiTheme="majorHAnsi" w:hAnsiTheme="majorHAnsi" w:cstheme="majorHAnsi"/>
          <w:color w:val="000000" w:themeColor="text1"/>
          <w:kern w:val="0"/>
        </w:rPr>
        <w:t xml:space="preserve">methodological quality assessment. </w:t>
      </w:r>
      <w:r w:rsidRPr="007E12F3">
        <w:rPr>
          <w:rFonts w:asciiTheme="majorHAnsi" w:hAnsiTheme="majorHAnsi" w:cstheme="majorHAnsi"/>
          <w:i/>
          <w:iCs/>
          <w:color w:val="000000" w:themeColor="text1"/>
          <w:kern w:val="0"/>
        </w:rPr>
        <w:t>Arch</w:t>
      </w:r>
      <w:r w:rsidR="00600634" w:rsidRPr="007E12F3">
        <w:rPr>
          <w:rFonts w:asciiTheme="majorHAnsi" w:hAnsiTheme="majorHAnsi" w:cstheme="majorHAnsi"/>
          <w:i/>
          <w:iCs/>
          <w:color w:val="000000" w:themeColor="text1"/>
          <w:kern w:val="0"/>
        </w:rPr>
        <w:t>ives of</w:t>
      </w:r>
      <w:r w:rsidRPr="007E12F3">
        <w:rPr>
          <w:rFonts w:asciiTheme="majorHAnsi" w:hAnsiTheme="majorHAnsi" w:cstheme="majorHAnsi"/>
          <w:i/>
          <w:iCs/>
          <w:color w:val="000000" w:themeColor="text1"/>
          <w:kern w:val="0"/>
        </w:rPr>
        <w:t xml:space="preserve"> Pediatr</w:t>
      </w:r>
      <w:r w:rsidR="00600634" w:rsidRPr="007E12F3">
        <w:rPr>
          <w:rFonts w:asciiTheme="majorHAnsi" w:hAnsiTheme="majorHAnsi" w:cstheme="majorHAnsi"/>
          <w:i/>
          <w:iCs/>
          <w:color w:val="000000" w:themeColor="text1"/>
          <w:kern w:val="0"/>
        </w:rPr>
        <w:t>ics &amp;</w:t>
      </w:r>
      <w:r w:rsidRPr="007E12F3">
        <w:rPr>
          <w:rFonts w:asciiTheme="majorHAnsi" w:hAnsiTheme="majorHAnsi" w:cstheme="majorHAnsi"/>
          <w:i/>
          <w:iCs/>
          <w:color w:val="000000" w:themeColor="text1"/>
          <w:kern w:val="0"/>
        </w:rPr>
        <w:t xml:space="preserve"> Adolesc</w:t>
      </w:r>
      <w:r w:rsidR="00600634" w:rsidRPr="007E12F3">
        <w:rPr>
          <w:rFonts w:asciiTheme="majorHAnsi" w:hAnsiTheme="majorHAnsi" w:cstheme="majorHAnsi"/>
          <w:i/>
          <w:iCs/>
          <w:color w:val="000000" w:themeColor="text1"/>
          <w:kern w:val="0"/>
        </w:rPr>
        <w:t>ent</w:t>
      </w:r>
      <w:r w:rsidRPr="007E12F3">
        <w:rPr>
          <w:rFonts w:asciiTheme="majorHAnsi" w:hAnsiTheme="majorHAnsi" w:cstheme="majorHAnsi"/>
          <w:i/>
          <w:iCs/>
          <w:color w:val="000000" w:themeColor="text1"/>
          <w:kern w:val="0"/>
        </w:rPr>
        <w:t xml:space="preserve"> Med</w:t>
      </w:r>
      <w:r w:rsidR="00600634" w:rsidRPr="007E12F3">
        <w:rPr>
          <w:rFonts w:asciiTheme="majorHAnsi" w:hAnsiTheme="majorHAnsi" w:cstheme="majorHAnsi"/>
          <w:i/>
          <w:color w:val="000000" w:themeColor="text1"/>
          <w:kern w:val="0"/>
        </w:rPr>
        <w:t>icine</w:t>
      </w:r>
      <w:r w:rsidRPr="007E12F3">
        <w:rPr>
          <w:rFonts w:asciiTheme="majorHAnsi" w:hAnsiTheme="majorHAnsi" w:cstheme="majorHAnsi"/>
          <w:color w:val="000000" w:themeColor="text1"/>
          <w:kern w:val="0"/>
        </w:rPr>
        <w:t xml:space="preserve">, </w:t>
      </w:r>
      <w:r w:rsidRPr="007E12F3">
        <w:rPr>
          <w:rFonts w:asciiTheme="majorHAnsi" w:hAnsiTheme="majorHAnsi" w:cstheme="majorHAnsi"/>
          <w:i/>
          <w:color w:val="000000" w:themeColor="text1"/>
          <w:kern w:val="0"/>
        </w:rPr>
        <w:t>166(1),</w:t>
      </w:r>
      <w:r w:rsidRPr="007E12F3">
        <w:rPr>
          <w:rFonts w:asciiTheme="majorHAnsi" w:hAnsiTheme="majorHAnsi" w:cstheme="majorHAnsi"/>
          <w:color w:val="000000" w:themeColor="text1"/>
          <w:kern w:val="0"/>
        </w:rPr>
        <w:t xml:space="preserve"> 49-55. </w:t>
      </w:r>
      <w:r w:rsidR="00916CFE" w:rsidRPr="007E12F3">
        <w:rPr>
          <w:rFonts w:asciiTheme="majorHAnsi" w:eastAsia="Times New Roman" w:hAnsiTheme="majorHAnsi" w:cstheme="majorHAnsi"/>
          <w:color w:val="000000" w:themeColor="text1"/>
          <w:kern w:val="0"/>
          <w:lang w:eastAsia="en-US"/>
        </w:rPr>
        <w:t>doi:10.1001/archpediatrics.2011.716</w:t>
      </w:r>
    </w:p>
    <w:p w14:paraId="77EB2582" w14:textId="25C78F53" w:rsidR="009603DF" w:rsidRPr="007E12F3" w:rsidRDefault="009603DF" w:rsidP="009603D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7E12F3" w:rsidRDefault="009603DF" w:rsidP="009603DF">
      <w:pPr>
        <w:ind w:left="720" w:firstLine="0"/>
        <w:rPr>
          <w:rFonts w:eastAsia="Times New Roman"/>
          <w:color w:val="000000" w:themeColor="text1"/>
        </w:rPr>
      </w:pPr>
      <w:r w:rsidRPr="007E12F3">
        <w:rPr>
          <w:rFonts w:eastAsia="Times New Roman" w:cstheme="minorHAnsi"/>
          <w:color w:val="000000" w:themeColor="text1"/>
          <w:kern w:val="0"/>
          <w:shd w:val="clear" w:color="auto" w:fill="FFFFFF"/>
          <w:lang w:eastAsia="en-US"/>
        </w:rPr>
        <w:t>academic performance among college students. </w:t>
      </w:r>
      <w:r w:rsidRPr="007E12F3">
        <w:rPr>
          <w:rFonts w:eastAsia="Times New Roman" w:cstheme="minorHAnsi"/>
          <w:i/>
          <w:iCs/>
          <w:color w:val="000000" w:themeColor="text1"/>
          <w:kern w:val="0"/>
          <w:shd w:val="clear" w:color="auto" w:fill="FFFFFF"/>
          <w:lang w:eastAsia="en-US"/>
        </w:rPr>
        <w:t>Journal of Studies on Alcohol and Drugs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70</w:t>
      </w:r>
      <w:r w:rsidRPr="007E12F3">
        <w:rPr>
          <w:rFonts w:eastAsia="Times New Roman" w:cstheme="minorHAnsi"/>
          <w:i/>
          <w:color w:val="000000" w:themeColor="text1"/>
          <w:kern w:val="0"/>
          <w:shd w:val="clear" w:color="auto" w:fill="FFFFFF"/>
          <w:lang w:eastAsia="en-US"/>
        </w:rPr>
        <w:t>(3),</w:t>
      </w:r>
      <w:r w:rsidRPr="007E12F3">
        <w:rPr>
          <w:rFonts w:eastAsia="Times New Roman" w:cstheme="minorHAnsi"/>
          <w:color w:val="000000" w:themeColor="text1"/>
          <w:kern w:val="0"/>
          <w:shd w:val="clear" w:color="auto" w:fill="FFFFFF"/>
          <w:lang w:eastAsia="en-US"/>
        </w:rPr>
        <w:t xml:space="preserve"> 355-363.</w:t>
      </w:r>
      <w:r w:rsidRPr="007E12F3">
        <w:rPr>
          <w:rFonts w:eastAsia="Times New Roman" w:cstheme="minorHAnsi"/>
          <w:color w:val="000000" w:themeColor="text1"/>
          <w:kern w:val="0"/>
          <w:lang w:eastAsia="en-US"/>
        </w:rPr>
        <w:t xml:space="preserve"> doi: </w:t>
      </w:r>
      <w:hyperlink r:id="rId35" w:history="1">
        <w:r w:rsidRPr="007E12F3">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7E12F3" w:rsidRDefault="00926B8F" w:rsidP="00926B8F">
      <w:pPr>
        <w:widowControl w:val="0"/>
        <w:autoSpaceDE w:val="0"/>
        <w:autoSpaceDN w:val="0"/>
        <w:adjustRightInd w:val="0"/>
        <w:spacing w:after="240"/>
        <w:ind w:firstLine="0"/>
        <w:rPr>
          <w:rFonts w:cstheme="minorHAnsi"/>
          <w:color w:val="000000" w:themeColor="text1"/>
          <w:kern w:val="0"/>
        </w:rPr>
      </w:pPr>
      <w:r w:rsidRPr="007E12F3">
        <w:rPr>
          <w:rFonts w:cstheme="minorHAnsi"/>
          <w:color w:val="000000" w:themeColor="text1"/>
          <w:kern w:val="0"/>
        </w:rPr>
        <w:t>Skinner, E.</w:t>
      </w:r>
      <w:r w:rsidR="00450A33" w:rsidRPr="007E12F3">
        <w:rPr>
          <w:rFonts w:cstheme="minorHAnsi"/>
          <w:color w:val="000000" w:themeColor="text1"/>
          <w:kern w:val="0"/>
        </w:rPr>
        <w:t xml:space="preserve"> </w:t>
      </w:r>
      <w:r w:rsidRPr="007E12F3">
        <w:rPr>
          <w:rFonts w:cstheme="minorHAnsi"/>
          <w:color w:val="000000" w:themeColor="text1"/>
          <w:kern w:val="0"/>
        </w:rPr>
        <w:t>A., &amp; Belmont, M.</w:t>
      </w:r>
      <w:r w:rsidR="00450A33" w:rsidRPr="007E12F3">
        <w:rPr>
          <w:rFonts w:cstheme="minorHAnsi"/>
          <w:color w:val="000000" w:themeColor="text1"/>
          <w:kern w:val="0"/>
        </w:rPr>
        <w:t xml:space="preserve"> </w:t>
      </w:r>
      <w:r w:rsidRPr="007E12F3">
        <w:rPr>
          <w:rFonts w:cstheme="minorHAnsi"/>
          <w:color w:val="000000" w:themeColor="text1"/>
          <w:kern w:val="0"/>
        </w:rPr>
        <w:t xml:space="preserve">J. (1993). Motivation in the classroom: Reciprocal effects of </w:t>
      </w:r>
    </w:p>
    <w:p w14:paraId="17AFCDB8" w14:textId="193E9F73" w:rsidR="00926B8F" w:rsidRPr="007E12F3" w:rsidRDefault="00926B8F" w:rsidP="00AC137E">
      <w:pPr>
        <w:ind w:left="720" w:firstLine="0"/>
        <w:rPr>
          <w:rFonts w:eastAsia="Times New Roman"/>
          <w:color w:val="000000" w:themeColor="text1"/>
          <w:kern w:val="0"/>
          <w:lang w:eastAsia="en-US"/>
        </w:rPr>
      </w:pPr>
      <w:r w:rsidRPr="007E12F3">
        <w:rPr>
          <w:rFonts w:cstheme="minorHAnsi"/>
          <w:color w:val="000000" w:themeColor="text1"/>
          <w:kern w:val="0"/>
        </w:rPr>
        <w:t xml:space="preserve">teacher behavior and student engagement across the school year. </w:t>
      </w:r>
      <w:r w:rsidRPr="007E12F3">
        <w:rPr>
          <w:rFonts w:cstheme="minorHAnsi"/>
          <w:i/>
          <w:color w:val="000000" w:themeColor="text1"/>
          <w:kern w:val="0"/>
        </w:rPr>
        <w:t>Journal of Educational Psychology, 85(4</w:t>
      </w:r>
      <w:r w:rsidR="00450A33" w:rsidRPr="007E12F3">
        <w:rPr>
          <w:rFonts w:cstheme="minorHAnsi"/>
          <w:color w:val="000000" w:themeColor="text1"/>
          <w:kern w:val="0"/>
        </w:rPr>
        <w:t>),</w:t>
      </w:r>
      <w:r w:rsidRPr="007E12F3">
        <w:rPr>
          <w:rFonts w:cstheme="minorHAnsi"/>
          <w:color w:val="000000" w:themeColor="text1"/>
          <w:kern w:val="0"/>
        </w:rPr>
        <w:t xml:space="preserve"> 571-581. </w:t>
      </w:r>
      <w:r w:rsidR="00AC137E" w:rsidRPr="007E12F3">
        <w:rPr>
          <w:rFonts w:cstheme="minorHAnsi"/>
          <w:color w:val="000000" w:themeColor="text1"/>
          <w:kern w:val="0"/>
        </w:rPr>
        <w:t xml:space="preserve">doi: </w:t>
      </w:r>
      <w:hyperlink r:id="rId36" w:tgtFrame="_blank" w:history="1">
        <w:r w:rsidR="00AC137E" w:rsidRPr="007E12F3">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7E12F3" w:rsidRDefault="002578EE" w:rsidP="005A5E58">
      <w:pPr>
        <w:ind w:firstLine="0"/>
        <w:rPr>
          <w:color w:val="000000" w:themeColor="text1"/>
        </w:rPr>
      </w:pPr>
      <w:r w:rsidRPr="007E12F3">
        <w:rPr>
          <w:color w:val="000000" w:themeColor="text1"/>
        </w:rPr>
        <w:t>Spence</w:t>
      </w:r>
      <w:r w:rsidR="001D08E6" w:rsidRPr="007E12F3">
        <w:rPr>
          <w:color w:val="000000" w:themeColor="text1"/>
        </w:rPr>
        <w:t>,</w:t>
      </w:r>
      <w:r w:rsidRPr="007E12F3">
        <w:rPr>
          <w:color w:val="000000" w:themeColor="text1"/>
        </w:rPr>
        <w:t xml:space="preserve"> J</w:t>
      </w:r>
      <w:r w:rsidR="001D08E6" w:rsidRPr="007E12F3">
        <w:rPr>
          <w:color w:val="000000" w:themeColor="text1"/>
        </w:rPr>
        <w:t xml:space="preserve">. </w:t>
      </w:r>
      <w:r w:rsidRPr="007E12F3">
        <w:rPr>
          <w:color w:val="000000" w:themeColor="text1"/>
        </w:rPr>
        <w:t>C</w:t>
      </w:r>
      <w:r w:rsidR="001D08E6" w:rsidRPr="007E12F3">
        <w:rPr>
          <w:color w:val="000000" w:themeColor="text1"/>
        </w:rPr>
        <w:t>.</w:t>
      </w:r>
      <w:r w:rsidRPr="007E12F3">
        <w:rPr>
          <w:color w:val="000000" w:themeColor="text1"/>
        </w:rPr>
        <w:t>, McGannon</w:t>
      </w:r>
      <w:r w:rsidR="001D08E6" w:rsidRPr="007E12F3">
        <w:rPr>
          <w:color w:val="000000" w:themeColor="text1"/>
        </w:rPr>
        <w:t>,</w:t>
      </w:r>
      <w:r w:rsidRPr="007E12F3">
        <w:rPr>
          <w:color w:val="000000" w:themeColor="text1"/>
        </w:rPr>
        <w:t xml:space="preserve"> K</w:t>
      </w:r>
      <w:r w:rsidR="001D08E6" w:rsidRPr="007E12F3">
        <w:rPr>
          <w:color w:val="000000" w:themeColor="text1"/>
        </w:rPr>
        <w:t xml:space="preserve">. </w:t>
      </w:r>
      <w:r w:rsidRPr="007E12F3">
        <w:rPr>
          <w:color w:val="000000" w:themeColor="text1"/>
        </w:rPr>
        <w:t>R</w:t>
      </w:r>
      <w:r w:rsidR="001D08E6" w:rsidRPr="007E12F3">
        <w:rPr>
          <w:color w:val="000000" w:themeColor="text1"/>
        </w:rPr>
        <w:t>.</w:t>
      </w:r>
      <w:r w:rsidRPr="007E12F3">
        <w:rPr>
          <w:color w:val="000000" w:themeColor="text1"/>
        </w:rPr>
        <w:t>,</w:t>
      </w:r>
      <w:r w:rsidR="001D08E6" w:rsidRPr="007E12F3">
        <w:rPr>
          <w:color w:val="000000" w:themeColor="text1"/>
        </w:rPr>
        <w:t xml:space="preserve"> &amp;</w:t>
      </w:r>
      <w:r w:rsidRPr="007E12F3">
        <w:rPr>
          <w:color w:val="000000" w:themeColor="text1"/>
        </w:rPr>
        <w:t xml:space="preserve"> Poon P.</w:t>
      </w:r>
      <w:r w:rsidR="001D08E6" w:rsidRPr="007E12F3">
        <w:rPr>
          <w:color w:val="000000" w:themeColor="text1"/>
        </w:rPr>
        <w:t xml:space="preserve"> (2005).</w:t>
      </w:r>
      <w:r w:rsidRPr="007E12F3">
        <w:rPr>
          <w:color w:val="000000" w:themeColor="text1"/>
        </w:rPr>
        <w:t xml:space="preserve"> The effect of exercise on global self-esteem: </w:t>
      </w:r>
    </w:p>
    <w:p w14:paraId="1B82C8D0" w14:textId="3ACF9CAB" w:rsidR="002578EE" w:rsidRPr="007E12F3" w:rsidRDefault="002578EE" w:rsidP="005A5E58">
      <w:pPr>
        <w:ind w:left="720" w:firstLine="0"/>
        <w:rPr>
          <w:color w:val="000000" w:themeColor="text1"/>
        </w:rPr>
      </w:pPr>
      <w:r w:rsidRPr="007E12F3">
        <w:rPr>
          <w:color w:val="000000" w:themeColor="text1"/>
        </w:rPr>
        <w:t>a quantitative revi</w:t>
      </w:r>
      <w:r w:rsidR="001D08E6" w:rsidRPr="007E12F3">
        <w:rPr>
          <w:color w:val="000000" w:themeColor="text1"/>
        </w:rPr>
        <w:t xml:space="preserve">ew. </w:t>
      </w:r>
      <w:r w:rsidR="001D08E6" w:rsidRPr="007E12F3">
        <w:rPr>
          <w:i/>
          <w:color w:val="000000" w:themeColor="text1"/>
        </w:rPr>
        <w:t>J</w:t>
      </w:r>
      <w:r w:rsidR="00E20BBB" w:rsidRPr="007E12F3">
        <w:rPr>
          <w:i/>
          <w:color w:val="000000" w:themeColor="text1"/>
        </w:rPr>
        <w:t>ournal of</w:t>
      </w:r>
      <w:r w:rsidR="001D08E6" w:rsidRPr="007E12F3">
        <w:rPr>
          <w:i/>
          <w:color w:val="000000" w:themeColor="text1"/>
        </w:rPr>
        <w:t xml:space="preserve"> Sport</w:t>
      </w:r>
      <w:r w:rsidR="00E20BBB" w:rsidRPr="007E12F3">
        <w:rPr>
          <w:i/>
          <w:color w:val="000000" w:themeColor="text1"/>
        </w:rPr>
        <w:t xml:space="preserve"> and</w:t>
      </w:r>
      <w:r w:rsidR="001D08E6" w:rsidRPr="007E12F3">
        <w:rPr>
          <w:i/>
          <w:color w:val="000000" w:themeColor="text1"/>
        </w:rPr>
        <w:t xml:space="preserve"> Exerc</w:t>
      </w:r>
      <w:r w:rsidR="00E20BBB" w:rsidRPr="007E12F3">
        <w:rPr>
          <w:i/>
          <w:color w:val="000000" w:themeColor="text1"/>
        </w:rPr>
        <w:t>ise</w:t>
      </w:r>
      <w:r w:rsidR="001D08E6" w:rsidRPr="007E12F3">
        <w:rPr>
          <w:i/>
          <w:color w:val="000000" w:themeColor="text1"/>
        </w:rPr>
        <w:t xml:space="preserve"> Psychol</w:t>
      </w:r>
      <w:r w:rsidR="00E20BBB" w:rsidRPr="007E12F3">
        <w:rPr>
          <w:i/>
          <w:color w:val="000000" w:themeColor="text1"/>
        </w:rPr>
        <w:t>ogy</w:t>
      </w:r>
      <w:r w:rsidR="001D08E6" w:rsidRPr="007E12F3">
        <w:rPr>
          <w:i/>
          <w:color w:val="000000" w:themeColor="text1"/>
        </w:rPr>
        <w:t>, 27,</w:t>
      </w:r>
      <w:r w:rsidR="001D08E6" w:rsidRPr="007E12F3">
        <w:rPr>
          <w:color w:val="000000" w:themeColor="text1"/>
        </w:rPr>
        <w:t xml:space="preserve"> </w:t>
      </w:r>
      <w:r w:rsidRPr="007E12F3">
        <w:rPr>
          <w:color w:val="000000" w:themeColor="text1"/>
        </w:rPr>
        <w:t>311–334.</w:t>
      </w:r>
      <w:r w:rsidR="00B061C4" w:rsidRPr="007E12F3">
        <w:rPr>
          <w:color w:val="000000" w:themeColor="text1"/>
        </w:rPr>
        <w:t xml:space="preserve"> </w:t>
      </w:r>
      <w:r w:rsidR="00B061C4" w:rsidRPr="007E12F3">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7E12F3" w:rsidRDefault="00213138" w:rsidP="00213138">
      <w:pPr>
        <w:autoSpaceDE w:val="0"/>
        <w:autoSpaceDN w:val="0"/>
        <w:adjustRightInd w:val="0"/>
        <w:ind w:firstLine="0"/>
        <w:rPr>
          <w:rFonts w:cstheme="minorHAnsi"/>
          <w:i/>
          <w:color w:val="000000" w:themeColor="text1"/>
          <w:kern w:val="0"/>
        </w:rPr>
      </w:pPr>
      <w:r w:rsidRPr="007E12F3">
        <w:rPr>
          <w:rFonts w:cstheme="minorHAnsi"/>
          <w:color w:val="000000" w:themeColor="text1"/>
          <w:kern w:val="0"/>
        </w:rPr>
        <w:t xml:space="preserve">Stepanski, E. J. &amp; </w:t>
      </w:r>
      <w:r w:rsidR="003C3DA0" w:rsidRPr="007E12F3">
        <w:rPr>
          <w:rFonts w:cstheme="minorHAnsi"/>
          <w:color w:val="000000" w:themeColor="text1"/>
          <w:kern w:val="0"/>
        </w:rPr>
        <w:t>Wyatt</w:t>
      </w:r>
      <w:r w:rsidRPr="007E12F3">
        <w:rPr>
          <w:rFonts w:cstheme="minorHAnsi"/>
          <w:color w:val="000000" w:themeColor="text1"/>
          <w:kern w:val="0"/>
        </w:rPr>
        <w:t>, J. K.</w:t>
      </w:r>
      <w:r w:rsidR="003C3DA0" w:rsidRPr="007E12F3">
        <w:rPr>
          <w:rFonts w:cstheme="minorHAnsi"/>
          <w:color w:val="000000" w:themeColor="text1"/>
          <w:kern w:val="0"/>
        </w:rPr>
        <w:t xml:space="preserve"> (2003). Use of sleep hygiene in the treatment of insomni</w:t>
      </w:r>
      <w:r w:rsidR="009A3C5F" w:rsidRPr="007E12F3">
        <w:rPr>
          <w:rFonts w:cstheme="minorHAnsi"/>
          <w:color w:val="000000" w:themeColor="text1"/>
          <w:kern w:val="0"/>
        </w:rPr>
        <w:t xml:space="preserve">a. </w:t>
      </w:r>
      <w:r w:rsidR="009A3C5F" w:rsidRPr="007E12F3">
        <w:rPr>
          <w:rFonts w:cstheme="minorHAnsi"/>
          <w:i/>
          <w:color w:val="000000" w:themeColor="text1"/>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7E12F3">
        <w:rPr>
          <w:rFonts w:cstheme="minorHAnsi"/>
          <w:i/>
          <w:color w:val="000000" w:themeColor="text1"/>
          <w:kern w:val="0"/>
        </w:rPr>
        <w:t>Medicine Reviews, 7(</w:t>
      </w:r>
      <w:r w:rsidR="003C3DA0" w:rsidRPr="007E12F3">
        <w:rPr>
          <w:rFonts w:cstheme="minorHAnsi"/>
          <w:i/>
          <w:color w:val="000000" w:themeColor="text1"/>
          <w:kern w:val="0"/>
        </w:rPr>
        <w:t>3</w:t>
      </w:r>
      <w:r w:rsidRPr="007E12F3">
        <w:rPr>
          <w:rFonts w:cstheme="minorHAnsi"/>
          <w:i/>
          <w:color w:val="000000" w:themeColor="text1"/>
          <w:kern w:val="0"/>
        </w:rPr>
        <w:t>)</w:t>
      </w:r>
      <w:r w:rsidRPr="007E12F3">
        <w:rPr>
          <w:rFonts w:cstheme="minorHAnsi"/>
          <w:color w:val="000000" w:themeColor="text1"/>
          <w:kern w:val="0"/>
        </w:rPr>
        <w:t>,</w:t>
      </w:r>
      <w:r w:rsidR="003C3DA0" w:rsidRPr="007E12F3">
        <w:rPr>
          <w:rFonts w:cstheme="minorHAnsi"/>
          <w:color w:val="000000" w:themeColor="text1"/>
          <w:kern w:val="0"/>
        </w:rPr>
        <w:t xml:space="preserve"> 215-225. doi:10.1053/smrv.2001.0246</w:t>
      </w:r>
    </w:p>
    <w:p w14:paraId="524FC1B9" w14:textId="77777777" w:rsidR="009A3C5F" w:rsidRPr="007E12F3"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7E12F3"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7E12F3">
        <w:rPr>
          <w:rFonts w:asciiTheme="majorHAnsi" w:eastAsia="Times New Roman" w:hAnsiTheme="majorHAnsi" w:cstheme="majorHAnsi"/>
          <w:i/>
          <w:iCs/>
          <w:color w:val="000000" w:themeColor="text1"/>
          <w:kern w:val="0"/>
          <w:lang w:eastAsia="en-US"/>
        </w:rPr>
        <w:t>School Psychology Quarterly,</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19</w:t>
      </w:r>
      <w:r w:rsidRPr="007E12F3">
        <w:rPr>
          <w:rFonts w:asciiTheme="majorHAnsi" w:eastAsia="Times New Roman" w:hAnsiTheme="majorHAnsi" w:cstheme="majorHAnsi"/>
          <w:color w:val="000000" w:themeColor="text1"/>
          <w:kern w:val="0"/>
          <w:shd w:val="clear" w:color="auto" w:fill="F7FBFE"/>
          <w:lang w:eastAsia="en-US"/>
        </w:rPr>
        <w:t>, 93–105.</w:t>
      </w:r>
      <w:r w:rsidR="00B92604" w:rsidRPr="007E12F3">
        <w:rPr>
          <w:color w:val="000000" w:themeColor="text1"/>
        </w:rPr>
        <w:t xml:space="preserve"> </w:t>
      </w:r>
      <w:r w:rsidR="009A3C5F" w:rsidRPr="007E12F3">
        <w:rPr>
          <w:color w:val="000000" w:themeColor="text1"/>
        </w:rPr>
        <w:t xml:space="preserve">doi: </w:t>
      </w:r>
      <w:hyperlink r:id="rId37" w:history="1">
        <w:r w:rsidR="00F52CFE" w:rsidRPr="007E12F3">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7E12F3"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lastRenderedPageBreak/>
        <w:t xml:space="preserve">Sulkowski, M. L., Dempsey, J., &amp; Dempsey, A. (2011).  Effects of stress and coping on binge </w:t>
      </w:r>
    </w:p>
    <w:p w14:paraId="42A7CD6E" w14:textId="27A1EC6B" w:rsidR="00F52CFE" w:rsidRPr="007E12F3" w:rsidRDefault="00F52CFE" w:rsidP="00F52CFE">
      <w:pPr>
        <w:widowControl w:val="0"/>
        <w:autoSpaceDE w:val="0"/>
        <w:autoSpaceDN w:val="0"/>
        <w:adjustRightInd w:val="0"/>
        <w:spacing w:after="240"/>
        <w:ind w:left="720" w:firstLine="0"/>
        <w:rPr>
          <w:rFonts w:cstheme="minorHAnsi"/>
          <w:color w:val="000000" w:themeColor="text1"/>
          <w:kern w:val="0"/>
        </w:rPr>
      </w:pPr>
      <w:r w:rsidRPr="007E12F3">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7E12F3">
        <w:rPr>
          <w:rFonts w:cstheme="minorHAnsi"/>
          <w:color w:val="000000" w:themeColor="text1"/>
          <w:kern w:val="0"/>
        </w:rPr>
        <w:t xml:space="preserve">doi:10.1016/j.eatbeh.2011.04.006 </w:t>
      </w:r>
    </w:p>
    <w:p w14:paraId="57C5ADC6" w14:textId="77777777" w:rsidR="00B40750" w:rsidRPr="007E12F3" w:rsidRDefault="00B075E6" w:rsidP="00B40750">
      <w:pPr>
        <w:ind w:firstLine="0"/>
        <w:rPr>
          <w:color w:val="000000" w:themeColor="text1"/>
        </w:rPr>
      </w:pPr>
      <w:r w:rsidRPr="007E12F3">
        <w:rPr>
          <w:color w:val="000000" w:themeColor="text1"/>
        </w:rPr>
        <w:t>Trockel</w:t>
      </w:r>
      <w:r w:rsidR="00B40750" w:rsidRPr="007E12F3">
        <w:rPr>
          <w:color w:val="000000" w:themeColor="text1"/>
        </w:rPr>
        <w:t>,</w:t>
      </w:r>
      <w:r w:rsidRPr="007E12F3">
        <w:rPr>
          <w:color w:val="000000" w:themeColor="text1"/>
        </w:rPr>
        <w:t xml:space="preserve"> M</w:t>
      </w:r>
      <w:r w:rsidR="00B40750" w:rsidRPr="007E12F3">
        <w:rPr>
          <w:color w:val="000000" w:themeColor="text1"/>
        </w:rPr>
        <w:t xml:space="preserve">. T., </w:t>
      </w:r>
      <w:r w:rsidRPr="007E12F3">
        <w:rPr>
          <w:color w:val="000000" w:themeColor="text1"/>
        </w:rPr>
        <w:t>Barnes</w:t>
      </w:r>
      <w:r w:rsidR="00B40750" w:rsidRPr="007E12F3">
        <w:rPr>
          <w:color w:val="000000" w:themeColor="text1"/>
        </w:rPr>
        <w:t xml:space="preserve">, M. </w:t>
      </w:r>
      <w:r w:rsidRPr="007E12F3">
        <w:rPr>
          <w:color w:val="000000" w:themeColor="text1"/>
        </w:rPr>
        <w:t>D</w:t>
      </w:r>
      <w:r w:rsidR="00B40750" w:rsidRPr="007E12F3">
        <w:rPr>
          <w:color w:val="000000" w:themeColor="text1"/>
        </w:rPr>
        <w:t>., &amp; Egget, D. L.</w:t>
      </w:r>
      <w:r w:rsidRPr="007E12F3">
        <w:rPr>
          <w:color w:val="000000" w:themeColor="text1"/>
        </w:rPr>
        <w:t xml:space="preserve"> (2000)</w:t>
      </w:r>
      <w:r w:rsidR="00B40750" w:rsidRPr="007E12F3">
        <w:rPr>
          <w:color w:val="000000" w:themeColor="text1"/>
        </w:rPr>
        <w:t>.</w:t>
      </w:r>
      <w:r w:rsidRPr="007E12F3">
        <w:rPr>
          <w:color w:val="000000" w:themeColor="text1"/>
        </w:rPr>
        <w:t xml:space="preserve"> Health-Related Variables and Academic </w:t>
      </w:r>
    </w:p>
    <w:p w14:paraId="60F5C82F" w14:textId="49BA109B" w:rsidR="00B075E6" w:rsidRPr="007E12F3" w:rsidRDefault="00B075E6" w:rsidP="00B40750">
      <w:pPr>
        <w:ind w:left="720" w:firstLine="0"/>
        <w:rPr>
          <w:color w:val="000000" w:themeColor="text1"/>
        </w:rPr>
      </w:pPr>
      <w:r w:rsidRPr="007E12F3">
        <w:rPr>
          <w:color w:val="000000" w:themeColor="text1"/>
        </w:rPr>
        <w:t>Performance Among First-Year College Students: Implication</w:t>
      </w:r>
      <w:r w:rsidR="00B40750" w:rsidRPr="007E12F3">
        <w:rPr>
          <w:color w:val="000000" w:themeColor="text1"/>
        </w:rPr>
        <w:t>s for Sleep and Other Behaviors.</w:t>
      </w:r>
      <w:r w:rsidRPr="007E12F3">
        <w:rPr>
          <w:color w:val="000000" w:themeColor="text1"/>
        </w:rPr>
        <w:t xml:space="preserve"> </w:t>
      </w:r>
      <w:r w:rsidRPr="007E12F3">
        <w:rPr>
          <w:i/>
          <w:color w:val="000000" w:themeColor="text1"/>
        </w:rPr>
        <w:t>Journal</w:t>
      </w:r>
      <w:r w:rsidR="00B40750" w:rsidRPr="007E12F3">
        <w:rPr>
          <w:i/>
          <w:color w:val="000000" w:themeColor="text1"/>
        </w:rPr>
        <w:t xml:space="preserve"> of American College Health, 49(</w:t>
      </w:r>
      <w:r w:rsidRPr="007E12F3">
        <w:rPr>
          <w:i/>
          <w:color w:val="000000" w:themeColor="text1"/>
        </w:rPr>
        <w:t>3</w:t>
      </w:r>
      <w:r w:rsidR="00B40750" w:rsidRPr="007E12F3">
        <w:rPr>
          <w:i/>
          <w:color w:val="000000" w:themeColor="text1"/>
        </w:rPr>
        <w:t>)</w:t>
      </w:r>
      <w:r w:rsidRPr="007E12F3">
        <w:rPr>
          <w:i/>
          <w:color w:val="000000" w:themeColor="text1"/>
        </w:rPr>
        <w:t>,</w:t>
      </w:r>
      <w:r w:rsidR="00B40750" w:rsidRPr="007E12F3">
        <w:rPr>
          <w:color w:val="000000" w:themeColor="text1"/>
        </w:rPr>
        <w:t xml:space="preserve"> 125-131. doi</w:t>
      </w:r>
      <w:r w:rsidRPr="007E12F3">
        <w:rPr>
          <w:color w:val="000000" w:themeColor="text1"/>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Masse, L. C., Tilert,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r w:rsidR="00B40750" w:rsidRPr="007E12F3">
        <w:rPr>
          <w:color w:val="000000" w:themeColor="text1"/>
        </w:rPr>
        <w:t>doi</w:t>
      </w:r>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r w:rsidRPr="007E12F3">
        <w:rPr>
          <w:color w:val="000000" w:themeColor="text1"/>
        </w:rPr>
        <w:t>Trost, S. G., Pate, R</w:t>
      </w:r>
      <w:r w:rsidR="000A5187" w:rsidRPr="007E12F3">
        <w:rPr>
          <w:color w:val="000000" w:themeColor="text1"/>
        </w:rPr>
        <w:t>.</w:t>
      </w:r>
      <w:r w:rsidRPr="007E12F3">
        <w:rPr>
          <w:color w:val="000000" w:themeColor="text1"/>
        </w:rPr>
        <w:t xml:space="preserve"> R., Ward, D. S., Saunders, R., &amp; Riner,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doi: </w:t>
      </w:r>
      <w:hyperlink r:id="rId38"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7E12F3" w:rsidRDefault="00622A84" w:rsidP="00B40750">
      <w:pPr>
        <w:ind w:firstLine="0"/>
        <w:rPr>
          <w:color w:val="000000" w:themeColor="text1"/>
        </w:rPr>
      </w:pPr>
      <w:r w:rsidRPr="007E12F3">
        <w:rPr>
          <w:color w:val="000000" w:themeColor="text1"/>
        </w:rPr>
        <w:t xml:space="preserve">Trudeau, F., &amp; Shephard, R. J. (2010). Relationships of physical activity to brain health and the </w:t>
      </w:r>
    </w:p>
    <w:p w14:paraId="2E489D92" w14:textId="12E8B083" w:rsidR="00622A84" w:rsidRPr="007E12F3" w:rsidRDefault="00622A84" w:rsidP="00E4362E">
      <w:pPr>
        <w:ind w:left="720" w:firstLine="0"/>
        <w:rPr>
          <w:rFonts w:eastAsia="Times New Roman"/>
          <w:color w:val="000000" w:themeColor="text1"/>
          <w:kern w:val="0"/>
          <w:lang w:eastAsia="en-US"/>
        </w:rPr>
      </w:pPr>
      <w:r w:rsidRPr="007E12F3">
        <w:rPr>
          <w:color w:val="000000" w:themeColor="text1"/>
        </w:rPr>
        <w:t xml:space="preserve">academic performance of schoolchildren. </w:t>
      </w:r>
      <w:r w:rsidRPr="007E12F3">
        <w:rPr>
          <w:i/>
          <w:color w:val="000000" w:themeColor="text1"/>
        </w:rPr>
        <w:t>American Journal of Lifestyle Medicine, 4,</w:t>
      </w:r>
      <w:r w:rsidRPr="007E12F3">
        <w:rPr>
          <w:color w:val="000000" w:themeColor="text1"/>
        </w:rPr>
        <w:t xml:space="preserve"> 138–150.</w:t>
      </w:r>
      <w:r w:rsidR="00E4362E" w:rsidRPr="007E12F3">
        <w:rPr>
          <w:color w:val="000000" w:themeColor="text1"/>
        </w:rPr>
        <w:t xml:space="preserve"> doi: </w:t>
      </w:r>
      <w:hyperlink r:id="rId39" w:history="1">
        <w:r w:rsidR="00E4362E" w:rsidRPr="007E12F3">
          <w:rPr>
            <w:rStyle w:val="Hyperlink"/>
            <w:rFonts w:ascii="Arial" w:eastAsia="Times New Roman" w:hAnsi="Arial" w:cs="Arial"/>
            <w:color w:val="000000" w:themeColor="text1"/>
            <w:sz w:val="21"/>
            <w:szCs w:val="21"/>
            <w:shd w:val="clear" w:color="auto" w:fill="FFFFFF"/>
          </w:rPr>
          <w:t>https://doi.org/10.1177/1559827609351133</w:t>
        </w:r>
      </w:hyperlink>
    </w:p>
    <w:p w14:paraId="0451DCA6" w14:textId="77777777" w:rsidR="00EE4CC6" w:rsidRPr="007E12F3" w:rsidRDefault="00303E12" w:rsidP="00EE4CC6">
      <w:pPr>
        <w:ind w:firstLine="0"/>
        <w:rPr>
          <w:color w:val="000000" w:themeColor="text1"/>
        </w:rPr>
      </w:pPr>
      <w:r w:rsidRPr="007E12F3">
        <w:rPr>
          <w:color w:val="000000" w:themeColor="text1"/>
        </w:rPr>
        <w:t>VanKim, N. A. &amp; Nelson, T F. (</w:t>
      </w:r>
      <w:r w:rsidR="00E46E38" w:rsidRPr="007E12F3">
        <w:rPr>
          <w:color w:val="000000" w:themeColor="text1"/>
        </w:rPr>
        <w:t>2013</w:t>
      </w:r>
      <w:r w:rsidRPr="007E12F3">
        <w:rPr>
          <w:color w:val="000000" w:themeColor="text1"/>
        </w:rPr>
        <w:t>).</w:t>
      </w:r>
      <w:r w:rsidR="003375D4" w:rsidRPr="007E12F3">
        <w:rPr>
          <w:color w:val="000000" w:themeColor="text1"/>
        </w:rPr>
        <w:t xml:space="preserve"> Vigorous Physical Activity, Mental Health, Perceived </w:t>
      </w:r>
    </w:p>
    <w:p w14:paraId="32D1A48F" w14:textId="538A70A5" w:rsidR="003375D4" w:rsidRPr="007E12F3" w:rsidRDefault="003375D4" w:rsidP="00EE4CC6">
      <w:pPr>
        <w:ind w:left="720" w:firstLine="0"/>
        <w:rPr>
          <w:color w:val="000000" w:themeColor="text1"/>
        </w:rPr>
      </w:pPr>
      <w:r w:rsidRPr="007E12F3">
        <w:rPr>
          <w:color w:val="000000" w:themeColor="text1"/>
        </w:rPr>
        <w:t>Stress, and Socializing Among College Students</w:t>
      </w:r>
      <w:r w:rsidR="00303E12" w:rsidRPr="007E12F3">
        <w:rPr>
          <w:color w:val="000000" w:themeColor="text1"/>
        </w:rPr>
        <w:t>.</w:t>
      </w:r>
      <w:r w:rsidRPr="007E12F3">
        <w:rPr>
          <w:color w:val="000000" w:themeColor="text1"/>
        </w:rPr>
        <w:t xml:space="preserve"> </w:t>
      </w:r>
      <w:r w:rsidR="00EE4CC6" w:rsidRPr="007E12F3">
        <w:rPr>
          <w:rFonts w:cstheme="minorHAnsi"/>
          <w:i/>
          <w:color w:val="000000" w:themeColor="text1"/>
        </w:rPr>
        <w:t xml:space="preserve">American Journal of Health Promotion, </w:t>
      </w:r>
      <w:r w:rsidR="00EE4CC6" w:rsidRPr="007E12F3">
        <w:rPr>
          <w:rFonts w:eastAsia="Times New Roman" w:cstheme="minorHAnsi"/>
          <w:i/>
          <w:color w:val="000000" w:themeColor="text1"/>
          <w:kern w:val="0"/>
          <w:shd w:val="clear" w:color="auto" w:fill="FFFFFF"/>
          <w:lang w:eastAsia="en-US"/>
        </w:rPr>
        <w:t>28(1),</w:t>
      </w:r>
      <w:r w:rsidR="00EE4CC6" w:rsidRPr="007E12F3">
        <w:rPr>
          <w:rFonts w:eastAsia="Times New Roman" w:cstheme="minorHAnsi"/>
          <w:color w:val="000000" w:themeColor="text1"/>
          <w:kern w:val="0"/>
          <w:shd w:val="clear" w:color="auto" w:fill="FFFFFF"/>
          <w:lang w:eastAsia="en-US"/>
        </w:rPr>
        <w:t xml:space="preserve"> 7-15. </w:t>
      </w:r>
      <w:r w:rsidR="00303E12" w:rsidRPr="007E12F3">
        <w:rPr>
          <w:color w:val="000000" w:themeColor="text1"/>
        </w:rPr>
        <w:t>doi</w:t>
      </w:r>
      <w:r w:rsidRPr="007E12F3">
        <w:rPr>
          <w:color w:val="000000" w:themeColor="text1"/>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Voinescu</w:t>
      </w:r>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Szentagotai-Tatar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7E12F3"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Willard, V. W., Long, A., &amp; Phipps, S. (2016). </w:t>
      </w:r>
      <w:r w:rsidR="00AA25E9" w:rsidRPr="007E12F3">
        <w:rPr>
          <w:rFonts w:asciiTheme="majorHAnsi" w:hAnsiTheme="majorHAnsi" w:cstheme="majorHAnsi"/>
          <w:color w:val="000000" w:themeColor="text1"/>
          <w:kern w:val="0"/>
        </w:rPr>
        <w:t xml:space="preserve">Life Stress Versus Traumatic Stress: The </w:t>
      </w:r>
      <w:r w:rsidRPr="007E12F3">
        <w:rPr>
          <w:rFonts w:asciiTheme="majorHAnsi" w:hAnsiTheme="majorHAnsi" w:cstheme="majorHAnsi"/>
          <w:color w:val="000000" w:themeColor="text1"/>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7E12F3">
        <w:rPr>
          <w:rFonts w:asciiTheme="majorHAnsi" w:hAnsiTheme="majorHAnsi" w:cstheme="majorHAnsi"/>
          <w:color w:val="000000" w:themeColor="text1"/>
          <w:kern w:val="0"/>
        </w:rPr>
        <w:lastRenderedPageBreak/>
        <w:t>of Life Events on Psychological Functioning in Children W</w:t>
      </w:r>
      <w:r w:rsidR="003047BA" w:rsidRPr="007E12F3">
        <w:rPr>
          <w:rFonts w:asciiTheme="majorHAnsi" w:hAnsiTheme="majorHAnsi" w:cstheme="majorHAnsi"/>
          <w:color w:val="000000" w:themeColor="text1"/>
          <w:kern w:val="0"/>
        </w:rPr>
        <w:t>ith and Without Serious Illness.</w:t>
      </w:r>
      <w:r w:rsidR="003047BA" w:rsidRPr="007E12F3">
        <w:rPr>
          <w:rFonts w:ascii="Times" w:hAnsi="Times" w:cs="Times"/>
          <w:color w:val="000000" w:themeColor="text1"/>
          <w:kern w:val="0"/>
          <w:sz w:val="16"/>
          <w:szCs w:val="16"/>
        </w:rPr>
        <w:t xml:space="preserve"> </w:t>
      </w:r>
      <w:r w:rsidR="003047BA" w:rsidRPr="007E12F3">
        <w:rPr>
          <w:rFonts w:asciiTheme="majorHAnsi" w:hAnsiTheme="majorHAnsi" w:cstheme="majorHAnsi"/>
          <w:i/>
          <w:color w:val="000000" w:themeColor="text1"/>
          <w:kern w:val="0"/>
        </w:rPr>
        <w:t>Psychological Trauma: Theory, Research, Practice, and Policy</w:t>
      </w:r>
      <w:r w:rsidR="003047BA" w:rsidRPr="007E12F3">
        <w:rPr>
          <w:rFonts w:asciiTheme="majorHAnsi" w:hAnsiTheme="majorHAnsi" w:cstheme="majorHAnsi"/>
          <w:color w:val="000000" w:themeColor="text1"/>
          <w:kern w:val="0"/>
        </w:rPr>
        <w:t xml:space="preserve">, </w:t>
      </w:r>
      <w:r w:rsidR="003047BA" w:rsidRPr="007E12F3">
        <w:rPr>
          <w:rFonts w:asciiTheme="majorHAnsi" w:hAnsiTheme="majorHAnsi" w:cstheme="majorHAnsi"/>
          <w:i/>
          <w:color w:val="000000" w:themeColor="text1"/>
          <w:kern w:val="0"/>
        </w:rPr>
        <w:t>8(1),</w:t>
      </w:r>
      <w:r w:rsidR="003047BA" w:rsidRPr="007E12F3">
        <w:rPr>
          <w:rFonts w:asciiTheme="majorHAnsi" w:hAnsiTheme="majorHAnsi" w:cstheme="majorHAnsi"/>
          <w:color w:val="000000" w:themeColor="text1"/>
          <w:kern w:val="0"/>
        </w:rPr>
        <w:t xml:space="preserve"> 63-71. doi: </w:t>
      </w:r>
      <w:hyperlink r:id="rId40" w:history="1">
        <w:r w:rsidR="00857B0F" w:rsidRPr="007E12F3">
          <w:rPr>
            <w:rStyle w:val="Hyperlink"/>
            <w:rFonts w:cstheme="minorHAnsi"/>
            <w:color w:val="000000" w:themeColor="text1"/>
            <w:kern w:val="0"/>
          </w:rPr>
          <w:t>http://dx.doi.org/10.1037/tra0000017</w:t>
        </w:r>
      </w:hyperlink>
    </w:p>
    <w:p w14:paraId="2F58F52E" w14:textId="77777777" w:rsidR="00857B0F" w:rsidRPr="007E12F3" w:rsidRDefault="00857B0F" w:rsidP="00857B0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7E12F3" w:rsidRDefault="00857B0F" w:rsidP="00857B0F">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Child development</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69</w:t>
      </w:r>
      <w:r w:rsidRPr="007E12F3">
        <w:rPr>
          <w:rFonts w:eastAsia="Times New Roman" w:cstheme="minorHAnsi"/>
          <w:color w:val="000000" w:themeColor="text1"/>
          <w:kern w:val="0"/>
          <w:shd w:val="clear" w:color="auto" w:fill="FFFFFF"/>
          <w:lang w:eastAsia="en-US"/>
        </w:rPr>
        <w:t>(4), 875-887.</w:t>
      </w:r>
      <w:r w:rsidRPr="007E12F3">
        <w:rPr>
          <w:rFonts w:eastAsia="Times New Roman" w:cstheme="minorHAnsi"/>
          <w:color w:val="000000" w:themeColor="text1"/>
          <w:kern w:val="0"/>
          <w:lang w:eastAsia="en-US"/>
        </w:rPr>
        <w:t xml:space="preserve"> </w:t>
      </w:r>
      <w:r w:rsidRPr="007E12F3">
        <w:rPr>
          <w:rFonts w:eastAsia="Times New Roman" w:cstheme="minorHAnsi"/>
          <w:bCs/>
          <w:color w:val="000000" w:themeColor="text1"/>
          <w:kern w:val="0"/>
          <w:bdr w:val="none" w:sz="0" w:space="0" w:color="auto" w:frame="1"/>
          <w:shd w:val="clear" w:color="auto" w:fill="FFFFFF"/>
          <w:lang w:eastAsia="en-US"/>
        </w:rPr>
        <w:t>doi:</w:t>
      </w:r>
      <w:r w:rsidRPr="007E12F3">
        <w:rPr>
          <w:rFonts w:eastAsia="Times New Roman" w:cstheme="minorHAnsi"/>
          <w:b/>
          <w:bCs/>
          <w:color w:val="000000" w:themeColor="text1"/>
          <w:kern w:val="0"/>
          <w:bdr w:val="none" w:sz="0" w:space="0" w:color="auto" w:frame="1"/>
          <w:shd w:val="clear" w:color="auto" w:fill="FFFFFF"/>
          <w:lang w:eastAsia="en-US"/>
        </w:rPr>
        <w:t> </w:t>
      </w:r>
      <w:r w:rsidRPr="007E12F3">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7E12F3" w:rsidRDefault="00666C51" w:rsidP="005C633A">
      <w:pPr>
        <w:ind w:firstLine="0"/>
        <w:rPr>
          <w:i/>
          <w:color w:val="000000" w:themeColor="text1"/>
        </w:rPr>
      </w:pPr>
      <w:r w:rsidRPr="007E12F3">
        <w:rPr>
          <w:color w:val="000000" w:themeColor="text1"/>
        </w:rPr>
        <w:t>Zepke</w:t>
      </w:r>
      <w:r w:rsidR="00D73435" w:rsidRPr="007E12F3">
        <w:rPr>
          <w:color w:val="000000" w:themeColor="text1"/>
        </w:rPr>
        <w:t>, N.</w:t>
      </w:r>
      <w:r w:rsidRPr="007E12F3">
        <w:rPr>
          <w:color w:val="000000" w:themeColor="text1"/>
        </w:rPr>
        <w:t xml:space="preserve"> &amp; Leach</w:t>
      </w:r>
      <w:r w:rsidR="00D73435" w:rsidRPr="007E12F3">
        <w:rPr>
          <w:color w:val="000000" w:themeColor="text1"/>
        </w:rPr>
        <w:t>, L.</w:t>
      </w:r>
      <w:r w:rsidRPr="007E12F3">
        <w:rPr>
          <w:color w:val="000000" w:themeColor="text1"/>
        </w:rPr>
        <w:t xml:space="preserve"> </w:t>
      </w:r>
      <w:r w:rsidR="002E55E2" w:rsidRPr="007E12F3">
        <w:rPr>
          <w:color w:val="000000" w:themeColor="text1"/>
        </w:rPr>
        <w:t>(</w:t>
      </w:r>
      <w:r w:rsidRPr="007E12F3">
        <w:rPr>
          <w:color w:val="000000" w:themeColor="text1"/>
        </w:rPr>
        <w:t>2010</w:t>
      </w:r>
      <w:r w:rsidR="002E55E2" w:rsidRPr="007E12F3">
        <w:rPr>
          <w:color w:val="000000" w:themeColor="text1"/>
        </w:rPr>
        <w:t>)</w:t>
      </w:r>
      <w:r w:rsidRPr="007E12F3">
        <w:rPr>
          <w:color w:val="000000" w:themeColor="text1"/>
        </w:rPr>
        <w:t>. Improving student engagement: Ten proposals for action.</w:t>
      </w:r>
      <w:r w:rsidR="00F8643D" w:rsidRPr="007E12F3">
        <w:rPr>
          <w:color w:val="000000" w:themeColor="text1"/>
        </w:rPr>
        <w:t xml:space="preserve"> </w:t>
      </w:r>
      <w:r w:rsidR="00AC29F6" w:rsidRPr="007E12F3">
        <w:rPr>
          <w:i/>
          <w:color w:val="000000" w:themeColor="text1"/>
        </w:rPr>
        <w:t xml:space="preserve">Active </w:t>
      </w:r>
    </w:p>
    <w:p w14:paraId="39AFA822" w14:textId="2FA63325" w:rsidR="00442048" w:rsidRPr="006E6D27" w:rsidRDefault="00AC29F6" w:rsidP="006E6D27">
      <w:pPr>
        <w:rPr>
          <w:color w:val="7030A0"/>
        </w:rPr>
      </w:pPr>
      <w:r w:rsidRPr="007E12F3">
        <w:rPr>
          <w:i/>
          <w:color w:val="000000" w:themeColor="text1"/>
        </w:rPr>
        <w:t>Learning in Higher Education,</w:t>
      </w:r>
      <w:r w:rsidR="00F8643D" w:rsidRPr="007E12F3">
        <w:rPr>
          <w:i/>
          <w:color w:val="000000" w:themeColor="text1"/>
        </w:rPr>
        <w:t xml:space="preserve"> 11(3)</w:t>
      </w:r>
      <w:r w:rsidR="00F8643D" w:rsidRPr="007E12F3">
        <w:rPr>
          <w:color w:val="000000" w:themeColor="text1"/>
        </w:rPr>
        <w:t xml:space="preserve">, </w:t>
      </w:r>
      <w:r w:rsidR="00A92A74" w:rsidRPr="007E12F3">
        <w:rPr>
          <w:color w:val="000000" w:themeColor="text1"/>
        </w:rPr>
        <w:t>167-177</w:t>
      </w:r>
      <w:r w:rsidR="00D356C7" w:rsidRPr="007E12F3">
        <w:rPr>
          <w:color w:val="000000" w:themeColor="text1"/>
        </w:rPr>
        <w:t>.</w:t>
      </w:r>
      <w:r w:rsidR="002E55E2" w:rsidRPr="007E12F3">
        <w:rPr>
          <w:color w:val="000000" w:themeColor="text1"/>
        </w:rPr>
        <w:t xml:space="preserve"> doi</w:t>
      </w:r>
      <w:r w:rsidR="00666C51" w:rsidRPr="007E12F3">
        <w:rPr>
          <w:color w:val="000000" w:themeColor="text1"/>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41"/>
      <w:headerReference w:type="first" r:id="rId42"/>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lkowski, Michael L - (sulkowski)" w:date="2017-11-12T21:19:00Z" w:initials="SML-(">
    <w:p w14:paraId="3CA5E2E7" w14:textId="64C95D55" w:rsidR="00725022" w:rsidRDefault="00725022">
      <w:pPr>
        <w:pStyle w:val="CommentText"/>
      </w:pPr>
      <w:r>
        <w:rPr>
          <w:rStyle w:val="CommentReference"/>
        </w:rPr>
        <w:annotationRef/>
      </w:r>
      <w:r>
        <w:t xml:space="preserve">Revise the title in light of our discussion on last Friday. </w:t>
      </w:r>
    </w:p>
  </w:comment>
  <w:comment w:id="7" w:author="Sulkowski, Michael L - (sulkowski) [2]" w:date="2017-11-13T15:42:00Z" w:initials="SML-(">
    <w:p w14:paraId="668C4C2A" w14:textId="24AA2B86" w:rsidR="00725022" w:rsidRDefault="00725022">
      <w:pPr>
        <w:pStyle w:val="CommentText"/>
      </w:pPr>
      <w:r>
        <w:rPr>
          <w:rStyle w:val="CommentReference"/>
        </w:rPr>
        <w:annotationRef/>
      </w:r>
      <w:r>
        <w:t>Add subheadings to break-up and organize chapter 1.</w:t>
      </w:r>
    </w:p>
  </w:comment>
  <w:comment w:id="11" w:author="Sulkowski, Michael L - (sulkowski)" w:date="2017-11-12T21:20:00Z" w:initials="SML-(">
    <w:p w14:paraId="63AADE2E" w14:textId="2F9557CC" w:rsidR="00725022" w:rsidRDefault="00725022">
      <w:pPr>
        <w:pStyle w:val="CommentText"/>
      </w:pPr>
      <w:r>
        <w:rPr>
          <w:rStyle w:val="CommentReference"/>
        </w:rPr>
        <w:annotationRef/>
      </w:r>
      <w:r>
        <w:t>List all citations in alphabetical order per APA style</w:t>
      </w:r>
    </w:p>
  </w:comment>
  <w:comment w:id="27" w:author="Sulkowski, Michael L - (sulkowski)" w:date="2017-11-12T22:06:00Z" w:initials="SML-(">
    <w:p w14:paraId="427A0CD4" w14:textId="2286927D" w:rsidR="00725022" w:rsidRDefault="00725022">
      <w:pPr>
        <w:pStyle w:val="CommentText"/>
      </w:pPr>
      <w:r>
        <w:rPr>
          <w:rStyle w:val="CommentReference"/>
        </w:rPr>
        <w:annotationRef/>
      </w:r>
      <w:r>
        <w:t>?</w:t>
      </w:r>
    </w:p>
  </w:comment>
  <w:comment w:id="159" w:author="Sulkowski, Michael L - (sulkowski) [2]" w:date="2017-11-13T15:44:00Z" w:initials="SML-(">
    <w:p w14:paraId="3F571C27" w14:textId="17936125" w:rsidR="00725022" w:rsidRDefault="00725022">
      <w:pPr>
        <w:pStyle w:val="CommentText"/>
      </w:pPr>
      <w:r>
        <w:rPr>
          <w:rStyle w:val="CommentReference"/>
        </w:rPr>
        <w:annotationRef/>
      </w:r>
      <w:r>
        <w:t xml:space="preserve">This is confusing. Re-word for clarity. </w:t>
      </w:r>
    </w:p>
  </w:comment>
  <w:comment w:id="160" w:author="Sulkowski, Michael L - (sulkowski) [2]" w:date="2017-11-13T15:55:00Z" w:initials="SML-(">
    <w:p w14:paraId="5266F3EC" w14:textId="649BBA93" w:rsidR="00725022" w:rsidRDefault="00725022">
      <w:pPr>
        <w:pStyle w:val="CommentText"/>
      </w:pPr>
      <w:r>
        <w:rPr>
          <w:rStyle w:val="CommentReference"/>
        </w:rPr>
        <w:annotationRef/>
      </w:r>
      <w:r>
        <w:t xml:space="preserve">Need a subsection on stress. </w:t>
      </w:r>
    </w:p>
  </w:comment>
  <w:comment w:id="167" w:author="Sulkowski, Michael L - (sulkowski) [2]" w:date="2017-11-13T15:57:00Z" w:initials="SML-(">
    <w:p w14:paraId="05B8DD88" w14:textId="5D4B3C0C" w:rsidR="00725022" w:rsidRDefault="00725022">
      <w:pPr>
        <w:pStyle w:val="CommentText"/>
      </w:pPr>
      <w:r>
        <w:rPr>
          <w:rStyle w:val="CommentReference"/>
        </w:rPr>
        <w:annotationRef/>
      </w:r>
      <w:r>
        <w:t xml:space="preserve">See if you can find some research to  support this relationship. </w:t>
      </w:r>
    </w:p>
  </w:comment>
  <w:comment w:id="181" w:author="Sulkowski, Michael L - (sulkowski) [2]" w:date="2017-11-13T16:00:00Z" w:initials="SML-(">
    <w:p w14:paraId="421C7777" w14:textId="44AB11AD" w:rsidR="00725022" w:rsidRDefault="00725022">
      <w:pPr>
        <w:pStyle w:val="CommentText"/>
      </w:pPr>
      <w:r>
        <w:rPr>
          <w:rStyle w:val="CommentReference"/>
        </w:rPr>
        <w:annotationRef/>
      </w:r>
      <w:r>
        <w:t xml:space="preserve">This does not really support the former. Can you find studies that more closely related to academic engagement? </w:t>
      </w:r>
    </w:p>
  </w:comment>
  <w:comment w:id="219" w:author="Sulkowski, Michael L - (sulkowski)" w:date="2017-11-13T18:14:00Z" w:initials="SML-(">
    <w:p w14:paraId="3AD564C7" w14:textId="4AC48BFC" w:rsidR="00725022" w:rsidRDefault="00725022">
      <w:pPr>
        <w:pStyle w:val="CommentText"/>
      </w:pPr>
      <w:r>
        <w:rPr>
          <w:rStyle w:val="CommentReference"/>
        </w:rPr>
        <w:annotationRef/>
      </w:r>
      <w:r>
        <w:t xml:space="preserve">Try to find studies that link this association. </w:t>
      </w:r>
    </w:p>
  </w:comment>
  <w:comment w:id="257" w:author="Sulkowski, Michael L - (sulkowski)" w:date="2017-11-17T22:10:00Z" w:initials="SML-(">
    <w:p w14:paraId="1A99C6C0" w14:textId="3B93B718" w:rsidR="00725022" w:rsidRDefault="00725022">
      <w:pPr>
        <w:pStyle w:val="CommentText"/>
      </w:pPr>
      <w:r>
        <w:rPr>
          <w:rStyle w:val="CommentReference"/>
        </w:rPr>
        <w:annotationRef/>
      </w:r>
      <w:r>
        <w:t>Change this and the former aims to being research questions instead of specific aims: “What are the effects of stressful life events on academic engagement in undergraduate college students?”</w:t>
      </w:r>
    </w:p>
  </w:comment>
  <w:comment w:id="258" w:author="Sulkowski, Michael L - (sulkowski)" w:date="2017-11-17T22:08:00Z" w:initials="SML-(">
    <w:p w14:paraId="27DBC5F7" w14:textId="10CAA1F7" w:rsidR="00725022" w:rsidRDefault="00725022">
      <w:pPr>
        <w:pStyle w:val="CommentText"/>
      </w:pPr>
      <w:r>
        <w:rPr>
          <w:rStyle w:val="CommentReference"/>
        </w:rPr>
        <w:annotationRef/>
      </w:r>
      <w:r>
        <w:t>Use first person language or state things more indirectly: “It is hypothesized that . . .”</w:t>
      </w:r>
    </w:p>
  </w:comment>
  <w:comment w:id="259" w:author="Sulkowski, Michael L - (sulkowski)" w:date="2017-11-17T22:12:00Z" w:initials="SML-(">
    <w:p w14:paraId="1383E46B" w14:textId="3C7BB86B" w:rsidR="00725022" w:rsidRDefault="00725022">
      <w:pPr>
        <w:pStyle w:val="CommentText"/>
      </w:pPr>
      <w:r>
        <w:rPr>
          <w:rStyle w:val="CommentReference"/>
        </w:rPr>
        <w:annotationRef/>
      </w:r>
      <w:r>
        <w:t>Re-write for clarity</w:t>
      </w:r>
    </w:p>
  </w:comment>
  <w:comment w:id="260" w:author="Sulkowski, Michael L - (sulkowski)" w:date="2017-11-17T22:13:00Z" w:initials="SML-(">
    <w:p w14:paraId="14B1C7DF" w14:textId="01895CBC" w:rsidR="00725022" w:rsidRDefault="00725022">
      <w:pPr>
        <w:pStyle w:val="CommentText"/>
      </w:pPr>
      <w:r>
        <w:rPr>
          <w:rStyle w:val="CommentReference"/>
        </w:rPr>
        <w:annotationRef/>
      </w:r>
      <w:r>
        <w:t xml:space="preserve">This is the actual hypothetical statement. </w:t>
      </w:r>
    </w:p>
  </w:comment>
  <w:comment w:id="261" w:author="Sulkowski, Michael L - (sulkowski)" w:date="2017-11-17T22:51:00Z" w:initials="SML-(">
    <w:p w14:paraId="32273DF4" w14:textId="3564571A" w:rsidR="00725022" w:rsidRDefault="00725022">
      <w:pPr>
        <w:pStyle w:val="CommentText"/>
      </w:pPr>
      <w:r>
        <w:rPr>
          <w:rStyle w:val="CommentReference"/>
        </w:rPr>
        <w:annotationRef/>
      </w:r>
      <w:r>
        <w:t xml:space="preserve">Re-write consistent with the previous feedback. </w:t>
      </w:r>
    </w:p>
  </w:comment>
  <w:comment w:id="262" w:author="Sulkowski, Michael L - (sulkowski)" w:date="2017-11-17T22:52:00Z" w:initials="SML-(">
    <w:p w14:paraId="703B96A2" w14:textId="553CFFE6" w:rsidR="00725022" w:rsidRDefault="00725022">
      <w:pPr>
        <w:pStyle w:val="CommentText"/>
      </w:pPr>
      <w:r>
        <w:rPr>
          <w:rStyle w:val="CommentReference"/>
        </w:rPr>
        <w:annotationRef/>
      </w:r>
      <w:r>
        <w:t xml:space="preserve">Re-write this so that a lay person would understand what you are hypothesizing. This point, holds for the aims/research questions and hypotheses below. Out of all sections of this chapter, this part needs to be the tightest, organized, and clear. </w:t>
      </w:r>
    </w:p>
  </w:comment>
  <w:comment w:id="263" w:author="Sulkowski, Michael L - (sulkowski)" w:date="2017-11-17T22:55:00Z" w:initials="SML-(">
    <w:p w14:paraId="4653DC6A" w14:textId="27933DEC" w:rsidR="00725022" w:rsidRDefault="00725022">
      <w:pPr>
        <w:pStyle w:val="CommentText"/>
      </w:pPr>
      <w:r>
        <w:rPr>
          <w:rStyle w:val="CommentReference"/>
        </w:rPr>
        <w:annotationRef/>
      </w:r>
      <w:r>
        <w:t xml:space="preserve">I’m going to review chapter 3 before 2. Let’s plan a meeting/phone call about this chapter soon. </w:t>
      </w:r>
    </w:p>
  </w:comment>
  <w:comment w:id="264" w:author="Sulkowski, Michael L - (sulkowski)" w:date="2017-11-17T23:04:00Z" w:initials="SML-(">
    <w:p w14:paraId="02909716" w14:textId="358589B0" w:rsidR="00725022" w:rsidRDefault="00725022">
      <w:pPr>
        <w:pStyle w:val="CommentText"/>
      </w:pPr>
      <w:r>
        <w:rPr>
          <w:rStyle w:val="CommentReference"/>
        </w:rPr>
        <w:annotationRef/>
      </w:r>
      <w:r>
        <w:t>?</w:t>
      </w:r>
    </w:p>
  </w:comment>
  <w:comment w:id="265" w:author="Sulkowski, Michael L - (sulkowski)" w:date="2017-11-17T23:04:00Z" w:initials="SML-(">
    <w:p w14:paraId="245C7CF9" w14:textId="2462CFB2" w:rsidR="00725022" w:rsidRDefault="00725022">
      <w:pPr>
        <w:pStyle w:val="CommentText"/>
      </w:pPr>
      <w:r>
        <w:rPr>
          <w:rStyle w:val="CommentReference"/>
        </w:rPr>
        <w:annotationRef/>
      </w:r>
      <w:r>
        <w:t>?</w:t>
      </w:r>
    </w:p>
  </w:comment>
  <w:comment w:id="268" w:author="Sulkowski, Michael L - (sulkowski) [2]" w:date="2017-11-20T14:49:00Z" w:initials="SML-(">
    <w:p w14:paraId="156825FE" w14:textId="459044EC" w:rsidR="00725022" w:rsidRDefault="00725022">
      <w:pPr>
        <w:pStyle w:val="CommentText"/>
      </w:pPr>
      <w:r>
        <w:rPr>
          <w:rStyle w:val="CommentReference"/>
        </w:rPr>
        <w:annotationRef/>
      </w:r>
      <w:r>
        <w:t xml:space="preserve">Separate participants and the procedure. </w:t>
      </w:r>
    </w:p>
  </w:comment>
  <w:comment w:id="270" w:author="Sulkowski, Michael L - (sulkowski) [2]" w:date="2017-11-20T14:49:00Z" w:initials="SML-(">
    <w:p w14:paraId="0AE8F0F5" w14:textId="4F784D91" w:rsidR="00725022" w:rsidRDefault="00725022">
      <w:pPr>
        <w:pStyle w:val="CommentText"/>
      </w:pPr>
      <w:r>
        <w:rPr>
          <w:rStyle w:val="CommentReference"/>
        </w:rPr>
        <w:annotationRef/>
      </w:r>
      <w:r>
        <w:t xml:space="preserve">You need to list participant demographic characteristics in this section. </w:t>
      </w:r>
    </w:p>
  </w:comment>
  <w:comment w:id="271" w:author="Sulkowski, Michael L - (sulkowski) [2]" w:date="2017-11-20T14:50:00Z" w:initials="SML-(">
    <w:p w14:paraId="76AD1E6C" w14:textId="575ACDE6" w:rsidR="00725022" w:rsidRDefault="00725022">
      <w:pPr>
        <w:pStyle w:val="CommentText"/>
      </w:pPr>
      <w:r>
        <w:rPr>
          <w:rStyle w:val="CommentReference"/>
        </w:rPr>
        <w:annotationRef/>
      </w:r>
      <w:r>
        <w:t xml:space="preserve">It should be mentioned that an IRB approved all study procedures. </w:t>
      </w:r>
    </w:p>
  </w:comment>
  <w:comment w:id="293" w:author="Sulkowski, Michael L - (sulkowski) [2]" w:date="2017-11-20T14:55:00Z" w:initials="SML-(">
    <w:p w14:paraId="2ABD959A" w14:textId="12370727" w:rsidR="00F500B9" w:rsidRDefault="00F500B9">
      <w:pPr>
        <w:pStyle w:val="CommentText"/>
      </w:pPr>
      <w:r>
        <w:rPr>
          <w:rStyle w:val="CommentReference"/>
        </w:rPr>
        <w:annotationRef/>
      </w:r>
      <w:r>
        <w:t xml:space="preserve">Remove “we” and replace with “I” throughout the document.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A5E2E7" w15:done="0"/>
  <w15:commentEx w15:paraId="668C4C2A" w15:done="0"/>
  <w15:commentEx w15:paraId="63AADE2E" w15:done="0"/>
  <w15:commentEx w15:paraId="427A0CD4" w15:done="0"/>
  <w15:commentEx w15:paraId="3F571C27" w15:done="0"/>
  <w15:commentEx w15:paraId="5266F3EC" w15:done="0"/>
  <w15:commentEx w15:paraId="05B8DD88" w15:done="0"/>
  <w15:commentEx w15:paraId="421C7777" w15:done="0"/>
  <w15:commentEx w15:paraId="3AD564C7" w15:done="0"/>
  <w15:commentEx w15:paraId="1A99C6C0" w15:done="0"/>
  <w15:commentEx w15:paraId="27DBC5F7" w15:done="0"/>
  <w15:commentEx w15:paraId="1383E46B" w15:done="0"/>
  <w15:commentEx w15:paraId="14B1C7DF" w15:done="0"/>
  <w15:commentEx w15:paraId="32273DF4" w15:done="0"/>
  <w15:commentEx w15:paraId="703B96A2" w15:done="0"/>
  <w15:commentEx w15:paraId="4653DC6A" w15:done="0"/>
  <w15:commentEx w15:paraId="02909716" w15:done="0"/>
  <w15:commentEx w15:paraId="245C7CF9" w15:done="0"/>
  <w15:commentEx w15:paraId="156825FE" w15:done="0"/>
  <w15:commentEx w15:paraId="0AE8F0F5" w15:done="0"/>
  <w15:commentEx w15:paraId="76AD1E6C" w15:done="0"/>
  <w15:commentEx w15:paraId="2ABD95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A5E2E7" w16cid:durableId="1DB33955"/>
  <w16cid:commentId w16cid:paraId="668C4C2A" w16cid:durableId="1DB43BFD"/>
  <w16cid:commentId w16cid:paraId="63AADE2E" w16cid:durableId="1DB33992"/>
  <w16cid:commentId w16cid:paraId="427A0CD4" w16cid:durableId="1DB34452"/>
  <w16cid:commentId w16cid:paraId="3F571C27" w16cid:durableId="1DB43C40"/>
  <w16cid:commentId w16cid:paraId="5266F3EC" w16cid:durableId="1DB43EE8"/>
  <w16cid:commentId w16cid:paraId="05B8DD88" w16cid:durableId="1DB43F4E"/>
  <w16cid:commentId w16cid:paraId="421C7777" w16cid:durableId="1DB44000"/>
  <w16cid:commentId w16cid:paraId="3AD564C7" w16cid:durableId="1DB45FA2"/>
  <w16cid:commentId w16cid:paraId="1A99C6C0" w16cid:durableId="1DB9DCDB"/>
  <w16cid:commentId w16cid:paraId="27DBC5F7" w16cid:durableId="1DB9DC7B"/>
  <w16cid:commentId w16cid:paraId="1383E46B" w16cid:durableId="1DB9DD69"/>
  <w16cid:commentId w16cid:paraId="14B1C7DF" w16cid:durableId="1DB9DD7E"/>
  <w16cid:commentId w16cid:paraId="32273DF4" w16cid:durableId="1DB9E66D"/>
  <w16cid:commentId w16cid:paraId="703B96A2" w16cid:durableId="1DB9E6B8"/>
  <w16cid:commentId w16cid:paraId="4653DC6A" w16cid:durableId="1DB9E76B"/>
  <w16cid:commentId w16cid:paraId="02909716" w16cid:durableId="1DB9E97C"/>
  <w16cid:commentId w16cid:paraId="245C7CF9" w16cid:durableId="1DB9E98B"/>
  <w16cid:commentId w16cid:paraId="156825FE" w16cid:durableId="1DBD69EF"/>
  <w16cid:commentId w16cid:paraId="0AE8F0F5" w16cid:durableId="1DBD6A07"/>
  <w16cid:commentId w16cid:paraId="76AD1E6C" w16cid:durableId="1DBD6A50"/>
  <w16cid:commentId w16cid:paraId="2ABD959A" w16cid:durableId="1DBD6B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8E56B" w14:textId="77777777" w:rsidR="00846400" w:rsidRDefault="00846400">
      <w:pPr>
        <w:spacing w:line="240" w:lineRule="auto"/>
      </w:pPr>
      <w:r>
        <w:separator/>
      </w:r>
    </w:p>
  </w:endnote>
  <w:endnote w:type="continuationSeparator" w:id="0">
    <w:p w14:paraId="5744CAD5" w14:textId="77777777" w:rsidR="00846400" w:rsidRDefault="008464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charset w:val="00"/>
    <w:family w:val="roman"/>
    <w:pitch w:val="variable"/>
    <w:sig w:usb0="E0002AEF"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9675A" w14:textId="77777777" w:rsidR="00846400" w:rsidRDefault="00846400">
      <w:pPr>
        <w:spacing w:line="240" w:lineRule="auto"/>
      </w:pPr>
      <w:r>
        <w:separator/>
      </w:r>
    </w:p>
  </w:footnote>
  <w:footnote w:type="continuationSeparator" w:id="0">
    <w:p w14:paraId="29B9B8B7" w14:textId="77777777" w:rsidR="00846400" w:rsidRDefault="008464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0E58" w14:textId="08BAB034" w:rsidR="00725022" w:rsidRDefault="00725022">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D7913">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B126" w14:textId="34CBCE5C" w:rsidR="00725022" w:rsidRDefault="00725022">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06B2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9"/>
  </w:num>
  <w:num w:numId="14">
    <w:abstractNumId w:val="21"/>
  </w:num>
  <w:num w:numId="15">
    <w:abstractNumId w:val="18"/>
  </w:num>
  <w:num w:numId="16">
    <w:abstractNumId w:val="17"/>
  </w:num>
  <w:num w:numId="17">
    <w:abstractNumId w:val="14"/>
  </w:num>
  <w:num w:numId="18">
    <w:abstractNumId w:val="12"/>
  </w:num>
  <w:num w:numId="19">
    <w:abstractNumId w:val="15"/>
  </w:num>
  <w:num w:numId="20">
    <w:abstractNumId w:val="10"/>
  </w:num>
  <w:num w:numId="21">
    <w:abstractNumId w:val="13"/>
  </w:num>
  <w:num w:numId="22">
    <w:abstractNumId w:val="11"/>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lkowski, Michael L - (sulkowski)">
    <w15:presenceInfo w15:providerId="None" w15:userId="Sulkowski, Michael L - (sulkowski)"/>
  </w15:person>
  <w15:person w15:author="Sulkowski, Michael L - (sulkowski) [2]">
    <w15:presenceInfo w15:providerId="AD" w15:userId="S-1-5-21-3885614643-332083874-814631590-162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E7"/>
    <w:rsid w:val="00002F4C"/>
    <w:rsid w:val="00006228"/>
    <w:rsid w:val="00006B23"/>
    <w:rsid w:val="000077AD"/>
    <w:rsid w:val="00007A22"/>
    <w:rsid w:val="000111CB"/>
    <w:rsid w:val="00012BA6"/>
    <w:rsid w:val="00014B0F"/>
    <w:rsid w:val="000177B7"/>
    <w:rsid w:val="00017D94"/>
    <w:rsid w:val="000200C4"/>
    <w:rsid w:val="00021660"/>
    <w:rsid w:val="00022F21"/>
    <w:rsid w:val="00024D1B"/>
    <w:rsid w:val="00026CED"/>
    <w:rsid w:val="00030615"/>
    <w:rsid w:val="0003126F"/>
    <w:rsid w:val="00032355"/>
    <w:rsid w:val="00034FB6"/>
    <w:rsid w:val="00041D44"/>
    <w:rsid w:val="00043C63"/>
    <w:rsid w:val="00043E50"/>
    <w:rsid w:val="000442C3"/>
    <w:rsid w:val="000471E0"/>
    <w:rsid w:val="0005118F"/>
    <w:rsid w:val="0005181B"/>
    <w:rsid w:val="000534B8"/>
    <w:rsid w:val="000542CA"/>
    <w:rsid w:val="000550D4"/>
    <w:rsid w:val="00056C3F"/>
    <w:rsid w:val="00057144"/>
    <w:rsid w:val="000571A8"/>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93039"/>
    <w:rsid w:val="00093109"/>
    <w:rsid w:val="00093EB4"/>
    <w:rsid w:val="000942C5"/>
    <w:rsid w:val="00095C4D"/>
    <w:rsid w:val="00095FCC"/>
    <w:rsid w:val="00097D84"/>
    <w:rsid w:val="000A087E"/>
    <w:rsid w:val="000A0D8F"/>
    <w:rsid w:val="000A19FF"/>
    <w:rsid w:val="000A25FE"/>
    <w:rsid w:val="000A37F8"/>
    <w:rsid w:val="000A4760"/>
    <w:rsid w:val="000A5187"/>
    <w:rsid w:val="000A52EE"/>
    <w:rsid w:val="000B150E"/>
    <w:rsid w:val="000B1999"/>
    <w:rsid w:val="000B272D"/>
    <w:rsid w:val="000B2BDC"/>
    <w:rsid w:val="000B5860"/>
    <w:rsid w:val="000B7469"/>
    <w:rsid w:val="000B7934"/>
    <w:rsid w:val="000C1154"/>
    <w:rsid w:val="000C2CC3"/>
    <w:rsid w:val="000C3BDF"/>
    <w:rsid w:val="000C4ACF"/>
    <w:rsid w:val="000C6BF2"/>
    <w:rsid w:val="000C71A8"/>
    <w:rsid w:val="000D06A7"/>
    <w:rsid w:val="000D0EBB"/>
    <w:rsid w:val="000D1D18"/>
    <w:rsid w:val="000D394F"/>
    <w:rsid w:val="000D3B54"/>
    <w:rsid w:val="000D4CA6"/>
    <w:rsid w:val="000D506D"/>
    <w:rsid w:val="000D5835"/>
    <w:rsid w:val="000D5B80"/>
    <w:rsid w:val="000D5EFF"/>
    <w:rsid w:val="000D6C3F"/>
    <w:rsid w:val="000D73EB"/>
    <w:rsid w:val="000D7D93"/>
    <w:rsid w:val="000E0E63"/>
    <w:rsid w:val="000E36D4"/>
    <w:rsid w:val="000E514D"/>
    <w:rsid w:val="000E7C11"/>
    <w:rsid w:val="000F16B8"/>
    <w:rsid w:val="000F41D2"/>
    <w:rsid w:val="000F5671"/>
    <w:rsid w:val="00101247"/>
    <w:rsid w:val="001032E2"/>
    <w:rsid w:val="0010367E"/>
    <w:rsid w:val="001050DB"/>
    <w:rsid w:val="00106BE2"/>
    <w:rsid w:val="00106EA3"/>
    <w:rsid w:val="00107016"/>
    <w:rsid w:val="00107C69"/>
    <w:rsid w:val="00110B31"/>
    <w:rsid w:val="00111289"/>
    <w:rsid w:val="00111786"/>
    <w:rsid w:val="00113BD5"/>
    <w:rsid w:val="00113F08"/>
    <w:rsid w:val="001140AD"/>
    <w:rsid w:val="00121109"/>
    <w:rsid w:val="001217AC"/>
    <w:rsid w:val="00121E23"/>
    <w:rsid w:val="001221DE"/>
    <w:rsid w:val="001247E3"/>
    <w:rsid w:val="001256AF"/>
    <w:rsid w:val="001259BF"/>
    <w:rsid w:val="00125C0C"/>
    <w:rsid w:val="00125D5B"/>
    <w:rsid w:val="00125EEF"/>
    <w:rsid w:val="001278EE"/>
    <w:rsid w:val="00130EF0"/>
    <w:rsid w:val="001317C8"/>
    <w:rsid w:val="00133BA3"/>
    <w:rsid w:val="0013675E"/>
    <w:rsid w:val="00136FDA"/>
    <w:rsid w:val="00137157"/>
    <w:rsid w:val="00137324"/>
    <w:rsid w:val="001417CB"/>
    <w:rsid w:val="0014256C"/>
    <w:rsid w:val="001500DB"/>
    <w:rsid w:val="0015079D"/>
    <w:rsid w:val="00151FCE"/>
    <w:rsid w:val="00153855"/>
    <w:rsid w:val="00154382"/>
    <w:rsid w:val="00156394"/>
    <w:rsid w:val="00161A7C"/>
    <w:rsid w:val="0016305A"/>
    <w:rsid w:val="001638BA"/>
    <w:rsid w:val="00163C65"/>
    <w:rsid w:val="00163E61"/>
    <w:rsid w:val="001654F9"/>
    <w:rsid w:val="00165BC4"/>
    <w:rsid w:val="00170639"/>
    <w:rsid w:val="00171222"/>
    <w:rsid w:val="00171CED"/>
    <w:rsid w:val="00172CB2"/>
    <w:rsid w:val="00172DBF"/>
    <w:rsid w:val="00173915"/>
    <w:rsid w:val="00175CD9"/>
    <w:rsid w:val="00175D61"/>
    <w:rsid w:val="0017655D"/>
    <w:rsid w:val="00176F8D"/>
    <w:rsid w:val="00177810"/>
    <w:rsid w:val="001779FE"/>
    <w:rsid w:val="00180556"/>
    <w:rsid w:val="00180AD2"/>
    <w:rsid w:val="00185A81"/>
    <w:rsid w:val="00186092"/>
    <w:rsid w:val="00186B81"/>
    <w:rsid w:val="00192FFF"/>
    <w:rsid w:val="00194FC0"/>
    <w:rsid w:val="00196BAB"/>
    <w:rsid w:val="001A12BC"/>
    <w:rsid w:val="001A3B9A"/>
    <w:rsid w:val="001A5351"/>
    <w:rsid w:val="001B01FD"/>
    <w:rsid w:val="001B161E"/>
    <w:rsid w:val="001B2773"/>
    <w:rsid w:val="001B4697"/>
    <w:rsid w:val="001B4F4F"/>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E72C8"/>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EF8"/>
    <w:rsid w:val="002063CD"/>
    <w:rsid w:val="0021088F"/>
    <w:rsid w:val="00213138"/>
    <w:rsid w:val="002131C6"/>
    <w:rsid w:val="00213C8B"/>
    <w:rsid w:val="002156B7"/>
    <w:rsid w:val="00220A75"/>
    <w:rsid w:val="00222C72"/>
    <w:rsid w:val="00223FA6"/>
    <w:rsid w:val="002244B8"/>
    <w:rsid w:val="0022487F"/>
    <w:rsid w:val="00227265"/>
    <w:rsid w:val="002310C5"/>
    <w:rsid w:val="00231256"/>
    <w:rsid w:val="00231566"/>
    <w:rsid w:val="00233574"/>
    <w:rsid w:val="002339AB"/>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27F7"/>
    <w:rsid w:val="00274948"/>
    <w:rsid w:val="0027536B"/>
    <w:rsid w:val="002767EC"/>
    <w:rsid w:val="00276C2B"/>
    <w:rsid w:val="00276C4A"/>
    <w:rsid w:val="002860CD"/>
    <w:rsid w:val="00286E6D"/>
    <w:rsid w:val="002870D4"/>
    <w:rsid w:val="00287E2A"/>
    <w:rsid w:val="00291A8E"/>
    <w:rsid w:val="00296739"/>
    <w:rsid w:val="00297F04"/>
    <w:rsid w:val="002A2F92"/>
    <w:rsid w:val="002A5C7A"/>
    <w:rsid w:val="002A6779"/>
    <w:rsid w:val="002B0139"/>
    <w:rsid w:val="002B187E"/>
    <w:rsid w:val="002B4D7C"/>
    <w:rsid w:val="002B4FF0"/>
    <w:rsid w:val="002B6A9C"/>
    <w:rsid w:val="002C20E2"/>
    <w:rsid w:val="002C24DC"/>
    <w:rsid w:val="002C4CFB"/>
    <w:rsid w:val="002C6DB3"/>
    <w:rsid w:val="002C7A5A"/>
    <w:rsid w:val="002D1550"/>
    <w:rsid w:val="002D1A39"/>
    <w:rsid w:val="002D22A0"/>
    <w:rsid w:val="002D3563"/>
    <w:rsid w:val="002D64BC"/>
    <w:rsid w:val="002D6EBF"/>
    <w:rsid w:val="002D75B1"/>
    <w:rsid w:val="002D7913"/>
    <w:rsid w:val="002E1A1F"/>
    <w:rsid w:val="002E55E2"/>
    <w:rsid w:val="002E6B74"/>
    <w:rsid w:val="002F0AE5"/>
    <w:rsid w:val="002F15E0"/>
    <w:rsid w:val="002F202D"/>
    <w:rsid w:val="002F374A"/>
    <w:rsid w:val="002F4C20"/>
    <w:rsid w:val="002F556B"/>
    <w:rsid w:val="002F56A1"/>
    <w:rsid w:val="002F5D6A"/>
    <w:rsid w:val="002F6599"/>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302CE"/>
    <w:rsid w:val="003329B6"/>
    <w:rsid w:val="00333B33"/>
    <w:rsid w:val="00335001"/>
    <w:rsid w:val="0033509C"/>
    <w:rsid w:val="0033544F"/>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6FF"/>
    <w:rsid w:val="0036464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610B"/>
    <w:rsid w:val="00396D8E"/>
    <w:rsid w:val="003A19A5"/>
    <w:rsid w:val="003A2C4B"/>
    <w:rsid w:val="003A31AB"/>
    <w:rsid w:val="003A38CD"/>
    <w:rsid w:val="003A45AF"/>
    <w:rsid w:val="003A543B"/>
    <w:rsid w:val="003A58B3"/>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4ABA"/>
    <w:rsid w:val="003D4D47"/>
    <w:rsid w:val="003D4FEC"/>
    <w:rsid w:val="003E0E2F"/>
    <w:rsid w:val="003E1AF6"/>
    <w:rsid w:val="003E2D05"/>
    <w:rsid w:val="003E2FDB"/>
    <w:rsid w:val="003E456A"/>
    <w:rsid w:val="003E519F"/>
    <w:rsid w:val="003E63A0"/>
    <w:rsid w:val="003E67AE"/>
    <w:rsid w:val="003E7E4F"/>
    <w:rsid w:val="003F4E47"/>
    <w:rsid w:val="003F6B7D"/>
    <w:rsid w:val="004001E5"/>
    <w:rsid w:val="00404902"/>
    <w:rsid w:val="00404CCD"/>
    <w:rsid w:val="00405287"/>
    <w:rsid w:val="004066DA"/>
    <w:rsid w:val="00406C15"/>
    <w:rsid w:val="004116BF"/>
    <w:rsid w:val="00411851"/>
    <w:rsid w:val="00413E52"/>
    <w:rsid w:val="00413F5C"/>
    <w:rsid w:val="004150D8"/>
    <w:rsid w:val="00416E92"/>
    <w:rsid w:val="00417B66"/>
    <w:rsid w:val="00417DA8"/>
    <w:rsid w:val="00422D0B"/>
    <w:rsid w:val="00423E1F"/>
    <w:rsid w:val="004247F9"/>
    <w:rsid w:val="00424EF9"/>
    <w:rsid w:val="0042728C"/>
    <w:rsid w:val="0042729D"/>
    <w:rsid w:val="004379F2"/>
    <w:rsid w:val="004409B4"/>
    <w:rsid w:val="00440C66"/>
    <w:rsid w:val="00442048"/>
    <w:rsid w:val="00443388"/>
    <w:rsid w:val="00444B2E"/>
    <w:rsid w:val="00444C65"/>
    <w:rsid w:val="00447B03"/>
    <w:rsid w:val="00450A33"/>
    <w:rsid w:val="00450DBE"/>
    <w:rsid w:val="004512F0"/>
    <w:rsid w:val="00452626"/>
    <w:rsid w:val="00452933"/>
    <w:rsid w:val="00452EE3"/>
    <w:rsid w:val="00454995"/>
    <w:rsid w:val="0045589A"/>
    <w:rsid w:val="00461228"/>
    <w:rsid w:val="00461E0D"/>
    <w:rsid w:val="00463CB9"/>
    <w:rsid w:val="004673A7"/>
    <w:rsid w:val="00467A7E"/>
    <w:rsid w:val="004708B6"/>
    <w:rsid w:val="00471E19"/>
    <w:rsid w:val="004738B7"/>
    <w:rsid w:val="004748B4"/>
    <w:rsid w:val="00475796"/>
    <w:rsid w:val="00476BA5"/>
    <w:rsid w:val="00476FF1"/>
    <w:rsid w:val="00477F20"/>
    <w:rsid w:val="004810A6"/>
    <w:rsid w:val="00482209"/>
    <w:rsid w:val="004850B4"/>
    <w:rsid w:val="00486210"/>
    <w:rsid w:val="0049040E"/>
    <w:rsid w:val="00491783"/>
    <w:rsid w:val="00492B79"/>
    <w:rsid w:val="004934DA"/>
    <w:rsid w:val="00493FCF"/>
    <w:rsid w:val="0049559C"/>
    <w:rsid w:val="00495CD9"/>
    <w:rsid w:val="00497C73"/>
    <w:rsid w:val="00497E49"/>
    <w:rsid w:val="004A1146"/>
    <w:rsid w:val="004A3BF7"/>
    <w:rsid w:val="004A3F41"/>
    <w:rsid w:val="004A4764"/>
    <w:rsid w:val="004A4FCD"/>
    <w:rsid w:val="004A74F3"/>
    <w:rsid w:val="004B03BB"/>
    <w:rsid w:val="004B0F48"/>
    <w:rsid w:val="004B339B"/>
    <w:rsid w:val="004B3D0D"/>
    <w:rsid w:val="004B53A3"/>
    <w:rsid w:val="004B5B9A"/>
    <w:rsid w:val="004B5F44"/>
    <w:rsid w:val="004B77EB"/>
    <w:rsid w:val="004B7DFB"/>
    <w:rsid w:val="004C0CEB"/>
    <w:rsid w:val="004C2343"/>
    <w:rsid w:val="004C32C3"/>
    <w:rsid w:val="004C3D89"/>
    <w:rsid w:val="004D0773"/>
    <w:rsid w:val="004D10EB"/>
    <w:rsid w:val="004D4EFA"/>
    <w:rsid w:val="004E02E4"/>
    <w:rsid w:val="004F27B7"/>
    <w:rsid w:val="004F308D"/>
    <w:rsid w:val="004F5DAC"/>
    <w:rsid w:val="004F60D2"/>
    <w:rsid w:val="0050357A"/>
    <w:rsid w:val="005039A8"/>
    <w:rsid w:val="0050412A"/>
    <w:rsid w:val="00504136"/>
    <w:rsid w:val="005054D6"/>
    <w:rsid w:val="00505C9E"/>
    <w:rsid w:val="00506305"/>
    <w:rsid w:val="00506359"/>
    <w:rsid w:val="00506716"/>
    <w:rsid w:val="00506F25"/>
    <w:rsid w:val="00506FEB"/>
    <w:rsid w:val="0050711D"/>
    <w:rsid w:val="005100CB"/>
    <w:rsid w:val="0051031E"/>
    <w:rsid w:val="00510CB1"/>
    <w:rsid w:val="00512434"/>
    <w:rsid w:val="00512A35"/>
    <w:rsid w:val="00514820"/>
    <w:rsid w:val="005150E0"/>
    <w:rsid w:val="005178C0"/>
    <w:rsid w:val="005205F2"/>
    <w:rsid w:val="0052180C"/>
    <w:rsid w:val="00523FFB"/>
    <w:rsid w:val="005324B8"/>
    <w:rsid w:val="005327AB"/>
    <w:rsid w:val="005328A6"/>
    <w:rsid w:val="0053522E"/>
    <w:rsid w:val="00535A0D"/>
    <w:rsid w:val="0053605B"/>
    <w:rsid w:val="00537766"/>
    <w:rsid w:val="00537E7C"/>
    <w:rsid w:val="005416E6"/>
    <w:rsid w:val="00541FED"/>
    <w:rsid w:val="00543551"/>
    <w:rsid w:val="00546C5B"/>
    <w:rsid w:val="00547A4F"/>
    <w:rsid w:val="005516F0"/>
    <w:rsid w:val="00551CFD"/>
    <w:rsid w:val="00553928"/>
    <w:rsid w:val="005544C4"/>
    <w:rsid w:val="00555565"/>
    <w:rsid w:val="00556058"/>
    <w:rsid w:val="00557633"/>
    <w:rsid w:val="005579A2"/>
    <w:rsid w:val="00557A60"/>
    <w:rsid w:val="00560480"/>
    <w:rsid w:val="00560999"/>
    <w:rsid w:val="00561BCB"/>
    <w:rsid w:val="005621FC"/>
    <w:rsid w:val="005626E6"/>
    <w:rsid w:val="00563F0F"/>
    <w:rsid w:val="00564734"/>
    <w:rsid w:val="005669DD"/>
    <w:rsid w:val="00570D7F"/>
    <w:rsid w:val="00571364"/>
    <w:rsid w:val="00571B29"/>
    <w:rsid w:val="00571E8E"/>
    <w:rsid w:val="0057382F"/>
    <w:rsid w:val="005758B4"/>
    <w:rsid w:val="00575F10"/>
    <w:rsid w:val="00575FDD"/>
    <w:rsid w:val="00580971"/>
    <w:rsid w:val="005840DA"/>
    <w:rsid w:val="00584EE3"/>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553C"/>
    <w:rsid w:val="005B578B"/>
    <w:rsid w:val="005B6F4E"/>
    <w:rsid w:val="005C1E0A"/>
    <w:rsid w:val="005C227A"/>
    <w:rsid w:val="005C3CF2"/>
    <w:rsid w:val="005C3E6D"/>
    <w:rsid w:val="005C4B26"/>
    <w:rsid w:val="005C633A"/>
    <w:rsid w:val="005C6D33"/>
    <w:rsid w:val="005C7A28"/>
    <w:rsid w:val="005D0C63"/>
    <w:rsid w:val="005D2407"/>
    <w:rsid w:val="005D5E90"/>
    <w:rsid w:val="005D6AC6"/>
    <w:rsid w:val="005E10B2"/>
    <w:rsid w:val="005E26F1"/>
    <w:rsid w:val="005E3093"/>
    <w:rsid w:val="005E34FD"/>
    <w:rsid w:val="005E3B27"/>
    <w:rsid w:val="005E440A"/>
    <w:rsid w:val="005E5903"/>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456"/>
    <w:rsid w:val="00631CEC"/>
    <w:rsid w:val="00632493"/>
    <w:rsid w:val="0063291A"/>
    <w:rsid w:val="00633FF6"/>
    <w:rsid w:val="00634CF7"/>
    <w:rsid w:val="006352B1"/>
    <w:rsid w:val="00635CB2"/>
    <w:rsid w:val="006363BD"/>
    <w:rsid w:val="006373C7"/>
    <w:rsid w:val="00637EE7"/>
    <w:rsid w:val="006401C5"/>
    <w:rsid w:val="006405D9"/>
    <w:rsid w:val="00641751"/>
    <w:rsid w:val="00642609"/>
    <w:rsid w:val="006500A4"/>
    <w:rsid w:val="00651D8E"/>
    <w:rsid w:val="0065255F"/>
    <w:rsid w:val="006533EA"/>
    <w:rsid w:val="006537E5"/>
    <w:rsid w:val="0065399F"/>
    <w:rsid w:val="00656588"/>
    <w:rsid w:val="00656B8E"/>
    <w:rsid w:val="00660671"/>
    <w:rsid w:val="006628F3"/>
    <w:rsid w:val="00666580"/>
    <w:rsid w:val="00666C51"/>
    <w:rsid w:val="00667D87"/>
    <w:rsid w:val="00670012"/>
    <w:rsid w:val="00675793"/>
    <w:rsid w:val="0067633D"/>
    <w:rsid w:val="00681A50"/>
    <w:rsid w:val="00682C05"/>
    <w:rsid w:val="00684210"/>
    <w:rsid w:val="006844F5"/>
    <w:rsid w:val="00684BE8"/>
    <w:rsid w:val="00686C25"/>
    <w:rsid w:val="00692B53"/>
    <w:rsid w:val="00693C6C"/>
    <w:rsid w:val="006955B7"/>
    <w:rsid w:val="0069582B"/>
    <w:rsid w:val="00697115"/>
    <w:rsid w:val="006A312C"/>
    <w:rsid w:val="006A391F"/>
    <w:rsid w:val="006A3BDA"/>
    <w:rsid w:val="006A46EB"/>
    <w:rsid w:val="006A5D3E"/>
    <w:rsid w:val="006A66BE"/>
    <w:rsid w:val="006A69CB"/>
    <w:rsid w:val="006B097C"/>
    <w:rsid w:val="006B5BE3"/>
    <w:rsid w:val="006C1223"/>
    <w:rsid w:val="006C1846"/>
    <w:rsid w:val="006C2F96"/>
    <w:rsid w:val="006C3EAA"/>
    <w:rsid w:val="006C57BA"/>
    <w:rsid w:val="006C5D1D"/>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5235"/>
    <w:rsid w:val="0070705D"/>
    <w:rsid w:val="00707D31"/>
    <w:rsid w:val="0071450E"/>
    <w:rsid w:val="007151E6"/>
    <w:rsid w:val="00715B99"/>
    <w:rsid w:val="00717325"/>
    <w:rsid w:val="00721C42"/>
    <w:rsid w:val="00721C6C"/>
    <w:rsid w:val="007237A8"/>
    <w:rsid w:val="00723FEB"/>
    <w:rsid w:val="007243DE"/>
    <w:rsid w:val="00725022"/>
    <w:rsid w:val="007260D2"/>
    <w:rsid w:val="00730ECF"/>
    <w:rsid w:val="0073279A"/>
    <w:rsid w:val="00734598"/>
    <w:rsid w:val="00734B18"/>
    <w:rsid w:val="00737801"/>
    <w:rsid w:val="00737A56"/>
    <w:rsid w:val="00741E91"/>
    <w:rsid w:val="00742BF7"/>
    <w:rsid w:val="0074306E"/>
    <w:rsid w:val="00745245"/>
    <w:rsid w:val="007456A7"/>
    <w:rsid w:val="007462A5"/>
    <w:rsid w:val="00746366"/>
    <w:rsid w:val="00750129"/>
    <w:rsid w:val="00752DAA"/>
    <w:rsid w:val="00753ADE"/>
    <w:rsid w:val="007558B3"/>
    <w:rsid w:val="007565BE"/>
    <w:rsid w:val="007568AC"/>
    <w:rsid w:val="007572B1"/>
    <w:rsid w:val="00761B1E"/>
    <w:rsid w:val="0076455E"/>
    <w:rsid w:val="00770248"/>
    <w:rsid w:val="007744BB"/>
    <w:rsid w:val="007746F3"/>
    <w:rsid w:val="00781B29"/>
    <w:rsid w:val="00782A67"/>
    <w:rsid w:val="00784527"/>
    <w:rsid w:val="00785781"/>
    <w:rsid w:val="00787B81"/>
    <w:rsid w:val="007902ED"/>
    <w:rsid w:val="007904B9"/>
    <w:rsid w:val="00792851"/>
    <w:rsid w:val="00792DF0"/>
    <w:rsid w:val="00794FEE"/>
    <w:rsid w:val="00795CDB"/>
    <w:rsid w:val="00795D16"/>
    <w:rsid w:val="00797287"/>
    <w:rsid w:val="007A0067"/>
    <w:rsid w:val="007A00F9"/>
    <w:rsid w:val="007A036E"/>
    <w:rsid w:val="007A276B"/>
    <w:rsid w:val="007A367D"/>
    <w:rsid w:val="007A59BB"/>
    <w:rsid w:val="007A6122"/>
    <w:rsid w:val="007A64E4"/>
    <w:rsid w:val="007A670D"/>
    <w:rsid w:val="007A781C"/>
    <w:rsid w:val="007B369F"/>
    <w:rsid w:val="007B3767"/>
    <w:rsid w:val="007B39EA"/>
    <w:rsid w:val="007B48E7"/>
    <w:rsid w:val="007B5BD6"/>
    <w:rsid w:val="007C0213"/>
    <w:rsid w:val="007C060A"/>
    <w:rsid w:val="007C068B"/>
    <w:rsid w:val="007C1343"/>
    <w:rsid w:val="007C13EF"/>
    <w:rsid w:val="007C1C65"/>
    <w:rsid w:val="007C26BF"/>
    <w:rsid w:val="007C33B7"/>
    <w:rsid w:val="007C4532"/>
    <w:rsid w:val="007C7E67"/>
    <w:rsid w:val="007D0197"/>
    <w:rsid w:val="007D5568"/>
    <w:rsid w:val="007D67E9"/>
    <w:rsid w:val="007D6D8F"/>
    <w:rsid w:val="007E12F3"/>
    <w:rsid w:val="007E1918"/>
    <w:rsid w:val="007E1C82"/>
    <w:rsid w:val="007E2266"/>
    <w:rsid w:val="007E5847"/>
    <w:rsid w:val="007E67E3"/>
    <w:rsid w:val="007E79F4"/>
    <w:rsid w:val="007E7E80"/>
    <w:rsid w:val="007F1019"/>
    <w:rsid w:val="007F3CBB"/>
    <w:rsid w:val="007F3E16"/>
    <w:rsid w:val="007F6556"/>
    <w:rsid w:val="007F74DE"/>
    <w:rsid w:val="007F7A5B"/>
    <w:rsid w:val="00800462"/>
    <w:rsid w:val="00801C39"/>
    <w:rsid w:val="00802499"/>
    <w:rsid w:val="00810354"/>
    <w:rsid w:val="008117CB"/>
    <w:rsid w:val="0081401E"/>
    <w:rsid w:val="00814809"/>
    <w:rsid w:val="00814D8A"/>
    <w:rsid w:val="0081537A"/>
    <w:rsid w:val="008206C4"/>
    <w:rsid w:val="0082149D"/>
    <w:rsid w:val="00821B21"/>
    <w:rsid w:val="00822F6F"/>
    <w:rsid w:val="00823C7E"/>
    <w:rsid w:val="0082524D"/>
    <w:rsid w:val="008252AF"/>
    <w:rsid w:val="00825E33"/>
    <w:rsid w:val="008263F1"/>
    <w:rsid w:val="008273ED"/>
    <w:rsid w:val="008278CF"/>
    <w:rsid w:val="008305E7"/>
    <w:rsid w:val="00830894"/>
    <w:rsid w:val="008347D7"/>
    <w:rsid w:val="00836DC1"/>
    <w:rsid w:val="0083706A"/>
    <w:rsid w:val="008376F4"/>
    <w:rsid w:val="00842010"/>
    <w:rsid w:val="00845A48"/>
    <w:rsid w:val="00845BCB"/>
    <w:rsid w:val="00846400"/>
    <w:rsid w:val="00846D89"/>
    <w:rsid w:val="00850441"/>
    <w:rsid w:val="00851581"/>
    <w:rsid w:val="00851FFF"/>
    <w:rsid w:val="008547C1"/>
    <w:rsid w:val="008556CC"/>
    <w:rsid w:val="008558D1"/>
    <w:rsid w:val="00857578"/>
    <w:rsid w:val="00857B0F"/>
    <w:rsid w:val="00863359"/>
    <w:rsid w:val="00864266"/>
    <w:rsid w:val="00865326"/>
    <w:rsid w:val="008653A1"/>
    <w:rsid w:val="0086543C"/>
    <w:rsid w:val="00865587"/>
    <w:rsid w:val="0087094C"/>
    <w:rsid w:val="00874130"/>
    <w:rsid w:val="0087449D"/>
    <w:rsid w:val="008749B3"/>
    <w:rsid w:val="00875510"/>
    <w:rsid w:val="0087715C"/>
    <w:rsid w:val="00877BF2"/>
    <w:rsid w:val="00880B90"/>
    <w:rsid w:val="00880C43"/>
    <w:rsid w:val="00880DF6"/>
    <w:rsid w:val="00883A42"/>
    <w:rsid w:val="008841E9"/>
    <w:rsid w:val="008848B5"/>
    <w:rsid w:val="00884B1B"/>
    <w:rsid w:val="0088566D"/>
    <w:rsid w:val="008856D5"/>
    <w:rsid w:val="00886999"/>
    <w:rsid w:val="00886C87"/>
    <w:rsid w:val="008924CF"/>
    <w:rsid w:val="00892689"/>
    <w:rsid w:val="00893256"/>
    <w:rsid w:val="00895DD8"/>
    <w:rsid w:val="00896FD1"/>
    <w:rsid w:val="00897831"/>
    <w:rsid w:val="008A1C59"/>
    <w:rsid w:val="008A3536"/>
    <w:rsid w:val="008A3DB2"/>
    <w:rsid w:val="008B0638"/>
    <w:rsid w:val="008B0E59"/>
    <w:rsid w:val="008B178D"/>
    <w:rsid w:val="008B319A"/>
    <w:rsid w:val="008B3D1A"/>
    <w:rsid w:val="008B3DD6"/>
    <w:rsid w:val="008B4788"/>
    <w:rsid w:val="008B6861"/>
    <w:rsid w:val="008B75D4"/>
    <w:rsid w:val="008B7F39"/>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0B64"/>
    <w:rsid w:val="00902765"/>
    <w:rsid w:val="009070C1"/>
    <w:rsid w:val="0091083F"/>
    <w:rsid w:val="009110B8"/>
    <w:rsid w:val="009114AE"/>
    <w:rsid w:val="00914AFF"/>
    <w:rsid w:val="00914CBB"/>
    <w:rsid w:val="009153A8"/>
    <w:rsid w:val="009155FE"/>
    <w:rsid w:val="00916564"/>
    <w:rsid w:val="00916CB0"/>
    <w:rsid w:val="00916CFE"/>
    <w:rsid w:val="00916D2F"/>
    <w:rsid w:val="00917AE0"/>
    <w:rsid w:val="009228C1"/>
    <w:rsid w:val="00922EF6"/>
    <w:rsid w:val="009250C7"/>
    <w:rsid w:val="00925FD5"/>
    <w:rsid w:val="00926318"/>
    <w:rsid w:val="00926B8F"/>
    <w:rsid w:val="00927736"/>
    <w:rsid w:val="00927D6C"/>
    <w:rsid w:val="00931D96"/>
    <w:rsid w:val="00932517"/>
    <w:rsid w:val="00932E5D"/>
    <w:rsid w:val="00933E8F"/>
    <w:rsid w:val="0093455C"/>
    <w:rsid w:val="00935AE3"/>
    <w:rsid w:val="009410C3"/>
    <w:rsid w:val="00944D8B"/>
    <w:rsid w:val="009455F2"/>
    <w:rsid w:val="00946D81"/>
    <w:rsid w:val="0094778F"/>
    <w:rsid w:val="00951A52"/>
    <w:rsid w:val="009530E6"/>
    <w:rsid w:val="009531FE"/>
    <w:rsid w:val="009543DB"/>
    <w:rsid w:val="009563B8"/>
    <w:rsid w:val="009573FB"/>
    <w:rsid w:val="0095765A"/>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A7B"/>
    <w:rsid w:val="00985E51"/>
    <w:rsid w:val="00986773"/>
    <w:rsid w:val="009901C8"/>
    <w:rsid w:val="009903FA"/>
    <w:rsid w:val="00994AC8"/>
    <w:rsid w:val="009960DE"/>
    <w:rsid w:val="0099631A"/>
    <w:rsid w:val="009A0654"/>
    <w:rsid w:val="009A2B07"/>
    <w:rsid w:val="009A2B46"/>
    <w:rsid w:val="009A388E"/>
    <w:rsid w:val="009A3C5F"/>
    <w:rsid w:val="009A4580"/>
    <w:rsid w:val="009A559D"/>
    <w:rsid w:val="009A630F"/>
    <w:rsid w:val="009A6AC5"/>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3DA6"/>
    <w:rsid w:val="009F4020"/>
    <w:rsid w:val="009F5882"/>
    <w:rsid w:val="009F60CB"/>
    <w:rsid w:val="00A015A4"/>
    <w:rsid w:val="00A0325B"/>
    <w:rsid w:val="00A061C6"/>
    <w:rsid w:val="00A1037E"/>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39E5"/>
    <w:rsid w:val="00A36AAB"/>
    <w:rsid w:val="00A36BB8"/>
    <w:rsid w:val="00A37B80"/>
    <w:rsid w:val="00A40C6E"/>
    <w:rsid w:val="00A40D4F"/>
    <w:rsid w:val="00A42451"/>
    <w:rsid w:val="00A42D50"/>
    <w:rsid w:val="00A43E71"/>
    <w:rsid w:val="00A44A60"/>
    <w:rsid w:val="00A4582D"/>
    <w:rsid w:val="00A45C92"/>
    <w:rsid w:val="00A47BD9"/>
    <w:rsid w:val="00A5059B"/>
    <w:rsid w:val="00A51117"/>
    <w:rsid w:val="00A54BC2"/>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78CE"/>
    <w:rsid w:val="00A92642"/>
    <w:rsid w:val="00A92A74"/>
    <w:rsid w:val="00A945CF"/>
    <w:rsid w:val="00A95323"/>
    <w:rsid w:val="00A95696"/>
    <w:rsid w:val="00A9793C"/>
    <w:rsid w:val="00A97A4A"/>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B5F"/>
    <w:rsid w:val="00AC464E"/>
    <w:rsid w:val="00AC6271"/>
    <w:rsid w:val="00AD1DE7"/>
    <w:rsid w:val="00AD270F"/>
    <w:rsid w:val="00AD2DF5"/>
    <w:rsid w:val="00AD51BB"/>
    <w:rsid w:val="00AD5307"/>
    <w:rsid w:val="00AD58E0"/>
    <w:rsid w:val="00AE0CDA"/>
    <w:rsid w:val="00AE1E37"/>
    <w:rsid w:val="00AE1EE1"/>
    <w:rsid w:val="00AE4570"/>
    <w:rsid w:val="00AE499C"/>
    <w:rsid w:val="00AE5FB2"/>
    <w:rsid w:val="00AE6EEB"/>
    <w:rsid w:val="00AE7313"/>
    <w:rsid w:val="00AE7340"/>
    <w:rsid w:val="00AF04C1"/>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D65"/>
    <w:rsid w:val="00B2594B"/>
    <w:rsid w:val="00B27AC0"/>
    <w:rsid w:val="00B3091F"/>
    <w:rsid w:val="00B30D4A"/>
    <w:rsid w:val="00B310FA"/>
    <w:rsid w:val="00B324A6"/>
    <w:rsid w:val="00B32E7B"/>
    <w:rsid w:val="00B35762"/>
    <w:rsid w:val="00B3596A"/>
    <w:rsid w:val="00B35C9B"/>
    <w:rsid w:val="00B40750"/>
    <w:rsid w:val="00B4218F"/>
    <w:rsid w:val="00B42787"/>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91787"/>
    <w:rsid w:val="00B92604"/>
    <w:rsid w:val="00B92FEC"/>
    <w:rsid w:val="00B93443"/>
    <w:rsid w:val="00B95075"/>
    <w:rsid w:val="00B9580C"/>
    <w:rsid w:val="00B9750A"/>
    <w:rsid w:val="00B97523"/>
    <w:rsid w:val="00BA06E5"/>
    <w:rsid w:val="00BA3ED3"/>
    <w:rsid w:val="00BA54DB"/>
    <w:rsid w:val="00BA6BD4"/>
    <w:rsid w:val="00BA70A1"/>
    <w:rsid w:val="00BA746A"/>
    <w:rsid w:val="00BB02DD"/>
    <w:rsid w:val="00BB15C0"/>
    <w:rsid w:val="00BB2545"/>
    <w:rsid w:val="00BB3C39"/>
    <w:rsid w:val="00BB40DC"/>
    <w:rsid w:val="00BB52CD"/>
    <w:rsid w:val="00BB5506"/>
    <w:rsid w:val="00BC1FA5"/>
    <w:rsid w:val="00BC343E"/>
    <w:rsid w:val="00BC3D18"/>
    <w:rsid w:val="00BC54FA"/>
    <w:rsid w:val="00BC5DCE"/>
    <w:rsid w:val="00BC6E98"/>
    <w:rsid w:val="00BD0C1A"/>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F04E0"/>
    <w:rsid w:val="00BF0D89"/>
    <w:rsid w:val="00BF15BE"/>
    <w:rsid w:val="00BF2419"/>
    <w:rsid w:val="00BF2A77"/>
    <w:rsid w:val="00BF3911"/>
    <w:rsid w:val="00BF3A85"/>
    <w:rsid w:val="00BF4626"/>
    <w:rsid w:val="00BF46C4"/>
    <w:rsid w:val="00BF47BC"/>
    <w:rsid w:val="00BF6035"/>
    <w:rsid w:val="00BF71C5"/>
    <w:rsid w:val="00BF726A"/>
    <w:rsid w:val="00BF7F3E"/>
    <w:rsid w:val="00C043F1"/>
    <w:rsid w:val="00C0457E"/>
    <w:rsid w:val="00C04F7B"/>
    <w:rsid w:val="00C065A9"/>
    <w:rsid w:val="00C077AF"/>
    <w:rsid w:val="00C1021A"/>
    <w:rsid w:val="00C1101B"/>
    <w:rsid w:val="00C155E5"/>
    <w:rsid w:val="00C16FA7"/>
    <w:rsid w:val="00C20680"/>
    <w:rsid w:val="00C20FF6"/>
    <w:rsid w:val="00C231FF"/>
    <w:rsid w:val="00C237F0"/>
    <w:rsid w:val="00C2409E"/>
    <w:rsid w:val="00C25D26"/>
    <w:rsid w:val="00C27983"/>
    <w:rsid w:val="00C329DA"/>
    <w:rsid w:val="00C33FFD"/>
    <w:rsid w:val="00C34EC9"/>
    <w:rsid w:val="00C35661"/>
    <w:rsid w:val="00C36EBE"/>
    <w:rsid w:val="00C37213"/>
    <w:rsid w:val="00C37236"/>
    <w:rsid w:val="00C374EC"/>
    <w:rsid w:val="00C405D1"/>
    <w:rsid w:val="00C412AC"/>
    <w:rsid w:val="00C416F2"/>
    <w:rsid w:val="00C43FE6"/>
    <w:rsid w:val="00C50173"/>
    <w:rsid w:val="00C5107B"/>
    <w:rsid w:val="00C5437F"/>
    <w:rsid w:val="00C55469"/>
    <w:rsid w:val="00C63C44"/>
    <w:rsid w:val="00C63E74"/>
    <w:rsid w:val="00C64CA0"/>
    <w:rsid w:val="00C64CA2"/>
    <w:rsid w:val="00C65763"/>
    <w:rsid w:val="00C664B6"/>
    <w:rsid w:val="00C668E1"/>
    <w:rsid w:val="00C70EBB"/>
    <w:rsid w:val="00C71801"/>
    <w:rsid w:val="00C74B32"/>
    <w:rsid w:val="00C7672C"/>
    <w:rsid w:val="00C76D54"/>
    <w:rsid w:val="00C77EF8"/>
    <w:rsid w:val="00C817CA"/>
    <w:rsid w:val="00C83E8A"/>
    <w:rsid w:val="00C848EE"/>
    <w:rsid w:val="00C8732C"/>
    <w:rsid w:val="00C87589"/>
    <w:rsid w:val="00C910F6"/>
    <w:rsid w:val="00C91AC2"/>
    <w:rsid w:val="00C92FB6"/>
    <w:rsid w:val="00C93524"/>
    <w:rsid w:val="00C93F7E"/>
    <w:rsid w:val="00C94ABF"/>
    <w:rsid w:val="00C95310"/>
    <w:rsid w:val="00C95684"/>
    <w:rsid w:val="00CA1273"/>
    <w:rsid w:val="00CA152C"/>
    <w:rsid w:val="00CA7A65"/>
    <w:rsid w:val="00CB0BC0"/>
    <w:rsid w:val="00CB1A7E"/>
    <w:rsid w:val="00CB26D1"/>
    <w:rsid w:val="00CB4443"/>
    <w:rsid w:val="00CB70F2"/>
    <w:rsid w:val="00CC1D17"/>
    <w:rsid w:val="00CC29BE"/>
    <w:rsid w:val="00CC5F8A"/>
    <w:rsid w:val="00CC7354"/>
    <w:rsid w:val="00CC7AE7"/>
    <w:rsid w:val="00CC7B94"/>
    <w:rsid w:val="00CD0BB9"/>
    <w:rsid w:val="00CD183A"/>
    <w:rsid w:val="00CD228C"/>
    <w:rsid w:val="00CD29F1"/>
    <w:rsid w:val="00CD77A8"/>
    <w:rsid w:val="00CE011B"/>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698B"/>
    <w:rsid w:val="00D46DFE"/>
    <w:rsid w:val="00D502C9"/>
    <w:rsid w:val="00D5221F"/>
    <w:rsid w:val="00D564A4"/>
    <w:rsid w:val="00D5668A"/>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515F"/>
    <w:rsid w:val="00D7574D"/>
    <w:rsid w:val="00D75BEB"/>
    <w:rsid w:val="00D767E7"/>
    <w:rsid w:val="00D778EE"/>
    <w:rsid w:val="00D779C5"/>
    <w:rsid w:val="00D826B6"/>
    <w:rsid w:val="00D826B7"/>
    <w:rsid w:val="00D87498"/>
    <w:rsid w:val="00D87E39"/>
    <w:rsid w:val="00D9203E"/>
    <w:rsid w:val="00D921D3"/>
    <w:rsid w:val="00D938F4"/>
    <w:rsid w:val="00D95816"/>
    <w:rsid w:val="00D97490"/>
    <w:rsid w:val="00D97662"/>
    <w:rsid w:val="00DA0AF8"/>
    <w:rsid w:val="00DA2B87"/>
    <w:rsid w:val="00DA33D0"/>
    <w:rsid w:val="00DA58C5"/>
    <w:rsid w:val="00DA63D1"/>
    <w:rsid w:val="00DB13C6"/>
    <w:rsid w:val="00DB176D"/>
    <w:rsid w:val="00DB2656"/>
    <w:rsid w:val="00DB27AF"/>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6098"/>
    <w:rsid w:val="00DD646E"/>
    <w:rsid w:val="00DD753F"/>
    <w:rsid w:val="00DE2659"/>
    <w:rsid w:val="00DE2F2C"/>
    <w:rsid w:val="00DE303C"/>
    <w:rsid w:val="00DE38B0"/>
    <w:rsid w:val="00DE4BCF"/>
    <w:rsid w:val="00DE5DE9"/>
    <w:rsid w:val="00DE7037"/>
    <w:rsid w:val="00DF0209"/>
    <w:rsid w:val="00DF21F3"/>
    <w:rsid w:val="00DF3747"/>
    <w:rsid w:val="00E01977"/>
    <w:rsid w:val="00E029DE"/>
    <w:rsid w:val="00E03436"/>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3063"/>
    <w:rsid w:val="00E3416E"/>
    <w:rsid w:val="00E412B7"/>
    <w:rsid w:val="00E4362E"/>
    <w:rsid w:val="00E46E38"/>
    <w:rsid w:val="00E50D1E"/>
    <w:rsid w:val="00E51AB2"/>
    <w:rsid w:val="00E53275"/>
    <w:rsid w:val="00E5403F"/>
    <w:rsid w:val="00E54869"/>
    <w:rsid w:val="00E54B6C"/>
    <w:rsid w:val="00E55592"/>
    <w:rsid w:val="00E560CD"/>
    <w:rsid w:val="00E61780"/>
    <w:rsid w:val="00E62BDB"/>
    <w:rsid w:val="00E656B2"/>
    <w:rsid w:val="00E66BE8"/>
    <w:rsid w:val="00E67254"/>
    <w:rsid w:val="00E72726"/>
    <w:rsid w:val="00E74771"/>
    <w:rsid w:val="00E749E7"/>
    <w:rsid w:val="00E74A0F"/>
    <w:rsid w:val="00E7515E"/>
    <w:rsid w:val="00E761AD"/>
    <w:rsid w:val="00E763E4"/>
    <w:rsid w:val="00E76A84"/>
    <w:rsid w:val="00E778C6"/>
    <w:rsid w:val="00E808FB"/>
    <w:rsid w:val="00E81AD8"/>
    <w:rsid w:val="00E8781B"/>
    <w:rsid w:val="00E92043"/>
    <w:rsid w:val="00E924BA"/>
    <w:rsid w:val="00EA06BA"/>
    <w:rsid w:val="00EA09EF"/>
    <w:rsid w:val="00EA1845"/>
    <w:rsid w:val="00EA2610"/>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5292"/>
    <w:rsid w:val="00F0715B"/>
    <w:rsid w:val="00F1098D"/>
    <w:rsid w:val="00F120DB"/>
    <w:rsid w:val="00F1276C"/>
    <w:rsid w:val="00F1483F"/>
    <w:rsid w:val="00F1526A"/>
    <w:rsid w:val="00F153C5"/>
    <w:rsid w:val="00F15F0D"/>
    <w:rsid w:val="00F16CDA"/>
    <w:rsid w:val="00F17C07"/>
    <w:rsid w:val="00F17E45"/>
    <w:rsid w:val="00F20114"/>
    <w:rsid w:val="00F226FD"/>
    <w:rsid w:val="00F22B6A"/>
    <w:rsid w:val="00F2315A"/>
    <w:rsid w:val="00F23EB3"/>
    <w:rsid w:val="00F309A8"/>
    <w:rsid w:val="00F30EC6"/>
    <w:rsid w:val="00F31AA1"/>
    <w:rsid w:val="00F328C7"/>
    <w:rsid w:val="00F32C62"/>
    <w:rsid w:val="00F33832"/>
    <w:rsid w:val="00F3398F"/>
    <w:rsid w:val="00F3506C"/>
    <w:rsid w:val="00F356C1"/>
    <w:rsid w:val="00F36F88"/>
    <w:rsid w:val="00F37F24"/>
    <w:rsid w:val="00F40259"/>
    <w:rsid w:val="00F427E4"/>
    <w:rsid w:val="00F44894"/>
    <w:rsid w:val="00F45725"/>
    <w:rsid w:val="00F471B4"/>
    <w:rsid w:val="00F47916"/>
    <w:rsid w:val="00F500B9"/>
    <w:rsid w:val="00F508AD"/>
    <w:rsid w:val="00F51BE0"/>
    <w:rsid w:val="00F51F96"/>
    <w:rsid w:val="00F52CFE"/>
    <w:rsid w:val="00F53167"/>
    <w:rsid w:val="00F560A8"/>
    <w:rsid w:val="00F57EB1"/>
    <w:rsid w:val="00F609C7"/>
    <w:rsid w:val="00F6383F"/>
    <w:rsid w:val="00F64284"/>
    <w:rsid w:val="00F65675"/>
    <w:rsid w:val="00F65997"/>
    <w:rsid w:val="00F70171"/>
    <w:rsid w:val="00F70EA5"/>
    <w:rsid w:val="00F71D22"/>
    <w:rsid w:val="00F7366A"/>
    <w:rsid w:val="00F74D07"/>
    <w:rsid w:val="00F74DBB"/>
    <w:rsid w:val="00F7519C"/>
    <w:rsid w:val="00F75B28"/>
    <w:rsid w:val="00F76030"/>
    <w:rsid w:val="00F8083C"/>
    <w:rsid w:val="00F8206A"/>
    <w:rsid w:val="00F8643D"/>
    <w:rsid w:val="00F86C0D"/>
    <w:rsid w:val="00F87520"/>
    <w:rsid w:val="00F87C35"/>
    <w:rsid w:val="00F903CF"/>
    <w:rsid w:val="00F90D18"/>
    <w:rsid w:val="00F91AFC"/>
    <w:rsid w:val="00F92C00"/>
    <w:rsid w:val="00F948A9"/>
    <w:rsid w:val="00F949A5"/>
    <w:rsid w:val="00F95133"/>
    <w:rsid w:val="00F97200"/>
    <w:rsid w:val="00FA1082"/>
    <w:rsid w:val="00FA12E6"/>
    <w:rsid w:val="00FA13DB"/>
    <w:rsid w:val="00FA485B"/>
    <w:rsid w:val="00FA4F93"/>
    <w:rsid w:val="00FA6D15"/>
    <w:rsid w:val="00FA6EF1"/>
    <w:rsid w:val="00FB014D"/>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6CD"/>
    <w:rsid w:val="00FD20AE"/>
    <w:rsid w:val="00FD254D"/>
    <w:rsid w:val="00FD41F5"/>
    <w:rsid w:val="00FD468C"/>
    <w:rsid w:val="00FE0746"/>
    <w:rsid w:val="00FE3861"/>
    <w:rsid w:val="00FE3A7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character" w:styleId="CommentReference">
    <w:name w:val="annotation reference"/>
    <w:basedOn w:val="DefaultParagraphFont"/>
    <w:uiPriority w:val="99"/>
    <w:semiHidden/>
    <w:unhideWhenUsed/>
    <w:rsid w:val="00C9568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918371869">
          <w:marLeft w:val="0"/>
          <w:marRight w:val="0"/>
          <w:marTop w:val="0"/>
          <w:marBottom w:val="0"/>
          <w:divBdr>
            <w:top w:val="none" w:sz="0" w:space="0" w:color="auto"/>
            <w:left w:val="none" w:sz="0" w:space="0" w:color="auto"/>
            <w:bottom w:val="none" w:sz="0" w:space="0" w:color="auto"/>
            <w:right w:val="none" w:sz="0" w:space="0" w:color="auto"/>
          </w:divBdr>
        </w:div>
        <w:div w:id="170684623">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1476485657">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785584922">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doi.org/10.1016/j.neulet.2008.06.024" TargetMode="External"/><Relationship Id="rId26" Type="http://schemas.openxmlformats.org/officeDocument/2006/relationships/hyperlink" Target="http://psycnet.apa.org/doi/10.1037/0021-9010.82.2.221" TargetMode="External"/><Relationship Id="rId39" Type="http://schemas.openxmlformats.org/officeDocument/2006/relationships/hyperlink" Target="https://doi.org/10.1177/1559827609351133" TargetMode="External"/><Relationship Id="rId3" Type="http://schemas.openxmlformats.org/officeDocument/2006/relationships/customXml" Target="../customXml/item3.xml"/><Relationship Id="rId21" Type="http://schemas.openxmlformats.org/officeDocument/2006/relationships/hyperlink" Target="https://doi.org/10.1007/BF00844860" TargetMode="External"/><Relationship Id="rId34" Type="http://schemas.openxmlformats.org/officeDocument/2006/relationships/hyperlink" Target="https://doi.org/10.1016/S0022-3999(97)00004-4" TargetMode="External"/><Relationship Id="rId42" Type="http://schemas.openxmlformats.org/officeDocument/2006/relationships/header" Target="header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dx.doi.org/10.1016/j.cpr.2005.04.007" TargetMode="External"/><Relationship Id="rId25" Type="http://schemas.openxmlformats.org/officeDocument/2006/relationships/hyperlink" Target="https://doi.org/10.1123/jsep.19.3.249" TargetMode="External"/><Relationship Id="rId33" Type="http://schemas.openxmlformats.org/officeDocument/2006/relationships/hyperlink" Target="https://doi.org/10.1123/jpah.4.4.496" TargetMode="External"/><Relationship Id="rId38" Type="http://schemas.openxmlformats.org/officeDocument/2006/relationships/hyperlink" Target="https://doi.org/10.1016/S0749-3797(99)00056-2"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cbi.nlm.nih.gov/pmc/articles/PMC1978335/" TargetMode="External"/><Relationship Id="rId20" Type="http://schemas.openxmlformats.org/officeDocument/2006/relationships/hyperlink" Target="https://doi.org/10.1123/jsep.29.2.239" TargetMode="External"/><Relationship Id="rId29" Type="http://schemas.openxmlformats.org/officeDocument/2006/relationships/hyperlink" Target="https://doi.org/10.1177/1090198107313481"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1016/j.brainresrev.2006.01.002" TargetMode="External"/><Relationship Id="rId32" Type="http://schemas.openxmlformats.org/officeDocument/2006/relationships/hyperlink" Target="http://psycnet.apa.org/doi/10.1037/a0026871" TargetMode="External"/><Relationship Id="rId37" Type="http://schemas.openxmlformats.org/officeDocument/2006/relationships/hyperlink" Target="http://psycnet.apa.org/doi/10.1521/scpq.19.2.93.33313" TargetMode="External"/><Relationship Id="rId40" Type="http://schemas.openxmlformats.org/officeDocument/2006/relationships/hyperlink" Target="http://dx.doi.org/10.1037/tra0000017"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23" Type="http://schemas.openxmlformats.org/officeDocument/2006/relationships/hyperlink" Target="https://doi.org/10.1016/0167-8760(89)90018-4" TargetMode="External"/><Relationship Id="rId28" Type="http://schemas.openxmlformats.org/officeDocument/2006/relationships/hyperlink" Target="https://doi.org/10.2466/pms.1999.88.3c.1095" TargetMode="External"/><Relationship Id="rId36" Type="http://schemas.openxmlformats.org/officeDocument/2006/relationships/hyperlink" Target="http://psycnet.apa.org/doi/10.1037/0022-0663.85.4.571" TargetMode="External"/><Relationship Id="rId10" Type="http://schemas.openxmlformats.org/officeDocument/2006/relationships/footnotes" Target="footnotes.xml"/><Relationship Id="rId19" Type="http://schemas.openxmlformats.org/officeDocument/2006/relationships/hyperlink" Target="http://psycnet.apa.org/doi/10.1016/j.janxdis.2010.04.008" TargetMode="External"/><Relationship Id="rId31" Type="http://schemas.openxmlformats.org/officeDocument/2006/relationships/hyperlink" Target="https://doi.org/10.3102/00028312037001153"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1016/j.sleep.2006.12.002" TargetMode="External"/><Relationship Id="rId27" Type="http://schemas.openxmlformats.org/officeDocument/2006/relationships/hyperlink" Target="http://dx.doi.org/10.3200/JOER.98.3.184-192" TargetMode="External"/><Relationship Id="rId30" Type="http://schemas.openxmlformats.org/officeDocument/2006/relationships/hyperlink" Target="http://dx.doi.org/10.1080/0097840X.1980.9936094" TargetMode="External"/><Relationship Id="rId35" Type="http://schemas.openxmlformats.org/officeDocument/2006/relationships/hyperlink" Target="https://doi.org/10.15288/jsad.2009.70.355"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charset w:val="00"/>
    <w:family w:val="roman"/>
    <w:pitch w:val="variable"/>
    <w:sig w:usb0="E0002AEF"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9E"/>
    <w:rsid w:val="00051673"/>
    <w:rsid w:val="000D109C"/>
    <w:rsid w:val="000F4F69"/>
    <w:rsid w:val="000F5D87"/>
    <w:rsid w:val="00111540"/>
    <w:rsid w:val="001A217C"/>
    <w:rsid w:val="001F2584"/>
    <w:rsid w:val="002A54DE"/>
    <w:rsid w:val="00387CCB"/>
    <w:rsid w:val="00464977"/>
    <w:rsid w:val="00514447"/>
    <w:rsid w:val="007953D5"/>
    <w:rsid w:val="008D198B"/>
    <w:rsid w:val="00A22A16"/>
    <w:rsid w:val="00A342C0"/>
    <w:rsid w:val="00AE58AF"/>
    <w:rsid w:val="00B2277E"/>
    <w:rsid w:val="00B2287F"/>
    <w:rsid w:val="00B86F12"/>
    <w:rsid w:val="00BF44EC"/>
    <w:rsid w:val="00CD536E"/>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22F04EF3-4BEA-4414-BB9B-A6374069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57</Pages>
  <Words>14498</Words>
  <Characters>82645</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Sleep Hygiene Practices and Exercise as Mediators (Effects of Stress and Self Care Practices on Academic Engagement in Undergraduate Students) of the Relationship between Stressful Life Events and Academic Engagement in Undergraduate Students</vt:lpstr>
    </vt:vector>
  </TitlesOfParts>
  <Company/>
  <LinksUpToDate>false</LinksUpToDate>
  <CharactersWithSpaces>96950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(Effects of Stress and Self Care Practices on Academic Engagement in Undergraduate Students) of the Relationship between Stressful Life Events and Academic Engagement in Undergraduate Students</dc:title>
  <dc:subject/>
  <dc:creator>laroche_dominic@hotmail.com</dc:creator>
  <cp:keywords/>
  <dc:description/>
  <cp:lastModifiedBy>Sulkowski, Michael L - (sulkowski)</cp:lastModifiedBy>
  <cp:revision>2</cp:revision>
  <dcterms:created xsi:type="dcterms:W3CDTF">2017-11-20T22:02:00Z</dcterms:created>
  <dcterms:modified xsi:type="dcterms:W3CDTF">2017-11-20T22:02:00Z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