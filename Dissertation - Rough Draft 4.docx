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71AA449E" w:rsidR="00A81299" w:rsidRDefault="00506287">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21A70">
            <w:t xml:space="preserve">Effects of Stress and </w:t>
          </w:r>
          <w:r w:rsidR="00993794">
            <w:t xml:space="preserve">the </w:t>
          </w:r>
          <w:r w:rsidR="00121A70">
            <w:t xml:space="preserve">Self Care Practices </w:t>
          </w:r>
          <w:r w:rsidR="00993794">
            <w:t xml:space="preserve">of Sleep Hygiene and Exercise </w:t>
          </w:r>
          <w:r w:rsidR="00121A70">
            <w:t>on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21EF849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…4</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DC8DF1C"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00E45043">
        <w:rPr>
          <w:rFonts w:ascii="Times New Roman" w:eastAsia="Times New Roman" w:hAnsi="Times New Roman" w:cs="Times New Roman"/>
          <w:kern w:val="0"/>
          <w:lang w:eastAsia="en-US"/>
        </w:rPr>
        <w:t>. ….5</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47E5ADC9"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E45043">
        <w:rPr>
          <w:rFonts w:ascii="Times New Roman" w:eastAsia="Times New Roman" w:hAnsi="Times New Roman" w:cs="Times New Roman"/>
          <w:kern w:val="0"/>
          <w:lang w:eastAsia="en-US"/>
        </w:rPr>
        <w:t>…..15</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2E5B140E"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….15</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1877742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…..16</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554D65E4"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…...18</w:t>
      </w:r>
    </w:p>
    <w:p w14:paraId="68402708" w14:textId="6E85B122"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……..19</w:t>
      </w:r>
    </w:p>
    <w:p w14:paraId="0E77189F" w14:textId="58E0AF26"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………20</w:t>
      </w:r>
    </w:p>
    <w:p w14:paraId="5BD02BB4" w14:textId="2A2BD48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……………21</w:t>
      </w:r>
    </w:p>
    <w:p w14:paraId="1D671ED3" w14:textId="660143FF"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……………..27</w:t>
      </w:r>
    </w:p>
    <w:p w14:paraId="5E899E15" w14:textId="77252A64"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....................29</w:t>
      </w:r>
      <w:r w:rsidR="00DC3152" w:rsidRPr="00A76832">
        <w:rPr>
          <w:rFonts w:ascii="Times New Roman" w:eastAsia="Times New Roman" w:hAnsi="Times New Roman" w:cs="Times New Roman"/>
          <w:kern w:val="0"/>
          <w:lang w:eastAsia="en-US"/>
        </w:rPr>
        <w:t xml:space="preserve"> </w:t>
      </w:r>
    </w:p>
    <w:p w14:paraId="09978EF0" w14:textId="6A33B719"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………31</w:t>
      </w:r>
      <w:r w:rsidR="00DC3152" w:rsidRPr="00A76832">
        <w:rPr>
          <w:rFonts w:ascii="Times New Roman" w:eastAsia="Times New Roman" w:hAnsi="Times New Roman" w:cs="Times New Roman"/>
          <w:kern w:val="0"/>
          <w:lang w:eastAsia="en-US"/>
        </w:rPr>
        <w:t xml:space="preserve"> </w:t>
      </w:r>
    </w:p>
    <w:p w14:paraId="007D0F17" w14:textId="3932B1F8"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……...33</w:t>
      </w:r>
      <w:r w:rsidRPr="00A76832">
        <w:rPr>
          <w:rFonts w:ascii="Times New Roman" w:eastAsia="Times New Roman" w:hAnsi="Times New Roman" w:cs="Times New Roman"/>
          <w:kern w:val="0"/>
          <w:lang w:eastAsia="en-US"/>
        </w:rPr>
        <w:t xml:space="preserve"> </w:t>
      </w:r>
    </w:p>
    <w:p w14:paraId="4220265D" w14:textId="6311C12E" w:rsidR="00323B21" w:rsidRPr="006533EA" w:rsidRDefault="00323B21" w:rsidP="00D7515F">
      <w:r>
        <w:t>Exercise and Self-Esteem………………………….</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………35</w:t>
      </w:r>
      <w:r w:rsidRPr="00A76832">
        <w:rPr>
          <w:rFonts w:ascii="Times New Roman" w:eastAsia="Times New Roman" w:hAnsi="Times New Roman" w:cs="Times New Roman"/>
          <w:kern w:val="0"/>
          <w:lang w:eastAsia="en-US"/>
        </w:rPr>
        <w:t xml:space="preserve"> </w:t>
      </w:r>
    </w:p>
    <w:p w14:paraId="6A5BACDA" w14:textId="6426F9AF" w:rsidR="00DD753F" w:rsidRPr="00F51B03" w:rsidRDefault="00FC1754" w:rsidP="00F51B03">
      <w:r>
        <w:t>Exercise and Stress………………………………….</w:t>
      </w:r>
      <w:r w:rsidRPr="00A76832">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……..35</w:t>
      </w:r>
      <w:r w:rsidRPr="00A76832">
        <w:rPr>
          <w:rFonts w:ascii="Times New Roman" w:eastAsia="Times New Roman" w:hAnsi="Times New Roman" w:cs="Times New Roman"/>
          <w:kern w:val="0"/>
          <w:lang w:eastAsia="en-US"/>
        </w:rPr>
        <w:t xml:space="preserve"> </w:t>
      </w:r>
    </w:p>
    <w:p w14:paraId="3C67C588" w14:textId="172C63E4"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E45043">
        <w:rPr>
          <w:rFonts w:ascii="Times New Roman" w:eastAsia="Times New Roman" w:hAnsi="Times New Roman" w:cs="Times New Roman"/>
          <w:kern w:val="0"/>
          <w:lang w:eastAsia="en-US"/>
        </w:rPr>
        <w:t>……………………………………………………………</w:t>
      </w:r>
      <w:r w:rsidR="0021535D">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0370A9E4"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2F3604">
        <w:rPr>
          <w:rFonts w:ascii="Times New Roman" w:eastAsia="Times New Roman" w:hAnsi="Times New Roman" w:cs="Times New Roman"/>
          <w:kern w:val="0"/>
          <w:lang w:eastAsia="en-US"/>
        </w:rPr>
        <w:t xml:space="preserve"> ……………….</w:t>
      </w:r>
      <w:r w:rsidR="005150E0">
        <w:rPr>
          <w:rFonts w:ascii="Times New Roman" w:eastAsia="Times New Roman" w:hAnsi="Times New Roman" w:cs="Times New Roman"/>
          <w:kern w:val="0"/>
          <w:lang w:eastAsia="en-US"/>
        </w:rPr>
        <w:t>…………………………………………………………...</w:t>
      </w:r>
      <w:r w:rsidR="0021535D">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04862DFC" w14:textId="499DA56A" w:rsidR="002F3604" w:rsidRDefault="002F3604" w:rsidP="002F3604">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Procedures…………………………………………………………………………...</w:t>
      </w:r>
      <w:r w:rsidR="00F51B03">
        <w:rPr>
          <w:rFonts w:ascii="Times New Roman" w:eastAsia="Times New Roman" w:hAnsi="Times New Roman" w:cs="Times New Roman"/>
          <w:kern w:val="0"/>
          <w:lang w:eastAsia="en-US"/>
        </w:rPr>
        <w:t>......</w:t>
      </w:r>
      <w:r w:rsidR="00E45043">
        <w:rPr>
          <w:rFonts w:ascii="Times New Roman" w:eastAsia="Times New Roman" w:hAnsi="Times New Roman" w:cs="Times New Roman"/>
          <w:kern w:val="0"/>
          <w:lang w:eastAsia="en-US"/>
        </w:rPr>
        <w:t>37</w:t>
      </w:r>
    </w:p>
    <w:p w14:paraId="704AE6D3" w14:textId="77777777" w:rsidR="002F3604" w:rsidRDefault="002F3604" w:rsidP="00DD753F">
      <w:pPr>
        <w:spacing w:line="240" w:lineRule="auto"/>
        <w:rPr>
          <w:rFonts w:ascii="Times New Roman" w:eastAsia="Times New Roman" w:hAnsi="Times New Roman" w:cs="Times New Roman"/>
          <w:kern w:val="0"/>
          <w:lang w:eastAsia="en-US"/>
        </w:rPr>
      </w:pPr>
    </w:p>
    <w:p w14:paraId="49325EE6" w14:textId="3FDFC2A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00F51B03">
        <w:rPr>
          <w:rFonts w:ascii="Times New Roman" w:eastAsia="Times New Roman" w:hAnsi="Times New Roman" w:cs="Times New Roman"/>
          <w:kern w:val="0"/>
          <w:lang w:eastAsia="en-US"/>
        </w:rPr>
        <w:t>...38</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6D07ED49"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r w:rsidR="00F51B03">
        <w:rPr>
          <w:rFonts w:ascii="Times New Roman" w:eastAsia="Times New Roman" w:hAnsi="Times New Roman" w:cs="Times New Roman"/>
          <w:kern w:val="0"/>
          <w:lang w:eastAsia="en-US"/>
        </w:rPr>
        <w:t>40</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267F52B7"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Questions</w:t>
      </w:r>
      <w:r w:rsidR="00F51B03">
        <w:rPr>
          <w:rFonts w:ascii="Times New Roman" w:eastAsia="Times New Roman" w:hAnsi="Times New Roman" w:cs="Times New Roman"/>
          <w:i/>
          <w:kern w:val="0"/>
          <w:lang w:eastAsia="en-US"/>
        </w:rPr>
        <w:t xml:space="preserve"> #1</w:t>
      </w:r>
      <w:r>
        <w:rPr>
          <w:rFonts w:ascii="Times New Roman" w:eastAsia="Times New Roman" w:hAnsi="Times New Roman" w:cs="Times New Roman"/>
          <w:i/>
          <w:kern w:val="0"/>
          <w:lang w:eastAsia="en-US"/>
        </w:rPr>
        <w:t xml:space="preserve">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7D94F50B"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F51B03">
        <w:rPr>
          <w:rFonts w:ascii="Times New Roman" w:eastAsia="Times New Roman" w:hAnsi="Times New Roman" w:cs="Times New Roman"/>
          <w:i/>
          <w:kern w:val="0"/>
          <w:lang w:eastAsia="en-US"/>
        </w:rPr>
        <w:t>2</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577DEEEC"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w:t>
      </w:r>
      <w:r w:rsidR="00F51B03">
        <w:rPr>
          <w:rFonts w:ascii="Times New Roman" w:eastAsia="Times New Roman" w:hAnsi="Times New Roman" w:cs="Times New Roman"/>
          <w:i/>
          <w:kern w:val="0"/>
          <w:lang w:eastAsia="en-US"/>
        </w:rPr>
        <w:t xml:space="preserve"> #3</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77FA5734" w:rsidR="001B161E" w:rsidRDefault="00DB2656" w:rsidP="00F51B03">
      <w:pPr>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F51B03">
        <w:rPr>
          <w:rFonts w:ascii="Times New Roman" w:eastAsia="Times New Roman" w:hAnsi="Times New Roman" w:cs="Times New Roman"/>
          <w:i/>
          <w:kern w:val="0"/>
          <w:lang w:eastAsia="en-US"/>
        </w:rPr>
        <w:t>4</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04F27C6B" w14:textId="7800658C" w:rsidR="00F51B03" w:rsidRPr="00580971" w:rsidRDefault="00F51B03" w:rsidP="00F51B03">
      <w:pPr>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#5:……………………..………………………..</w:t>
      </w:r>
      <w:r w:rsidRPr="001B161E">
        <w:rPr>
          <w:rFonts w:ascii="Times New Roman" w:eastAsia="Times New Roman" w:hAnsi="Times New Roman" w:cs="Times New Roman"/>
          <w:i/>
          <w:kern w:val="0"/>
          <w:lang w:eastAsia="en-US"/>
        </w:rPr>
        <w:t xml:space="preserve"> </w:t>
      </w:r>
    </w:p>
    <w:p w14:paraId="659BBFBA" w14:textId="5DFA2576" w:rsidR="00F51B03" w:rsidRPr="00580971" w:rsidRDefault="00F51B03" w:rsidP="00F51B03">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#6: ……………………………………...</w:t>
      </w:r>
      <w:r w:rsidRPr="00580971">
        <w:rPr>
          <w:rFonts w:ascii="Times New Roman" w:eastAsia="Times New Roman" w:hAnsi="Times New Roman" w:cs="Times New Roman"/>
          <w:i/>
          <w:kern w:val="0"/>
          <w:lang w:eastAsia="en-US"/>
        </w:rPr>
        <w:t xml:space="preserve"> </w:t>
      </w:r>
    </w:p>
    <w:p w14:paraId="478B8AB3" w14:textId="77777777" w:rsidR="00F51B03" w:rsidRPr="00580971" w:rsidRDefault="00F51B03" w:rsidP="001B161E">
      <w:pPr>
        <w:spacing w:line="240" w:lineRule="auto"/>
        <w:rPr>
          <w:rFonts w:ascii="Times New Roman" w:eastAsia="Times New Roman" w:hAnsi="Times New Roman" w:cs="Times New Roman"/>
          <w:i/>
          <w:kern w:val="0"/>
          <w:lang w:eastAsia="en-US"/>
        </w:rPr>
      </w:pP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r w:rsidR="005150E0" w:rsidRPr="00AD58E0">
        <w:rPr>
          <w:rFonts w:ascii="Times New Roman" w:eastAsia="Times New Roman" w:hAnsi="Times New Roman" w:cs="Times New Roman"/>
          <w:kern w:val="0"/>
          <w:lang w:eastAsia="en-US"/>
        </w:rPr>
        <w:t>..</w:t>
      </w:r>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r w:rsidR="001B161E" w:rsidRPr="00AD58E0">
        <w:rPr>
          <w:rFonts w:ascii="Times New Roman" w:eastAsia="Times New Roman" w:hAnsi="Times New Roman" w:cs="Times New Roman"/>
          <w:kern w:val="0"/>
          <w:lang w:eastAsia="en-US"/>
        </w:rPr>
        <w:t xml:space="preserve"> </w:t>
      </w:r>
    </w:p>
    <w:p w14:paraId="3E847F5F" w14:textId="77777777" w:rsidR="000B60B7" w:rsidRDefault="000B60B7" w:rsidP="001B161E">
      <w:pPr>
        <w:spacing w:line="240" w:lineRule="auto"/>
        <w:ind w:firstLine="0"/>
        <w:rPr>
          <w:rFonts w:ascii="Times New Roman" w:eastAsia="Times New Roman" w:hAnsi="Times New Roman" w:cs="Times New Roman"/>
          <w:kern w:val="0"/>
          <w:lang w:eastAsia="en-US"/>
        </w:rPr>
      </w:pPr>
    </w:p>
    <w:p w14:paraId="7530AF4A" w14:textId="2F5D3340" w:rsidR="000B60B7" w:rsidRPr="00AD58E0" w:rsidRDefault="000B60B7" w:rsidP="001B161E">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APPENDIX D</w:t>
      </w:r>
      <w:r w:rsidRPr="00AD58E0">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QUESTIONNAIRE</w:t>
      </w:r>
      <w:r w:rsidRPr="00AD58E0">
        <w:rPr>
          <w:rFonts w:ascii="Times New Roman" w:eastAsia="Times New Roman" w:hAnsi="Times New Roman" w:cs="Times New Roman"/>
          <w:kern w:val="0"/>
          <w:lang w:eastAsia="en-US"/>
        </w:rPr>
        <w:t>………………..…...</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lastRenderedPageBreak/>
        <w:t>CHAPTER 1</w:t>
      </w:r>
    </w:p>
    <w:p w14:paraId="0D1EA501" w14:textId="40354A5E" w:rsidR="00E0793F" w:rsidRDefault="00926318" w:rsidP="00E0793F">
      <w:pPr>
        <w:jc w:val="center"/>
        <w:rPr>
          <w:b/>
        </w:rPr>
      </w:pPr>
      <w:r>
        <w:rPr>
          <w:b/>
        </w:rPr>
        <w:t>Introduction</w:t>
      </w:r>
    </w:p>
    <w:p w14:paraId="7A061D8E" w14:textId="57A8B909" w:rsidR="00952EA7" w:rsidRDefault="00952EA7" w:rsidP="00952EA7">
      <w:pPr>
        <w:ind w:firstLine="0"/>
        <w:rPr>
          <w:b/>
        </w:rPr>
      </w:pPr>
      <w:r>
        <w:rPr>
          <w:b/>
        </w:rPr>
        <w:t>Academic Engagement</w:t>
      </w:r>
    </w:p>
    <w:p w14:paraId="5C2F1DA8" w14:textId="0785955F"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w:t>
      </w:r>
      <w:r w:rsidR="00470E37">
        <w:t xml:space="preserve">.  </w:t>
      </w:r>
      <w:r w:rsidR="009E397A">
        <w:t>R</w:t>
      </w:r>
      <w:r>
        <w:t>esearch on student engagement has focused and define</w:t>
      </w:r>
      <w:r w:rsidR="005758B4">
        <w:t>d academic engagement</w:t>
      </w:r>
      <w:r w:rsidR="009E397A">
        <w:t xml:space="preserve"> in a variety of ways</w:t>
      </w:r>
      <w:r w:rsidR="005758B4">
        <w: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r>
        <w:t xml:space="preserve">Zepke </w:t>
      </w:r>
      <w:r w:rsidR="002A6FB3">
        <w:t>&amp; Leach, 2010; Handelsman</w:t>
      </w:r>
      <w:r w:rsidR="00076945">
        <w:t>, Briggs, Sullivan, &amp; Towler</w:t>
      </w:r>
      <w:r>
        <w:t xml:space="preserve">, 2005; </w:t>
      </w:r>
      <w:r w:rsidRPr="00422B8F">
        <w:t>NSSE, 2000</w:t>
      </w:r>
      <w:r w:rsidR="00210CD4" w:rsidRPr="00210CD4">
        <w:t>;</w:t>
      </w:r>
      <w:r w:rsidR="00BC3D18" w:rsidRPr="00210CD4">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w:t>
      </w:r>
      <w:r w:rsidR="00233F21">
        <w:rPr>
          <w:color w:val="000000" w:themeColor="text1"/>
        </w:rPr>
        <w:t>tion in the learning experience</w:t>
      </w:r>
      <w:r w:rsidR="0070705D" w:rsidRPr="00D921D3">
        <w:rPr>
          <w:color w:val="000000" w:themeColor="text1"/>
        </w:rPr>
        <w:t>” (pg.</w:t>
      </w:r>
      <w:r w:rsidR="00E749E7">
        <w:rPr>
          <w:color w:val="000000" w:themeColor="text1"/>
        </w:rPr>
        <w:t xml:space="preserve"> 154-155</w:t>
      </w:r>
      <w:r w:rsidR="0070705D" w:rsidRPr="00D921D3">
        <w:rPr>
          <w:color w:val="000000" w:themeColor="text1"/>
        </w:rPr>
        <w:t>)</w:t>
      </w:r>
      <w:r w:rsidR="00233F21">
        <w:rPr>
          <w:color w:val="000000" w:themeColor="text1"/>
        </w:rPr>
        <w:t>.</w:t>
      </w:r>
      <w:r w:rsidR="00BD19AC">
        <w:rPr>
          <w:color w:val="000000" w:themeColor="text1"/>
        </w:rPr>
        <w:t xml:space="preserve"> </w:t>
      </w:r>
      <w:r w:rsidR="004C3027">
        <w:rPr>
          <w:color w:val="000000" w:themeColor="text1"/>
        </w:rPr>
        <w:t xml:space="preserve">Further, </w:t>
      </w:r>
      <w:r w:rsidR="00FC5A91" w:rsidRPr="00FC5A91">
        <w:rPr>
          <w:rFonts w:cstheme="minorHAnsi"/>
          <w:color w:val="000000"/>
          <w:kern w:val="0"/>
        </w:rPr>
        <w:t>Skinner &amp; Belmont (1993)</w:t>
      </w:r>
      <w:r w:rsidR="004C3027">
        <w:rPr>
          <w:rFonts w:cstheme="minorHAnsi"/>
          <w:color w:val="000000"/>
          <w:kern w:val="0"/>
        </w:rPr>
        <w:t xml:space="preserve"> describe how </w:t>
      </w:r>
      <w:r w:rsidR="009D39C7">
        <w:rPr>
          <w:rFonts w:cstheme="minorHAnsi"/>
          <w:color w:val="000000"/>
          <w:kern w:val="0"/>
        </w:rPr>
        <w:t>student</w:t>
      </w:r>
      <w:r w:rsidR="00B22982">
        <w:rPr>
          <w:rFonts w:cstheme="minorHAnsi"/>
          <w:color w:val="000000"/>
          <w:kern w:val="0"/>
        </w:rPr>
        <w:t xml:space="preserve"> engagement</w:t>
      </w:r>
      <w:r w:rsidR="004C3027">
        <w:rPr>
          <w:rFonts w:cstheme="minorHAnsi"/>
          <w:color w:val="000000"/>
          <w:kern w:val="0"/>
        </w:rPr>
        <w:t xml:space="preserve"> appears</w:t>
      </w:r>
      <w:r w:rsidR="00B22982">
        <w:rPr>
          <w:rFonts w:cstheme="minorHAnsi"/>
          <w:color w:val="000000"/>
          <w:kern w:val="0"/>
        </w:rPr>
        <w:t xml:space="preserve"> </w:t>
      </w:r>
      <w:r w:rsidR="004C3027">
        <w:rPr>
          <w:rFonts w:cstheme="minorHAnsi"/>
          <w:color w:val="000000"/>
          <w:kern w:val="0"/>
        </w:rPr>
        <w:t>in classroom settings</w:t>
      </w:r>
      <w:r w:rsidR="00A11A83">
        <w:rPr>
          <w:rFonts w:cstheme="minorHAnsi"/>
          <w:color w:val="000000"/>
          <w:kern w:val="0"/>
        </w:rPr>
        <w:t xml:space="preserve"> </w:t>
      </w:r>
      <w:r w:rsidR="009D39C7">
        <w:rPr>
          <w:rFonts w:cstheme="minorHAnsi"/>
          <w:color w:val="000000"/>
          <w:kern w:val="0"/>
        </w:rPr>
        <w:t>as follows</w:t>
      </w:r>
      <w:r w:rsidR="00FC5A91" w:rsidRPr="00FC5A91">
        <w:rPr>
          <w:rFonts w:cstheme="minorHAnsi"/>
          <w:color w:val="000000"/>
          <w:kern w:val="0"/>
        </w:rPr>
        <w:t xml:space="preserve">: </w:t>
      </w:r>
    </w:p>
    <w:p w14:paraId="1691A1DB" w14:textId="19BA6BBA"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t xml:space="preserve"> </w:t>
      </w:r>
    </w:p>
    <w:p w14:paraId="3C1CC305" w14:textId="32F671F9" w:rsidR="00770248" w:rsidRPr="00CF1EB4" w:rsidRDefault="004B5F44" w:rsidP="00CF1EB4">
      <w:pPr>
        <w:rPr>
          <w:rFonts w:ascii="Times New Roman" w:eastAsia="Times New Roman" w:hAnsi="Times New Roman" w:cs="Times New Roman"/>
          <w:color w:val="FF0000"/>
          <w:kern w:val="0"/>
          <w:lang w:eastAsia="en-US"/>
        </w:rPr>
      </w:pPr>
      <w:r>
        <w:rPr>
          <w:color w:val="000000" w:themeColor="text1"/>
        </w:rPr>
        <w:t>A</w:t>
      </w:r>
      <w:r w:rsidR="00CD4213">
        <w:rPr>
          <w:color w:val="000000" w:themeColor="text1"/>
        </w:rPr>
        <w:t xml:space="preserve"> systematic literature review by </w:t>
      </w:r>
      <w:proofErr w:type="spellStart"/>
      <w:r w:rsidR="00CD4213">
        <w:rPr>
          <w:color w:val="000000" w:themeColor="text1"/>
        </w:rPr>
        <w:t>Zepke</w:t>
      </w:r>
      <w:proofErr w:type="spellEnd"/>
      <w:r w:rsidR="00CD4213">
        <w:rPr>
          <w:color w:val="000000" w:themeColor="text1"/>
        </w:rPr>
        <w:t xml:space="preserve"> and</w:t>
      </w:r>
      <w:r w:rsidR="00721C42" w:rsidRPr="00896FD1">
        <w:rPr>
          <w:color w:val="000000" w:themeColor="text1"/>
        </w:rPr>
        <w:t xml:space="preserve"> </w:t>
      </w:r>
      <w:r w:rsidR="00721C42">
        <w:rPr>
          <w:color w:val="000000" w:themeColor="text1"/>
        </w:rPr>
        <w:t>Leach (2010)</w:t>
      </w:r>
      <w:r w:rsidR="00CD4213">
        <w:rPr>
          <w:color w:val="000000" w:themeColor="text1"/>
        </w:rPr>
        <w:t xml:space="preserve"> evalua</w:t>
      </w:r>
      <w:r w:rsidR="009E397A">
        <w:rPr>
          <w:color w:val="000000" w:themeColor="text1"/>
        </w:rPr>
        <w:t>ted</w:t>
      </w:r>
      <w:r w:rsidR="00CD4213">
        <w:rPr>
          <w:color w:val="000000" w:themeColor="text1"/>
        </w:rPr>
        <w:t xml:space="preserve"> 93</w:t>
      </w:r>
      <w:r w:rsidR="00721C42">
        <w:rPr>
          <w:color w:val="000000" w:themeColor="text1"/>
        </w:rPr>
        <w:t xml:space="preserve"> studies from 10</w:t>
      </w:r>
      <w:r w:rsidR="00E761AD">
        <w:rPr>
          <w:color w:val="000000" w:themeColor="text1"/>
        </w:rPr>
        <w:t xml:space="preserve"> different countries</w:t>
      </w:r>
      <w:r w:rsidR="00851C17">
        <w:rPr>
          <w:color w:val="000000" w:themeColor="text1"/>
        </w:rPr>
        <w:t>.</w:t>
      </w:r>
      <w:r w:rsidR="00E761AD">
        <w:rPr>
          <w:color w:val="000000" w:themeColor="text1"/>
        </w:rPr>
        <w:t xml:space="preserve"> </w:t>
      </w:r>
      <w:r w:rsidR="00851C17">
        <w:rPr>
          <w:color w:val="000000" w:themeColor="text1"/>
        </w:rPr>
        <w:t>Study results identified four</w:t>
      </w:r>
      <w:r w:rsidR="00E761AD">
        <w:rPr>
          <w:color w:val="000000" w:themeColor="text1"/>
        </w:rPr>
        <w:t xml:space="preserve"> perspectives </w:t>
      </w:r>
      <w:r w:rsidR="00851C17">
        <w:rPr>
          <w:color w:val="000000" w:themeColor="text1"/>
        </w:rPr>
        <w:t>on school</w:t>
      </w:r>
      <w:r w:rsidR="00B95075">
        <w:rPr>
          <w:color w:val="000000" w:themeColor="text1"/>
        </w:rPr>
        <w:t xml:space="preserve"> engagement</w:t>
      </w:r>
      <w:r w:rsidR="00851C17">
        <w:rPr>
          <w:color w:val="000000" w:themeColor="text1"/>
        </w:rPr>
        <w:t xml:space="preserve"> that include</w:t>
      </w:r>
      <w:r w:rsidR="00F60273">
        <w:rPr>
          <w:color w:val="000000" w:themeColor="text1"/>
        </w:rPr>
        <w:t>:</w:t>
      </w:r>
      <w:r w:rsidR="00FF246C">
        <w:rPr>
          <w:color w:val="000000" w:themeColor="text1"/>
        </w:rPr>
        <w:t xml:space="preserve"> “Motivation and agency (e</w:t>
      </w:r>
      <w:r w:rsidR="00413F5C" w:rsidRPr="00413F5C">
        <w:rPr>
          <w:rFonts w:ascii="Times New Roman" w:eastAsia="Times New Roman" w:hAnsi="Times New Roman" w:cs="Times New Roman"/>
          <w:kern w:val="0"/>
          <w:lang w:eastAsia="en-US"/>
        </w:rPr>
        <w:t>ngaged students are intrinsically motivated and want to exercise their agency</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FF246C">
        <w:rPr>
          <w:rFonts w:ascii="Times New Roman" w:eastAsia="Times New Roman" w:hAnsi="Times New Roman" w:cs="Times New Roman"/>
          <w:kern w:val="0"/>
          <w:lang w:eastAsia="en-US"/>
        </w:rPr>
        <w:t>sactional engagement (s</w:t>
      </w:r>
      <w:r w:rsidR="00413F5C" w:rsidRPr="00413F5C">
        <w:rPr>
          <w:rFonts w:ascii="Times New Roman" w:eastAsia="Times New Roman" w:hAnsi="Times New Roman" w:cs="Times New Roman"/>
          <w:kern w:val="0"/>
          <w:lang w:eastAsia="en-US"/>
        </w:rPr>
        <w:t xml:space="preserve">tudents and </w:t>
      </w:r>
      <w:r w:rsidR="00413F5C">
        <w:rPr>
          <w:rFonts w:ascii="Times New Roman" w:eastAsia="Times New Roman" w:hAnsi="Times New Roman" w:cs="Times New Roman"/>
          <w:kern w:val="0"/>
          <w:lang w:eastAsia="en-US"/>
        </w:rPr>
        <w:t>teachers engage with each other</w:t>
      </w:r>
      <w:r w:rsidR="00FF246C">
        <w:rPr>
          <w:rFonts w:ascii="Times New Roman" w:eastAsia="Times New Roman" w:hAnsi="Times New Roman" w:cs="Times New Roman"/>
          <w:kern w:val="0"/>
          <w:lang w:eastAsia="en-US"/>
        </w:rPr>
        <w:t>),”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vironment conducive to learning</w:t>
      </w:r>
      <w:r w:rsidR="00FF246C">
        <w:rPr>
          <w:rFonts w:ascii="Times New Roman" w:eastAsia="Times New Roman" w:hAnsi="Times New Roman" w:cs="Times New Roman"/>
          <w:kern w:val="0"/>
          <w:lang w:eastAsia="en-US"/>
        </w:rPr>
        <w:t>),” and “Active citizenship (s</w:t>
      </w:r>
      <w:r w:rsidR="00413F5C" w:rsidRPr="00413F5C">
        <w:rPr>
          <w:rFonts w:ascii="Times New Roman" w:eastAsia="Times New Roman" w:hAnsi="Times New Roman" w:cs="Times New Roman"/>
          <w:kern w:val="0"/>
          <w:lang w:eastAsia="en-US"/>
        </w:rPr>
        <w:t>tudents and institutions work together to enable challenges to social beliefs and practices</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xml:space="preserve">.”  </w:t>
      </w:r>
      <w:r w:rsidR="00FF246C">
        <w:rPr>
          <w:rFonts w:ascii="Times New Roman" w:eastAsia="Times New Roman" w:hAnsi="Times New Roman" w:cs="Times New Roman"/>
          <w:kern w:val="0"/>
          <w:lang w:eastAsia="en-US"/>
        </w:rPr>
        <w:t xml:space="preserve">Results from this investigation highlight the potential utility of </w:t>
      </w:r>
      <w:r w:rsidR="00770248">
        <w:rPr>
          <w:rFonts w:ascii="Times New Roman" w:eastAsia="Times New Roman" w:hAnsi="Times New Roman" w:cs="Times New Roman"/>
          <w:kern w:val="0"/>
          <w:lang w:eastAsia="en-US"/>
        </w:rPr>
        <w:t>addressing academic engagement from both the macro (institutionally based) and micro (student focused) level.</w:t>
      </w:r>
      <w:r w:rsidR="00FF246C">
        <w:rPr>
          <w:rFonts w:ascii="Times New Roman" w:eastAsia="Times New Roman" w:hAnsi="Times New Roman" w:cs="Times New Roman"/>
          <w:kern w:val="0"/>
          <w:lang w:eastAsia="en-US"/>
        </w:rPr>
        <w:t xml:space="preserve">  </w:t>
      </w:r>
      <w:r w:rsidR="009044B5" w:rsidRPr="00FB03E5">
        <w:rPr>
          <w:rFonts w:ascii="Times New Roman" w:eastAsia="Times New Roman" w:hAnsi="Times New Roman" w:cs="Times New Roman"/>
          <w:color w:val="000000" w:themeColor="text1"/>
          <w:kern w:val="0"/>
          <w:lang w:eastAsia="en-US"/>
        </w:rPr>
        <w:t xml:space="preserve">In other words, school engagement is a complex concept that </w:t>
      </w:r>
      <w:r w:rsidR="003D3F9D" w:rsidRPr="00FB03E5">
        <w:rPr>
          <w:rFonts w:ascii="Times New Roman" w:eastAsia="Times New Roman" w:hAnsi="Times New Roman" w:cs="Times New Roman"/>
          <w:color w:val="000000" w:themeColor="text1"/>
          <w:kern w:val="0"/>
          <w:lang w:eastAsia="en-US"/>
        </w:rPr>
        <w:t xml:space="preserve">incorporates both </w:t>
      </w:r>
      <w:r w:rsidR="00F47265" w:rsidRPr="00FB03E5">
        <w:rPr>
          <w:rFonts w:ascii="Times New Roman" w:eastAsia="Times New Roman" w:hAnsi="Times New Roman" w:cs="Times New Roman"/>
          <w:color w:val="000000" w:themeColor="text1"/>
          <w:kern w:val="0"/>
          <w:lang w:eastAsia="en-US"/>
        </w:rPr>
        <w:t>internal</w:t>
      </w:r>
      <w:r w:rsidR="00745E8F" w:rsidRPr="00FB03E5">
        <w:rPr>
          <w:rFonts w:ascii="Times New Roman" w:eastAsia="Times New Roman" w:hAnsi="Times New Roman" w:cs="Times New Roman"/>
          <w:color w:val="000000" w:themeColor="text1"/>
          <w:kern w:val="0"/>
          <w:lang w:eastAsia="en-US"/>
        </w:rPr>
        <w:t xml:space="preserve"> factors</w:t>
      </w:r>
      <w:r w:rsidR="007C54DA" w:rsidRPr="00FB03E5">
        <w:rPr>
          <w:rFonts w:ascii="Times New Roman" w:eastAsia="Times New Roman" w:hAnsi="Times New Roman" w:cs="Times New Roman"/>
          <w:color w:val="000000" w:themeColor="text1"/>
          <w:kern w:val="0"/>
          <w:lang w:eastAsia="en-US"/>
        </w:rPr>
        <w:t xml:space="preserve"> such as attention, effort</w:t>
      </w:r>
      <w:r w:rsidR="00745E8F" w:rsidRPr="00FB03E5">
        <w:rPr>
          <w:rFonts w:ascii="Times New Roman" w:eastAsia="Times New Roman" w:hAnsi="Times New Roman" w:cs="Times New Roman"/>
          <w:color w:val="000000" w:themeColor="text1"/>
          <w:kern w:val="0"/>
          <w:lang w:eastAsia="en-US"/>
        </w:rPr>
        <w:t>, affect,</w:t>
      </w:r>
      <w:r w:rsidR="007C54DA" w:rsidRPr="00FB03E5">
        <w:rPr>
          <w:rFonts w:ascii="Times New Roman" w:eastAsia="Times New Roman" w:hAnsi="Times New Roman" w:cs="Times New Roman"/>
          <w:color w:val="000000" w:themeColor="text1"/>
          <w:kern w:val="0"/>
          <w:lang w:eastAsia="en-US"/>
        </w:rPr>
        <w:t xml:space="preserve"> and motivation, and extrinsic</w:t>
      </w:r>
      <w:r w:rsidR="003D3F9D" w:rsidRPr="00FB03E5">
        <w:rPr>
          <w:rFonts w:ascii="Times New Roman" w:eastAsia="Times New Roman" w:hAnsi="Times New Roman" w:cs="Times New Roman"/>
          <w:color w:val="000000" w:themeColor="text1"/>
          <w:kern w:val="0"/>
          <w:lang w:eastAsia="en-US"/>
        </w:rPr>
        <w:t xml:space="preserve"> factors </w:t>
      </w:r>
      <w:r w:rsidR="007C54DA" w:rsidRPr="00FB03E5">
        <w:rPr>
          <w:rFonts w:ascii="Times New Roman" w:eastAsia="Times New Roman" w:hAnsi="Times New Roman" w:cs="Times New Roman"/>
          <w:color w:val="000000" w:themeColor="text1"/>
          <w:kern w:val="0"/>
          <w:lang w:eastAsia="en-US"/>
        </w:rPr>
        <w:t xml:space="preserve">such </w:t>
      </w:r>
      <w:r w:rsidR="00745E8F" w:rsidRPr="00FB03E5">
        <w:rPr>
          <w:rFonts w:ascii="Times New Roman" w:eastAsia="Times New Roman" w:hAnsi="Times New Roman" w:cs="Times New Roman"/>
          <w:color w:val="000000" w:themeColor="text1"/>
          <w:kern w:val="0"/>
          <w:lang w:eastAsia="en-US"/>
        </w:rPr>
        <w:t xml:space="preserve">as teacher/student relations, </w:t>
      </w:r>
      <w:r w:rsidR="007C54DA" w:rsidRPr="00FB03E5">
        <w:rPr>
          <w:rFonts w:ascii="Times New Roman" w:eastAsia="Times New Roman" w:hAnsi="Times New Roman" w:cs="Times New Roman"/>
          <w:color w:val="000000" w:themeColor="text1"/>
          <w:kern w:val="0"/>
          <w:lang w:eastAsia="en-US"/>
        </w:rPr>
        <w:t>conducive learning environment</w:t>
      </w:r>
      <w:r w:rsidR="00745E8F" w:rsidRPr="00FB03E5">
        <w:rPr>
          <w:rFonts w:ascii="Times New Roman" w:eastAsia="Times New Roman" w:hAnsi="Times New Roman" w:cs="Times New Roman"/>
          <w:color w:val="000000" w:themeColor="text1"/>
          <w:kern w:val="0"/>
          <w:lang w:eastAsia="en-US"/>
        </w:rPr>
        <w:t>s</w:t>
      </w:r>
      <w:r w:rsidR="007C54DA" w:rsidRPr="00FB03E5">
        <w:rPr>
          <w:rFonts w:ascii="Times New Roman" w:eastAsia="Times New Roman" w:hAnsi="Times New Roman" w:cs="Times New Roman"/>
          <w:color w:val="000000" w:themeColor="text1"/>
          <w:kern w:val="0"/>
          <w:lang w:eastAsia="en-US"/>
        </w:rPr>
        <w:t xml:space="preserve">, and </w:t>
      </w:r>
      <w:r w:rsidR="00745E8F" w:rsidRPr="00FB03E5">
        <w:rPr>
          <w:rFonts w:ascii="Times New Roman" w:eastAsia="Times New Roman" w:hAnsi="Times New Roman" w:cs="Times New Roman"/>
          <w:color w:val="000000" w:themeColor="text1"/>
          <w:kern w:val="0"/>
          <w:lang w:eastAsia="en-US"/>
        </w:rPr>
        <w:t xml:space="preserve">effective </w:t>
      </w:r>
      <w:r w:rsidR="007C54DA" w:rsidRPr="00FB03E5">
        <w:rPr>
          <w:rFonts w:ascii="Times New Roman" w:eastAsia="Times New Roman" w:hAnsi="Times New Roman" w:cs="Times New Roman"/>
          <w:color w:val="000000" w:themeColor="text1"/>
          <w:kern w:val="0"/>
          <w:lang w:eastAsia="en-US"/>
        </w:rPr>
        <w:t xml:space="preserve">institutional support </w:t>
      </w:r>
      <w:r w:rsidR="00745E8F" w:rsidRPr="00FB03E5">
        <w:rPr>
          <w:rFonts w:ascii="Times New Roman" w:eastAsia="Times New Roman" w:hAnsi="Times New Roman" w:cs="Times New Roman"/>
          <w:color w:val="000000" w:themeColor="text1"/>
          <w:kern w:val="0"/>
          <w:lang w:eastAsia="en-US"/>
        </w:rPr>
        <w:t>and interactions with students</w:t>
      </w:r>
      <w:r w:rsidR="00FF246C" w:rsidRPr="00FB03E5">
        <w:rPr>
          <w:rFonts w:ascii="Times New Roman" w:eastAsia="Times New Roman" w:hAnsi="Times New Roman" w:cs="Times New Roman"/>
          <w:color w:val="000000" w:themeColor="text1"/>
          <w:kern w:val="0"/>
          <w:lang w:eastAsia="en-US"/>
        </w:rPr>
        <w:t>.</w:t>
      </w:r>
    </w:p>
    <w:p w14:paraId="544D9C36" w14:textId="4C4DB003" w:rsidR="007904B9" w:rsidRPr="00AE6C42" w:rsidRDefault="00FF246C" w:rsidP="00D61B28">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kern w:val="0"/>
          <w:lang w:eastAsia="en-US"/>
        </w:rPr>
        <w:t>To date, various studies</w:t>
      </w:r>
      <w:r w:rsidR="00241064">
        <w:rPr>
          <w:rFonts w:ascii="Times New Roman" w:eastAsia="Times New Roman" w:hAnsi="Times New Roman" w:cs="Times New Roman"/>
          <w:kern w:val="0"/>
          <w:lang w:eastAsia="en-US"/>
        </w:rPr>
        <w:t xml:space="preserve"> have</w:t>
      </w:r>
      <w:r w:rsidR="00413F5C">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Pr>
          <w:rFonts w:ascii="Times New Roman" w:eastAsia="Times New Roman" w:hAnsi="Times New Roman" w:cs="Times New Roman"/>
          <w:kern w:val="0"/>
          <w:lang w:eastAsia="en-US"/>
        </w:rPr>
        <w:t xml:space="preserve"> and</w:t>
      </w:r>
      <w:r w:rsidR="00413F5C">
        <w:rPr>
          <w:rFonts w:ascii="Times New Roman" w:eastAsia="Times New Roman" w:hAnsi="Times New Roman" w:cs="Times New Roman"/>
          <w:kern w:val="0"/>
          <w:lang w:eastAsia="en-US"/>
        </w:rPr>
        <w:t xml:space="preserve"> succeed in the academic environment (</w:t>
      </w:r>
      <w:r w:rsidR="00CC7354">
        <w:t>Froh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Pr>
          <w:rFonts w:ascii="Times New Roman" w:eastAsia="Times New Roman" w:hAnsi="Times New Roman" w:cs="Times New Roman"/>
          <w:kern w:val="0"/>
          <w:lang w:eastAsia="en-US"/>
        </w:rPr>
        <w:t>).</w:t>
      </w:r>
      <w:r w:rsidR="00BD1817">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Skinner and</w:t>
      </w:r>
      <w:r w:rsidR="00A11A83">
        <w:rPr>
          <w:rFonts w:ascii="Times New Roman" w:eastAsia="Times New Roman" w:hAnsi="Times New Roman" w:cs="Times New Roman"/>
          <w:kern w:val="0"/>
          <w:lang w:eastAsia="en-US"/>
        </w:rPr>
        <w:t xml:space="preserve"> Belmont examined </w:t>
      </w:r>
      <w:r w:rsidR="00F2315A">
        <w:rPr>
          <w:rFonts w:ascii="Times New Roman" w:eastAsia="Times New Roman" w:hAnsi="Times New Roman" w:cs="Times New Roman"/>
          <w:kern w:val="0"/>
          <w:lang w:eastAsia="en-US"/>
        </w:rPr>
        <w:t>a transactional f</w:t>
      </w:r>
      <w:r>
        <w:rPr>
          <w:rFonts w:ascii="Times New Roman" w:eastAsia="Times New Roman" w:hAnsi="Times New Roman" w:cs="Times New Roman"/>
          <w:kern w:val="0"/>
          <w:lang w:eastAsia="en-US"/>
        </w:rPr>
        <w:t xml:space="preserve">orm of engagement with their evaluation of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engagement</w:t>
      </w:r>
      <w:r>
        <w:rPr>
          <w:rFonts w:ascii="Times New Roman" w:eastAsia="Times New Roman" w:hAnsi="Times New Roman" w:cs="Times New Roman"/>
          <w:kern w:val="0"/>
          <w:lang w:eastAsia="en-US"/>
        </w:rPr>
        <w:t xml:space="preserve">. </w:t>
      </w:r>
      <w:r w:rsidR="005363D9">
        <w:rPr>
          <w:rFonts w:ascii="Times New Roman" w:eastAsia="Times New Roman" w:hAnsi="Times New Roman" w:cs="Times New Roman"/>
          <w:kern w:val="0"/>
          <w:lang w:eastAsia="en-US"/>
        </w:rPr>
        <w:t>In this study, such</w:t>
      </w:r>
      <w:r w:rsidR="00A11A83">
        <w:rPr>
          <w:rFonts w:ascii="Times New Roman" w:eastAsia="Times New Roman" w:hAnsi="Times New Roman" w:cs="Times New Roman"/>
          <w:kern w:val="0"/>
          <w:lang w:eastAsia="en-US"/>
        </w:rPr>
        <w:t xml:space="preserve"> relationships </w:t>
      </w:r>
      <w:r w:rsidR="005363D9">
        <w:rPr>
          <w:rFonts w:ascii="Times New Roman" w:eastAsia="Times New Roman" w:hAnsi="Times New Roman" w:cs="Times New Roman"/>
          <w:kern w:val="0"/>
          <w:lang w:eastAsia="en-US"/>
        </w:rPr>
        <w:t>were found to predict</w:t>
      </w:r>
      <w:r w:rsidR="00A11A83">
        <w:rPr>
          <w:rFonts w:ascii="Times New Roman" w:eastAsia="Times New Roman" w:hAnsi="Times New Roman" w:cs="Times New Roman"/>
          <w:kern w:val="0"/>
          <w:lang w:eastAsia="en-US"/>
        </w:rPr>
        <w:t xml:space="preserve"> student engagement. </w:t>
      </w:r>
      <w:r w:rsidR="005363D9">
        <w:rPr>
          <w:rFonts w:ascii="Times New Roman" w:eastAsia="Times New Roman" w:hAnsi="Times New Roman" w:cs="Times New Roman"/>
          <w:kern w:val="0"/>
          <w:lang w:eastAsia="en-US"/>
        </w:rPr>
        <w:t>Moreover, t</w:t>
      </w:r>
      <w:r w:rsidR="007904B9">
        <w:rPr>
          <w:rFonts w:ascii="Times New Roman" w:eastAsia="Times New Roman" w:hAnsi="Times New Roman" w:cs="Times New Roman"/>
          <w:kern w:val="0"/>
          <w:lang w:eastAsia="en-US"/>
        </w:rPr>
        <w: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student motivation</w:t>
      </w:r>
      <w:r w:rsidR="009044B5">
        <w:rPr>
          <w:rFonts w:ascii="Times New Roman" w:eastAsia="Times New Roman" w:hAnsi="Times New Roman" w:cs="Times New Roman"/>
          <w:kern w:val="0"/>
          <w:lang w:eastAsia="en-US"/>
        </w:rPr>
        <w:t xml:space="preserve"> in a positive fashion</w:t>
      </w:r>
      <w:r w:rsidR="0009772C">
        <w:rPr>
          <w:rFonts w:ascii="Times New Roman" w:eastAsia="Times New Roman" w:hAnsi="Times New Roman" w:cs="Times New Roman"/>
          <w:kern w:val="0"/>
          <w:lang w:eastAsia="en-US"/>
        </w:rPr>
        <w:t>.</w:t>
      </w:r>
      <w:r w:rsidR="005363D9">
        <w:rPr>
          <w:rFonts w:ascii="Times New Roman" w:eastAsia="Times New Roman" w:hAnsi="Times New Roman" w:cs="Times New Roman"/>
          <w:kern w:val="0"/>
          <w:lang w:eastAsia="en-US"/>
        </w:rPr>
        <w:t xml:space="preserve"> </w:t>
      </w:r>
      <w:r w:rsidR="0009772C">
        <w:rPr>
          <w:rFonts w:ascii="Times New Roman" w:eastAsia="Times New Roman" w:hAnsi="Times New Roman" w:cs="Times New Roman"/>
          <w:color w:val="000000" w:themeColor="text1"/>
          <w:kern w:val="0"/>
          <w:lang w:eastAsia="en-US"/>
        </w:rPr>
        <w:t>This</w:t>
      </w:r>
      <w:r w:rsidR="009044B5" w:rsidRPr="00AE6C42">
        <w:rPr>
          <w:rFonts w:ascii="Times New Roman" w:eastAsia="Times New Roman" w:hAnsi="Times New Roman" w:cs="Times New Roman"/>
          <w:color w:val="000000" w:themeColor="text1"/>
          <w:kern w:val="0"/>
          <w:lang w:eastAsia="en-US"/>
        </w:rPr>
        <w:t xml:space="preserve"> suggests that intervention</w:t>
      </w:r>
      <w:r w:rsidR="00745E8F" w:rsidRPr="00AE6C42">
        <w:rPr>
          <w:rFonts w:ascii="Times New Roman" w:eastAsia="Times New Roman" w:hAnsi="Times New Roman" w:cs="Times New Roman"/>
          <w:color w:val="000000" w:themeColor="text1"/>
          <w:kern w:val="0"/>
          <w:lang w:eastAsia="en-US"/>
        </w:rPr>
        <w:t>s</w:t>
      </w:r>
      <w:r w:rsidR="009044B5" w:rsidRPr="00AE6C42">
        <w:rPr>
          <w:rFonts w:ascii="Times New Roman" w:eastAsia="Times New Roman" w:hAnsi="Times New Roman" w:cs="Times New Roman"/>
          <w:color w:val="000000" w:themeColor="text1"/>
          <w:kern w:val="0"/>
          <w:lang w:eastAsia="en-US"/>
        </w:rPr>
        <w:t xml:space="preserve"> on the macro level</w:t>
      </w:r>
      <w:r w:rsidR="00745E8F" w:rsidRPr="00AE6C42">
        <w:rPr>
          <w:rFonts w:ascii="Times New Roman" w:eastAsia="Times New Roman" w:hAnsi="Times New Roman" w:cs="Times New Roman"/>
          <w:color w:val="000000" w:themeColor="text1"/>
          <w:kern w:val="0"/>
          <w:lang w:eastAsia="en-US"/>
        </w:rPr>
        <w:t xml:space="preserve">, although potentially constrained by the differing institutional </w:t>
      </w:r>
      <w:r w:rsidR="00745E8F" w:rsidRPr="00AE6C42">
        <w:rPr>
          <w:rFonts w:ascii="Times New Roman" w:eastAsia="Times New Roman" w:hAnsi="Times New Roman" w:cs="Times New Roman"/>
          <w:color w:val="000000" w:themeColor="text1"/>
          <w:kern w:val="0"/>
          <w:lang w:eastAsia="en-US"/>
        </w:rPr>
        <w:lastRenderedPageBreak/>
        <w:t>practices found at different institutions and in different programs,</w:t>
      </w:r>
      <w:r w:rsidR="009044B5" w:rsidRPr="00AE6C42">
        <w:rPr>
          <w:rFonts w:ascii="Times New Roman" w:eastAsia="Times New Roman" w:hAnsi="Times New Roman" w:cs="Times New Roman"/>
          <w:color w:val="000000" w:themeColor="text1"/>
          <w:kern w:val="0"/>
          <w:lang w:eastAsia="en-US"/>
        </w:rPr>
        <w:t xml:space="preserve"> can be beneficial to a student’s positive outcomes</w:t>
      </w:r>
      <w:r w:rsidR="007904B9" w:rsidRPr="00AE6C42">
        <w:rPr>
          <w:rFonts w:ascii="Times New Roman" w:eastAsia="Times New Roman" w:hAnsi="Times New Roman" w:cs="Times New Roman"/>
          <w:color w:val="000000" w:themeColor="text1"/>
          <w:kern w:val="0"/>
          <w:lang w:eastAsia="en-US"/>
        </w:rPr>
        <w:t xml:space="preserve">. </w:t>
      </w:r>
    </w:p>
    <w:p w14:paraId="7F9F463B" w14:textId="3EE44FA6" w:rsidR="00136FDA" w:rsidRDefault="00A11A83" w:rsidP="00BA6BD4">
      <w:r>
        <w:rPr>
          <w:rFonts w:ascii="Times New Roman" w:eastAsia="Times New Roman" w:hAnsi="Times New Roman" w:cs="Times New Roman"/>
          <w:kern w:val="0"/>
          <w:lang w:eastAsia="en-US"/>
        </w:rPr>
        <w:t xml:space="preserve"> </w:t>
      </w:r>
      <w:r w:rsidR="00C40627">
        <w:rPr>
          <w:rFonts w:ascii="Times New Roman" w:eastAsia="Times New Roman" w:hAnsi="Times New Roman" w:cs="Times New Roman"/>
          <w:kern w:val="0"/>
          <w:lang w:eastAsia="en-US"/>
        </w:rPr>
        <w:t>Studies have</w:t>
      </w:r>
      <w:r w:rsidR="00BD1817">
        <w:rPr>
          <w:rFonts w:ascii="Times New Roman" w:eastAsia="Times New Roman" w:hAnsi="Times New Roman" w:cs="Times New Roman"/>
          <w:kern w:val="0"/>
          <w:lang w:eastAsia="en-US"/>
        </w:rPr>
        <w:t xml:space="preserve"> also evaluated academic engagement from a</w:t>
      </w:r>
      <w:r w:rsidR="0009772C">
        <w:rPr>
          <w:rFonts w:ascii="Times New Roman" w:eastAsia="Times New Roman" w:hAnsi="Times New Roman" w:cs="Times New Roman"/>
          <w:kern w:val="0"/>
          <w:lang w:eastAsia="en-US"/>
        </w:rPr>
        <w:t>n</w:t>
      </w:r>
      <w:r w:rsidR="00BD1817">
        <w:rPr>
          <w:rFonts w:ascii="Times New Roman" w:eastAsia="Times New Roman" w:hAnsi="Times New Roman" w:cs="Times New Roman"/>
          <w:kern w:val="0"/>
          <w:lang w:eastAsia="en-US"/>
        </w:rPr>
        <w:t xml:space="preserve"> intrinsic perspective, often focusing on sin</w:t>
      </w:r>
      <w:r w:rsidR="00D51898">
        <w:rPr>
          <w:rFonts w:ascii="Times New Roman" w:eastAsia="Times New Roman" w:hAnsi="Times New Roman" w:cs="Times New Roman"/>
          <w:kern w:val="0"/>
          <w:lang w:eastAsia="en-US"/>
        </w:rPr>
        <w:t>gular aspects of an individual</w:t>
      </w:r>
      <w:r w:rsidR="00BD1817">
        <w:rPr>
          <w:rFonts w:ascii="Times New Roman" w:eastAsia="Times New Roman" w:hAnsi="Times New Roman" w:cs="Times New Roman"/>
          <w:kern w:val="0"/>
          <w:lang w:eastAsia="en-US"/>
        </w:rPr>
        <w:t xml:space="preserve"> such as</w:t>
      </w:r>
      <w:r w:rsidR="00D51898">
        <w:rPr>
          <w:rFonts w:ascii="Times New Roman" w:eastAsia="Times New Roman" w:hAnsi="Times New Roman" w:cs="Times New Roman"/>
          <w:kern w:val="0"/>
          <w:lang w:eastAsia="en-US"/>
        </w:rPr>
        <w:t xml:space="preserve"> their</w:t>
      </w:r>
      <w:r w:rsidR="00BD1817">
        <w:rPr>
          <w:rFonts w:ascii="Times New Roman" w:eastAsia="Times New Roman" w:hAnsi="Times New Roman" w:cs="Times New Roman"/>
          <w:kern w:val="0"/>
          <w:lang w:eastAsia="en-US"/>
        </w:rPr>
        <w:t xml:space="preserve">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p</w:t>
      </w:r>
      <w:r w:rsidR="00DD3E35">
        <w:rPr>
          <w:rFonts w:ascii="Times New Roman" w:eastAsia="Times New Roman" w:hAnsi="Times New Roman" w:cs="Times New Roman"/>
          <w:kern w:val="0"/>
          <w:lang w:eastAsia="en-US"/>
        </w:rPr>
        <w:t>articipation, and study skills.</w:t>
      </w:r>
      <w:r w:rsidR="00B95075">
        <w:rPr>
          <w:rFonts w:ascii="Times New Roman" w:eastAsia="Times New Roman" w:hAnsi="Times New Roman" w:cs="Times New Roman"/>
          <w:kern w:val="0"/>
          <w:lang w:eastAsia="en-US"/>
        </w:rPr>
        <w:t xml:space="preserve"> </w:t>
      </w:r>
      <w:r w:rsidR="00DD3E35">
        <w:t xml:space="preserve">Unlike previous studies </w:t>
      </w:r>
      <w:r w:rsidR="00136FDA">
        <w:t xml:space="preserve">focusing on motivation as a defining characteristic of academic engagement at the </w:t>
      </w:r>
      <w:r w:rsidR="00B42A6A">
        <w:t>university</w:t>
      </w:r>
      <w:r w:rsidR="00136FDA">
        <w:t xml:space="preserve"> level, Handelsman et al. (2005) approached engagement as a multi-faceted concept</w:t>
      </w:r>
      <w:r w:rsidR="00DD3E35">
        <w:t xml:space="preserve"> while developing</w:t>
      </w:r>
      <w:r w:rsidR="00136FDA">
        <w:t xml:space="preserve"> a measure on </w:t>
      </w:r>
      <w:r w:rsidR="00DD3E35">
        <w:t>student course engagement. Handelsman et al. (2005)</w:t>
      </w:r>
      <w:r w:rsidR="00136FDA">
        <w:t xml:space="preserve">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(Froh &amp; Hawkes, 1996; </w:t>
      </w:r>
      <w:r w:rsidR="00DD3E35">
        <w:t>NSSE, 2000).  Study results identified</w:t>
      </w:r>
      <w:r w:rsidR="00136FDA">
        <w:t xml:space="preserve"> four distinct factors of </w:t>
      </w:r>
      <w:r w:rsidR="00B42A6A">
        <w:t>university</w:t>
      </w:r>
      <w:r w:rsidR="00136FDA">
        <w:t xml:space="preserve"> student engagement: Factor 1 – “skills engagement”, Factor 2 – “emotional engagement”, Factor 3 – “participation/interaction engagement”, and Factor 4 – “performance engagement.”  </w:t>
      </w:r>
      <w:r w:rsidR="00607B6D">
        <w:t>In light of these findings</w:t>
      </w:r>
      <w:r w:rsidR="00C93F7E">
        <w:t>,</w:t>
      </w:r>
      <w:r w:rsidR="002F202D">
        <w:t xml:space="preserve"> The Student Course Engagement Questionnaire (SCEQ</w:t>
      </w:r>
      <w:r w:rsidR="00607B6D">
        <w:t>; Handelsman et al., 2005</w:t>
      </w:r>
      <w:r w:rsidR="00745E8F">
        <w:t>)</w:t>
      </w:r>
      <w:r w:rsidR="00D61B28">
        <w:t xml:space="preserve"> </w:t>
      </w:r>
      <w:r w:rsidR="00607B6D">
        <w:t>is based on a</w:t>
      </w:r>
      <w:r w:rsidR="00C93F7E">
        <w:t xml:space="preserve">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6E680FF3" w:rsidR="005758B4" w:rsidRDefault="00136FDA" w:rsidP="00136FDA">
      <w:pPr>
        <w:ind w:firstLine="0"/>
      </w:pPr>
      <w:r>
        <w:tab/>
      </w:r>
      <w:r w:rsidR="00E30CD8">
        <w:t xml:space="preserve">Academic engagement matters </w:t>
      </w:r>
      <w:r w:rsidR="005758B4">
        <w:t>in that research has shown</w:t>
      </w:r>
      <w:r w:rsidR="00E30CD8">
        <w:t xml:space="preserve"> that it is related to </w:t>
      </w:r>
      <w:r w:rsidR="005758B4">
        <w:t>succe</w:t>
      </w:r>
      <w:r w:rsidR="0032693D">
        <w:t xml:space="preserve">ssful academic </w:t>
      </w:r>
      <w:r w:rsidR="009E4DA3">
        <w:t>outcomes</w:t>
      </w:r>
      <w:r w:rsidR="0083706A">
        <w:t xml:space="preserve"> (Finn &amp; Rock, 1997)</w:t>
      </w:r>
      <w:r w:rsidR="0032693D">
        <w:t>.</w:t>
      </w:r>
      <w:r w:rsidR="00E30CD8">
        <w:t xml:space="preserve"> Marks (2000) highlights this notion with the following </w:t>
      </w:r>
      <w:r w:rsidR="00E30CD8">
        <w:lastRenderedPageBreak/>
        <w:t>statement:</w:t>
      </w:r>
      <w:r w:rsidR="00EC59A4">
        <w:t xml:space="preserve"> “</w:t>
      </w:r>
      <w:r w:rsidR="00EC59A4">
        <w:rPr>
          <w:color w:val="000000" w:themeColor="text1"/>
        </w:rPr>
        <w:t>e</w:t>
      </w:r>
      <w:r w:rsidR="00EC59A4" w:rsidRPr="00EC59A4">
        <w:rPr>
          <w:color w:val="000000" w:themeColor="text1"/>
        </w:rPr>
        <w:t xml:space="preserve">ngagement is an important facet of students' school experience because of its logical relationship to achievement and to optimal human development”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7C3CC0">
        <w:t xml:space="preserve"> is conceptually similar to such </w:t>
      </w:r>
      <w:r w:rsidR="0032693D">
        <w:t>outcome</w:t>
      </w:r>
      <w:r w:rsidR="005205F2">
        <w:t xml:space="preserve"> measures</w:t>
      </w:r>
      <w:r w:rsidR="0032693D">
        <w:t>.</w:t>
      </w:r>
      <w:r w:rsidR="009D4C8F">
        <w:t xml:space="preserve"> </w:t>
      </w:r>
      <w:r w:rsidR="0032693D">
        <w:t>A</w:t>
      </w:r>
      <w:r w:rsidR="00E43A42">
        <w:t>s an example,</w:t>
      </w:r>
      <w:r w:rsidR="0032693D">
        <w:t xml:space="preserve"> </w:t>
      </w:r>
      <w:r w:rsidR="00E43A42">
        <w:t>the “Performance Factor</w:t>
      </w:r>
      <w:r w:rsidR="009D4C8F">
        <w:t>” as proposed by Handelsman et al.</w:t>
      </w:r>
      <w:r w:rsidR="0032693D">
        <w:t xml:space="preserve"> (2005)</w:t>
      </w:r>
      <w:r w:rsidR="00E43A42">
        <w:t>, which includes grades and performance on tests, is included as a measure of engag</w:t>
      </w:r>
      <w:r w:rsidR="00745E8F">
        <w:t>e</w:t>
      </w:r>
      <w:r w:rsidR="00E43A42">
        <w:t>ment</w:t>
      </w:r>
      <w:r w:rsidR="009D4C8F">
        <w:t xml:space="preserve">.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Finn &amp; Rock</w:t>
      </w:r>
      <w:r w:rsidR="006527D0">
        <w:t xml:space="preserve"> (1997) identified this link in </w:t>
      </w:r>
      <w:r w:rsidR="006527D0" w:rsidRPr="006527D0">
        <w:rPr>
          <w:rFonts w:ascii="Times New Roman" w:eastAsia="Times New Roman" w:hAnsi="Times New Roman" w:cs="Times New Roman"/>
          <w:color w:val="000000"/>
          <w:kern w:val="0"/>
          <w:lang w:eastAsia="en-US"/>
        </w:rPr>
        <w:t xml:space="preserve">a study evaluating graduation rates and levels of academic achievement in a sample of </w:t>
      </w:r>
      <w:r w:rsidR="0083706A">
        <w:t>1,803 minority students</w:t>
      </w:r>
      <w:r w:rsidR="006527D0">
        <w:t xml:space="preserve">. </w:t>
      </w:r>
      <w:r w:rsidR="00D0603D">
        <w:t xml:space="preserve">Study results indicate that students with the </w:t>
      </w:r>
      <w:r w:rsidR="00203A49">
        <w:t xml:space="preserve">most successful scholastic outcomes were the most likely to show the highest level of school engagement behaviors. </w:t>
      </w:r>
      <w:r w:rsidR="008F24AB">
        <w:tab/>
      </w:r>
      <w:r w:rsidR="005758B4">
        <w:t xml:space="preserve"> </w:t>
      </w:r>
    </w:p>
    <w:p w14:paraId="38F59261" w14:textId="482FFD35" w:rsidR="006309C0" w:rsidRPr="005E6935" w:rsidRDefault="00C34EC9" w:rsidP="007902ED">
      <w:pPr>
        <w:rPr>
          <w:color w:val="000000" w:themeColor="text1"/>
        </w:rPr>
      </w:pPr>
      <w:r>
        <w:t xml:space="preserve">Disengagement at the </w:t>
      </w:r>
      <w:r w:rsidR="00B42A6A">
        <w:t>university</w:t>
      </w:r>
      <w:r>
        <w:t xml:space="preserve"> level can lead to failing grades, higher dropout rates, and feeling disenfranchised.</w:t>
      </w:r>
      <w:r w:rsidR="00220A75">
        <w:t xml:space="preserve"> Therefore</w:t>
      </w:r>
      <w:r>
        <w:t>,</w:t>
      </w:r>
      <w:r w:rsidR="00C16FA7">
        <w:t xml:space="preserve"> to optimi</w:t>
      </w:r>
      <w:r w:rsidR="0086289E">
        <w:t xml:space="preserve">ze performance among </w:t>
      </w:r>
      <w:r w:rsidR="00A87E67">
        <w:t>university</w:t>
      </w:r>
      <w:r w:rsidR="00C16FA7">
        <w:t xml:space="preserve"> students</w:t>
      </w:r>
      <w:r w:rsidR="0086289E">
        <w:t>,</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Handelsman et al. (2005), </w:t>
      </w:r>
      <w:r w:rsidR="006C3731" w:rsidRPr="005E6935">
        <w:rPr>
          <w:color w:val="000000" w:themeColor="text1"/>
        </w:rPr>
        <w:t>the current study looks to evaluate</w:t>
      </w:r>
      <w:r w:rsidR="00136FDA" w:rsidRPr="005E6935">
        <w:rPr>
          <w:color w:val="000000" w:themeColor="text1"/>
        </w:rPr>
        <w:t xml:space="preserve"> students on the “micro” level,</w:t>
      </w:r>
      <w:r w:rsidR="001263C9" w:rsidRPr="005E6935">
        <w:rPr>
          <w:color w:val="000000" w:themeColor="text1"/>
        </w:rPr>
        <w:t xml:space="preserve"> and at variables such as stress, wh</w:t>
      </w:r>
      <w:r w:rsidR="005E6935" w:rsidRPr="005E6935">
        <w:rPr>
          <w:color w:val="000000" w:themeColor="text1"/>
        </w:rPr>
        <w:t>ich have</w:t>
      </w:r>
      <w:r w:rsidR="001263C9" w:rsidRPr="005E6935">
        <w:rPr>
          <w:color w:val="000000" w:themeColor="text1"/>
        </w:rPr>
        <w:t xml:space="preserve"> commonly been linked to poor academic outcomes and affect. It is believed</w:t>
      </w:r>
      <w:r w:rsidR="00136FDA" w:rsidRPr="005E6935">
        <w:rPr>
          <w:color w:val="000000" w:themeColor="text1"/>
        </w:rPr>
        <w:t xml:space="preserve"> that </w:t>
      </w:r>
      <w:r w:rsidR="001263C9" w:rsidRPr="005E6935">
        <w:rPr>
          <w:color w:val="000000" w:themeColor="text1"/>
        </w:rPr>
        <w:t xml:space="preserve">looking at more internal factors </w:t>
      </w:r>
      <w:r w:rsidR="00136FDA" w:rsidRPr="005E6935">
        <w:rPr>
          <w:color w:val="000000" w:themeColor="text1"/>
        </w:rPr>
        <w:t>affords more opportunities for interventions</w:t>
      </w:r>
      <w:r w:rsidR="000967E6" w:rsidRPr="005E6935">
        <w:rPr>
          <w:color w:val="000000" w:themeColor="text1"/>
        </w:rPr>
        <w:t xml:space="preserve"> since they can be implemented on an individual or in a small group setting, and</w:t>
      </w:r>
      <w:r w:rsidR="00136FDA" w:rsidRPr="005E6935">
        <w:rPr>
          <w:color w:val="000000" w:themeColor="text1"/>
        </w:rPr>
        <w:t xml:space="preserve"> </w:t>
      </w:r>
      <w:r w:rsidR="001263C9" w:rsidRPr="005E6935">
        <w:rPr>
          <w:color w:val="000000" w:themeColor="text1"/>
        </w:rPr>
        <w:t xml:space="preserve">not </w:t>
      </w:r>
      <w:r w:rsidR="000967E6" w:rsidRPr="005E6935">
        <w:rPr>
          <w:color w:val="000000" w:themeColor="text1"/>
        </w:rPr>
        <w:t xml:space="preserve">be </w:t>
      </w:r>
      <w:r w:rsidR="001263C9" w:rsidRPr="005E6935">
        <w:rPr>
          <w:color w:val="000000" w:themeColor="text1"/>
        </w:rPr>
        <w:t>constrained by</w:t>
      </w:r>
      <w:r w:rsidR="000967E6" w:rsidRPr="005E6935">
        <w:rPr>
          <w:color w:val="000000" w:themeColor="text1"/>
        </w:rPr>
        <w:t xml:space="preserve"> the challenges of</w:t>
      </w:r>
      <w:r w:rsidR="001263C9" w:rsidRPr="005E6935">
        <w:rPr>
          <w:color w:val="000000" w:themeColor="text1"/>
        </w:rPr>
        <w:t xml:space="preserve"> making large institutional changes</w:t>
      </w:r>
      <w:r w:rsidR="000967E6" w:rsidRPr="005E6935">
        <w:rPr>
          <w:color w:val="000000" w:themeColor="text1"/>
        </w:rPr>
        <w:t>.</w:t>
      </w:r>
    </w:p>
    <w:p w14:paraId="57A7369A" w14:textId="7411BE81" w:rsidR="0087094C" w:rsidRPr="003B1535" w:rsidRDefault="00A87E67" w:rsidP="003B1535">
      <w:pPr>
        <w:rPr>
          <w:color w:val="000000" w:themeColor="text1"/>
        </w:rPr>
      </w:pPr>
      <w:r>
        <w:t>University</w:t>
      </w:r>
      <w:r w:rsidR="001B4F4F">
        <w:t xml:space="preserve"> students are inundated with potential stressors, from managing the responsibilities of</w:t>
      </w:r>
      <w:r w:rsidR="007A781C">
        <w:t xml:space="preserve"> new-</w:t>
      </w:r>
      <w:r w:rsidR="001B4F4F">
        <w:t>found inde</w:t>
      </w:r>
      <w:r w:rsidR="006F5641">
        <w:t>pe</w:t>
      </w:r>
      <w:r w:rsidR="001B4F4F">
        <w:t>ndence to navigating the intricacies of finding success i</w:t>
      </w:r>
      <w:r w:rsidR="006F5641">
        <w:t>n a ri</w:t>
      </w:r>
      <w:r w:rsidR="00EB76DF">
        <w:t xml:space="preserve">gorous </w:t>
      </w:r>
      <w:r w:rsidR="00BB7039">
        <w:t>academic setting. To achieve</w:t>
      </w:r>
      <w:r w:rsidR="006F5641">
        <w:t xml:space="preserve"> academic success</w:t>
      </w:r>
      <w:r w:rsidR="00535A0D">
        <w:t>,</w:t>
      </w:r>
      <w:r w:rsidR="006F5641">
        <w:t xml:space="preserve"> it is important</w:t>
      </w:r>
      <w:r w:rsidR="00BB7039">
        <w:t xml:space="preserve"> for students</w:t>
      </w:r>
      <w:r w:rsidR="006F5641">
        <w:t xml:space="preserve"> to be actively engaged in school.  Stress, however, has been implicated in </w:t>
      </w:r>
      <w:r w:rsidR="00BB7039">
        <w:t>reducing school engagement</w:t>
      </w:r>
      <w:r w:rsidR="006F5641">
        <w:t xml:space="preserve"> (</w:t>
      </w:r>
      <w:r w:rsidR="00557A60">
        <w:rPr>
          <w:color w:val="000000" w:themeColor="text1"/>
        </w:rPr>
        <w:t>Lloyd,</w:t>
      </w:r>
      <w:r w:rsidR="00A01947">
        <w:rPr>
          <w:color w:val="000000" w:themeColor="text1"/>
        </w:rPr>
        <w:t xml:space="preserve"> Alexander, Rice, &amp; Greenfield,</w:t>
      </w:r>
      <w:r w:rsidR="00557A60">
        <w:rPr>
          <w:color w:val="000000" w:themeColor="text1"/>
        </w:rPr>
        <w:t xml:space="preserve"> 1980).</w:t>
      </w:r>
      <w:r w:rsidR="00BB7039">
        <w:rPr>
          <w:color w:val="000000" w:themeColor="text1"/>
        </w:rPr>
        <w:t xml:space="preserve"> </w:t>
      </w:r>
      <w:r w:rsidR="00BB7039" w:rsidRPr="003B1535">
        <w:rPr>
          <w:color w:val="000000" w:themeColor="text1"/>
        </w:rPr>
        <w:t>For exa</w:t>
      </w:r>
      <w:r w:rsidR="005B2E96" w:rsidRPr="003B1535">
        <w:rPr>
          <w:color w:val="000000" w:themeColor="text1"/>
        </w:rPr>
        <w:t xml:space="preserve">mple, a study by </w:t>
      </w:r>
      <w:r w:rsidR="003B1535" w:rsidRPr="003B1535">
        <w:rPr>
          <w:color w:val="000000" w:themeColor="text1"/>
        </w:rPr>
        <w:t>Pechtel &amp; Pizzaga</w:t>
      </w:r>
      <w:r w:rsidR="003B1535">
        <w:rPr>
          <w:color w:val="000000" w:themeColor="text1"/>
        </w:rPr>
        <w:t>lli</w:t>
      </w:r>
      <w:r w:rsidR="003B1535" w:rsidRPr="003B1535">
        <w:rPr>
          <w:color w:val="000000" w:themeColor="text1"/>
        </w:rPr>
        <w:t xml:space="preserve"> </w:t>
      </w:r>
      <w:r w:rsidR="003B1535">
        <w:rPr>
          <w:color w:val="000000" w:themeColor="text1"/>
        </w:rPr>
        <w:lastRenderedPageBreak/>
        <w:t>(2011)</w:t>
      </w:r>
      <w:r w:rsidR="005B2E96" w:rsidRPr="003B1535">
        <w:rPr>
          <w:color w:val="000000" w:themeColor="text1"/>
        </w:rPr>
        <w:t xml:space="preserve"> found </w:t>
      </w:r>
      <w:r w:rsidR="003B1535" w:rsidRPr="003B1535">
        <w:rPr>
          <w:color w:val="000000" w:themeColor="text1"/>
        </w:rPr>
        <w:t xml:space="preserve">that even early life stress has shown long-term impacts on various areas related to academic engagement, including memory, executive functioning, and cognitive performance, and </w:t>
      </w:r>
      <w:r w:rsidR="005B2E96">
        <w:rPr>
          <w:color w:val="000000" w:themeColor="text1"/>
        </w:rPr>
        <w:t>Vaez &amp; Laflamme (2008)</w:t>
      </w:r>
      <w:r w:rsidR="00F06F57" w:rsidRPr="00F06F57">
        <w:rPr>
          <w:color w:val="000000" w:themeColor="text1"/>
        </w:rPr>
        <w:t xml:space="preserve"> </w:t>
      </w:r>
      <w:r w:rsidR="003B1535">
        <w:rPr>
          <w:color w:val="000000" w:themeColor="text1"/>
        </w:rPr>
        <w:t>identified an association between types of stress and</w:t>
      </w:r>
      <w:r w:rsidR="00F06F57">
        <w:rPr>
          <w:color w:val="000000" w:themeColor="text1"/>
        </w:rPr>
        <w:t xml:space="preserve"> lower graduation rates. </w:t>
      </w:r>
    </w:p>
    <w:p w14:paraId="5B2DB40D" w14:textId="02640F69" w:rsidR="006A0F6F" w:rsidRPr="00663375" w:rsidRDefault="00557A60" w:rsidP="006A0F6F">
      <w:pPr>
        <w:rPr>
          <w:color w:val="000000" w:themeColor="text1"/>
        </w:rPr>
      </w:pPr>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B428A2">
        <w:t xml:space="preserve"> has been found to</w:t>
      </w:r>
      <w:r w:rsidR="00EB76DF">
        <w:t xml:space="preserve"> directly </w:t>
      </w:r>
      <w:r w:rsidR="00535A0D">
        <w:t>imp</w:t>
      </w:r>
      <w:r w:rsidR="00B428A2">
        <w:t xml:space="preserve">act academic performance as well as influence other aspects of academic </w:t>
      </w:r>
      <w:r w:rsidR="00535A0D">
        <w:t>en</w:t>
      </w:r>
      <w:r w:rsidR="00B428A2">
        <w:t>gagement.  For example</w:t>
      </w:r>
      <w:r w:rsidR="00535A0D">
        <w:t xml:space="preserve">, mood, life satisfaction, attention, and executive functioning have all been found to </w:t>
      </w:r>
      <w:r w:rsidR="00B428A2">
        <w:t>be negatively affected by</w:t>
      </w:r>
      <w:r w:rsidR="00535A0D">
        <w:t xml:space="preserve"> high levels of stress. </w:t>
      </w:r>
      <w:r w:rsidR="00CB5926">
        <w:t xml:space="preserve">In a study by </w:t>
      </w:r>
      <w:r w:rsidR="00C87567">
        <w:t>Kim, Conger, Elder, and Lorenz</w:t>
      </w:r>
      <w:r w:rsidR="00275DCA">
        <w:t xml:space="preserve"> </w:t>
      </w:r>
      <w:r w:rsidR="00CB5926">
        <w:t>(</w:t>
      </w:r>
      <w:r w:rsidR="00275DCA">
        <w:t>2003</w:t>
      </w:r>
      <w:r w:rsidR="00CB5926">
        <w:t xml:space="preserve">), </w:t>
      </w:r>
      <w:r w:rsidR="00E65352">
        <w:t xml:space="preserve">increased levels of life stressors were associated with increased depression and anxiety.  </w:t>
      </w:r>
      <w:r w:rsidR="00417D18">
        <w:t xml:space="preserve">Leggett, Burgard, and Zivin </w:t>
      </w:r>
      <w:r w:rsidR="00450D3B">
        <w:t>(2016) identified similar effects of stress on symptoms of dep</w:t>
      </w:r>
      <w:r w:rsidR="00460190">
        <w:t>ression</w:t>
      </w:r>
      <w:r w:rsidR="00573487">
        <w:t>.</w:t>
      </w:r>
      <w:r w:rsidR="00460190">
        <w:t xml:space="preserve"> </w:t>
      </w:r>
      <w:proofErr w:type="spellStart"/>
      <w:r w:rsidR="006849CF">
        <w:t>Misra</w:t>
      </w:r>
      <w:proofErr w:type="spellEnd"/>
      <w:r w:rsidR="006849CF">
        <w:t xml:space="preserve"> and</w:t>
      </w:r>
      <w:r w:rsidR="00E82A6B">
        <w:t xml:space="preserve"> McKean (2000)</w:t>
      </w:r>
      <w:r w:rsidR="00B3267F">
        <w:t xml:space="preserve"> </w:t>
      </w:r>
      <w:r w:rsidR="00E82A6B">
        <w:t xml:space="preserve">noted </w:t>
      </w:r>
      <w:r w:rsidR="007E554A">
        <w:t xml:space="preserve">not only </w:t>
      </w:r>
      <w:r w:rsidR="00E82A6B">
        <w:t xml:space="preserve">relationships between stress and </w:t>
      </w:r>
      <w:r w:rsidR="007E554A">
        <w:t>anxiety</w:t>
      </w:r>
      <w:r w:rsidR="00714AF0">
        <w:t>,</w:t>
      </w:r>
      <w:r w:rsidR="007E554A">
        <w:t xml:space="preserve"> but </w:t>
      </w:r>
      <w:r w:rsidR="008C6BB0">
        <w:t xml:space="preserve">also </w:t>
      </w:r>
      <w:r w:rsidR="007E554A">
        <w:t>stress and time management</w:t>
      </w:r>
      <w:r w:rsidR="008C6BB0">
        <w:t>,</w:t>
      </w:r>
      <w:r w:rsidR="008C6BB0" w:rsidRPr="008C6BB0">
        <w:t xml:space="preserve"> </w:t>
      </w:r>
      <w:r w:rsidR="008C6BB0">
        <w:t>albeit the directionality was not clear</w:t>
      </w:r>
      <w:r w:rsidR="00460190">
        <w:t>.</w:t>
      </w:r>
      <w:r w:rsidR="006A0F6F">
        <w:rPr>
          <w:color w:val="FF0000"/>
        </w:rPr>
        <w:t xml:space="preserve"> </w:t>
      </w:r>
    </w:p>
    <w:p w14:paraId="00A81B2F" w14:textId="7166C007" w:rsidR="00D564A4" w:rsidRPr="008674CD" w:rsidRDefault="009254B1" w:rsidP="008674CD">
      <w:pPr>
        <w:rPr>
          <w:rFonts w:ascii="Times New Roman" w:eastAsia="Times New Roman" w:hAnsi="Times New Roman" w:cs="Times New Roman"/>
          <w:kern w:val="0"/>
          <w:lang w:eastAsia="en-US"/>
        </w:rPr>
      </w:pPr>
      <w:r>
        <w:t xml:space="preserve">However, although </w:t>
      </w:r>
      <w:r w:rsidR="00AE5DDC">
        <w:t xml:space="preserve">stress </w:t>
      </w:r>
      <w:r w:rsidR="0061455D">
        <w:t>has been associated with</w:t>
      </w:r>
      <w:r w:rsidR="00AE5DDC">
        <w:t xml:space="preserve"> t</w:t>
      </w:r>
      <w:r w:rsidR="0010783A">
        <w:t>hese aspects of academic engag</w:t>
      </w:r>
      <w:r w:rsidR="00172FC5">
        <w:t>e</w:t>
      </w:r>
      <w:r w:rsidR="0010783A">
        <w:t>ment</w:t>
      </w:r>
      <w:r w:rsidR="00AE5DDC">
        <w:t xml:space="preserve">, studies have shown the potential influence of interacting variables on stress.  </w:t>
      </w:r>
      <w:r w:rsidR="00E54CD7">
        <w:t>I</w:t>
      </w:r>
      <w:r w:rsidR="000E2DD5" w:rsidRPr="0010783A">
        <w:rPr>
          <w:color w:val="000000" w:themeColor="text1"/>
        </w:rPr>
        <w:t>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sidR="008674CD" w:rsidRPr="0010783A">
        <w:rPr>
          <w:rFonts w:ascii="Times New Roman" w:eastAsia="Times New Roman" w:hAnsi="Times New Roman" w:cs="Times New Roman"/>
          <w:color w:val="000000" w:themeColor="text1"/>
          <w:kern w:val="0"/>
          <w:lang w:eastAsia="en-US"/>
        </w:rPr>
        <w:t xml:space="preserve">. </w:t>
      </w:r>
      <w:r w:rsidR="00113F08" w:rsidRPr="00113F08">
        <w:rPr>
          <w:color w:val="000000" w:themeColor="text1"/>
        </w:rPr>
        <w:t>In another study e</w:t>
      </w:r>
      <w:r w:rsidR="008674CD">
        <w:rPr>
          <w:color w:val="000000" w:themeColor="text1"/>
        </w:rPr>
        <w:t>valuating the impact of stress,</w:t>
      </w:r>
      <w:r w:rsidR="00113F08">
        <w:rPr>
          <w:rFonts w:asciiTheme="majorHAnsi" w:hAnsiTheme="majorHAnsi" w:cstheme="majorHAnsi"/>
          <w:shd w:val="clear" w:color="auto" w:fill="FFFFFF"/>
        </w:rPr>
        <w:t xml:space="preserve">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vigorous exercise </w:t>
      </w:r>
      <w:r w:rsidR="008674CD">
        <w:rPr>
          <w:rFonts w:asciiTheme="majorHAnsi" w:hAnsiTheme="majorHAnsi" w:cstheme="majorHAnsi"/>
          <w:shd w:val="clear" w:color="auto" w:fill="FFFFFF"/>
        </w:rPr>
        <w:t xml:space="preserve">displayed </w:t>
      </w:r>
      <w:r w:rsidR="00B42A6A">
        <w:rPr>
          <w:rFonts w:asciiTheme="majorHAnsi" w:hAnsiTheme="majorHAnsi" w:cstheme="majorHAnsi"/>
          <w:shd w:val="clear" w:color="auto" w:fill="FFFFFF"/>
        </w:rPr>
        <w:t xml:space="preserve">lower </w:t>
      </w:r>
      <w:r w:rsidR="00113F08">
        <w:rPr>
          <w:rFonts w:asciiTheme="majorHAnsi" w:hAnsiTheme="majorHAnsi" w:cstheme="majorHAnsi"/>
          <w:shd w:val="clear" w:color="auto" w:fill="FFFFFF"/>
        </w:rPr>
        <w:t>levels</w:t>
      </w:r>
      <w:r w:rsidR="008674CD">
        <w:rPr>
          <w:rFonts w:asciiTheme="majorHAnsi" w:hAnsiTheme="majorHAnsi" w:cstheme="majorHAnsi"/>
          <w:shd w:val="clear" w:color="auto" w:fill="FFFFFF"/>
        </w:rPr>
        <w:t xml:space="preserve"> of</w:t>
      </w:r>
      <w:r w:rsidR="00113F08">
        <w:rPr>
          <w:rFonts w:asciiTheme="majorHAnsi" w:hAnsiTheme="majorHAnsi" w:cstheme="majorHAnsi"/>
          <w:shd w:val="clear" w:color="auto" w:fill="FFFFFF"/>
        </w:rPr>
        <w:t xml:space="preserve"> perceived stress (</w:t>
      </w:r>
      <w:proofErr w:type="spellStart"/>
      <w:r w:rsidR="00113F08">
        <w:rPr>
          <w:rFonts w:asciiTheme="majorHAnsi" w:hAnsiTheme="majorHAnsi" w:cstheme="majorHAnsi"/>
          <w:shd w:val="clear" w:color="auto" w:fill="FFFFFF"/>
        </w:rPr>
        <w:t>VanKim</w:t>
      </w:r>
      <w:proofErr w:type="spellEnd"/>
      <w:r w:rsidR="00113F08">
        <w:rPr>
          <w:rFonts w:asciiTheme="majorHAnsi" w:hAnsiTheme="majorHAnsi" w:cstheme="majorHAnsi"/>
          <w:shd w:val="clear" w:color="auto" w:fill="FFFFFF"/>
        </w:rPr>
        <w:t xml:space="preserve"> &amp; Nelson, 2013). </w:t>
      </w:r>
      <w:r w:rsidR="008674CD">
        <w:rPr>
          <w:color w:val="000000" w:themeColor="text1"/>
        </w:rPr>
        <w:t>Such f</w:t>
      </w:r>
      <w:r w:rsidR="009155FE">
        <w:rPr>
          <w:color w:val="000000" w:themeColor="text1"/>
        </w:rPr>
        <w:t xml:space="preserve">indings </w:t>
      </w:r>
      <w:r w:rsidR="008674CD">
        <w:rPr>
          <w:color w:val="000000" w:themeColor="text1"/>
        </w:rPr>
        <w:t>suggest that important mediators</w:t>
      </w:r>
      <w:r w:rsidR="00AE5DDC">
        <w:rPr>
          <w:color w:val="000000" w:themeColor="text1"/>
        </w:rPr>
        <w:t>/moderators may</w:t>
      </w:r>
      <w:r w:rsidR="008674CD">
        <w:rPr>
          <w:color w:val="000000" w:themeColor="text1"/>
        </w:rPr>
        <w:t xml:space="preserve"> exist that influence </w:t>
      </w:r>
      <w:r w:rsidR="009155FE">
        <w:rPr>
          <w:color w:val="000000" w:themeColor="text1"/>
        </w:rPr>
        <w:t>academic engagement</w:t>
      </w:r>
      <w:r w:rsidR="005D2407">
        <w:rPr>
          <w:color w:val="000000" w:themeColor="text1"/>
        </w:rPr>
        <w:t xml:space="preserve"> in university students</w:t>
      </w:r>
      <w:r w:rsidR="008674CD">
        <w:rPr>
          <w:color w:val="000000" w:themeColor="text1"/>
        </w:rPr>
        <w:t>.</w:t>
      </w:r>
    </w:p>
    <w:p w14:paraId="5CEC8600" w14:textId="6656A73D" w:rsidR="003A31AB" w:rsidRDefault="003A31AB" w:rsidP="003A31AB">
      <w:r>
        <w:t xml:space="preserve">Sleep is essential for the consolidation of memory, learning, decision making, alertness, mood, and cognitive performance (Banks &amp; Dinges, 2007; </w:t>
      </w:r>
      <w:r>
        <w:rPr>
          <w:rFonts w:ascii="Times New Roman" w:hAnsi="Times New Roman"/>
        </w:rPr>
        <w:t>Pilcher &amp; Walters, 1997</w:t>
      </w:r>
      <w:r w:rsidR="004673A7">
        <w:t>).</w:t>
      </w:r>
      <w:r>
        <w:t xml:space="preserve">  Deficits in </w:t>
      </w:r>
      <w:r>
        <w:lastRenderedPageBreak/>
        <w:t>sleep have been shown to negatively impact ac</w:t>
      </w:r>
      <w:r w:rsidR="00A07392">
        <w:t>ademic performance (Gomes, Tavares, &amp; de Azevedo,</w:t>
      </w:r>
      <w:r>
        <w:t xml:space="preserve"> 2011; Gilbert &amp; Weaver, 2010).  Specifically, sleep quality and duration are correlated with lower academic achievement and course grades in college students (</w:t>
      </w:r>
      <w:r w:rsidRPr="003E519F">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0DE1D2D1" w:rsidR="003A31AB" w:rsidRDefault="00251973" w:rsidP="00737A56">
      <w:r>
        <w:t>G</w:t>
      </w:r>
      <w:r w:rsidR="00737A56">
        <w:t>ood s</w:t>
      </w:r>
      <w:r w:rsidR="0032272A">
        <w:t>leep hygiene</w:t>
      </w:r>
      <w:r w:rsidR="00737A56">
        <w:t xml:space="preserve"> has</w:t>
      </w:r>
      <w:r w:rsidR="0032272A">
        <w:t xml:space="preserve"> been shown</w:t>
      </w:r>
      <w:r w:rsidR="00737A56">
        <w:t xml:space="preserve"> to impact</w:t>
      </w:r>
      <w:r w:rsidR="0032272A">
        <w:t xml:space="preserve"> sleep</w:t>
      </w:r>
      <w:r w:rsidR="00737A56">
        <w:t xml:space="preserve"> quality</w:t>
      </w:r>
      <w:r w:rsidR="0032272A">
        <w:t xml:space="preserve"> </w:t>
      </w:r>
      <w:r w:rsidR="0032272A" w:rsidRPr="00B5274C">
        <w:rPr>
          <w:b/>
        </w:rPr>
        <w:t>(</w:t>
      </w:r>
      <w:r w:rsidR="00092C12">
        <w:rPr>
          <w:rFonts w:ascii="Times New Roman" w:hAnsi="Times New Roman"/>
        </w:rPr>
        <w:t>Brown, Buboltz, &amp; Soper</w:t>
      </w:r>
      <w:r w:rsidR="000810E8">
        <w:rPr>
          <w:rFonts w:ascii="Times New Roman" w:hAnsi="Times New Roman"/>
        </w:rPr>
        <w:t>, 2002; Cho, Kim, &amp; Lee</w:t>
      </w:r>
      <w:r w:rsidR="00BE5BFE">
        <w:rPr>
          <w:rFonts w:ascii="Times New Roman" w:hAnsi="Times New Roman"/>
        </w:rPr>
        <w:t>, 2013</w:t>
      </w:r>
      <w:r w:rsidR="0032272A" w:rsidRPr="00B5274C">
        <w:rPr>
          <w:b/>
        </w:rPr>
        <w:t>)</w:t>
      </w:r>
      <w:r w:rsidR="0032272A">
        <w:t xml:space="preserve">.  Positive sleep hygiene practices </w:t>
      </w:r>
      <w:r w:rsidR="00737A56">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rsidR="00737A56">
        <w:t>activities impacted by sleep (e.g.</w:t>
      </w:r>
      <w:r w:rsidR="0032272A">
        <w:t xml:space="preserve"> executive functioning including working memory tasks, reading and math performance, physical conditioning, and emotional regulation</w:t>
      </w:r>
      <w:r w:rsidR="00737A56">
        <w:t>)</w:t>
      </w:r>
      <w:r w:rsidR="0032272A">
        <w:t xml:space="preserve">.  </w:t>
      </w:r>
    </w:p>
    <w:p w14:paraId="24EBBC5A" w14:textId="2BE3CE88" w:rsidR="00024D1B" w:rsidRPr="006D07C7" w:rsidRDefault="00024D1B" w:rsidP="006D07C7">
      <w:pPr>
        <w:rPr>
          <w:rFonts w:ascii="Times New Roman" w:eastAsia="Times New Roman" w:hAnsi="Times New Roman" w:cs="Times New Roman"/>
          <w:kern w:val="0"/>
          <w:lang w:eastAsia="en-US"/>
        </w:rPr>
      </w:pPr>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w:t>
      </w:r>
      <w:r w:rsidR="00D67C22">
        <w:t>nt, and self-esteem (</w:t>
      </w:r>
      <w:r w:rsidR="00D67C22" w:rsidRPr="00EB1CFD">
        <w:rPr>
          <w:color w:val="000000" w:themeColor="text1"/>
        </w:rPr>
        <w:t>Dunn, Trivedi, &amp; O’Neal,</w:t>
      </w:r>
      <w:r w:rsidRPr="00EB1CFD">
        <w:rPr>
          <w:color w:val="000000" w:themeColor="text1"/>
        </w:rPr>
        <w:t xml:space="preserve"> 2001</w:t>
      </w:r>
      <w:r>
        <w:t>;</w:t>
      </w:r>
      <w:r w:rsidRPr="00247580">
        <w:t xml:space="preserve"> </w:t>
      </w:r>
      <w:r>
        <w:t xml:space="preserve">Fedeway &amp; Ahn, 2011; </w:t>
      </w:r>
      <w:r w:rsidR="001F2B1A" w:rsidRPr="007E12F3">
        <w:rPr>
          <w:color w:val="000000" w:themeColor="text1"/>
        </w:rPr>
        <w:t>Galper, Trivedi, Barlow, Dun, &amp; Kampert</w:t>
      </w:r>
      <w:r w:rsidR="001F2B1A">
        <w:rPr>
          <w:color w:val="000000" w:themeColor="text1"/>
        </w:rPr>
        <w:t>,</w:t>
      </w:r>
      <w:r>
        <w:t xml:space="preserve"> 2006; Manger &amp; Motta, 2005; Puterman et al. 2010;</w:t>
      </w:r>
      <w:r w:rsidRPr="00637EE7">
        <w:t xml:space="preserve"> </w:t>
      </w:r>
      <w:r w:rsidR="001C2318">
        <w:t>Shep</w:t>
      </w:r>
      <w:r w:rsidR="000A0D8F">
        <w:t>h</w:t>
      </w:r>
      <w:r w:rsidR="001C2318">
        <w:t xml:space="preserve">ard, 1996; </w:t>
      </w:r>
      <w:r w:rsidR="00D50F0B">
        <w:t>Spence, McGannon, &amp;Poon,</w:t>
      </w:r>
      <w:r>
        <w:t xml:space="preserve"> 2005; VanKim &amp; Nelson, 2013)</w:t>
      </w:r>
      <w:r w:rsidR="007C13EF">
        <w:t xml:space="preserve">. </w:t>
      </w:r>
      <w:r w:rsidR="006D07C7">
        <w:t>One study on the benefits of exercise by Manger and</w:t>
      </w:r>
      <w:r w:rsidR="00506F25">
        <w:t xml:space="preserve"> Motta (2005) </w:t>
      </w:r>
      <w:r w:rsidR="006D07C7" w:rsidRPr="006D07C7">
        <w:rPr>
          <w:rFonts w:ascii="Times New Roman" w:eastAsia="Times New Roman" w:hAnsi="Times New Roman" w:cs="Times New Roman"/>
          <w:color w:val="000000"/>
          <w:kern w:val="0"/>
          <w:lang w:eastAsia="en-US"/>
        </w:rPr>
        <w:t>even found that exercise can help attenuate symptoms of</w:t>
      </w:r>
      <w:r w:rsidR="00EB1CFD">
        <w:t xml:space="preserve"> Post-T</w:t>
      </w:r>
      <w:r w:rsidR="006D07C7">
        <w:t>raumatic Stress Disorder (PTSD) as well as anxiety and depression</w:t>
      </w:r>
      <w:r w:rsidR="00506F25">
        <w:t xml:space="preserve">.  </w:t>
      </w:r>
    </w:p>
    <w:p w14:paraId="1EFD863B" w14:textId="346D481A" w:rsidR="00506F25" w:rsidRPr="007B47FC" w:rsidRDefault="00A36AAB" w:rsidP="00466AEF">
      <w:pPr>
        <w:rPr>
          <w:rFonts w:ascii="Times New Roman" w:eastAsia="Times New Roman" w:hAnsi="Times New Roman" w:cs="Times New Roman"/>
          <w:kern w:val="0"/>
          <w:lang w:eastAsia="en-US"/>
        </w:rPr>
      </w:pPr>
      <w:r w:rsidRPr="00A36AAB">
        <w:t>Sleep and exercise have been shown to mitigate some of the influences of stress on one’s wellbeing.  Specifically</w:t>
      </w:r>
      <w:r w:rsidR="00723FEB">
        <w:t>,</w:t>
      </w:r>
      <w:r w:rsidR="00013F60">
        <w:t xml:space="preserve"> sleep is a restorative process that also reduces stress levels and increases</w:t>
      </w:r>
      <w:r w:rsidRPr="00A36AAB">
        <w:t xml:space="preserve"> </w:t>
      </w:r>
      <w:r w:rsidRPr="00A36AAB">
        <w:lastRenderedPageBreak/>
        <w:t xml:space="preserve">attention, focus, memory, </w:t>
      </w:r>
      <w:r w:rsidR="000D394F">
        <w:t>and mood</w:t>
      </w:r>
      <w:r w:rsidR="007B47FC">
        <w:t xml:space="preserve"> </w:t>
      </w:r>
      <w:r w:rsidR="007B47FC" w:rsidRPr="006120F4">
        <w:rPr>
          <w:color w:val="000000" w:themeColor="text1"/>
        </w:rPr>
        <w:t>(</w:t>
      </w:r>
      <w:r w:rsidR="00207143" w:rsidRPr="006120F4">
        <w:rPr>
          <w:color w:val="000000" w:themeColor="text1"/>
        </w:rPr>
        <w:t>Minkel et al., 2012;</w:t>
      </w:r>
      <w:r w:rsidR="006120F4" w:rsidRPr="006120F4">
        <w:rPr>
          <w:color w:val="000000" w:themeColor="text1"/>
        </w:rPr>
        <w:t xml:space="preserve"> Oginska &amp; Pokorski, 2006;</w:t>
      </w:r>
      <w:r w:rsidR="00207143" w:rsidRPr="006120F4">
        <w:rPr>
          <w:color w:val="000000" w:themeColor="text1"/>
        </w:rPr>
        <w:t xml:space="preserve"> </w:t>
      </w:r>
      <w:r w:rsidR="005E4881">
        <w:rPr>
          <w:color w:val="000000" w:themeColor="text1"/>
        </w:rPr>
        <w:t>Sadeh, Gruber, &amp; Raviv</w:t>
      </w:r>
      <w:r w:rsidR="000F02BD" w:rsidRPr="006120F4">
        <w:rPr>
          <w:color w:val="000000" w:themeColor="text1"/>
        </w:rPr>
        <w:t>, 2003</w:t>
      </w:r>
      <w:r w:rsidR="007B47FC" w:rsidRPr="006120F4">
        <w:rPr>
          <w:color w:val="000000" w:themeColor="text1"/>
        </w:rPr>
        <w:t>).</w:t>
      </w:r>
      <w:r w:rsidR="000C46B9">
        <w:t xml:space="preserve"> </w:t>
      </w:r>
      <w:r w:rsidR="00145A3D">
        <w:t>In light of these</w:t>
      </w:r>
      <w:r w:rsidR="00FE1682">
        <w:t xml:space="preserve"> impacts</w:t>
      </w:r>
      <w:r w:rsidR="007B47FC">
        <w:t xml:space="preserve">, sleep also can likely influence </w:t>
      </w:r>
      <w:r w:rsidRPr="00A36AAB">
        <w:t>academic engagement</w:t>
      </w:r>
      <w:r w:rsidR="002911A3">
        <w:t>, both in terms of achievement</w:t>
      </w:r>
      <w:r w:rsidR="00471B9E">
        <w:t>, and other components</w:t>
      </w:r>
      <w:r w:rsidR="00642232">
        <w:t xml:space="preserve"> of engagement</w:t>
      </w:r>
      <w:r w:rsidR="007B47FC">
        <w:t xml:space="preserve"> (</w:t>
      </w:r>
      <w:r w:rsidR="00A95CB9">
        <w:t>Gomes et al. 2011; Gilbert &amp; Weaver, 2010; Sadeh et. al., 2003</w:t>
      </w:r>
      <w:r w:rsidR="007B47FC">
        <w:rPr>
          <w:rFonts w:ascii="Times New Roman" w:eastAsia="Times New Roman" w:hAnsi="Times New Roman" w:cs="Times New Roman"/>
          <w:kern w:val="0"/>
          <w:lang w:eastAsia="en-US"/>
        </w:rPr>
        <w:t>)</w:t>
      </w:r>
      <w:r w:rsidR="00CA6115">
        <w:t>. Consistent with the definition of academic e</w:t>
      </w:r>
      <w:r w:rsidRPr="00A36AAB">
        <w:t xml:space="preserve">ngagement </w:t>
      </w:r>
      <w:r w:rsidR="00B57888">
        <w:t>delineated above</w:t>
      </w:r>
      <w:r w:rsidR="00CA6115">
        <w:t xml:space="preserve">, </w:t>
      </w:r>
      <w:r w:rsidRPr="00A36AAB">
        <w:t xml:space="preserve">aspects </w:t>
      </w:r>
      <w:r w:rsidR="00CA6115">
        <w:t>of self-care may be essential to</w:t>
      </w:r>
      <w:r w:rsidRPr="00A36AAB">
        <w:t xml:space="preserve"> healthy academic engagement.  More specifically, areas of academic engagement directly influenced by self-care practices are propose</w:t>
      </w:r>
      <w:r w:rsidR="00B2709A">
        <w:t xml:space="preserve">d to have a greater </w:t>
      </w:r>
      <w:r w:rsidR="00C96657">
        <w:t>moderating</w:t>
      </w:r>
      <w:r w:rsidR="009D78D9">
        <w:t xml:space="preserve"> e</w:t>
      </w:r>
      <w:r w:rsidRPr="00A36AAB">
        <w:t>ffect of sleep and exercise on the relationship between stress and academic engagemen</w:t>
      </w:r>
      <w:r w:rsidR="00466AEF">
        <w:t>t. For instance,</w:t>
      </w:r>
      <w:r w:rsidR="00EE5793">
        <w:t xml:space="preserve"> the</w:t>
      </w:r>
      <w:r w:rsidR="00466AEF">
        <w:t xml:space="preserve"> skills e</w:t>
      </w:r>
      <w:r w:rsidR="00EE5793">
        <w:t>ngagement</w:t>
      </w:r>
      <w:r w:rsidR="00466AEF" w:rsidRPr="00466AEF">
        <w:rPr>
          <w:rFonts w:ascii="Times New Roman" w:eastAsia="Times New Roman" w:hAnsi="Times New Roman" w:cs="Times New Roman"/>
          <w:color w:val="000000"/>
          <w:kern w:val="0"/>
          <w:lang w:eastAsia="en-US"/>
        </w:rPr>
        <w:t xml:space="preserve"> fa</w:t>
      </w:r>
      <w:r w:rsidR="00EE5793">
        <w:rPr>
          <w:rFonts w:ascii="Times New Roman" w:eastAsia="Times New Roman" w:hAnsi="Times New Roman" w:cs="Times New Roman"/>
          <w:color w:val="000000"/>
          <w:kern w:val="0"/>
          <w:lang w:eastAsia="en-US"/>
        </w:rPr>
        <w:t>ctor of academic engagement is comprised of many aspects reliant on executive functioning, such as</w:t>
      </w:r>
      <w:r w:rsidR="00466AEF" w:rsidRPr="00466AEF">
        <w:rPr>
          <w:rFonts w:ascii="Times New Roman" w:eastAsia="Times New Roman" w:hAnsi="Times New Roman" w:cs="Times New Roman"/>
          <w:color w:val="000000"/>
          <w:kern w:val="0"/>
          <w:lang w:eastAsia="en-US"/>
        </w:rPr>
        <w:t xml:space="preserve"> </w:t>
      </w:r>
      <w:r w:rsidRPr="00A36AAB">
        <w:t>completing work, paying attention in class, studying, taking notes, and being organized</w:t>
      </w:r>
      <w:r w:rsidR="00EE5793">
        <w:t>,</w:t>
      </w:r>
      <w:r w:rsidRPr="00A36AAB">
        <w:t xml:space="preserve"> which have been shown to be directly impacted by sleep quality and exercise (</w:t>
      </w:r>
      <w:r w:rsidR="00AE7340">
        <w:t>Fedewa &amp; Ahn, 2011;</w:t>
      </w:r>
      <w:r w:rsidR="006360A6">
        <w:t xml:space="preserve"> </w:t>
      </w:r>
      <w:r w:rsidR="009C7B62">
        <w:t xml:space="preserve">Sadeh et al., 2003; </w:t>
      </w:r>
      <w:r w:rsidR="00B26F41">
        <w:rPr>
          <w:rFonts w:ascii="Times New Roman" w:hAnsi="Times New Roman"/>
        </w:rPr>
        <w:t>Turner, Drummond, Salamat, &amp;</w:t>
      </w:r>
      <w:r w:rsidR="009C7B62">
        <w:rPr>
          <w:rFonts w:ascii="Times New Roman" w:hAnsi="Times New Roman"/>
        </w:rPr>
        <w:t xml:space="preserve"> Brown, 2007</w:t>
      </w:r>
      <w:r w:rsidR="00B26F41">
        <w:t>).</w:t>
      </w:r>
      <w:r w:rsidRPr="00A36AAB">
        <w:t xml:space="preserve"> Consequently, sleep hygiene practices focused on optimizing sleep quantity and quality should, in turn, influence the improvement of executive</w:t>
      </w:r>
      <w:r w:rsidR="00B26F41">
        <w:t xml:space="preserve"> functioning in the classroom. </w:t>
      </w:r>
      <w:r w:rsidR="002B650F">
        <w:t xml:space="preserve">The same will likely be true </w:t>
      </w:r>
      <w:r w:rsidR="00555A60">
        <w:t>for the impact of sleep on performance engagement, since substantial research shows a link between sleep and achievement (</w:t>
      </w:r>
      <w:r w:rsidR="002935EA">
        <w:rPr>
          <w:rFonts w:ascii="Times New Roman" w:eastAsia="Times New Roman" w:hAnsi="Times New Roman" w:cs="Times New Roman"/>
          <w:color w:val="000000" w:themeColor="text1"/>
          <w:kern w:val="0"/>
          <w:lang w:eastAsia="en-US"/>
        </w:rPr>
        <w:t>Dewald, Meijer, Oort, Kerkhof, &amp; Bogels</w:t>
      </w:r>
      <w:r w:rsidR="00555A60">
        <w:rPr>
          <w:rFonts w:ascii="Times New Roman" w:eastAsia="Times New Roman" w:hAnsi="Times New Roman" w:cs="Times New Roman"/>
          <w:color w:val="000000" w:themeColor="text1"/>
          <w:kern w:val="0"/>
          <w:lang w:eastAsia="en-US"/>
        </w:rPr>
        <w:t xml:space="preserve">, 2010; </w:t>
      </w:r>
      <w:r w:rsidR="00555A60" w:rsidRPr="003E7E4F">
        <w:rPr>
          <w:rFonts w:ascii="Times New Roman" w:eastAsia="Times New Roman" w:hAnsi="Times New Roman" w:cs="Times New Roman"/>
          <w:color w:val="000000" w:themeColor="text1"/>
          <w:kern w:val="0"/>
          <w:lang w:eastAsia="en-US"/>
        </w:rPr>
        <w:t>Sadeh et al., 2003</w:t>
      </w:r>
      <w:r w:rsidR="00555A60">
        <w:rPr>
          <w:rFonts w:ascii="Times New Roman" w:eastAsia="Times New Roman" w:hAnsi="Times New Roman" w:cs="Times New Roman"/>
          <w:color w:val="000000" w:themeColor="text1"/>
          <w:kern w:val="0"/>
          <w:lang w:eastAsia="en-US"/>
        </w:rPr>
        <w:t>;</w:t>
      </w:r>
      <w:r w:rsidR="00555A60">
        <w:rPr>
          <w:rFonts w:ascii="Times New Roman" w:eastAsia="Times New Roman" w:hAnsi="Times New Roman" w:cs="Times New Roman"/>
          <w:color w:val="FFC000"/>
          <w:kern w:val="0"/>
          <w:lang w:eastAsia="en-US"/>
        </w:rPr>
        <w:t xml:space="preserve"> </w:t>
      </w:r>
      <w:r w:rsidR="00555A60" w:rsidRPr="00E66BE8">
        <w:rPr>
          <w:rFonts w:ascii="Times New Roman" w:eastAsia="Times New Roman" w:hAnsi="Times New Roman" w:cs="Times New Roman"/>
          <w:color w:val="000000" w:themeColor="text1"/>
          <w:kern w:val="0"/>
          <w:lang w:eastAsia="en-US"/>
        </w:rPr>
        <w:t>Wolfson &amp; Carskadon, 1998</w:t>
      </w:r>
      <w:r w:rsidR="00555A60">
        <w:rPr>
          <w:rFonts w:ascii="Times New Roman" w:eastAsia="Times New Roman" w:hAnsi="Times New Roman" w:cs="Times New Roman"/>
          <w:color w:val="000000" w:themeColor="text1"/>
          <w:kern w:val="0"/>
          <w:lang w:eastAsia="en-US"/>
        </w:rPr>
        <w:t>).</w:t>
      </w:r>
      <w:r w:rsidR="00555A60">
        <w:t xml:space="preserve"> </w:t>
      </w:r>
      <w:r w:rsidRPr="00A36AAB">
        <w:t>Although self-care practices including good sleep hygiene and physical activity have also been shown to promote mood (</w:t>
      </w:r>
      <w:r w:rsidR="00171222">
        <w:t xml:space="preserve">Manger &amp; Motta, 2005; </w:t>
      </w:r>
      <w:r w:rsidR="00D141E9">
        <w:rPr>
          <w:rFonts w:ascii="Times New Roman" w:eastAsia="Times New Roman" w:hAnsi="Times New Roman" w:cs="Times New Roman"/>
          <w:kern w:val="0"/>
          <w:lang w:eastAsia="en-US"/>
        </w:rPr>
        <w:t>Pilcher et al.; 1997</w:t>
      </w:r>
      <w:r w:rsidRPr="00A36AAB">
        <w:t>), the emotional factor of academic engagement</w:t>
      </w:r>
      <w:r w:rsidR="00953839">
        <w:t xml:space="preserve"> as defined by </w:t>
      </w:r>
      <w:r w:rsidR="007F62EF">
        <w:t>Handelsman et al., 2005</w:t>
      </w:r>
      <w:r w:rsidRPr="00A36AAB">
        <w:t xml:space="preserve"> revolves around the concept of applying course content to your life and finding ways to make it personally interesting.  As such, the i</w:t>
      </w:r>
      <w:r w:rsidR="006F2626">
        <w:t xml:space="preserve">mpact on mood may </w:t>
      </w:r>
      <w:r w:rsidR="00F342A2">
        <w:t>influence engagement indirectly because</w:t>
      </w:r>
      <w:r w:rsidRPr="00A36AAB">
        <w:t xml:space="preserve"> im</w:t>
      </w:r>
      <w:r w:rsidR="00F342A2">
        <w:t>provements in mood may</w:t>
      </w:r>
      <w:r w:rsidRPr="00A36AAB">
        <w:t xml:space="preserve"> increase the desire to learn and apply co</w:t>
      </w:r>
      <w:r w:rsidR="00F342A2">
        <w:t>ncepts outside of the classroom. A</w:t>
      </w:r>
      <w:r w:rsidR="006F2626">
        <w:t>ddition</w:t>
      </w:r>
      <w:r w:rsidR="00F342A2">
        <w:t>ally</w:t>
      </w:r>
      <w:r w:rsidR="006F2626">
        <w:t>,</w:t>
      </w:r>
      <w:r w:rsidRPr="00A36AAB">
        <w:t xml:space="preserve"> </w:t>
      </w:r>
      <w:r w:rsidR="00F342A2">
        <w:t xml:space="preserve">such improvements in mood might </w:t>
      </w:r>
      <w:r w:rsidRPr="00A36AAB">
        <w:t>also</w:t>
      </w:r>
      <w:r w:rsidR="00953839">
        <w:t xml:space="preserve"> indirectly</w:t>
      </w:r>
      <w:r w:rsidRPr="00A36AAB">
        <w:t xml:space="preserve"> improve oth</w:t>
      </w:r>
      <w:r w:rsidR="006F2626">
        <w:t xml:space="preserve">er </w:t>
      </w:r>
      <w:r w:rsidR="006F2626">
        <w:lastRenderedPageBreak/>
        <w:t>areas of engagement,</w:t>
      </w:r>
      <w:r w:rsidRPr="00A36AAB">
        <w:t xml:space="preserve"> including increasing participation in the classroom, improving confidence in one’</w:t>
      </w:r>
      <w:r w:rsidR="00F342A2">
        <w:t xml:space="preserve">s performance, and showing effective </w:t>
      </w:r>
      <w:r w:rsidRPr="00A36AAB">
        <w:t xml:space="preserve">study skills.  </w:t>
      </w:r>
    </w:p>
    <w:p w14:paraId="08004333" w14:textId="6A79317E" w:rsidR="00E0793F" w:rsidRPr="00443D08" w:rsidRDefault="00506F25" w:rsidP="00443D08">
      <w:pPr>
        <w:rPr>
          <w:rFonts w:ascii="Times New Roman" w:eastAsia="Times New Roman" w:hAnsi="Times New Roman" w:cs="Times New Roman"/>
          <w:kern w:val="0"/>
          <w:lang w:eastAsia="en-US"/>
        </w:rPr>
      </w:pPr>
      <w:r>
        <w:t>Finally, exercise has been postulated to increase arousal in students.  Therefore,</w:t>
      </w:r>
      <w:r w:rsidR="00443D08" w:rsidRPr="00443D08">
        <w:rPr>
          <w:rFonts w:eastAsia="Times New Roman"/>
          <w:color w:val="000000"/>
        </w:rPr>
        <w:t xml:space="preserve"> </w:t>
      </w:r>
      <w:r w:rsidR="00443D08" w:rsidRPr="00443D08">
        <w:rPr>
          <w:rFonts w:ascii="Times New Roman" w:eastAsia="Times New Roman" w:hAnsi="Times New Roman" w:cs="Times New Roman"/>
          <w:color w:val="000000"/>
          <w:kern w:val="0"/>
          <w:lang w:eastAsia="en-US"/>
        </w:rPr>
        <w:t>because of heightened alertness associated with physical activity</w:t>
      </w:r>
      <w:r w:rsidR="00443D08">
        <w:rPr>
          <w:rFonts w:ascii="Times New Roman" w:eastAsia="Times New Roman" w:hAnsi="Times New Roman" w:cs="Times New Roman"/>
          <w:kern w:val="0"/>
          <w:lang w:eastAsia="en-US"/>
        </w:rPr>
        <w:t>,</w:t>
      </w:r>
      <w:r>
        <w:t xml:space="preserve"> the participatory factor </w:t>
      </w:r>
      <w:r w:rsidR="00422D0B">
        <w:t>(</w:t>
      </w:r>
      <w:r w:rsidR="00422D0B" w:rsidRPr="00B53C88">
        <w:rPr>
          <w:color w:val="000000" w:themeColor="text1"/>
        </w:rPr>
        <w:t xml:space="preserve">e.g. </w:t>
      </w:r>
      <w:r w:rsidR="00B53C88">
        <w:t>participating in discussions, asking questions)</w:t>
      </w:r>
      <w:r w:rsidR="00422D0B">
        <w:t xml:space="preserve"> </w:t>
      </w:r>
      <w:r>
        <w:t xml:space="preserve">of engagement </w:t>
      </w:r>
      <w:r w:rsidR="00443D08">
        <w:t xml:space="preserve">also may benefit. </w:t>
      </w:r>
      <w:r w:rsidR="00A36AAB" w:rsidRPr="00A36AAB">
        <w:t xml:space="preserve">The current study proposes the following </w:t>
      </w:r>
      <w:r w:rsidR="00761E79">
        <w:t>research questions</w:t>
      </w:r>
      <w:r w:rsidR="009D78D9">
        <w:t xml:space="preserve"> and hypothese</w:t>
      </w:r>
      <w:r w:rsidR="00A36AAB" w:rsidRPr="00A36AAB">
        <w:t>s:</w:t>
      </w:r>
    </w:p>
    <w:p w14:paraId="69E31274" w14:textId="3016BD9D" w:rsidR="007264B2" w:rsidRPr="00761E79" w:rsidRDefault="00761E79" w:rsidP="00761E79">
      <w:pPr>
        <w:rPr>
          <w:rFonts w:asciiTheme="majorHAnsi" w:eastAsia="Times New Roman" w:hAnsiTheme="majorHAnsi" w:cstheme="majorHAnsi"/>
          <w:b/>
          <w:color w:val="000000" w:themeColor="text1"/>
          <w:kern w:val="0"/>
          <w:lang w:eastAsia="en-US"/>
        </w:rPr>
      </w:pPr>
      <w:r>
        <w:rPr>
          <w:b/>
          <w:color w:val="000000" w:themeColor="text1"/>
        </w:rPr>
        <w:t>Research Question</w:t>
      </w:r>
      <w:r w:rsidR="007264B2" w:rsidRPr="007264B2">
        <w:rPr>
          <w:b/>
          <w:color w:val="000000" w:themeColor="text1"/>
        </w:rPr>
        <w:t xml:space="preserve"> 1: </w:t>
      </w:r>
      <w:r w:rsidRPr="00761E79">
        <w:rPr>
          <w:rFonts w:asciiTheme="majorHAnsi" w:eastAsia="Times New Roman" w:hAnsiTheme="majorHAnsi" w:cstheme="majorHAnsi"/>
          <w:b/>
          <w:color w:val="000000" w:themeColor="text1"/>
          <w:kern w:val="0"/>
          <w:shd w:val="clear" w:color="auto" w:fill="FFFFFF"/>
          <w:lang w:eastAsia="en-US"/>
        </w:rPr>
        <w:t>What are the effects of stressful life events on academic engagement in undergraduate college students?</w:t>
      </w:r>
    </w:p>
    <w:p w14:paraId="4747E7EC" w14:textId="32F26B58" w:rsidR="007264B2" w:rsidRPr="007264B2" w:rsidRDefault="007264B2" w:rsidP="007264B2">
      <w:pPr>
        <w:rPr>
          <w:rFonts w:ascii="Times New Roman" w:hAnsi="Times New Roman"/>
          <w:i/>
          <w:color w:val="000000"/>
        </w:rPr>
      </w:pPr>
      <w:r w:rsidRPr="007264B2">
        <w:rPr>
          <w:rFonts w:ascii="Times New Roman" w:hAnsi="Times New Roman"/>
          <w:i/>
          <w:color w:val="000000"/>
        </w:rPr>
        <w:t xml:space="preserve">Hypothesis 1: </w:t>
      </w:r>
      <w:r w:rsidR="00761E79">
        <w:rPr>
          <w:rFonts w:ascii="Times New Roman" w:hAnsi="Times New Roman"/>
          <w:i/>
          <w:color w:val="000000"/>
        </w:rPr>
        <w:t>I</w:t>
      </w:r>
      <w:r w:rsidRPr="007264B2">
        <w:rPr>
          <w:rFonts w:ascii="Times New Roman" w:hAnsi="Times New Roman"/>
          <w:i/>
          <w:color w:val="000000"/>
        </w:rPr>
        <w:t xml:space="preserve"> hypothesize that increased levels of life stressors will be associated with lower levels of academic engagement.  Specifically, </w:t>
      </w:r>
      <w:r w:rsidR="00761E79">
        <w:rPr>
          <w:rFonts w:ascii="Times New Roman" w:hAnsi="Times New Roman"/>
          <w:i/>
          <w:color w:val="000000"/>
        </w:rPr>
        <w:t>I</w:t>
      </w:r>
      <w:r w:rsidRPr="007264B2">
        <w:rPr>
          <w:rFonts w:ascii="Times New Roman" w:hAnsi="Times New Roman"/>
          <w:i/>
          <w:color w:val="000000"/>
        </w:rPr>
        <w:t xml:space="preserve"> </w:t>
      </w:r>
      <w:r w:rsidR="00C76439">
        <w:rPr>
          <w:rFonts w:ascii="Times New Roman" w:hAnsi="Times New Roman"/>
          <w:i/>
          <w:color w:val="000000"/>
        </w:rPr>
        <w:t>hypothesize</w:t>
      </w:r>
      <w:r w:rsidRPr="007264B2">
        <w:rPr>
          <w:rFonts w:ascii="Times New Roman" w:hAnsi="Times New Roman"/>
          <w:i/>
          <w:color w:val="000000"/>
        </w:rPr>
        <w:t xml:space="preserve"> that academic engagement as measured by SCEQ will be lower in undergraduate students who experience a greater number of stressful life events as determined by USQ. </w:t>
      </w:r>
    </w:p>
    <w:p w14:paraId="58FF38A1" w14:textId="3B3CCF58" w:rsidR="007264B2" w:rsidRPr="007264B2" w:rsidRDefault="002F201D" w:rsidP="007264B2">
      <w:pPr>
        <w:rPr>
          <w:rFonts w:ascii="Times New Roman" w:hAnsi="Times New Roman"/>
          <w:b/>
        </w:rPr>
      </w:pPr>
      <w:r>
        <w:rPr>
          <w:rFonts w:ascii="Times New Roman" w:hAnsi="Times New Roman"/>
          <w:b/>
        </w:rPr>
        <w:t>Research Question</w:t>
      </w:r>
      <w:r w:rsidR="007264B2" w:rsidRPr="007264B2">
        <w:rPr>
          <w:rFonts w:ascii="Times New Roman" w:hAnsi="Times New Roman"/>
          <w:b/>
        </w:rPr>
        <w:t xml:space="preserve"> 2:  </w:t>
      </w:r>
      <w:r>
        <w:rPr>
          <w:rFonts w:ascii="Times New Roman" w:hAnsi="Times New Roman"/>
          <w:b/>
        </w:rPr>
        <w:t>What is the</w:t>
      </w:r>
      <w:r w:rsidR="007264B2" w:rsidRPr="007264B2">
        <w:rPr>
          <w:rFonts w:ascii="Times New Roman" w:hAnsi="Times New Roman"/>
          <w:b/>
        </w:rPr>
        <w:t xml:space="preserve"> relationship between sleep hygiene (SH) and academic engag</w:t>
      </w:r>
      <w:r w:rsidR="004043DA">
        <w:rPr>
          <w:rFonts w:ascii="Times New Roman" w:hAnsi="Times New Roman"/>
          <w:b/>
        </w:rPr>
        <w:t>ement in undergraduate students?</w:t>
      </w:r>
    </w:p>
    <w:p w14:paraId="3E9E8F56" w14:textId="77777777" w:rsidR="00E57030" w:rsidRPr="006579A4" w:rsidRDefault="007264B2" w:rsidP="00652A39">
      <w:pPr>
        <w:rPr>
          <w:rFonts w:ascii="Times New Roman" w:hAnsi="Times New Roman"/>
          <w:i/>
          <w:color w:val="000000"/>
        </w:rPr>
      </w:pPr>
      <w:r w:rsidRPr="007264B2">
        <w:rPr>
          <w:rFonts w:ascii="Times New Roman" w:hAnsi="Times New Roman"/>
          <w:i/>
          <w:color w:val="000000"/>
        </w:rPr>
        <w:t xml:space="preserve">Hypothesis 2: </w:t>
      </w:r>
      <w:r w:rsidR="00E57030" w:rsidRPr="00E57030">
        <w:rPr>
          <w:rFonts w:ascii="Times New Roman" w:hAnsi="Times New Roman"/>
          <w:i/>
          <w:color w:val="000000"/>
        </w:rPr>
        <w:t xml:space="preserve">I hypothesize that </w:t>
      </w:r>
      <w:r w:rsidR="00B6633D">
        <w:rPr>
          <w:rFonts w:ascii="Times New Roman" w:hAnsi="Times New Roman"/>
          <w:i/>
          <w:color w:val="000000"/>
        </w:rPr>
        <w:t>lower levels of</w:t>
      </w:r>
      <w:r w:rsidR="00E57030" w:rsidRPr="00E57030">
        <w:rPr>
          <w:rFonts w:ascii="Times New Roman" w:hAnsi="Times New Roman"/>
          <w:i/>
          <w:color w:val="000000"/>
        </w:rPr>
        <w:t xml:space="preserve"> sleep hygiene </w:t>
      </w:r>
      <w:r w:rsidR="00B6633D">
        <w:rPr>
          <w:rFonts w:ascii="Times New Roman" w:hAnsi="Times New Roman"/>
          <w:i/>
          <w:color w:val="000000"/>
        </w:rPr>
        <w:t>will be associated with</w:t>
      </w:r>
      <w:r w:rsidR="00E57030" w:rsidRPr="00E57030">
        <w:rPr>
          <w:rFonts w:ascii="Times New Roman" w:hAnsi="Times New Roman"/>
          <w:i/>
          <w:color w:val="000000"/>
        </w:rPr>
        <w:t xml:space="preserve"> impairments in academic engagement. </w:t>
      </w:r>
      <w:r w:rsidR="00B6633D">
        <w:rPr>
          <w:rFonts w:ascii="Times New Roman" w:hAnsi="Times New Roman"/>
          <w:i/>
          <w:color w:val="000000"/>
        </w:rPr>
        <w:t xml:space="preserve">Specifically, </w:t>
      </w:r>
      <w:r w:rsidR="00E57030" w:rsidRPr="00E57030">
        <w:rPr>
          <w:rFonts w:ascii="Times New Roman" w:hAnsi="Times New Roman"/>
          <w:i/>
          <w:color w:val="000000"/>
        </w:rPr>
        <w:t>academic engagement will be lower in undergraduate students who experience reduced levels of healthy sleep hygiene practices as measured by the SHI.</w:t>
      </w:r>
      <w:r w:rsidR="00E57030" w:rsidRPr="00E57030">
        <w:rPr>
          <w:rFonts w:ascii="Times New Roman" w:hAnsi="Times New Roman"/>
          <w:color w:val="000000"/>
        </w:rPr>
        <w:t xml:space="preserve"> </w:t>
      </w:r>
      <w:r w:rsidR="00E334F1" w:rsidRPr="006579A4">
        <w:rPr>
          <w:rFonts w:ascii="Times New Roman" w:hAnsi="Times New Roman"/>
          <w:i/>
          <w:color w:val="000000"/>
        </w:rPr>
        <w:t xml:space="preserve">Additionally, </w:t>
      </w:r>
      <w:r w:rsidR="00C76439">
        <w:rPr>
          <w:rFonts w:ascii="Times New Roman" w:hAnsi="Times New Roman"/>
          <w:i/>
          <w:color w:val="000000"/>
        </w:rPr>
        <w:t>I hypothesize</w:t>
      </w:r>
      <w:r w:rsidR="00E334F1" w:rsidRPr="006579A4">
        <w:rPr>
          <w:rFonts w:ascii="Times New Roman" w:hAnsi="Times New Roman"/>
          <w:i/>
          <w:color w:val="000000"/>
        </w:rPr>
        <w:t xml:space="preserve"> that </w:t>
      </w:r>
      <w:r w:rsidR="00C76439" w:rsidRPr="006579A4">
        <w:rPr>
          <w:rFonts w:ascii="Times New Roman" w:hAnsi="Times New Roman"/>
          <w:i/>
          <w:color w:val="000000"/>
        </w:rPr>
        <w:t xml:space="preserve">sleep hygiene practices </w:t>
      </w:r>
      <w:r w:rsidR="00C76439">
        <w:rPr>
          <w:rFonts w:ascii="Times New Roman" w:hAnsi="Times New Roman"/>
          <w:i/>
          <w:color w:val="000000"/>
        </w:rPr>
        <w:t xml:space="preserve">will have the largest effect on </w:t>
      </w:r>
      <w:r w:rsidR="00E334F1" w:rsidRPr="006579A4">
        <w:rPr>
          <w:rFonts w:ascii="Times New Roman" w:hAnsi="Times New Roman"/>
          <w:i/>
          <w:color w:val="000000"/>
        </w:rPr>
        <w:t xml:space="preserve">both the skills engagement and the performance engagement factors since these factors are based in executive functioning and achievement, areas that have shown consistent links in the literature </w:t>
      </w:r>
      <w:r w:rsidR="006579A4" w:rsidRPr="006579A4">
        <w:rPr>
          <w:rFonts w:ascii="Times New Roman" w:hAnsi="Times New Roman"/>
          <w:i/>
          <w:color w:val="000000"/>
        </w:rPr>
        <w:t>to impaired sleep.</w:t>
      </w:r>
    </w:p>
    <w:p w14:paraId="2DBB9D5E" w14:textId="78B2CF27" w:rsidR="00652A39" w:rsidRPr="0045064D" w:rsidRDefault="00122A92" w:rsidP="00652A39">
      <w:pPr>
        <w:rPr>
          <w:rFonts w:ascii="Times New Roman" w:hAnsi="Times New Roman"/>
          <w:b/>
        </w:rPr>
      </w:pPr>
      <w:r>
        <w:rPr>
          <w:rFonts w:ascii="Times New Roman" w:hAnsi="Times New Roman"/>
          <w:b/>
        </w:rPr>
        <w:t>Research Question</w:t>
      </w:r>
      <w:r w:rsidR="00652A39" w:rsidRPr="0045064D">
        <w:rPr>
          <w:rFonts w:ascii="Times New Roman" w:hAnsi="Times New Roman"/>
          <w:b/>
        </w:rPr>
        <w:t xml:space="preserve"> 3:  </w:t>
      </w:r>
      <w:r>
        <w:rPr>
          <w:rFonts w:ascii="Times New Roman" w:hAnsi="Times New Roman"/>
          <w:b/>
        </w:rPr>
        <w:t>Does</w:t>
      </w:r>
      <w:r w:rsidR="00AF0C0F">
        <w:rPr>
          <w:rFonts w:ascii="Times New Roman" w:hAnsi="Times New Roman"/>
          <w:b/>
        </w:rPr>
        <w:t xml:space="preserve"> sleep hygiene moder</w:t>
      </w:r>
      <w:r>
        <w:rPr>
          <w:rFonts w:ascii="Times New Roman" w:hAnsi="Times New Roman"/>
          <w:b/>
        </w:rPr>
        <w:t>ate</w:t>
      </w:r>
      <w:r w:rsidR="00652A39" w:rsidRPr="0045064D">
        <w:rPr>
          <w:rFonts w:ascii="Times New Roman" w:hAnsi="Times New Roman"/>
          <w:b/>
        </w:rPr>
        <w:t xml:space="preserve"> the relationship between stressful life</w:t>
      </w:r>
      <w:r w:rsidR="004043DA">
        <w:rPr>
          <w:rFonts w:ascii="Times New Roman" w:hAnsi="Times New Roman"/>
          <w:b/>
        </w:rPr>
        <w:t xml:space="preserve"> events and academic engagement?</w:t>
      </w:r>
      <w:r w:rsidR="00652A39" w:rsidRPr="0045064D">
        <w:rPr>
          <w:rFonts w:ascii="Times New Roman" w:hAnsi="Times New Roman"/>
          <w:b/>
        </w:rPr>
        <w:t xml:space="preserve">  </w:t>
      </w:r>
    </w:p>
    <w:p w14:paraId="2C6D06B2" w14:textId="42A34E23" w:rsidR="00AF0C0F" w:rsidRPr="00AF0C0F" w:rsidRDefault="00652A39" w:rsidP="00AF0C0F">
      <w:pPr>
        <w:rPr>
          <w:rFonts w:ascii="Times New Roman" w:hAnsi="Times New Roman"/>
          <w:b/>
          <w:i/>
        </w:rPr>
      </w:pPr>
      <w:r w:rsidRPr="0045064D">
        <w:rPr>
          <w:rFonts w:ascii="Times New Roman" w:hAnsi="Times New Roman"/>
          <w:i/>
        </w:rPr>
        <w:lastRenderedPageBreak/>
        <w:t>Hypothesis 3</w:t>
      </w:r>
      <w:r w:rsidRPr="00AF0C0F">
        <w:rPr>
          <w:rFonts w:ascii="Times New Roman" w:hAnsi="Times New Roman"/>
          <w:i/>
        </w:rPr>
        <w:t xml:space="preserve">: </w:t>
      </w:r>
      <w:r w:rsidR="00AF0C0F" w:rsidRPr="00AF0C0F">
        <w:rPr>
          <w:i/>
        </w:rPr>
        <w:t>I believe the negative relationship between stressful life events and academic engagement will be mitigated by good sleep hygiene practices in undergraduate students.</w:t>
      </w:r>
    </w:p>
    <w:p w14:paraId="22931DDC" w14:textId="6DA6AA29" w:rsidR="001C7A71" w:rsidRDefault="00AF0C0F" w:rsidP="00AF0C0F">
      <w:pPr>
        <w:rPr>
          <w:rFonts w:ascii="Times New Roman" w:hAnsi="Times New Roman"/>
          <w:i/>
        </w:rPr>
      </w:pPr>
      <w:r w:rsidRPr="00AF0C0F">
        <w:rPr>
          <w:rFonts w:ascii="Times New Roman" w:hAnsi="Times New Roman"/>
          <w:i/>
        </w:rPr>
        <w:t xml:space="preserve">Additionally, I hypothesize that sleep hygiene practices will show the greatest moderating </w:t>
      </w:r>
      <w:r w:rsidR="00652A39" w:rsidRPr="0045064D">
        <w:rPr>
          <w:rFonts w:ascii="Times New Roman" w:hAnsi="Times New Roman"/>
          <w:i/>
        </w:rPr>
        <w:t>effect o</w:t>
      </w:r>
      <w:r w:rsidR="006564A6">
        <w:rPr>
          <w:rFonts w:ascii="Times New Roman" w:hAnsi="Times New Roman"/>
          <w:i/>
        </w:rPr>
        <w:t>n the academic engagement factors</w:t>
      </w:r>
      <w:r w:rsidR="00652A39" w:rsidRPr="0045064D">
        <w:rPr>
          <w:rFonts w:ascii="Times New Roman" w:hAnsi="Times New Roman"/>
          <w:i/>
        </w:rPr>
        <w:t xml:space="preserve"> of skills engagement</w:t>
      </w:r>
      <w:r w:rsidR="006564A6">
        <w:rPr>
          <w:rFonts w:ascii="Times New Roman" w:hAnsi="Times New Roman"/>
          <w:i/>
        </w:rPr>
        <w:t xml:space="preserve"> and performance engagement</w:t>
      </w:r>
      <w:r w:rsidR="00652A39" w:rsidRPr="0045064D">
        <w:rPr>
          <w:rFonts w:ascii="Times New Roman" w:hAnsi="Times New Roman"/>
          <w:i/>
        </w:rPr>
        <w:t xml:space="preserve"> due to the research indicating strong associations between sleep quality and</w:t>
      </w:r>
      <w:r w:rsidR="006564A6">
        <w:rPr>
          <w:rFonts w:ascii="Times New Roman" w:hAnsi="Times New Roman"/>
          <w:i/>
        </w:rPr>
        <w:t xml:space="preserve"> both</w:t>
      </w:r>
      <w:r w:rsidR="00652A39" w:rsidRPr="0045064D">
        <w:rPr>
          <w:rFonts w:ascii="Times New Roman" w:hAnsi="Times New Roman"/>
          <w:i/>
        </w:rPr>
        <w:t xml:space="preserve"> executive functioning</w:t>
      </w:r>
      <w:r w:rsidR="006564A6">
        <w:rPr>
          <w:rFonts w:ascii="Times New Roman" w:hAnsi="Times New Roman"/>
          <w:i/>
        </w:rPr>
        <w:t xml:space="preserve"> and academic achievement</w:t>
      </w:r>
      <w:r w:rsidR="00652A39" w:rsidRPr="0045064D">
        <w:rPr>
          <w:rFonts w:ascii="Times New Roman" w:hAnsi="Times New Roman"/>
          <w:i/>
        </w:rPr>
        <w:t>.</w:t>
      </w:r>
      <w:r w:rsidR="00652A39" w:rsidRPr="00276703">
        <w:rPr>
          <w:rFonts w:ascii="Times New Roman" w:hAnsi="Times New Roman"/>
        </w:rPr>
        <w:t xml:space="preserve"> </w:t>
      </w:r>
    </w:p>
    <w:p w14:paraId="5E614D2E" w14:textId="253DE397" w:rsidR="00652A39" w:rsidRPr="00652A39" w:rsidRDefault="00122A92" w:rsidP="00652A39">
      <w:pPr>
        <w:rPr>
          <w:rFonts w:ascii="Times New Roman" w:hAnsi="Times New Roman"/>
          <w:b/>
        </w:rPr>
      </w:pPr>
      <w:r>
        <w:rPr>
          <w:rFonts w:ascii="Times New Roman" w:hAnsi="Times New Roman"/>
          <w:b/>
        </w:rPr>
        <w:t>Research Question</w:t>
      </w:r>
      <w:r w:rsidR="00652A39" w:rsidRPr="00652A39">
        <w:rPr>
          <w:rFonts w:ascii="Times New Roman" w:hAnsi="Times New Roman"/>
          <w:b/>
        </w:rPr>
        <w:t xml:space="preserve"> 4:  </w:t>
      </w:r>
      <w:r>
        <w:rPr>
          <w:rFonts w:ascii="Times New Roman" w:hAnsi="Times New Roman"/>
          <w:b/>
        </w:rPr>
        <w:t>What are</w:t>
      </w:r>
      <w:r w:rsidR="00652A39" w:rsidRPr="00652A39">
        <w:rPr>
          <w:rFonts w:ascii="Times New Roman" w:hAnsi="Times New Roman"/>
          <w:b/>
        </w:rPr>
        <w:t xml:space="preserve"> the effects of physical activity on academic engag</w:t>
      </w:r>
      <w:r w:rsidR="004043DA">
        <w:rPr>
          <w:rFonts w:ascii="Times New Roman" w:hAnsi="Times New Roman"/>
          <w:b/>
        </w:rPr>
        <w:t>ement in undergraduate students?</w:t>
      </w:r>
    </w:p>
    <w:p w14:paraId="68DA6703" w14:textId="77777777" w:rsidR="005105C2" w:rsidRPr="00652A39" w:rsidRDefault="00652A39" w:rsidP="005105C2">
      <w:pPr>
        <w:rPr>
          <w:rFonts w:ascii="Times New Roman" w:hAnsi="Times New Roman"/>
          <w:i/>
          <w:color w:val="000000"/>
        </w:rPr>
      </w:pPr>
      <w:r w:rsidRPr="00652A39">
        <w:rPr>
          <w:rFonts w:ascii="Times New Roman" w:hAnsi="Times New Roman"/>
          <w:i/>
          <w:color w:val="000000"/>
        </w:rPr>
        <w:t xml:space="preserve">Hypothesis 4: </w:t>
      </w:r>
      <w:r w:rsidR="00282785">
        <w:rPr>
          <w:rFonts w:ascii="Times New Roman" w:hAnsi="Times New Roman"/>
          <w:i/>
          <w:color w:val="000000"/>
        </w:rPr>
        <w:t>I</w:t>
      </w:r>
      <w:r w:rsidRPr="00652A39">
        <w:rPr>
          <w:rFonts w:ascii="Times New Roman" w:hAnsi="Times New Roman"/>
          <w:i/>
          <w:color w:val="000000"/>
        </w:rPr>
        <w:t xml:space="preserve"> hypothesize that increased levels of exercise (based on number of days per week) for strenuous exercise will be associated with </w:t>
      </w:r>
      <w:r w:rsidR="002B4DA9">
        <w:rPr>
          <w:rFonts w:ascii="Times New Roman" w:hAnsi="Times New Roman"/>
          <w:i/>
          <w:color w:val="000000"/>
        </w:rPr>
        <w:t>higher</w:t>
      </w:r>
      <w:r w:rsidRPr="00652A39">
        <w:rPr>
          <w:rFonts w:ascii="Times New Roman" w:hAnsi="Times New Roman"/>
          <w:i/>
          <w:color w:val="000000"/>
        </w:rPr>
        <w:t xml:space="preserve"> levels of Academic Engagement; most specifically for the participation factor.</w:t>
      </w:r>
    </w:p>
    <w:p w14:paraId="6E1B9563" w14:textId="7A52681F"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5:  </w:t>
      </w:r>
      <w:r>
        <w:rPr>
          <w:rFonts w:ascii="Times New Roman" w:hAnsi="Times New Roman"/>
          <w:b/>
        </w:rPr>
        <w:t>Does</w:t>
      </w:r>
      <w:r w:rsidR="006B36AB" w:rsidRPr="006B36AB">
        <w:rPr>
          <w:rFonts w:ascii="Times New Roman" w:hAnsi="Times New Roman"/>
          <w:b/>
        </w:rPr>
        <w:t xml:space="preserve"> exercise </w:t>
      </w:r>
      <w:bookmarkStart w:id="0" w:name="_GoBack"/>
      <w:r>
        <w:rPr>
          <w:rFonts w:ascii="Times New Roman" w:hAnsi="Times New Roman"/>
          <w:b/>
        </w:rPr>
        <w:t>moderat</w:t>
      </w:r>
      <w:bookmarkEnd w:id="0"/>
      <w:r>
        <w:rPr>
          <w:rFonts w:ascii="Times New Roman" w:hAnsi="Times New Roman"/>
          <w:b/>
        </w:rPr>
        <w:t>e</w:t>
      </w:r>
      <w:r w:rsidR="006B36AB" w:rsidRPr="006B36AB">
        <w:rPr>
          <w:rFonts w:ascii="Times New Roman" w:hAnsi="Times New Roman"/>
          <w:b/>
        </w:rPr>
        <w:t xml:space="preserve"> the relationship between stressful life events and academic</w:t>
      </w:r>
      <w:r w:rsidR="00025761">
        <w:rPr>
          <w:rFonts w:ascii="Times New Roman" w:hAnsi="Times New Roman"/>
          <w:b/>
        </w:rPr>
        <w:t xml:space="preserve"> engagement?</w:t>
      </w:r>
      <w:r w:rsidR="006B36AB" w:rsidRPr="006B36AB">
        <w:rPr>
          <w:rFonts w:ascii="Times New Roman" w:hAnsi="Times New Roman"/>
          <w:b/>
        </w:rPr>
        <w:t xml:space="preserve"> </w:t>
      </w:r>
    </w:p>
    <w:p w14:paraId="333EFA77" w14:textId="026C234A" w:rsidR="006B36AB" w:rsidRPr="006B36AB" w:rsidRDefault="006B36AB" w:rsidP="006B36AB">
      <w:pPr>
        <w:rPr>
          <w:rFonts w:ascii="Times New Roman" w:hAnsi="Times New Roman"/>
          <w:i/>
        </w:rPr>
      </w:pPr>
      <w:r w:rsidRPr="006B36AB">
        <w:rPr>
          <w:rFonts w:ascii="Times New Roman" w:hAnsi="Times New Roman"/>
          <w:i/>
        </w:rPr>
        <w:t xml:space="preserve">Hypothesis 5: </w:t>
      </w:r>
      <w:r w:rsidR="00282785">
        <w:rPr>
          <w:rFonts w:ascii="Times New Roman" w:hAnsi="Times New Roman"/>
          <w:i/>
        </w:rPr>
        <w:t>I</w:t>
      </w:r>
      <w:r w:rsidRPr="006B36AB">
        <w:rPr>
          <w:rFonts w:ascii="Times New Roman" w:hAnsi="Times New Roman"/>
          <w:i/>
        </w:rPr>
        <w:t xml:space="preserve"> hypothesize that students with higher levels of stressful life events will experience lower academic engagement, specifically in the area of participation, if they show low levels of physical activity. Due to the fact that the pos</w:t>
      </w:r>
      <w:r w:rsidR="00866750">
        <w:rPr>
          <w:rFonts w:ascii="Times New Roman" w:hAnsi="Times New Roman"/>
          <w:i/>
        </w:rPr>
        <w:t>itive impacts of exercise seem</w:t>
      </w:r>
      <w:r w:rsidRPr="006B36AB">
        <w:rPr>
          <w:rFonts w:ascii="Times New Roman" w:hAnsi="Times New Roman"/>
          <w:i/>
        </w:rPr>
        <w:t xml:space="preserve"> to be based on a dosa</w:t>
      </w:r>
      <w:r w:rsidR="00282785">
        <w:rPr>
          <w:rFonts w:ascii="Times New Roman" w:hAnsi="Times New Roman"/>
          <w:i/>
        </w:rPr>
        <w:t>ge-threshold, I</w:t>
      </w:r>
      <w:r w:rsidRPr="006B36AB">
        <w:rPr>
          <w:rFonts w:ascii="Times New Roman" w:hAnsi="Times New Roman"/>
          <w:i/>
        </w:rPr>
        <w:t xml:space="preserve"> postulate that high levels o</w:t>
      </w:r>
      <w:r w:rsidR="00866750">
        <w:rPr>
          <w:rFonts w:ascii="Times New Roman" w:hAnsi="Times New Roman"/>
          <w:i/>
        </w:rPr>
        <w:t xml:space="preserve">f strenuous activity will </w:t>
      </w:r>
      <w:r w:rsidR="0007563D">
        <w:rPr>
          <w:rFonts w:ascii="Times New Roman" w:hAnsi="Times New Roman"/>
          <w:i/>
        </w:rPr>
        <w:t>mitigate</w:t>
      </w:r>
      <w:r w:rsidRPr="006B36AB">
        <w:rPr>
          <w:rFonts w:ascii="Times New Roman" w:hAnsi="Times New Roman"/>
          <w:i/>
        </w:rPr>
        <w:t xml:space="preserve"> the effect of stressful life events on academic engagement.</w:t>
      </w:r>
    </w:p>
    <w:p w14:paraId="3213F8EB" w14:textId="5827387E"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6:  </w:t>
      </w:r>
      <w:r>
        <w:rPr>
          <w:rFonts w:ascii="Times New Roman" w:hAnsi="Times New Roman"/>
          <w:b/>
        </w:rPr>
        <w:t xml:space="preserve">What is </w:t>
      </w:r>
      <w:r w:rsidR="006B36AB" w:rsidRPr="006B36AB">
        <w:rPr>
          <w:rFonts w:ascii="Times New Roman" w:hAnsi="Times New Roman"/>
          <w:b/>
        </w:rPr>
        <w:t>the hierarchical influence of the effects of stressful life events, sleep hygiene, and e</w:t>
      </w:r>
      <w:r w:rsidR="006A316F">
        <w:rPr>
          <w:rFonts w:ascii="Times New Roman" w:hAnsi="Times New Roman"/>
          <w:b/>
        </w:rPr>
        <w:t>xercise on academic engagement?</w:t>
      </w:r>
      <w:r w:rsidR="006B36AB" w:rsidRPr="006B36AB">
        <w:rPr>
          <w:rFonts w:ascii="Times New Roman" w:hAnsi="Times New Roman"/>
          <w:b/>
        </w:rPr>
        <w:t xml:space="preserve"> </w:t>
      </w:r>
    </w:p>
    <w:p w14:paraId="0743CAA1" w14:textId="099F0B92" w:rsidR="00571B29" w:rsidRPr="00D4582F" w:rsidRDefault="006B36AB" w:rsidP="00D4582F">
      <w:pPr>
        <w:rPr>
          <w:rFonts w:ascii="Times New Roman" w:hAnsi="Times New Roman"/>
          <w:i/>
        </w:rPr>
      </w:pPr>
      <w:r w:rsidRPr="006B36AB">
        <w:rPr>
          <w:rFonts w:ascii="Times New Roman" w:hAnsi="Times New Roman"/>
          <w:i/>
        </w:rPr>
        <w:t>Hypothesis 6: Since self-care practices have been shown to improve various elements of engagement, how these self-care practices differentially impact academic engagement</w:t>
      </w:r>
      <w:r w:rsidR="00866750">
        <w:rPr>
          <w:rFonts w:ascii="Times New Roman" w:hAnsi="Times New Roman"/>
          <w:i/>
        </w:rPr>
        <w:t xml:space="preserve"> will be </w:t>
      </w:r>
      <w:r w:rsidR="00866750">
        <w:rPr>
          <w:rFonts w:ascii="Times New Roman" w:hAnsi="Times New Roman"/>
          <w:i/>
        </w:rPr>
        <w:lastRenderedPageBreak/>
        <w:t>explored to</w:t>
      </w:r>
      <w:r w:rsidRPr="006B36AB">
        <w:rPr>
          <w:rFonts w:ascii="Times New Roman" w:hAnsi="Times New Roman"/>
          <w:i/>
        </w:rPr>
        <w:t xml:space="preserve"> identify the aspects </w:t>
      </w:r>
      <w:r w:rsidR="00D7375F">
        <w:rPr>
          <w:rFonts w:ascii="Times New Roman" w:hAnsi="Times New Roman"/>
          <w:i/>
        </w:rPr>
        <w:t>that can influence</w:t>
      </w:r>
      <w:r w:rsidRPr="006B36AB">
        <w:rPr>
          <w:rFonts w:ascii="Times New Roman" w:hAnsi="Times New Roman"/>
          <w:i/>
        </w:rPr>
        <w:t xml:space="preserve"> academic engagement in undergraduate students. </w:t>
      </w:r>
      <w:r w:rsidR="00571B29">
        <w:rPr>
          <w:b/>
        </w:rPr>
        <w:br w:type="page"/>
      </w:r>
    </w:p>
    <w:p w14:paraId="3CFE7B89" w14:textId="0F9AEC2D" w:rsidR="00177810" w:rsidRDefault="00810354" w:rsidP="00810354">
      <w:pPr>
        <w:jc w:val="center"/>
        <w:rPr>
          <w:b/>
        </w:rPr>
      </w:pPr>
      <w:r>
        <w:rPr>
          <w:b/>
        </w:rPr>
        <w:lastRenderedPageBreak/>
        <w:t>CHAPTER 2</w:t>
      </w:r>
    </w:p>
    <w:p w14:paraId="5CDAB73D" w14:textId="63C737EB" w:rsidR="0076455E" w:rsidRDefault="00810354" w:rsidP="00864F13">
      <w:pPr>
        <w:jc w:val="center"/>
        <w:rPr>
          <w:b/>
        </w:rPr>
      </w:pPr>
      <w:r>
        <w:rPr>
          <w:b/>
        </w:rPr>
        <w:t>REVIEW OF RELEVANT LITERATURE</w:t>
      </w:r>
    </w:p>
    <w:p w14:paraId="6CB9242F" w14:textId="77777777" w:rsidR="00864F13" w:rsidRPr="00864F13" w:rsidRDefault="00864F13" w:rsidP="00864F13">
      <w:pPr>
        <w:jc w:val="center"/>
        <w:rPr>
          <w:b/>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73344EBC" w:rsidR="00F92C00" w:rsidRPr="001E1E0C" w:rsidRDefault="00864F13" w:rsidP="001E1E0C">
      <w:pPr>
        <w:ind w:firstLine="0"/>
        <w:rPr>
          <w:i/>
        </w:rPr>
      </w:pPr>
      <w:r>
        <w:tab/>
        <w:t>Research shows that</w:t>
      </w:r>
      <w:r w:rsidR="00076D80">
        <w:t xml:space="preserve"> stress</w:t>
      </w:r>
      <w:r w:rsidR="00840E3D">
        <w:t xml:space="preserve"> significantly</w:t>
      </w:r>
      <w:r w:rsidR="00F92C00">
        <w:t xml:space="preserve"> impact</w:t>
      </w:r>
      <w:r w:rsidR="00840E3D">
        <w:t xml:space="preserve">s </w:t>
      </w:r>
      <w:r w:rsidR="00F92C00">
        <w:t xml:space="preserve">the likelihood of </w:t>
      </w:r>
      <w:r w:rsidR="00D961A1">
        <w:t xml:space="preserve">developing </w:t>
      </w:r>
      <w:r w:rsidR="00F92C00">
        <w:t>externalizing behaviors, internalizing behaviors, psychopathology</w:t>
      </w:r>
      <w:r w:rsidR="005054D6">
        <w:t xml:space="preserve"> and poor mental health</w:t>
      </w:r>
      <w:r w:rsidR="00F92C00">
        <w:t xml:space="preserve">, </w:t>
      </w:r>
      <w:r w:rsidR="00E5403F">
        <w:t xml:space="preserve">binge eating, </w:t>
      </w:r>
      <w:r w:rsidR="00F92C00">
        <w:t>lowered life satisfaction</w:t>
      </w:r>
      <w:r w:rsidR="003E63A0">
        <w:t xml:space="preserve"> or feelings of well-being</w:t>
      </w:r>
      <w:r w:rsidR="00F92C00">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2C56B2">
        <w:t>Cameron, Palm, &amp; Follette</w:t>
      </w:r>
      <w:r w:rsidR="006F497F">
        <w:t>, 2010;</w:t>
      </w:r>
      <w:r w:rsidR="00C20680">
        <w:t xml:space="preserve"> </w:t>
      </w:r>
      <w:r w:rsidR="00FC2BA4" w:rsidRPr="00FC2BA4">
        <w:rPr>
          <w:color w:val="000000" w:themeColor="text1"/>
        </w:rPr>
        <w:t>Furniss, Beyer, Muller</w:t>
      </w:r>
      <w:r w:rsidR="00C20680" w:rsidRPr="00FC2BA4">
        <w:rPr>
          <w:color w:val="000000" w:themeColor="text1"/>
        </w:rPr>
        <w:t>, 2009</w:t>
      </w:r>
      <w:r w:rsidR="00C20680">
        <w:t>;</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rsidR="004A54B1">
        <w:t>llough, Huebner, &amp; Laughlin</w:t>
      </w:r>
      <w:r w:rsidR="003216A9">
        <w:t>,</w:t>
      </w:r>
      <w:r w:rsidR="0072560E">
        <w:t xml:space="preserve"> 2000</w:t>
      </w:r>
      <w:r w:rsidR="004A54B1">
        <w:t>; McKnight, Huebner, Suldo,</w:t>
      </w:r>
      <w:r w:rsidR="003216A9">
        <w:t xml:space="preserve"> 2002</w:t>
      </w:r>
      <w:r w:rsidR="00F92C00">
        <w:t>; Suldo &amp; Huebner, 2004;</w:t>
      </w:r>
      <w:r w:rsidR="007A4426">
        <w:t xml:space="preserve"> Sulkowski</w:t>
      </w:r>
      <w:r w:rsidR="00D016DD">
        <w:t>,</w:t>
      </w:r>
      <w:r w:rsidR="007A4426">
        <w:t xml:space="preserve"> Dempsey, &amp; Dempsey,</w:t>
      </w:r>
      <w:r w:rsidR="00D016DD">
        <w:t xml:space="preserve"> 2011</w:t>
      </w:r>
      <w:r w:rsidR="00F92C00">
        <w:t>)</w:t>
      </w:r>
      <w:r w:rsidR="006F497F">
        <w:t>.</w:t>
      </w:r>
      <w:r w:rsidR="00840E3D">
        <w:t xml:space="preserve"> In a 6-</w:t>
      </w:r>
      <w:r w:rsidR="00F92C00">
        <w:t xml:space="preserve">year </w:t>
      </w:r>
      <w:r w:rsidR="00840E3D">
        <w:t xml:space="preserve">long </w:t>
      </w:r>
      <w:r w:rsidR="00F92C00">
        <w:t>longi</w:t>
      </w:r>
      <w:r w:rsidR="00840E3D">
        <w:t xml:space="preserve">tudinal study that recruited </w:t>
      </w:r>
      <w:r w:rsidR="00F92C00">
        <w:t xml:space="preserve">adolescents, Kim et al. (2003) found that </w:t>
      </w:r>
      <w:r w:rsidR="00840E3D">
        <w:t>Stressful Life Events (</w:t>
      </w:r>
      <w:r w:rsidR="00F92C00">
        <w:t>SLEs</w:t>
      </w:r>
      <w:r w:rsidR="00840E3D">
        <w:t>)</w:t>
      </w:r>
      <w:r w:rsidR="00F92C00">
        <w:t xml:space="preserve"> predict</w:t>
      </w:r>
      <w:r w:rsidR="00840E3D">
        <w:t>ed</w:t>
      </w:r>
      <w:r w:rsidR="00F92C00">
        <w:t xml:space="preserve"> internalizing behaviors such as anxiety and depre</w:t>
      </w:r>
      <w:r w:rsidR="00840E3D">
        <w:t>ssion as well as externalizing and delinquent behaviors</w:t>
      </w:r>
      <w:r w:rsidR="001E1E0C">
        <w:t>.</w:t>
      </w:r>
    </w:p>
    <w:p w14:paraId="6027B84F" w14:textId="5B1EBA92" w:rsidR="009E5086" w:rsidRPr="00675793" w:rsidRDefault="00B6250B" w:rsidP="00675793">
      <w:r>
        <w:t>S</w:t>
      </w:r>
      <w:r w:rsidR="00840E3D">
        <w:t>tressful life events have also been found to</w:t>
      </w:r>
      <w:r>
        <w:t xml:space="preserve"> </w:t>
      </w:r>
      <w:r w:rsidR="00675793">
        <w:t xml:space="preserve">have either </w:t>
      </w:r>
      <w:r w:rsidR="005E6EAD">
        <w:t>a direct or indirect impact on academic e</w:t>
      </w:r>
      <w:r w:rsidR="00675793">
        <w:t xml:space="preserve">ngagement (AE), including </w:t>
      </w:r>
      <w:r>
        <w:t>life satisfaction (McKnight et</w:t>
      </w:r>
      <w:r w:rsidR="006A6F73">
        <w:t xml:space="preserve"> al. 2002</w:t>
      </w:r>
      <w:r w:rsidR="00840E3D">
        <w:t>;</w:t>
      </w:r>
      <w:r>
        <w:t xml:space="preserve"> Suldo &amp; Huebner, 2004), </w:t>
      </w:r>
      <w:r w:rsidR="00B764CE">
        <w:t>locus-of-control (</w:t>
      </w:r>
      <w:r w:rsidR="00051996">
        <w:t>Ash &amp; Huebner, 2001</w:t>
      </w:r>
      <w:r w:rsidR="00B764CE">
        <w:t xml:space="preserve">), </w:t>
      </w:r>
      <w:r w:rsidR="00675793">
        <w:t xml:space="preserve">and anxiety and </w:t>
      </w:r>
      <w:r w:rsidR="00B764CE">
        <w:t>time management (</w:t>
      </w:r>
      <w:r w:rsidR="00F01592">
        <w:t>Misra &amp; McKean, 2000)</w:t>
      </w:r>
      <w:r w:rsidR="00675793">
        <w:t xml:space="preserve">. </w:t>
      </w:r>
      <w:r w:rsidR="00B3596A">
        <w:t>Additionally, stress</w:t>
      </w:r>
      <w:r w:rsidR="00840E3D">
        <w:t xml:space="preserve"> has been found to be</w:t>
      </w:r>
      <w:r w:rsidR="00B3596A">
        <w:t xml:space="preserve"> a growing concern at the college level </w:t>
      </w:r>
      <w:r w:rsidR="0087715C">
        <w:t>as schools see an influx of students seeking mental health resources t</w:t>
      </w:r>
      <w:r w:rsidR="00CB2899">
        <w:t>hrough university clinics because of issues with stress,</w:t>
      </w:r>
      <w:r w:rsidR="00A95323">
        <w:t xml:space="preserve"> anxiety</w:t>
      </w:r>
      <w:r w:rsidR="00CB2899">
        <w:t>,</w:t>
      </w:r>
      <w:r w:rsidR="0014256C">
        <w:t xml:space="preserve"> and depression</w:t>
      </w:r>
      <w:r w:rsidR="0087715C">
        <w:t xml:space="preserve"> (</w:t>
      </w:r>
      <w:r w:rsidR="000304C3" w:rsidRPr="00A00311">
        <w:rPr>
          <w:color w:val="000000" w:themeColor="text1"/>
        </w:rPr>
        <w:t>Novotney, 2014</w:t>
      </w:r>
      <w:r w:rsidR="0087715C">
        <w:t>)</w:t>
      </w:r>
      <w:r w:rsidR="004A3F41">
        <w:t>.</w:t>
      </w:r>
      <w:r w:rsidR="0087715C">
        <w:t xml:space="preserve">  These mental health concerns are </w:t>
      </w:r>
      <w:r w:rsidR="008447A1">
        <w:t xml:space="preserve">negatively </w:t>
      </w:r>
      <w:r w:rsidR="00A95323">
        <w:t>impacting academic engagement</w:t>
      </w:r>
      <w:r w:rsidR="004A3F41">
        <w:t>,</w:t>
      </w:r>
      <w:r w:rsidR="0087715C">
        <w:t xml:space="preserve"> retention rates</w:t>
      </w:r>
      <w:r w:rsidR="007D7A86">
        <w:t>,</w:t>
      </w:r>
      <w:r w:rsidR="0087715C">
        <w:t xml:space="preserve"> and student success</w:t>
      </w:r>
      <w:r w:rsidR="00A95323">
        <w:t xml:space="preserve">.  Stress not only increases the likelihood of mental illness, </w:t>
      </w:r>
      <w:r w:rsidR="00A95323" w:rsidRPr="006E7BC4">
        <w:t xml:space="preserve">it </w:t>
      </w:r>
      <w:r w:rsidR="00FC3371">
        <w:t xml:space="preserve">also </w:t>
      </w:r>
      <w:r w:rsidR="006E7BC4" w:rsidRPr="006E7BC4">
        <w:t>impacts the likelihood of</w:t>
      </w:r>
      <w:r w:rsidR="00B2594B">
        <w:t xml:space="preserve"> </w:t>
      </w:r>
      <w:r w:rsidR="00FC3371">
        <w:t>developing</w:t>
      </w:r>
      <w:r w:rsidR="006E7BC4" w:rsidRPr="006E7BC4">
        <w:t xml:space="preserve"> behavior problems.</w:t>
      </w:r>
      <w:r w:rsidR="00ED27B2">
        <w:rPr>
          <w:i/>
        </w:rPr>
        <w:t xml:space="preserve"> </w:t>
      </w:r>
    </w:p>
    <w:p w14:paraId="381FED88" w14:textId="412E1229" w:rsidR="00093109" w:rsidRPr="001E1E0C" w:rsidRDefault="00FC3371" w:rsidP="001E1E0C">
      <w:pPr>
        <w:rPr>
          <w:i/>
        </w:rPr>
      </w:pPr>
      <w:r>
        <w:lastRenderedPageBreak/>
        <w:t>Suldo and</w:t>
      </w:r>
      <w:r w:rsidR="00093109">
        <w:t xml:space="preserve"> Huebner (2004) found that life satisfaction mediated the relationship between stressful life events and psychopathology. They posited that life satisfaction can influence the relationship between stress and the development of behavior problems by acting </w:t>
      </w:r>
      <w:r>
        <w:t>as a protective factor, which reduces</w:t>
      </w:r>
      <w:r w:rsidR="00093109">
        <w:t xml:space="preserve"> the l</w:t>
      </w:r>
      <w:r>
        <w:t xml:space="preserve">ikelihood of these behaviors </w:t>
      </w:r>
      <w:r w:rsidR="00093109">
        <w:t>develop</w:t>
      </w:r>
      <w:r>
        <w:t>ing</w:t>
      </w:r>
      <w:r w:rsidR="00093109">
        <w:t>.</w:t>
      </w:r>
      <w:r w:rsidR="000B272D">
        <w:t xml:space="preserve"> </w:t>
      </w:r>
      <w:r w:rsidR="009E70AE">
        <w:t>In a study evaluating</w:t>
      </w:r>
      <w:r w:rsidR="000B272D">
        <w:t xml:space="preserve"> the effects of stressful life events</w:t>
      </w:r>
      <w:r w:rsidR="009E70AE">
        <w:t xml:space="preserve"> on mental health in a group of young students, Furniss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p>
    <w:p w14:paraId="15EE3E32" w14:textId="77777777" w:rsidR="00F92C00" w:rsidRPr="004379F2" w:rsidRDefault="00F92C00" w:rsidP="00F92C00">
      <w:pPr>
        <w:ind w:firstLine="0"/>
      </w:pPr>
    </w:p>
    <w:p w14:paraId="6FD4D263" w14:textId="5FE6353A" w:rsidR="00F92C00" w:rsidRDefault="00FC3371" w:rsidP="00F92C00">
      <w:pPr>
        <w:ind w:firstLine="0"/>
        <w:rPr>
          <w:b/>
        </w:rPr>
      </w:pPr>
      <w:r>
        <w:rPr>
          <w:b/>
        </w:rPr>
        <w:t>Stress and</w:t>
      </w:r>
      <w:r w:rsidR="00F92C00">
        <w:rPr>
          <w:b/>
        </w:rPr>
        <w:t xml:space="preserve"> Academic Engagement</w:t>
      </w:r>
    </w:p>
    <w:p w14:paraId="37E74F1D" w14:textId="30BB0B77" w:rsidR="00267AF5" w:rsidRPr="00663375" w:rsidRDefault="00FC3371" w:rsidP="00F92C00">
      <w:pPr>
        <w:rPr>
          <w:color w:val="000000" w:themeColor="text1"/>
        </w:rPr>
      </w:pPr>
      <w:r>
        <w:rPr>
          <w:color w:val="000000" w:themeColor="text1"/>
        </w:rPr>
        <w:t>A</w:t>
      </w:r>
      <w:r w:rsidR="00267AF5">
        <w:rPr>
          <w:color w:val="000000" w:themeColor="text1"/>
        </w:rPr>
        <w:t xml:space="preserve">cademic engagement </w:t>
      </w:r>
      <w:r>
        <w:rPr>
          <w:color w:val="000000" w:themeColor="text1"/>
        </w:rPr>
        <w:t>(AE) is a multifaceted concept and</w:t>
      </w:r>
      <w:r w:rsidR="00267AF5">
        <w:rPr>
          <w:color w:val="000000" w:themeColor="text1"/>
        </w:rPr>
        <w:t xml:space="preserve"> the impact of stress on AE has been evaluated in different ways acro</w:t>
      </w:r>
      <w:r>
        <w:rPr>
          <w:color w:val="000000" w:themeColor="text1"/>
        </w:rPr>
        <w:t>ss studies.  Some studies have investigated</w:t>
      </w:r>
      <w:r w:rsidR="00D5221F">
        <w:rPr>
          <w:color w:val="000000" w:themeColor="text1"/>
        </w:rPr>
        <w:t xml:space="preserve"> </w:t>
      </w:r>
      <w:r w:rsidR="000D1D18">
        <w:rPr>
          <w:color w:val="000000" w:themeColor="text1"/>
        </w:rPr>
        <w:t xml:space="preserve">academic performance as a whole, </w:t>
      </w:r>
      <w:r>
        <w:rPr>
          <w:color w:val="000000" w:themeColor="text1"/>
        </w:rPr>
        <w:t>while others have focused</w:t>
      </w:r>
      <w:r w:rsidR="000D1D18">
        <w:rPr>
          <w:color w:val="000000" w:themeColor="text1"/>
        </w:rPr>
        <w:t xml:space="preserve"> more specifically at impacts</w:t>
      </w:r>
      <w:r w:rsidR="007D7A86">
        <w:rPr>
          <w:color w:val="000000" w:themeColor="text1"/>
        </w:rPr>
        <w:t xml:space="preserve"> of stress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385A58">
        <w:rPr>
          <w:color w:val="000000" w:themeColor="text1"/>
        </w:rPr>
        <w:t>investigated</w:t>
      </w:r>
      <w:r w:rsidR="008848B5">
        <w:rPr>
          <w:color w:val="000000" w:themeColor="text1"/>
        </w:rPr>
        <w:t xml:space="preserve"> life events </w:t>
      </w:r>
      <w:r w:rsidR="00385A58">
        <w:rPr>
          <w:color w:val="000000" w:themeColor="text1"/>
        </w:rPr>
        <w:t>(</w:t>
      </w:r>
      <w:r w:rsidR="00385A58" w:rsidRPr="00885AA4">
        <w:rPr>
          <w:color w:val="000000" w:themeColor="text1"/>
        </w:rPr>
        <w:t xml:space="preserve">e.g. </w:t>
      </w:r>
      <w:r w:rsidR="00885AA4">
        <w:rPr>
          <w:color w:val="000000" w:themeColor="text1"/>
        </w:rPr>
        <w:t>“</w:t>
      </w:r>
      <w:r w:rsidR="007D0901" w:rsidRPr="00885AA4">
        <w:rPr>
          <w:color w:val="000000" w:themeColor="text1"/>
        </w:rPr>
        <w:t>change in line of work</w:t>
      </w:r>
      <w:r w:rsidR="00885AA4">
        <w:rPr>
          <w:color w:val="000000" w:themeColor="text1"/>
        </w:rPr>
        <w:t>”</w:t>
      </w:r>
      <w:r w:rsidR="00F27909">
        <w:rPr>
          <w:color w:val="000000" w:themeColor="text1"/>
        </w:rPr>
        <w:t xml:space="preserve">) </w:t>
      </w:r>
      <w:r w:rsidR="008848B5">
        <w:rPr>
          <w:color w:val="000000" w:themeColor="text1"/>
        </w:rPr>
        <w:t xml:space="preserve">and found them to be </w:t>
      </w:r>
      <w:r w:rsidR="00F27909">
        <w:rPr>
          <w:color w:val="000000" w:themeColor="text1"/>
        </w:rPr>
        <w:t>negatively related to</w:t>
      </w:r>
      <w:r w:rsidR="008848B5">
        <w:rPr>
          <w:color w:val="000000" w:themeColor="text1"/>
        </w:rPr>
        <w:t xml:space="preserve"> ac</w:t>
      </w:r>
      <w:r w:rsidR="00F27909">
        <w:rPr>
          <w:color w:val="000000" w:themeColor="text1"/>
        </w:rPr>
        <w:t>ademic performance. Essentially</w:t>
      </w:r>
      <w:r w:rsidR="008848B5">
        <w:rPr>
          <w:color w:val="000000" w:themeColor="text1"/>
        </w:rPr>
        <w:t xml:space="preserve">, </w:t>
      </w:r>
      <w:r w:rsidR="00F27909">
        <w:rPr>
          <w:color w:val="000000" w:themeColor="text1"/>
        </w:rPr>
        <w:t xml:space="preserve">academic performance worsened </w:t>
      </w:r>
      <w:r w:rsidR="008848B5">
        <w:rPr>
          <w:color w:val="000000" w:themeColor="text1"/>
        </w:rPr>
        <w:t>as stress event</w:t>
      </w:r>
      <w:r w:rsidR="00F27909">
        <w:rPr>
          <w:color w:val="000000" w:themeColor="text1"/>
        </w:rPr>
        <w:t>s increased</w:t>
      </w:r>
      <w:r w:rsidR="008848B5">
        <w:rPr>
          <w:color w:val="000000" w:themeColor="text1"/>
        </w:rPr>
        <w:t xml:space="preserve">.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In a more recent example of the impact of stress on academic performance measure</w:t>
      </w:r>
      <w:r w:rsidR="00F27909">
        <w:rPr>
          <w:color w:val="000000" w:themeColor="text1"/>
        </w:rPr>
        <w:t>s, Vaez and</w:t>
      </w:r>
      <w:r w:rsidR="00F65675">
        <w:rPr>
          <w:color w:val="000000" w:themeColor="text1"/>
        </w:rPr>
        <w:t xml:space="preserve"> Laflamme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t>long-term effects on memory, emotional regulation, executive functioning, and cognitive performance (Pechtel &amp; Pizzagalli, 2011</w:t>
      </w:r>
      <w:r w:rsidR="00B140A1" w:rsidRPr="00663375">
        <w:rPr>
          <w:color w:val="000000" w:themeColor="text1"/>
        </w:rPr>
        <w:t>).</w:t>
      </w:r>
      <w:r w:rsidR="00D56C47" w:rsidRPr="00663375">
        <w:rPr>
          <w:color w:val="000000" w:themeColor="text1"/>
        </w:rPr>
        <w:t xml:space="preserve"> Although the body of research specifically pertaining to </w:t>
      </w:r>
      <w:r w:rsidR="00573E8A" w:rsidRPr="00663375">
        <w:rPr>
          <w:color w:val="000000" w:themeColor="text1"/>
        </w:rPr>
        <w:t>the effects of stress on</w:t>
      </w:r>
      <w:r w:rsidR="00D56C47" w:rsidRPr="00663375">
        <w:rPr>
          <w:color w:val="000000" w:themeColor="text1"/>
        </w:rPr>
        <w:t xml:space="preserve"> achievement/academic engagement is sparse,</w:t>
      </w:r>
      <w:r w:rsidR="005E207F" w:rsidRPr="00663375">
        <w:rPr>
          <w:color w:val="000000" w:themeColor="text1"/>
        </w:rPr>
        <w:t xml:space="preserve"> </w:t>
      </w:r>
      <w:r w:rsidR="00D56C47" w:rsidRPr="00663375">
        <w:rPr>
          <w:color w:val="000000" w:themeColor="text1"/>
        </w:rPr>
        <w:t xml:space="preserve">especially in more recent years, the research is </w:t>
      </w:r>
      <w:r w:rsidR="00D56C47" w:rsidRPr="00663375">
        <w:rPr>
          <w:color w:val="000000" w:themeColor="text1"/>
        </w:rPr>
        <w:lastRenderedPageBreak/>
        <w:t>more prolific when looking into mood, behaviors, and other</w:t>
      </w:r>
      <w:r w:rsidR="00573E8A" w:rsidRPr="00663375">
        <w:rPr>
          <w:color w:val="000000" w:themeColor="text1"/>
        </w:rPr>
        <w:t xml:space="preserve"> related</w:t>
      </w:r>
      <w:r w:rsidR="00D56C47" w:rsidRPr="00663375">
        <w:rPr>
          <w:color w:val="000000" w:themeColor="text1"/>
        </w:rPr>
        <w:t xml:space="preserve"> aspects of academic engagement.</w:t>
      </w:r>
    </w:p>
    <w:p w14:paraId="58993812" w14:textId="1B3F5777" w:rsidR="00DB27AF" w:rsidRDefault="00CF1540" w:rsidP="00D9203E">
      <w:r>
        <w:rPr>
          <w:color w:val="000000" w:themeColor="text1"/>
        </w:rPr>
        <w:t>Research has also shown that stress has a detrimental impact on sympt</w:t>
      </w:r>
      <w:r w:rsidR="00F27909">
        <w:rPr>
          <w:color w:val="000000" w:themeColor="text1"/>
        </w:rPr>
        <w:t>oms of depression</w:t>
      </w:r>
      <w:r w:rsidR="007E7E80">
        <w:rPr>
          <w:color w:val="000000" w:themeColor="text1"/>
        </w:rPr>
        <w:t xml:space="preserve">. </w:t>
      </w:r>
      <w:r w:rsidR="00F27909">
        <w:rPr>
          <w:color w:val="000000" w:themeColor="text1"/>
        </w:rPr>
        <w:t xml:space="preserve">In this regard, a study by </w:t>
      </w:r>
      <w:r w:rsidR="00404F3D">
        <w:rPr>
          <w:color w:val="000000" w:themeColor="text1"/>
        </w:rPr>
        <w:t>Legget et al.</w:t>
      </w:r>
      <w:r w:rsidR="007E7E80">
        <w:rPr>
          <w:color w:val="000000" w:themeColor="text1"/>
        </w:rPr>
        <w:t xml:space="preserve"> </w:t>
      </w:r>
      <w:r w:rsidR="00F27909">
        <w:rPr>
          <w:color w:val="000000" w:themeColor="text1"/>
        </w:rPr>
        <w:t>(2016) test</w:t>
      </w:r>
      <w:r w:rsidR="007E7E80">
        <w:rPr>
          <w:color w:val="000000" w:themeColor="text1"/>
        </w:rPr>
        <w:t>ed the association between stressful life ev</w:t>
      </w:r>
      <w:r w:rsidR="00E75F0E">
        <w:rPr>
          <w:color w:val="000000" w:themeColor="text1"/>
        </w:rPr>
        <w:t>ents and depression and found</w:t>
      </w:r>
      <w:r w:rsidR="007E7E80">
        <w:rPr>
          <w:color w:val="000000" w:themeColor="text1"/>
        </w:rPr>
        <w:t xml:space="preserve"> a </w:t>
      </w:r>
      <w:r w:rsidR="00B42787">
        <w:rPr>
          <w:color w:val="000000" w:themeColor="text1"/>
        </w:rPr>
        <w:t>significant correlatio</w:t>
      </w:r>
      <w:r w:rsidR="00E75F0E">
        <w:rPr>
          <w:color w:val="000000" w:themeColor="text1"/>
        </w:rPr>
        <w:t>n between the two.  T</w:t>
      </w:r>
      <w:r w:rsidR="00B42787">
        <w:rPr>
          <w:color w:val="000000" w:themeColor="text1"/>
        </w:rPr>
        <w:t>o elucidate the mechanism of that relationship</w:t>
      </w:r>
      <w:r w:rsidR="00E75F0E">
        <w:rPr>
          <w:color w:val="000000" w:themeColor="text1"/>
        </w:rPr>
        <w:t xml:space="preserve"> further</w:t>
      </w:r>
      <w:r w:rsidR="00B42787">
        <w:rPr>
          <w:color w:val="000000" w:themeColor="text1"/>
        </w:rPr>
        <w:t xml:space="preserve">,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likelihood of depressive symptoms by moderating the impact of stress</w:t>
      </w:r>
      <w:r w:rsidR="00E75F0E">
        <w:rPr>
          <w:color w:val="000000" w:themeColor="text1"/>
        </w:rPr>
        <w:t xml:space="preserve"> events.  In the same study, having q</w:t>
      </w:r>
      <w:r w:rsidR="000C3BDF">
        <w:rPr>
          <w:color w:val="000000" w:themeColor="text1"/>
        </w:rPr>
        <w:t xml:space="preserve">uality sleep led to less risk for depressive symptoms when stressful life events </w:t>
      </w:r>
      <w:r w:rsidR="00E75F0E">
        <w:rPr>
          <w:color w:val="000000" w:themeColor="text1"/>
        </w:rPr>
        <w:t xml:space="preserve">were elevated. As the authors </w:t>
      </w:r>
      <w:r w:rsidR="000C3BDF">
        <w:rPr>
          <w:color w:val="000000" w:themeColor="text1"/>
        </w:rPr>
        <w:t>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w:t>
      </w:r>
      <w:r w:rsidR="005D0AD3">
        <w:t xml:space="preserve">factors of </w:t>
      </w:r>
      <w:r w:rsidR="00DB27AF">
        <w:t xml:space="preserve">psychological well-being </w:t>
      </w:r>
      <w:r w:rsidR="00D9203E">
        <w:t xml:space="preserve">such as global self-concept (McCullough et al., 2000). </w:t>
      </w:r>
    </w:p>
    <w:p w14:paraId="5A67AA0F" w14:textId="31A50664" w:rsidR="00F92C00" w:rsidRPr="00AE0CDA" w:rsidRDefault="00F92C00" w:rsidP="00553928">
      <w:pPr>
        <w:rPr>
          <w:rFonts w:eastAsia="Times New Roman"/>
          <w:kern w:val="0"/>
          <w:lang w:eastAsia="en-US"/>
        </w:rPr>
      </w:pPr>
      <w:r w:rsidRPr="00753ADE">
        <w:rPr>
          <w:color w:val="000000" w:themeColor="text1"/>
        </w:rPr>
        <w:t xml:space="preserve">McKnight et al. </w:t>
      </w:r>
      <w:r w:rsidR="00787967">
        <w:rPr>
          <w:color w:val="000000" w:themeColor="text1"/>
        </w:rPr>
        <w:t>(</w:t>
      </w:r>
      <w:r w:rsidR="002750A1">
        <w:rPr>
          <w:color w:val="000000" w:themeColor="text1"/>
        </w:rPr>
        <w:t>2002</w:t>
      </w:r>
      <w:r w:rsidR="00787967">
        <w:rPr>
          <w:color w:val="000000" w:themeColor="text1"/>
        </w:rPr>
        <w:t>), investigated</w:t>
      </w:r>
      <w:r w:rsidR="00553928">
        <w:rPr>
          <w:color w:val="000000" w:themeColor="text1"/>
        </w:rPr>
        <w:t xml:space="preserve">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787967">
        <w:rPr>
          <w:color w:val="000000" w:themeColor="text1"/>
        </w:rPr>
        <w:t xml:space="preserve">hip.  Study </w:t>
      </w:r>
      <w:r w:rsidR="000D5EFF">
        <w:rPr>
          <w:color w:val="000000" w:themeColor="text1"/>
        </w:rPr>
        <w:t>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069A8BE5" w:rsidR="00AC3736" w:rsidRDefault="001E1E0C" w:rsidP="0087094C">
      <w:r>
        <w:t>Stress is a multifaceted con</w:t>
      </w:r>
      <w:r w:rsidR="006A40E2">
        <w:t>struct that includes</w:t>
      </w:r>
      <w:r>
        <w:t xml:space="preserve"> aspects of both acute and c</w:t>
      </w:r>
      <w:r w:rsidR="006A40E2">
        <w:t>hronic adversity.  In a study on</w:t>
      </w:r>
      <w:r>
        <w:t xml:space="preserve"> how life satisfaction varies </w:t>
      </w:r>
      <w:r w:rsidR="006A40E2">
        <w:t>based on accumulated SLEs, Ash and</w:t>
      </w:r>
      <w:r>
        <w:t xml:space="preserve"> Huebner (2001) isolated negative life events from chronic stressors in order to determine their differential impact.  They found that the inclusion of both </w:t>
      </w:r>
      <w:r w:rsidR="00DD7D74">
        <w:t xml:space="preserve">stressor types </w:t>
      </w:r>
      <w:r>
        <w:t>significantly improved predictability</w:t>
      </w:r>
      <w:r w:rsidR="00C14A59">
        <w:t xml:space="preserve"> of life satisfaction</w:t>
      </w:r>
      <w:r>
        <w:t>.  In a simil</w:t>
      </w:r>
      <w:r w:rsidR="006C57AE">
        <w:t>ar vein, McCullough et al. (2000</w:t>
      </w:r>
      <w:r>
        <w:t xml:space="preserve">) found that negative daily events </w:t>
      </w:r>
      <w:r w:rsidR="00AC20B0">
        <w:t>showed a greater influence on</w:t>
      </w:r>
      <w:r>
        <w:t xml:space="preserve"> participant affect than the contribution of major life events.</w:t>
      </w:r>
      <w:r w:rsidR="00192984">
        <w:t xml:space="preserve"> Similar findings have been found in studies that include a</w:t>
      </w:r>
      <w:r w:rsidR="00874130">
        <w:t xml:space="preserve"> clinica</w:t>
      </w:r>
      <w:r w:rsidR="00192984">
        <w:t>l population of cancer patients. For example,</w:t>
      </w:r>
      <w:r w:rsidR="003B5BE4">
        <w:t xml:space="preserve"> Willard, Long, and Phipps</w:t>
      </w:r>
      <w:r w:rsidR="00874130">
        <w:t xml:space="preserve"> (20</w:t>
      </w:r>
      <w:r w:rsidR="00192984">
        <w:t>16) found that r</w:t>
      </w:r>
      <w:r w:rsidR="00874130">
        <w:t>egardless</w:t>
      </w:r>
      <w:r w:rsidR="00192984">
        <w:t xml:space="preserve"> of cancer status,</w:t>
      </w:r>
      <w:r w:rsidR="00874130">
        <w:t xml:space="preserve"> cumulative events, including those that do not meet diagnostic criteria as traumatic events but are more </w:t>
      </w:r>
      <w:r w:rsidR="00C14A59">
        <w:t>common</w:t>
      </w:r>
      <w:r w:rsidR="00874130">
        <w:t xml:space="preserve"> problems</w:t>
      </w:r>
      <w:r w:rsidR="00C14A59">
        <w:t xml:space="preserve"> associated with school</w:t>
      </w:r>
      <w:r w:rsidR="00874130">
        <w:t xml:space="preserve"> and family issues, </w:t>
      </w:r>
      <w:r w:rsidR="008B6861">
        <w:t>were</w:t>
      </w:r>
      <w:r w:rsidR="00874130">
        <w:t xml:space="preserve"> significantly correlated </w:t>
      </w:r>
      <w:r w:rsidR="001C61A1">
        <w:t>with psychological functioning</w:t>
      </w:r>
      <w:r w:rsidR="00C14A59">
        <w:t>.</w:t>
      </w:r>
      <w:r w:rsidR="008B6861">
        <w:t xml:space="preserve"> </w:t>
      </w:r>
      <w:r w:rsidR="00C14A59">
        <w:t>W</w:t>
      </w:r>
      <w:r w:rsidR="00475796">
        <w:t>hen teased apart</w:t>
      </w:r>
      <w:r w:rsidR="00C14A59">
        <w:t>, these</w:t>
      </w:r>
      <w:r w:rsidR="00475796">
        <w:t xml:space="preserve"> </w:t>
      </w:r>
      <w:r w:rsidR="007C3562">
        <w:t>common</w:t>
      </w:r>
      <w:r w:rsidR="00BB15C0">
        <w:t xml:space="preserve"> stressful events</w:t>
      </w:r>
      <w:r>
        <w:t xml:space="preserve"> </w:t>
      </w:r>
      <w:r w:rsidR="008B6861">
        <w:t xml:space="preserve">showed a greater association with </w:t>
      </w:r>
      <w:r w:rsidR="007558B3">
        <w:t>psychological distress than those</w:t>
      </w:r>
      <w:r w:rsidR="00192984">
        <w:t xml:space="preserve"> </w:t>
      </w:r>
      <w:r w:rsidR="007558B3">
        <w:t xml:space="preserve">classified as </w:t>
      </w:r>
      <w:r w:rsidR="00475796">
        <w:t>“Potentially Traumatic Events.”</w:t>
      </w:r>
    </w:p>
    <w:p w14:paraId="784F8272" w14:textId="2EF86E9B" w:rsidR="001E1E0C" w:rsidRDefault="008400A0"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While developing</w:t>
      </w:r>
      <w:r w:rsidR="001E1E0C">
        <w:rPr>
          <w:rFonts w:ascii="Times New Roman" w:eastAsia="Times New Roman" w:hAnsi="Times New Roman" w:cs="Times New Roman"/>
          <w:kern w:val="0"/>
          <w:lang w:eastAsia="en-US"/>
        </w:rPr>
        <w:t xml:space="preserve"> The Undergraduate Stress Questionnaire (USQ)</w:t>
      </w:r>
      <w:r w:rsidR="00B23736">
        <w:rPr>
          <w:rFonts w:ascii="Times New Roman" w:eastAsia="Times New Roman" w:hAnsi="Times New Roman" w:cs="Times New Roman"/>
          <w:kern w:val="0"/>
          <w:lang w:eastAsia="en-US"/>
        </w:rPr>
        <w:t>, Crandall, Preisler, and Aussprung</w:t>
      </w:r>
      <w:r>
        <w:rPr>
          <w:rFonts w:ascii="Times New Roman" w:eastAsia="Times New Roman" w:hAnsi="Times New Roman" w:cs="Times New Roman"/>
          <w:kern w:val="0"/>
          <w:lang w:eastAsia="en-US"/>
        </w:rPr>
        <w:t xml:space="preserve"> (1992) found</w:t>
      </w:r>
      <w:r w:rsidR="001E1E0C">
        <w:rPr>
          <w:rFonts w:ascii="Times New Roman" w:eastAsia="Times New Roman" w:hAnsi="Times New Roman" w:cs="Times New Roman"/>
          <w:kern w:val="0"/>
          <w:lang w:eastAsia="en-US"/>
        </w:rPr>
        <w:t xml:space="preserve">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w:t>
      </w:r>
      <w:r w:rsidR="001E1E0C">
        <w:rPr>
          <w:rFonts w:ascii="Times New Roman" w:eastAsia="Times New Roman" w:hAnsi="Times New Roman" w:cs="Times New Roman"/>
          <w:kern w:val="0"/>
          <w:lang w:eastAsia="en-US"/>
        </w:rPr>
        <w:lastRenderedPageBreak/>
        <w:t xml:space="preserve">individuals. The importance of this </w:t>
      </w:r>
      <w:r w:rsidR="00184DB6">
        <w:rPr>
          <w:rFonts w:ascii="Times New Roman" w:eastAsia="Times New Roman" w:hAnsi="Times New Roman" w:cs="Times New Roman"/>
          <w:kern w:val="0"/>
          <w:lang w:eastAsia="en-US"/>
        </w:rPr>
        <w:t>finding i</w:t>
      </w:r>
      <w:r w:rsidR="001E1E0C">
        <w:rPr>
          <w:rFonts w:ascii="Times New Roman" w:eastAsia="Times New Roman" w:hAnsi="Times New Roman" w:cs="Times New Roman"/>
          <w:kern w:val="0"/>
          <w:lang w:eastAsia="en-US"/>
        </w:rPr>
        <w:t xml:space="preserve">s underscored by </w:t>
      </w:r>
      <w:r w:rsidR="00184DB6">
        <w:rPr>
          <w:rFonts w:ascii="Times New Roman" w:eastAsia="Times New Roman" w:hAnsi="Times New Roman" w:cs="Times New Roman"/>
          <w:kern w:val="0"/>
          <w:lang w:eastAsia="en-US"/>
        </w:rPr>
        <w:t>the fact that the study participants</w:t>
      </w:r>
      <w:r w:rsidR="001E1E0C">
        <w:rPr>
          <w:rFonts w:ascii="Times New Roman" w:eastAsia="Times New Roman" w:hAnsi="Times New Roman" w:cs="Times New Roman"/>
          <w:kern w:val="0"/>
          <w:lang w:eastAsia="en-US"/>
        </w:rPr>
        <w:t xml:space="preserve"> were more likely to endorse items related to their university experience than</w:t>
      </w:r>
      <w:r w:rsidR="001D62DB">
        <w:rPr>
          <w:rFonts w:ascii="Times New Roman" w:eastAsia="Times New Roman" w:hAnsi="Times New Roman" w:cs="Times New Roman"/>
          <w:kern w:val="0"/>
          <w:lang w:eastAsia="en-US"/>
        </w:rPr>
        <w:t xml:space="preserve"> they were to</w:t>
      </w:r>
      <w:r w:rsidR="001E1E0C">
        <w:rPr>
          <w:rFonts w:ascii="Times New Roman" w:eastAsia="Times New Roman" w:hAnsi="Times New Roman" w:cs="Times New Roman"/>
          <w:kern w:val="0"/>
          <w:lang w:eastAsia="en-US"/>
        </w:rPr>
        <w:t xml:space="preserve"> the other stressors on the measure.</w:t>
      </w:r>
    </w:p>
    <w:p w14:paraId="6C99FF91" w14:textId="3C7A878D" w:rsidR="00782A67" w:rsidRDefault="001D62DB"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When considering variables</w:t>
      </w:r>
      <w:r w:rsidR="00B35762">
        <w:rPr>
          <w:rFonts w:ascii="Times New Roman" w:eastAsia="Times New Roman" w:hAnsi="Times New Roman" w:cs="Times New Roman"/>
          <w:kern w:val="0"/>
          <w:lang w:eastAsia="en-US"/>
        </w:rPr>
        <w:t xml:space="preserve"> that potentially impact academic performance in first-yea</w:t>
      </w:r>
      <w:r w:rsidR="00700F59">
        <w:rPr>
          <w:rFonts w:ascii="Times New Roman" w:eastAsia="Times New Roman" w:hAnsi="Times New Roman" w:cs="Times New Roman"/>
          <w:kern w:val="0"/>
          <w:lang w:eastAsia="en-US"/>
        </w:rPr>
        <w:t xml:space="preserve">r undergraduates, Trockel, Barnes, </w:t>
      </w:r>
      <w:r w:rsidR="00744D25">
        <w:rPr>
          <w:rFonts w:ascii="Times New Roman" w:eastAsia="Times New Roman" w:hAnsi="Times New Roman" w:cs="Times New Roman"/>
          <w:kern w:val="0"/>
          <w:lang w:eastAsia="en-US"/>
        </w:rPr>
        <w:t xml:space="preserve">and </w:t>
      </w:r>
      <w:r w:rsidR="00700F59">
        <w:rPr>
          <w:rFonts w:ascii="Times New Roman" w:eastAsia="Times New Roman" w:hAnsi="Times New Roman" w:cs="Times New Roman"/>
          <w:kern w:val="0"/>
          <w:lang w:eastAsia="en-US"/>
        </w:rPr>
        <w:t>Egget</w:t>
      </w:r>
      <w:r w:rsidR="00B35762">
        <w:rPr>
          <w:rFonts w:ascii="Times New Roman" w:eastAsia="Times New Roman" w:hAnsi="Times New Roman" w:cs="Times New Roman"/>
          <w:kern w:val="0"/>
          <w:lang w:eastAsia="en-US"/>
        </w:rPr>
        <w:t xml:space="preserve">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w:t>
      </w:r>
      <w:r>
        <w:rPr>
          <w:rFonts w:ascii="Times New Roman" w:eastAsia="Times New Roman" w:hAnsi="Times New Roman" w:cs="Times New Roman"/>
          <w:kern w:val="0"/>
          <w:lang w:eastAsia="en-US"/>
        </w:rPr>
        <w:t xml:space="preserve">sleep habits showed </w:t>
      </w:r>
      <w:r w:rsidR="008313B7">
        <w:rPr>
          <w:rFonts w:ascii="Times New Roman" w:eastAsia="Times New Roman" w:hAnsi="Times New Roman" w:cs="Times New Roman"/>
          <w:kern w:val="0"/>
          <w:lang w:eastAsia="en-US"/>
        </w:rPr>
        <w:t xml:space="preserve">the greatest association with student’s grade point averages </w:t>
      </w:r>
      <w:r w:rsidR="00FD16CD">
        <w:rPr>
          <w:rFonts w:ascii="Times New Roman" w:eastAsia="Times New Roman" w:hAnsi="Times New Roman" w:cs="Times New Roman"/>
          <w:kern w:val="0"/>
          <w:lang w:eastAsia="en-US"/>
        </w:rPr>
        <w:t xml:space="preserve">above other variables </w:t>
      </w:r>
      <w:r w:rsidR="00800678">
        <w:rPr>
          <w:rFonts w:ascii="Times New Roman" w:eastAsia="Times New Roman" w:hAnsi="Times New Roman" w:cs="Times New Roman"/>
          <w:kern w:val="0"/>
          <w:lang w:eastAsia="en-US"/>
        </w:rPr>
        <w:t>that were measures such as</w:t>
      </w:r>
      <w:r w:rsidR="006233AA">
        <w:rPr>
          <w:rFonts w:ascii="Times New Roman" w:eastAsia="Times New Roman" w:hAnsi="Times New Roman" w:cs="Times New Roman"/>
          <w:kern w:val="0"/>
          <w:lang w:eastAsia="en-US"/>
        </w:rPr>
        <w:t xml:space="preserve">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800678">
        <w:rPr>
          <w:rFonts w:ascii="Times New Roman" w:eastAsia="Times New Roman" w:hAnsi="Times New Roman" w:cs="Times New Roman"/>
          <w:kern w:val="0"/>
          <w:lang w:eastAsia="en-US"/>
        </w:rPr>
        <w:t xml:space="preserve">and </w:t>
      </w:r>
      <w:r w:rsidR="00FD16CD">
        <w:rPr>
          <w:rFonts w:ascii="Times New Roman" w:eastAsia="Times New Roman" w:hAnsi="Times New Roman" w:cs="Times New Roman"/>
          <w:kern w:val="0"/>
          <w:lang w:eastAsia="en-US"/>
        </w:rPr>
        <w:t>eating</w:t>
      </w:r>
      <w:r w:rsidR="00800678">
        <w:rPr>
          <w:rFonts w:ascii="Times New Roman" w:eastAsia="Times New Roman" w:hAnsi="Times New Roman" w:cs="Times New Roman"/>
          <w:kern w:val="0"/>
          <w:lang w:eastAsia="en-US"/>
        </w:rPr>
        <w:t xml:space="preserve"> habits.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w:t>
      </w:r>
      <w:r w:rsidR="008E4EE9">
        <w:rPr>
          <w:rFonts w:ascii="Times New Roman" w:eastAsia="Times New Roman" w:hAnsi="Times New Roman" w:cs="Times New Roman"/>
          <w:kern w:val="0"/>
          <w:lang w:eastAsia="en-US"/>
        </w:rPr>
        <w:t>These f</w:t>
      </w:r>
      <w:r w:rsidR="00E54869">
        <w:rPr>
          <w:rFonts w:ascii="Times New Roman" w:eastAsia="Times New Roman" w:hAnsi="Times New Roman" w:cs="Times New Roman"/>
          <w:kern w:val="0"/>
          <w:lang w:eastAsia="en-US"/>
        </w:rPr>
        <w:t>indings</w:t>
      </w:r>
      <w:r w:rsidR="008E4EE9">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w:t>
      </w:r>
      <w:r w:rsidR="00F8083C">
        <w:rPr>
          <w:rFonts w:ascii="Times New Roman" w:eastAsia="Times New Roman" w:hAnsi="Times New Roman" w:cs="Times New Roman"/>
          <w:kern w:val="0"/>
          <w:lang w:eastAsia="en-US"/>
        </w:rPr>
        <w:t xml:space="preserve">and those of Legget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7B9E9EA" w:rsidR="006E514F" w:rsidRDefault="006E514F" w:rsidP="006E514F">
      <w:pPr>
        <w:rPr>
          <w:rFonts w:ascii="Times New Roman" w:hAnsi="Times New Roman"/>
          <w:b/>
        </w:rPr>
      </w:pPr>
      <w:r>
        <w:rPr>
          <w:rFonts w:ascii="Times New Roman" w:hAnsi="Times New Roman"/>
        </w:rPr>
        <w:t>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 xml:space="preserve">do not experience full sleep deprivation as measured by above or </w:t>
      </w:r>
      <w:r>
        <w:rPr>
          <w:rFonts w:ascii="Times New Roman" w:hAnsi="Times New Roman"/>
        </w:rPr>
        <w:lastRenderedPageBreak/>
        <w:t>below 45 total hours of total deprivation.</w:t>
      </w:r>
      <w:r w:rsidR="00B531F0">
        <w:rPr>
          <w:rFonts w:ascii="Times New Roman" w:hAnsi="Times New Roman"/>
        </w:rPr>
        <w:t xml:space="preserve">  They are</w:t>
      </w:r>
      <w:r>
        <w:rPr>
          <w:rFonts w:ascii="Times New Roman" w:hAnsi="Times New Roman"/>
        </w:rPr>
        <w:t xml:space="preserve"> more likely to experience the partial deprivation of less t</w:t>
      </w:r>
      <w:r w:rsidR="007C26BF">
        <w:rPr>
          <w:rFonts w:ascii="Times New Roman" w:hAnsi="Times New Roman"/>
        </w:rPr>
        <w:t>han five hours of sleep in a 24-</w:t>
      </w:r>
      <w:r>
        <w:rPr>
          <w:rFonts w:ascii="Times New Roman" w:hAnsi="Times New Roman"/>
        </w:rPr>
        <w:t>hour period.  In this light, the findings of Pilcher and Huffcut’s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56F8FB2"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Lavigne et al. 1999; Randazzo, </w:t>
      </w:r>
      <w:r w:rsidR="006E514F" w:rsidRPr="00F47C6E">
        <w:rPr>
          <w:rFonts w:ascii="Times New Roman" w:hAnsi="Times New Roman"/>
        </w:rPr>
        <w:t>Muehlbach</w:t>
      </w:r>
      <w:r w:rsidR="006E514F">
        <w:rPr>
          <w:rFonts w:ascii="Times New Roman" w:hAnsi="Times New Roman"/>
        </w:rPr>
        <w:t>, Schweitzer, &amp; Wal</w:t>
      </w:r>
      <w:r w:rsidR="00152294">
        <w:rPr>
          <w:rFonts w:ascii="Times New Roman" w:hAnsi="Times New Roman"/>
        </w:rPr>
        <w:t>sh, 1998; Sadeh et al.</w:t>
      </w:r>
      <w:r w:rsidR="006E514F">
        <w:rPr>
          <w:rFonts w:ascii="Times New Roman" w:hAnsi="Times New Roman"/>
        </w:rPr>
        <w:t>, 2003; Touchette et al., 2007).  Reinforcing the findings of the meta-analysis discussed above, Sadeh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6AF57FC8"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w:t>
      </w:r>
      <w:r w:rsidR="00A01D9C">
        <w:rPr>
          <w:rFonts w:ascii="Times New Roman" w:hAnsi="Times New Roman"/>
        </w:rPr>
        <w:t>The authors postulate</w:t>
      </w:r>
      <w:r>
        <w:rPr>
          <w:rFonts w:ascii="Times New Roman" w:hAnsi="Times New Roman"/>
        </w:rPr>
        <w:t xml:space="preserve"> that decreased duration of sleep may influence language acquisition by impairing the integration of new words into </w:t>
      </w:r>
      <w:r>
        <w:rPr>
          <w:rFonts w:ascii="Times New Roman" w:hAnsi="Times New Roman"/>
        </w:rPr>
        <w:lastRenderedPageBreak/>
        <w:t xml:space="preserve">memory.  Similar findings by Randazzo et </w:t>
      </w:r>
      <w:r w:rsidR="001F58CD">
        <w:rPr>
          <w:rFonts w:ascii="Times New Roman" w:hAnsi="Times New Roman"/>
        </w:rPr>
        <w:t>al. (1998) demonstrated in</w:t>
      </w:r>
      <w:r>
        <w:rPr>
          <w:rFonts w:ascii="Times New Roman" w:hAnsi="Times New Roman"/>
        </w:rPr>
        <w:t xml:space="preserve"> adolescents that restriction </w:t>
      </w:r>
      <w:r w:rsidR="00410867">
        <w:rPr>
          <w:rFonts w:ascii="Times New Roman" w:hAnsi="Times New Roman"/>
        </w:rPr>
        <w:t>of sleep for</w:t>
      </w:r>
      <w:r>
        <w:rPr>
          <w:rFonts w:ascii="Times New Roman" w:hAnsi="Times New Roman"/>
        </w:rPr>
        <w:t xml:space="preserve"> just one night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 xml:space="preserve">In </w:t>
      </w:r>
      <w:r w:rsidR="007A778E" w:rsidRPr="0042047C">
        <w:rPr>
          <w:rFonts w:ascii="Times New Roman" w:hAnsi="Times New Roman"/>
        </w:rPr>
        <w:t>children,</w:t>
      </w:r>
      <w:r w:rsidR="005E3B27">
        <w:rPr>
          <w:rFonts w:ascii="Times New Roman" w:hAnsi="Times New Roman"/>
          <w:b/>
        </w:rPr>
        <w:t xml:space="preserve"> </w:t>
      </w:r>
      <w:r w:rsidR="005E3B27">
        <w:rPr>
          <w:rFonts w:ascii="Times New Roman" w:hAnsi="Times New Roman"/>
        </w:rPr>
        <w:t>even small sleep deficits have been found to impair working memo</w:t>
      </w:r>
      <w:r w:rsidR="00152294">
        <w:rPr>
          <w:rFonts w:ascii="Times New Roman" w:hAnsi="Times New Roman"/>
        </w:rPr>
        <w:t>ry tasks (Sadeh et al.</w:t>
      </w:r>
      <w:r w:rsidR="005E3B27">
        <w:rPr>
          <w:rFonts w:ascii="Times New Roman" w:hAnsi="Times New Roman"/>
        </w:rPr>
        <w:t xml:space="preserve">, 2003).  Sadeh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minute sleep extension children showed a significant improvement in memory related activities such as digit span forward as compared to children with no change in sleep duration or sleep restriction.</w:t>
      </w:r>
    </w:p>
    <w:p w14:paraId="7CBE1D05" w14:textId="77777777" w:rsidR="00E45043" w:rsidRDefault="00E45043"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627A7AE9" w:rsidR="006E514F" w:rsidRPr="00E54B54" w:rsidRDefault="006E514F" w:rsidP="006E514F">
      <w:pPr>
        <w:rPr>
          <w:rFonts w:ascii="Times New Roman" w:hAnsi="Times New Roman"/>
        </w:rPr>
      </w:pPr>
      <w:r>
        <w:rPr>
          <w:rFonts w:ascii="Times New Roman" w:hAnsi="Times New Roman"/>
        </w:rPr>
        <w:lastRenderedPageBreak/>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w:t>
      </w:r>
      <w:r w:rsidR="006A794E">
        <w:rPr>
          <w:rFonts w:ascii="Times New Roman" w:hAnsi="Times New Roman"/>
        </w:rPr>
        <w:t xml:space="preserve">of student functioning </w:t>
      </w:r>
      <w:r>
        <w:rPr>
          <w:rFonts w:ascii="Times New Roman" w:hAnsi="Times New Roman"/>
        </w:rPr>
        <w:t xml:space="preserve">that is </w:t>
      </w:r>
      <w:r w:rsidR="006A794E">
        <w:rPr>
          <w:rFonts w:ascii="Times New Roman" w:hAnsi="Times New Roman"/>
        </w:rPr>
        <w:t xml:space="preserve">significantly impacted by insufficient sleep, and is also </w:t>
      </w:r>
      <w:r>
        <w:rPr>
          <w:rFonts w:ascii="Times New Roman" w:hAnsi="Times New Roman"/>
        </w:rPr>
        <w:t>essentia</w:t>
      </w:r>
      <w:r w:rsidR="0042728C">
        <w:rPr>
          <w:rFonts w:ascii="Times New Roman" w:hAnsi="Times New Roman"/>
        </w:rPr>
        <w:t>l for success in the classroom</w:t>
      </w:r>
      <w:r w:rsidR="006A794E">
        <w:rPr>
          <w:rFonts w:ascii="Times New Roman" w:hAnsi="Times New Roman"/>
        </w:rPr>
        <w:t>,</w:t>
      </w:r>
      <w:r>
        <w:rPr>
          <w:rFonts w:ascii="Times New Roman" w:hAnsi="Times New Roman"/>
        </w:rPr>
        <w:t xml:space="preserve"> </w:t>
      </w:r>
      <w:r w:rsidR="0042728C">
        <w:rPr>
          <w:rFonts w:ascii="Times New Roman" w:hAnsi="Times New Roman"/>
        </w:rPr>
        <w:t>is academic engagement</w:t>
      </w:r>
      <w:r w:rsidR="00194FC0">
        <w:rPr>
          <w:rFonts w:ascii="Times New Roman" w:hAnsi="Times New Roman"/>
        </w:rPr>
        <w:t xml:space="preserve">. </w:t>
      </w:r>
      <w:r>
        <w:rPr>
          <w:rFonts w:ascii="Times New Roman" w:hAnsi="Times New Roman"/>
        </w:rPr>
        <w:t>When tr</w:t>
      </w:r>
      <w:r w:rsidR="0004137D">
        <w:rPr>
          <w:rFonts w:ascii="Times New Roman" w:hAnsi="Times New Roman"/>
        </w:rPr>
        <w:t>ansitioning to college</w:t>
      </w:r>
      <w:r>
        <w:rPr>
          <w:rFonts w:ascii="Times New Roman" w:hAnsi="Times New Roman"/>
        </w:rPr>
        <w:t xml:space="preserve">, students acquire a new level of independence that often involves </w:t>
      </w:r>
      <w:r w:rsidR="0004137D">
        <w:rPr>
          <w:rFonts w:ascii="Times New Roman" w:hAnsi="Times New Roman"/>
        </w:rPr>
        <w:t xml:space="preserve">having </w:t>
      </w:r>
      <w:r>
        <w:rPr>
          <w:rFonts w:ascii="Times New Roman" w:hAnsi="Times New Roman"/>
        </w:rPr>
        <w:t xml:space="preserve">changes in responsibility and </w:t>
      </w:r>
      <w:r w:rsidR="00E234AD">
        <w:rPr>
          <w:rFonts w:ascii="Times New Roman" w:hAnsi="Times New Roman"/>
        </w:rPr>
        <w:t xml:space="preserve">new </w:t>
      </w:r>
      <w:r w:rsidR="0004137D">
        <w:rPr>
          <w:rFonts w:ascii="Times New Roman" w:hAnsi="Times New Roman"/>
        </w:rPr>
        <w:t>demands for</w:t>
      </w:r>
      <w:r>
        <w:rPr>
          <w:rFonts w:ascii="Times New Roman" w:hAnsi="Times New Roman"/>
        </w:rPr>
        <w:t xml:space="preserve"> self-motivation and self-control.  Students need to be responsible for their own learning, </w:t>
      </w:r>
      <w:r w:rsidR="0004137D">
        <w:rPr>
          <w:rFonts w:ascii="Times New Roman" w:hAnsi="Times New Roman"/>
        </w:rPr>
        <w:t xml:space="preserve">academic </w:t>
      </w:r>
      <w:r>
        <w:rPr>
          <w:rFonts w:ascii="Times New Roman" w:hAnsi="Times New Roman"/>
        </w:rPr>
        <w:t xml:space="preserve">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61A49092"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44CB1D6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Turn</w:t>
      </w:r>
      <w:r w:rsidR="00152294">
        <w:rPr>
          <w:rFonts w:ascii="Times New Roman" w:hAnsi="Times New Roman"/>
        </w:rPr>
        <w:t>er et al.</w:t>
      </w:r>
      <w:r>
        <w:rPr>
          <w:rFonts w:ascii="Times New Roman" w:hAnsi="Times New Roman"/>
        </w:rPr>
        <w:t xml:space="preserve"> (2007) </w:t>
      </w:r>
      <w:r w:rsidR="00332C0E">
        <w:rPr>
          <w:rFonts w:ascii="Times New Roman" w:hAnsi="Times New Roman"/>
        </w:rPr>
        <w:t>found</w:t>
      </w:r>
      <w:r>
        <w:rPr>
          <w:rFonts w:ascii="Times New Roman" w:hAnsi="Times New Roman"/>
        </w:rPr>
        <w:t xml:space="preserve"> </w:t>
      </w:r>
      <w:r w:rsidR="00332C0E">
        <w:rPr>
          <w:rFonts w:ascii="Times New Roman" w:hAnsi="Times New Roman"/>
        </w:rPr>
        <w:t>that</w:t>
      </w:r>
      <w:r w:rsidR="003F0F92">
        <w:rPr>
          <w:rFonts w:ascii="Times New Roman" w:hAnsi="Times New Roman"/>
        </w:rPr>
        <w:t xml:space="preserve"> the</w:t>
      </w:r>
      <w:r w:rsidR="00332C0E">
        <w:rPr>
          <w:rFonts w:ascii="Times New Roman" w:hAnsi="Times New Roman"/>
        </w:rPr>
        <w:t xml:space="preserve"> </w:t>
      </w:r>
      <w:r>
        <w:rPr>
          <w:rFonts w:ascii="Times New Roman" w:hAnsi="Times New Roman"/>
        </w:rPr>
        <w:t xml:space="preserve">span of working memory </w:t>
      </w:r>
      <w:r w:rsidR="00332C0E">
        <w:rPr>
          <w:rFonts w:ascii="Times New Roman" w:hAnsi="Times New Roman"/>
        </w:rPr>
        <w:t>is</w:t>
      </w:r>
      <w:r>
        <w:rPr>
          <w:rFonts w:ascii="Times New Roman" w:hAnsi="Times New Roman"/>
        </w:rPr>
        <w:t xml:space="preserve">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w:t>
      </w:r>
      <w:r w:rsidR="0022638C">
        <w:rPr>
          <w:rFonts w:ascii="Times New Roman" w:hAnsi="Times New Roman"/>
        </w:rPr>
        <w:t xml:space="preserve">(2006) </w:t>
      </w:r>
      <w:r>
        <w:rPr>
          <w:rFonts w:ascii="Times New Roman" w:hAnsi="Times New Roman"/>
        </w:rPr>
        <w:t xml:space="preserve">found a 58% increase </w:t>
      </w:r>
      <w:r w:rsidR="0022638C">
        <w:rPr>
          <w:rFonts w:ascii="Times New Roman" w:hAnsi="Times New Roman"/>
        </w:rPr>
        <w:t>in learning for adults who had eight</w:t>
      </w:r>
      <w:r>
        <w:rPr>
          <w:rFonts w:ascii="Times New Roman" w:hAnsi="Times New Roman"/>
        </w:rPr>
        <w:t xml:space="preserve"> hours of sleep a night as comp</w:t>
      </w:r>
      <w:r w:rsidR="0022638C">
        <w:rPr>
          <w:rFonts w:ascii="Times New Roman" w:hAnsi="Times New Roman"/>
        </w:rPr>
        <w:t>ared to those that only had four</w:t>
      </w:r>
      <w:r>
        <w:rPr>
          <w:rFonts w:ascii="Times New Roman" w:hAnsi="Times New Roman"/>
        </w:rPr>
        <w:t xml:space="preserve"> hours.  </w:t>
      </w:r>
      <w:r w:rsidR="0022638C">
        <w:rPr>
          <w:rFonts w:ascii="Times New Roman" w:hAnsi="Times New Roman"/>
        </w:rPr>
        <w:t xml:space="preserve">These findings are notable in that </w:t>
      </w:r>
      <w:r>
        <w:rPr>
          <w:rFonts w:ascii="Times New Roman" w:hAnsi="Times New Roman"/>
        </w:rPr>
        <w:t xml:space="preserve">the lower sleep group did not show deficits when compared to their baseline.  It was only over the course of days and in the context of progressive learning that there appeared to be a differential impact.  </w:t>
      </w:r>
    </w:p>
    <w:p w14:paraId="7587C48A" w14:textId="2A8791FA" w:rsidR="003F4E47" w:rsidRDefault="00875510" w:rsidP="003F4E47">
      <w:pPr>
        <w:rPr>
          <w:rFonts w:ascii="Times New Roman" w:hAnsi="Times New Roman"/>
          <w:b/>
        </w:rPr>
      </w:pPr>
      <w:r>
        <w:rPr>
          <w:rFonts w:ascii="Times New Roman" w:eastAsia="Times New Roman" w:hAnsi="Times New Roman" w:cs="Times New Roman"/>
          <w:kern w:val="0"/>
          <w:lang w:eastAsia="en-US"/>
        </w:rPr>
        <w:lastRenderedPageBreak/>
        <w:t>Sleep patterns and their relationship with academic performance have commonly been evaluated for children and adolescents.  For example, several studies have found correlations between sleep behaviors and achievement (</w:t>
      </w:r>
      <w:r w:rsidR="003D07F5">
        <w:rPr>
          <w:rFonts w:ascii="Times New Roman" w:eastAsia="Times New Roman" w:hAnsi="Times New Roman" w:cs="Times New Roman"/>
          <w:color w:val="000000" w:themeColor="text1"/>
          <w:kern w:val="0"/>
          <w:lang w:eastAsia="en-US"/>
        </w:rPr>
        <w:t>Dewald et al., 2010</w:t>
      </w:r>
      <w:r w:rsidR="00697115">
        <w:rPr>
          <w:rFonts w:ascii="Times New Roman" w:eastAsia="Times New Roman" w:hAnsi="Times New Roman" w:cs="Times New Roman"/>
          <w:color w:val="000000" w:themeColor="text1"/>
          <w:kern w:val="0"/>
          <w:lang w:eastAsia="en-US"/>
        </w:rPr>
        <w:t xml:space="preserve">; </w:t>
      </w:r>
      <w:r w:rsidRPr="003E7E4F">
        <w:rPr>
          <w:rFonts w:ascii="Times New Roman" w:eastAsia="Times New Roman" w:hAnsi="Times New Roman" w:cs="Times New Roman"/>
          <w:color w:val="000000" w:themeColor="text1"/>
          <w:kern w:val="0"/>
          <w:lang w:eastAsia="en-US"/>
        </w:rPr>
        <w:t>Sadeh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Wolfson &amp; Carskadon, 1998</w:t>
      </w:r>
      <w:r>
        <w:rPr>
          <w:rFonts w:ascii="Times New Roman" w:eastAsia="Times New Roman" w:hAnsi="Times New Roman" w:cs="Times New Roman"/>
          <w:kern w:val="0"/>
          <w:lang w:eastAsia="en-US"/>
        </w:rPr>
        <w:t xml:space="preserve">).  </w:t>
      </w:r>
      <w:r w:rsidR="00E95ABC">
        <w:rPr>
          <w:rFonts w:ascii="Times New Roman" w:eastAsia="Times New Roman" w:hAnsi="Times New Roman" w:cs="Times New Roman"/>
          <w:kern w:val="0"/>
          <w:lang w:eastAsia="en-US"/>
        </w:rPr>
        <w:t>Perfect, Levine-Donnerstein, Archbold, Goodwin, and Quan</w:t>
      </w:r>
      <w:r w:rsidR="000077AD">
        <w:rPr>
          <w:rFonts w:ascii="Times New Roman" w:eastAsia="Times New Roman" w:hAnsi="Times New Roman" w:cs="Times New Roman"/>
          <w:kern w:val="0"/>
          <w:lang w:eastAsia="en-US"/>
        </w:rPr>
        <w:t xml:space="preserve">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Based on a meta-analysis by Dewald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r>
        <w:t>Oginska &amp; Pokorski, 2006;</w:t>
      </w:r>
      <w:r w:rsidR="00FB1B03">
        <w:rPr>
          <w:rFonts w:ascii="Times New Roman" w:eastAsia="Times New Roman" w:hAnsi="Times New Roman" w:cs="Times New Roman"/>
          <w:kern w:val="0"/>
          <w:lang w:eastAsia="en-US"/>
        </w:rPr>
        <w:t xml:space="preserve"> Pagel &amp; Kwiatkowski</w:t>
      </w:r>
      <w:r>
        <w:rPr>
          <w:rFonts w:ascii="Times New Roman" w:eastAsia="Times New Roman" w:hAnsi="Times New Roman" w:cs="Times New Roman"/>
          <w:kern w:val="0"/>
          <w:lang w:eastAsia="en-US"/>
        </w:rPr>
        <w:t xml:space="preserve">, 2010; Trockel et al. 2002).  </w:t>
      </w:r>
    </w:p>
    <w:p w14:paraId="70E1E25C" w14:textId="1EBA4E8E" w:rsidR="00AE6EEB" w:rsidRPr="003F4E47" w:rsidRDefault="002C2004" w:rsidP="003F4E47">
      <w:pPr>
        <w:rPr>
          <w:rFonts w:ascii="Times New Roman" w:hAnsi="Times New Roman"/>
          <w:b/>
        </w:rPr>
      </w:pPr>
      <w:r>
        <w:rPr>
          <w:rFonts w:ascii="Times New Roman" w:eastAsia="Times New Roman" w:hAnsi="Times New Roman" w:cs="Times New Roman"/>
          <w:kern w:val="0"/>
          <w:lang w:eastAsia="en-US"/>
        </w:rPr>
        <w:t>Gilbert and</w:t>
      </w:r>
      <w:r w:rsidR="00DD0884">
        <w:rPr>
          <w:rFonts w:ascii="Times New Roman" w:eastAsia="Times New Roman" w:hAnsi="Times New Roman" w:cs="Times New Roman"/>
          <w:kern w:val="0"/>
          <w:lang w:eastAsia="en-US"/>
        </w:rPr>
        <w:t xml:space="preserve"> Weaver (2010) postulated t</w:t>
      </w:r>
      <w:r w:rsidR="00C64CA0">
        <w:rPr>
          <w:rFonts w:ascii="Times New Roman" w:eastAsia="Times New Roman" w:hAnsi="Times New Roman" w:cs="Times New Roman"/>
          <w:kern w:val="0"/>
          <w:lang w:eastAsia="en-US"/>
        </w:rPr>
        <w:t xml:space="preserve">hat sleep quality may </w:t>
      </w:r>
      <w:r>
        <w:rPr>
          <w:rFonts w:ascii="Times New Roman" w:eastAsia="Times New Roman" w:hAnsi="Times New Roman" w:cs="Times New Roman"/>
          <w:kern w:val="0"/>
          <w:lang w:eastAsia="en-US"/>
        </w:rPr>
        <w:t>have a more robust impact on academic performance than psychopathology</w:t>
      </w:r>
      <w:r w:rsidR="00C64CA0">
        <w:rPr>
          <w:rFonts w:ascii="Times New Roman" w:eastAsia="Times New Roman" w:hAnsi="Times New Roman" w:cs="Times New Roman"/>
          <w:kern w:val="0"/>
          <w:lang w:eastAsia="en-US"/>
        </w:rPr>
        <w:t xml:space="preserv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B37B6C">
        <w:rPr>
          <w:rFonts w:ascii="Times New Roman" w:eastAsia="Times New Roman" w:hAnsi="Times New Roman" w:cs="Times New Roman"/>
          <w:kern w:val="0"/>
          <w:lang w:eastAsia="en-US"/>
        </w:rPr>
        <w:t>.</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w:t>
      </w:r>
      <w:r>
        <w:rPr>
          <w:rFonts w:ascii="Times New Roman" w:eastAsia="Times New Roman" w:hAnsi="Times New Roman" w:cs="Times New Roman"/>
          <w:kern w:val="0"/>
          <w:lang w:eastAsia="en-US"/>
        </w:rPr>
        <w:t>for depression, the former authors</w:t>
      </w:r>
      <w:r w:rsidR="00E50D1E">
        <w:rPr>
          <w:rFonts w:ascii="Times New Roman" w:eastAsia="Times New Roman" w:hAnsi="Times New Roman" w:cs="Times New Roman"/>
          <w:kern w:val="0"/>
          <w:lang w:eastAsia="en-US"/>
        </w:rPr>
        <w:t xml:space="preserve">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4449C9">
        <w:rPr>
          <w:rFonts w:ascii="Times New Roman" w:eastAsia="Times New Roman" w:hAnsi="Times New Roman" w:cs="Times New Roman"/>
          <w:kern w:val="0"/>
          <w:lang w:eastAsia="en-US"/>
        </w:rPr>
        <w:t xml:space="preserve">, in </w:t>
      </w:r>
      <w:r w:rsidR="004449C9">
        <w:rPr>
          <w:rFonts w:ascii="Times New Roman" w:eastAsia="Times New Roman" w:hAnsi="Times New Roman" w:cs="Times New Roman"/>
          <w:kern w:val="0"/>
          <w:lang w:eastAsia="en-US"/>
        </w:rPr>
        <w:lastRenderedPageBreak/>
        <w:t>that lower sleep duration was also associated with lower GPA</w:t>
      </w:r>
      <w:r w:rsidR="001D3695">
        <w:rPr>
          <w:rFonts w:ascii="Times New Roman" w:eastAsia="Times New Roman" w:hAnsi="Times New Roman" w:cs="Times New Roman"/>
          <w:kern w:val="0"/>
          <w:lang w:eastAsia="en-US"/>
        </w:rPr>
        <w:t>.</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CC0F52">
        <w:rPr>
          <w:rFonts w:ascii="Times New Roman" w:eastAsia="Times New Roman" w:hAnsi="Times New Roman" w:cs="Times New Roman"/>
          <w:kern w:val="0"/>
          <w:lang w:eastAsia="en-US"/>
        </w:rPr>
        <w:t xml:space="preserve">academic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CC0F52">
        <w:rPr>
          <w:rFonts w:ascii="Times New Roman" w:eastAsia="Times New Roman" w:hAnsi="Times New Roman" w:cs="Times New Roman"/>
          <w:kern w:val="0"/>
          <w:lang w:eastAsia="en-US"/>
        </w:rPr>
        <w:t>.  The authors argue that</w:t>
      </w:r>
      <w:r w:rsidR="00510CB1">
        <w:rPr>
          <w:rFonts w:ascii="Times New Roman" w:eastAsia="Times New Roman" w:hAnsi="Times New Roman" w:cs="Times New Roman"/>
          <w:kern w:val="0"/>
          <w:lang w:eastAsia="en-US"/>
        </w:rPr>
        <w:t xml:space="preserve">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 xml:space="preserve">may be beneficial. </w:t>
      </w:r>
      <w:r w:rsidR="005E10B2">
        <w:rPr>
          <w:rFonts w:ascii="Times New Roman" w:eastAsia="Times New Roman" w:hAnsi="Times New Roman" w:cs="Times New Roman"/>
          <w:kern w:val="0"/>
          <w:lang w:eastAsia="en-US"/>
        </w:rPr>
        <w:t xml:space="preserve"> </w:t>
      </w:r>
    </w:p>
    <w:p w14:paraId="7AC4656C" w14:textId="135D7EB8" w:rsidR="00170639" w:rsidRDefault="007C4532" w:rsidP="00C37213">
      <w:r w:rsidRPr="00556058">
        <w:t>A noted limitation of the</w:t>
      </w:r>
      <w:r w:rsidR="002C2004">
        <w:t xml:space="preserve"> aforementioned study by</w:t>
      </w:r>
      <w:r w:rsidRPr="00556058">
        <w:t xml:space="preserve">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2C2004">
        <w:t xml:space="preserve">  In another study, </w:t>
      </w:r>
      <w:r w:rsidR="00063260">
        <w:t>Gomes et al. (2011) also evaluated</w:t>
      </w:r>
      <w:r w:rsidR="00170639">
        <w:t xml:space="preserve"> the impact of sleep on undergradua</w:t>
      </w:r>
      <w:r w:rsidR="007B7B8A">
        <w:t xml:space="preserve">te students. In this study, a broad swath of </w:t>
      </w:r>
      <w:r w:rsidR="00173915">
        <w:t>potential</w:t>
      </w:r>
      <w:r w:rsidR="00181C23">
        <w:t xml:space="preserve"> predictors of academic achievement</w:t>
      </w:r>
      <w:r w:rsidR="002706CE" w:rsidRPr="002706CE">
        <w:rPr>
          <w:color w:val="FF0000"/>
        </w:rPr>
        <w:t xml:space="preserve"> </w:t>
      </w:r>
      <w:r w:rsidR="002706CE">
        <w:t>were tested such as</w:t>
      </w:r>
      <w:r w:rsidR="00173915">
        <w:t xml:space="preserve">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2706CE">
        <w:t>five</w:t>
      </w:r>
      <w:r w:rsidR="004F27B7">
        <w:t xml:space="preserve"> significant predictors of school marks </w:t>
      </w:r>
      <w:r w:rsidR="002706CE">
        <w:t>were identified in order of magnitude</w:t>
      </w:r>
      <w:r w:rsidR="004F27B7">
        <w:t xml:space="preserve">: previous academic achievement, class attendance, frequency of </w:t>
      </w:r>
      <w:r w:rsidR="002706CE">
        <w:t xml:space="preserve">getting </w:t>
      </w:r>
      <w:r w:rsidR="004F27B7">
        <w:t>enough sleep, night outings, and sleep quality</w:t>
      </w:r>
      <w:r w:rsidR="00C405D1">
        <w:t xml:space="preserve">. </w:t>
      </w:r>
      <w:r w:rsidR="00205781" w:rsidRPr="00C25D26">
        <w:t xml:space="preserve">Interestingly, </w:t>
      </w:r>
      <w:r w:rsidR="004001E5" w:rsidRPr="00C25D26">
        <w:t xml:space="preserve">the association between exercise and GPA was found to </w:t>
      </w:r>
      <w:r w:rsidR="00BA0CD7">
        <w:t>have a</w:t>
      </w:r>
      <w:r w:rsidR="004001E5" w:rsidRPr="00C25D26">
        <w:t xml:space="preserve"> non</w:t>
      </w:r>
      <w:r w:rsidR="00BA0CD7">
        <w:t>-</w:t>
      </w:r>
      <w:r w:rsidR="004001E5" w:rsidRPr="00C25D26">
        <w:t>significant</w:t>
      </w:r>
      <w:r w:rsidR="00BA0CD7">
        <w:t xml:space="preserve"> association with school marks so exercise was not included in the final model</w:t>
      </w:r>
      <w:r w:rsidR="000B7469" w:rsidRPr="00C25D26">
        <w:t>.</w:t>
      </w:r>
      <w:r w:rsidR="00BA0CD7">
        <w:t xml:space="preserve"> </w:t>
      </w:r>
      <w:r w:rsidR="007C3791">
        <w:t>However, ex</w:t>
      </w:r>
      <w:r w:rsidR="00C04D40">
        <w:t xml:space="preserve">ercise was measured </w:t>
      </w:r>
      <w:r w:rsidR="00BA0CD7">
        <w:t xml:space="preserve">simply </w:t>
      </w:r>
      <w:r w:rsidR="00C04D40">
        <w:t>as number of</w:t>
      </w:r>
      <w:r w:rsidR="00BA0CD7">
        <w:t xml:space="preserve"> hours of exercise per week, with no information regarding</w:t>
      </w:r>
      <w:r w:rsidR="00C04D40">
        <w:t xml:space="preserve"> the level of intensity or duration of the exercise.</w:t>
      </w:r>
      <w:r w:rsidR="000B7469" w:rsidRPr="00C25D26">
        <w:t xml:space="preserve"> </w:t>
      </w:r>
      <w:r w:rsidR="00033E9B">
        <w:t xml:space="preserve">Other studies have found </w:t>
      </w:r>
      <w:r w:rsidR="00C25D26" w:rsidRPr="00C25D26">
        <w:t>an association between exercise and academic performance</w:t>
      </w:r>
      <w:r w:rsidR="00062982">
        <w:t xml:space="preserve"> (</w:t>
      </w:r>
      <w:r w:rsidR="0018705C">
        <w:rPr>
          <w:color w:val="000000" w:themeColor="text1"/>
        </w:rPr>
        <w:t>Burton</w:t>
      </w:r>
      <w:r w:rsidR="0018705C" w:rsidRPr="007E12F3">
        <w:rPr>
          <w:color w:val="000000" w:themeColor="text1"/>
        </w:rPr>
        <w:t xml:space="preserve"> &amp; VanHeest</w:t>
      </w:r>
      <w:r w:rsidR="0018705C">
        <w:rPr>
          <w:color w:val="000000" w:themeColor="text1"/>
        </w:rPr>
        <w:t>, 2007</w:t>
      </w:r>
      <w:r w:rsidR="00BA75DD">
        <w:rPr>
          <w:color w:val="000000" w:themeColor="text1"/>
        </w:rPr>
        <w:t xml:space="preserve">; </w:t>
      </w:r>
      <w:r w:rsidR="00BA75DD" w:rsidRPr="00BA75DD">
        <w:rPr>
          <w:color w:val="000000" w:themeColor="text1"/>
        </w:rPr>
        <w:t>Castelli, D. M., Hillman, C</w:t>
      </w:r>
      <w:r w:rsidR="00062982">
        <w:rPr>
          <w:color w:val="000000" w:themeColor="text1"/>
        </w:rPr>
        <w:t xml:space="preserve">. H., Buck, S. M., &amp; Erwin, H., </w:t>
      </w:r>
      <w:r w:rsidR="00BA75DD" w:rsidRPr="00BA75DD">
        <w:rPr>
          <w:color w:val="000000" w:themeColor="text1"/>
        </w:rPr>
        <w:t>2007</w:t>
      </w:r>
      <w:r w:rsidR="00062982">
        <w:rPr>
          <w:color w:val="000000" w:themeColor="text1"/>
        </w:rPr>
        <w:t>; Coe, Pivarnik, Womack, Reeves, &amp; Malina</w:t>
      </w:r>
      <w:r w:rsidR="00062982" w:rsidRPr="003D1DE2">
        <w:rPr>
          <w:color w:val="000000" w:themeColor="text1"/>
        </w:rPr>
        <w:t xml:space="preserve">, 2006; </w:t>
      </w:r>
      <w:r w:rsidR="00062982">
        <w:t>Fedewa &amp;</w:t>
      </w:r>
      <w:r w:rsidR="00062982" w:rsidRPr="00333B33">
        <w:t xml:space="preserve"> </w:t>
      </w:r>
      <w:r w:rsidR="00062982">
        <w:t>Ahn, 2011</w:t>
      </w:r>
      <w:r w:rsidR="00033E9B">
        <w:t>); thus, findings from the previous study may be</w:t>
      </w:r>
      <w:r w:rsidR="00C25D26" w:rsidRPr="00C25D26">
        <w:t xml:space="preserve"> more of an </w:t>
      </w:r>
      <w:r w:rsidR="00C25D26" w:rsidRPr="00C25D26">
        <w:lastRenderedPageBreak/>
        <w:t xml:space="preserve">issue with dose threshold for physical activity as discussed later.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were not found</w:t>
      </w:r>
      <w:r w:rsidR="00C25D26" w:rsidRPr="00C25D26">
        <w:t xml:space="preserve"> to be significant.</w:t>
      </w:r>
    </w:p>
    <w:p w14:paraId="46C9C5C1" w14:textId="77C88B50" w:rsidR="0030094D" w:rsidRDefault="00E65213" w:rsidP="009B25E1">
      <w:pPr>
        <w:rPr>
          <w:rFonts w:ascii="Times New Roman" w:eastAsia="Times New Roman" w:hAnsi="Times New Roman" w:cs="Times New Roman"/>
          <w:kern w:val="0"/>
          <w:lang w:eastAsia="en-US"/>
        </w:rPr>
      </w:pPr>
      <w:r>
        <w:t>D</w:t>
      </w:r>
      <w:r w:rsidR="0030094D">
        <w:t xml:space="preserve">ecreased levels of rapid eye movement (REM) sleep, a stage of sleep characterized by increased dreaming, </w:t>
      </w:r>
      <w:r>
        <w:t xml:space="preserve">has </w:t>
      </w:r>
      <w:r w:rsidR="0030094D">
        <w:t xml:space="preserve">also </w:t>
      </w:r>
      <w:r>
        <w:t xml:space="preserve">been </w:t>
      </w:r>
      <w:r w:rsidR="0030094D">
        <w:t>show</w:t>
      </w:r>
      <w:r>
        <w:t>n to have</w:t>
      </w:r>
      <w:r w:rsidR="0030094D">
        <w:t xml:space="preserve"> detrimental effects on the consolidation of learning (</w:t>
      </w:r>
      <w:r w:rsidR="00CF580A">
        <w:rPr>
          <w:rFonts w:ascii="Times New Roman" w:eastAsia="Times New Roman" w:hAnsi="Times New Roman" w:cs="Times New Roman"/>
          <w:color w:val="000000" w:themeColor="text1"/>
          <w:kern w:val="0"/>
          <w:lang w:eastAsia="en-US"/>
        </w:rPr>
        <w:t>De Koninck, Lorrain, Christ, Proulx, &amp; Coulombe</w:t>
      </w:r>
      <w:r w:rsidR="0030094D"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sidR="0030094D">
        <w:rPr>
          <w:rFonts w:ascii="Times New Roman" w:eastAsia="Times New Roman" w:hAnsi="Times New Roman" w:cs="Times New Roman"/>
          <w:kern w:val="0"/>
          <w:lang w:eastAsia="en-US"/>
        </w:rPr>
        <w:t>)</w:t>
      </w:r>
      <w:r w:rsidR="00231A27">
        <w:rPr>
          <w:rFonts w:ascii="Times New Roman" w:eastAsia="Times New Roman" w:hAnsi="Times New Roman" w:cs="Times New Roman"/>
          <w:kern w:val="0"/>
          <w:lang w:eastAsia="en-US"/>
        </w:rPr>
        <w:t>,</w:t>
      </w:r>
      <w:r>
        <w:t xml:space="preserve"> </w:t>
      </w:r>
      <w:r w:rsidR="00231A27">
        <w:t>which</w:t>
      </w:r>
      <w:r w:rsidR="0030094D">
        <w:t xml:space="preserve"> helps explain the findings of Gomes and colleagues</w:t>
      </w:r>
      <w:r w:rsidR="005B3761">
        <w:t xml:space="preserve"> (2011)</w:t>
      </w:r>
      <w:r w:rsidR="0030094D">
        <w:t xml:space="preserve">. Since this stage of sleep often </w:t>
      </w:r>
      <w:r w:rsidR="005B3761">
        <w:t>occurs</w:t>
      </w:r>
      <w:r w:rsidR="0030094D">
        <w:t xml:space="preserve"> later in a night’s sleep, reductions in overall sleep or in the early morning when it occurs most, </w:t>
      </w:r>
      <w:r w:rsidR="00FF4B5A">
        <w:t xml:space="preserve">may </w:t>
      </w:r>
      <w:r w:rsidR="0030094D">
        <w:t>have a detrimental effect on learning and retention of knowledge</w:t>
      </w:r>
      <w:r w:rsidR="0030094D">
        <w:rPr>
          <w:rFonts w:ascii="Times New Roman" w:eastAsia="Times New Roman" w:hAnsi="Times New Roman" w:cs="Times New Roman"/>
          <w:kern w:val="0"/>
          <w:lang w:eastAsia="en-US"/>
        </w:rPr>
        <w:t>.</w:t>
      </w:r>
    </w:p>
    <w:p w14:paraId="3C926146" w14:textId="11CBB70C"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w:t>
      </w:r>
      <w:r w:rsidR="00970D16">
        <w:rPr>
          <w:rFonts w:ascii="Times New Roman" w:eastAsia="Times New Roman" w:hAnsi="Times New Roman" w:cs="Times New Roman"/>
          <w:color w:val="000000" w:themeColor="text1"/>
          <w:kern w:val="0"/>
          <w:lang w:eastAsia="en-US"/>
        </w:rPr>
        <w:t xml:space="preserve">However, unlike the findings from the study by </w:t>
      </w:r>
      <w:r w:rsidRPr="00296739">
        <w:rPr>
          <w:rFonts w:ascii="Times New Roman" w:eastAsia="Times New Roman" w:hAnsi="Times New Roman" w:cs="Times New Roman"/>
          <w:color w:val="000000" w:themeColor="text1"/>
          <w:kern w:val="0"/>
          <w:lang w:eastAsia="en-US"/>
        </w:rPr>
        <w:t>Gomes et al. (2011)</w:t>
      </w:r>
      <w:r w:rsidR="00970D16">
        <w:rPr>
          <w:rFonts w:ascii="Times New Roman" w:eastAsia="Times New Roman" w:hAnsi="Times New Roman" w:cs="Times New Roman"/>
          <w:color w:val="000000" w:themeColor="text1"/>
          <w:kern w:val="0"/>
          <w:lang w:eastAsia="en-US"/>
        </w:rPr>
        <w:t>,</w:t>
      </w:r>
      <w:r w:rsidRPr="00296739">
        <w:rPr>
          <w:rFonts w:ascii="Times New Roman" w:eastAsia="Times New Roman" w:hAnsi="Times New Roman" w:cs="Times New Roman"/>
          <w:color w:val="000000" w:themeColor="text1"/>
          <w:kern w:val="0"/>
          <w:lang w:eastAsia="en-US"/>
        </w:rPr>
        <w:t xml:space="preserve">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 xml:space="preserve">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w:t>
      </w:r>
      <w:r w:rsidR="00084238">
        <w:rPr>
          <w:rFonts w:ascii="Times New Roman" w:eastAsia="Times New Roman" w:hAnsi="Times New Roman" w:cs="Times New Roman"/>
          <w:kern w:val="0"/>
          <w:lang w:eastAsia="en-US"/>
        </w:rPr>
        <w:t xml:space="preserve">because </w:t>
      </w:r>
      <w:r w:rsidR="008B7F39">
        <w:rPr>
          <w:rFonts w:ascii="Times New Roman" w:eastAsia="Times New Roman" w:hAnsi="Times New Roman" w:cs="Times New Roman"/>
          <w:kern w:val="0"/>
          <w:lang w:eastAsia="en-US"/>
        </w:rPr>
        <w:t>Singleton &amp; Wolfson (2009) ha</w:t>
      </w:r>
      <w:r w:rsidR="00084238">
        <w:rPr>
          <w:rFonts w:ascii="Times New Roman" w:eastAsia="Times New Roman" w:hAnsi="Times New Roman" w:cs="Times New Roman"/>
          <w:kern w:val="0"/>
          <w:lang w:eastAsia="en-US"/>
        </w:rPr>
        <w:t>ve</w:t>
      </w:r>
      <w:r w:rsidR="008B7F39">
        <w:rPr>
          <w:rFonts w:ascii="Times New Roman" w:eastAsia="Times New Roman" w:hAnsi="Times New Roman" w:cs="Times New Roman"/>
          <w:kern w:val="0"/>
          <w:lang w:eastAsia="en-US"/>
        </w:rPr>
        <w:t xml:space="preserve"> shown that not only sleep quantity, but also factors such as daytime sleepiness are strong predictors of GPA.</w:t>
      </w:r>
      <w:r w:rsidR="008B178D" w:rsidRPr="008B178D">
        <w:t xml:space="preserve"> </w:t>
      </w:r>
    </w:p>
    <w:p w14:paraId="04562F98" w14:textId="1A83AF66"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Banks &amp; Dinges (2007)</w:t>
      </w:r>
      <w:r w:rsidR="00AD2DF5">
        <w:t xml:space="preserve"> that</w:t>
      </w:r>
      <w:r w:rsidR="005516F0">
        <w:t xml:space="preserve"> discussed how</w:t>
      </w:r>
      <w:r w:rsidR="00AD2DF5">
        <w:t xml:space="preserve"> sleep reductions</w:t>
      </w:r>
      <w:r w:rsidR="00CE501A">
        <w:t xml:space="preserve"> of only a few hours </w:t>
      </w:r>
      <w:r w:rsidR="005516F0">
        <w:t>per night</w:t>
      </w:r>
      <w:r w:rsidR="00CA67B6">
        <w:t>,</w:t>
      </w:r>
      <w:r w:rsidR="005516F0">
        <w:t xml:space="preserve">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w:t>
      </w:r>
      <w:r w:rsidR="00AD2DF5">
        <w:lastRenderedPageBreak/>
        <w:t xml:space="preserve">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In a summary of those aspects of 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w:t>
      </w:r>
      <w:r w:rsidR="00C054E3">
        <w:rPr>
          <w:rFonts w:ascii="Times New Roman" w:eastAsia="Times New Roman" w:hAnsi="Times New Roman" w:cs="Times New Roman"/>
          <w:color w:val="000000" w:themeColor="text1"/>
          <w:kern w:val="0"/>
          <w:lang w:eastAsia="en-US"/>
        </w:rPr>
        <w:t xml:space="preserve"> 787</w:t>
      </w:r>
      <w:r w:rsidR="00F1098D">
        <w:rPr>
          <w:rFonts w:ascii="Times New Roman" w:eastAsia="Times New Roman" w:hAnsi="Times New Roman" w:cs="Times New Roman"/>
          <w:color w:val="000000" w:themeColor="text1"/>
          <w:kern w:val="0"/>
          <w:lang w:eastAsia="en-US"/>
        </w:rPr>
        <w:t>).</w:t>
      </w:r>
    </w:p>
    <w:p w14:paraId="221F75B4" w14:textId="202EC580" w:rsidR="008556CC" w:rsidRDefault="00D13927" w:rsidP="00C37213">
      <w:r>
        <w:t>Oginska &amp;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w:t>
      </w:r>
      <w:r w:rsidR="007E3809">
        <w:t>is clear</w:t>
      </w:r>
      <w:r w:rsidR="000C4ACF">
        <w:t xml:space="preserve">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w:t>
      </w:r>
      <w:r w:rsidR="0035693B" w:rsidRPr="00E76A84">
        <w:lastRenderedPageBreak/>
        <w:t xml:space="preserve">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0BD24214"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xml:space="preserve">, and circadian shifts result in circumstances of reduced sleep times and sleep quality </w:t>
      </w:r>
      <w:r w:rsidR="009F0538">
        <w:rPr>
          <w:rFonts w:ascii="Times New Roman" w:eastAsia="Times New Roman" w:hAnsi="Times New Roman" w:cs="Times New Roman"/>
          <w:kern w:val="0"/>
          <w:lang w:eastAsia="en-US"/>
        </w:rPr>
        <w:t>(Brown &amp; Buboltz, 2002; Brown, Buboltz, &amp; Soper,</w:t>
      </w:r>
      <w:r w:rsidR="00FA485B">
        <w:rPr>
          <w:rFonts w:ascii="Times New Roman" w:eastAsia="Times New Roman" w:hAnsi="Times New Roman" w:cs="Times New Roman"/>
          <w:kern w:val="0"/>
          <w:lang w:eastAsia="en-US"/>
        </w:rPr>
        <w:t xml:space="preserve"> 2001; Pilcher et al. 1997</w:t>
      </w:r>
      <w:r w:rsidR="00970D16">
        <w:rPr>
          <w:rFonts w:ascii="Times New Roman" w:eastAsia="Times New Roman" w:hAnsi="Times New Roman" w:cs="Times New Roman"/>
          <w:kern w:val="0"/>
          <w:lang w:eastAsia="en-US"/>
        </w:rPr>
        <w:t>).  In a study on</w:t>
      </w:r>
      <w:r>
        <w:rPr>
          <w:rFonts w:ascii="Times New Roman" w:eastAsia="Times New Roman" w:hAnsi="Times New Roman" w:cs="Times New Roman"/>
          <w:kern w:val="0"/>
          <w:lang w:eastAsia="en-US"/>
        </w:rPr>
        <w:t xml:space="preserve"> the sleep habits of</w:t>
      </w:r>
      <w:r w:rsidR="009F0538">
        <w:rPr>
          <w:rFonts w:ascii="Times New Roman" w:eastAsia="Times New Roman" w:hAnsi="Times New Roman" w:cs="Times New Roman"/>
          <w:kern w:val="0"/>
          <w:lang w:eastAsia="en-US"/>
        </w:rPr>
        <w:t xml:space="preserve"> university students, Bulboltz, Brown, and Soper</w:t>
      </w:r>
      <w:r w:rsidR="00970D16">
        <w:rPr>
          <w:rFonts w:ascii="Times New Roman" w:eastAsia="Times New Roman" w:hAnsi="Times New Roman" w:cs="Times New Roman"/>
          <w:kern w:val="0"/>
          <w:lang w:eastAsia="en-US"/>
        </w:rPr>
        <w:t xml:space="preserve"> (2001) found that students averaged just over eight</w:t>
      </w:r>
      <w:r>
        <w:rPr>
          <w:rFonts w:ascii="Times New Roman" w:eastAsia="Times New Roman" w:hAnsi="Times New Roman" w:cs="Times New Roman"/>
          <w:kern w:val="0"/>
          <w:lang w:eastAsia="en-US"/>
        </w:rPr>
        <w:t xml:space="preserve"> hours of sleep per night</w:t>
      </w:r>
      <w:r w:rsidR="00C5083C">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regardless o</w:t>
      </w:r>
      <w:r w:rsidR="00C5083C">
        <w:rPr>
          <w:rFonts w:ascii="Times New Roman" w:eastAsia="Times New Roman" w:hAnsi="Times New Roman" w:cs="Times New Roman"/>
          <w:kern w:val="0"/>
          <w:lang w:eastAsia="en-US"/>
        </w:rPr>
        <w:t>f it being a weekend or weekday and that</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w:t>
      </w:r>
      <w:r w:rsidR="00C5083C">
        <w:rPr>
          <w:rFonts w:ascii="Times New Roman" w:eastAsia="Times New Roman" w:hAnsi="Times New Roman" w:cs="Times New Roman"/>
          <w:kern w:val="0"/>
          <w:lang w:eastAsia="en-US"/>
        </w:rPr>
        <w:t>ke times on the weekend. These findings suggest that</w:t>
      </w:r>
      <w:r>
        <w:rPr>
          <w:rFonts w:ascii="Times New Roman" w:eastAsia="Times New Roman" w:hAnsi="Times New Roman" w:cs="Times New Roman"/>
          <w:kern w:val="0"/>
          <w:lang w:eastAsia="en-US"/>
        </w:rPr>
        <w:t xml:space="preserve">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47A5C4D7" w:rsidR="0052180C" w:rsidRDefault="0052180C" w:rsidP="001F04FC">
      <w:pPr>
        <w:rPr>
          <w:rFonts w:ascii="Times New Roman" w:eastAsia="Times New Roman" w:hAnsi="Times New Roman" w:cs="Times New Roman"/>
          <w:color w:val="FFC000"/>
          <w:kern w:val="0"/>
          <w:lang w:eastAsia="en-US"/>
        </w:rPr>
      </w:pPr>
      <w:r>
        <w:lastRenderedPageBreak/>
        <w:t>Adolescents show a phase shift in their sleeping habits, including later bedtimes and wake times.  This phase delay has been</w:t>
      </w:r>
      <w:r w:rsidR="00BE552F">
        <w:t xml:space="preserve"> documented in several studies</w:t>
      </w:r>
      <w:r>
        <w:t xml:space="preserve"> and impacts the length and quality of sleep that adolescents receive</w:t>
      </w:r>
      <w:r w:rsidR="00BE552F">
        <w:t xml:space="preserve"> (Br</w:t>
      </w:r>
      <w:r w:rsidR="00E31D7D">
        <w:t>own et al., 2001; Crowley, Acebo, &amp; Carskadon</w:t>
      </w:r>
      <w:r w:rsidR="00BE552F">
        <w:t>, 2007)</w:t>
      </w:r>
      <w:r>
        <w:t>.  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(Gaultney, 2010;</w:t>
      </w:r>
      <w:r w:rsidR="00EA06BA">
        <w:t xml:space="preserve"> Gilbert &amp; Weaver, 2010;</w:t>
      </w:r>
      <w:r w:rsidR="008B4788">
        <w:t xml:space="preserve"> Orzech</w:t>
      </w:r>
      <w:r w:rsidR="00280419">
        <w:t>,</w:t>
      </w:r>
      <w:r w:rsidR="008B4788">
        <w:t xml:space="preserve"> </w:t>
      </w:r>
      <w:r w:rsidR="00280419">
        <w:t>Salafsky, &amp; Hamilton</w:t>
      </w:r>
      <w:r w:rsidR="00280419" w:rsidRPr="006006E7">
        <w:t xml:space="preserve"> </w:t>
      </w:r>
      <w:r w:rsidR="008B4788">
        <w:t>2011</w:t>
      </w:r>
      <w:r>
        <w:t>).</w:t>
      </w:r>
      <w:r w:rsidR="00280419">
        <w:t xml:space="preserve"> </w:t>
      </w:r>
      <w:r w:rsidR="00BE62C7">
        <w:t xml:space="preserve">A </w:t>
      </w:r>
      <w:r w:rsidR="00280419">
        <w:t xml:space="preserve">study by </w:t>
      </w:r>
      <w:proofErr w:type="spellStart"/>
      <w:r w:rsidR="00280419">
        <w:t>Orzech</w:t>
      </w:r>
      <w:proofErr w:type="spellEnd"/>
      <w:r w:rsidR="00280419">
        <w:t xml:space="preserve"> et al. </w:t>
      </w:r>
      <w:r w:rsidRPr="006006E7">
        <w:t>(2011)</w:t>
      </w:r>
      <w:r w:rsidRPr="00450DBE">
        <w:t xml:space="preserve"> found</w:t>
      </w:r>
      <w:r>
        <w:rPr>
          <w:b/>
        </w:rPr>
        <w:t xml:space="preserve"> </w:t>
      </w:r>
      <w:r>
        <w:t xml:space="preserve">that </w:t>
      </w:r>
      <w:r w:rsidR="00BE62C7">
        <w:t>staying up all night</w:t>
      </w:r>
      <w:r>
        <w:t xml:space="preserve"> was associated with lower GPA</w:t>
      </w:r>
      <w:r w:rsidR="00BE62C7">
        <w:t>s.</w:t>
      </w:r>
      <w:r>
        <w:t xml:space="preserve"> </w:t>
      </w:r>
      <w:r w:rsidR="00BE62C7">
        <w:t>I</w:t>
      </w:r>
      <w:r>
        <w:t xml:space="preserve">nterviews with students indicated experiences of impaired memory, concentration, and focus </w:t>
      </w:r>
      <w:r w:rsidR="00EC44E1">
        <w:t>because of</w:t>
      </w:r>
      <w:r>
        <w:t xml:space="preserve"> </w:t>
      </w:r>
      <w:r w:rsidR="00BE62C7">
        <w:t xml:space="preserve">this </w:t>
      </w:r>
      <w:r>
        <w:t xml:space="preserve">sleep loss.  </w:t>
      </w:r>
      <w:r w:rsidR="00BE62C7">
        <w:t>R</w:t>
      </w:r>
      <w:r>
        <w:t xml:space="preserve">esearchers saw improvements in the sleep length, latency, and other sleep practices of </w:t>
      </w:r>
      <w:r w:rsidR="00BE62C7">
        <w:t>university</w:t>
      </w:r>
      <w:r>
        <w:t xml:space="preserve"> students</w:t>
      </w:r>
      <w:r w:rsidR="00BE62C7">
        <w:t xml:space="preserve"> participating in a simple sleep education intervention</w:t>
      </w:r>
      <w:r>
        <w:t xml:space="preserve">. Other </w:t>
      </w:r>
      <w:r w:rsidR="001772C2">
        <w:t>studies have found</w:t>
      </w:r>
      <w:r>
        <w:t xml:space="preserve"> a link between reduced sleep and reduced academic perf</w:t>
      </w:r>
      <w:r w:rsidR="001772C2">
        <w:t xml:space="preserve">ormance. For example, a study by </w:t>
      </w:r>
      <w:r w:rsidRPr="006363BD">
        <w:t>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75BAD89D"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as compared to non-sleep deprived students, even though their performance was significantly more impaired (Pilcher &amp; Walters, 1997).  Consequently, it is important to</w:t>
      </w:r>
      <w:r w:rsidR="001772C2">
        <w:rPr>
          <w:rFonts w:ascii="Times New Roman" w:eastAsia="Times New Roman" w:hAnsi="Times New Roman" w:cs="Times New Roman"/>
          <w:color w:val="000000" w:themeColor="text1"/>
          <w:kern w:val="0"/>
          <w:lang w:eastAsia="en-US"/>
        </w:rPr>
        <w:t xml:space="preserve"> teach and reinforce</w:t>
      </w:r>
      <w:r>
        <w:rPr>
          <w:rFonts w:ascii="Times New Roman" w:eastAsia="Times New Roman" w:hAnsi="Times New Roman" w:cs="Times New Roman"/>
          <w:color w:val="000000" w:themeColor="text1"/>
          <w:kern w:val="0"/>
          <w:lang w:eastAsia="en-US"/>
        </w:rPr>
        <w:t xml:space="preserve"> healthy sleeping habits for these students (Brown &amp; Bulboltz,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 xml:space="preserve">ve more impaired sleep habits </w:t>
      </w:r>
      <w:r w:rsidR="003173C1">
        <w:rPr>
          <w:rFonts w:ascii="Times New Roman" w:eastAsia="Times New Roman" w:hAnsi="Times New Roman" w:cs="Times New Roman"/>
          <w:kern w:val="0"/>
          <w:lang w:eastAsia="en-US"/>
        </w:rPr>
        <w:lastRenderedPageBreak/>
        <w:t>(</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sidR="001772C2">
        <w:rPr>
          <w:rFonts w:ascii="Times New Roman" w:eastAsia="Times New Roman" w:hAnsi="Times New Roman" w:cs="Times New Roman"/>
          <w:kern w:val="0"/>
          <w:lang w:eastAsia="en-US"/>
        </w:rPr>
        <w:t>). Reducing sleep problems</w:t>
      </w:r>
      <w:r>
        <w:rPr>
          <w:rFonts w:ascii="Times New Roman" w:eastAsia="Times New Roman" w:hAnsi="Times New Roman" w:cs="Times New Roman"/>
          <w:kern w:val="0"/>
          <w:lang w:eastAsia="en-US"/>
        </w:rPr>
        <w:t xml:space="preserve"> in these students can help </w:t>
      </w:r>
      <w:r w:rsidR="007D0BE0">
        <w:rPr>
          <w:rFonts w:ascii="Times New Roman" w:eastAsia="Times New Roman" w:hAnsi="Times New Roman" w:cs="Times New Roman"/>
          <w:kern w:val="0"/>
          <w:lang w:eastAsia="en-US"/>
        </w:rPr>
        <w:t>reduce</w:t>
      </w:r>
      <w:r>
        <w:rPr>
          <w:rFonts w:ascii="Times New Roman" w:eastAsia="Times New Roman" w:hAnsi="Times New Roman" w:cs="Times New Roman"/>
          <w:kern w:val="0"/>
          <w:lang w:eastAsia="en-US"/>
        </w:rPr>
        <w:t xml:space="preserve"> </w:t>
      </w:r>
      <w:r w:rsidR="007D0BE0">
        <w:rPr>
          <w:rFonts w:ascii="Times New Roman" w:eastAsia="Times New Roman" w:hAnsi="Times New Roman" w:cs="Times New Roman"/>
          <w:kern w:val="0"/>
          <w:lang w:eastAsia="en-US"/>
        </w:rPr>
        <w:t>academic</w:t>
      </w:r>
      <w:r>
        <w:rPr>
          <w:rFonts w:ascii="Times New Roman" w:eastAsia="Times New Roman" w:hAnsi="Times New Roman" w:cs="Times New Roman"/>
          <w:kern w:val="0"/>
          <w:lang w:eastAsia="en-US"/>
        </w:rPr>
        <w:t xml:space="preserve"> failure, </w:t>
      </w:r>
      <w:r w:rsidR="007D0BE0">
        <w:rPr>
          <w:rFonts w:ascii="Times New Roman" w:eastAsia="Times New Roman" w:hAnsi="Times New Roman" w:cs="Times New Roman"/>
          <w:kern w:val="0"/>
          <w:lang w:eastAsia="en-US"/>
        </w:rPr>
        <w:t>and potentially</w:t>
      </w:r>
      <w:r>
        <w:rPr>
          <w:rFonts w:ascii="Times New Roman" w:eastAsia="Times New Roman" w:hAnsi="Times New Roman" w:cs="Times New Roman"/>
          <w:kern w:val="0"/>
          <w:lang w:eastAsia="en-US"/>
        </w:rPr>
        <w:t xml:space="preserve"> </w:t>
      </w:r>
      <w:r w:rsidR="001772C2">
        <w:rPr>
          <w:rFonts w:ascii="Times New Roman" w:eastAsia="Times New Roman" w:hAnsi="Times New Roman" w:cs="Times New Roman"/>
          <w:kern w:val="0"/>
          <w:lang w:eastAsia="en-US"/>
        </w:rPr>
        <w:t>improv</w:t>
      </w:r>
      <w:r w:rsidR="007D0BE0">
        <w:rPr>
          <w:rFonts w:ascii="Times New Roman" w:eastAsia="Times New Roman" w:hAnsi="Times New Roman" w:cs="Times New Roman"/>
          <w:kern w:val="0"/>
          <w:lang w:eastAsia="en-US"/>
        </w:rPr>
        <w:t xml:space="preserve">e </w:t>
      </w:r>
      <w:r>
        <w:rPr>
          <w:rFonts w:ascii="Times New Roman" w:eastAsia="Times New Roman" w:hAnsi="Times New Roman" w:cs="Times New Roman"/>
          <w:kern w:val="0"/>
          <w:lang w:eastAsia="en-US"/>
        </w:rPr>
        <w:t>school retention rates</w:t>
      </w:r>
      <w:r w:rsidRPr="00556058">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5EE40869" w:rsidR="00F92C00" w:rsidRPr="00F309A8" w:rsidRDefault="00066897" w:rsidP="00F92C00">
      <w:pPr>
        <w:rPr>
          <w:color w:val="FFC000"/>
        </w:rPr>
      </w:pPr>
      <w:r>
        <w:t xml:space="preserve">A student’s </w:t>
      </w:r>
      <w:r w:rsidR="00F92C00">
        <w:t xml:space="preserve">behaviors and choices are integral to the quality and quantity of sleep </w:t>
      </w:r>
      <w:r>
        <w:t xml:space="preserve">they </w:t>
      </w:r>
      <w:r w:rsidR="00F92C00">
        <w:t>receive.  Certain conditions and practices have been found to be more</w:t>
      </w:r>
      <w:r w:rsidR="0099317C">
        <w:t xml:space="preserve"> conducive to sleeping well</w:t>
      </w:r>
      <w:r w:rsidR="00F92C00">
        <w:t xml:space="preserve"> </w:t>
      </w:r>
      <w:r w:rsidR="00701816">
        <w:t>(</w:t>
      </w:r>
      <w:r w:rsidR="00701816" w:rsidRPr="004810A6">
        <w:rPr>
          <w:rFonts w:eastAsia="Times New Roman" w:cstheme="minorHAnsi"/>
          <w:color w:val="000000" w:themeColor="text1"/>
          <w:shd w:val="clear" w:color="auto" w:fill="FFFFFF"/>
        </w:rPr>
        <w:t>Bootzin,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rsidR="00F92C00">
        <w:t xml:space="preserve">).  For instance, light, noise, caffeine, alcohol, sleep schedules, delayed circadian phase, discomfort, rumination, naps, exercise near bedtime, </w:t>
      </w:r>
      <w:r w:rsidR="002D64BC">
        <w:t xml:space="preserve">and </w:t>
      </w:r>
      <w:r w:rsidR="00F92C00">
        <w:t>being upset at bedtime have all been associated with impaired sleep (</w:t>
      </w:r>
      <w:r w:rsidR="00030615">
        <w:rPr>
          <w:color w:val="000000" w:themeColor="text1"/>
        </w:rPr>
        <w:t>Brown &amp; Bulbo</w:t>
      </w:r>
      <w:r w:rsidR="00F92C00" w:rsidRPr="00030615">
        <w:rPr>
          <w:color w:val="000000" w:themeColor="text1"/>
        </w:rPr>
        <w:t>tz, 20</w:t>
      </w:r>
      <w:r w:rsidR="00063A18" w:rsidRPr="00030615">
        <w:rPr>
          <w:color w:val="000000" w:themeColor="text1"/>
        </w:rPr>
        <w:t xml:space="preserve">02; </w:t>
      </w:r>
      <w:r w:rsidR="00F92C00" w:rsidRPr="008D7B39">
        <w:rPr>
          <w:color w:val="000000" w:themeColor="text1"/>
        </w:rPr>
        <w:t>Brown et al. 2001</w:t>
      </w:r>
      <w:r w:rsidR="004C3D89">
        <w:rPr>
          <w:color w:val="000000" w:themeColor="text1"/>
        </w:rPr>
        <w:t xml:space="preserve">; </w:t>
      </w:r>
      <w:r w:rsidR="00CA6FEC">
        <w:rPr>
          <w:color w:val="000000" w:themeColor="text1"/>
        </w:rPr>
        <w:t>Mastin, Bryson, &amp; Corwyn</w:t>
      </w:r>
      <w:r w:rsidR="00D779C5">
        <w:rPr>
          <w:color w:val="000000" w:themeColor="text1"/>
        </w:rPr>
        <w:t xml:space="preserve">, 2006; </w:t>
      </w:r>
      <w:r w:rsidR="004C3D89">
        <w:rPr>
          <w:color w:val="000000" w:themeColor="text1"/>
        </w:rPr>
        <w:t>Stepanski &amp; Wyatt, 2003</w:t>
      </w:r>
      <w:r w:rsidR="0099317C">
        <w:t>).  There are various steps we can take to optimize our sleep and</w:t>
      </w:r>
      <w:r w:rsidR="00F92C00">
        <w:t xml:space="preserve"> improve aspects</w:t>
      </w:r>
      <w:r w:rsidR="00E55592">
        <w:t xml:space="preserve"> of functioning</w:t>
      </w:r>
      <w:r w:rsidR="00F92C00">
        <w:t xml:space="preserve"> tha</w:t>
      </w:r>
      <w:r w:rsidR="004C3D89">
        <w:t>t benefit from adequate</w:t>
      </w:r>
      <w:r w:rsidR="00204155">
        <w:t xml:space="preserve"> sleep.</w:t>
      </w:r>
    </w:p>
    <w:p w14:paraId="2ADAB8EB" w14:textId="6D2385C6" w:rsidR="00DB789E" w:rsidRDefault="00F92C00" w:rsidP="00F92C00">
      <w:pPr>
        <w:rPr>
          <w:color w:val="FFC000"/>
        </w:rPr>
      </w:pPr>
      <w:r>
        <w:t>Sleep hygiene includes behaviors related to improved slee</w:t>
      </w:r>
      <w:r w:rsidR="0099317C">
        <w:t>p conditions as well as</w:t>
      </w:r>
      <w:r>
        <w:t xml:space="preserve"> sleep quantity and quality.  According to Stepanski </w:t>
      </w:r>
      <w:r w:rsidR="00EF1FF5">
        <w:t xml:space="preserve">and Wyatt (2003) the aspects that </w:t>
      </w:r>
      <w:r w:rsidR="0024415E">
        <w:t xml:space="preserve">are </w:t>
      </w:r>
      <w:r>
        <w:t>commonly</w:t>
      </w:r>
      <w:r w:rsidR="00EF1FF5">
        <w:t xml:space="preserv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w:t>
      </w:r>
    </w:p>
    <w:p w14:paraId="7E69BDE3" w14:textId="72A9D2AB" w:rsidR="00F92C00" w:rsidRDefault="00F92C00" w:rsidP="00F92C00">
      <w:r>
        <w:t>In a study looking at the impacts of sleep hyg</w:t>
      </w:r>
      <w:r w:rsidR="00EB0C22">
        <w:t>iene on infants and children, Mindell, Meltzer, Carskadon, and Chervin</w:t>
      </w:r>
      <w:r>
        <w:t xml:space="preserve">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w:t>
      </w:r>
      <w:r>
        <w:lastRenderedPageBreak/>
        <w:t xml:space="preserve">associated with late bedtimes, caffeine consumption, lack of a consistent bedtime routine, and having a television in the bedroom.   </w:t>
      </w:r>
    </w:p>
    <w:p w14:paraId="0405E6FB" w14:textId="1BF63829" w:rsidR="00204155" w:rsidRDefault="00204155" w:rsidP="00204155">
      <w:r>
        <w:t>Delayed Sleep Phase Syndrome (DSPS) is characterized by later sleep onset and wake times, and has been associated with negative academic performance (</w:t>
      </w:r>
      <w:r>
        <w:rPr>
          <w:color w:val="000000" w:themeColor="text1"/>
        </w:rPr>
        <w:t>Brown et al., 2001; Trockel et al., 2000</w:t>
      </w:r>
      <w:r>
        <w:t>).  Brown</w:t>
      </w:r>
      <w:r w:rsidR="008A4619">
        <w:t xml:space="preserve"> et al. (2001)</w:t>
      </w:r>
      <w:r>
        <w:t xml:space="preserve"> </w:t>
      </w:r>
      <w:r w:rsidR="008A4619">
        <w:t>studied how college students experience DSPS and found</w:t>
      </w:r>
      <w:r>
        <w:t xml:space="preserve"> that 11.5% of participants had symptoms consistent with DSPS.  The difference between weekday and weeken</w:t>
      </w:r>
      <w:r w:rsidR="00A36263">
        <w:t>d bedtimes and wake times was significant, indicating that</w:t>
      </w:r>
      <w:r>
        <w:t xml:space="preserve"> students showed a phase delay</w:t>
      </w:r>
      <w:r w:rsidR="00A36263">
        <w:t xml:space="preserve"> in both cases</w:t>
      </w:r>
      <w:r>
        <w:t>. Additionally, students reported sleep disrupting behaviors such as napping during the day, issues with sleep latency, in addition to general sleep difficulties</w:t>
      </w:r>
    </w:p>
    <w:p w14:paraId="35B0FBEB" w14:textId="73264CDC" w:rsidR="00204155" w:rsidRDefault="00A36263" w:rsidP="00204155">
      <w:pPr>
        <w:rPr>
          <w:color w:val="FFC000"/>
        </w:rPr>
      </w:pPr>
      <w:r>
        <w:rPr>
          <w:color w:val="000000" w:themeColor="text1"/>
        </w:rPr>
        <w:t>While developing a</w:t>
      </w:r>
      <w:r w:rsidR="00204155">
        <w:rPr>
          <w:color w:val="000000" w:themeColor="text1"/>
        </w:rPr>
        <w:t xml:space="preserve"> sleep h</w:t>
      </w:r>
      <w:r w:rsidR="00204155" w:rsidRPr="00DB789E">
        <w:rPr>
          <w:color w:val="000000" w:themeColor="text1"/>
        </w:rPr>
        <w:t>ygiene</w:t>
      </w:r>
      <w:r>
        <w:rPr>
          <w:color w:val="000000" w:themeColor="text1"/>
        </w:rPr>
        <w:t xml:space="preserve"> inventory</w:t>
      </w:r>
      <w:r w:rsidR="00204155">
        <w:rPr>
          <w:color w:val="000000" w:themeColor="text1"/>
        </w:rPr>
        <w:t>,</w:t>
      </w:r>
      <w:r w:rsidR="00204155" w:rsidRPr="00DB789E">
        <w:rPr>
          <w:color w:val="000000" w:themeColor="text1"/>
        </w:rPr>
        <w:t xml:space="preserve"> Mastin et al. (2006)</w:t>
      </w:r>
      <w:r w:rsidR="00204155">
        <w:rPr>
          <w:color w:val="FFC000"/>
        </w:rPr>
        <w:t xml:space="preserve"> </w:t>
      </w:r>
      <w:r>
        <w:rPr>
          <w:color w:val="000000" w:themeColor="text1"/>
        </w:rPr>
        <w:t>assessed</w:t>
      </w:r>
      <w:r w:rsidR="00204155" w:rsidRPr="004F60D2">
        <w:rPr>
          <w:color w:val="000000" w:themeColor="text1"/>
        </w:rPr>
        <w:t xml:space="preserve"> 632 university students to determine the relati</w:t>
      </w:r>
      <w:r>
        <w:rPr>
          <w:color w:val="000000" w:themeColor="text1"/>
        </w:rPr>
        <w:t xml:space="preserve">onship between </w:t>
      </w:r>
      <w:r w:rsidR="00204155">
        <w:rPr>
          <w:color w:val="000000" w:themeColor="text1"/>
        </w:rPr>
        <w:t>sleep hygiene practices and adequate sleep.  The Sleep Hygiene Index (SHI) correlated with all areas of poor sleep hygiene and sleep hygiene was related to sleep quality.  Additional</w:t>
      </w:r>
      <w:r>
        <w:rPr>
          <w:color w:val="000000" w:themeColor="text1"/>
        </w:rPr>
        <w:t>ly, the SHI showed good test-re</w:t>
      </w:r>
      <w:r w:rsidR="00204155">
        <w:rPr>
          <w:color w:val="000000" w:themeColor="text1"/>
        </w:rPr>
        <w:t xml:space="preserve">test reliability. </w:t>
      </w:r>
      <w:r w:rsidR="00204155" w:rsidRPr="004F60D2">
        <w:rPr>
          <w:color w:val="FFC000"/>
        </w:rPr>
        <w:t xml:space="preserve"> </w:t>
      </w:r>
      <w:r>
        <w:rPr>
          <w:color w:val="000000" w:themeColor="text1"/>
        </w:rPr>
        <w:t>The items included on</w:t>
      </w:r>
      <w:r w:rsidR="00204155" w:rsidRPr="00452933">
        <w:rPr>
          <w:color w:val="000000" w:themeColor="text1"/>
        </w:rPr>
        <w:t xml:space="preserve"> the SHI were identified by looking at the sleep hygiene diagnostic criteria found in the International Classification of Sleep Disorders from the American Sleep Disorders Association (1990). </w:t>
      </w:r>
    </w:p>
    <w:p w14:paraId="42244207" w14:textId="6FB6A74A" w:rsidR="00204155" w:rsidRPr="00B7747B" w:rsidRDefault="00204155" w:rsidP="00B7747B">
      <w:pPr>
        <w:rPr>
          <w:rFonts w:ascii="Times New Roman" w:hAnsi="Times New Roman"/>
        </w:rPr>
      </w:pPr>
      <w:r>
        <w:rPr>
          <w:rFonts w:ascii="Times New Roman" w:hAnsi="Times New Roman"/>
        </w:rPr>
        <w:t>Specifically, the Sleep Hygiene Index (SHI) has been found to be significantly correlated to sleep quality, subjective daytime sleepiness, and other sleep hygiene indices (Brown</w:t>
      </w:r>
      <w:r w:rsidR="00DB121A">
        <w:rPr>
          <w:rFonts w:ascii="Times New Roman" w:hAnsi="Times New Roman"/>
        </w:rPr>
        <w:t>,</w:t>
      </w:r>
      <w:r>
        <w:rPr>
          <w:rFonts w:ascii="Times New Roman" w:hAnsi="Times New Roman"/>
        </w:rPr>
        <w:t xml:space="preserve"> </w:t>
      </w:r>
      <w:r w:rsidR="00DB121A">
        <w:t>Buboltz, &amp; Soper</w:t>
      </w:r>
      <w:r>
        <w:rPr>
          <w:rFonts w:ascii="Times New Roman" w:hAnsi="Times New Roman"/>
        </w:rPr>
        <w:t>, 2002; Cho et al., 2013; Mastin et al.</w:t>
      </w:r>
      <w:r w:rsidR="005915AB">
        <w:rPr>
          <w:rFonts w:ascii="Times New Roman" w:hAnsi="Times New Roman"/>
        </w:rPr>
        <w:t>,</w:t>
      </w:r>
      <w:r>
        <w:rPr>
          <w:rFonts w:ascii="Times New Roman" w:hAnsi="Times New Roman"/>
        </w:rPr>
        <w:t xml:space="preserve"> 2006).  Based on an evaluation of the Sleep Hygiene Index, Cho et al. (2013) proposed that the SHI would be more appropriately broken down into two factors, including “sleep disturbing behavior” and “irregular sleep-wake schedule.” </w:t>
      </w:r>
    </w:p>
    <w:p w14:paraId="7DF91D0F" w14:textId="6D62DFBD" w:rsidR="00F92C00" w:rsidRDefault="005915AB" w:rsidP="00F92C00">
      <w:r>
        <w:lastRenderedPageBreak/>
        <w:t>Sleep hygiene is commonly</w:t>
      </w:r>
      <w:r w:rsidR="00B7747B">
        <w:t xml:space="preserve"> used</w:t>
      </w:r>
      <w:r w:rsidR="009114AE">
        <w:t xml:space="preserve"> in the treat</w:t>
      </w:r>
      <w:r>
        <w:t>ment of insomnia.  In</w:t>
      </w:r>
      <w:r w:rsidR="009114AE">
        <w:t xml:space="preserve"> a non-clinical population of university students, </w:t>
      </w:r>
      <w:r w:rsidR="00DB121A">
        <w:t xml:space="preserve">Brown et al. </w:t>
      </w:r>
      <w:r>
        <w:t>(</w:t>
      </w:r>
      <w:r w:rsidR="00F6383F">
        <w:t>2002</w:t>
      </w:r>
      <w:r>
        <w:t>)</w:t>
      </w:r>
      <w:r w:rsidR="00D46DFE">
        <w:t xml:space="preserve"> found that sleep practices</w:t>
      </w:r>
      <w:r w:rsidR="0030380C">
        <w:t xml:space="preserve"> are associated with quality sleep </w:t>
      </w:r>
      <w:r w:rsidR="009114AE">
        <w:t xml:space="preserve">for this population, as well, </w:t>
      </w:r>
      <w:r w:rsidR="0030380C">
        <w:t xml:space="preserve">and that </w:t>
      </w:r>
      <w:r w:rsidR="00F71D22">
        <w:t xml:space="preserve">specific items showed more significance, such as variable sleep schedules, worrying at sleep onset, and being thirsty at bedtime.  In addition, </w:t>
      </w:r>
      <w:r>
        <w:t xml:space="preserve">the aforementioned researchers </w:t>
      </w:r>
      <w:r w:rsidR="00F71D22">
        <w:t>discuss</w:t>
      </w:r>
      <w:r w:rsidR="00482209">
        <w:t>ed</w:t>
      </w:r>
      <w:r w:rsidR="00F71D22">
        <w:t xml:space="preserve"> how</w:t>
      </w:r>
      <w:r>
        <w:t>,</w:t>
      </w:r>
      <w:r w:rsidR="00F71D22">
        <w:t xml:space="preserve"> </w:t>
      </w:r>
      <w:r w:rsidR="009114AE">
        <w:t xml:space="preserve">at the </w:t>
      </w:r>
      <w:r w:rsidR="00396678">
        <w:t>university</w:t>
      </w:r>
      <w:r w:rsidR="009114AE">
        <w:t xml:space="preserve"> level where students often live in dorms, </w:t>
      </w:r>
      <w:r w:rsidR="00F71D22">
        <w:t>noise in the environment was also significantly</w:t>
      </w:r>
      <w:r w:rsidR="009114AE">
        <w:t xml:space="preserve"> linked to sleep quality</w:t>
      </w:r>
      <w:r w:rsidR="00396678">
        <w:t>.  However,</w:t>
      </w:r>
      <w:r w:rsidR="009114AE">
        <w:t xml:space="preserve"> it would</w:t>
      </w:r>
      <w:r w:rsidR="00F71D22">
        <w:t xml:space="preserve"> be difficult to ch</w:t>
      </w:r>
      <w:r w:rsidR="009114AE">
        <w:t xml:space="preserve">ange </w:t>
      </w:r>
      <w:r w:rsidR="0005118F">
        <w:t xml:space="preserve">this variable </w:t>
      </w:r>
      <w:r w:rsidR="00F71D22">
        <w:t xml:space="preserve">using </w:t>
      </w:r>
      <w:r w:rsidR="009114AE">
        <w:t xml:space="preserve">positive </w:t>
      </w:r>
      <w:r w:rsidR="0005118F">
        <w:t>sleep hygiene practices, as</w:t>
      </w:r>
      <w:r w:rsidR="00F71D22">
        <w:t xml:space="preserve"> it is often outside of </w:t>
      </w:r>
      <w:r w:rsidR="009114AE">
        <w:t xml:space="preserve">the student’s </w:t>
      </w:r>
      <w:r w:rsidR="00F71D22">
        <w:t>control.</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47A4679C" w:rsidR="00A81239" w:rsidRPr="001A3B9A" w:rsidRDefault="008B3D1A" w:rsidP="001A3B9A">
      <w:r>
        <w:t>Physical</w:t>
      </w:r>
      <w:r w:rsidR="003E2D05">
        <w:t xml:space="preserve"> exercise </w:t>
      </w:r>
      <w:r>
        <w:t xml:space="preserve">and fitness </w:t>
      </w:r>
      <w:r w:rsidR="00380638">
        <w:t>ha</w:t>
      </w:r>
      <w:r w:rsidR="006409CE">
        <w:t>ve</w:t>
      </w:r>
      <w:r w:rsidR="00380638">
        <w:t xml:space="preserve">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r w:rsidR="0064719B">
        <w:t>Budde, Voelcker-Rehage, Pieta</w:t>
      </w:r>
      <w:r w:rsidR="009D6B9C">
        <w:t>, 2008;</w:t>
      </w:r>
      <w:r w:rsidR="006307CA">
        <w:t xml:space="preserve"> </w:t>
      </w:r>
      <w:r w:rsidR="004D3AFA">
        <w:t>Eveland-Sayers, Farley, Fuller, Morgan, &amp; Caputo, 2009;</w:t>
      </w:r>
      <w:r w:rsidR="009D6B9C">
        <w:t xml:space="preserve"> </w:t>
      </w:r>
      <w:r w:rsidR="003E2D05">
        <w:t>Fedeway</w:t>
      </w:r>
      <w:r w:rsidR="009901C8">
        <w:t xml:space="preserve"> &amp; Ahn</w:t>
      </w:r>
      <w:r w:rsidR="003E2D05">
        <w:t>, 2011</w:t>
      </w:r>
      <w:r>
        <w:t>;</w:t>
      </w:r>
      <w:r w:rsidR="001A3B9A">
        <w:t xml:space="preserve"> </w:t>
      </w:r>
      <w:r w:rsidR="001A3B9A" w:rsidRPr="001A3B9A">
        <w:rPr>
          <w:rFonts w:ascii="Times" w:hAnsi="Times" w:cs="Times"/>
          <w:color w:val="000000"/>
          <w:kern w:val="0"/>
        </w:rPr>
        <w:t>Hillman, Castelli, &amp; Buck, 2005</w:t>
      </w:r>
      <w:r w:rsidR="001A3B9A">
        <w:rPr>
          <w:rFonts w:ascii="Times" w:hAnsi="Times" w:cs="Times"/>
          <w:color w:val="000000"/>
          <w:kern w:val="0"/>
          <w:sz w:val="26"/>
          <w:szCs w:val="26"/>
        </w:rPr>
        <w:t xml:space="preserve">; </w:t>
      </w:r>
      <w:r w:rsidR="00937E60" w:rsidRPr="00307AF8">
        <w:rPr>
          <w:rFonts w:ascii="Times" w:hAnsi="Times" w:cs="Times"/>
          <w:color w:val="000000"/>
          <w:kern w:val="0"/>
        </w:rPr>
        <w:t>Colcombe &amp; Kramer</w:t>
      </w:r>
      <w:r w:rsidR="00307AF8">
        <w:rPr>
          <w:rFonts w:ascii="Times" w:hAnsi="Times" w:cs="Times"/>
          <w:color w:val="000000"/>
          <w:kern w:val="0"/>
        </w:rPr>
        <w:t>, 200</w:t>
      </w:r>
      <w:r w:rsidR="00620434">
        <w:rPr>
          <w:rFonts w:ascii="Times" w:hAnsi="Times" w:cs="Times"/>
          <w:color w:val="000000"/>
          <w:kern w:val="0"/>
        </w:rPr>
        <w:t>3</w:t>
      </w:r>
      <w:r w:rsidR="00307AF8">
        <w:rPr>
          <w:rFonts w:ascii="Times" w:hAnsi="Times" w:cs="Times"/>
          <w:color w:val="000000"/>
          <w:kern w:val="0"/>
        </w:rPr>
        <w:t>;</w:t>
      </w:r>
      <w:r w:rsidR="00937E60">
        <w:rPr>
          <w:rFonts w:ascii="Times" w:hAnsi="Times" w:cs="Times"/>
          <w:color w:val="000000"/>
          <w:kern w:val="0"/>
          <w:sz w:val="26"/>
          <w:szCs w:val="26"/>
        </w:rPr>
        <w:t xml:space="preserve"> </w:t>
      </w:r>
      <w:r>
        <w:t>Hillman, Erickson, &amp; Kramer, 2008</w:t>
      </w:r>
      <w:r w:rsidR="009901C8">
        <w:t>;</w:t>
      </w:r>
      <w:r w:rsidR="00E64D32">
        <w:t xml:space="preserve"> Kall, Ni</w:t>
      </w:r>
      <w:r w:rsidR="00E230B1">
        <w:t>l</w:t>
      </w:r>
      <w:r w:rsidR="00E64D32">
        <w:t>sson, &amp; Linden</w:t>
      </w:r>
      <w:r w:rsidR="00914CBB">
        <w:t>, 2013;</w:t>
      </w:r>
      <w:r w:rsidR="009901C8">
        <w:t xml:space="preserve"> </w:t>
      </w:r>
      <w:r w:rsidR="00E11C72">
        <w:t xml:space="preserve">Kristjansson, </w:t>
      </w:r>
      <w:r w:rsidR="00E11C72" w:rsidRPr="007E12F3">
        <w:rPr>
          <w:rFonts w:asciiTheme="majorHAnsi" w:eastAsia="Times New Roman" w:hAnsiTheme="majorHAnsi" w:cstheme="majorHAnsi"/>
          <w:color w:val="000000" w:themeColor="text1"/>
          <w:kern w:val="0"/>
          <w:lang w:eastAsia="en-US"/>
        </w:rPr>
        <w:t>Sigfúsdóttir, &amp; Allegrante,</w:t>
      </w:r>
      <w:r w:rsidR="00227265">
        <w:t xml:space="preserve"> 2010; </w:t>
      </w:r>
      <w:r w:rsidR="00BD6B36">
        <w:t>Pontifex</w:t>
      </w:r>
      <w:r w:rsidR="00C97B16">
        <w:t>, Hillman, Fernhall, Thompson, &amp; Valentini,</w:t>
      </w:r>
      <w:r w:rsidR="009901C8">
        <w:t xml:space="preserve"> 2009</w:t>
      </w:r>
      <w:r w:rsidR="003E2D05">
        <w:t xml:space="preserve">).  In a </w:t>
      </w:r>
      <w:r w:rsidR="00715B99">
        <w:t>meta-analysis</w:t>
      </w:r>
      <w:r w:rsidR="003E2D05">
        <w:t xml:space="preserve"> </w:t>
      </w:r>
      <w:r w:rsidR="00715B99">
        <w:t>looking at the effects of physical activity/fitness on children’s achievement, Fedewa &amp; Ahn (2011) analyzed 59 studies from 1947 to 2009 and found a sig</w:t>
      </w:r>
      <w:r w:rsidR="00581113">
        <w:t>nificant</w:t>
      </w:r>
      <w:r w:rsidR="00715B99">
        <w:t xml:space="preserve"> positive effect on both achievement and cognitive outcomes.</w:t>
      </w:r>
      <w:r w:rsidR="00A81239">
        <w:t xml:space="preserve"> </w:t>
      </w:r>
      <w:r w:rsidR="00581113">
        <w:t xml:space="preserve"> These findings are</w:t>
      </w:r>
      <w:r w:rsidR="009E6963">
        <w:t xml:space="preserve"> similar to</w:t>
      </w:r>
      <w:r w:rsidR="00581113">
        <w:t xml:space="preserve"> findings in</w:t>
      </w:r>
      <w:r w:rsidR="009E6963">
        <w:t xml:space="preserve"> previous</w:t>
      </w:r>
      <w:r w:rsidR="00581113">
        <w:t>ly conducted</w:t>
      </w:r>
      <w:r w:rsidR="009E6963">
        <w:t xml:space="preserve"> meta-analyses </w:t>
      </w:r>
      <w:r w:rsidR="00581113">
        <w:t>that established</w:t>
      </w:r>
      <w:r w:rsidR="009E6963">
        <w:t xml:space="preserve"> a</w:t>
      </w:r>
      <w:r w:rsidR="00581113">
        <w:t xml:space="preserve"> similar relationship between</w:t>
      </w:r>
      <w:r w:rsidR="009E6963">
        <w:t xml:space="preserve"> exercise on </w:t>
      </w:r>
      <w:r w:rsidR="004F47A3">
        <w:t>cognitive outcomes (Etnier, Nowell, Landers, &amp; Sibley</w:t>
      </w:r>
      <w:r w:rsidR="009E6963">
        <w:t>, 2006</w:t>
      </w:r>
      <w:r w:rsidR="00581113">
        <w:t>; Sibley &amp; Etnier, 2003</w:t>
      </w:r>
      <w:r w:rsidR="009E6963">
        <w:t xml:space="preserve">).  </w:t>
      </w:r>
      <w:r w:rsidR="004B339B">
        <w:t>Although most areas of evaluated physical activity yielded significantly positive results, the meta-analysis showed that aerobic exercises resulted in the larg</w:t>
      </w:r>
      <w:r w:rsidR="00FC5693">
        <w:t xml:space="preserve">est impact on </w:t>
      </w:r>
      <w:r w:rsidR="00FC5693">
        <w:lastRenderedPageBreak/>
        <w:t>cognitive functioning</w:t>
      </w:r>
      <w:r w:rsidR="004B339B">
        <w:t xml:space="preserve"> and academic achievement</w:t>
      </w:r>
      <w:r w:rsidR="004E02E4">
        <w:t xml:space="preserve"> (Fedewa &amp; Ahn,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w:t>
      </w:r>
      <w:r w:rsidR="00C43194">
        <w:t>c activity.  In this</w:t>
      </w:r>
      <w:r w:rsidR="007C7E67">
        <w:t xml:space="preserve"> study</w:t>
      </w:r>
      <w:r w:rsidR="00EC7F15">
        <w:t>,</w:t>
      </w:r>
      <w:r w:rsidR="00C43194">
        <w:t xml:space="preserve"> aerobic exercise was found to result in</w:t>
      </w:r>
      <w:r w:rsidR="007C7E67">
        <w:t xml:space="preserve"> a la</w:t>
      </w:r>
      <w:r w:rsidR="00C43194">
        <w:t>rger reduction in response time</w:t>
      </w:r>
      <w:r w:rsidR="007C7E67">
        <w:t xml:space="preserve"> for working memory</w:t>
      </w:r>
      <w:r w:rsidR="008518C7">
        <w:t xml:space="preserve"> when compared to alternative experimental </w:t>
      </w:r>
      <w:r w:rsidR="007C7E67">
        <w:t>conditions</w:t>
      </w:r>
      <w:r w:rsidR="008518C7">
        <w:t xml:space="preserve"> that included</w:t>
      </w:r>
      <w:r w:rsidR="007C7E67">
        <w:t xml:space="preserve"> resis</w:t>
      </w:r>
      <w:r w:rsidR="00F40259">
        <w:t>tance exercises or seated rest.</w:t>
      </w:r>
      <w:r w:rsidR="004B339B">
        <w:t xml:space="preserve"> </w:t>
      </w:r>
      <w:r w:rsidR="008518C7">
        <w:t>Additionally, results from th</w:t>
      </w:r>
      <w:r w:rsidR="009B2CF5">
        <w:t>e</w:t>
      </w:r>
      <w:r w:rsidR="00BF73DB">
        <w:t xml:space="preserve"> study by </w:t>
      </w:r>
      <w:proofErr w:type="spellStart"/>
      <w:r w:rsidR="00BF73DB">
        <w:t>Fedewa</w:t>
      </w:r>
      <w:proofErr w:type="spellEnd"/>
      <w:r w:rsidR="00BF73DB">
        <w:t xml:space="preserve"> and </w:t>
      </w:r>
      <w:proofErr w:type="spellStart"/>
      <w:r w:rsidR="00BF73DB">
        <w:t>Ahn</w:t>
      </w:r>
      <w:proofErr w:type="spellEnd"/>
      <w:r w:rsidR="008518C7">
        <w:t xml:space="preserve"> suggest that</w:t>
      </w:r>
      <w:r w:rsidR="00E74771">
        <w:t xml:space="preserve"> as </w:t>
      </w:r>
      <w:r w:rsidR="008518C7">
        <w:t xml:space="preserve">exercise </w:t>
      </w:r>
      <w:r w:rsidR="00E74771">
        <w:t>activity levels increase</w:t>
      </w:r>
      <w:r w:rsidR="008518C7">
        <w:t xml:space="preserve"> so do academic achievement levels</w:t>
      </w:r>
      <w:r w:rsidR="00E74771">
        <w:t>.</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p>
    <w:p w14:paraId="0C51C7FC" w14:textId="72B70F3D" w:rsidR="00795D16" w:rsidRDefault="00EF44C2" w:rsidP="00795D16">
      <w:r>
        <w:t>As further evidence of the association between physical activity and academic performance, a</w:t>
      </w:r>
      <w:r w:rsidR="00795D16">
        <w:t xml:space="preserve"> study </w:t>
      </w:r>
      <w:r w:rsidR="008518C7">
        <w:t>completed by</w:t>
      </w:r>
      <w:r w:rsidR="00795D16">
        <w:t xml:space="preserve"> Kall et al. (2013) utilized a school-based physical activity intervention</w:t>
      </w:r>
      <w:r w:rsidR="008518C7">
        <w:t>: The “School in Motion P</w:t>
      </w:r>
      <w:r w:rsidR="00795D16">
        <w:t>rogram</w:t>
      </w:r>
      <w:r w:rsidR="008518C7">
        <w:t>” with a</w:t>
      </w:r>
      <w:r w:rsidR="00795D16">
        <w:t xml:space="preserve"> group of 5</w:t>
      </w:r>
      <w:r w:rsidR="00795D16" w:rsidRPr="00D352F7">
        <w:rPr>
          <w:vertAlign w:val="superscript"/>
        </w:rPr>
        <w:t>th</w:t>
      </w:r>
      <w:r w:rsidR="00795D16">
        <w:t xml:space="preserve"> gra</w:t>
      </w:r>
      <w:r w:rsidR="008518C7">
        <w:t>ders to determine whether the program</w:t>
      </w:r>
      <w:r w:rsidR="00795D16">
        <w:t xml:space="preserve"> impacted the </w:t>
      </w:r>
      <w:r w:rsidR="00D91629">
        <w:t>students’ academic</w:t>
      </w:r>
      <w:r w:rsidR="008518C7">
        <w:t xml:space="preserve"> achievement-related goals</w:t>
      </w:r>
      <w:r w:rsidR="00795D16">
        <w:t xml:space="preserve">. </w:t>
      </w:r>
      <w:r w:rsidR="008518C7">
        <w:t>F</w:t>
      </w:r>
      <w:r w:rsidR="00795D16">
        <w:t>indings</w:t>
      </w:r>
      <w:r w:rsidR="008518C7">
        <w:t xml:space="preserve"> from this study</w:t>
      </w:r>
      <w:r w:rsidR="00795D16">
        <w:t xml:space="preserve"> indicate that </w:t>
      </w:r>
      <w:r w:rsidR="004E02E4">
        <w:t>academic achievement rates improv</w:t>
      </w:r>
      <w:r w:rsidR="00FF1768">
        <w:t>ed with the implementation of this in</w:t>
      </w:r>
      <w:r>
        <w:t>tervention.</w:t>
      </w:r>
      <w:r w:rsidR="00914AFF">
        <w:t xml:space="preserve"> </w:t>
      </w:r>
      <w:r w:rsidR="00FF1768">
        <w:t xml:space="preserve">Kall et al. </w:t>
      </w:r>
      <w:r w:rsidR="008518C7">
        <w:t xml:space="preserve">(2013) </w:t>
      </w:r>
      <w:r w:rsidR="00FF1768">
        <w:t>discuss how physical activity is often seen as a competi</w:t>
      </w:r>
      <w:r w:rsidR="008518C7">
        <w:t>ng entity against academic activit</w:t>
      </w:r>
      <w:r w:rsidR="00FF1768">
        <w:t xml:space="preserve">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r w:rsidR="008305E7">
        <w:t>Ahamed et al., 2007</w:t>
      </w:r>
      <w:r w:rsidR="00914AFF">
        <w:t>, Rasberry et al., 2011</w:t>
      </w:r>
      <w:r w:rsidR="00FD5681">
        <w:t xml:space="preserve">; Singh, </w:t>
      </w:r>
      <w:r w:rsidR="00FD5681">
        <w:rPr>
          <w:rFonts w:asciiTheme="majorHAnsi" w:hAnsiTheme="majorHAnsi" w:cstheme="majorHAnsi"/>
          <w:color w:val="000000" w:themeColor="text1"/>
          <w:kern w:val="0"/>
        </w:rPr>
        <w:t>Uijtdewilligen, Twisk, van Mechelen</w:t>
      </w:r>
      <w:r w:rsidR="00FD5681" w:rsidRPr="00FD5681">
        <w:rPr>
          <w:rFonts w:asciiTheme="majorHAnsi" w:hAnsiTheme="majorHAnsi" w:cstheme="majorHAnsi"/>
          <w:color w:val="000000" w:themeColor="text1"/>
          <w:kern w:val="0"/>
        </w:rPr>
        <w:t xml:space="preserve">, </w:t>
      </w:r>
      <w:r w:rsidR="00FD5681">
        <w:rPr>
          <w:rFonts w:asciiTheme="majorHAnsi" w:hAnsiTheme="majorHAnsi" w:cstheme="majorHAnsi"/>
          <w:color w:val="000000" w:themeColor="text1"/>
          <w:kern w:val="0"/>
        </w:rPr>
        <w:t xml:space="preserve">&amp; </w:t>
      </w:r>
      <w:r w:rsidR="00FD5681" w:rsidRPr="00FD5681">
        <w:rPr>
          <w:rFonts w:asciiTheme="majorHAnsi" w:hAnsiTheme="majorHAnsi" w:cstheme="majorHAnsi"/>
          <w:color w:val="000000" w:themeColor="text1"/>
          <w:kern w:val="0"/>
        </w:rPr>
        <w:t>Chinapaw</w:t>
      </w:r>
      <w:r w:rsidR="008518C7">
        <w:t>,</w:t>
      </w:r>
      <w:r w:rsidR="00231256">
        <w:t xml:space="preserve"> 2012</w:t>
      </w:r>
      <w:r w:rsidR="000D4A0C">
        <w:t>; Trudeau &amp; Shephard, 2007</w:t>
      </w:r>
      <w:r w:rsidR="008305E7">
        <w:t xml:space="preserve">). </w:t>
      </w:r>
      <w:r w:rsidR="008518C7">
        <w:t>Moreover, Kall et al. (2013)</w:t>
      </w:r>
      <w:r>
        <w:t xml:space="preserve"> identified potential</w:t>
      </w:r>
      <w:r w:rsidR="00C33FFD">
        <w:t xml:space="preserve"> </w:t>
      </w:r>
      <w:r w:rsidR="00795D16">
        <w:t>b</w:t>
      </w:r>
      <w:r w:rsidR="00C33FFD">
        <w:t xml:space="preserve">enefits </w:t>
      </w:r>
      <w:r w:rsidR="008518C7">
        <w:t>associated with physical activity as they related to</w:t>
      </w:r>
      <w:r w:rsidR="00795D16">
        <w:t xml:space="preserve"> academic achievement</w:t>
      </w:r>
      <w:r w:rsidR="008518C7">
        <w:t>, which include</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27AB6276" w:rsidR="00D6030F" w:rsidRDefault="003840DB" w:rsidP="00795D16">
      <w:r>
        <w:lastRenderedPageBreak/>
        <w:t>Studies</w:t>
      </w:r>
      <w:r w:rsidR="00D043E6">
        <w:t xml:space="preserve"> by Rasberry et al. (2011) and Singh et al. (2012) both</w:t>
      </w:r>
      <w:r>
        <w:t xml:space="preserve"> investigat</w:t>
      </w:r>
      <w:r w:rsidR="00362867">
        <w:t>ed</w:t>
      </w:r>
      <w:r w:rsidR="00D043E6">
        <w:t xml:space="preserve"> </w:t>
      </w:r>
      <w:r>
        <w:t>the relationship between</w:t>
      </w:r>
      <w:r w:rsidR="00D043E6">
        <w:t xml:space="preserve"> physical activity and academic performance through </w:t>
      </w:r>
      <w:r>
        <w:t xml:space="preserve">a systematic review </w:t>
      </w:r>
      <w:r w:rsidR="00D043E6">
        <w:t xml:space="preserve">of the literature. </w:t>
      </w:r>
      <w:r w:rsidR="001417CB">
        <w:t xml:space="preserve"> Based on the review of 50 related res</w:t>
      </w:r>
      <w:r>
        <w:t xml:space="preserve">earch studies, </w:t>
      </w:r>
      <w:r w:rsidR="00D41B72">
        <w:t xml:space="preserve">Rasberry et al.’s </w:t>
      </w:r>
      <w:r>
        <w:t>study</w:t>
      </w:r>
      <w:r w:rsidR="001417CB">
        <w:t xml:space="preserve"> </w:t>
      </w:r>
      <w:r w:rsidR="00D043E6">
        <w:t>findings</w:t>
      </w:r>
      <w:ins w:id="1" w:author="Nelson, Audrey R - (audreyn)" w:date="2017-12-01T09:36:00Z">
        <w:r w:rsidR="00D41B72">
          <w:t xml:space="preserve"> </w:t>
        </w:r>
      </w:ins>
      <w:r>
        <w:t>suggest</w:t>
      </w:r>
      <w:r w:rsidR="00D41B72">
        <w:t xml:space="preserve"> </w:t>
      </w:r>
      <w:r w:rsidR="00B00B78">
        <w:t>an</w:t>
      </w:r>
      <w:r w:rsidR="00D043E6">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t xml:space="preserve"> Singh et al. (2012)</w:t>
      </w:r>
      <w:r w:rsidR="0050357A">
        <w:t xml:space="preserve">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362867">
        <w:t>, for which results are more reliable</w:t>
      </w:r>
      <w:r w:rsidR="001E574B">
        <w:t xml:space="preserve">. </w:t>
      </w:r>
    </w:p>
    <w:p w14:paraId="236F65CE" w14:textId="42A3BEB4"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w:t>
      </w:r>
      <w:r w:rsidR="001923D2">
        <w:t>university</w:t>
      </w:r>
      <w:r w:rsidR="001140AD">
        <w:t xml:space="preserve"> students.  </w:t>
      </w:r>
      <w:r w:rsidR="00D60E7F">
        <w:t>In their</w:t>
      </w:r>
      <w:r w:rsidR="00FD5681">
        <w:t xml:space="preserve"> research, N</w:t>
      </w:r>
      <w:r w:rsidR="000E0274">
        <w:t>elson, Gortmaker, Subramanian, and</w:t>
      </w:r>
      <w:r w:rsidR="00FD5681">
        <w:t xml:space="preserve"> Wechsler</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 xml:space="preserve">which </w:t>
      </w:r>
      <w:r w:rsidR="0032151A">
        <w:rPr>
          <w:rFonts w:asciiTheme="majorHAnsi" w:eastAsia="Times New Roman" w:hAnsiTheme="majorHAnsi" w:cstheme="majorHAnsi"/>
          <w:color w:val="000000" w:themeColor="text1"/>
          <w:kern w:val="0"/>
          <w:lang w:eastAsia="en-US"/>
        </w:rPr>
        <w:t>supports</w:t>
      </w:r>
      <w:r w:rsidR="00C94ABF">
        <w:rPr>
          <w:rFonts w:asciiTheme="majorHAnsi" w:eastAsia="Times New Roman" w:hAnsiTheme="majorHAnsi" w:cstheme="majorHAnsi"/>
          <w:color w:val="000000" w:themeColor="text1"/>
          <w:kern w:val="0"/>
          <w:lang w:eastAsia="en-US"/>
        </w:rPr>
        <w:t xml:space="preserve">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w:t>
      </w:r>
      <w:r w:rsidR="00A8619C">
        <w:rPr>
          <w:rFonts w:asciiTheme="majorHAnsi" w:eastAsia="Times New Roman" w:hAnsiTheme="majorHAnsi" w:cstheme="majorHAnsi"/>
          <w:color w:val="000000" w:themeColor="text1"/>
          <w:kern w:val="0"/>
          <w:lang w:eastAsia="en-US"/>
        </w:rPr>
        <w:t xml:space="preserve"> 495</w:t>
      </w:r>
      <w:r w:rsidR="00AB497F" w:rsidRPr="00172CB2">
        <w:rPr>
          <w:rFonts w:asciiTheme="majorHAnsi" w:eastAsia="Times New Roman" w:hAnsiTheme="majorHAnsi" w:cstheme="majorHAnsi"/>
          <w:color w:val="000000" w:themeColor="text1"/>
          <w:kern w:val="0"/>
          <w:lang w:eastAsia="en-US"/>
        </w:rPr>
        <w:t>)</w:t>
      </w:r>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656E0C8" w:rsidR="001C47BC" w:rsidRDefault="001C47BC" w:rsidP="001C47BC">
      <w:r w:rsidRPr="00333B33">
        <w:t>As mentioned above,</w:t>
      </w:r>
      <w:r w:rsidR="004775CB">
        <w:t xml:space="preserve"> </w:t>
      </w:r>
      <w:r w:rsidRPr="00333B33">
        <w:t xml:space="preserve">all </w:t>
      </w:r>
      <w:r w:rsidR="004775CB">
        <w:t xml:space="preserve">types of </w:t>
      </w:r>
      <w:r w:rsidRPr="00333B33">
        <w:t>exercise</w:t>
      </w:r>
      <w:r w:rsidR="004775CB">
        <w:t xml:space="preserve"> do not</w:t>
      </w:r>
      <w:r w:rsidRPr="00333B33">
        <w:t xml:space="preserve"> </w:t>
      </w:r>
      <w:r w:rsidR="004775CB">
        <w:t>affect academic performance equally</w:t>
      </w:r>
      <w:r w:rsidRPr="00333B33">
        <w:t>.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00062982">
        <w:rPr>
          <w:color w:val="000000" w:themeColor="text1"/>
        </w:rPr>
        <w:t>Coe et al.</w:t>
      </w:r>
      <w:r w:rsidRPr="003D1DE2">
        <w:rPr>
          <w:color w:val="000000" w:themeColor="text1"/>
        </w:rPr>
        <w:t xml:space="preserve">, 2006; </w:t>
      </w:r>
      <w:r>
        <w:t>Fedewa &amp;</w:t>
      </w:r>
      <w:r w:rsidRPr="00333B33">
        <w:t xml:space="preserve"> </w:t>
      </w:r>
      <w:r>
        <w:t>Ahn, 2011,</w:t>
      </w:r>
      <w:r w:rsidRPr="00463CB9">
        <w:t xml:space="preserve"> </w:t>
      </w:r>
      <w:r>
        <w:lastRenderedPageBreak/>
        <w:t xml:space="preserve">Pontifex et al. 2009). </w:t>
      </w:r>
      <w:r w:rsidRPr="00333B33">
        <w:t>For instance,</w:t>
      </w:r>
      <w:r w:rsidR="000E0274">
        <w:t xml:space="preserve"> Fedewa and</w:t>
      </w:r>
      <w:r>
        <w:t xml:space="preserve"> Ahn </w:t>
      </w:r>
      <w:r w:rsidR="0046607B">
        <w:t xml:space="preserve">(2011) </w:t>
      </w:r>
      <w:r>
        <w:t xml:space="preserve">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w:t>
      </w:r>
      <w:r w:rsidR="0046607B">
        <w:t xml:space="preserve">(2006) </w:t>
      </w:r>
      <w:r w:rsidR="00BD1D9B">
        <w:t xml:space="preserve">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46607B">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55B56C3A"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In research by Galper et al. </w:t>
      </w:r>
      <w:r w:rsidR="000C5EB0">
        <w:rPr>
          <w:rFonts w:asciiTheme="majorHAnsi" w:hAnsiTheme="majorHAnsi" w:cstheme="majorHAnsi"/>
          <w:color w:val="000000"/>
          <w:kern w:val="0"/>
        </w:rPr>
        <w:t xml:space="preserve">(2006) </w:t>
      </w:r>
      <w:r>
        <w:rPr>
          <w:rFonts w:asciiTheme="majorHAnsi" w:hAnsiTheme="majorHAnsi" w:cstheme="majorHAnsi"/>
          <w:color w:val="000000"/>
          <w:kern w:val="0"/>
        </w:rPr>
        <w:t>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0D860CF6" w:rsidR="008F41E7" w:rsidRPr="00156394" w:rsidRDefault="000E0274" w:rsidP="00156394">
      <w:pPr>
        <w:rPr>
          <w:color w:val="000000" w:themeColor="text1"/>
        </w:rPr>
      </w:pPr>
      <w:r>
        <w:t>Buckworth and</w:t>
      </w:r>
      <w:r w:rsidR="000F3BA5">
        <w:t xml:space="preserve"> Nigg</w:t>
      </w:r>
      <w:r w:rsidR="00156394">
        <w:t xml:space="preserve"> (2004) found that different sedentary behaviors were negatively correlated with exercise or physical activity</w:t>
      </w:r>
      <w:r w:rsidR="00CC5C2A">
        <w:t>.</w:t>
      </w:r>
      <w:r w:rsidR="00FC14D8">
        <w:t xml:space="preserve"> </w:t>
      </w:r>
      <w:r w:rsidR="008F2989">
        <w:t xml:space="preserve">They found that </w:t>
      </w:r>
      <w:r w:rsidR="008726D9">
        <w:t xml:space="preserve">utilization of </w:t>
      </w:r>
      <w:r w:rsidR="008F2989">
        <w:t>d</w:t>
      </w:r>
      <w:r w:rsidR="00156394" w:rsidRPr="00FC14D8">
        <w:t xml:space="preserve">iscretionary time </w:t>
      </w:r>
      <w:r w:rsidR="008726D9">
        <w:t>in university</w:t>
      </w:r>
      <w:r w:rsidR="00156394" w:rsidRPr="00FC14D8">
        <w:t xml:space="preserve"> students is often based on gender</w:t>
      </w:r>
      <w:r w:rsidR="00156394">
        <w:t xml:space="preserve">, with females more likely to watch television and males more likely to spend time on the computer versus exercising.  When looking at </w:t>
      </w:r>
      <w:r w:rsidR="00156394" w:rsidRPr="009B4EC8">
        <w:rPr>
          <w:color w:val="000000" w:themeColor="text1"/>
        </w:rPr>
        <w:t xml:space="preserve">time spent studying, </w:t>
      </w:r>
      <w:r w:rsidR="00156394">
        <w:rPr>
          <w:color w:val="000000" w:themeColor="text1"/>
        </w:rPr>
        <w:t xml:space="preserve">positive </w:t>
      </w:r>
      <w:r w:rsidR="00156394" w:rsidRPr="009B4EC8">
        <w:rPr>
          <w:color w:val="000000" w:themeColor="text1"/>
        </w:rPr>
        <w:t>correlations were seen in females for strength training, and with</w:t>
      </w:r>
      <w:r w:rsidR="00156394">
        <w:rPr>
          <w:color w:val="000000" w:themeColor="text1"/>
        </w:rPr>
        <w:t xml:space="preserve"> average duration</w:t>
      </w:r>
      <w:r w:rsidR="00156394"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lastRenderedPageBreak/>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t>Exercise and Self-E</w:t>
      </w:r>
      <w:r w:rsidR="002578EE">
        <w:rPr>
          <w:b/>
        </w:rPr>
        <w:t>steem</w:t>
      </w:r>
    </w:p>
    <w:p w14:paraId="5F9FA334" w14:textId="6DAD8734" w:rsidR="002578EE" w:rsidRDefault="002578EE" w:rsidP="002578EE">
      <w:pPr>
        <w:ind w:firstLine="0"/>
      </w:pPr>
      <w:r>
        <w:tab/>
        <w:t xml:space="preserve">One of the </w:t>
      </w:r>
      <w:r w:rsidR="00C43FE6">
        <w:t xml:space="preserve">four </w:t>
      </w:r>
      <w:r>
        <w:t xml:space="preserve">factors of Academic Engagement </w:t>
      </w:r>
      <w:r w:rsidR="00985E51">
        <w:t>ident</w:t>
      </w:r>
      <w:r w:rsidR="006574DB">
        <w:t>ified by Handelsman et al. (2005</w:t>
      </w:r>
      <w:r w:rsidR="00985E51">
        <w:t xml:space="preserve">)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w:t>
      </w:r>
      <w:r w:rsidR="00E858E2">
        <w:t>m were evaluated in a study by</w:t>
      </w:r>
      <w:r>
        <w:t xml:space="preserve"> Spence et al. </w:t>
      </w:r>
      <w:r w:rsidR="003E36D5">
        <w:t>(</w:t>
      </w:r>
      <w:r>
        <w:t>2005</w:t>
      </w:r>
      <w:r w:rsidR="003E36D5">
        <w:t>)</w:t>
      </w:r>
      <w:r>
        <w:t xml:space="preserve">.  </w:t>
      </w:r>
      <w:r w:rsidR="00121E23">
        <w:t xml:space="preserve">They did a quantitative review of the </w:t>
      </w:r>
      <w:r w:rsidR="00650BD7">
        <w:t>literature</w:t>
      </w:r>
      <w:r w:rsidR="00121E23">
        <w:t xml:space="preserve"> and found a small but significant increase in self-esteem associated with exercise and a larger effect size when there were significant changes in physical fitness.  </w:t>
      </w:r>
    </w:p>
    <w:p w14:paraId="0A44E77F" w14:textId="06E5E6CC" w:rsidR="00AE5FB2" w:rsidRDefault="00AE5FB2" w:rsidP="0045589A">
      <w:pPr>
        <w:autoSpaceDE w:val="0"/>
        <w:autoSpaceDN w:val="0"/>
        <w:adjustRightInd w:val="0"/>
        <w:ind w:firstLine="0"/>
        <w:rPr>
          <w:rFonts w:ascii="Times-Roman" w:hAnsi="Times-Roman" w:cs="Times-Roman"/>
          <w:color w:val="FF0000"/>
          <w:kern w:val="0"/>
        </w:rPr>
      </w:pPr>
      <w:r>
        <w:tab/>
        <w:t xml:space="preserve">Kristjansson et al. </w:t>
      </w:r>
      <w:r w:rsidR="006543E6">
        <w:t>(</w:t>
      </w:r>
      <w:r>
        <w:t>2008</w:t>
      </w:r>
      <w:r w:rsidR="006543E6">
        <w:t>)</w:t>
      </w:r>
      <w:r>
        <w:t xml:space="preserve">,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C34149">
        <w:t xml:space="preserve"> (pg. 62</w:t>
      </w:r>
      <w:r w:rsidR="00034A7B">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w:t>
      </w:r>
      <w:r w:rsidR="00D87C9F">
        <w:rPr>
          <w:rFonts w:ascii="Times-Roman" w:hAnsi="Times-Roman" w:cs="Times-Roman"/>
          <w:color w:val="000000" w:themeColor="text1"/>
          <w:kern w:val="0"/>
        </w:rPr>
        <w:t xml:space="preserve"> 62</w:t>
      </w:r>
      <w:r w:rsidR="003767DC">
        <w:rPr>
          <w:rFonts w:ascii="Times-Roman" w:hAnsi="Times-Roman" w:cs="Times-Roman"/>
          <w:color w:val="000000" w:themeColor="text1"/>
          <w:kern w:val="0"/>
        </w:rPr>
        <w:t>)</w:t>
      </w:r>
      <w:r w:rsidR="008C1623">
        <w:rPr>
          <w:rFonts w:ascii="Times-Roman" w:hAnsi="Times-Roman" w:cs="Times-Roman"/>
          <w:color w:val="000000" w:themeColor="text1"/>
          <w:kern w:val="0"/>
        </w:rPr>
        <w:t>.</w:t>
      </w:r>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lastRenderedPageBreak/>
        <w:t>Exercise and Stress</w:t>
      </w:r>
    </w:p>
    <w:p w14:paraId="6127CADA" w14:textId="7E97D78D" w:rsidR="00082AB2" w:rsidRDefault="002C24DC" w:rsidP="00BF6035">
      <w:pPr>
        <w:pStyle w:val="NormalWeb"/>
        <w:shd w:val="clear" w:color="auto" w:fill="FFFFFF"/>
        <w:rPr>
          <w:rFonts w:asciiTheme="majorHAnsi" w:hAnsiTheme="majorHAnsi" w:cstheme="majorHAnsi"/>
          <w:shd w:val="clear" w:color="auto" w:fill="FFFFFF"/>
        </w:rPr>
      </w:pPr>
      <w:r>
        <w:tab/>
        <w:t>Exercise has been shown to</w:t>
      </w:r>
      <w:r w:rsidR="008C1623">
        <w:t xml:space="preserve"> reduce stress and</w:t>
      </w:r>
      <w:r>
        <w:t xml:space="preserve"> improve emotional well-being.  For instance</w:t>
      </w:r>
      <w:r w:rsidR="00B826D7">
        <w:t>,</w:t>
      </w:r>
      <w:r>
        <w:t xml:space="preserve"> as </w:t>
      </w:r>
      <w:r w:rsidR="002063CD">
        <w:t xml:space="preserve">a </w:t>
      </w:r>
      <w:r>
        <w:t>study by Man</w:t>
      </w:r>
      <w:r w:rsidR="008C1623">
        <w:t>ger and</w:t>
      </w:r>
      <w:r w:rsidR="002063CD">
        <w:t xml:space="preserve"> Motta (2005) indicated, a</w:t>
      </w:r>
      <w:r>
        <w:t xml:space="preserve"> </w:t>
      </w:r>
      <w:r w:rsidR="002063CD">
        <w:t xml:space="preserve">12-session aerobic </w:t>
      </w:r>
      <w:r>
        <w:t xml:space="preserve">exercise intervention improved the symptoms </w:t>
      </w:r>
      <w:r w:rsidR="008C1623">
        <w:t>of Post-T</w:t>
      </w:r>
      <w:r>
        <w:t>raumatic Stress Disorder (PTSD), anxiety, and depression.</w:t>
      </w:r>
      <w:r w:rsidR="00BB2545">
        <w:t xml:space="preserve">  </w:t>
      </w:r>
      <w:r w:rsidR="008C1623">
        <w:t xml:space="preserve">Moreover, a study by </w:t>
      </w:r>
      <w:r w:rsidR="00BB2545">
        <w:t>Puterman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8C1623">
        <w:rPr>
          <w:rFonts w:asciiTheme="majorHAnsi" w:hAnsiTheme="majorHAnsi" w:cstheme="majorHAnsi"/>
          <w:shd w:val="clear" w:color="auto" w:fill="FFFFFF"/>
        </w:rPr>
        <w:t>length (TL). These researchers concluded that:</w:t>
      </w:r>
      <w:r w:rsidR="009610F2">
        <w:t xml:space="preserve">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w:t>
      </w:r>
      <w:r w:rsidR="00327B2B">
        <w:rPr>
          <w:rFonts w:asciiTheme="majorHAnsi" w:hAnsiTheme="majorHAnsi" w:cstheme="majorHAnsi"/>
          <w:shd w:val="clear" w:color="auto" w:fill="FFFFFF"/>
        </w:rPr>
        <w:t xml:space="preserve"> 1</w:t>
      </w:r>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8C1623">
        <w:rPr>
          <w:rFonts w:asciiTheme="majorHAnsi" w:hAnsiTheme="majorHAnsi" w:cstheme="majorHAnsi"/>
          <w:shd w:val="clear" w:color="auto" w:fill="FFFFFF"/>
        </w:rPr>
        <w:t xml:space="preserve"> study by </w:t>
      </w:r>
      <w:proofErr w:type="spellStart"/>
      <w:r w:rsidR="002641D2">
        <w:rPr>
          <w:rFonts w:asciiTheme="majorHAnsi" w:hAnsiTheme="majorHAnsi" w:cstheme="majorHAnsi"/>
          <w:shd w:val="clear" w:color="auto" w:fill="FFFFFF"/>
        </w:rPr>
        <w:t>VanKim</w:t>
      </w:r>
      <w:proofErr w:type="spellEnd"/>
      <w:r w:rsidR="008C1623">
        <w:rPr>
          <w:rFonts w:asciiTheme="majorHAnsi" w:hAnsiTheme="majorHAnsi" w:cstheme="majorHAnsi"/>
          <w:shd w:val="clear" w:color="auto" w:fill="FFFFFF"/>
        </w:rPr>
        <w:t xml:space="preserve"> and Nelson (</w:t>
      </w:r>
      <w:r w:rsidR="00486210">
        <w:rPr>
          <w:rFonts w:asciiTheme="majorHAnsi" w:hAnsiTheme="majorHAnsi" w:cstheme="majorHAnsi"/>
          <w:shd w:val="clear" w:color="auto" w:fill="FFFFFF"/>
        </w:rPr>
        <w:t>2013) showed that</w:t>
      </w:r>
      <w:r w:rsidR="008C1623">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in a sample of over 14,000 undergraduate students</w:t>
      </w:r>
      <w:r w:rsidR="00CE66C6">
        <w:rPr>
          <w:rFonts w:asciiTheme="majorHAnsi" w:hAnsiTheme="majorHAnsi" w:cstheme="majorHAnsi"/>
          <w:shd w:val="clear" w:color="auto" w:fill="FFFFFF"/>
        </w:rPr>
        <w:t>,</w:t>
      </w:r>
      <w:r w:rsidR="008C1623">
        <w:rPr>
          <w:rFonts w:asciiTheme="majorHAnsi" w:hAnsiTheme="majorHAnsi" w:cstheme="majorHAnsi"/>
          <w:shd w:val="clear" w:color="auto" w:fill="FFFFFF"/>
        </w:rPr>
        <w:t xml:space="preserve"> participants who were most physically active</w:t>
      </w:r>
      <w:r w:rsidR="000C71A8">
        <w:rPr>
          <w:rFonts w:asciiTheme="majorHAnsi" w:hAnsiTheme="majorHAnsi" w:cstheme="majorHAnsi"/>
          <w:shd w:val="clear" w:color="auto" w:fill="FFFFFF"/>
        </w:rPr>
        <w:t xml:space="preserve"> </w:t>
      </w:r>
      <w:r w:rsidR="00486210">
        <w:rPr>
          <w:rFonts w:asciiTheme="majorHAnsi" w:hAnsiTheme="majorHAnsi" w:cstheme="majorHAnsi"/>
          <w:shd w:val="clear" w:color="auto" w:fill="FFFFFF"/>
        </w:rPr>
        <w:t xml:space="preserve">were less likely to </w:t>
      </w:r>
      <w:r w:rsidR="008C1623">
        <w:rPr>
          <w:rFonts w:asciiTheme="majorHAnsi" w:hAnsiTheme="majorHAnsi" w:cstheme="majorHAnsi"/>
          <w:shd w:val="clear" w:color="auto" w:fill="FFFFFF"/>
        </w:rPr>
        <w:t xml:space="preserve">be stressed or have </w:t>
      </w:r>
      <w:r w:rsidR="00486210">
        <w:rPr>
          <w:rFonts w:asciiTheme="majorHAnsi" w:hAnsiTheme="majorHAnsi" w:cstheme="majorHAnsi"/>
          <w:shd w:val="clear" w:color="auto" w:fill="FFFFFF"/>
        </w:rPr>
        <w:t xml:space="preserve">poor mental health. </w:t>
      </w:r>
    </w:p>
    <w:p w14:paraId="51DDFFFF" w14:textId="30C704FA" w:rsidR="00615562" w:rsidRPr="00BF6606" w:rsidRDefault="004B69D0" w:rsidP="00BF6606">
      <w:pPr>
        <w:rPr>
          <w:rFonts w:ascii="Times New Roman" w:eastAsia="Times New Roman" w:hAnsi="Times New Roman" w:cs="Times New Roman"/>
          <w:kern w:val="0"/>
          <w:lang w:eastAsia="en-US"/>
        </w:rPr>
      </w:pPr>
      <w:r>
        <w:t>The current study investigates</w:t>
      </w:r>
      <w:r w:rsidR="00615562">
        <w:t xml:space="preserve"> how</w:t>
      </w:r>
      <w:r w:rsidR="00242F8E">
        <w:t xml:space="preserve"> the self-care practices of</w:t>
      </w:r>
      <w:r w:rsidR="00615562">
        <w:t xml:space="preserve"> sleep</w:t>
      </w:r>
      <w:r w:rsidR="00AF1866">
        <w:t xml:space="preserve"> hygiene and physical activity</w:t>
      </w:r>
      <w:r w:rsidR="00C91EB4">
        <w:t xml:space="preserve"> </w:t>
      </w:r>
      <w:r w:rsidR="005E7D06">
        <w:t>moderate</w:t>
      </w:r>
      <w:r w:rsidR="00615562">
        <w:t xml:space="preserve"> the relationship between stress</w:t>
      </w:r>
      <w:r w:rsidR="00AF1866">
        <w:t xml:space="preserve"> and academic engagement</w:t>
      </w:r>
      <w:r w:rsidR="00615562">
        <w:t>.  Research has show</w:t>
      </w:r>
      <w:r w:rsidR="00AF1866">
        <w:t>n that academic engagement is correlated with</w:t>
      </w:r>
      <w:r w:rsidR="00615562">
        <w:t xml:space="preserve"> positive outcomes</w:t>
      </w:r>
      <w:r w:rsidR="00703AB9">
        <w:t xml:space="preserve"> for achievement and</w:t>
      </w:r>
      <w:r w:rsidR="00BF6606">
        <w:t xml:space="preserve"> school completion</w:t>
      </w:r>
      <w:r w:rsidR="00703AB9">
        <w:t xml:space="preserve"> (</w:t>
      </w:r>
      <w:r w:rsidR="00BE2455">
        <w:t xml:space="preserve">Finn &amp; Rock, 1997; </w:t>
      </w:r>
      <w:r w:rsidR="00BF6606">
        <w:rPr>
          <w:rFonts w:ascii="Times New Roman" w:eastAsia="Times New Roman" w:hAnsi="Times New Roman" w:cs="Times New Roman"/>
          <w:kern w:val="0"/>
          <w:lang w:eastAsia="en-US"/>
        </w:rPr>
        <w:t>Fredricks, Blumenfeld, Paris, 2004)</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BF6606">
        <w:t>academic e</w:t>
      </w:r>
      <w:r w:rsidR="00242F8E">
        <w:t>ngagement</w:t>
      </w:r>
      <w:r w:rsidR="004B5B9A">
        <w:t>, i</w:t>
      </w:r>
      <w:r w:rsidR="00083FD6">
        <w:t>ncl</w:t>
      </w:r>
      <w:r w:rsidR="006E249B">
        <w:t>uding specifically achievement</w:t>
      </w:r>
      <w:r w:rsidR="00242F8E">
        <w:t xml:space="preserve">.  </w:t>
      </w:r>
      <w:r w:rsidR="007A0828">
        <w:t>It is important to understand</w:t>
      </w:r>
      <w:r w:rsidR="00703AB9">
        <w:t xml:space="preserve"> whether </w:t>
      </w:r>
      <w:r w:rsidR="00615562">
        <w:t>the impact of other protective factors su</w:t>
      </w:r>
      <w:r w:rsidR="000942C5">
        <w:t>ch as positive sleep behaviors and regular exercise</w:t>
      </w:r>
      <w:r w:rsidR="00703AB9">
        <w:t xml:space="preserve"> can improve</w:t>
      </w:r>
      <w:r w:rsidR="000942C5">
        <w:t xml:space="preserve"> </w:t>
      </w:r>
      <w:r w:rsidR="001D00CA">
        <w:t xml:space="preserve">academic engagement for </w:t>
      </w:r>
      <w:r w:rsidR="007A0828">
        <w:t>university</w:t>
      </w:r>
      <w:r w:rsidR="00703AB9">
        <w:t xml:space="preserve"> </w:t>
      </w:r>
      <w:r w:rsidR="001D00CA">
        <w:t>students who are experiencing elevated levels of stress. In other words, i</w:t>
      </w:r>
      <w:r w:rsidR="00615562">
        <w:t>f faced with similar stressors</w:t>
      </w:r>
      <w:r w:rsidR="00703AB9">
        <w:t>,</w:t>
      </w:r>
      <w:r w:rsidR="00615562">
        <w:t xml:space="preserve"> are</w:t>
      </w:r>
      <w:r w:rsidR="006401C5">
        <w:t xml:space="preserve"> these</w:t>
      </w:r>
      <w:r w:rsidR="001D00CA">
        <w:t xml:space="preserve"> self-care practices</w:t>
      </w:r>
      <w:r w:rsidR="00615562">
        <w:t xml:space="preserve"> associated</w:t>
      </w:r>
      <w:r w:rsidR="001D00CA">
        <w:t xml:space="preserve"> with</w:t>
      </w:r>
      <w:r w:rsidR="006401C5">
        <w:t>,</w:t>
      </w:r>
      <w:r w:rsidR="00615562">
        <w:t xml:space="preserve"> or impact the likelihood of</w:t>
      </w:r>
      <w:r w:rsidR="006401C5">
        <w:t>,</w:t>
      </w:r>
      <w:r w:rsidR="008B3DD6">
        <w:t xml:space="preserve"> improved academic engagement?</w:t>
      </w:r>
      <w:r w:rsidR="006E249B">
        <w:t xml:space="preserve">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lastRenderedPageBreak/>
        <w:t>CHAPTER 3</w:t>
      </w:r>
    </w:p>
    <w:p w14:paraId="6669280A" w14:textId="1595AC27" w:rsidR="00D13DF7" w:rsidRPr="00CA25C5" w:rsidRDefault="00F74DBB" w:rsidP="00CA25C5">
      <w:pPr>
        <w:ind w:firstLine="0"/>
        <w:jc w:val="center"/>
        <w:rPr>
          <w:b/>
        </w:rPr>
      </w:pPr>
      <w:r>
        <w:rPr>
          <w:b/>
        </w:rPr>
        <w:t>METHODOLOGY</w:t>
      </w:r>
    </w:p>
    <w:p w14:paraId="34F3A626" w14:textId="29FA19C7" w:rsidR="003626FF" w:rsidRPr="00F74DBB" w:rsidRDefault="003626FF" w:rsidP="003626FF">
      <w:pPr>
        <w:ind w:firstLine="0"/>
        <w:rPr>
          <w:rFonts w:ascii="Times New Roman" w:hAnsi="Times New Roman"/>
          <w:b/>
        </w:rPr>
      </w:pPr>
      <w:r w:rsidRPr="00F74DBB">
        <w:rPr>
          <w:rFonts w:ascii="Times New Roman" w:hAnsi="Times New Roman"/>
          <w:b/>
        </w:rPr>
        <w:t>Participants</w:t>
      </w:r>
    </w:p>
    <w:p w14:paraId="515107CE" w14:textId="0E73A8D8" w:rsidR="002F6EDF" w:rsidRPr="008B2D9E" w:rsidRDefault="003626FF" w:rsidP="00EA6A4F">
      <w:pPr>
        <w:ind w:firstLine="0"/>
        <w:rPr>
          <w:rFonts w:ascii="Times New Roman" w:eastAsia="Times New Roman" w:hAnsi="Times New Roman" w:cs="Times New Roman"/>
          <w:kern w:val="0"/>
          <w:lang w:eastAsia="en-US"/>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w:t>
      </w:r>
      <w:r w:rsidR="008406B7">
        <w:rPr>
          <w:rFonts w:ascii="Times New Roman" w:hAnsi="Times New Roman"/>
        </w:rPr>
        <w:t>3</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sidR="009829FD">
        <w:rPr>
          <w:rFonts w:ascii="Times New Roman" w:hAnsi="Times New Roman"/>
        </w:rPr>
        <w:t xml:space="preserve">Of the </w:t>
      </w:r>
      <w:r w:rsidR="00491183">
        <w:rPr>
          <w:rFonts w:ascii="Times New Roman" w:hAnsi="Times New Roman"/>
        </w:rPr>
        <w:t xml:space="preserve">participants, 159 were female and 44 were male. </w:t>
      </w:r>
      <w:r w:rsidR="007979C8">
        <w:rPr>
          <w:rFonts w:ascii="Times New Roman" w:hAnsi="Times New Roman"/>
        </w:rPr>
        <w:t>The class status of the participants included 50 freshmen, 51 sophomores, 56 juniors, and 44 seniors.  Two individuals did not report a class</w:t>
      </w:r>
      <w:r w:rsidR="00662F1A">
        <w:rPr>
          <w:rFonts w:ascii="Times New Roman" w:hAnsi="Times New Roman"/>
        </w:rPr>
        <w:t xml:space="preserve"> status. Ten individuals endorsed “Asian” as their ethnicity, 40 </w:t>
      </w:r>
      <w:r w:rsidR="004A0627">
        <w:rPr>
          <w:rFonts w:ascii="Times New Roman" w:hAnsi="Times New Roman"/>
        </w:rPr>
        <w:t xml:space="preserve">endorsed </w:t>
      </w:r>
      <w:r w:rsidR="00662F1A">
        <w:rPr>
          <w:rFonts w:ascii="Times New Roman" w:hAnsi="Times New Roman"/>
        </w:rPr>
        <w:t>“Black,” 23</w:t>
      </w:r>
      <w:r w:rsidR="004A0627">
        <w:rPr>
          <w:rFonts w:ascii="Times New Roman" w:hAnsi="Times New Roman"/>
        </w:rPr>
        <w:t xml:space="preserve"> endorsed</w:t>
      </w:r>
      <w:r w:rsidR="00662F1A">
        <w:rPr>
          <w:rFonts w:ascii="Times New Roman" w:hAnsi="Times New Roman"/>
        </w:rPr>
        <w:t xml:space="preserve"> “Hispanic,” 129 </w:t>
      </w:r>
      <w:r w:rsidR="004A0627">
        <w:rPr>
          <w:rFonts w:ascii="Times New Roman" w:hAnsi="Times New Roman"/>
        </w:rPr>
        <w:t>endorsed</w:t>
      </w:r>
      <w:r w:rsidR="00662F1A">
        <w:rPr>
          <w:rFonts w:ascii="Times New Roman" w:hAnsi="Times New Roman"/>
        </w:rPr>
        <w:t xml:space="preserve"> “White,” and </w:t>
      </w:r>
      <w:r w:rsidR="009254F7">
        <w:rPr>
          <w:rFonts w:ascii="Times New Roman" w:hAnsi="Times New Roman"/>
        </w:rPr>
        <w:t>nine</w:t>
      </w:r>
      <w:r w:rsidR="00662F1A">
        <w:rPr>
          <w:rFonts w:ascii="Times New Roman" w:hAnsi="Times New Roman"/>
        </w:rPr>
        <w:t xml:space="preserve"> </w:t>
      </w:r>
      <w:r w:rsidR="004A0627">
        <w:rPr>
          <w:rFonts w:ascii="Times New Roman" w:hAnsi="Times New Roman"/>
        </w:rPr>
        <w:t>endorsed</w:t>
      </w:r>
      <w:r w:rsidR="00662F1A">
        <w:rPr>
          <w:rFonts w:ascii="Times New Roman" w:hAnsi="Times New Roman"/>
        </w:rPr>
        <w:t xml:space="preserve"> “Biracial.” </w:t>
      </w:r>
      <w:r w:rsidR="009254F7">
        <w:rPr>
          <w:rFonts w:ascii="Times New Roman" w:hAnsi="Times New Roman"/>
        </w:rPr>
        <w:t>The majority of the participants fell into the two youngest age groups 18-19-years-old (n=88) and 20-21 (n=88).  Of the remaining participants, 25 were in the 22-25 age range, zero in the 26-30 age range, and two in the 31 and above group.</w:t>
      </w:r>
      <w:r w:rsidR="00491183">
        <w:rPr>
          <w:rFonts w:ascii="Times New Roman" w:hAnsi="Times New Roman"/>
        </w:rPr>
        <w:t xml:space="preserve"> </w:t>
      </w:r>
    </w:p>
    <w:p w14:paraId="307FD8C2" w14:textId="77777777" w:rsidR="002F6EDF" w:rsidRDefault="002F6EDF" w:rsidP="00A45AA2">
      <w:pPr>
        <w:rPr>
          <w:rFonts w:ascii="Times New Roman" w:hAnsi="Times New Roman"/>
        </w:rPr>
      </w:pPr>
      <w:r>
        <w:rPr>
          <w:rFonts w:ascii="Times New Roman" w:hAnsi="Times New Roman"/>
        </w:rP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Volunteers were also obtained from other psychology and education courses.  </w:t>
      </w:r>
    </w:p>
    <w:p w14:paraId="06212AF5" w14:textId="77777777" w:rsidR="008B2D9E" w:rsidRDefault="008B2D9E" w:rsidP="00A45AA2">
      <w:pPr>
        <w:rPr>
          <w:rFonts w:ascii="Times New Roman" w:hAnsi="Times New Roman"/>
        </w:rPr>
      </w:pPr>
    </w:p>
    <w:p w14:paraId="4179AD3B" w14:textId="7838EB5A" w:rsidR="008B2D9E" w:rsidRPr="008B2D9E" w:rsidRDefault="008B2D9E" w:rsidP="008B2D9E">
      <w:pPr>
        <w:ind w:firstLine="0"/>
        <w:rPr>
          <w:rFonts w:ascii="Times New Roman" w:eastAsia="Times New Roman" w:hAnsi="Times New Roman" w:cs="Times New Roman"/>
          <w:b/>
          <w:kern w:val="0"/>
          <w:lang w:eastAsia="en-US"/>
        </w:rPr>
      </w:pPr>
      <w:r w:rsidRPr="002F6EDF">
        <w:rPr>
          <w:rFonts w:ascii="Times New Roman" w:eastAsia="Times New Roman" w:hAnsi="Times New Roman" w:cs="Times New Roman"/>
          <w:b/>
          <w:kern w:val="0"/>
          <w:lang w:eastAsia="en-US"/>
        </w:rPr>
        <w:t>Procedures</w:t>
      </w:r>
    </w:p>
    <w:p w14:paraId="33AB6511" w14:textId="5F48C70C" w:rsidR="002F6EDF" w:rsidRPr="00CA25C5" w:rsidRDefault="002F6EDF" w:rsidP="002F6EDF">
      <w:pPr>
        <w:rPr>
          <w:rFonts w:ascii="Times New Roman" w:eastAsia="Times New Roman" w:hAnsi="Times New Roman" w:cs="Times New Roman"/>
          <w:kern w:val="0"/>
          <w:lang w:eastAsia="en-US"/>
        </w:rPr>
      </w:pPr>
      <w:r>
        <w:rPr>
          <w:rFonts w:ascii="Times New Roman" w:hAnsi="Times New Roman"/>
        </w:rPr>
        <w:t>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w:t>
      </w:r>
      <w:r w:rsidRPr="0070202C">
        <w:rPr>
          <w:rFonts w:ascii="Times New Roman" w:hAnsi="Times New Roman"/>
        </w:rPr>
        <w:t xml:space="preserve"> </w:t>
      </w:r>
      <w:r>
        <w:rPr>
          <w:rFonts w:ascii="Times New Roman" w:hAnsi="Times New Roman"/>
        </w:rPr>
        <w:t xml:space="preserve">all questionnaire answers on a Scantron sheet and return them during the next class period.  The participants were instructed to include their names only </w:t>
      </w:r>
      <w:r>
        <w:rPr>
          <w:rFonts w:ascii="Times New Roman" w:hAnsi="Times New Roman"/>
        </w:rPr>
        <w:lastRenderedPageBreak/>
        <w:t>on the consent form, and on no other docu</w:t>
      </w:r>
      <w:r w:rsidR="00BA1A15">
        <w:rPr>
          <w:rFonts w:ascii="Times New Roman" w:hAnsi="Times New Roman"/>
        </w:rPr>
        <w:t>ments. All study procedures</w:t>
      </w:r>
      <w:r>
        <w:rPr>
          <w:rFonts w:ascii="Times New Roman" w:hAnsi="Times New Roman"/>
        </w:rPr>
        <w:t xml:space="preserve"> previously</w:t>
      </w:r>
      <w:r w:rsidR="00BA1A15">
        <w:rPr>
          <w:rFonts w:ascii="Times New Roman" w:hAnsi="Times New Roman"/>
        </w:rPr>
        <w:t xml:space="preserve"> received IRB approval</w:t>
      </w:r>
      <w:r>
        <w:rPr>
          <w:rFonts w:ascii="Times New Roman" w:hAnsi="Times New Roman"/>
        </w:rPr>
        <w:t>.</w:t>
      </w:r>
    </w:p>
    <w:p w14:paraId="6328D4FD" w14:textId="77777777" w:rsidR="002F6EDF" w:rsidRPr="002F6EDF" w:rsidRDefault="002F6EDF" w:rsidP="00EA6A4F">
      <w:pPr>
        <w:ind w:firstLine="0"/>
        <w:rPr>
          <w:rFonts w:ascii="Times New Roman" w:eastAsia="Times New Roman" w:hAnsi="Times New Roman" w:cs="Times New Roman"/>
          <w:kern w:val="0"/>
          <w:lang w:eastAsia="en-US"/>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28C9E232" w:rsidR="00B85968" w:rsidRPr="00657A86" w:rsidRDefault="003626FF" w:rsidP="00171CED">
      <w:pPr>
        <w:ind w:firstLine="0"/>
        <w:rPr>
          <w:rFonts w:ascii="Times New Roman" w:hAnsi="Times New Roman"/>
          <w:color w:val="000000" w:themeColor="text1"/>
        </w:rPr>
      </w:pPr>
      <w:r>
        <w:rPr>
          <w:rFonts w:ascii="Times New Roman" w:hAnsi="Times New Roman"/>
        </w:rPr>
        <w:tab/>
      </w:r>
      <w:r w:rsidR="00EA6A4F" w:rsidRPr="00657A86">
        <w:rPr>
          <w:rFonts w:ascii="Times New Roman" w:hAnsi="Times New Roman"/>
          <w:b/>
          <w:color w:val="000000" w:themeColor="text1"/>
        </w:rPr>
        <w:t>Undergraduate Stress Questionnaire (USQ)</w:t>
      </w:r>
      <w:r w:rsidRPr="00657A86">
        <w:rPr>
          <w:rFonts w:ascii="Times New Roman" w:hAnsi="Times New Roman"/>
          <w:b/>
          <w:color w:val="000000" w:themeColor="text1"/>
        </w:rPr>
        <w:t>.</w:t>
      </w:r>
      <w:r w:rsidRPr="00657A86">
        <w:rPr>
          <w:rFonts w:ascii="Times New Roman" w:hAnsi="Times New Roman"/>
          <w:color w:val="000000" w:themeColor="text1"/>
        </w:rPr>
        <w:t xml:space="preserve">  </w:t>
      </w:r>
      <w:r w:rsidR="00A12848" w:rsidRPr="00657A86">
        <w:rPr>
          <w:rFonts w:ascii="Times New Roman" w:hAnsi="Times New Roman"/>
          <w:color w:val="000000" w:themeColor="text1"/>
        </w:rPr>
        <w:t xml:space="preserve">Unlike other stress measures, the USQ is a self- report questionnaire specifically targeted </w:t>
      </w:r>
      <w:r w:rsidR="00F70EA5" w:rsidRPr="00657A86">
        <w:rPr>
          <w:rFonts w:ascii="Times New Roman" w:hAnsi="Times New Roman"/>
          <w:color w:val="000000" w:themeColor="text1"/>
        </w:rPr>
        <w:t xml:space="preserve">toward </w:t>
      </w:r>
      <w:r w:rsidR="001D184B">
        <w:rPr>
          <w:rFonts w:ascii="Times New Roman" w:hAnsi="Times New Roman"/>
          <w:color w:val="000000" w:themeColor="text1"/>
        </w:rPr>
        <w:t>university</w:t>
      </w:r>
      <w:r w:rsidR="00F70EA5" w:rsidRPr="00657A86">
        <w:rPr>
          <w:rFonts w:ascii="Times New Roman" w:hAnsi="Times New Roman"/>
          <w:color w:val="000000" w:themeColor="text1"/>
        </w:rPr>
        <w:t xml:space="preserve"> students, providing items relevant in the life of an undergraduate student</w:t>
      </w:r>
      <w:r w:rsidR="007D5568" w:rsidRPr="00657A86">
        <w:rPr>
          <w:rFonts w:ascii="Times New Roman" w:hAnsi="Times New Roman"/>
          <w:color w:val="000000" w:themeColor="text1"/>
        </w:rPr>
        <w:t xml:space="preserve"> (Crandall et al, 1992)</w:t>
      </w:r>
      <w:r w:rsidR="00F70EA5" w:rsidRPr="00657A86">
        <w:rPr>
          <w:rFonts w:ascii="Times New Roman" w:hAnsi="Times New Roman"/>
          <w:color w:val="000000" w:themeColor="text1"/>
        </w:rPr>
        <w:t xml:space="preserve">. </w:t>
      </w:r>
      <w:r w:rsidR="00171CED" w:rsidRPr="00657A86">
        <w:rPr>
          <w:rFonts w:ascii="Times New Roman" w:hAnsi="Times New Roman"/>
          <w:color w:val="000000" w:themeColor="text1"/>
        </w:rPr>
        <w:t>It is comprised of 82 common stressful life events and students will be asked to indicate which events have occurred within the last semester</w:t>
      </w:r>
      <w:r w:rsidR="009F26FD" w:rsidRPr="00657A86">
        <w:rPr>
          <w:rFonts w:ascii="Times New Roman" w:hAnsi="Times New Roman"/>
          <w:color w:val="000000" w:themeColor="text1"/>
        </w:rPr>
        <w:t xml:space="preserve"> using a yes/no</w:t>
      </w:r>
      <w:r w:rsidR="007E2266" w:rsidRPr="00657A86">
        <w:rPr>
          <w:rFonts w:ascii="Times New Roman" w:hAnsi="Times New Roman"/>
          <w:color w:val="000000" w:themeColor="text1"/>
        </w:rPr>
        <w:t xml:space="preserve"> format</w:t>
      </w:r>
      <w:r w:rsidR="009F26FD" w:rsidRPr="00657A86">
        <w:rPr>
          <w:rFonts w:ascii="Times New Roman" w:hAnsi="Times New Roman"/>
          <w:color w:val="000000" w:themeColor="text1"/>
        </w:rPr>
        <w:t xml:space="preserve"> of “it happened to me” or “it did NOT happen to me.”</w:t>
      </w:r>
      <w:r w:rsidR="00171CED" w:rsidRPr="00657A86">
        <w:rPr>
          <w:rFonts w:ascii="Times New Roman" w:hAnsi="Times New Roman"/>
          <w:color w:val="000000" w:themeColor="text1"/>
        </w:rPr>
        <w:t xml:space="preserve">  </w:t>
      </w:r>
      <w:r w:rsidR="00F22B6A" w:rsidRPr="00657A86">
        <w:rPr>
          <w:rFonts w:ascii="Times New Roman" w:hAnsi="Times New Roman"/>
          <w:color w:val="000000" w:themeColor="text1"/>
        </w:rPr>
        <w:t>As indicated by the research on stress, the questionnaire likewise</w:t>
      </w:r>
      <w:r w:rsidR="007D5568" w:rsidRPr="00657A86">
        <w:rPr>
          <w:rFonts w:ascii="Times New Roman" w:hAnsi="Times New Roman"/>
          <w:color w:val="000000" w:themeColor="text1"/>
        </w:rPr>
        <w:t xml:space="preserve"> shows positive correlations</w:t>
      </w:r>
      <w:r w:rsidR="00F22B6A" w:rsidRPr="00657A86">
        <w:rPr>
          <w:rFonts w:ascii="Times New Roman" w:hAnsi="Times New Roman"/>
          <w:color w:val="000000" w:themeColor="text1"/>
        </w:rPr>
        <w:t xml:space="preserve"> with physical sympto</w:t>
      </w:r>
      <w:r w:rsidR="007D5568" w:rsidRPr="00657A86">
        <w:rPr>
          <w:rFonts w:ascii="Times New Roman" w:hAnsi="Times New Roman"/>
          <w:color w:val="000000" w:themeColor="text1"/>
        </w:rPr>
        <w:t>ms and negative correlations</w:t>
      </w:r>
      <w:r w:rsidR="00F22B6A" w:rsidRPr="00657A86">
        <w:rPr>
          <w:rFonts w:ascii="Times New Roman" w:hAnsi="Times New Roman"/>
          <w:color w:val="000000" w:themeColor="text1"/>
        </w:rPr>
        <w:t xml:space="preserve"> with mood </w:t>
      </w:r>
      <w:r w:rsidR="009853A4" w:rsidRPr="00657A86">
        <w:rPr>
          <w:rFonts w:ascii="Times New Roman" w:hAnsi="Times New Roman"/>
          <w:color w:val="000000" w:themeColor="text1"/>
        </w:rPr>
        <w:t>(Crandall et al., 1992).</w:t>
      </w:r>
      <w:r w:rsidR="004C0CEB" w:rsidRPr="00657A86">
        <w:rPr>
          <w:rFonts w:ascii="Times New Roman" w:hAnsi="Times New Roman"/>
          <w:color w:val="000000" w:themeColor="text1"/>
        </w:rPr>
        <w:t xml:space="preserve"> </w:t>
      </w:r>
      <w:r w:rsidR="00C5107B" w:rsidRPr="00657A86">
        <w:rPr>
          <w:rFonts w:ascii="Times New Roman" w:hAnsi="Times New Roman"/>
          <w:color w:val="000000" w:themeColor="text1"/>
        </w:rPr>
        <w:t>The USQ shows adequate</w:t>
      </w:r>
      <w:r w:rsidR="008F47F7" w:rsidRPr="00657A86">
        <w:rPr>
          <w:rFonts w:ascii="Times New Roman" w:hAnsi="Times New Roman"/>
          <w:color w:val="000000" w:themeColor="text1"/>
        </w:rPr>
        <w:t xml:space="preserve"> validity </w:t>
      </w:r>
      <w:r w:rsidR="0082149D" w:rsidRPr="00657A86">
        <w:rPr>
          <w:rFonts w:ascii="Times New Roman" w:hAnsi="Times New Roman"/>
          <w:color w:val="000000" w:themeColor="text1"/>
        </w:rPr>
        <w:t>and reliability.</w:t>
      </w:r>
      <w:r w:rsidR="00594CA3" w:rsidRPr="00657A86">
        <w:rPr>
          <w:rFonts w:ascii="Times New Roman" w:hAnsi="Times New Roman"/>
          <w:color w:val="000000" w:themeColor="text1"/>
        </w:rPr>
        <w:t xml:space="preserve"> </w:t>
      </w:r>
      <w:r w:rsidR="001A5771" w:rsidRPr="00657A86">
        <w:rPr>
          <w:rFonts w:ascii="Times New Roman" w:hAnsi="Times New Roman"/>
          <w:color w:val="000000" w:themeColor="text1"/>
        </w:rPr>
        <w:t>Each student’s score is a total sum of stressful life events ranging from 0-82.</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w:t>
      </w:r>
      <w:r w:rsidR="00A43E71">
        <w:rPr>
          <w:rFonts w:asciiTheme="majorHAnsi" w:hAnsiTheme="majorHAnsi" w:cstheme="majorHAnsi"/>
          <w:color w:val="000000"/>
          <w:kern w:val="0"/>
        </w:rPr>
        <w:lastRenderedPageBreak/>
        <w:t>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(Mastin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3CF66DFB" w:rsidR="00B85968" w:rsidRDefault="00D91629" w:rsidP="00CB4443">
      <w:pPr>
        <w:rPr>
          <w:rFonts w:ascii="Times New Roman" w:hAnsi="Times New Roman"/>
        </w:rPr>
      </w:pPr>
      <w:r w:rsidRPr="00CA25C5">
        <w:rPr>
          <w:rFonts w:ascii="Times New Roman" w:hAnsi="Times New Roman"/>
          <w:b/>
          <w:color w:val="000000" w:themeColor="text1"/>
        </w:rPr>
        <w:t>Leisure</w:t>
      </w:r>
      <w:r w:rsidR="00EA6A4F" w:rsidRPr="00CA25C5">
        <w:rPr>
          <w:rFonts w:ascii="Times New Roman" w:hAnsi="Times New Roman"/>
          <w:b/>
          <w:color w:val="000000" w:themeColor="text1"/>
        </w:rPr>
        <w:t xml:space="preserve"> Time Exercise Questionnaire (LTEQ)</w:t>
      </w:r>
      <w:r w:rsidR="003626FF" w:rsidRPr="00CA25C5">
        <w:rPr>
          <w:rFonts w:ascii="Times New Roman" w:hAnsi="Times New Roman"/>
          <w:b/>
          <w:color w:val="000000" w:themeColor="text1"/>
        </w:rPr>
        <w:t>.</w:t>
      </w:r>
      <w:r w:rsidR="003626FF" w:rsidRPr="00CA25C5">
        <w:rPr>
          <w:rFonts w:ascii="Times New Roman" w:hAnsi="Times New Roman"/>
          <w:i/>
          <w:color w:val="000000" w:themeColor="text1"/>
        </w:rPr>
        <w:t xml:space="preserve">  </w:t>
      </w:r>
      <w:r w:rsidR="00E72726" w:rsidRPr="00CA25C5">
        <w:rPr>
          <w:rFonts w:ascii="Times New Roman" w:hAnsi="Times New Roman"/>
          <w:color w:val="000000" w:themeColor="text1"/>
        </w:rPr>
        <w:t xml:space="preserve">  The LTEQ </w:t>
      </w:r>
      <w:r w:rsidR="00C74B32" w:rsidRPr="00CA25C5">
        <w:rPr>
          <w:rFonts w:ascii="Times New Roman" w:hAnsi="Times New Roman"/>
          <w:color w:val="000000" w:themeColor="text1"/>
        </w:rPr>
        <w:t xml:space="preserve">is a self-report questionnaire </w:t>
      </w:r>
      <w:r w:rsidR="00E72726" w:rsidRPr="00CA25C5">
        <w:rPr>
          <w:rFonts w:ascii="Times New Roman" w:hAnsi="Times New Roman"/>
          <w:color w:val="000000" w:themeColor="text1"/>
        </w:rPr>
        <w:t>consis</w:t>
      </w:r>
      <w:r w:rsidR="00C74B32" w:rsidRPr="00CA25C5">
        <w:rPr>
          <w:rFonts w:ascii="Times New Roman" w:hAnsi="Times New Roman"/>
          <w:color w:val="000000" w:themeColor="text1"/>
        </w:rPr>
        <w:t>ting</w:t>
      </w:r>
      <w:r w:rsidR="00E72726" w:rsidRPr="00CA25C5">
        <w:rPr>
          <w:rFonts w:ascii="Times New Roman" w:hAnsi="Times New Roman"/>
          <w:color w:val="000000" w:themeColor="text1"/>
        </w:rPr>
        <w:t xml:space="preserve"> of a 5-cate</w:t>
      </w:r>
      <w:r w:rsidR="00C74B32" w:rsidRPr="00CA25C5">
        <w:rPr>
          <w:rFonts w:ascii="Times New Roman" w:hAnsi="Times New Roman"/>
          <w:color w:val="000000" w:themeColor="text1"/>
        </w:rPr>
        <w:t>gory rating range</w:t>
      </w:r>
      <w:r w:rsidR="00E72726" w:rsidRPr="00CA25C5">
        <w:rPr>
          <w:rFonts w:ascii="Times New Roman" w:hAnsi="Times New Roman"/>
          <w:color w:val="000000" w:themeColor="text1"/>
        </w:rPr>
        <w:t xml:space="preserve"> for three levels of physical activity: “Strenuous,” “Moderate,” and “Mild” exercise.  </w:t>
      </w:r>
      <w:r w:rsidR="00F721AC" w:rsidRPr="00CA25C5">
        <w:rPr>
          <w:rFonts w:ascii="Times New Roman" w:hAnsi="Times New Roman"/>
          <w:color w:val="000000" w:themeColor="text1"/>
        </w:rPr>
        <w:t xml:space="preserve">Subjects are asked about their average weekly exercise and how often they complete 20 minutes or more minutes of either strenuous, moderate, or mild exercise during their free time.  </w:t>
      </w:r>
      <w:r w:rsidR="00E72726" w:rsidRPr="00CA25C5">
        <w:rPr>
          <w:rFonts w:ascii="Times New Roman" w:hAnsi="Times New Roman"/>
          <w:color w:val="000000" w:themeColor="text1"/>
        </w:rPr>
        <w:t>The ratings range from A</w:t>
      </w:r>
      <w:r w:rsidR="007A64E4" w:rsidRPr="00CA25C5">
        <w:rPr>
          <w:rFonts w:ascii="Times New Roman" w:hAnsi="Times New Roman"/>
          <w:color w:val="000000" w:themeColor="text1"/>
        </w:rPr>
        <w:t xml:space="preserve"> through E indicating </w:t>
      </w:r>
      <w:r w:rsidR="00E72726" w:rsidRPr="00CA25C5">
        <w:rPr>
          <w:rFonts w:ascii="Times New Roman" w:hAnsi="Times New Roman"/>
          <w:color w:val="000000" w:themeColor="text1"/>
        </w:rPr>
        <w:t>“Never</w:t>
      </w:r>
      <w:r w:rsidR="007A64E4" w:rsidRPr="00CA25C5">
        <w:rPr>
          <w:rFonts w:ascii="Times New Roman" w:hAnsi="Times New Roman"/>
          <w:color w:val="000000" w:themeColor="text1"/>
        </w:rPr>
        <w:t>,</w:t>
      </w:r>
      <w:r w:rsidR="00E72726" w:rsidRPr="00CA25C5">
        <w:rPr>
          <w:rFonts w:ascii="Times New Roman" w:hAnsi="Times New Roman"/>
          <w:color w:val="000000" w:themeColor="text1"/>
        </w:rPr>
        <w:t xml:space="preserve">” </w:t>
      </w:r>
      <w:r w:rsidR="007A64E4" w:rsidRPr="00CA25C5">
        <w:rPr>
          <w:rFonts w:ascii="Times New Roman" w:hAnsi="Times New Roman"/>
          <w:color w:val="000000" w:themeColor="text1"/>
        </w:rPr>
        <w:t>“1-2 times,” “3-4 times,” “5-6 times,” and</w:t>
      </w:r>
      <w:r w:rsidR="00E72726" w:rsidRPr="00CA25C5">
        <w:rPr>
          <w:rFonts w:ascii="Times New Roman" w:hAnsi="Times New Roman"/>
          <w:color w:val="000000" w:themeColor="text1"/>
        </w:rPr>
        <w:t xml:space="preserve"> “</w:t>
      </w:r>
      <w:r w:rsidR="00C74B32" w:rsidRPr="00CA25C5">
        <w:rPr>
          <w:rFonts w:ascii="Times New Roman" w:hAnsi="Times New Roman"/>
          <w:color w:val="000000" w:themeColor="text1"/>
        </w:rPr>
        <w:t>7 or more times</w:t>
      </w:r>
      <w:r w:rsidR="00E72726" w:rsidRPr="00CA25C5">
        <w:rPr>
          <w:rFonts w:ascii="Times New Roman" w:hAnsi="Times New Roman"/>
          <w:color w:val="000000" w:themeColor="text1"/>
        </w:rPr>
        <w:t>”</w:t>
      </w:r>
      <w:r w:rsidR="00B5595E" w:rsidRPr="00CA25C5">
        <w:rPr>
          <w:rFonts w:ascii="Times New Roman" w:hAnsi="Times New Roman"/>
          <w:color w:val="000000" w:themeColor="text1"/>
        </w:rPr>
        <w:t xml:space="preserve"> (per week). For the three levels of exercise, t</w:t>
      </w:r>
      <w:r w:rsidR="003C7839" w:rsidRPr="00CA25C5">
        <w:rPr>
          <w:rFonts w:ascii="Times New Roman" w:hAnsi="Times New Roman"/>
          <w:color w:val="000000" w:themeColor="text1"/>
        </w:rPr>
        <w:t xml:space="preserve">he questionnaire provides both descriptions of physical states </w:t>
      </w:r>
      <w:r w:rsidR="00B5595E" w:rsidRPr="00CA25C5">
        <w:rPr>
          <w:rFonts w:ascii="Times New Roman" w:hAnsi="Times New Roman"/>
          <w:color w:val="000000" w:themeColor="text1"/>
        </w:rPr>
        <w:t xml:space="preserve">one would experience at that level </w:t>
      </w:r>
      <w:r w:rsidR="003C7839" w:rsidRPr="00CA25C5">
        <w:rPr>
          <w:rFonts w:ascii="Times New Roman" w:hAnsi="Times New Roman"/>
          <w:color w:val="000000" w:themeColor="text1"/>
        </w:rPr>
        <w:t xml:space="preserve">and specific activity </w:t>
      </w:r>
      <w:r w:rsidR="00B5595E" w:rsidRPr="00CA25C5">
        <w:rPr>
          <w:rFonts w:ascii="Times New Roman" w:hAnsi="Times New Roman"/>
          <w:color w:val="000000" w:themeColor="text1"/>
        </w:rPr>
        <w:t>examples</w:t>
      </w:r>
      <w:r w:rsidR="002021C9" w:rsidRPr="00CA25C5">
        <w:rPr>
          <w:rFonts w:ascii="Times New Roman" w:hAnsi="Times New Roman"/>
          <w:color w:val="000000" w:themeColor="text1"/>
        </w:rPr>
        <w:t xml:space="preserve"> (i.e. running for strenuous exercise and bowling for mild exercise)</w:t>
      </w:r>
      <w:r w:rsidR="003C7839" w:rsidRPr="00CA25C5">
        <w:rPr>
          <w:rFonts w:ascii="Times New Roman" w:hAnsi="Times New Roman"/>
          <w:color w:val="000000" w:themeColor="text1"/>
        </w:rPr>
        <w:t>.</w:t>
      </w:r>
      <w:r w:rsidR="008C4728" w:rsidRPr="00CA25C5">
        <w:rPr>
          <w:rFonts w:ascii="Times New Roman" w:hAnsi="Times New Roman"/>
          <w:color w:val="000000" w:themeColor="text1"/>
        </w:rPr>
        <w:t xml:space="preserve">  The LTEQ provides infor</w:t>
      </w:r>
      <w:r w:rsidR="009531FE" w:rsidRPr="00CA25C5">
        <w:rPr>
          <w:rFonts w:ascii="Times New Roman" w:hAnsi="Times New Roman"/>
          <w:color w:val="000000" w:themeColor="text1"/>
        </w:rPr>
        <w:t>mation on activity patterns and physical fitness (Godin &amp; Shephard, 1985).</w:t>
      </w:r>
      <w:r w:rsidR="00A3122A" w:rsidRPr="00CA25C5">
        <w:rPr>
          <w:rFonts w:ascii="Times New Roman" w:hAnsi="Times New Roman"/>
          <w:color w:val="000000" w:themeColor="text1"/>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 xml:space="preserve">The measure shows reasonable reliability and internal </w:t>
      </w:r>
      <w:r w:rsidR="003329B6">
        <w:rPr>
          <w:rFonts w:ascii="Times New Roman" w:hAnsi="Times New Roman"/>
        </w:rPr>
        <w:lastRenderedPageBreak/>
        <w:t xml:space="preserve">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40DBBD97" w14:textId="31CEC5F1" w:rsidR="00C74A83" w:rsidRPr="000D728D" w:rsidRDefault="00C74A83" w:rsidP="008A3536">
      <w:pPr>
        <w:autoSpaceDE w:val="0"/>
        <w:autoSpaceDN w:val="0"/>
        <w:adjustRightInd w:val="0"/>
        <w:ind w:firstLine="0"/>
        <w:rPr>
          <w:color w:val="000000" w:themeColor="text1"/>
        </w:rPr>
      </w:pPr>
      <w:r>
        <w:rPr>
          <w:color w:val="000000" w:themeColor="text1"/>
        </w:rPr>
        <w:tab/>
        <w:t>This section will outline the statistical analyses that will</w:t>
      </w:r>
      <w:r w:rsidR="0009178F">
        <w:rPr>
          <w:color w:val="000000" w:themeColor="text1"/>
        </w:rPr>
        <w:t xml:space="preserve"> </w:t>
      </w:r>
      <w:r>
        <w:rPr>
          <w:color w:val="000000" w:themeColor="text1"/>
        </w:rPr>
        <w:t xml:space="preserve">be used to </w:t>
      </w:r>
      <w:r w:rsidR="007C1E7A">
        <w:rPr>
          <w:color w:val="000000" w:themeColor="text1"/>
        </w:rPr>
        <w:t xml:space="preserve">evaluate the specific aims and hypotheses as laid out in Chapter 1.  </w:t>
      </w:r>
      <w:r w:rsidR="0083146E">
        <w:rPr>
          <w:color w:val="000000" w:themeColor="text1"/>
        </w:rPr>
        <w:t xml:space="preserve">Before addressing the specific questions of the present study, </w:t>
      </w:r>
      <w:r w:rsidR="00A32EEA">
        <w:rPr>
          <w:color w:val="000000" w:themeColor="text1"/>
        </w:rPr>
        <w:t>I</w:t>
      </w:r>
      <w:r w:rsidR="008327CB">
        <w:rPr>
          <w:color w:val="000000" w:themeColor="text1"/>
        </w:rPr>
        <w:t xml:space="preserve"> will evaluate demographic differences in the data</w:t>
      </w:r>
      <w:r w:rsidR="009A7B06">
        <w:rPr>
          <w:color w:val="000000" w:themeColor="text1"/>
        </w:rPr>
        <w:t xml:space="preserve"> as they </w:t>
      </w:r>
      <w:r w:rsidR="001B0049">
        <w:rPr>
          <w:color w:val="000000" w:themeColor="text1"/>
        </w:rPr>
        <w:t>are related to the dependent variable</w:t>
      </w:r>
      <w:r w:rsidR="008327CB">
        <w:rPr>
          <w:color w:val="000000" w:themeColor="text1"/>
        </w:rPr>
        <w:t xml:space="preserve">, including age, gender, ethnicity, and class standing using </w:t>
      </w:r>
      <w:r w:rsidR="009A7B06">
        <w:rPr>
          <w:color w:val="000000" w:themeColor="text1"/>
        </w:rPr>
        <w:t xml:space="preserve">either </w:t>
      </w:r>
      <w:r w:rsidR="00BF5C26">
        <w:rPr>
          <w:color w:val="000000" w:themeColor="text1"/>
        </w:rPr>
        <w:t xml:space="preserve">t-test, </w:t>
      </w:r>
      <w:r w:rsidR="009A7B06">
        <w:rPr>
          <w:color w:val="000000" w:themeColor="text1"/>
        </w:rPr>
        <w:t>ANOVA,</w:t>
      </w:r>
      <w:r w:rsidR="00BF5C26">
        <w:rPr>
          <w:color w:val="000000" w:themeColor="text1"/>
        </w:rPr>
        <w:t xml:space="preserve"> </w:t>
      </w:r>
      <w:r w:rsidR="00AF1624">
        <w:rPr>
          <w:color w:val="000000" w:themeColor="text1"/>
        </w:rPr>
        <w:t xml:space="preserve">or </w:t>
      </w:r>
      <w:r w:rsidR="00BF5C26">
        <w:rPr>
          <w:color w:val="000000" w:themeColor="text1"/>
        </w:rPr>
        <w:t>linear</w:t>
      </w:r>
      <w:r w:rsidR="009A7B06">
        <w:rPr>
          <w:color w:val="000000" w:themeColor="text1"/>
        </w:rPr>
        <w:t xml:space="preserve"> regression</w:t>
      </w:r>
      <w:r w:rsidR="00A4438A">
        <w:rPr>
          <w:color w:val="000000" w:themeColor="text1"/>
        </w:rPr>
        <w:t xml:space="preserve"> as appropriate.</w:t>
      </w:r>
      <w:r w:rsidR="0043589A">
        <w:rPr>
          <w:color w:val="000000" w:themeColor="text1"/>
        </w:rPr>
        <w:t xml:space="preserve">  For all analyses described below </w:t>
      </w:r>
      <w:r w:rsidR="0071181F">
        <w:rPr>
          <w:color w:val="000000" w:themeColor="text1"/>
        </w:rPr>
        <w:t>I</w:t>
      </w:r>
      <w:r w:rsidR="0043589A">
        <w:rPr>
          <w:color w:val="000000" w:themeColor="text1"/>
        </w:rPr>
        <w:t xml:space="preserve"> will</w:t>
      </w:r>
      <w:r w:rsidR="00EA0289">
        <w:rPr>
          <w:color w:val="000000" w:themeColor="text1"/>
        </w:rPr>
        <w:t xml:space="preserve"> evaluate regression assumptions to include but not limited to issues regarding multicollinearity, high leverage data points (outliers), and homogeneity, normality, and independence of residuals.</w:t>
      </w:r>
    </w:p>
    <w:p w14:paraId="1ED3ACDB" w14:textId="7A9C6D76" w:rsidR="00271376" w:rsidRPr="00BC03C6" w:rsidRDefault="00BC03C6" w:rsidP="00BC03C6">
      <w:pPr>
        <w:rPr>
          <w:rFonts w:asciiTheme="majorHAnsi" w:eastAsia="Times New Roman" w:hAnsiTheme="majorHAnsi" w:cstheme="majorHAnsi"/>
          <w:b/>
          <w:color w:val="000000" w:themeColor="text1"/>
          <w:kern w:val="0"/>
          <w:lang w:eastAsia="en-US"/>
        </w:rPr>
      </w:pPr>
      <w:r>
        <w:rPr>
          <w:b/>
          <w:color w:val="000000" w:themeColor="text1"/>
        </w:rPr>
        <w:t>Research Question</w:t>
      </w:r>
      <w:r w:rsidRPr="007264B2">
        <w:rPr>
          <w:b/>
          <w:color w:val="000000" w:themeColor="text1"/>
        </w:rPr>
        <w:t xml:space="preserve"> 1: </w:t>
      </w:r>
      <w:r w:rsidRPr="00BC03C6">
        <w:rPr>
          <w:rFonts w:asciiTheme="majorHAnsi" w:eastAsia="Times New Roman" w:hAnsiTheme="majorHAnsi" w:cstheme="majorHAnsi"/>
          <w:color w:val="000000" w:themeColor="text1"/>
          <w:kern w:val="0"/>
          <w:shd w:val="clear" w:color="auto" w:fill="FFFFFF"/>
          <w:lang w:eastAsia="en-US"/>
        </w:rPr>
        <w:t>What are the effects of stressful life events on academic engagement in undergraduate college students?</w:t>
      </w:r>
    </w:p>
    <w:p w14:paraId="399B0BC0" w14:textId="30314686" w:rsidR="00271376" w:rsidRPr="00BC03C6" w:rsidRDefault="00271376" w:rsidP="00BC03C6">
      <w:pPr>
        <w:rPr>
          <w:rFonts w:ascii="Times New Roman" w:hAnsi="Times New Roman"/>
          <w:color w:val="000000"/>
        </w:rPr>
      </w:pPr>
      <w:r w:rsidRPr="00276703">
        <w:rPr>
          <w:rFonts w:ascii="Times New Roman" w:hAnsi="Times New Roman"/>
          <w:b/>
          <w:color w:val="000000"/>
        </w:rPr>
        <w:t>Hypothesis 1:</w:t>
      </w:r>
      <w:r w:rsidR="00BC03C6" w:rsidRPr="00BC03C6">
        <w:rPr>
          <w:rFonts w:ascii="Times New Roman" w:hAnsi="Times New Roman"/>
          <w:color w:val="000000"/>
        </w:rPr>
        <w:t xml:space="preserve"> I hypothesize that increased levels of life stressors will be associated with lower levels of academic engagement.  Specifically, I believe that academic engagement as </w:t>
      </w:r>
      <w:r w:rsidR="00BC03C6" w:rsidRPr="00BC03C6">
        <w:rPr>
          <w:rFonts w:ascii="Times New Roman" w:hAnsi="Times New Roman"/>
          <w:color w:val="000000"/>
        </w:rPr>
        <w:lastRenderedPageBreak/>
        <w:t>measured by SCEQ will be lower in undergraduate students who experience a greater number of stressful life events as determined by USQ</w:t>
      </w:r>
      <w:r w:rsidR="00BC03C6">
        <w:rPr>
          <w:rFonts w:ascii="Times New Roman" w:hAnsi="Times New Roman"/>
          <w:i/>
          <w:color w:val="000000"/>
        </w:rPr>
        <w:t>.</w:t>
      </w:r>
    </w:p>
    <w:p w14:paraId="74432850" w14:textId="648C77FB" w:rsidR="00707E02" w:rsidRPr="00276703" w:rsidRDefault="00707E02" w:rsidP="00271376">
      <w:pPr>
        <w:rPr>
          <w:rFonts w:ascii="Times New Roman" w:hAnsi="Times New Roman"/>
          <w:color w:val="000000"/>
        </w:rPr>
      </w:pPr>
      <w:r w:rsidRPr="00276703">
        <w:rPr>
          <w:rFonts w:ascii="Times New Roman" w:hAnsi="Times New Roman"/>
          <w:b/>
          <w:color w:val="000000"/>
        </w:rPr>
        <w:t xml:space="preserve">Data analysis 1: </w:t>
      </w:r>
      <w:r w:rsidR="002C5A84">
        <w:rPr>
          <w:rFonts w:ascii="Times New Roman" w:hAnsi="Times New Roman"/>
          <w:color w:val="000000"/>
        </w:rPr>
        <w:t>A</w:t>
      </w:r>
      <w:r w:rsidR="00E811D7">
        <w:rPr>
          <w:rFonts w:ascii="Times New Roman" w:hAnsi="Times New Roman"/>
          <w:color w:val="000000"/>
        </w:rPr>
        <w:t xml:space="preserve"> simple linear regression will be performed to determine </w:t>
      </w:r>
      <w:r w:rsidR="002C5A84">
        <w:rPr>
          <w:rFonts w:ascii="Times New Roman" w:hAnsi="Times New Roman"/>
          <w:color w:val="000000"/>
        </w:rPr>
        <w:t xml:space="preserve">the </w:t>
      </w:r>
      <w:r w:rsidR="0071181F">
        <w:rPr>
          <w:rFonts w:ascii="Times New Roman" w:hAnsi="Times New Roman"/>
          <w:color w:val="000000"/>
        </w:rPr>
        <w:t>association</w:t>
      </w:r>
      <w:r w:rsidR="00E811D7">
        <w:rPr>
          <w:rFonts w:ascii="Times New Roman" w:hAnsi="Times New Roman"/>
          <w:color w:val="000000"/>
        </w:rPr>
        <w:t xml:space="preserve"> between stress and both overall engagement and each of the four factors of engagement.</w:t>
      </w:r>
    </w:p>
    <w:p w14:paraId="75A96B36" w14:textId="5B276BEF" w:rsidR="008205F9" w:rsidRPr="007264B2" w:rsidRDefault="008205F9" w:rsidP="008205F9">
      <w:pPr>
        <w:rPr>
          <w:rFonts w:ascii="Times New Roman" w:hAnsi="Times New Roman"/>
          <w:b/>
        </w:rPr>
      </w:pPr>
      <w:r>
        <w:rPr>
          <w:rFonts w:ascii="Times New Roman" w:hAnsi="Times New Roman"/>
          <w:b/>
        </w:rPr>
        <w:t>Research Question</w:t>
      </w:r>
      <w:r w:rsidRPr="007264B2">
        <w:rPr>
          <w:rFonts w:ascii="Times New Roman" w:hAnsi="Times New Roman"/>
          <w:b/>
        </w:rPr>
        <w:t xml:space="preserve"> 2:  </w:t>
      </w:r>
      <w:r w:rsidRPr="008205F9">
        <w:rPr>
          <w:rFonts w:ascii="Times New Roman" w:hAnsi="Times New Roman"/>
        </w:rPr>
        <w:t>What is the relationship between sleep hygiene (SH) and academic engagement in undergraduate students</w:t>
      </w:r>
      <w:r>
        <w:rPr>
          <w:rFonts w:ascii="Times New Roman" w:hAnsi="Times New Roman"/>
        </w:rPr>
        <w:t>?</w:t>
      </w:r>
    </w:p>
    <w:p w14:paraId="66EB860F" w14:textId="2D3B6009" w:rsidR="00FF4181" w:rsidRPr="00512D71" w:rsidRDefault="00A00311" w:rsidP="00A00311">
      <w:pPr>
        <w:rPr>
          <w:rFonts w:ascii="Times New Roman" w:hAnsi="Times New Roman"/>
          <w:color w:val="000000"/>
        </w:rPr>
      </w:pPr>
      <w:r w:rsidRPr="00A00311">
        <w:rPr>
          <w:rFonts w:ascii="Times New Roman" w:hAnsi="Times New Roman"/>
          <w:b/>
          <w:color w:val="000000"/>
        </w:rPr>
        <w:t>Hypothesis 2:</w:t>
      </w:r>
      <w:r w:rsidRPr="00A00311">
        <w:rPr>
          <w:rFonts w:ascii="Times New Roman" w:hAnsi="Times New Roman"/>
          <w:color w:val="000000"/>
        </w:rPr>
        <w:t xml:space="preserve"> I hypothesize that </w:t>
      </w:r>
      <w:r w:rsidR="0071181F">
        <w:rPr>
          <w:rFonts w:ascii="Times New Roman" w:hAnsi="Times New Roman"/>
          <w:color w:val="000000"/>
        </w:rPr>
        <w:t xml:space="preserve">poor </w:t>
      </w:r>
      <w:r w:rsidRPr="00A00311">
        <w:rPr>
          <w:rFonts w:ascii="Times New Roman" w:hAnsi="Times New Roman"/>
          <w:color w:val="000000"/>
        </w:rPr>
        <w:t xml:space="preserve">sleep hygiene </w:t>
      </w:r>
      <w:r w:rsidR="0071181F">
        <w:rPr>
          <w:rFonts w:ascii="Times New Roman" w:hAnsi="Times New Roman"/>
          <w:color w:val="000000"/>
        </w:rPr>
        <w:t>will be associated with</w:t>
      </w:r>
      <w:r w:rsidRPr="00A00311">
        <w:rPr>
          <w:rFonts w:ascii="Times New Roman" w:hAnsi="Times New Roman"/>
          <w:color w:val="000000"/>
        </w:rPr>
        <w:t xml:space="preserve"> impairments in academic engagement. I postulate that academic engagement will be lower in undergraduate students who ex</w:t>
      </w:r>
      <w:r w:rsidR="0071181F">
        <w:rPr>
          <w:rFonts w:ascii="Times New Roman" w:hAnsi="Times New Roman"/>
          <w:color w:val="000000"/>
        </w:rPr>
        <w:t>hibit</w:t>
      </w:r>
      <w:r w:rsidRPr="00A00311">
        <w:rPr>
          <w:rFonts w:ascii="Times New Roman" w:hAnsi="Times New Roman"/>
          <w:color w:val="000000"/>
        </w:rPr>
        <w:t xml:space="preserve"> reduced levels of healthy sleep hygiene practices as measured by the SHI. </w:t>
      </w:r>
      <w:r w:rsidR="00512D71" w:rsidRPr="00512D71">
        <w:rPr>
          <w:rFonts w:ascii="Times New Roman" w:hAnsi="Times New Roman"/>
          <w:color w:val="000000"/>
        </w:rPr>
        <w:t>Additionally, I hypothesize that sleep hygiene practices will have the largest effect on both the skills engagement and the performance engagement factors since these factors are based in executive functioning and achievement,</w:t>
      </w:r>
      <w:r w:rsidRPr="00512D71">
        <w:rPr>
          <w:rFonts w:ascii="Times New Roman" w:hAnsi="Times New Roman"/>
          <w:color w:val="000000"/>
        </w:rPr>
        <w:t xml:space="preserve"> </w:t>
      </w:r>
      <w:r w:rsidRPr="00A00311">
        <w:rPr>
          <w:rFonts w:ascii="Times New Roman" w:hAnsi="Times New Roman"/>
          <w:color w:val="000000"/>
        </w:rPr>
        <w:t>areas that have shown consistent links in the literature to impaired sleep.</w:t>
      </w:r>
    </w:p>
    <w:p w14:paraId="30F9925E" w14:textId="7BE3B252" w:rsidR="00DB2E62" w:rsidRPr="00276703" w:rsidRDefault="00DB2E62" w:rsidP="00271376">
      <w:pPr>
        <w:rPr>
          <w:rFonts w:ascii="Times New Roman" w:hAnsi="Times New Roman"/>
          <w:color w:val="000000"/>
        </w:rPr>
      </w:pPr>
      <w:r w:rsidRPr="00276703">
        <w:rPr>
          <w:rFonts w:ascii="Times New Roman" w:hAnsi="Times New Roman"/>
          <w:b/>
          <w:color w:val="000000"/>
        </w:rPr>
        <w:t>Data Analysis 2:</w:t>
      </w:r>
      <w:r>
        <w:rPr>
          <w:rFonts w:ascii="Times New Roman" w:hAnsi="Times New Roman"/>
          <w:b/>
          <w:color w:val="000000"/>
        </w:rPr>
        <w:t xml:space="preserve"> </w:t>
      </w:r>
      <w:r w:rsidR="00C34EF6">
        <w:rPr>
          <w:rFonts w:ascii="Times New Roman" w:hAnsi="Times New Roman"/>
          <w:color w:val="000000"/>
        </w:rPr>
        <w:t>I</w:t>
      </w:r>
      <w:r w:rsidR="002E3EED">
        <w:rPr>
          <w:rFonts w:ascii="Times New Roman" w:hAnsi="Times New Roman"/>
          <w:color w:val="000000"/>
        </w:rPr>
        <w:t xml:space="preserve"> will </w:t>
      </w:r>
      <w:r w:rsidR="00F8598E">
        <w:rPr>
          <w:rFonts w:ascii="Times New Roman" w:hAnsi="Times New Roman"/>
          <w:color w:val="000000"/>
        </w:rPr>
        <w:t>use linear regression to separately model the relationship</w:t>
      </w:r>
      <w:r w:rsidR="00D91E14">
        <w:rPr>
          <w:rFonts w:ascii="Times New Roman" w:hAnsi="Times New Roman"/>
          <w:color w:val="000000"/>
        </w:rPr>
        <w:t xml:space="preserve"> between </w:t>
      </w:r>
      <w:r w:rsidR="002E3EED">
        <w:rPr>
          <w:rFonts w:ascii="Times New Roman" w:hAnsi="Times New Roman"/>
          <w:color w:val="000000"/>
        </w:rPr>
        <w:t>sleep hygiene</w:t>
      </w:r>
      <w:r w:rsidR="00D91E14">
        <w:rPr>
          <w:rFonts w:ascii="Times New Roman" w:hAnsi="Times New Roman"/>
          <w:color w:val="000000"/>
        </w:rPr>
        <w:t xml:space="preserve"> and both overall engagement and the four factors of engagement</w:t>
      </w:r>
      <w:r w:rsidR="002E3EED">
        <w:rPr>
          <w:rFonts w:ascii="Times New Roman" w:hAnsi="Times New Roman"/>
          <w:color w:val="000000"/>
        </w:rPr>
        <w:t>.</w:t>
      </w:r>
    </w:p>
    <w:p w14:paraId="64707C3F" w14:textId="09B2A487" w:rsidR="008A085C" w:rsidRPr="0045064D" w:rsidRDefault="008A085C" w:rsidP="008A085C">
      <w:pPr>
        <w:rPr>
          <w:rFonts w:ascii="Times New Roman" w:hAnsi="Times New Roman"/>
          <w:b/>
        </w:rPr>
      </w:pPr>
      <w:r>
        <w:rPr>
          <w:rFonts w:ascii="Times New Roman" w:hAnsi="Times New Roman"/>
          <w:b/>
        </w:rPr>
        <w:t>Research Question</w:t>
      </w:r>
      <w:r w:rsidRPr="0045064D">
        <w:rPr>
          <w:rFonts w:ascii="Times New Roman" w:hAnsi="Times New Roman"/>
          <w:b/>
        </w:rPr>
        <w:t xml:space="preserve"> 3</w:t>
      </w:r>
      <w:r w:rsidRPr="008A085C">
        <w:rPr>
          <w:rFonts w:ascii="Times New Roman" w:hAnsi="Times New Roman"/>
        </w:rPr>
        <w:t>:  Does sleep hygiene m</w:t>
      </w:r>
      <w:r w:rsidR="00CE7C1F">
        <w:rPr>
          <w:rFonts w:ascii="Times New Roman" w:hAnsi="Times New Roman"/>
        </w:rPr>
        <w:t>o</w:t>
      </w:r>
      <w:r w:rsidRPr="008A085C">
        <w:rPr>
          <w:rFonts w:ascii="Times New Roman" w:hAnsi="Times New Roman"/>
        </w:rPr>
        <w:t>d</w:t>
      </w:r>
      <w:r w:rsidR="00CE7C1F">
        <w:rPr>
          <w:rFonts w:ascii="Times New Roman" w:hAnsi="Times New Roman"/>
        </w:rPr>
        <w:t>er</w:t>
      </w:r>
      <w:r w:rsidRPr="008A085C">
        <w:rPr>
          <w:rFonts w:ascii="Times New Roman" w:hAnsi="Times New Roman"/>
        </w:rPr>
        <w:t>ate the relationship between stressful life events and academic engagement</w:t>
      </w:r>
      <w:r w:rsidR="002E67F7">
        <w:rPr>
          <w:rFonts w:ascii="Times New Roman" w:hAnsi="Times New Roman"/>
        </w:rPr>
        <w:t>?</w:t>
      </w:r>
      <w:r w:rsidRPr="0045064D">
        <w:rPr>
          <w:rFonts w:ascii="Times New Roman" w:hAnsi="Times New Roman"/>
          <w:b/>
        </w:rPr>
        <w:t xml:space="preserve"> </w:t>
      </w:r>
    </w:p>
    <w:p w14:paraId="41FF8B5F" w14:textId="77777777" w:rsidR="007E653F" w:rsidRPr="007E653F" w:rsidRDefault="008D6D3F" w:rsidP="007E653F">
      <w:pPr>
        <w:pStyle w:val="CommentText"/>
        <w:spacing w:line="480" w:lineRule="auto"/>
        <w:ind w:firstLine="720"/>
        <w:rPr>
          <w:sz w:val="24"/>
          <w:szCs w:val="24"/>
        </w:rPr>
      </w:pPr>
      <w:r w:rsidRPr="007E653F">
        <w:rPr>
          <w:rFonts w:ascii="Times New Roman" w:hAnsi="Times New Roman"/>
          <w:b/>
          <w:sz w:val="24"/>
          <w:szCs w:val="24"/>
        </w:rPr>
        <w:t>Hypothesis 3:</w:t>
      </w:r>
      <w:r w:rsidRPr="007E653F">
        <w:rPr>
          <w:rFonts w:ascii="Times New Roman" w:hAnsi="Times New Roman"/>
          <w:sz w:val="24"/>
          <w:szCs w:val="24"/>
        </w:rPr>
        <w:t xml:space="preserve"> </w:t>
      </w:r>
      <w:r w:rsidR="007E653F" w:rsidRPr="007E653F">
        <w:rPr>
          <w:sz w:val="24"/>
          <w:szCs w:val="24"/>
        </w:rPr>
        <w:t>I believe the negative relationship between stressful life events and academic engagement will be mitigated by good sleep hygiene practices in undergraduate students.</w:t>
      </w:r>
    </w:p>
    <w:p w14:paraId="2D1DCF1D" w14:textId="5930D8FB" w:rsidR="008A085C" w:rsidRDefault="008D6D3F" w:rsidP="008D6D3F">
      <w:pPr>
        <w:rPr>
          <w:rFonts w:ascii="Times New Roman" w:hAnsi="Times New Roman"/>
          <w:i/>
        </w:rPr>
      </w:pPr>
      <w:r w:rsidRPr="008D6D3F">
        <w:rPr>
          <w:rFonts w:ascii="Times New Roman" w:hAnsi="Times New Roman"/>
        </w:rPr>
        <w:t>Additionally, I hypothesize that sleep hygiene practices will show the greatest m</w:t>
      </w:r>
      <w:r w:rsidR="007E653F">
        <w:rPr>
          <w:rFonts w:ascii="Times New Roman" w:hAnsi="Times New Roman"/>
        </w:rPr>
        <w:t>o</w:t>
      </w:r>
      <w:r w:rsidR="007152EF">
        <w:rPr>
          <w:rFonts w:ascii="Times New Roman" w:hAnsi="Times New Roman"/>
        </w:rPr>
        <w:t>d</w:t>
      </w:r>
      <w:r w:rsidR="007E653F">
        <w:rPr>
          <w:rFonts w:ascii="Times New Roman" w:hAnsi="Times New Roman"/>
        </w:rPr>
        <w:t>er</w:t>
      </w:r>
      <w:r w:rsidR="007152EF">
        <w:rPr>
          <w:rFonts w:ascii="Times New Roman" w:hAnsi="Times New Roman"/>
        </w:rPr>
        <w:t>ating</w:t>
      </w:r>
      <w:r w:rsidRPr="008D6D3F">
        <w:rPr>
          <w:rFonts w:ascii="Times New Roman" w:hAnsi="Times New Roman"/>
        </w:rPr>
        <w:t xml:space="preserve"> effect on the academic engagement factors of skills engagement and performance engagement </w:t>
      </w:r>
      <w:r w:rsidRPr="008D6D3F">
        <w:rPr>
          <w:rFonts w:ascii="Times New Roman" w:hAnsi="Times New Roman"/>
        </w:rPr>
        <w:lastRenderedPageBreak/>
        <w:t xml:space="preserve">due to the research indicating strong associations between sleep quality and both executive functioning and academic achievement. </w:t>
      </w:r>
    </w:p>
    <w:p w14:paraId="7223EDC0" w14:textId="3A8517D7" w:rsidR="00CA6BB6" w:rsidRPr="00CA6BB6" w:rsidRDefault="00CA6BB6" w:rsidP="00271376">
      <w:pPr>
        <w:rPr>
          <w:rFonts w:ascii="Times New Roman" w:hAnsi="Times New Roman"/>
          <w:i/>
        </w:rPr>
      </w:pPr>
      <w:r w:rsidRPr="00276703">
        <w:rPr>
          <w:rFonts w:ascii="Times New Roman" w:hAnsi="Times New Roman"/>
          <w:b/>
        </w:rPr>
        <w:t xml:space="preserve">Data Analysis 3: </w:t>
      </w:r>
      <w:r w:rsidR="007152EF">
        <w:rPr>
          <w:rFonts w:ascii="Times New Roman" w:hAnsi="Times New Roman"/>
        </w:rPr>
        <w:t>I will</w:t>
      </w:r>
      <w:r>
        <w:rPr>
          <w:rFonts w:ascii="Times New Roman" w:hAnsi="Times New Roman"/>
        </w:rPr>
        <w:t xml:space="preserve"> evaluat</w:t>
      </w:r>
      <w:r w:rsidR="007152EF">
        <w:rPr>
          <w:rFonts w:ascii="Times New Roman" w:hAnsi="Times New Roman"/>
        </w:rPr>
        <w:t>e</w:t>
      </w:r>
      <w:r>
        <w:rPr>
          <w:rFonts w:ascii="Times New Roman" w:hAnsi="Times New Roman"/>
        </w:rPr>
        <w:t xml:space="preserve"> </w:t>
      </w:r>
      <w:r w:rsidR="007152EF">
        <w:rPr>
          <w:rFonts w:ascii="Times New Roman" w:hAnsi="Times New Roman"/>
        </w:rPr>
        <w:t>this hypothesis</w:t>
      </w:r>
      <w:r>
        <w:rPr>
          <w:rFonts w:ascii="Times New Roman" w:hAnsi="Times New Roman"/>
        </w:rPr>
        <w:t xml:space="preserve"> using </w:t>
      </w:r>
      <w:r w:rsidR="00BA44E7">
        <w:rPr>
          <w:rFonts w:ascii="Times New Roman" w:hAnsi="Times New Roman"/>
        </w:rPr>
        <w:t>a m</w:t>
      </w:r>
      <w:r w:rsidR="007E653F">
        <w:rPr>
          <w:rFonts w:ascii="Times New Roman" w:hAnsi="Times New Roman"/>
        </w:rPr>
        <w:t>o</w:t>
      </w:r>
      <w:r w:rsidR="00BA44E7">
        <w:rPr>
          <w:rFonts w:ascii="Times New Roman" w:hAnsi="Times New Roman"/>
        </w:rPr>
        <w:t>d</w:t>
      </w:r>
      <w:r w:rsidR="007E653F">
        <w:rPr>
          <w:rFonts w:ascii="Times New Roman" w:hAnsi="Times New Roman"/>
        </w:rPr>
        <w:t>er</w:t>
      </w:r>
      <w:r w:rsidR="00BA44E7">
        <w:rPr>
          <w:rFonts w:ascii="Times New Roman" w:hAnsi="Times New Roman"/>
        </w:rPr>
        <w:t xml:space="preserve">ational model as outlined in Muller, Judd, &amp; </w:t>
      </w:r>
      <w:proofErr w:type="spellStart"/>
      <w:r w:rsidR="00BA44E7">
        <w:rPr>
          <w:rFonts w:ascii="Times New Roman" w:hAnsi="Times New Roman"/>
        </w:rPr>
        <w:t>Yzerbyt</w:t>
      </w:r>
      <w:proofErr w:type="spellEnd"/>
      <w:r w:rsidR="00BA44E7">
        <w:rPr>
          <w:rFonts w:ascii="Times New Roman" w:hAnsi="Times New Roman"/>
        </w:rPr>
        <w:t xml:space="preserve"> (2005).</w:t>
      </w:r>
    </w:p>
    <w:p w14:paraId="5532CA74" w14:textId="39291428" w:rsidR="008A085C" w:rsidRPr="008A085C" w:rsidRDefault="008A085C" w:rsidP="008A085C">
      <w:pPr>
        <w:rPr>
          <w:rFonts w:ascii="Times New Roman" w:hAnsi="Times New Roman"/>
        </w:rPr>
      </w:pPr>
      <w:r>
        <w:rPr>
          <w:rFonts w:ascii="Times New Roman" w:hAnsi="Times New Roman"/>
          <w:b/>
        </w:rPr>
        <w:t>Research Question</w:t>
      </w:r>
      <w:r w:rsidRPr="00652A39">
        <w:rPr>
          <w:rFonts w:ascii="Times New Roman" w:hAnsi="Times New Roman"/>
          <w:b/>
        </w:rPr>
        <w:t xml:space="preserve"> 4</w:t>
      </w:r>
      <w:r w:rsidRPr="008A085C">
        <w:rPr>
          <w:rFonts w:ascii="Times New Roman" w:hAnsi="Times New Roman"/>
        </w:rPr>
        <w:t>:  What are the effects of physical activity on academic engag</w:t>
      </w:r>
      <w:r w:rsidR="002E67F7">
        <w:rPr>
          <w:rFonts w:ascii="Times New Roman" w:hAnsi="Times New Roman"/>
        </w:rPr>
        <w:t>ement in undergraduate students?</w:t>
      </w:r>
    </w:p>
    <w:p w14:paraId="4C3AA226" w14:textId="283AD5CB" w:rsidR="00271376" w:rsidRDefault="008A085C" w:rsidP="008A085C">
      <w:pPr>
        <w:rPr>
          <w:rFonts w:ascii="Times New Roman" w:hAnsi="Times New Roman"/>
          <w:color w:val="000000"/>
        </w:rPr>
      </w:pPr>
      <w:r w:rsidRPr="008A085C">
        <w:rPr>
          <w:rFonts w:ascii="Times New Roman" w:hAnsi="Times New Roman"/>
          <w:b/>
          <w:color w:val="000000"/>
        </w:rPr>
        <w:t>Hypothesis 4:</w:t>
      </w:r>
      <w:r w:rsidRPr="008A085C">
        <w:rPr>
          <w:rFonts w:ascii="Times New Roman" w:hAnsi="Times New Roman"/>
          <w:color w:val="000000"/>
        </w:rPr>
        <w:t xml:space="preserve"> I hypothesize that increased levels of exercise (based on number of days per week) for strenuous exercise will be associated with </w:t>
      </w:r>
      <w:r w:rsidR="006E56F6">
        <w:rPr>
          <w:rFonts w:ascii="Times New Roman" w:hAnsi="Times New Roman"/>
          <w:color w:val="000000"/>
        </w:rPr>
        <w:t>higher</w:t>
      </w:r>
      <w:r w:rsidRPr="008A085C">
        <w:rPr>
          <w:rFonts w:ascii="Times New Roman" w:hAnsi="Times New Roman"/>
          <w:color w:val="000000"/>
        </w:rPr>
        <w:t xml:space="preserve"> levels of Academic Engagement; most specifically for the participation factor</w:t>
      </w:r>
      <w:r w:rsidRPr="00652A39">
        <w:rPr>
          <w:rFonts w:ascii="Times New Roman" w:hAnsi="Times New Roman"/>
          <w:i/>
          <w:color w:val="000000"/>
        </w:rPr>
        <w:t>.</w:t>
      </w:r>
    </w:p>
    <w:p w14:paraId="74A794E7" w14:textId="3C30D6DD" w:rsidR="00BA44E7" w:rsidRDefault="00BA44E7" w:rsidP="00271376">
      <w:pPr>
        <w:rPr>
          <w:rFonts w:ascii="Times New Roman" w:hAnsi="Times New Roman"/>
          <w:color w:val="000000"/>
        </w:rPr>
      </w:pPr>
      <w:r w:rsidRPr="00276703">
        <w:rPr>
          <w:rFonts w:ascii="Times New Roman" w:hAnsi="Times New Roman"/>
          <w:b/>
          <w:color w:val="000000"/>
        </w:rPr>
        <w:t xml:space="preserve">Data Analysis 4: </w:t>
      </w:r>
      <w:r w:rsidR="006E56F6">
        <w:rPr>
          <w:rFonts w:ascii="Times New Roman" w:hAnsi="Times New Roman"/>
          <w:color w:val="000000"/>
        </w:rPr>
        <w:t>I will use l</w:t>
      </w:r>
      <w:r w:rsidRPr="00276703">
        <w:rPr>
          <w:rFonts w:ascii="Times New Roman" w:hAnsi="Times New Roman"/>
          <w:color w:val="000000"/>
        </w:rPr>
        <w:t>inear regression in a similar fashion as with SLEs and SH</w:t>
      </w:r>
      <w:r w:rsidRPr="00276703">
        <w:rPr>
          <w:rFonts w:ascii="Times New Roman" w:hAnsi="Times New Roman"/>
          <w:i/>
          <w:color w:val="000000"/>
        </w:rPr>
        <w:t>.</w:t>
      </w:r>
      <w:r w:rsidR="00205B30">
        <w:rPr>
          <w:rFonts w:ascii="Times New Roman" w:hAnsi="Times New Roman"/>
          <w:color w:val="000000"/>
        </w:rPr>
        <w:t xml:space="preserve"> </w:t>
      </w:r>
      <w:r w:rsidR="006E56F6">
        <w:rPr>
          <w:rFonts w:ascii="Times New Roman" w:hAnsi="Times New Roman"/>
          <w:color w:val="000000"/>
        </w:rPr>
        <w:t>I will combine t</w:t>
      </w:r>
      <w:r w:rsidR="00AE5D79" w:rsidRPr="00D43718">
        <w:rPr>
          <w:rFonts w:ascii="Times New Roman" w:hAnsi="Times New Roman"/>
          <w:color w:val="000000"/>
        </w:rPr>
        <w:t xml:space="preserve">he </w:t>
      </w:r>
      <w:r w:rsidR="00AE5D79">
        <w:rPr>
          <w:rFonts w:ascii="Times New Roman" w:hAnsi="Times New Roman"/>
          <w:color w:val="000000"/>
        </w:rPr>
        <w:t xml:space="preserve">scores from the </w:t>
      </w:r>
      <w:r w:rsidR="00AE5D79" w:rsidRPr="00D43718">
        <w:rPr>
          <w:rFonts w:ascii="Times New Roman" w:hAnsi="Times New Roman"/>
          <w:color w:val="000000"/>
        </w:rPr>
        <w:t>three levels of physical activity (strenuous, moderate, mild)</w:t>
      </w:r>
      <w:r w:rsidR="00AE5D79">
        <w:rPr>
          <w:rFonts w:ascii="Times New Roman" w:hAnsi="Times New Roman"/>
          <w:color w:val="000000"/>
        </w:rPr>
        <w:t xml:space="preserve"> </w:t>
      </w:r>
      <w:r w:rsidR="006E56F6">
        <w:rPr>
          <w:rFonts w:ascii="Times New Roman" w:hAnsi="Times New Roman"/>
          <w:color w:val="000000"/>
        </w:rPr>
        <w:t>using a weighted sum with the individual weights</w:t>
      </w:r>
      <w:r w:rsidR="00090BA5">
        <w:rPr>
          <w:rFonts w:ascii="Times New Roman" w:hAnsi="Times New Roman"/>
          <w:color w:val="000000"/>
        </w:rPr>
        <w:t xml:space="preserve"> outlined in</w:t>
      </w:r>
      <w:r w:rsidR="00535799">
        <w:rPr>
          <w:rFonts w:ascii="Times New Roman" w:hAnsi="Times New Roman"/>
          <w:color w:val="000000"/>
        </w:rPr>
        <w:t xml:space="preserve"> the work of Godin &amp; Shephard</w:t>
      </w:r>
      <w:r w:rsidR="00090BA5">
        <w:rPr>
          <w:rFonts w:ascii="Times New Roman" w:hAnsi="Times New Roman"/>
          <w:color w:val="000000"/>
        </w:rPr>
        <w:t xml:space="preserve"> (</w:t>
      </w:r>
      <w:r w:rsidR="00535799">
        <w:rPr>
          <w:rFonts w:ascii="Times New Roman" w:hAnsi="Times New Roman"/>
          <w:color w:val="000000"/>
        </w:rPr>
        <w:t>1985</w:t>
      </w:r>
      <w:r w:rsidR="00090BA5">
        <w:rPr>
          <w:rFonts w:ascii="Times New Roman" w:hAnsi="Times New Roman"/>
          <w:color w:val="000000"/>
        </w:rPr>
        <w:t>).  Their formula attributes higher weights to exercise of greater intensity</w:t>
      </w:r>
      <w:r w:rsidR="006E56F6">
        <w:rPr>
          <w:rFonts w:ascii="Times New Roman" w:hAnsi="Times New Roman"/>
          <w:color w:val="000000"/>
        </w:rPr>
        <w:t>,</w:t>
      </w:r>
      <w:r w:rsidR="00090BA5">
        <w:rPr>
          <w:rFonts w:ascii="Times New Roman" w:hAnsi="Times New Roman"/>
          <w:color w:val="000000"/>
        </w:rPr>
        <w:t xml:space="preserve"> </w:t>
      </w:r>
      <w:r w:rsidR="00CB3DE6">
        <w:rPr>
          <w:rFonts w:ascii="Times New Roman" w:hAnsi="Times New Roman"/>
          <w:color w:val="000000"/>
        </w:rPr>
        <w:t xml:space="preserve">which is consistent with the greater impact of high intensity exercise </w:t>
      </w:r>
      <w:r w:rsidR="00AC6E97">
        <w:rPr>
          <w:rFonts w:ascii="Times New Roman" w:hAnsi="Times New Roman"/>
          <w:color w:val="000000"/>
        </w:rPr>
        <w:t xml:space="preserve">previously </w:t>
      </w:r>
      <w:r w:rsidR="00901B34">
        <w:rPr>
          <w:rFonts w:ascii="Times New Roman" w:hAnsi="Times New Roman"/>
          <w:color w:val="000000"/>
        </w:rPr>
        <w:t>documented (</w:t>
      </w:r>
      <w:r w:rsidR="00901B34" w:rsidRPr="003D1DE2">
        <w:rPr>
          <w:color w:val="000000" w:themeColor="text1"/>
        </w:rPr>
        <w:t xml:space="preserve">Coe et al., 2006; </w:t>
      </w:r>
      <w:r w:rsidR="00901B34">
        <w:t>Fedewa &amp;</w:t>
      </w:r>
      <w:r w:rsidR="00901B34" w:rsidRPr="00333B33">
        <w:t xml:space="preserve"> </w:t>
      </w:r>
      <w:r w:rsidR="00901B34">
        <w:t>Ahn, 2011</w:t>
      </w:r>
      <w:r w:rsidR="00AC6E97">
        <w:rPr>
          <w:rFonts w:ascii="Times New Roman" w:hAnsi="Times New Roman"/>
          <w:color w:val="000000"/>
        </w:rPr>
        <w:t>)</w:t>
      </w:r>
      <w:r w:rsidR="00090BA5">
        <w:rPr>
          <w:rFonts w:ascii="Times New Roman" w:hAnsi="Times New Roman"/>
          <w:color w:val="000000"/>
        </w:rPr>
        <w:t xml:space="preserve">. </w:t>
      </w:r>
      <w:r w:rsidR="006E56F6">
        <w:rPr>
          <w:rFonts w:ascii="Times New Roman" w:hAnsi="Times New Roman"/>
          <w:color w:val="000000"/>
        </w:rPr>
        <w:t xml:space="preserve">I will then </w:t>
      </w:r>
      <w:r w:rsidR="002D33C8">
        <w:rPr>
          <w:rFonts w:ascii="Times New Roman" w:hAnsi="Times New Roman"/>
          <w:color w:val="000000"/>
        </w:rPr>
        <w:t>model</w:t>
      </w:r>
      <w:r w:rsidR="006E56F6">
        <w:rPr>
          <w:rFonts w:ascii="Times New Roman" w:hAnsi="Times New Roman"/>
          <w:color w:val="000000"/>
        </w:rPr>
        <w:t xml:space="preserve"> </w:t>
      </w:r>
      <w:r w:rsidR="00AE5D79" w:rsidRPr="00D43718">
        <w:rPr>
          <w:rFonts w:ascii="Times New Roman" w:hAnsi="Times New Roman"/>
          <w:color w:val="000000"/>
        </w:rPr>
        <w:t>overall academic engagement and each of the four factors of AE</w:t>
      </w:r>
      <w:r w:rsidR="002D33C8">
        <w:rPr>
          <w:rFonts w:ascii="Times New Roman" w:hAnsi="Times New Roman"/>
          <w:color w:val="000000"/>
        </w:rPr>
        <w:t xml:space="preserve"> as a function of the total exercise score in separate linear regression models</w:t>
      </w:r>
      <w:r w:rsidR="00AE5D79" w:rsidRPr="00D43718">
        <w:rPr>
          <w:rFonts w:ascii="Times New Roman" w:hAnsi="Times New Roman"/>
          <w:color w:val="000000"/>
        </w:rPr>
        <w:t>.</w:t>
      </w:r>
    </w:p>
    <w:p w14:paraId="2B84C659" w14:textId="029FDCE0"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5:  </w:t>
      </w:r>
      <w:r w:rsidRPr="008A085C">
        <w:rPr>
          <w:rFonts w:ascii="Times New Roman" w:hAnsi="Times New Roman"/>
        </w:rPr>
        <w:t>Does exercise moderate the relationship between stressful life events and academic engagement</w:t>
      </w:r>
      <w:r w:rsidR="002E67F7">
        <w:rPr>
          <w:rFonts w:ascii="Times New Roman" w:hAnsi="Times New Roman"/>
        </w:rPr>
        <w:t>?</w:t>
      </w:r>
    </w:p>
    <w:p w14:paraId="605EAFA2" w14:textId="6508B414" w:rsidR="008A085C" w:rsidRPr="008A085C" w:rsidRDefault="008A085C" w:rsidP="008A085C">
      <w:pPr>
        <w:rPr>
          <w:rFonts w:ascii="Times New Roman" w:hAnsi="Times New Roman"/>
        </w:rPr>
      </w:pPr>
      <w:r w:rsidRPr="008A085C">
        <w:rPr>
          <w:rFonts w:ascii="Times New Roman" w:hAnsi="Times New Roman"/>
          <w:b/>
        </w:rPr>
        <w:t>Hypothesis 5:</w:t>
      </w:r>
      <w:r w:rsidRPr="008A085C">
        <w:rPr>
          <w:rFonts w:ascii="Times New Roman" w:hAnsi="Times New Roman"/>
        </w:rP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1301035B" w14:textId="03FCF87C" w:rsidR="00D85C9F" w:rsidRPr="00824DED" w:rsidRDefault="00D85C9F" w:rsidP="00271376">
      <w:pPr>
        <w:rPr>
          <w:rFonts w:ascii="Times New Roman" w:hAnsi="Times New Roman"/>
          <w:i/>
        </w:rPr>
      </w:pPr>
      <w:r w:rsidRPr="00276703">
        <w:rPr>
          <w:rFonts w:ascii="Times New Roman" w:hAnsi="Times New Roman"/>
          <w:b/>
        </w:rPr>
        <w:lastRenderedPageBreak/>
        <w:t>Data Analysis 5:</w:t>
      </w:r>
      <w:r>
        <w:rPr>
          <w:rFonts w:ascii="Times New Roman" w:hAnsi="Times New Roman"/>
          <w:b/>
        </w:rPr>
        <w:t xml:space="preserve"> </w:t>
      </w:r>
      <w:r w:rsidR="00C34EF6">
        <w:rPr>
          <w:rFonts w:ascii="Times New Roman" w:hAnsi="Times New Roman"/>
        </w:rPr>
        <w:t>I</w:t>
      </w:r>
      <w:r w:rsidR="00362137">
        <w:rPr>
          <w:rFonts w:ascii="Times New Roman" w:hAnsi="Times New Roman"/>
        </w:rPr>
        <w:t xml:space="preserve"> will evaluate the hypothesis</w:t>
      </w:r>
      <w:r w:rsidR="00824DED">
        <w:rPr>
          <w:rFonts w:ascii="Times New Roman" w:hAnsi="Times New Roman"/>
        </w:rPr>
        <w:t xml:space="preserve"> using a moderation</w:t>
      </w:r>
      <w:r w:rsidR="00504A4C">
        <w:rPr>
          <w:rFonts w:ascii="Times New Roman" w:hAnsi="Times New Roman"/>
        </w:rPr>
        <w:t xml:space="preserve"> model as described in Muller et al. (2005).  </w:t>
      </w:r>
      <w:r w:rsidR="00C34EF6">
        <w:rPr>
          <w:rFonts w:ascii="Times New Roman" w:hAnsi="Times New Roman"/>
        </w:rPr>
        <w:t>I</w:t>
      </w:r>
      <w:r w:rsidR="003F34A5">
        <w:rPr>
          <w:rFonts w:ascii="Times New Roman" w:hAnsi="Times New Roman"/>
        </w:rPr>
        <w:t xml:space="preserve"> will model academic engagement as a function of stressful life events, strenuous exercise</w:t>
      </w:r>
      <w:r w:rsidR="00C63161">
        <w:rPr>
          <w:rFonts w:ascii="Times New Roman" w:hAnsi="Times New Roman"/>
        </w:rPr>
        <w:t>,</w:t>
      </w:r>
      <w:r w:rsidR="003F34A5">
        <w:rPr>
          <w:rFonts w:ascii="Times New Roman" w:hAnsi="Times New Roman"/>
        </w:rPr>
        <w:t xml:space="preserve"> </w:t>
      </w:r>
      <w:r w:rsidR="00C63161">
        <w:rPr>
          <w:rFonts w:ascii="Times New Roman" w:hAnsi="Times New Roman"/>
        </w:rPr>
        <w:t>and their interaction.</w:t>
      </w:r>
    </w:p>
    <w:p w14:paraId="5BEC4AFD" w14:textId="0F0A2F25"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6:  </w:t>
      </w:r>
      <w:r w:rsidRPr="008A085C">
        <w:rPr>
          <w:rFonts w:ascii="Times New Roman" w:hAnsi="Times New Roman"/>
        </w:rPr>
        <w:t>What is the hierarchical influence of the effects of stressful life events, sleep hygiene, and exercise on academic engagement</w:t>
      </w:r>
      <w:r w:rsidR="002E67F7">
        <w:rPr>
          <w:rFonts w:ascii="Times New Roman" w:hAnsi="Times New Roman"/>
        </w:rPr>
        <w:t>?</w:t>
      </w:r>
      <w:r w:rsidRPr="006B36AB">
        <w:rPr>
          <w:rFonts w:ascii="Times New Roman" w:hAnsi="Times New Roman"/>
          <w:b/>
        </w:rPr>
        <w:t xml:space="preserve">  </w:t>
      </w:r>
    </w:p>
    <w:p w14:paraId="19F15F93" w14:textId="5FD1435C" w:rsidR="008A085C" w:rsidRPr="008D6D3F" w:rsidRDefault="008D6D3F" w:rsidP="008A085C">
      <w:pPr>
        <w:rPr>
          <w:rFonts w:ascii="Times New Roman" w:hAnsi="Times New Roman"/>
          <w:color w:val="000000"/>
        </w:rPr>
      </w:pPr>
      <w:r w:rsidRPr="008D6D3F">
        <w:rPr>
          <w:rFonts w:ascii="Times New Roman" w:hAnsi="Times New Roman"/>
          <w:b/>
        </w:rPr>
        <w:t>Hypothesis 6:</w:t>
      </w:r>
      <w:r w:rsidRPr="008D6D3F">
        <w:rPr>
          <w:rFonts w:ascii="Times New Roman" w:hAnsi="Times New Roman"/>
        </w:rP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7F5BE0E9" w14:textId="7F54E005" w:rsidR="00E811D7" w:rsidRPr="00276703" w:rsidRDefault="00E811D7" w:rsidP="00271376">
      <w:pPr>
        <w:rPr>
          <w:rFonts w:ascii="Times New Roman" w:hAnsi="Times New Roman"/>
        </w:rPr>
      </w:pPr>
      <w:r w:rsidRPr="00276703">
        <w:rPr>
          <w:rFonts w:ascii="Times New Roman" w:hAnsi="Times New Roman"/>
          <w:b/>
        </w:rPr>
        <w:t>Data Analysis 6:</w:t>
      </w:r>
      <w:r>
        <w:rPr>
          <w:rFonts w:ascii="Times New Roman" w:hAnsi="Times New Roman"/>
          <w:b/>
          <w:i/>
        </w:rPr>
        <w:t xml:space="preserve">  </w:t>
      </w:r>
      <w:r w:rsidR="00C34EF6">
        <w:rPr>
          <w:rFonts w:ascii="Times New Roman" w:hAnsi="Times New Roman"/>
        </w:rPr>
        <w:t>I</w:t>
      </w:r>
      <w:r w:rsidRPr="00276703">
        <w:rPr>
          <w:rFonts w:ascii="Times New Roman" w:hAnsi="Times New Roman"/>
        </w:rPr>
        <w:t xml:space="preserve"> will</w:t>
      </w:r>
      <w:r w:rsidR="00A10FD2">
        <w:rPr>
          <w:rFonts w:ascii="Times New Roman" w:hAnsi="Times New Roman"/>
        </w:rPr>
        <w:t xml:space="preserve"> model academic engagement</w:t>
      </w:r>
      <w:r w:rsidRPr="00276703">
        <w:rPr>
          <w:rFonts w:ascii="Times New Roman" w:hAnsi="Times New Roman"/>
        </w:rPr>
        <w:t xml:space="preserve"> </w:t>
      </w:r>
      <w:r w:rsidR="004B26D1">
        <w:rPr>
          <w:rFonts w:ascii="Times New Roman" w:hAnsi="Times New Roman"/>
        </w:rPr>
        <w:t>as a function of the</w:t>
      </w:r>
      <w:r w:rsidRPr="00276703">
        <w:rPr>
          <w:rFonts w:ascii="Times New Roman" w:hAnsi="Times New Roman"/>
        </w:rPr>
        <w:t xml:space="preserve"> demographic variables that showed </w:t>
      </w:r>
      <w:r w:rsidR="0014236E">
        <w:rPr>
          <w:rFonts w:ascii="Times New Roman" w:hAnsi="Times New Roman"/>
        </w:rPr>
        <w:t xml:space="preserve">statistical </w:t>
      </w:r>
      <w:r w:rsidRPr="00276703">
        <w:rPr>
          <w:rFonts w:ascii="Times New Roman" w:hAnsi="Times New Roman"/>
        </w:rPr>
        <w:t>significance in the initial evaluation</w:t>
      </w:r>
      <w:r w:rsidR="004B26D1">
        <w:rPr>
          <w:rFonts w:ascii="Times New Roman" w:hAnsi="Times New Roman"/>
        </w:rPr>
        <w:t xml:space="preserve"> along </w:t>
      </w:r>
      <w:r w:rsidRPr="00276703">
        <w:rPr>
          <w:rFonts w:ascii="Times New Roman" w:hAnsi="Times New Roman"/>
        </w:rPr>
        <w:t>with</w:t>
      </w:r>
      <w:r w:rsidR="004B26D1">
        <w:rPr>
          <w:rFonts w:ascii="Times New Roman" w:hAnsi="Times New Roman"/>
        </w:rPr>
        <w:t xml:space="preserve"> stressful life events, sleep hygiene, and exercise</w:t>
      </w:r>
      <w:r w:rsidRPr="00276703">
        <w:rPr>
          <w:rFonts w:ascii="Times New Roman" w:hAnsi="Times New Roman"/>
        </w:rPr>
        <w:t>.</w:t>
      </w:r>
      <w:r w:rsidR="0008777B" w:rsidRPr="00AA0660">
        <w:rPr>
          <w:rFonts w:ascii="Times New Roman" w:hAnsi="Times New Roman"/>
        </w:rPr>
        <w:t xml:space="preserve"> </w:t>
      </w:r>
      <w:r w:rsidRPr="00276703">
        <w:rPr>
          <w:rFonts w:ascii="Times New Roman" w:hAnsi="Times New Roman"/>
        </w:rPr>
        <w:t xml:space="preserve"> </w:t>
      </w:r>
      <w:r w:rsidR="00C34EF6">
        <w:rPr>
          <w:rFonts w:ascii="Times New Roman" w:hAnsi="Times New Roman"/>
        </w:rPr>
        <w:t>I</w:t>
      </w:r>
      <w:r w:rsidR="00F3484B">
        <w:rPr>
          <w:rFonts w:ascii="Times New Roman" w:hAnsi="Times New Roman"/>
        </w:rPr>
        <w:t xml:space="preserve"> will perform an</w:t>
      </w:r>
      <w:r w:rsidR="00824DED">
        <w:rPr>
          <w:rFonts w:ascii="Times New Roman" w:hAnsi="Times New Roman"/>
        </w:rPr>
        <w:t xml:space="preserve"> exploratory analysis using</w:t>
      </w:r>
      <w:r w:rsidRPr="00276703">
        <w:rPr>
          <w:rFonts w:ascii="Times New Roman" w:hAnsi="Times New Roman"/>
        </w:rPr>
        <w:t xml:space="preserve"> multiple regre</w:t>
      </w:r>
      <w:r w:rsidR="00824DED" w:rsidRPr="00824DED">
        <w:rPr>
          <w:rFonts w:ascii="Times New Roman" w:hAnsi="Times New Roman"/>
        </w:rPr>
        <w:t>ssion to explore</w:t>
      </w:r>
      <w:r w:rsidRPr="00276703">
        <w:rPr>
          <w:rFonts w:ascii="Times New Roman" w:hAnsi="Times New Roman"/>
        </w:rPr>
        <w:t xml:space="preserve"> the hierarchical </w:t>
      </w:r>
      <w:r w:rsidR="00824DED" w:rsidRPr="00824DED">
        <w:rPr>
          <w:rFonts w:ascii="Times New Roman" w:hAnsi="Times New Roman"/>
        </w:rPr>
        <w:t xml:space="preserve">relationship between </w:t>
      </w:r>
      <w:r w:rsidR="00824DED">
        <w:rPr>
          <w:rFonts w:ascii="Times New Roman" w:hAnsi="Times New Roman"/>
        </w:rPr>
        <w:t xml:space="preserve">stressful life events, </w:t>
      </w:r>
      <w:r w:rsidR="00824DED" w:rsidRPr="00824DED">
        <w:rPr>
          <w:rFonts w:ascii="Times New Roman" w:hAnsi="Times New Roman"/>
        </w:rPr>
        <w:t xml:space="preserve">sleep hygiene, </w:t>
      </w:r>
      <w:r w:rsidR="00824DED">
        <w:rPr>
          <w:rFonts w:ascii="Times New Roman" w:hAnsi="Times New Roman"/>
        </w:rPr>
        <w:t xml:space="preserve">and </w:t>
      </w:r>
      <w:r w:rsidR="00824DED" w:rsidRPr="00824DED">
        <w:rPr>
          <w:rFonts w:ascii="Times New Roman" w:hAnsi="Times New Roman"/>
        </w:rPr>
        <w:t xml:space="preserve">exercise, </w:t>
      </w:r>
      <w:r w:rsidR="00AA0660">
        <w:rPr>
          <w:rFonts w:ascii="Times New Roman" w:hAnsi="Times New Roman"/>
        </w:rPr>
        <w:t xml:space="preserve">including any relevant demographic variables, </w:t>
      </w:r>
      <w:r w:rsidR="00824DED" w:rsidRPr="00824DED">
        <w:rPr>
          <w:rFonts w:ascii="Times New Roman" w:hAnsi="Times New Roman"/>
        </w:rPr>
        <w:t xml:space="preserve">as they predict academic </w:t>
      </w:r>
      <w:r w:rsidR="00824DED">
        <w:rPr>
          <w:rFonts w:ascii="Times New Roman" w:hAnsi="Times New Roman"/>
        </w:rPr>
        <w:t xml:space="preserve">engagement, </w:t>
      </w:r>
      <w:r w:rsidR="00AA0660">
        <w:rPr>
          <w:rFonts w:ascii="Times New Roman" w:hAnsi="Times New Roman"/>
        </w:rPr>
        <w:t>as well as</w:t>
      </w:r>
      <w:r w:rsidR="00824DED">
        <w:rPr>
          <w:rFonts w:ascii="Times New Roman" w:hAnsi="Times New Roman"/>
        </w:rPr>
        <w:t xml:space="preserve"> the robustness of these relationships.</w:t>
      </w:r>
    </w:p>
    <w:p w14:paraId="68C075B0" w14:textId="429130C5" w:rsidR="000A4D54" w:rsidRDefault="000A4D54" w:rsidP="000A4D54">
      <w:pPr>
        <w:widowControl w:val="0"/>
        <w:autoSpaceDE w:val="0"/>
        <w:autoSpaceDN w:val="0"/>
        <w:adjustRightInd w:val="0"/>
        <w:spacing w:after="240" w:line="360" w:lineRule="atLeast"/>
        <w:ind w:firstLine="0"/>
        <w:rPr>
          <w:rFonts w:ascii="Times" w:hAnsi="Times" w:cs="Times"/>
          <w:color w:val="000000"/>
          <w:kern w:val="0"/>
        </w:rPr>
      </w:pPr>
      <w:r>
        <w:rPr>
          <w:rFonts w:ascii="Times New Roman" w:hAnsi="Times New Roman" w:cs="Times New Roman"/>
          <w:color w:val="000000"/>
          <w:kern w:val="0"/>
          <w:sz w:val="32"/>
          <w:szCs w:val="32"/>
        </w:rPr>
        <w:t xml:space="preserve"> </w:t>
      </w:r>
    </w:p>
    <w:p w14:paraId="5BD73DED" w14:textId="49743F21" w:rsidR="00E65696" w:rsidRDefault="00E65696" w:rsidP="008A3536">
      <w:pPr>
        <w:autoSpaceDE w:val="0"/>
        <w:autoSpaceDN w:val="0"/>
        <w:adjustRightInd w:val="0"/>
        <w:ind w:firstLine="0"/>
        <w:rPr>
          <w:b/>
          <w:color w:val="000000" w:themeColor="text1"/>
        </w:rPr>
      </w:pPr>
    </w:p>
    <w:p w14:paraId="6B6F9373" w14:textId="32788143" w:rsidR="00E65696" w:rsidRDefault="00E65696">
      <w:pPr>
        <w:rPr>
          <w:b/>
          <w:color w:val="000000" w:themeColor="text1"/>
        </w:rPr>
      </w:pPr>
      <w:r>
        <w:rPr>
          <w:b/>
          <w:color w:val="000000" w:themeColor="text1"/>
        </w:rPr>
        <w:br w:type="page"/>
      </w:r>
    </w:p>
    <w:p w14:paraId="5403C320" w14:textId="34ADA993" w:rsidR="00E65696" w:rsidRDefault="00041E6B" w:rsidP="009D04D5">
      <w:pPr>
        <w:autoSpaceDE w:val="0"/>
        <w:autoSpaceDN w:val="0"/>
        <w:adjustRightInd w:val="0"/>
        <w:ind w:firstLine="0"/>
        <w:jc w:val="center"/>
        <w:rPr>
          <w:b/>
          <w:color w:val="000000" w:themeColor="text1"/>
        </w:rPr>
      </w:pPr>
      <w:r>
        <w:rPr>
          <w:b/>
          <w:color w:val="000000" w:themeColor="text1"/>
        </w:rPr>
        <w:lastRenderedPageBreak/>
        <w:t>APPENDIX D</w:t>
      </w:r>
    </w:p>
    <w:p w14:paraId="6136C770" w14:textId="77777777" w:rsidR="00C16C66" w:rsidRDefault="00C16C66" w:rsidP="00C16C66">
      <w:pPr>
        <w:spacing w:before="100" w:beforeAutospacing="1" w:after="100" w:afterAutospacing="1" w:line="240" w:lineRule="auto"/>
        <w:rPr>
          <w:rFonts w:ascii="Times New Roman" w:eastAsia="Times New Roman" w:hAnsi="Times New Roman"/>
        </w:rPr>
      </w:pPr>
      <w:r w:rsidRPr="00D058C4">
        <w:rPr>
          <w:rFonts w:ascii="Times New Roman" w:eastAsia="Times New Roman" w:hAnsi="Times New Roman"/>
        </w:rPr>
        <w:t xml:space="preserve">Please </w:t>
      </w:r>
      <w:r>
        <w:rPr>
          <w:rFonts w:ascii="Times New Roman" w:eastAsia="Times New Roman" w:hAnsi="Times New Roman"/>
        </w:rPr>
        <w:t>indicate the</w:t>
      </w:r>
      <w:r w:rsidRPr="00D058C4">
        <w:rPr>
          <w:rFonts w:ascii="Times New Roman" w:eastAsia="Times New Roman" w:hAnsi="Times New Roman"/>
        </w:rPr>
        <w:t xml:space="preserve"> appropriate stressors in your life that have affected you during the past semester.</w:t>
      </w:r>
      <w:r>
        <w:rPr>
          <w:rFonts w:ascii="Times New Roman" w:eastAsia="Times New Roman" w:hAnsi="Times New Roman"/>
        </w:rPr>
        <w:t xml:space="preserve"> Use the following scale for each item:</w:t>
      </w:r>
    </w:p>
    <w:p w14:paraId="0D8DFAB8" w14:textId="77777777" w:rsidR="00C16C66" w:rsidRDefault="00C16C66" w:rsidP="00C16C66">
      <w:pPr>
        <w:spacing w:before="100" w:beforeAutospacing="1" w:after="100" w:afterAutospacing="1" w:line="240" w:lineRule="auto"/>
        <w:rPr>
          <w:rFonts w:ascii="Times New Roman" w:eastAsia="Times New Roman" w:hAnsi="Times New Roman"/>
          <w:b/>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It happened to me</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It did NOT happen to me</w:t>
      </w:r>
    </w:p>
    <w:p w14:paraId="1AD80EF5" w14:textId="77777777" w:rsidR="00C16C66" w:rsidRPr="00D058C4" w:rsidRDefault="00C16C66" w:rsidP="00C16C66">
      <w:pPr>
        <w:spacing w:before="100" w:beforeAutospacing="1" w:after="100" w:afterAutospacing="1" w:line="360" w:lineRule="auto"/>
        <w:rPr>
          <w:rFonts w:ascii="Times New Roman" w:eastAsia="Times New Roman" w:hAnsi="Times New Roman"/>
          <w:b/>
        </w:rPr>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a</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b</w:t>
      </w:r>
    </w:p>
    <w:p w14:paraId="6DC283A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Death (family member or friend)</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14:paraId="5A407AE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Had a lot of tests</w:t>
      </w:r>
    </w:p>
    <w:p w14:paraId="76B89BDA"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It’s finals week</w:t>
      </w:r>
    </w:p>
    <w:p w14:paraId="233FFE85"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Applying to graduate school</w:t>
      </w:r>
    </w:p>
    <w:p w14:paraId="691405C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D058C4">
        <w:rPr>
          <w:rFonts w:ascii="Times New Roman" w:eastAsia="Times New Roman" w:hAnsi="Times New Roman"/>
        </w:rPr>
        <w:t xml:space="preserve">Victim of </w:t>
      </w:r>
      <w:r>
        <w:rPr>
          <w:rFonts w:ascii="Times New Roman" w:eastAsia="Times New Roman" w:hAnsi="Times New Roman"/>
        </w:rPr>
        <w:t xml:space="preserve">a crime </w:t>
      </w:r>
    </w:p>
    <w:p w14:paraId="402DF4B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Assignments i</w:t>
      </w:r>
      <w:r>
        <w:rPr>
          <w:rFonts w:ascii="Times New Roman" w:eastAsia="Times New Roman" w:hAnsi="Times New Roman"/>
        </w:rPr>
        <w:t xml:space="preserve">n all classes due the same day </w:t>
      </w:r>
    </w:p>
    <w:p w14:paraId="3E10DE8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B</w:t>
      </w:r>
      <w:r>
        <w:rPr>
          <w:rFonts w:ascii="Times New Roman" w:eastAsia="Times New Roman" w:hAnsi="Times New Roman"/>
        </w:rPr>
        <w:t xml:space="preserve">reaking up with boy/girlfriend </w:t>
      </w:r>
    </w:p>
    <w:p w14:paraId="2835ABA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Found out</w:t>
      </w:r>
      <w:r>
        <w:rPr>
          <w:rFonts w:ascii="Times New Roman" w:eastAsia="Times New Roman" w:hAnsi="Times New Roman"/>
        </w:rPr>
        <w:t xml:space="preserve"> boy/girlfriend cheated on you </w:t>
      </w:r>
    </w:p>
    <w:p w14:paraId="2E07BC0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 xml:space="preserve">Lots of deadlines to meet </w:t>
      </w:r>
    </w:p>
    <w:p w14:paraId="79C52A8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78128E">
        <w:rPr>
          <w:rFonts w:ascii="Times New Roman" w:eastAsia="Times New Roman" w:hAnsi="Times New Roman"/>
        </w:rPr>
        <w:t xml:space="preserve">Property stolen </w:t>
      </w:r>
      <w:r w:rsidRPr="0078128E">
        <w:rPr>
          <w:rFonts w:ascii="Times New Roman" w:eastAsia="Times New Roman" w:hAnsi="Times New Roman"/>
        </w:rPr>
        <w:br/>
        <w:t xml:space="preserve">11. </w:t>
      </w:r>
      <w:r>
        <w:rPr>
          <w:rFonts w:ascii="Times New Roman" w:eastAsia="Times New Roman" w:hAnsi="Times New Roman"/>
        </w:rPr>
        <w:t xml:space="preserve"> </w:t>
      </w:r>
      <w:r w:rsidRPr="0078128E">
        <w:rPr>
          <w:rFonts w:ascii="Times New Roman" w:eastAsia="Times New Roman" w:hAnsi="Times New Roman"/>
        </w:rPr>
        <w:t xml:space="preserve">You have a hard upcoming week </w:t>
      </w:r>
      <w:r w:rsidRPr="0078128E">
        <w:rPr>
          <w:rFonts w:ascii="Times New Roman" w:eastAsia="Times New Roman" w:hAnsi="Times New Roman"/>
        </w:rPr>
        <w:br/>
        <w:t>12. </w:t>
      </w:r>
      <w:r>
        <w:rPr>
          <w:rFonts w:ascii="Times New Roman" w:eastAsia="Times New Roman" w:hAnsi="Times New Roman"/>
        </w:rPr>
        <w:t xml:space="preserve"> </w:t>
      </w:r>
      <w:r w:rsidRPr="0078128E">
        <w:rPr>
          <w:rFonts w:ascii="Times New Roman" w:eastAsia="Times New Roman" w:hAnsi="Times New Roman"/>
        </w:rPr>
        <w:t xml:space="preserve">Went into a test unprepared </w:t>
      </w:r>
      <w:r w:rsidRPr="0078128E">
        <w:rPr>
          <w:rFonts w:ascii="Times New Roman" w:eastAsia="Times New Roman" w:hAnsi="Times New Roman"/>
        </w:rPr>
        <w:br/>
        <w:t>13. </w:t>
      </w:r>
      <w:r>
        <w:rPr>
          <w:rFonts w:ascii="Times New Roman" w:eastAsia="Times New Roman" w:hAnsi="Times New Roman"/>
        </w:rPr>
        <w:t xml:space="preserve"> </w:t>
      </w:r>
      <w:r w:rsidRPr="0078128E">
        <w:rPr>
          <w:rFonts w:ascii="Times New Roman" w:eastAsia="Times New Roman" w:hAnsi="Times New Roman"/>
        </w:rPr>
        <w:t xml:space="preserve">Lost something (especially wallet) </w:t>
      </w:r>
      <w:r w:rsidRPr="0078128E">
        <w:rPr>
          <w:rFonts w:ascii="Times New Roman" w:eastAsia="Times New Roman" w:hAnsi="Times New Roman"/>
        </w:rPr>
        <w:br/>
        <w:t>14. </w:t>
      </w:r>
      <w:r>
        <w:rPr>
          <w:rFonts w:ascii="Times New Roman" w:eastAsia="Times New Roman" w:hAnsi="Times New Roman"/>
        </w:rPr>
        <w:t xml:space="preserve"> </w:t>
      </w:r>
      <w:r w:rsidRPr="0078128E">
        <w:rPr>
          <w:rFonts w:ascii="Times New Roman" w:eastAsia="Times New Roman" w:hAnsi="Times New Roman"/>
        </w:rPr>
        <w:t xml:space="preserve">Death of a pet </w:t>
      </w:r>
      <w:r w:rsidRPr="0078128E">
        <w:rPr>
          <w:rFonts w:ascii="Times New Roman" w:eastAsia="Times New Roman" w:hAnsi="Times New Roman"/>
        </w:rPr>
        <w:br/>
        <w:t>15. </w:t>
      </w:r>
      <w:r>
        <w:rPr>
          <w:rFonts w:ascii="Times New Roman" w:eastAsia="Times New Roman" w:hAnsi="Times New Roman"/>
        </w:rPr>
        <w:t xml:space="preserve"> </w:t>
      </w:r>
      <w:r w:rsidRPr="0078128E">
        <w:rPr>
          <w:rFonts w:ascii="Times New Roman" w:eastAsia="Times New Roman" w:hAnsi="Times New Roman"/>
        </w:rPr>
        <w:t xml:space="preserve">Did worse than expected on test </w:t>
      </w:r>
      <w:r w:rsidRPr="0078128E">
        <w:rPr>
          <w:rFonts w:ascii="Times New Roman" w:eastAsia="Times New Roman" w:hAnsi="Times New Roman"/>
        </w:rPr>
        <w:br/>
        <w:t>16. </w:t>
      </w:r>
      <w:r>
        <w:rPr>
          <w:rFonts w:ascii="Times New Roman" w:eastAsia="Times New Roman" w:hAnsi="Times New Roman"/>
        </w:rPr>
        <w:t xml:space="preserve"> </w:t>
      </w:r>
      <w:r w:rsidRPr="0078128E">
        <w:rPr>
          <w:rFonts w:ascii="Times New Roman" w:eastAsia="Times New Roman" w:hAnsi="Times New Roman"/>
        </w:rPr>
        <w:t xml:space="preserve">Had an interview </w:t>
      </w:r>
      <w:r w:rsidRPr="0078128E">
        <w:rPr>
          <w:rFonts w:ascii="Times New Roman" w:eastAsia="Times New Roman" w:hAnsi="Times New Roman"/>
        </w:rPr>
        <w:br/>
        <w:t>17. </w:t>
      </w:r>
      <w:r>
        <w:rPr>
          <w:rFonts w:ascii="Times New Roman" w:eastAsia="Times New Roman" w:hAnsi="Times New Roman"/>
        </w:rPr>
        <w:t xml:space="preserve"> </w:t>
      </w:r>
      <w:r w:rsidRPr="0078128E">
        <w:rPr>
          <w:rFonts w:ascii="Times New Roman" w:eastAsia="Times New Roman" w:hAnsi="Times New Roman"/>
        </w:rPr>
        <w:t xml:space="preserve">Had projects, research papers due </w:t>
      </w:r>
      <w:r w:rsidRPr="0078128E">
        <w:rPr>
          <w:rFonts w:ascii="Times New Roman" w:eastAsia="Times New Roman" w:hAnsi="Times New Roman"/>
        </w:rPr>
        <w:br/>
        <w:t>18. </w:t>
      </w:r>
      <w:r>
        <w:rPr>
          <w:rFonts w:ascii="Times New Roman" w:eastAsia="Times New Roman" w:hAnsi="Times New Roman"/>
        </w:rPr>
        <w:t xml:space="preserve"> </w:t>
      </w:r>
      <w:r w:rsidRPr="0078128E">
        <w:rPr>
          <w:rFonts w:ascii="Times New Roman" w:eastAsia="Times New Roman" w:hAnsi="Times New Roman"/>
        </w:rPr>
        <w:t xml:space="preserve">Did badly on a test </w:t>
      </w:r>
      <w:r w:rsidRPr="0078128E">
        <w:rPr>
          <w:rFonts w:ascii="Times New Roman" w:eastAsia="Times New Roman" w:hAnsi="Times New Roman"/>
        </w:rPr>
        <w:br/>
        <w:t>19. </w:t>
      </w:r>
      <w:r>
        <w:rPr>
          <w:rFonts w:ascii="Times New Roman" w:eastAsia="Times New Roman" w:hAnsi="Times New Roman"/>
        </w:rPr>
        <w:t xml:space="preserve"> </w:t>
      </w:r>
      <w:r w:rsidRPr="0078128E">
        <w:rPr>
          <w:rFonts w:ascii="Times New Roman" w:eastAsia="Times New Roman" w:hAnsi="Times New Roman"/>
        </w:rPr>
        <w:t xml:space="preserve">Parents getting divorce </w:t>
      </w:r>
      <w:r w:rsidRPr="0078128E">
        <w:rPr>
          <w:rFonts w:ascii="Times New Roman" w:eastAsia="Times New Roman" w:hAnsi="Times New Roman"/>
        </w:rPr>
        <w:br/>
        <w:t>20. </w:t>
      </w:r>
      <w:r>
        <w:rPr>
          <w:rFonts w:ascii="Times New Roman" w:eastAsia="Times New Roman" w:hAnsi="Times New Roman"/>
        </w:rPr>
        <w:t xml:space="preserve"> </w:t>
      </w:r>
      <w:r w:rsidRPr="0078128E">
        <w:rPr>
          <w:rFonts w:ascii="Times New Roman" w:eastAsia="Times New Roman" w:hAnsi="Times New Roman"/>
        </w:rPr>
        <w:t xml:space="preserve">Dependent on other people </w:t>
      </w:r>
      <w:r w:rsidRPr="0078128E">
        <w:rPr>
          <w:rFonts w:ascii="Times New Roman" w:eastAsia="Times New Roman" w:hAnsi="Times New Roman"/>
        </w:rPr>
        <w:br/>
        <w:t>21. </w:t>
      </w:r>
      <w:r>
        <w:rPr>
          <w:rFonts w:ascii="Times New Roman" w:eastAsia="Times New Roman" w:hAnsi="Times New Roman"/>
        </w:rPr>
        <w:t xml:space="preserve"> </w:t>
      </w:r>
      <w:r w:rsidRPr="0078128E">
        <w:rPr>
          <w:rFonts w:ascii="Times New Roman" w:eastAsia="Times New Roman" w:hAnsi="Times New Roman"/>
        </w:rPr>
        <w:t xml:space="preserve">Having roommate conflicts </w:t>
      </w:r>
      <w:r w:rsidRPr="0078128E">
        <w:rPr>
          <w:rFonts w:ascii="Times New Roman" w:eastAsia="Times New Roman" w:hAnsi="Times New Roman"/>
        </w:rPr>
        <w:br/>
        <w:t>22. </w:t>
      </w:r>
      <w:r>
        <w:rPr>
          <w:rFonts w:ascii="Times New Roman" w:eastAsia="Times New Roman" w:hAnsi="Times New Roman"/>
        </w:rPr>
        <w:t xml:space="preserve"> </w:t>
      </w:r>
      <w:r w:rsidRPr="0078128E">
        <w:rPr>
          <w:rFonts w:ascii="Times New Roman" w:eastAsia="Times New Roman" w:hAnsi="Times New Roman"/>
        </w:rPr>
        <w:t>Car/bike broke down, f</w:t>
      </w:r>
      <w:r>
        <w:rPr>
          <w:rFonts w:ascii="Times New Roman" w:eastAsia="Times New Roman" w:hAnsi="Times New Roman"/>
        </w:rPr>
        <w:t>l</w:t>
      </w:r>
      <w:r w:rsidRPr="0078128E">
        <w:rPr>
          <w:rFonts w:ascii="Times New Roman" w:eastAsia="Times New Roman" w:hAnsi="Times New Roman"/>
        </w:rPr>
        <w:t xml:space="preserve">at tire </w:t>
      </w:r>
      <w:r w:rsidRPr="0078128E">
        <w:rPr>
          <w:rFonts w:ascii="Times New Roman" w:eastAsia="Times New Roman" w:hAnsi="Times New Roman"/>
        </w:rPr>
        <w:br/>
        <w:t>23. </w:t>
      </w:r>
      <w:r>
        <w:rPr>
          <w:rFonts w:ascii="Times New Roman" w:eastAsia="Times New Roman" w:hAnsi="Times New Roman"/>
        </w:rPr>
        <w:t xml:space="preserve"> </w:t>
      </w:r>
      <w:r w:rsidRPr="0078128E">
        <w:rPr>
          <w:rFonts w:ascii="Times New Roman" w:eastAsia="Times New Roman" w:hAnsi="Times New Roman"/>
        </w:rPr>
        <w:t xml:space="preserve">Got a traffic ticket </w:t>
      </w:r>
      <w:r w:rsidRPr="0078128E">
        <w:rPr>
          <w:rFonts w:ascii="Times New Roman" w:eastAsia="Times New Roman" w:hAnsi="Times New Roman"/>
        </w:rPr>
        <w:br/>
        <w:t>24. </w:t>
      </w:r>
      <w:r>
        <w:rPr>
          <w:rFonts w:ascii="Times New Roman" w:eastAsia="Times New Roman" w:hAnsi="Times New Roman"/>
        </w:rPr>
        <w:t xml:space="preserve"> </w:t>
      </w:r>
      <w:r w:rsidRPr="0078128E">
        <w:rPr>
          <w:rFonts w:ascii="Times New Roman" w:eastAsia="Times New Roman" w:hAnsi="Times New Roman"/>
        </w:rPr>
        <w:t xml:space="preserve">Missed your period and waiting </w:t>
      </w:r>
      <w:r w:rsidRPr="0078128E">
        <w:rPr>
          <w:rFonts w:ascii="Times New Roman" w:eastAsia="Times New Roman" w:hAnsi="Times New Roman"/>
        </w:rPr>
        <w:br/>
        <w:t>25. </w:t>
      </w:r>
      <w:r>
        <w:rPr>
          <w:rFonts w:ascii="Times New Roman" w:eastAsia="Times New Roman" w:hAnsi="Times New Roman"/>
        </w:rPr>
        <w:t xml:space="preserve"> </w:t>
      </w:r>
      <w:r w:rsidRPr="0078128E">
        <w:rPr>
          <w:rFonts w:ascii="Times New Roman" w:eastAsia="Times New Roman" w:hAnsi="Times New Roman"/>
        </w:rPr>
        <w:t xml:space="preserve">Thoughts about future </w:t>
      </w:r>
      <w:r w:rsidRPr="0078128E">
        <w:rPr>
          <w:rFonts w:ascii="Times New Roman" w:eastAsia="Times New Roman" w:hAnsi="Times New Roman"/>
        </w:rPr>
        <w:br/>
        <w:t>28. </w:t>
      </w:r>
      <w:r>
        <w:rPr>
          <w:rFonts w:ascii="Times New Roman" w:eastAsia="Times New Roman" w:hAnsi="Times New Roman"/>
        </w:rPr>
        <w:t xml:space="preserve"> </w:t>
      </w:r>
      <w:r w:rsidRPr="0078128E">
        <w:rPr>
          <w:rFonts w:ascii="Times New Roman" w:eastAsia="Times New Roman" w:hAnsi="Times New Roman"/>
        </w:rPr>
        <w:t xml:space="preserve">Lack of money </w:t>
      </w:r>
      <w:r w:rsidRPr="0078128E">
        <w:rPr>
          <w:rFonts w:ascii="Times New Roman" w:eastAsia="Times New Roman" w:hAnsi="Times New Roman"/>
        </w:rPr>
        <w:br/>
        <w:t xml:space="preserve">27. </w:t>
      </w:r>
      <w:r>
        <w:rPr>
          <w:rFonts w:ascii="Times New Roman" w:eastAsia="Times New Roman" w:hAnsi="Times New Roman"/>
        </w:rPr>
        <w:t xml:space="preserve"> </w:t>
      </w:r>
      <w:r w:rsidRPr="0078128E">
        <w:rPr>
          <w:rFonts w:ascii="Times New Roman" w:eastAsia="Times New Roman" w:hAnsi="Times New Roman"/>
        </w:rPr>
        <w:t xml:space="preserve">Dealt with incompetence at the Register's Office </w:t>
      </w:r>
      <w:r w:rsidRPr="0078128E">
        <w:rPr>
          <w:rFonts w:ascii="Times New Roman" w:eastAsia="Times New Roman" w:hAnsi="Times New Roman"/>
        </w:rPr>
        <w:br/>
        <w:t xml:space="preserve">28. </w:t>
      </w:r>
      <w:r>
        <w:rPr>
          <w:rFonts w:ascii="Times New Roman" w:eastAsia="Times New Roman" w:hAnsi="Times New Roman"/>
        </w:rPr>
        <w:t xml:space="preserve"> </w:t>
      </w:r>
      <w:r w:rsidRPr="0078128E">
        <w:rPr>
          <w:rFonts w:ascii="Times New Roman" w:eastAsia="Times New Roman" w:hAnsi="Times New Roman"/>
        </w:rPr>
        <w:t xml:space="preserve">Thought about unfinished work </w:t>
      </w:r>
      <w:r w:rsidRPr="0078128E">
        <w:rPr>
          <w:rFonts w:ascii="Times New Roman" w:eastAsia="Times New Roman" w:hAnsi="Times New Roman"/>
        </w:rPr>
        <w:br/>
        <w:t xml:space="preserve">29. </w:t>
      </w:r>
      <w:r>
        <w:rPr>
          <w:rFonts w:ascii="Times New Roman" w:eastAsia="Times New Roman" w:hAnsi="Times New Roman"/>
        </w:rPr>
        <w:t xml:space="preserve"> </w:t>
      </w:r>
      <w:r w:rsidRPr="0078128E">
        <w:rPr>
          <w:rFonts w:ascii="Times New Roman" w:eastAsia="Times New Roman" w:hAnsi="Times New Roman"/>
        </w:rPr>
        <w:t xml:space="preserve">No sleep </w:t>
      </w:r>
      <w:r w:rsidRPr="0078128E">
        <w:rPr>
          <w:rFonts w:ascii="Times New Roman" w:eastAsia="Times New Roman" w:hAnsi="Times New Roman"/>
        </w:rPr>
        <w:br/>
        <w:t xml:space="preserve">30. </w:t>
      </w:r>
      <w:r>
        <w:rPr>
          <w:rFonts w:ascii="Times New Roman" w:eastAsia="Times New Roman" w:hAnsi="Times New Roman"/>
        </w:rPr>
        <w:t xml:space="preserve"> </w:t>
      </w:r>
      <w:r w:rsidRPr="0078128E">
        <w:rPr>
          <w:rFonts w:ascii="Times New Roman" w:eastAsia="Times New Roman" w:hAnsi="Times New Roman"/>
        </w:rPr>
        <w:t xml:space="preserve">Sick, Injury </w:t>
      </w:r>
      <w:r w:rsidRPr="0078128E">
        <w:rPr>
          <w:rFonts w:ascii="Times New Roman" w:eastAsia="Times New Roman" w:hAnsi="Times New Roman"/>
        </w:rPr>
        <w:br/>
        <w:t xml:space="preserve">31. </w:t>
      </w:r>
      <w:r>
        <w:rPr>
          <w:rFonts w:ascii="Times New Roman" w:eastAsia="Times New Roman" w:hAnsi="Times New Roman"/>
        </w:rPr>
        <w:t xml:space="preserve"> </w:t>
      </w:r>
      <w:r w:rsidRPr="0078128E">
        <w:rPr>
          <w:rFonts w:ascii="Times New Roman" w:eastAsia="Times New Roman" w:hAnsi="Times New Roman"/>
        </w:rPr>
        <w:t xml:space="preserve">Had a class presentation </w:t>
      </w:r>
      <w:r w:rsidRPr="0078128E">
        <w:rPr>
          <w:rFonts w:ascii="Times New Roman" w:eastAsia="Times New Roman" w:hAnsi="Times New Roman"/>
        </w:rPr>
        <w:br/>
        <w:t xml:space="preserve">32. </w:t>
      </w:r>
      <w:r>
        <w:rPr>
          <w:rFonts w:ascii="Times New Roman" w:eastAsia="Times New Roman" w:hAnsi="Times New Roman"/>
        </w:rPr>
        <w:t xml:space="preserve"> </w:t>
      </w:r>
      <w:r w:rsidRPr="0078128E">
        <w:rPr>
          <w:rFonts w:ascii="Times New Roman" w:eastAsia="Times New Roman" w:hAnsi="Times New Roman"/>
        </w:rPr>
        <w:t xml:space="preserve">Applying for a job </w:t>
      </w:r>
      <w:r w:rsidRPr="0078128E">
        <w:rPr>
          <w:rFonts w:ascii="Times New Roman" w:eastAsia="Times New Roman" w:hAnsi="Times New Roman"/>
        </w:rPr>
        <w:br/>
        <w:t xml:space="preserve">33. </w:t>
      </w:r>
      <w:r>
        <w:rPr>
          <w:rFonts w:ascii="Times New Roman" w:eastAsia="Times New Roman" w:hAnsi="Times New Roman"/>
        </w:rPr>
        <w:t xml:space="preserve"> </w:t>
      </w:r>
      <w:r w:rsidRPr="0078128E">
        <w:rPr>
          <w:rFonts w:ascii="Times New Roman" w:eastAsia="Times New Roman" w:hAnsi="Times New Roman"/>
        </w:rPr>
        <w:t xml:space="preserve">Fought with boy/girlfriend </w:t>
      </w:r>
      <w:r w:rsidRPr="0078128E">
        <w:rPr>
          <w:rFonts w:ascii="Times New Roman" w:eastAsia="Times New Roman" w:hAnsi="Times New Roman"/>
        </w:rPr>
        <w:br/>
        <w:t>34. </w:t>
      </w:r>
      <w:r>
        <w:rPr>
          <w:rFonts w:ascii="Times New Roman" w:eastAsia="Times New Roman" w:hAnsi="Times New Roman"/>
        </w:rPr>
        <w:t xml:space="preserve"> </w:t>
      </w:r>
      <w:r w:rsidRPr="0078128E">
        <w:rPr>
          <w:rFonts w:ascii="Times New Roman" w:eastAsia="Times New Roman" w:hAnsi="Times New Roman"/>
        </w:rPr>
        <w:t xml:space="preserve">Working while in school </w:t>
      </w:r>
      <w:r w:rsidRPr="0078128E">
        <w:rPr>
          <w:rFonts w:ascii="Times New Roman" w:eastAsia="Times New Roman" w:hAnsi="Times New Roman"/>
        </w:rPr>
        <w:br/>
        <w:t>35. </w:t>
      </w:r>
      <w:r>
        <w:rPr>
          <w:rFonts w:ascii="Times New Roman" w:eastAsia="Times New Roman" w:hAnsi="Times New Roman"/>
        </w:rPr>
        <w:t xml:space="preserve"> </w:t>
      </w:r>
      <w:r w:rsidRPr="0078128E">
        <w:rPr>
          <w:rFonts w:ascii="Times New Roman" w:eastAsia="Times New Roman" w:hAnsi="Times New Roman"/>
        </w:rPr>
        <w:t xml:space="preserve">Arguments, conflicts of values with friends </w:t>
      </w:r>
      <w:r w:rsidRPr="0078128E">
        <w:rPr>
          <w:rFonts w:ascii="Times New Roman" w:eastAsia="Times New Roman" w:hAnsi="Times New Roman"/>
        </w:rPr>
        <w:br/>
        <w:t xml:space="preserve">36. </w:t>
      </w:r>
      <w:r>
        <w:rPr>
          <w:rFonts w:ascii="Times New Roman" w:eastAsia="Times New Roman" w:hAnsi="Times New Roman"/>
        </w:rPr>
        <w:t xml:space="preserve"> </w:t>
      </w:r>
      <w:r w:rsidRPr="0078128E">
        <w:rPr>
          <w:rFonts w:ascii="Times New Roman" w:eastAsia="Times New Roman" w:hAnsi="Times New Roman"/>
        </w:rPr>
        <w:t xml:space="preserve">Bothered by having no social support of family </w:t>
      </w:r>
      <w:r w:rsidRPr="0078128E">
        <w:rPr>
          <w:rFonts w:ascii="Times New Roman" w:eastAsia="Times New Roman" w:hAnsi="Times New Roman"/>
        </w:rPr>
        <w:br/>
      </w:r>
      <w:r w:rsidRPr="0078128E">
        <w:rPr>
          <w:rFonts w:ascii="Times New Roman" w:eastAsia="Times New Roman" w:hAnsi="Times New Roman"/>
        </w:rPr>
        <w:lastRenderedPageBreak/>
        <w:t xml:space="preserve">37. </w:t>
      </w:r>
      <w:r>
        <w:rPr>
          <w:rFonts w:ascii="Times New Roman" w:eastAsia="Times New Roman" w:hAnsi="Times New Roman"/>
        </w:rPr>
        <w:t xml:space="preserve"> </w:t>
      </w:r>
      <w:r w:rsidRPr="0078128E">
        <w:rPr>
          <w:rFonts w:ascii="Times New Roman" w:eastAsia="Times New Roman" w:hAnsi="Times New Roman"/>
        </w:rPr>
        <w:t xml:space="preserve">Performed poorly at a task </w:t>
      </w:r>
      <w:r w:rsidRPr="0078128E">
        <w:rPr>
          <w:rFonts w:ascii="Times New Roman" w:eastAsia="Times New Roman" w:hAnsi="Times New Roman"/>
        </w:rPr>
        <w:br/>
        <w:t xml:space="preserve">38. </w:t>
      </w:r>
      <w:r>
        <w:rPr>
          <w:rFonts w:ascii="Times New Roman" w:eastAsia="Times New Roman" w:hAnsi="Times New Roman"/>
        </w:rPr>
        <w:t xml:space="preserve"> </w:t>
      </w:r>
      <w:r w:rsidRPr="0078128E">
        <w:rPr>
          <w:rFonts w:ascii="Times New Roman" w:eastAsia="Times New Roman" w:hAnsi="Times New Roman"/>
        </w:rPr>
        <w:t xml:space="preserve">Can't finish everything you needed to do </w:t>
      </w:r>
      <w:r w:rsidRPr="0078128E">
        <w:rPr>
          <w:rFonts w:ascii="Times New Roman" w:eastAsia="Times New Roman" w:hAnsi="Times New Roman"/>
        </w:rPr>
        <w:br/>
        <w:t xml:space="preserve">39. </w:t>
      </w:r>
      <w:r>
        <w:rPr>
          <w:rFonts w:ascii="Times New Roman" w:eastAsia="Times New Roman" w:hAnsi="Times New Roman"/>
        </w:rPr>
        <w:t xml:space="preserve"> </w:t>
      </w:r>
      <w:r w:rsidRPr="0078128E">
        <w:rPr>
          <w:rFonts w:ascii="Times New Roman" w:eastAsia="Times New Roman" w:hAnsi="Times New Roman"/>
        </w:rPr>
        <w:t>Heard bad news</w:t>
      </w:r>
      <w:r w:rsidRPr="0078128E">
        <w:rPr>
          <w:rFonts w:ascii="Times New Roman" w:eastAsia="Times New Roman" w:hAnsi="Times New Roman"/>
        </w:rPr>
        <w:br/>
        <w:t xml:space="preserve">40. </w:t>
      </w:r>
      <w:r>
        <w:rPr>
          <w:rFonts w:ascii="Times New Roman" w:eastAsia="Times New Roman" w:hAnsi="Times New Roman"/>
        </w:rPr>
        <w:t xml:space="preserve"> </w:t>
      </w:r>
      <w:r w:rsidRPr="0078128E">
        <w:rPr>
          <w:rFonts w:ascii="Times New Roman" w:eastAsia="Times New Roman" w:hAnsi="Times New Roman"/>
        </w:rPr>
        <w:t>Had confrontation with an authority figure</w:t>
      </w:r>
      <w:r w:rsidRPr="0078128E">
        <w:rPr>
          <w:rFonts w:ascii="Times New Roman" w:eastAsia="Times New Roman" w:hAnsi="Times New Roman"/>
        </w:rPr>
        <w:br/>
        <w:t xml:space="preserve">41. </w:t>
      </w:r>
      <w:r>
        <w:rPr>
          <w:rFonts w:ascii="Times New Roman" w:eastAsia="Times New Roman" w:hAnsi="Times New Roman"/>
        </w:rPr>
        <w:t xml:space="preserve"> </w:t>
      </w:r>
      <w:r w:rsidRPr="0078128E">
        <w:rPr>
          <w:rFonts w:ascii="Times New Roman" w:eastAsia="Times New Roman" w:hAnsi="Times New Roman"/>
        </w:rPr>
        <w:t>Maintaining a long-distance boy/girlfriend</w:t>
      </w:r>
      <w:r w:rsidRPr="0078128E">
        <w:rPr>
          <w:rFonts w:ascii="Times New Roman" w:eastAsia="Times New Roman" w:hAnsi="Times New Roman"/>
        </w:rPr>
        <w:br/>
        <w:t xml:space="preserve">42. </w:t>
      </w:r>
      <w:r>
        <w:rPr>
          <w:rFonts w:ascii="Times New Roman" w:eastAsia="Times New Roman" w:hAnsi="Times New Roman"/>
        </w:rPr>
        <w:t xml:space="preserve"> </w:t>
      </w:r>
      <w:r w:rsidRPr="0078128E">
        <w:rPr>
          <w:rFonts w:ascii="Times New Roman" w:eastAsia="Times New Roman" w:hAnsi="Times New Roman"/>
        </w:rPr>
        <w:t>Crammed for a test</w:t>
      </w:r>
      <w:r w:rsidRPr="0078128E">
        <w:rPr>
          <w:rFonts w:ascii="Times New Roman" w:eastAsia="Times New Roman" w:hAnsi="Times New Roman"/>
        </w:rPr>
        <w:br/>
        <w:t xml:space="preserve">43. </w:t>
      </w:r>
      <w:r>
        <w:rPr>
          <w:rFonts w:ascii="Times New Roman" w:eastAsia="Times New Roman" w:hAnsi="Times New Roman"/>
        </w:rPr>
        <w:t xml:space="preserve"> </w:t>
      </w:r>
      <w:r w:rsidRPr="0078128E">
        <w:rPr>
          <w:rFonts w:ascii="Times New Roman" w:eastAsia="Times New Roman" w:hAnsi="Times New Roman"/>
        </w:rPr>
        <w:t>Feel unorganized</w:t>
      </w:r>
      <w:r w:rsidRPr="0078128E">
        <w:rPr>
          <w:rFonts w:ascii="Times New Roman" w:eastAsia="Times New Roman" w:hAnsi="Times New Roman"/>
        </w:rPr>
        <w:br/>
        <w:t xml:space="preserve">44. </w:t>
      </w:r>
      <w:r>
        <w:rPr>
          <w:rFonts w:ascii="Times New Roman" w:eastAsia="Times New Roman" w:hAnsi="Times New Roman"/>
        </w:rPr>
        <w:t xml:space="preserve"> </w:t>
      </w:r>
      <w:r w:rsidRPr="0078128E">
        <w:rPr>
          <w:rFonts w:ascii="Times New Roman" w:eastAsia="Times New Roman" w:hAnsi="Times New Roman"/>
        </w:rPr>
        <w:t>Trying to decide on major</w:t>
      </w:r>
      <w:r w:rsidRPr="0078128E">
        <w:rPr>
          <w:rFonts w:ascii="Times New Roman" w:eastAsia="Times New Roman" w:hAnsi="Times New Roman"/>
        </w:rPr>
        <w:br/>
        <w:t>45. </w:t>
      </w:r>
      <w:r>
        <w:rPr>
          <w:rFonts w:ascii="Times New Roman" w:eastAsia="Times New Roman" w:hAnsi="Times New Roman"/>
        </w:rPr>
        <w:t xml:space="preserve"> </w:t>
      </w:r>
      <w:r w:rsidRPr="0078128E">
        <w:rPr>
          <w:rFonts w:ascii="Times New Roman" w:eastAsia="Times New Roman" w:hAnsi="Times New Roman"/>
        </w:rPr>
        <w:t>Feel isolated</w:t>
      </w:r>
      <w:r w:rsidRPr="0078128E">
        <w:rPr>
          <w:rFonts w:ascii="Times New Roman" w:eastAsia="Times New Roman" w:hAnsi="Times New Roman"/>
        </w:rPr>
        <w:br/>
        <w:t>46. </w:t>
      </w:r>
      <w:r>
        <w:rPr>
          <w:rFonts w:ascii="Times New Roman" w:eastAsia="Times New Roman" w:hAnsi="Times New Roman"/>
        </w:rPr>
        <w:t xml:space="preserve"> </w:t>
      </w:r>
      <w:r w:rsidRPr="0078128E">
        <w:rPr>
          <w:rFonts w:ascii="Times New Roman" w:eastAsia="Times New Roman" w:hAnsi="Times New Roman"/>
        </w:rPr>
        <w:t>Parents controlling with money</w:t>
      </w:r>
      <w:r w:rsidRPr="0078128E">
        <w:rPr>
          <w:rFonts w:ascii="Times New Roman" w:eastAsia="Times New Roman" w:hAnsi="Times New Roman"/>
        </w:rPr>
        <w:br/>
        <w:t xml:space="preserve">47. </w:t>
      </w:r>
      <w:r>
        <w:rPr>
          <w:rFonts w:ascii="Times New Roman" w:eastAsia="Times New Roman" w:hAnsi="Times New Roman"/>
        </w:rPr>
        <w:t xml:space="preserve"> </w:t>
      </w:r>
      <w:r w:rsidRPr="0078128E">
        <w:rPr>
          <w:rFonts w:ascii="Times New Roman" w:eastAsia="Times New Roman" w:hAnsi="Times New Roman"/>
        </w:rPr>
        <w:t>Couldn't find a parking space</w:t>
      </w:r>
      <w:r w:rsidRPr="0078128E">
        <w:rPr>
          <w:rFonts w:ascii="Times New Roman" w:eastAsia="Times New Roman" w:hAnsi="Times New Roman"/>
        </w:rPr>
        <w:br/>
        <w:t xml:space="preserve">48. </w:t>
      </w:r>
      <w:r>
        <w:rPr>
          <w:rFonts w:ascii="Times New Roman" w:eastAsia="Times New Roman" w:hAnsi="Times New Roman"/>
        </w:rPr>
        <w:t xml:space="preserve"> </w:t>
      </w:r>
      <w:r w:rsidRPr="0078128E">
        <w:rPr>
          <w:rFonts w:ascii="Times New Roman" w:eastAsia="Times New Roman" w:hAnsi="Times New Roman"/>
        </w:rPr>
        <w:t>Noise disturbed you while trying to study</w:t>
      </w:r>
      <w:r w:rsidRPr="0078128E">
        <w:rPr>
          <w:rFonts w:ascii="Times New Roman" w:eastAsia="Times New Roman" w:hAnsi="Times New Roman"/>
        </w:rPr>
        <w:br/>
        <w:t xml:space="preserve">49. </w:t>
      </w:r>
      <w:r>
        <w:rPr>
          <w:rFonts w:ascii="Times New Roman" w:eastAsia="Times New Roman" w:hAnsi="Times New Roman"/>
        </w:rPr>
        <w:t xml:space="preserve"> </w:t>
      </w:r>
      <w:r w:rsidRPr="0078128E">
        <w:rPr>
          <w:rFonts w:ascii="Times New Roman" w:eastAsia="Times New Roman" w:hAnsi="Times New Roman"/>
        </w:rPr>
        <w:t>Someone borrowed something without permission</w:t>
      </w:r>
      <w:r w:rsidRPr="0078128E">
        <w:rPr>
          <w:rFonts w:ascii="Times New Roman" w:eastAsia="Times New Roman" w:hAnsi="Times New Roman"/>
        </w:rPr>
        <w:br/>
        <w:t xml:space="preserve">50. </w:t>
      </w:r>
      <w:r>
        <w:rPr>
          <w:rFonts w:ascii="Times New Roman" w:eastAsia="Times New Roman" w:hAnsi="Times New Roman"/>
        </w:rPr>
        <w:t xml:space="preserve"> </w:t>
      </w:r>
      <w:r w:rsidRPr="0078128E">
        <w:rPr>
          <w:rFonts w:ascii="Times New Roman" w:eastAsia="Times New Roman" w:hAnsi="Times New Roman"/>
        </w:rPr>
        <w:t>Had to ask for money</w:t>
      </w:r>
      <w:r w:rsidRPr="0078128E">
        <w:rPr>
          <w:rFonts w:ascii="Times New Roman" w:eastAsia="Times New Roman" w:hAnsi="Times New Roman"/>
        </w:rPr>
        <w:br/>
        <w:t xml:space="preserve">51. </w:t>
      </w:r>
      <w:r>
        <w:rPr>
          <w:rFonts w:ascii="Times New Roman" w:eastAsia="Times New Roman" w:hAnsi="Times New Roman"/>
        </w:rPr>
        <w:t xml:space="preserve"> </w:t>
      </w:r>
      <w:r w:rsidRPr="0078128E">
        <w:rPr>
          <w:rFonts w:ascii="Times New Roman" w:eastAsia="Times New Roman" w:hAnsi="Times New Roman"/>
        </w:rPr>
        <w:t>Ran out of toner while printing</w:t>
      </w:r>
      <w:r w:rsidRPr="0078128E">
        <w:rPr>
          <w:rFonts w:ascii="Times New Roman" w:eastAsia="Times New Roman" w:hAnsi="Times New Roman"/>
        </w:rPr>
        <w:br/>
        <w:t xml:space="preserve">52. </w:t>
      </w:r>
      <w:r>
        <w:rPr>
          <w:rFonts w:ascii="Times New Roman" w:eastAsia="Times New Roman" w:hAnsi="Times New Roman"/>
        </w:rPr>
        <w:t xml:space="preserve"> </w:t>
      </w:r>
      <w:r w:rsidRPr="0078128E">
        <w:rPr>
          <w:rFonts w:ascii="Times New Roman" w:eastAsia="Times New Roman" w:hAnsi="Times New Roman"/>
        </w:rPr>
        <w:t>Erratic schedule</w:t>
      </w:r>
      <w:r w:rsidRPr="0078128E">
        <w:rPr>
          <w:rFonts w:ascii="Times New Roman" w:eastAsia="Times New Roman" w:hAnsi="Times New Roman"/>
        </w:rPr>
        <w:br/>
        <w:t xml:space="preserve">53. </w:t>
      </w:r>
      <w:r>
        <w:rPr>
          <w:rFonts w:ascii="Times New Roman" w:eastAsia="Times New Roman" w:hAnsi="Times New Roman"/>
        </w:rPr>
        <w:t xml:space="preserve"> </w:t>
      </w:r>
      <w:r w:rsidRPr="0078128E">
        <w:rPr>
          <w:rFonts w:ascii="Times New Roman" w:eastAsia="Times New Roman" w:hAnsi="Times New Roman"/>
        </w:rPr>
        <w:t>Can't understand your professor</w:t>
      </w:r>
      <w:r w:rsidRPr="0078128E">
        <w:rPr>
          <w:rFonts w:ascii="Times New Roman" w:eastAsia="Times New Roman" w:hAnsi="Times New Roman"/>
        </w:rPr>
        <w:br/>
        <w:t xml:space="preserve">54. </w:t>
      </w:r>
      <w:r>
        <w:rPr>
          <w:rFonts w:ascii="Times New Roman" w:eastAsia="Times New Roman" w:hAnsi="Times New Roman"/>
        </w:rPr>
        <w:t xml:space="preserve"> </w:t>
      </w:r>
      <w:r w:rsidRPr="0078128E">
        <w:rPr>
          <w:rFonts w:ascii="Times New Roman" w:eastAsia="Times New Roman" w:hAnsi="Times New Roman"/>
        </w:rPr>
        <w:t>Trying to get into your major or college</w:t>
      </w:r>
      <w:r w:rsidRPr="0078128E">
        <w:rPr>
          <w:rFonts w:ascii="Times New Roman" w:eastAsia="Times New Roman" w:hAnsi="Times New Roman"/>
        </w:rPr>
        <w:br/>
        <w:t xml:space="preserve">55. </w:t>
      </w:r>
      <w:r>
        <w:rPr>
          <w:rFonts w:ascii="Times New Roman" w:eastAsia="Times New Roman" w:hAnsi="Times New Roman"/>
        </w:rPr>
        <w:t xml:space="preserve"> </w:t>
      </w:r>
      <w:r w:rsidRPr="0078128E">
        <w:rPr>
          <w:rFonts w:ascii="Times New Roman" w:eastAsia="Times New Roman" w:hAnsi="Times New Roman"/>
        </w:rPr>
        <w:t>Registration for classes</w:t>
      </w:r>
      <w:r w:rsidRPr="0078128E">
        <w:rPr>
          <w:rFonts w:ascii="Times New Roman" w:eastAsia="Times New Roman" w:hAnsi="Times New Roman"/>
        </w:rPr>
        <w:br/>
        <w:t xml:space="preserve">56. </w:t>
      </w:r>
      <w:r>
        <w:rPr>
          <w:rFonts w:ascii="Times New Roman" w:eastAsia="Times New Roman" w:hAnsi="Times New Roman"/>
        </w:rPr>
        <w:t xml:space="preserve"> </w:t>
      </w:r>
      <w:r w:rsidRPr="0078128E">
        <w:rPr>
          <w:rFonts w:ascii="Times New Roman" w:eastAsia="Times New Roman" w:hAnsi="Times New Roman"/>
        </w:rPr>
        <w:t>Stayed up late writing a paper</w:t>
      </w:r>
      <w:r w:rsidRPr="0078128E">
        <w:rPr>
          <w:rFonts w:ascii="Times New Roman" w:eastAsia="Times New Roman" w:hAnsi="Times New Roman"/>
        </w:rPr>
        <w:br/>
        <w:t xml:space="preserve">57. </w:t>
      </w:r>
      <w:r>
        <w:rPr>
          <w:rFonts w:ascii="Times New Roman" w:eastAsia="Times New Roman" w:hAnsi="Times New Roman"/>
        </w:rPr>
        <w:t xml:space="preserve"> </w:t>
      </w:r>
      <w:r w:rsidRPr="0078128E">
        <w:rPr>
          <w:rFonts w:ascii="Times New Roman" w:eastAsia="Times New Roman" w:hAnsi="Times New Roman"/>
        </w:rPr>
        <w:t>Someone you expected to call did not</w:t>
      </w:r>
      <w:r w:rsidRPr="0078128E">
        <w:rPr>
          <w:rFonts w:ascii="Times New Roman" w:eastAsia="Times New Roman" w:hAnsi="Times New Roman"/>
        </w:rPr>
        <w:br/>
        <w:t xml:space="preserve">58. </w:t>
      </w:r>
      <w:r>
        <w:rPr>
          <w:rFonts w:ascii="Times New Roman" w:eastAsia="Times New Roman" w:hAnsi="Times New Roman"/>
        </w:rPr>
        <w:t xml:space="preserve"> </w:t>
      </w:r>
      <w:r w:rsidRPr="0078128E">
        <w:rPr>
          <w:rFonts w:ascii="Times New Roman" w:eastAsia="Times New Roman" w:hAnsi="Times New Roman"/>
        </w:rPr>
        <w:t>Someone broke a promise</w:t>
      </w:r>
      <w:r w:rsidRPr="0078128E">
        <w:rPr>
          <w:rFonts w:ascii="Times New Roman" w:eastAsia="Times New Roman" w:hAnsi="Times New Roman"/>
        </w:rPr>
        <w:br/>
        <w:t xml:space="preserve">59. </w:t>
      </w:r>
      <w:r>
        <w:rPr>
          <w:rFonts w:ascii="Times New Roman" w:eastAsia="Times New Roman" w:hAnsi="Times New Roman"/>
        </w:rPr>
        <w:t xml:space="preserve"> </w:t>
      </w:r>
      <w:r w:rsidRPr="0078128E">
        <w:rPr>
          <w:rFonts w:ascii="Times New Roman" w:eastAsia="Times New Roman" w:hAnsi="Times New Roman"/>
        </w:rPr>
        <w:t>Can't concentrate</w:t>
      </w:r>
      <w:r w:rsidRPr="0078128E">
        <w:rPr>
          <w:rFonts w:ascii="Times New Roman" w:eastAsia="Times New Roman" w:hAnsi="Times New Roman"/>
        </w:rPr>
        <w:br/>
        <w:t xml:space="preserve">60. </w:t>
      </w:r>
      <w:r>
        <w:rPr>
          <w:rFonts w:ascii="Times New Roman" w:eastAsia="Times New Roman" w:hAnsi="Times New Roman"/>
        </w:rPr>
        <w:t xml:space="preserve"> </w:t>
      </w:r>
      <w:r w:rsidRPr="0078128E">
        <w:rPr>
          <w:rFonts w:ascii="Times New Roman" w:eastAsia="Times New Roman" w:hAnsi="Times New Roman"/>
        </w:rPr>
        <w:t>Someone did a "pet peeve" of yours</w:t>
      </w:r>
      <w:r w:rsidRPr="0078128E">
        <w:rPr>
          <w:rFonts w:ascii="Times New Roman" w:eastAsia="Times New Roman" w:hAnsi="Times New Roman"/>
        </w:rPr>
        <w:br/>
        <w:t xml:space="preserve">61. </w:t>
      </w:r>
      <w:r>
        <w:rPr>
          <w:rFonts w:ascii="Times New Roman" w:eastAsia="Times New Roman" w:hAnsi="Times New Roman"/>
        </w:rPr>
        <w:t xml:space="preserve"> </w:t>
      </w:r>
      <w:r w:rsidRPr="0078128E">
        <w:rPr>
          <w:rFonts w:ascii="Times New Roman" w:eastAsia="Times New Roman" w:hAnsi="Times New Roman"/>
        </w:rPr>
        <w:t>Living with boy/girlfriend</w:t>
      </w:r>
      <w:r w:rsidRPr="0078128E">
        <w:rPr>
          <w:rFonts w:ascii="Times New Roman" w:eastAsia="Times New Roman" w:hAnsi="Times New Roman"/>
        </w:rPr>
        <w:br/>
        <w:t xml:space="preserve">62. </w:t>
      </w:r>
      <w:r>
        <w:rPr>
          <w:rFonts w:ascii="Times New Roman" w:eastAsia="Times New Roman" w:hAnsi="Times New Roman"/>
        </w:rPr>
        <w:t xml:space="preserve"> </w:t>
      </w:r>
      <w:r w:rsidRPr="0078128E">
        <w:rPr>
          <w:rFonts w:ascii="Times New Roman" w:eastAsia="Times New Roman" w:hAnsi="Times New Roman"/>
        </w:rPr>
        <w:t>Felt need for transportation</w:t>
      </w:r>
      <w:r w:rsidRPr="0078128E">
        <w:rPr>
          <w:rFonts w:ascii="Times New Roman" w:eastAsia="Times New Roman" w:hAnsi="Times New Roman"/>
        </w:rPr>
        <w:br/>
        <w:t xml:space="preserve">63. </w:t>
      </w:r>
      <w:r>
        <w:rPr>
          <w:rFonts w:ascii="Times New Roman" w:eastAsia="Times New Roman" w:hAnsi="Times New Roman"/>
        </w:rPr>
        <w:t xml:space="preserve"> </w:t>
      </w:r>
      <w:r w:rsidRPr="0078128E">
        <w:rPr>
          <w:rFonts w:ascii="Times New Roman" w:eastAsia="Times New Roman" w:hAnsi="Times New Roman"/>
        </w:rPr>
        <w:t>Bad haircut today</w:t>
      </w:r>
      <w:r w:rsidRPr="0078128E">
        <w:rPr>
          <w:rFonts w:ascii="Times New Roman" w:eastAsia="Times New Roman" w:hAnsi="Times New Roman"/>
        </w:rPr>
        <w:br/>
        <w:t xml:space="preserve">64. </w:t>
      </w:r>
      <w:r>
        <w:rPr>
          <w:rFonts w:ascii="Times New Roman" w:eastAsia="Times New Roman" w:hAnsi="Times New Roman"/>
        </w:rPr>
        <w:t xml:space="preserve"> </w:t>
      </w:r>
      <w:r w:rsidRPr="0078128E">
        <w:rPr>
          <w:rFonts w:ascii="Times New Roman" w:eastAsia="Times New Roman" w:hAnsi="Times New Roman"/>
        </w:rPr>
        <w:t>Job requirements changed</w:t>
      </w:r>
      <w:r w:rsidRPr="0078128E">
        <w:rPr>
          <w:rFonts w:ascii="Times New Roman" w:eastAsia="Times New Roman" w:hAnsi="Times New Roman"/>
        </w:rPr>
        <w:br/>
        <w:t xml:space="preserve">65. </w:t>
      </w:r>
      <w:r>
        <w:rPr>
          <w:rFonts w:ascii="Times New Roman" w:eastAsia="Times New Roman" w:hAnsi="Times New Roman"/>
        </w:rPr>
        <w:t xml:space="preserve"> </w:t>
      </w:r>
      <w:r w:rsidRPr="0078128E">
        <w:rPr>
          <w:rFonts w:ascii="Times New Roman" w:eastAsia="Times New Roman" w:hAnsi="Times New Roman"/>
        </w:rPr>
        <w:t>No time to eat</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Felt some peer pressure</w:t>
      </w:r>
      <w:r w:rsidRPr="0078128E">
        <w:rPr>
          <w:rFonts w:ascii="Times New Roman" w:eastAsia="Times New Roman" w:hAnsi="Times New Roman"/>
        </w:rPr>
        <w:br/>
        <w:t xml:space="preserve">67. </w:t>
      </w:r>
      <w:r>
        <w:rPr>
          <w:rFonts w:ascii="Times New Roman" w:eastAsia="Times New Roman" w:hAnsi="Times New Roman"/>
        </w:rPr>
        <w:t xml:space="preserve"> </w:t>
      </w:r>
      <w:r w:rsidRPr="0078128E">
        <w:rPr>
          <w:rFonts w:ascii="Times New Roman" w:eastAsia="Times New Roman" w:hAnsi="Times New Roman"/>
        </w:rPr>
        <w:t>You have a hangover</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Problems with your computer</w:t>
      </w:r>
      <w:r w:rsidRPr="0078128E">
        <w:rPr>
          <w:rFonts w:ascii="Times New Roman" w:eastAsia="Times New Roman" w:hAnsi="Times New Roman"/>
        </w:rPr>
        <w:br/>
        <w:t xml:space="preserve">69. </w:t>
      </w:r>
      <w:r>
        <w:rPr>
          <w:rFonts w:ascii="Times New Roman" w:eastAsia="Times New Roman" w:hAnsi="Times New Roman"/>
        </w:rPr>
        <w:t xml:space="preserve"> </w:t>
      </w:r>
      <w:r w:rsidRPr="0078128E">
        <w:rPr>
          <w:rFonts w:ascii="Times New Roman" w:eastAsia="Times New Roman" w:hAnsi="Times New Roman"/>
        </w:rPr>
        <w:t>Problem getting home from bar when drunk</w:t>
      </w:r>
      <w:r w:rsidRPr="0078128E">
        <w:rPr>
          <w:rFonts w:ascii="Times New Roman" w:eastAsia="Times New Roman" w:hAnsi="Times New Roman"/>
        </w:rPr>
        <w:br/>
        <w:t xml:space="preserve">70. </w:t>
      </w:r>
      <w:r>
        <w:rPr>
          <w:rFonts w:ascii="Times New Roman" w:eastAsia="Times New Roman" w:hAnsi="Times New Roman"/>
        </w:rPr>
        <w:t xml:space="preserve"> </w:t>
      </w:r>
      <w:r w:rsidRPr="0078128E">
        <w:rPr>
          <w:rFonts w:ascii="Times New Roman" w:eastAsia="Times New Roman" w:hAnsi="Times New Roman"/>
        </w:rPr>
        <w:t>Used a fake ID</w:t>
      </w:r>
      <w:r w:rsidRPr="0078128E">
        <w:rPr>
          <w:rFonts w:ascii="Times New Roman" w:eastAsia="Times New Roman" w:hAnsi="Times New Roman"/>
        </w:rPr>
        <w:br/>
        <w:t xml:space="preserve">71. </w:t>
      </w:r>
      <w:r>
        <w:rPr>
          <w:rFonts w:ascii="Times New Roman" w:eastAsia="Times New Roman" w:hAnsi="Times New Roman"/>
        </w:rPr>
        <w:t xml:space="preserve"> </w:t>
      </w:r>
      <w:r w:rsidRPr="0078128E">
        <w:rPr>
          <w:rFonts w:ascii="Times New Roman" w:eastAsia="Times New Roman" w:hAnsi="Times New Roman"/>
        </w:rPr>
        <w:t>No sex in a while</w:t>
      </w:r>
      <w:r w:rsidRPr="0078128E">
        <w:rPr>
          <w:rFonts w:ascii="Times New Roman" w:eastAsia="Times New Roman" w:hAnsi="Times New Roman"/>
        </w:rPr>
        <w:br/>
        <w:t xml:space="preserve">72. </w:t>
      </w:r>
      <w:r>
        <w:rPr>
          <w:rFonts w:ascii="Times New Roman" w:eastAsia="Times New Roman" w:hAnsi="Times New Roman"/>
        </w:rPr>
        <w:t xml:space="preserve"> </w:t>
      </w:r>
      <w:r w:rsidRPr="0078128E">
        <w:rPr>
          <w:rFonts w:ascii="Times New Roman" w:eastAsia="Times New Roman" w:hAnsi="Times New Roman"/>
        </w:rPr>
        <w:t>Someone cut ahead of you in line</w:t>
      </w:r>
      <w:r w:rsidRPr="0078128E">
        <w:rPr>
          <w:rFonts w:ascii="Times New Roman" w:eastAsia="Times New Roman" w:hAnsi="Times New Roman"/>
        </w:rPr>
        <w:br/>
        <w:t xml:space="preserve">73. </w:t>
      </w:r>
      <w:r>
        <w:rPr>
          <w:rFonts w:ascii="Times New Roman" w:eastAsia="Times New Roman" w:hAnsi="Times New Roman"/>
        </w:rPr>
        <w:t xml:space="preserve"> </w:t>
      </w:r>
      <w:r w:rsidRPr="0078128E">
        <w:rPr>
          <w:rFonts w:ascii="Times New Roman" w:eastAsia="Times New Roman" w:hAnsi="Times New Roman"/>
        </w:rPr>
        <w:t>Checkbook didn't balance</w:t>
      </w:r>
      <w:r w:rsidRPr="0078128E">
        <w:rPr>
          <w:rFonts w:ascii="Times New Roman" w:eastAsia="Times New Roman" w:hAnsi="Times New Roman"/>
        </w:rPr>
        <w:br/>
        <w:t xml:space="preserve">74. </w:t>
      </w:r>
      <w:r>
        <w:rPr>
          <w:rFonts w:ascii="Times New Roman" w:eastAsia="Times New Roman" w:hAnsi="Times New Roman"/>
        </w:rPr>
        <w:t xml:space="preserve"> </w:t>
      </w:r>
      <w:r w:rsidRPr="0078128E">
        <w:rPr>
          <w:rFonts w:ascii="Times New Roman" w:eastAsia="Times New Roman" w:hAnsi="Times New Roman"/>
        </w:rPr>
        <w:t>Visit from a relative and entertaining them</w:t>
      </w:r>
      <w:r w:rsidRPr="0078128E">
        <w:rPr>
          <w:rFonts w:ascii="Times New Roman" w:eastAsia="Times New Roman" w:hAnsi="Times New Roman"/>
        </w:rPr>
        <w:br/>
        <w:t xml:space="preserve">75. </w:t>
      </w:r>
      <w:r>
        <w:rPr>
          <w:rFonts w:ascii="Times New Roman" w:eastAsia="Times New Roman" w:hAnsi="Times New Roman"/>
        </w:rPr>
        <w:t xml:space="preserve"> </w:t>
      </w:r>
      <w:r w:rsidRPr="0078128E">
        <w:rPr>
          <w:rFonts w:ascii="Times New Roman" w:eastAsia="Times New Roman" w:hAnsi="Times New Roman"/>
        </w:rPr>
        <w:t>Decision to have sex on your mind</w:t>
      </w:r>
      <w:r w:rsidRPr="0078128E">
        <w:rPr>
          <w:rFonts w:ascii="Times New Roman" w:eastAsia="Times New Roman" w:hAnsi="Times New Roman"/>
        </w:rPr>
        <w:br/>
        <w:t xml:space="preserve">76. </w:t>
      </w:r>
      <w:r>
        <w:rPr>
          <w:rFonts w:ascii="Times New Roman" w:eastAsia="Times New Roman" w:hAnsi="Times New Roman"/>
        </w:rPr>
        <w:t xml:space="preserve"> </w:t>
      </w:r>
      <w:r w:rsidRPr="0078128E">
        <w:rPr>
          <w:rFonts w:ascii="Times New Roman" w:eastAsia="Times New Roman" w:hAnsi="Times New Roman"/>
        </w:rPr>
        <w:t>Spoke with a professor</w:t>
      </w:r>
      <w:r w:rsidRPr="0078128E">
        <w:rPr>
          <w:rFonts w:ascii="Times New Roman" w:eastAsia="Times New Roman" w:hAnsi="Times New Roman"/>
        </w:rPr>
        <w:br/>
        <w:t xml:space="preserve">77. </w:t>
      </w:r>
      <w:r>
        <w:rPr>
          <w:rFonts w:ascii="Times New Roman" w:eastAsia="Times New Roman" w:hAnsi="Times New Roman"/>
        </w:rPr>
        <w:t xml:space="preserve"> </w:t>
      </w:r>
      <w:r w:rsidRPr="0078128E">
        <w:rPr>
          <w:rFonts w:ascii="Times New Roman" w:eastAsia="Times New Roman" w:hAnsi="Times New Roman"/>
        </w:rPr>
        <w:t>Change of environment (new doctor, dentist, etc.)</w:t>
      </w:r>
      <w:r w:rsidRPr="0078128E">
        <w:rPr>
          <w:rFonts w:ascii="Times New Roman" w:eastAsia="Times New Roman" w:hAnsi="Times New Roman"/>
        </w:rPr>
        <w:br/>
        <w:t xml:space="preserve">78. </w:t>
      </w:r>
      <w:r>
        <w:rPr>
          <w:rFonts w:ascii="Times New Roman" w:eastAsia="Times New Roman" w:hAnsi="Times New Roman"/>
        </w:rPr>
        <w:t xml:space="preserve"> </w:t>
      </w:r>
      <w:r w:rsidRPr="0078128E">
        <w:rPr>
          <w:rFonts w:ascii="Times New Roman" w:eastAsia="Times New Roman" w:hAnsi="Times New Roman"/>
        </w:rPr>
        <w:t>Exposed to upsetting TV show, book, or movie</w:t>
      </w:r>
      <w:r w:rsidRPr="0078128E">
        <w:rPr>
          <w:rFonts w:ascii="Times New Roman" w:eastAsia="Times New Roman" w:hAnsi="Times New Roman"/>
        </w:rPr>
        <w:br/>
        <w:t xml:space="preserve">79. </w:t>
      </w:r>
      <w:r>
        <w:rPr>
          <w:rFonts w:ascii="Times New Roman" w:eastAsia="Times New Roman" w:hAnsi="Times New Roman"/>
        </w:rPr>
        <w:t xml:space="preserve"> </w:t>
      </w:r>
      <w:r w:rsidRPr="0078128E">
        <w:rPr>
          <w:rFonts w:ascii="Times New Roman" w:eastAsia="Times New Roman" w:hAnsi="Times New Roman"/>
        </w:rPr>
        <w:t>Got to class late</w:t>
      </w:r>
      <w:r w:rsidRPr="0078128E">
        <w:rPr>
          <w:rFonts w:ascii="Times New Roman" w:eastAsia="Times New Roman" w:hAnsi="Times New Roman"/>
        </w:rPr>
        <w:br/>
        <w:t xml:space="preserve">80. </w:t>
      </w:r>
      <w:r>
        <w:rPr>
          <w:rFonts w:ascii="Times New Roman" w:eastAsia="Times New Roman" w:hAnsi="Times New Roman"/>
        </w:rPr>
        <w:t xml:space="preserve"> </w:t>
      </w:r>
      <w:r w:rsidRPr="0078128E">
        <w:rPr>
          <w:rFonts w:ascii="Times New Roman" w:eastAsia="Times New Roman" w:hAnsi="Times New Roman"/>
        </w:rPr>
        <w:t>Holiday</w:t>
      </w:r>
      <w:r w:rsidRPr="0078128E">
        <w:rPr>
          <w:rFonts w:ascii="Times New Roman" w:eastAsia="Times New Roman" w:hAnsi="Times New Roman"/>
        </w:rPr>
        <w:br/>
        <w:t xml:space="preserve">81. </w:t>
      </w:r>
      <w:r>
        <w:rPr>
          <w:rFonts w:ascii="Times New Roman" w:eastAsia="Times New Roman" w:hAnsi="Times New Roman"/>
        </w:rPr>
        <w:t xml:space="preserve"> </w:t>
      </w:r>
      <w:r w:rsidRPr="0078128E">
        <w:rPr>
          <w:rFonts w:ascii="Times New Roman" w:eastAsia="Times New Roman" w:hAnsi="Times New Roman"/>
        </w:rPr>
        <w:t>Sat through a boring class</w:t>
      </w:r>
      <w:r w:rsidRPr="0078128E">
        <w:rPr>
          <w:rFonts w:ascii="Times New Roman" w:eastAsia="Times New Roman" w:hAnsi="Times New Roman"/>
        </w:rPr>
        <w:br/>
        <w:t xml:space="preserve">82. </w:t>
      </w:r>
      <w:r>
        <w:rPr>
          <w:rFonts w:ascii="Times New Roman" w:eastAsia="Times New Roman" w:hAnsi="Times New Roman"/>
        </w:rPr>
        <w:t xml:space="preserve"> </w:t>
      </w:r>
      <w:r w:rsidRPr="0078128E">
        <w:rPr>
          <w:rFonts w:ascii="Times New Roman" w:eastAsia="Times New Roman" w:hAnsi="Times New Roman"/>
        </w:rPr>
        <w:t>Favorite sporting team lost</w:t>
      </w:r>
    </w:p>
    <w:p w14:paraId="47597127" w14:textId="77777777" w:rsidR="00C16C66" w:rsidRPr="00280678"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280678">
        <w:lastRenderedPageBreak/>
        <w:t xml:space="preserve">You should fill in ONE circle for each </w:t>
      </w:r>
      <w:r>
        <w:t>item below</w:t>
      </w:r>
      <w:r w:rsidRPr="00280678">
        <w:t xml:space="preserve"> to</w:t>
      </w:r>
      <w:r w:rsidRPr="006606F1">
        <w:rPr>
          <w:lang w:bidi="en-US"/>
        </w:rPr>
        <w:t xml:space="preserve"> </w:t>
      </w:r>
      <w:r>
        <w:rPr>
          <w:lang w:bidi="en-US"/>
        </w:rPr>
        <w:t>indicate to what</w:t>
      </w:r>
      <w:r w:rsidRPr="006606F1">
        <w:rPr>
          <w:lang w:bidi="en-US"/>
        </w:rPr>
        <w:t xml:space="preserve"> extent the following behaviors, thoughts, and feelings describe you, in </w:t>
      </w:r>
      <w:r>
        <w:rPr>
          <w:lang w:bidi="en-US"/>
        </w:rPr>
        <w:t>your</w:t>
      </w:r>
      <w:r w:rsidRPr="006606F1">
        <w:rPr>
          <w:lang w:bidi="en-US"/>
        </w:rPr>
        <w:t xml:space="preserve"> course</w:t>
      </w:r>
      <w:r>
        <w:rPr>
          <w:lang w:bidi="en-US"/>
        </w:rPr>
        <w:t xml:space="preserve">s </w:t>
      </w:r>
      <w:r w:rsidRPr="00280678">
        <w:t>on the following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847"/>
        <w:gridCol w:w="1677"/>
        <w:gridCol w:w="228"/>
        <w:gridCol w:w="1686"/>
        <w:gridCol w:w="1677"/>
      </w:tblGrid>
      <w:tr w:rsidR="00C16C66" w:rsidRPr="00280678" w14:paraId="17C4B880" w14:textId="77777777" w:rsidTr="002F6EDF">
        <w:trPr>
          <w:jc w:val="center"/>
        </w:trPr>
        <w:tc>
          <w:tcPr>
            <w:tcW w:w="1847" w:type="dxa"/>
            <w:tcBorders>
              <w:top w:val="nil"/>
              <w:left w:val="nil"/>
              <w:bottom w:val="nil"/>
              <w:right w:val="nil"/>
            </w:tcBorders>
          </w:tcPr>
          <w:p w14:paraId="4D56D0EA" w14:textId="77777777" w:rsidR="00C16C66" w:rsidRPr="00280678" w:rsidRDefault="00C16C66" w:rsidP="009D04D5">
            <w:pPr>
              <w:pStyle w:val="Heading3"/>
              <w:ind w:firstLine="0"/>
            </w:pPr>
            <w:r>
              <w:t>Not at all characteristic of me</w:t>
            </w:r>
          </w:p>
        </w:tc>
        <w:tc>
          <w:tcPr>
            <w:tcW w:w="1847" w:type="dxa"/>
            <w:tcBorders>
              <w:top w:val="nil"/>
              <w:left w:val="nil"/>
              <w:bottom w:val="nil"/>
              <w:right w:val="nil"/>
            </w:tcBorders>
          </w:tcPr>
          <w:p w14:paraId="1699827E" w14:textId="77777777" w:rsidR="00C16C66" w:rsidRPr="006606F1" w:rsidRDefault="00C16C66" w:rsidP="009D04D5">
            <w:pPr>
              <w:ind w:firstLine="0"/>
              <w:rPr>
                <w:b/>
                <w:bCs/>
              </w:rPr>
            </w:pPr>
            <w:r w:rsidRPr="006606F1">
              <w:rPr>
                <w:b/>
              </w:rPr>
              <w:t xml:space="preserve">Not </w:t>
            </w:r>
            <w:r>
              <w:rPr>
                <w:b/>
              </w:rPr>
              <w:t xml:space="preserve">really </w:t>
            </w:r>
            <w:r w:rsidRPr="006606F1">
              <w:rPr>
                <w:b/>
              </w:rPr>
              <w:t>characteristic of me</w:t>
            </w:r>
          </w:p>
        </w:tc>
        <w:tc>
          <w:tcPr>
            <w:tcW w:w="1677" w:type="dxa"/>
            <w:tcBorders>
              <w:top w:val="nil"/>
              <w:left w:val="nil"/>
              <w:bottom w:val="nil"/>
              <w:right w:val="nil"/>
            </w:tcBorders>
          </w:tcPr>
          <w:p w14:paraId="1A2FDB51" w14:textId="77777777" w:rsidR="00C16C66" w:rsidRPr="006606F1" w:rsidRDefault="00C16C66" w:rsidP="009D04D5">
            <w:pPr>
              <w:ind w:firstLine="0"/>
              <w:rPr>
                <w:b/>
                <w:bCs/>
              </w:rPr>
            </w:pPr>
            <w:r>
              <w:rPr>
                <w:b/>
              </w:rPr>
              <w:t>Moderately</w:t>
            </w:r>
            <w:r w:rsidRPr="006606F1">
              <w:rPr>
                <w:b/>
              </w:rPr>
              <w:t xml:space="preserve"> characteristic of me</w:t>
            </w:r>
          </w:p>
        </w:tc>
        <w:tc>
          <w:tcPr>
            <w:tcW w:w="1914" w:type="dxa"/>
            <w:gridSpan w:val="2"/>
            <w:tcBorders>
              <w:top w:val="nil"/>
              <w:left w:val="nil"/>
              <w:bottom w:val="nil"/>
              <w:right w:val="nil"/>
            </w:tcBorders>
          </w:tcPr>
          <w:p w14:paraId="38FD671A" w14:textId="77777777" w:rsidR="00C16C66" w:rsidRPr="006606F1" w:rsidRDefault="00C16C66" w:rsidP="009D04D5">
            <w:pPr>
              <w:ind w:firstLine="0"/>
              <w:rPr>
                <w:b/>
                <w:bCs/>
              </w:rPr>
            </w:pPr>
            <w:r>
              <w:rPr>
                <w:b/>
              </w:rPr>
              <w:t>C</w:t>
            </w:r>
            <w:r w:rsidRPr="006606F1">
              <w:rPr>
                <w:b/>
              </w:rPr>
              <w:t>haracteristic of me</w:t>
            </w:r>
          </w:p>
        </w:tc>
        <w:tc>
          <w:tcPr>
            <w:tcW w:w="1677" w:type="dxa"/>
            <w:tcBorders>
              <w:top w:val="nil"/>
              <w:left w:val="nil"/>
              <w:bottom w:val="nil"/>
              <w:right w:val="nil"/>
            </w:tcBorders>
          </w:tcPr>
          <w:p w14:paraId="6C691E85" w14:textId="77777777" w:rsidR="00C16C66" w:rsidRPr="006606F1" w:rsidRDefault="00C16C66" w:rsidP="009D04D5">
            <w:pPr>
              <w:ind w:firstLine="0"/>
              <w:rPr>
                <w:b/>
              </w:rPr>
            </w:pPr>
            <w:r>
              <w:rPr>
                <w:b/>
              </w:rPr>
              <w:t>Very</w:t>
            </w:r>
            <w:r w:rsidRPr="006606F1">
              <w:rPr>
                <w:b/>
              </w:rPr>
              <w:t xml:space="preserve"> characteristic of me</w:t>
            </w:r>
          </w:p>
        </w:tc>
      </w:tr>
      <w:tr w:rsidR="00C16C66" w:rsidRPr="00280678" w14:paraId="47E66260" w14:textId="77777777" w:rsidTr="002F6EDF">
        <w:trPr>
          <w:jc w:val="center"/>
        </w:trPr>
        <w:tc>
          <w:tcPr>
            <w:tcW w:w="1847" w:type="dxa"/>
            <w:tcBorders>
              <w:top w:val="nil"/>
              <w:left w:val="nil"/>
              <w:bottom w:val="nil"/>
              <w:right w:val="nil"/>
            </w:tcBorders>
          </w:tcPr>
          <w:p w14:paraId="70E6B46E" w14:textId="55AA8897" w:rsidR="00C16C66" w:rsidRPr="00280678" w:rsidRDefault="00C16C66" w:rsidP="009D04D5">
            <w:pPr>
              <w:ind w:firstLine="0"/>
              <w:rPr>
                <w:b/>
                <w:bCs/>
              </w:rPr>
            </w:pPr>
            <w:r w:rsidRPr="00280678">
              <w:rPr>
                <w:b/>
                <w:bCs/>
              </w:rPr>
              <w:t xml:space="preserve">        a</w:t>
            </w:r>
          </w:p>
        </w:tc>
        <w:tc>
          <w:tcPr>
            <w:tcW w:w="1847" w:type="dxa"/>
            <w:tcBorders>
              <w:top w:val="nil"/>
              <w:left w:val="nil"/>
              <w:bottom w:val="nil"/>
              <w:right w:val="nil"/>
            </w:tcBorders>
          </w:tcPr>
          <w:p w14:paraId="5DA4C710" w14:textId="77777777" w:rsidR="00C16C66" w:rsidRPr="00280678" w:rsidRDefault="00C16C66" w:rsidP="009D04D5">
            <w:pPr>
              <w:rPr>
                <w:b/>
                <w:bCs/>
              </w:rPr>
            </w:pPr>
            <w:r w:rsidRPr="00280678">
              <w:rPr>
                <w:b/>
                <w:bCs/>
              </w:rPr>
              <w:t>b</w:t>
            </w:r>
          </w:p>
        </w:tc>
        <w:tc>
          <w:tcPr>
            <w:tcW w:w="1905" w:type="dxa"/>
            <w:gridSpan w:val="2"/>
            <w:tcBorders>
              <w:top w:val="nil"/>
              <w:left w:val="nil"/>
              <w:bottom w:val="nil"/>
              <w:right w:val="nil"/>
            </w:tcBorders>
          </w:tcPr>
          <w:p w14:paraId="15758842" w14:textId="77777777" w:rsidR="00C16C66" w:rsidRPr="00280678" w:rsidRDefault="00C16C66" w:rsidP="009D04D5">
            <w:pPr>
              <w:rPr>
                <w:b/>
                <w:bCs/>
              </w:rPr>
            </w:pPr>
            <w:r w:rsidRPr="00280678">
              <w:rPr>
                <w:b/>
                <w:bCs/>
              </w:rPr>
              <w:t>c</w:t>
            </w:r>
          </w:p>
        </w:tc>
        <w:tc>
          <w:tcPr>
            <w:tcW w:w="1686" w:type="dxa"/>
            <w:tcBorders>
              <w:top w:val="nil"/>
              <w:left w:val="nil"/>
              <w:bottom w:val="nil"/>
              <w:right w:val="nil"/>
            </w:tcBorders>
          </w:tcPr>
          <w:p w14:paraId="58F8FE7A" w14:textId="77777777" w:rsidR="00C16C66" w:rsidRPr="00280678" w:rsidRDefault="00C16C66" w:rsidP="009D04D5">
            <w:pPr>
              <w:rPr>
                <w:b/>
                <w:bCs/>
              </w:rPr>
            </w:pPr>
            <w:r>
              <w:rPr>
                <w:b/>
                <w:bCs/>
              </w:rPr>
              <w:t>d</w:t>
            </w:r>
          </w:p>
        </w:tc>
        <w:tc>
          <w:tcPr>
            <w:tcW w:w="1677" w:type="dxa"/>
            <w:tcBorders>
              <w:top w:val="nil"/>
              <w:left w:val="nil"/>
              <w:bottom w:val="nil"/>
              <w:right w:val="nil"/>
            </w:tcBorders>
          </w:tcPr>
          <w:p w14:paraId="6347787E" w14:textId="77777777" w:rsidR="00C16C66" w:rsidRDefault="00C16C66" w:rsidP="009D04D5">
            <w:pPr>
              <w:rPr>
                <w:b/>
                <w:bCs/>
              </w:rPr>
            </w:pPr>
            <w:r>
              <w:rPr>
                <w:b/>
                <w:bCs/>
              </w:rPr>
              <w:t>e</w:t>
            </w:r>
          </w:p>
        </w:tc>
      </w:tr>
    </w:tbl>
    <w:p w14:paraId="6C58C63A"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Making sure to study on a regular basis </w:t>
      </w:r>
    </w:p>
    <w:p w14:paraId="24B9989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Putting forth effort </w:t>
      </w:r>
    </w:p>
    <w:p w14:paraId="7F203DC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all the homework problems </w:t>
      </w:r>
    </w:p>
    <w:p w14:paraId="12EE384F"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Staying up on the readings </w:t>
      </w:r>
    </w:p>
    <w:p w14:paraId="57F2F9D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Looking over class notes between classes to make sure I understand the material  </w:t>
      </w:r>
    </w:p>
    <w:p w14:paraId="1F680128"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Being organized </w:t>
      </w:r>
    </w:p>
    <w:p w14:paraId="740110A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Taking good notes in class </w:t>
      </w:r>
    </w:p>
    <w:p w14:paraId="67E8CE8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Listening carefully in class </w:t>
      </w:r>
    </w:p>
    <w:p w14:paraId="6948E909"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Coming to class every day </w:t>
      </w:r>
    </w:p>
    <w:p w14:paraId="2D20FB1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material relevant to my life </w:t>
      </w:r>
    </w:p>
    <w:p w14:paraId="654DDF7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Applying course material to my life </w:t>
      </w:r>
    </w:p>
    <w:p w14:paraId="778211C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interesting to me </w:t>
      </w:r>
    </w:p>
    <w:p w14:paraId="53F1A2D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Thinking about the course between class meetings </w:t>
      </w:r>
    </w:p>
    <w:p w14:paraId="7800E2F3"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Really desiring to learn the material </w:t>
      </w:r>
    </w:p>
    <w:p w14:paraId="550F841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Raising my hand in class </w:t>
      </w:r>
    </w:p>
    <w:p w14:paraId="4F4BD52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Asking questions when I don’t understand the instructor </w:t>
      </w:r>
    </w:p>
    <w:p w14:paraId="2B3D0EB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Having fun in class </w:t>
      </w:r>
    </w:p>
    <w:p w14:paraId="606B2CC5"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Participating actively in small-group discussions </w:t>
      </w:r>
    </w:p>
    <w:p w14:paraId="0AA15FAE"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Pr>
          <w:lang w:bidi="en-US"/>
        </w:rPr>
        <w:t xml:space="preserve">Going </w:t>
      </w:r>
      <w:r w:rsidRPr="006606F1">
        <w:rPr>
          <w:lang w:bidi="en-US"/>
        </w:rPr>
        <w:t xml:space="preserve">to the professor’s office hours to review assignments or tests or to ask questions </w:t>
      </w:r>
    </w:p>
    <w:p w14:paraId="6BE04F14"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Helping fellow students  </w:t>
      </w:r>
    </w:p>
    <w:p w14:paraId="1746AD4D"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Getting a good grade </w:t>
      </w:r>
    </w:p>
    <w:p w14:paraId="0D732058"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well on the tests </w:t>
      </w:r>
    </w:p>
    <w:p w14:paraId="14AC7A62"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lastRenderedPageBreak/>
        <w:t xml:space="preserve">Being confident that I can learn and do well in the class </w:t>
      </w:r>
    </w:p>
    <w:p w14:paraId="37DFADBC" w14:textId="77777777" w:rsidR="00C16C66" w:rsidRPr="006606F1"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lang w:bidi="en-US"/>
        </w:rPr>
      </w:pPr>
    </w:p>
    <w:p w14:paraId="1B18DE9D" w14:textId="77777777" w:rsidR="00C16C66" w:rsidRPr="00280678" w:rsidRDefault="00C16C66" w:rsidP="00C16C66">
      <w:pPr>
        <w:autoSpaceDE w:val="0"/>
        <w:autoSpaceDN w:val="0"/>
        <w:adjustRightInd w:val="0"/>
        <w:spacing w:line="240" w:lineRule="auto"/>
        <w:rPr>
          <w:rFonts w:ascii="Times New Roman" w:hAnsi="Times New Roman"/>
        </w:rPr>
      </w:pPr>
      <w:r w:rsidRPr="00280678">
        <w:rPr>
          <w:rFonts w:ascii="Times New Roman" w:hAnsi="Times New Roman"/>
        </w:rPr>
        <w:t xml:space="preserve">You should fill in ONE circle for each </w:t>
      </w:r>
      <w:r>
        <w:rPr>
          <w:rFonts w:ascii="Times New Roman" w:hAnsi="Times New Roman"/>
        </w:rPr>
        <w:t>item below</w:t>
      </w:r>
      <w:r w:rsidRPr="00280678">
        <w:rPr>
          <w:rFonts w:ascii="Times New Roman" w:hAnsi="Times New Roman"/>
        </w:rPr>
        <w:t xml:space="preserve"> to indicate how </w:t>
      </w:r>
      <w:r>
        <w:rPr>
          <w:rFonts w:ascii="Times New Roman" w:hAnsi="Times New Roman"/>
        </w:rPr>
        <w:t>frequently you engage in each behavior on the following scale</w:t>
      </w:r>
      <w:r w:rsidRPr="00280678">
        <w:rPr>
          <w:rFonts w:ascii="Times New Roman" w:hAnsi="Times New Roman"/>
        </w:rPr>
        <w:t>:</w:t>
      </w:r>
    </w:p>
    <w:p w14:paraId="2420F44B" w14:textId="77777777" w:rsidR="00C16C66" w:rsidRPr="00280678" w:rsidRDefault="00C16C66" w:rsidP="00C16C66">
      <w:pPr>
        <w:rPr>
          <w:rFonts w:ascii="Times New Roman" w:hAnsi="Times New Roman"/>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065"/>
        <w:gridCol w:w="2043"/>
        <w:gridCol w:w="134"/>
        <w:gridCol w:w="1629"/>
        <w:gridCol w:w="1716"/>
      </w:tblGrid>
      <w:tr w:rsidR="00C16C66" w:rsidRPr="00FE4791" w14:paraId="5EE88DD0" w14:textId="77777777" w:rsidTr="002F6EDF">
        <w:trPr>
          <w:jc w:val="center"/>
        </w:trPr>
        <w:tc>
          <w:tcPr>
            <w:tcW w:w="1915" w:type="dxa"/>
            <w:tcBorders>
              <w:top w:val="nil"/>
              <w:left w:val="nil"/>
              <w:bottom w:val="nil"/>
              <w:right w:val="nil"/>
            </w:tcBorders>
          </w:tcPr>
          <w:p w14:paraId="1F48B11F" w14:textId="77777777" w:rsidR="00C16C66" w:rsidRPr="00280678" w:rsidRDefault="00C16C66" w:rsidP="002F6EDF">
            <w:pPr>
              <w:pStyle w:val="Heading3"/>
              <w:jc w:val="center"/>
            </w:pPr>
            <w:r w:rsidRPr="00280678">
              <w:t>Always</w:t>
            </w:r>
          </w:p>
        </w:tc>
        <w:tc>
          <w:tcPr>
            <w:tcW w:w="1915" w:type="dxa"/>
            <w:tcBorders>
              <w:top w:val="nil"/>
              <w:left w:val="nil"/>
              <w:bottom w:val="nil"/>
              <w:right w:val="nil"/>
            </w:tcBorders>
          </w:tcPr>
          <w:p w14:paraId="42BFBDDD" w14:textId="77777777" w:rsidR="00C16C66" w:rsidRPr="00FE4791" w:rsidRDefault="00C16C66" w:rsidP="002F6EDF">
            <w:pPr>
              <w:jc w:val="center"/>
              <w:rPr>
                <w:rFonts w:ascii="Times New Roman" w:hAnsi="Times New Roman"/>
                <w:b/>
                <w:bCs/>
              </w:rPr>
            </w:pPr>
            <w:r w:rsidRPr="00FE4791">
              <w:rPr>
                <w:rFonts w:ascii="Times New Roman" w:hAnsi="Times New Roman"/>
                <w:b/>
                <w:bCs/>
              </w:rPr>
              <w:t>Frequently</w:t>
            </w:r>
          </w:p>
        </w:tc>
        <w:tc>
          <w:tcPr>
            <w:tcW w:w="1678" w:type="dxa"/>
            <w:tcBorders>
              <w:top w:val="nil"/>
              <w:left w:val="nil"/>
              <w:bottom w:val="nil"/>
              <w:right w:val="nil"/>
            </w:tcBorders>
          </w:tcPr>
          <w:p w14:paraId="50E3ABB0" w14:textId="77777777" w:rsidR="00C16C66" w:rsidRPr="00FE4791" w:rsidRDefault="00C16C66" w:rsidP="002F6EDF">
            <w:pPr>
              <w:jc w:val="center"/>
              <w:rPr>
                <w:rFonts w:ascii="Times New Roman" w:hAnsi="Times New Roman"/>
                <w:b/>
                <w:bCs/>
              </w:rPr>
            </w:pPr>
            <w:r w:rsidRPr="00FE4791">
              <w:rPr>
                <w:rFonts w:ascii="Times New Roman" w:hAnsi="Times New Roman"/>
                <w:b/>
                <w:bCs/>
              </w:rPr>
              <w:t>Sometimes</w:t>
            </w:r>
          </w:p>
        </w:tc>
        <w:tc>
          <w:tcPr>
            <w:tcW w:w="1980" w:type="dxa"/>
            <w:gridSpan w:val="2"/>
            <w:tcBorders>
              <w:top w:val="nil"/>
              <w:left w:val="nil"/>
              <w:bottom w:val="nil"/>
              <w:right w:val="nil"/>
            </w:tcBorders>
          </w:tcPr>
          <w:p w14:paraId="493E6810" w14:textId="77777777" w:rsidR="00C16C66" w:rsidRPr="00FE4791" w:rsidRDefault="00C16C66" w:rsidP="002F6EDF">
            <w:pPr>
              <w:jc w:val="center"/>
              <w:rPr>
                <w:rFonts w:ascii="Times New Roman" w:hAnsi="Times New Roman"/>
                <w:b/>
                <w:bCs/>
              </w:rPr>
            </w:pPr>
            <w:r w:rsidRPr="00FE4791">
              <w:rPr>
                <w:rFonts w:ascii="Times New Roman" w:hAnsi="Times New Roman"/>
                <w:b/>
                <w:bCs/>
              </w:rPr>
              <w:t>Rarely</w:t>
            </w:r>
          </w:p>
        </w:tc>
        <w:tc>
          <w:tcPr>
            <w:tcW w:w="1980" w:type="dxa"/>
            <w:tcBorders>
              <w:top w:val="nil"/>
              <w:left w:val="nil"/>
              <w:bottom w:val="nil"/>
              <w:right w:val="nil"/>
            </w:tcBorders>
          </w:tcPr>
          <w:p w14:paraId="7A2B0194" w14:textId="77777777" w:rsidR="00C16C66" w:rsidRPr="00FE4791" w:rsidRDefault="00C16C66" w:rsidP="002F6EDF">
            <w:pPr>
              <w:jc w:val="center"/>
              <w:rPr>
                <w:rFonts w:ascii="Times New Roman" w:hAnsi="Times New Roman"/>
                <w:b/>
                <w:bCs/>
              </w:rPr>
            </w:pPr>
            <w:r w:rsidRPr="00FE4791">
              <w:rPr>
                <w:rFonts w:ascii="Times New Roman" w:hAnsi="Times New Roman"/>
                <w:b/>
                <w:bCs/>
              </w:rPr>
              <w:t>Never</w:t>
            </w:r>
          </w:p>
        </w:tc>
      </w:tr>
      <w:tr w:rsidR="00C16C66" w:rsidRPr="00FE4791" w14:paraId="300E2D01" w14:textId="77777777" w:rsidTr="002F6EDF">
        <w:trPr>
          <w:jc w:val="center"/>
        </w:trPr>
        <w:tc>
          <w:tcPr>
            <w:tcW w:w="1915" w:type="dxa"/>
            <w:tcBorders>
              <w:top w:val="nil"/>
              <w:left w:val="nil"/>
              <w:bottom w:val="nil"/>
              <w:right w:val="nil"/>
            </w:tcBorders>
          </w:tcPr>
          <w:p w14:paraId="1A9558EE" w14:textId="77777777" w:rsidR="00C16C66" w:rsidRPr="00FE4791" w:rsidRDefault="00C16C66" w:rsidP="009D04D5">
            <w:pPr>
              <w:ind w:firstLine="0"/>
              <w:rPr>
                <w:rFonts w:ascii="Times New Roman" w:hAnsi="Times New Roman"/>
                <w:b/>
                <w:bCs/>
              </w:rPr>
            </w:pPr>
            <w:r w:rsidRPr="00FE4791">
              <w:rPr>
                <w:rFonts w:ascii="Times New Roman" w:hAnsi="Times New Roman"/>
                <w:b/>
                <w:bCs/>
              </w:rPr>
              <w:t xml:space="preserve">               a</w:t>
            </w:r>
          </w:p>
        </w:tc>
        <w:tc>
          <w:tcPr>
            <w:tcW w:w="1915" w:type="dxa"/>
            <w:tcBorders>
              <w:top w:val="nil"/>
              <w:left w:val="nil"/>
              <w:bottom w:val="nil"/>
              <w:right w:val="nil"/>
            </w:tcBorders>
          </w:tcPr>
          <w:p w14:paraId="6E81594E" w14:textId="77777777" w:rsidR="00C16C66" w:rsidRPr="00FE4791" w:rsidRDefault="00C16C66" w:rsidP="002F6EDF">
            <w:pPr>
              <w:jc w:val="center"/>
              <w:rPr>
                <w:rFonts w:ascii="Times New Roman" w:hAnsi="Times New Roman"/>
                <w:b/>
                <w:bCs/>
              </w:rPr>
            </w:pPr>
            <w:r w:rsidRPr="00FE4791">
              <w:rPr>
                <w:rFonts w:ascii="Times New Roman" w:hAnsi="Times New Roman"/>
                <w:b/>
                <w:bCs/>
              </w:rPr>
              <w:t>b</w:t>
            </w:r>
          </w:p>
        </w:tc>
        <w:tc>
          <w:tcPr>
            <w:tcW w:w="1915" w:type="dxa"/>
            <w:gridSpan w:val="2"/>
            <w:tcBorders>
              <w:top w:val="nil"/>
              <w:left w:val="nil"/>
              <w:bottom w:val="nil"/>
              <w:right w:val="nil"/>
            </w:tcBorders>
          </w:tcPr>
          <w:p w14:paraId="734C0409" w14:textId="77777777" w:rsidR="00C16C66" w:rsidRPr="00FE4791" w:rsidRDefault="00C16C66" w:rsidP="002F6EDF">
            <w:pPr>
              <w:jc w:val="center"/>
              <w:rPr>
                <w:rFonts w:ascii="Times New Roman" w:hAnsi="Times New Roman"/>
                <w:b/>
                <w:bCs/>
              </w:rPr>
            </w:pPr>
            <w:r w:rsidRPr="00FE4791">
              <w:rPr>
                <w:rFonts w:ascii="Times New Roman" w:hAnsi="Times New Roman"/>
                <w:b/>
                <w:bCs/>
              </w:rPr>
              <w:t>c</w:t>
            </w:r>
          </w:p>
        </w:tc>
        <w:tc>
          <w:tcPr>
            <w:tcW w:w="1743" w:type="dxa"/>
            <w:tcBorders>
              <w:top w:val="nil"/>
              <w:left w:val="nil"/>
              <w:bottom w:val="nil"/>
              <w:right w:val="nil"/>
            </w:tcBorders>
          </w:tcPr>
          <w:p w14:paraId="4643D377" w14:textId="77777777" w:rsidR="00C16C66" w:rsidRPr="00FE4791" w:rsidRDefault="00C16C66" w:rsidP="002F6EDF">
            <w:pPr>
              <w:jc w:val="center"/>
              <w:rPr>
                <w:rFonts w:ascii="Times New Roman" w:hAnsi="Times New Roman"/>
                <w:b/>
                <w:bCs/>
              </w:rPr>
            </w:pPr>
            <w:r w:rsidRPr="00FE4791">
              <w:rPr>
                <w:rFonts w:ascii="Times New Roman" w:hAnsi="Times New Roman"/>
                <w:b/>
                <w:bCs/>
              </w:rPr>
              <w:t>d</w:t>
            </w:r>
          </w:p>
        </w:tc>
        <w:tc>
          <w:tcPr>
            <w:tcW w:w="1980" w:type="dxa"/>
            <w:tcBorders>
              <w:top w:val="nil"/>
              <w:left w:val="nil"/>
              <w:bottom w:val="nil"/>
              <w:right w:val="nil"/>
            </w:tcBorders>
          </w:tcPr>
          <w:p w14:paraId="3314625C" w14:textId="77777777" w:rsidR="00C16C66" w:rsidRPr="00FE4791" w:rsidRDefault="00C16C66" w:rsidP="002F6EDF">
            <w:pPr>
              <w:jc w:val="center"/>
              <w:rPr>
                <w:rFonts w:ascii="Times New Roman" w:hAnsi="Times New Roman"/>
                <w:b/>
                <w:bCs/>
              </w:rPr>
            </w:pPr>
            <w:r w:rsidRPr="00FE4791">
              <w:rPr>
                <w:rFonts w:ascii="Times New Roman" w:hAnsi="Times New Roman"/>
                <w:b/>
                <w:bCs/>
              </w:rPr>
              <w:t>e</w:t>
            </w:r>
          </w:p>
        </w:tc>
      </w:tr>
    </w:tbl>
    <w:p w14:paraId="2AE14114" w14:textId="77777777" w:rsidR="00C16C66" w:rsidRPr="00FE4791" w:rsidRDefault="00C16C66" w:rsidP="00C16C66">
      <w:pPr>
        <w:autoSpaceDE w:val="0"/>
        <w:autoSpaceDN w:val="0"/>
        <w:adjustRightInd w:val="0"/>
        <w:spacing w:line="240" w:lineRule="auto"/>
        <w:jc w:val="center"/>
        <w:rPr>
          <w:rFonts w:ascii="Times New Roman" w:hAnsi="Times New Roman"/>
          <w:b/>
          <w:i/>
        </w:rPr>
      </w:pPr>
    </w:p>
    <w:p w14:paraId="1E8A5B3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take daytime naps lasting two or more hours.</w:t>
      </w:r>
    </w:p>
    <w:p w14:paraId="3CD9C9E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at different times from day to day.</w:t>
      </w:r>
    </w:p>
    <w:p w14:paraId="0A23B854"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get out of bed at different times from day to day.</w:t>
      </w:r>
    </w:p>
    <w:p w14:paraId="1763295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exercise to the point of sweating within 1 hour of going to bed.</w:t>
      </w:r>
    </w:p>
    <w:p w14:paraId="5235924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stay in bed longer than I should two or three times a week.</w:t>
      </w:r>
    </w:p>
    <w:p w14:paraId="6C394C9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alcohol, tobacco, or caffeine within 4 hours of going to bed or after going to bed.</w:t>
      </w:r>
    </w:p>
    <w:p w14:paraId="6D3C096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something that may wake me up before bedtime (for example: play video games, use the internet, or clean).</w:t>
      </w:r>
      <w:r>
        <w:rPr>
          <w:rFonts w:ascii="Times New Roman" w:hAnsi="Times New Roman"/>
        </w:rPr>
        <w:t xml:space="preserve"> </w:t>
      </w:r>
    </w:p>
    <w:p w14:paraId="3342B361"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feeling stressed, angry, upset, or nervous.</w:t>
      </w:r>
    </w:p>
    <w:p w14:paraId="20E851C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my bed for things other than sleeping or sex (for example: watch television, read, eat, or study).</w:t>
      </w:r>
    </w:p>
    <w:p w14:paraId="0B96FCD8"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on an uncomfortable bed (for example: poor mattress or pillow, too much or not</w:t>
      </w:r>
    </w:p>
    <w:p w14:paraId="3A6E9601" w14:textId="77777777" w:rsidR="00C16C66" w:rsidRPr="00FE4791" w:rsidRDefault="00C16C66" w:rsidP="00C16C66">
      <w:pPr>
        <w:pStyle w:val="ListParagraph"/>
        <w:autoSpaceDE w:val="0"/>
        <w:autoSpaceDN w:val="0"/>
        <w:adjustRightInd w:val="0"/>
        <w:spacing w:line="360" w:lineRule="auto"/>
        <w:rPr>
          <w:rFonts w:ascii="Times New Roman" w:hAnsi="Times New Roman"/>
        </w:rPr>
      </w:pPr>
      <w:r w:rsidRPr="00FE4791">
        <w:rPr>
          <w:rFonts w:ascii="Times New Roman" w:hAnsi="Times New Roman"/>
        </w:rPr>
        <w:t xml:space="preserve">enough blankets). </w:t>
      </w:r>
    </w:p>
    <w:p w14:paraId="3F7D6C4B" w14:textId="77777777" w:rsidR="00C16C66" w:rsidRPr="002D7FB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in an uncomfortable bedroom (for example: too bright, too stuffy, too hot, too cold,</w:t>
      </w:r>
      <w:r>
        <w:rPr>
          <w:rFonts w:ascii="Times New Roman" w:hAnsi="Times New Roman"/>
        </w:rPr>
        <w:t xml:space="preserve"> </w:t>
      </w:r>
      <w:r w:rsidRPr="002D7FB1">
        <w:rPr>
          <w:rFonts w:ascii="Times New Roman" w:hAnsi="Times New Roman"/>
        </w:rPr>
        <w:t>or too noisy).</w:t>
      </w:r>
    </w:p>
    <w:p w14:paraId="49B0617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important work before bedtime (for example: pay bills, schedule, or study).</w:t>
      </w:r>
    </w:p>
    <w:p w14:paraId="0A4F304E" w14:textId="03E631F7" w:rsidR="00513CCD" w:rsidRPr="009D04D5" w:rsidRDefault="00C16C66" w:rsidP="009D04D5">
      <w:pPr>
        <w:pStyle w:val="ListParagraph"/>
        <w:numPr>
          <w:ilvl w:val="0"/>
          <w:numId w:val="26"/>
        </w:numPr>
        <w:autoSpaceDE w:val="0"/>
        <w:autoSpaceDN w:val="0"/>
        <w:adjustRightInd w:val="0"/>
        <w:rPr>
          <w:color w:val="000000" w:themeColor="text1"/>
        </w:rPr>
      </w:pPr>
      <w:r w:rsidRPr="009D04D5">
        <w:rPr>
          <w:rFonts w:ascii="Times New Roman" w:hAnsi="Times New Roman"/>
        </w:rPr>
        <w:t>I think, plan, or worry when I am in bed</w:t>
      </w:r>
    </w:p>
    <w:p w14:paraId="0F1B5C73" w14:textId="77777777" w:rsidR="00C16C66" w:rsidRDefault="00C16C66" w:rsidP="009D04D5">
      <w:pPr>
        <w:autoSpaceDE w:val="0"/>
        <w:autoSpaceDN w:val="0"/>
        <w:adjustRightInd w:val="0"/>
        <w:rPr>
          <w:color w:val="000000" w:themeColor="text1"/>
        </w:rPr>
      </w:pPr>
    </w:p>
    <w:p w14:paraId="2BB3116E" w14:textId="77777777" w:rsidR="001B5DF9" w:rsidRDefault="001B5DF9" w:rsidP="00C16C66">
      <w:pPr>
        <w:pStyle w:val="Normaalweb"/>
        <w:rPr>
          <w:rFonts w:ascii="Times New Roman" w:hAnsi="Times New Roman"/>
          <w:color w:val="000000"/>
        </w:rPr>
      </w:pPr>
    </w:p>
    <w:p w14:paraId="0FB06A74" w14:textId="77777777" w:rsidR="001B5DF9" w:rsidRDefault="001B5DF9" w:rsidP="00C16C66">
      <w:pPr>
        <w:pStyle w:val="Normaalweb"/>
        <w:rPr>
          <w:rFonts w:ascii="Times New Roman" w:hAnsi="Times New Roman"/>
          <w:color w:val="000000"/>
        </w:rPr>
      </w:pPr>
    </w:p>
    <w:p w14:paraId="7DF08E2C" w14:textId="77777777" w:rsidR="001B5DF9" w:rsidRDefault="001B5DF9" w:rsidP="00C16C66">
      <w:pPr>
        <w:pStyle w:val="Normaalweb"/>
        <w:rPr>
          <w:rFonts w:ascii="Times New Roman" w:hAnsi="Times New Roman"/>
          <w:color w:val="000000"/>
        </w:rPr>
      </w:pPr>
    </w:p>
    <w:p w14:paraId="108B2A5E" w14:textId="77777777" w:rsidR="001B5DF9" w:rsidRDefault="001B5DF9" w:rsidP="00C16C66">
      <w:pPr>
        <w:pStyle w:val="Normaalweb"/>
        <w:rPr>
          <w:rFonts w:ascii="Times New Roman" w:hAnsi="Times New Roman"/>
          <w:color w:val="000000"/>
        </w:rPr>
      </w:pPr>
    </w:p>
    <w:p w14:paraId="45E51FB4" w14:textId="77777777" w:rsidR="001B5DF9" w:rsidRDefault="001B5DF9" w:rsidP="00C16C66">
      <w:pPr>
        <w:pStyle w:val="Normaalweb"/>
        <w:rPr>
          <w:rFonts w:ascii="Times New Roman" w:hAnsi="Times New Roman"/>
          <w:color w:val="000000"/>
        </w:rPr>
      </w:pPr>
    </w:p>
    <w:p w14:paraId="03315EDD" w14:textId="77777777" w:rsidR="00C16C66" w:rsidRDefault="00C16C66" w:rsidP="00C16C66">
      <w:pPr>
        <w:pStyle w:val="Normaalweb"/>
        <w:rPr>
          <w:rFonts w:ascii="Times New Roman" w:hAnsi="Times New Roman"/>
          <w:color w:val="000000"/>
        </w:rPr>
      </w:pPr>
      <w:r w:rsidRPr="000466BE">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for more than 20</w:t>
      </w:r>
      <w:r w:rsidRPr="000466BE">
        <w:rPr>
          <w:rFonts w:ascii="Times New Roman" w:hAnsi="Times New Roman"/>
          <w:b/>
          <w:bCs/>
          <w:color w:val="000000"/>
        </w:rPr>
        <w:t xml:space="preserve"> minutes </w:t>
      </w:r>
      <w:r w:rsidRPr="000466BE">
        <w:rPr>
          <w:rFonts w:ascii="Times New Roman" w:hAnsi="Times New Roman"/>
          <w:color w:val="000000"/>
        </w:rPr>
        <w:t xml:space="preserve">during your free time? </w:t>
      </w:r>
    </w:p>
    <w:p w14:paraId="1810F930" w14:textId="77777777" w:rsidR="00C16C66" w:rsidRDefault="00C16C66" w:rsidP="00C16C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1892"/>
        <w:gridCol w:w="1659"/>
        <w:gridCol w:w="234"/>
        <w:gridCol w:w="1722"/>
        <w:gridCol w:w="1961"/>
      </w:tblGrid>
      <w:tr w:rsidR="00C16C66" w:rsidRPr="00CA6C14" w14:paraId="00853382" w14:textId="77777777" w:rsidTr="002F6EDF">
        <w:trPr>
          <w:jc w:val="center"/>
        </w:trPr>
        <w:tc>
          <w:tcPr>
            <w:tcW w:w="1915" w:type="dxa"/>
            <w:tcBorders>
              <w:top w:val="nil"/>
              <w:left w:val="nil"/>
              <w:bottom w:val="nil"/>
              <w:right w:val="nil"/>
            </w:tcBorders>
          </w:tcPr>
          <w:p w14:paraId="5E34630E" w14:textId="77777777" w:rsidR="00C16C66" w:rsidRPr="00280678" w:rsidRDefault="00C16C66" w:rsidP="009D04D5">
            <w:pPr>
              <w:pStyle w:val="Heading3"/>
              <w:ind w:firstLine="0"/>
            </w:pPr>
            <w:r>
              <w:t>Never</w:t>
            </w:r>
          </w:p>
        </w:tc>
        <w:tc>
          <w:tcPr>
            <w:tcW w:w="1915" w:type="dxa"/>
            <w:tcBorders>
              <w:top w:val="nil"/>
              <w:left w:val="nil"/>
              <w:bottom w:val="nil"/>
              <w:right w:val="nil"/>
            </w:tcBorders>
          </w:tcPr>
          <w:p w14:paraId="1AC8FEE8" w14:textId="77777777" w:rsidR="00C16C66" w:rsidRPr="00CA6C14" w:rsidRDefault="00C16C66" w:rsidP="009D04D5">
            <w:pPr>
              <w:ind w:firstLine="0"/>
              <w:rPr>
                <w:rFonts w:ascii="Times New Roman" w:hAnsi="Times New Roman"/>
                <w:b/>
                <w:bCs/>
              </w:rPr>
            </w:pPr>
            <w:r w:rsidRPr="00CA6C14">
              <w:rPr>
                <w:rFonts w:ascii="Times New Roman" w:hAnsi="Times New Roman"/>
                <w:b/>
                <w:bCs/>
              </w:rPr>
              <w:t>1-2 times</w:t>
            </w:r>
          </w:p>
        </w:tc>
        <w:tc>
          <w:tcPr>
            <w:tcW w:w="1678" w:type="dxa"/>
            <w:tcBorders>
              <w:top w:val="nil"/>
              <w:left w:val="nil"/>
              <w:bottom w:val="nil"/>
              <w:right w:val="nil"/>
            </w:tcBorders>
          </w:tcPr>
          <w:p w14:paraId="2BE7D68F" w14:textId="77777777" w:rsidR="00C16C66" w:rsidRPr="00CA6C14" w:rsidRDefault="00C16C66" w:rsidP="009D04D5">
            <w:pPr>
              <w:ind w:firstLine="0"/>
              <w:rPr>
                <w:rFonts w:ascii="Times New Roman" w:hAnsi="Times New Roman"/>
                <w:b/>
                <w:bCs/>
              </w:rPr>
            </w:pPr>
            <w:r w:rsidRPr="00CA6C14">
              <w:rPr>
                <w:rFonts w:ascii="Times New Roman" w:hAnsi="Times New Roman"/>
                <w:b/>
                <w:bCs/>
              </w:rPr>
              <w:t>3-4 times</w:t>
            </w:r>
          </w:p>
        </w:tc>
        <w:tc>
          <w:tcPr>
            <w:tcW w:w="1980" w:type="dxa"/>
            <w:gridSpan w:val="2"/>
            <w:tcBorders>
              <w:top w:val="nil"/>
              <w:left w:val="nil"/>
              <w:bottom w:val="nil"/>
              <w:right w:val="nil"/>
            </w:tcBorders>
          </w:tcPr>
          <w:p w14:paraId="781F0257" w14:textId="77777777" w:rsidR="00C16C66" w:rsidRPr="00CA6C14" w:rsidRDefault="00C16C66" w:rsidP="009D04D5">
            <w:pPr>
              <w:ind w:firstLine="0"/>
              <w:rPr>
                <w:rFonts w:ascii="Times New Roman" w:hAnsi="Times New Roman"/>
                <w:b/>
                <w:bCs/>
              </w:rPr>
            </w:pPr>
            <w:r w:rsidRPr="00CA6C14">
              <w:rPr>
                <w:rFonts w:ascii="Times New Roman" w:hAnsi="Times New Roman"/>
                <w:b/>
                <w:bCs/>
              </w:rPr>
              <w:t>5-6 times</w:t>
            </w:r>
          </w:p>
        </w:tc>
        <w:tc>
          <w:tcPr>
            <w:tcW w:w="1980" w:type="dxa"/>
            <w:tcBorders>
              <w:top w:val="nil"/>
              <w:left w:val="nil"/>
              <w:bottom w:val="nil"/>
              <w:right w:val="nil"/>
            </w:tcBorders>
          </w:tcPr>
          <w:p w14:paraId="58A9AE01" w14:textId="77777777" w:rsidR="00C16C66" w:rsidRPr="00CA6C14" w:rsidRDefault="00C16C66" w:rsidP="009D04D5">
            <w:pPr>
              <w:ind w:firstLine="0"/>
              <w:rPr>
                <w:rFonts w:ascii="Times New Roman" w:hAnsi="Times New Roman"/>
                <w:b/>
                <w:bCs/>
              </w:rPr>
            </w:pPr>
            <w:r w:rsidRPr="00CA6C14">
              <w:rPr>
                <w:rFonts w:ascii="Times New Roman" w:hAnsi="Times New Roman"/>
                <w:b/>
                <w:bCs/>
              </w:rPr>
              <w:t>7 or more times</w:t>
            </w:r>
          </w:p>
        </w:tc>
      </w:tr>
      <w:tr w:rsidR="00C16C66" w:rsidRPr="00CA6C14" w14:paraId="793AA4EC" w14:textId="77777777" w:rsidTr="002F6EDF">
        <w:trPr>
          <w:jc w:val="center"/>
        </w:trPr>
        <w:tc>
          <w:tcPr>
            <w:tcW w:w="1915" w:type="dxa"/>
            <w:tcBorders>
              <w:top w:val="nil"/>
              <w:left w:val="nil"/>
              <w:bottom w:val="nil"/>
              <w:right w:val="nil"/>
            </w:tcBorders>
          </w:tcPr>
          <w:p w14:paraId="1115BF39" w14:textId="6CCFD178" w:rsidR="00C16C66" w:rsidRPr="00CA6C14" w:rsidRDefault="00C16C66" w:rsidP="009D04D5">
            <w:pPr>
              <w:ind w:firstLine="0"/>
              <w:rPr>
                <w:rFonts w:ascii="Times New Roman" w:hAnsi="Times New Roman"/>
                <w:b/>
                <w:bCs/>
              </w:rPr>
            </w:pPr>
            <w:r>
              <w:rPr>
                <w:rFonts w:ascii="Times New Roman" w:hAnsi="Times New Roman"/>
                <w:bCs/>
              </w:rPr>
              <w:t xml:space="preserve">    </w:t>
            </w:r>
            <w:r w:rsidRPr="00CA6C14">
              <w:rPr>
                <w:rFonts w:ascii="Times New Roman" w:hAnsi="Times New Roman"/>
                <w:b/>
                <w:bCs/>
              </w:rPr>
              <w:t>a</w:t>
            </w:r>
          </w:p>
        </w:tc>
        <w:tc>
          <w:tcPr>
            <w:tcW w:w="1915" w:type="dxa"/>
            <w:tcBorders>
              <w:top w:val="nil"/>
              <w:left w:val="nil"/>
              <w:bottom w:val="nil"/>
              <w:right w:val="nil"/>
            </w:tcBorders>
          </w:tcPr>
          <w:p w14:paraId="0A559BA5" w14:textId="7BA3D6BC"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b</w:t>
            </w:r>
          </w:p>
        </w:tc>
        <w:tc>
          <w:tcPr>
            <w:tcW w:w="1915" w:type="dxa"/>
            <w:gridSpan w:val="2"/>
            <w:tcBorders>
              <w:top w:val="nil"/>
              <w:left w:val="nil"/>
              <w:bottom w:val="nil"/>
              <w:right w:val="nil"/>
            </w:tcBorders>
          </w:tcPr>
          <w:p w14:paraId="1140AED2" w14:textId="5771EB19"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c</w:t>
            </w:r>
          </w:p>
        </w:tc>
        <w:tc>
          <w:tcPr>
            <w:tcW w:w="1743" w:type="dxa"/>
            <w:tcBorders>
              <w:top w:val="nil"/>
              <w:left w:val="nil"/>
              <w:bottom w:val="nil"/>
              <w:right w:val="nil"/>
            </w:tcBorders>
          </w:tcPr>
          <w:p w14:paraId="797F6E03" w14:textId="48550136"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d</w:t>
            </w:r>
          </w:p>
        </w:tc>
        <w:tc>
          <w:tcPr>
            <w:tcW w:w="1980" w:type="dxa"/>
            <w:tcBorders>
              <w:top w:val="nil"/>
              <w:left w:val="nil"/>
              <w:bottom w:val="nil"/>
              <w:right w:val="nil"/>
            </w:tcBorders>
          </w:tcPr>
          <w:p w14:paraId="28AC68BB" w14:textId="77777777" w:rsidR="00C16C66" w:rsidRPr="00CA6C14" w:rsidRDefault="00C16C66" w:rsidP="009D04D5">
            <w:pPr>
              <w:rPr>
                <w:rFonts w:ascii="Times New Roman" w:hAnsi="Times New Roman"/>
                <w:b/>
                <w:bCs/>
              </w:rPr>
            </w:pPr>
            <w:r w:rsidRPr="00CA6C14">
              <w:rPr>
                <w:rFonts w:ascii="Times New Roman" w:hAnsi="Times New Roman"/>
                <w:b/>
                <w:bCs/>
              </w:rPr>
              <w:t>e</w:t>
            </w:r>
          </w:p>
        </w:tc>
      </w:tr>
    </w:tbl>
    <w:p w14:paraId="59D5ED84" w14:textId="77777777" w:rsidR="00C16C66" w:rsidRPr="000466BE" w:rsidRDefault="00C16C66" w:rsidP="00C16C66"/>
    <w:p w14:paraId="7F05BD7C" w14:textId="3A885670" w:rsidR="00C16C66"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Stren</w:t>
      </w:r>
      <w:r w:rsidR="003F73E0">
        <w:rPr>
          <w:rFonts w:ascii="Times New Roman" w:hAnsi="Times New Roman"/>
          <w:color w:val="000000"/>
        </w:rPr>
        <w:t>u</w:t>
      </w:r>
      <w:r w:rsidRPr="000466BE">
        <w:rPr>
          <w:rFonts w:ascii="Times New Roman" w:hAnsi="Times New Roman"/>
          <w:color w:val="000000"/>
        </w:rPr>
        <w:t xml:space="preserve">ous </w:t>
      </w:r>
      <w:r>
        <w:rPr>
          <w:rFonts w:ascii="Times New Roman" w:hAnsi="Times New Roman"/>
          <w:color w:val="000000"/>
        </w:rPr>
        <w:t xml:space="preserve">exercise (heart beats rapidly). Examples: </w:t>
      </w:r>
      <w:r w:rsidRPr="000466BE">
        <w:rPr>
          <w:rFonts w:ascii="Times New Roman" w:hAnsi="Times New Roman"/>
          <w:color w:val="000000"/>
        </w:rPr>
        <w:t>running</w:t>
      </w:r>
      <w:r>
        <w:rPr>
          <w:rFonts w:ascii="Times New Roman" w:hAnsi="Times New Roman"/>
          <w:color w:val="000000"/>
        </w:rPr>
        <w:t>,</w:t>
      </w:r>
      <w:r w:rsidRPr="000466BE">
        <w:rPr>
          <w:rFonts w:ascii="Times New Roman" w:hAnsi="Times New Roman"/>
          <w:color w:val="000000"/>
        </w:rPr>
        <w:t xml:space="preserve"> jogging</w:t>
      </w:r>
      <w:r>
        <w:rPr>
          <w:rFonts w:ascii="Times New Roman" w:hAnsi="Times New Roman"/>
          <w:color w:val="000000"/>
        </w:rPr>
        <w:t>,</w:t>
      </w:r>
      <w:r w:rsidRPr="000466BE">
        <w:rPr>
          <w:rFonts w:ascii="Times New Roman" w:hAnsi="Times New Roman"/>
          <w:color w:val="000000"/>
        </w:rPr>
        <w:t xml:space="preserve"> hockey</w:t>
      </w:r>
      <w:r>
        <w:rPr>
          <w:rFonts w:ascii="Times New Roman" w:hAnsi="Times New Roman"/>
          <w:color w:val="000000"/>
        </w:rPr>
        <w:t>,</w:t>
      </w:r>
      <w:r w:rsidRPr="000466BE">
        <w:rPr>
          <w:rFonts w:ascii="Times New Roman" w:hAnsi="Times New Roman"/>
          <w:color w:val="000000"/>
        </w:rPr>
        <w:t xml:space="preserve"> football</w:t>
      </w:r>
      <w:r>
        <w:rPr>
          <w:rFonts w:ascii="Times New Roman" w:hAnsi="Times New Roman"/>
          <w:color w:val="000000"/>
        </w:rPr>
        <w:t xml:space="preserve">, soccer, basketball, judo, roller skating, vigorous swimming, </w:t>
      </w:r>
      <w:r w:rsidRPr="000466BE">
        <w:rPr>
          <w:rFonts w:ascii="Times New Roman" w:hAnsi="Times New Roman"/>
          <w:color w:val="000000"/>
        </w:rPr>
        <w:t xml:space="preserve">vigorous long distance bicycling </w:t>
      </w:r>
    </w:p>
    <w:p w14:paraId="1A434AC4" w14:textId="77777777" w:rsidR="00C16C66" w:rsidRPr="000466BE"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Mode</w:t>
      </w:r>
      <w:r>
        <w:rPr>
          <w:rFonts w:ascii="Times New Roman" w:hAnsi="Times New Roman"/>
          <w:color w:val="000000"/>
        </w:rPr>
        <w:t xml:space="preserve">rate exercise (not exhausting). Examples: </w:t>
      </w:r>
      <w:r w:rsidRPr="000466BE">
        <w:rPr>
          <w:rFonts w:ascii="Times New Roman" w:hAnsi="Times New Roman"/>
          <w:color w:val="000000"/>
        </w:rPr>
        <w:t>fast walking</w:t>
      </w:r>
      <w:r>
        <w:rPr>
          <w:rFonts w:ascii="Times New Roman" w:hAnsi="Times New Roman"/>
          <w:color w:val="000000"/>
        </w:rPr>
        <w:t>,</w:t>
      </w:r>
      <w:r w:rsidRPr="000466BE">
        <w:rPr>
          <w:rFonts w:ascii="Times New Roman" w:hAnsi="Times New Roman"/>
          <w:color w:val="000000"/>
        </w:rPr>
        <w:t xml:space="preserve"> baseball</w:t>
      </w:r>
      <w:r>
        <w:rPr>
          <w:rFonts w:ascii="Times New Roman" w:hAnsi="Times New Roman"/>
          <w:color w:val="000000"/>
        </w:rPr>
        <w:t>,</w:t>
      </w:r>
      <w:r w:rsidRPr="000466BE">
        <w:rPr>
          <w:rFonts w:ascii="Times New Roman" w:hAnsi="Times New Roman"/>
          <w:color w:val="000000"/>
        </w:rPr>
        <w:t xml:space="preserve"> tennis</w:t>
      </w:r>
      <w:r>
        <w:rPr>
          <w:rFonts w:ascii="Times New Roman" w:hAnsi="Times New Roman"/>
          <w:color w:val="000000"/>
        </w:rPr>
        <w:t>,</w:t>
      </w:r>
      <w:r w:rsidRPr="000466BE">
        <w:rPr>
          <w:rFonts w:ascii="Times New Roman" w:hAnsi="Times New Roman"/>
          <w:color w:val="000000"/>
        </w:rPr>
        <w:t xml:space="preserve"> easy bicycling</w:t>
      </w:r>
      <w:r>
        <w:rPr>
          <w:rFonts w:ascii="Times New Roman" w:hAnsi="Times New Roman"/>
          <w:color w:val="000000"/>
        </w:rPr>
        <w:t>,</w:t>
      </w:r>
      <w:r w:rsidRPr="000466BE">
        <w:rPr>
          <w:rFonts w:ascii="Times New Roman" w:hAnsi="Times New Roman"/>
          <w:color w:val="000000"/>
        </w:rPr>
        <w:t xml:space="preserve"> volleyball</w:t>
      </w:r>
      <w:r>
        <w:rPr>
          <w:rFonts w:ascii="Times New Roman" w:hAnsi="Times New Roman"/>
          <w:color w:val="000000"/>
        </w:rPr>
        <w:t>,</w:t>
      </w:r>
      <w:r w:rsidRPr="000466BE">
        <w:rPr>
          <w:rFonts w:ascii="Times New Roman" w:hAnsi="Times New Roman"/>
          <w:color w:val="000000"/>
        </w:rPr>
        <w:t xml:space="preserve"> easy sw</w:t>
      </w:r>
      <w:r>
        <w:rPr>
          <w:rFonts w:ascii="Times New Roman" w:hAnsi="Times New Roman"/>
          <w:color w:val="000000"/>
        </w:rPr>
        <w:t xml:space="preserve">imming, </w:t>
      </w:r>
      <w:r w:rsidRPr="000466BE">
        <w:rPr>
          <w:rFonts w:ascii="Times New Roman" w:hAnsi="Times New Roman"/>
          <w:color w:val="000000"/>
        </w:rPr>
        <w:t>dancing</w:t>
      </w:r>
    </w:p>
    <w:p w14:paraId="2297F97A" w14:textId="77777777" w:rsidR="00C16C66" w:rsidRPr="000466BE" w:rsidRDefault="00C16C66" w:rsidP="00C16C66">
      <w:pPr>
        <w:pStyle w:val="Normaalweb"/>
        <w:numPr>
          <w:ilvl w:val="0"/>
          <w:numId w:val="27"/>
        </w:numPr>
        <w:rPr>
          <w:rFonts w:ascii="Times New Roman" w:hAnsi="Times New Roman"/>
          <w:color w:val="000000"/>
        </w:rPr>
      </w:pPr>
      <w:r>
        <w:rPr>
          <w:rFonts w:ascii="Times New Roman" w:hAnsi="Times New Roman"/>
          <w:color w:val="000000"/>
        </w:rPr>
        <w:t>M</w:t>
      </w:r>
      <w:r w:rsidRPr="000466BE">
        <w:rPr>
          <w:rFonts w:ascii="Times New Roman" w:hAnsi="Times New Roman"/>
          <w:color w:val="000000"/>
        </w:rPr>
        <w:t>ild exercise (minimal effort): yoga</w:t>
      </w:r>
      <w:r>
        <w:rPr>
          <w:rFonts w:ascii="Times New Roman" w:hAnsi="Times New Roman"/>
          <w:color w:val="000000"/>
        </w:rPr>
        <w:t>,</w:t>
      </w:r>
      <w:r w:rsidRPr="000466BE">
        <w:rPr>
          <w:rFonts w:ascii="Times New Roman" w:hAnsi="Times New Roman"/>
          <w:color w:val="000000"/>
        </w:rPr>
        <w:t xml:space="preserve"> </w:t>
      </w:r>
      <w:r>
        <w:rPr>
          <w:rFonts w:ascii="Times New Roman" w:hAnsi="Times New Roman"/>
          <w:color w:val="000000"/>
        </w:rPr>
        <w:t xml:space="preserve">bowling, golf, </w:t>
      </w:r>
      <w:r w:rsidRPr="000466BE">
        <w:rPr>
          <w:rFonts w:ascii="Times New Roman" w:hAnsi="Times New Roman"/>
          <w:color w:val="000000"/>
        </w:rPr>
        <w:t>easy walking</w:t>
      </w:r>
    </w:p>
    <w:p w14:paraId="3B4A809B" w14:textId="77777777" w:rsidR="00C16C66" w:rsidRDefault="00C16C66" w:rsidP="00C16C66">
      <w:pPr>
        <w:autoSpaceDE w:val="0"/>
        <w:autoSpaceDN w:val="0"/>
        <w:adjustRightInd w:val="0"/>
        <w:spacing w:line="240" w:lineRule="auto"/>
        <w:rPr>
          <w:rFonts w:ascii="Times New Roman" w:hAnsi="Times New Roman"/>
        </w:rPr>
      </w:pPr>
    </w:p>
    <w:p w14:paraId="3C2F1A0F" w14:textId="77777777" w:rsidR="00C16C66" w:rsidRDefault="00C16C66" w:rsidP="009D04D5">
      <w:pPr>
        <w:ind w:firstLine="0"/>
        <w:rPr>
          <w:rFonts w:ascii="Times New Roman" w:hAnsi="Times New Roman"/>
        </w:rPr>
      </w:pPr>
    </w:p>
    <w:p w14:paraId="0B60F6F5" w14:textId="77777777" w:rsidR="0084421F" w:rsidRDefault="0084421F" w:rsidP="009D04D5">
      <w:pPr>
        <w:ind w:firstLine="0"/>
        <w:rPr>
          <w:rFonts w:ascii="Times New Roman" w:hAnsi="Times New Roman"/>
        </w:rPr>
      </w:pPr>
    </w:p>
    <w:p w14:paraId="5ED61C24" w14:textId="77777777" w:rsidR="0084421F" w:rsidRPr="009617F0" w:rsidRDefault="0084421F" w:rsidP="009D04D5">
      <w:pPr>
        <w:ind w:firstLine="0"/>
        <w:rPr>
          <w:bCs/>
        </w:rPr>
      </w:pPr>
      <w:r>
        <w:rPr>
          <w:b/>
          <w:bCs/>
        </w:rPr>
        <w:t xml:space="preserve">1. </w:t>
      </w:r>
      <w:r w:rsidRPr="00E803BF">
        <w:rPr>
          <w:b/>
          <w:bCs/>
        </w:rPr>
        <w:t>Class Standing (</w:t>
      </w:r>
      <w:r w:rsidRPr="007F53A2">
        <w:rPr>
          <w:b/>
          <w:bCs/>
        </w:rPr>
        <w:t>Please fill in one bubble</w:t>
      </w:r>
      <w:r w:rsidRPr="00E803BF">
        <w:rPr>
          <w:b/>
          <w:bCs/>
        </w:rPr>
        <w:t>)</w:t>
      </w:r>
      <w:r w:rsidRPr="009617F0">
        <w:rPr>
          <w:bCs/>
        </w:rPr>
        <w:t xml:space="preserve">:     </w:t>
      </w:r>
    </w:p>
    <w:p w14:paraId="57027B2D" w14:textId="77777777" w:rsidR="0084421F" w:rsidRDefault="0084421F" w:rsidP="0084421F">
      <w:pPr>
        <w:numPr>
          <w:ilvl w:val="0"/>
          <w:numId w:val="29"/>
        </w:numPr>
        <w:spacing w:line="240" w:lineRule="auto"/>
        <w:rPr>
          <w:bCs/>
        </w:rPr>
      </w:pPr>
      <w:r w:rsidRPr="009617F0">
        <w:rPr>
          <w:bCs/>
        </w:rPr>
        <w:t xml:space="preserve">Freshman     </w:t>
      </w:r>
    </w:p>
    <w:p w14:paraId="153C4EFB" w14:textId="77777777" w:rsidR="0084421F" w:rsidRDefault="0084421F" w:rsidP="0084421F">
      <w:pPr>
        <w:numPr>
          <w:ilvl w:val="0"/>
          <w:numId w:val="29"/>
        </w:numPr>
        <w:spacing w:line="240" w:lineRule="auto"/>
        <w:rPr>
          <w:bCs/>
        </w:rPr>
      </w:pPr>
      <w:r w:rsidRPr="009617F0">
        <w:rPr>
          <w:bCs/>
        </w:rPr>
        <w:t xml:space="preserve">Sophomore     </w:t>
      </w:r>
    </w:p>
    <w:p w14:paraId="45AEC0A9" w14:textId="77777777" w:rsidR="0084421F" w:rsidRDefault="0084421F" w:rsidP="0084421F">
      <w:pPr>
        <w:numPr>
          <w:ilvl w:val="0"/>
          <w:numId w:val="29"/>
        </w:numPr>
        <w:spacing w:line="240" w:lineRule="auto"/>
        <w:rPr>
          <w:bCs/>
        </w:rPr>
      </w:pPr>
      <w:r w:rsidRPr="009617F0">
        <w:rPr>
          <w:bCs/>
        </w:rPr>
        <w:t xml:space="preserve">Junior     </w:t>
      </w:r>
    </w:p>
    <w:p w14:paraId="5C21E630" w14:textId="77777777" w:rsidR="0084421F" w:rsidRDefault="0084421F" w:rsidP="0084421F">
      <w:pPr>
        <w:numPr>
          <w:ilvl w:val="0"/>
          <w:numId w:val="29"/>
        </w:numPr>
        <w:spacing w:line="240" w:lineRule="auto"/>
        <w:rPr>
          <w:bCs/>
        </w:rPr>
      </w:pPr>
      <w:r w:rsidRPr="007F53A2">
        <w:rPr>
          <w:bCs/>
        </w:rPr>
        <w:t xml:space="preserve">Senior     </w:t>
      </w:r>
    </w:p>
    <w:p w14:paraId="1B88B4A1" w14:textId="77777777" w:rsidR="0084421F" w:rsidRDefault="0084421F" w:rsidP="0084421F">
      <w:pPr>
        <w:ind w:left="1080"/>
        <w:rPr>
          <w:bCs/>
        </w:rPr>
      </w:pPr>
    </w:p>
    <w:p w14:paraId="66863B42" w14:textId="77777777" w:rsidR="0084421F" w:rsidRPr="007F53A2" w:rsidRDefault="0084421F" w:rsidP="009D04D5">
      <w:pPr>
        <w:ind w:firstLine="0"/>
        <w:rPr>
          <w:bCs/>
        </w:rPr>
      </w:pPr>
      <w:r>
        <w:rPr>
          <w:b/>
          <w:bCs/>
        </w:rPr>
        <w:t xml:space="preserve">2. </w:t>
      </w:r>
      <w:r w:rsidRPr="007F53A2">
        <w:rPr>
          <w:b/>
          <w:bCs/>
        </w:rPr>
        <w:t>Ethnicity (Please fill in one bubble)</w:t>
      </w:r>
      <w:r w:rsidRPr="007F53A2">
        <w:rPr>
          <w:bCs/>
        </w:rPr>
        <w:t>:</w:t>
      </w:r>
    </w:p>
    <w:p w14:paraId="469C4AB6" w14:textId="77777777" w:rsidR="0084421F" w:rsidRDefault="0084421F" w:rsidP="0084421F">
      <w:pPr>
        <w:numPr>
          <w:ilvl w:val="0"/>
          <w:numId w:val="28"/>
        </w:numPr>
        <w:spacing w:line="240" w:lineRule="auto"/>
        <w:rPr>
          <w:bCs/>
        </w:rPr>
      </w:pPr>
      <w:r w:rsidRPr="009617F0">
        <w:rPr>
          <w:bCs/>
        </w:rPr>
        <w:t xml:space="preserve">Asian </w:t>
      </w:r>
      <w:r>
        <w:rPr>
          <w:bCs/>
        </w:rPr>
        <w:t xml:space="preserve"> </w:t>
      </w:r>
    </w:p>
    <w:p w14:paraId="74EB0BFE" w14:textId="77777777" w:rsidR="0084421F" w:rsidRDefault="0084421F" w:rsidP="0084421F">
      <w:pPr>
        <w:numPr>
          <w:ilvl w:val="0"/>
          <w:numId w:val="28"/>
        </w:numPr>
        <w:spacing w:line="240" w:lineRule="auto"/>
        <w:rPr>
          <w:bCs/>
        </w:rPr>
      </w:pPr>
      <w:r w:rsidRPr="009617F0">
        <w:rPr>
          <w:bCs/>
        </w:rPr>
        <w:t xml:space="preserve">Black </w:t>
      </w:r>
      <w:r>
        <w:rPr>
          <w:bCs/>
        </w:rPr>
        <w:tab/>
      </w:r>
    </w:p>
    <w:p w14:paraId="78381458" w14:textId="77777777" w:rsidR="0084421F" w:rsidRDefault="0084421F" w:rsidP="0084421F">
      <w:pPr>
        <w:numPr>
          <w:ilvl w:val="0"/>
          <w:numId w:val="28"/>
        </w:numPr>
        <w:spacing w:line="240" w:lineRule="auto"/>
        <w:rPr>
          <w:bCs/>
        </w:rPr>
      </w:pPr>
      <w:r>
        <w:rPr>
          <w:bCs/>
        </w:rPr>
        <w:t xml:space="preserve">Hispanic    </w:t>
      </w:r>
    </w:p>
    <w:p w14:paraId="1A716497" w14:textId="77777777" w:rsidR="0084421F" w:rsidRDefault="0084421F" w:rsidP="0084421F">
      <w:pPr>
        <w:numPr>
          <w:ilvl w:val="0"/>
          <w:numId w:val="28"/>
        </w:numPr>
        <w:spacing w:line="240" w:lineRule="auto"/>
        <w:rPr>
          <w:bCs/>
        </w:rPr>
      </w:pPr>
      <w:r w:rsidRPr="009617F0">
        <w:rPr>
          <w:bCs/>
        </w:rPr>
        <w:t xml:space="preserve">White (Non-Hispanic) </w:t>
      </w:r>
    </w:p>
    <w:p w14:paraId="0B2CA8A2" w14:textId="77777777" w:rsidR="0084421F" w:rsidRDefault="0084421F" w:rsidP="0084421F">
      <w:pPr>
        <w:numPr>
          <w:ilvl w:val="0"/>
          <w:numId w:val="28"/>
        </w:numPr>
        <w:spacing w:line="240" w:lineRule="auto"/>
        <w:rPr>
          <w:bCs/>
        </w:rPr>
      </w:pPr>
      <w:r>
        <w:rPr>
          <w:bCs/>
        </w:rPr>
        <w:t>Biracial/Mixed</w:t>
      </w:r>
    </w:p>
    <w:p w14:paraId="4B4E1608" w14:textId="77777777" w:rsidR="0084421F" w:rsidRPr="009617F0" w:rsidRDefault="0084421F" w:rsidP="0084421F">
      <w:pPr>
        <w:ind w:left="1080"/>
        <w:rPr>
          <w:bCs/>
        </w:rPr>
      </w:pPr>
    </w:p>
    <w:p w14:paraId="0DB0202E" w14:textId="77777777" w:rsidR="0084421F" w:rsidRPr="009617F0" w:rsidRDefault="0084421F" w:rsidP="009D04D5">
      <w:pPr>
        <w:ind w:firstLine="0"/>
        <w:rPr>
          <w:bCs/>
        </w:rPr>
      </w:pPr>
      <w:r>
        <w:rPr>
          <w:b/>
          <w:bCs/>
        </w:rPr>
        <w:t xml:space="preserve">3. </w:t>
      </w:r>
      <w:r w:rsidRPr="00E803BF">
        <w:rPr>
          <w:b/>
          <w:bCs/>
        </w:rPr>
        <w:t>Gender (</w:t>
      </w:r>
      <w:r w:rsidRPr="007F53A2">
        <w:rPr>
          <w:b/>
          <w:bCs/>
        </w:rPr>
        <w:t>Please fill in one bubble</w:t>
      </w:r>
      <w:r w:rsidRPr="00E803BF">
        <w:rPr>
          <w:b/>
          <w:bCs/>
        </w:rPr>
        <w:t>)</w:t>
      </w:r>
      <w:r w:rsidRPr="009617F0">
        <w:rPr>
          <w:bCs/>
        </w:rPr>
        <w:t>:</w:t>
      </w:r>
    </w:p>
    <w:p w14:paraId="38CF2E12" w14:textId="77777777" w:rsidR="0084421F" w:rsidRDefault="0084421F" w:rsidP="0084421F">
      <w:pPr>
        <w:numPr>
          <w:ilvl w:val="0"/>
          <w:numId w:val="30"/>
        </w:numPr>
        <w:spacing w:line="240" w:lineRule="auto"/>
        <w:rPr>
          <w:bCs/>
        </w:rPr>
      </w:pPr>
      <w:r>
        <w:rPr>
          <w:bCs/>
        </w:rPr>
        <w:t>Female</w:t>
      </w:r>
    </w:p>
    <w:p w14:paraId="7F274C91" w14:textId="77777777" w:rsidR="0084421F" w:rsidRDefault="0084421F" w:rsidP="0084421F">
      <w:pPr>
        <w:numPr>
          <w:ilvl w:val="0"/>
          <w:numId w:val="30"/>
        </w:numPr>
        <w:spacing w:line="240" w:lineRule="auto"/>
        <w:rPr>
          <w:bCs/>
        </w:rPr>
      </w:pPr>
      <w:r>
        <w:rPr>
          <w:bCs/>
        </w:rPr>
        <w:t>M</w:t>
      </w:r>
      <w:r w:rsidRPr="009617F0">
        <w:rPr>
          <w:bCs/>
        </w:rPr>
        <w:t>ale</w:t>
      </w:r>
    </w:p>
    <w:p w14:paraId="21B14353" w14:textId="77777777" w:rsidR="0084421F" w:rsidRDefault="0084421F" w:rsidP="0084421F">
      <w:pPr>
        <w:ind w:left="1080"/>
        <w:rPr>
          <w:bCs/>
        </w:rPr>
      </w:pPr>
    </w:p>
    <w:p w14:paraId="28708951" w14:textId="7B9ABAB0" w:rsidR="0084421F" w:rsidRDefault="0085337A" w:rsidP="009D04D5">
      <w:pPr>
        <w:pStyle w:val="Heading1"/>
        <w:spacing w:line="240" w:lineRule="auto"/>
        <w:jc w:val="left"/>
      </w:pPr>
      <w:r>
        <w:t>4.</w:t>
      </w:r>
      <w:r w:rsidR="0084421F" w:rsidRPr="00E803BF">
        <w:t>Ag</w:t>
      </w:r>
      <w:r w:rsidR="0084421F" w:rsidRPr="009617F0">
        <w:rPr>
          <w:b w:val="0"/>
        </w:rPr>
        <w:t>e</w:t>
      </w:r>
      <w:r w:rsidR="0084421F">
        <w:rPr>
          <w:b w:val="0"/>
        </w:rPr>
        <w:t xml:space="preserve"> (</w:t>
      </w:r>
      <w:r w:rsidR="0084421F" w:rsidRPr="007F53A2">
        <w:t>Please fill in one bubble</w:t>
      </w:r>
      <w:r w:rsidR="0084421F">
        <w:t>):</w:t>
      </w:r>
    </w:p>
    <w:p w14:paraId="66C7B055" w14:textId="77777777" w:rsidR="0084421F" w:rsidRPr="0084421F" w:rsidRDefault="0084421F" w:rsidP="009D04D5">
      <w:pPr>
        <w:pStyle w:val="ListParagraph"/>
      </w:pPr>
    </w:p>
    <w:p w14:paraId="0050AAD1" w14:textId="77777777" w:rsidR="0084421F" w:rsidRPr="007F53A2" w:rsidRDefault="0084421F" w:rsidP="0084421F">
      <w:pPr>
        <w:numPr>
          <w:ilvl w:val="0"/>
          <w:numId w:val="31"/>
        </w:numPr>
        <w:spacing w:line="240" w:lineRule="auto"/>
      </w:pPr>
      <w:r w:rsidRPr="007F53A2">
        <w:lastRenderedPageBreak/>
        <w:t>18-19</w:t>
      </w:r>
      <w:r w:rsidRPr="007F53A2">
        <w:tab/>
      </w:r>
    </w:p>
    <w:p w14:paraId="31B5C4DB" w14:textId="77777777" w:rsidR="0084421F" w:rsidRPr="007F53A2" w:rsidRDefault="0084421F" w:rsidP="0084421F">
      <w:pPr>
        <w:numPr>
          <w:ilvl w:val="0"/>
          <w:numId w:val="31"/>
        </w:numPr>
        <w:spacing w:line="240" w:lineRule="auto"/>
      </w:pPr>
      <w:r w:rsidRPr="007F53A2">
        <w:t>20-21</w:t>
      </w:r>
      <w:r w:rsidRPr="007F53A2">
        <w:tab/>
      </w:r>
    </w:p>
    <w:p w14:paraId="254DD07E" w14:textId="77777777" w:rsidR="0084421F" w:rsidRPr="007F53A2" w:rsidRDefault="0084421F" w:rsidP="0084421F">
      <w:pPr>
        <w:numPr>
          <w:ilvl w:val="0"/>
          <w:numId w:val="31"/>
        </w:numPr>
        <w:spacing w:line="240" w:lineRule="auto"/>
      </w:pPr>
      <w:r w:rsidRPr="007F53A2">
        <w:t>22-25</w:t>
      </w:r>
      <w:r w:rsidRPr="007F53A2">
        <w:tab/>
      </w:r>
    </w:p>
    <w:p w14:paraId="354425D9" w14:textId="77777777" w:rsidR="0084421F" w:rsidRPr="007F53A2" w:rsidRDefault="0084421F" w:rsidP="0084421F">
      <w:pPr>
        <w:numPr>
          <w:ilvl w:val="0"/>
          <w:numId w:val="31"/>
        </w:numPr>
        <w:spacing w:line="240" w:lineRule="auto"/>
      </w:pPr>
      <w:r w:rsidRPr="007F53A2">
        <w:t>25-30</w:t>
      </w:r>
      <w:r w:rsidRPr="007F53A2">
        <w:tab/>
      </w:r>
    </w:p>
    <w:p w14:paraId="126CD8E4" w14:textId="77777777" w:rsidR="0084421F" w:rsidRPr="00D058C4" w:rsidRDefault="0084421F" w:rsidP="0084421F">
      <w:pPr>
        <w:numPr>
          <w:ilvl w:val="0"/>
          <w:numId w:val="31"/>
        </w:numPr>
        <w:spacing w:line="240" w:lineRule="auto"/>
        <w:rPr>
          <w:rFonts w:ascii="Times New Roman" w:hAnsi="Times New Roman"/>
        </w:rPr>
      </w:pPr>
      <w:r w:rsidRPr="007F53A2">
        <w:t>31 and above</w:t>
      </w:r>
    </w:p>
    <w:p w14:paraId="21EEBD05" w14:textId="77777777" w:rsidR="0084421F" w:rsidRDefault="0084421F" w:rsidP="009D04D5">
      <w:pPr>
        <w:ind w:firstLine="0"/>
        <w:rPr>
          <w:rFonts w:ascii="Times New Roman" w:hAnsi="Times New Roman"/>
        </w:rPr>
      </w:pPr>
    </w:p>
    <w:p w14:paraId="2BA8DB9C" w14:textId="16BFA9C2" w:rsidR="0069582B" w:rsidRPr="009D04D5" w:rsidRDefault="00D32EC2" w:rsidP="00D32EC2">
      <w:pPr>
        <w:pStyle w:val="SectionTitle"/>
        <w:rPr>
          <w:b/>
        </w:rPr>
      </w:pPr>
      <w:r w:rsidRPr="009D04D5">
        <w:rPr>
          <w:b/>
        </w:rPr>
        <w:lastRenderedPageBreak/>
        <w:t>R</w:t>
      </w:r>
      <w:r w:rsidR="00B37B6C">
        <w:rPr>
          <w:b/>
        </w:rPr>
        <w:t>EFERENCES</w:t>
      </w:r>
    </w:p>
    <w:p w14:paraId="609B2835" w14:textId="3C427A10" w:rsidR="005C4B26" w:rsidRPr="00C63F4E" w:rsidRDefault="005C4B26" w:rsidP="00D42F5F">
      <w:pPr>
        <w:ind w:firstLine="0"/>
        <w:rPr>
          <w:rFonts w:cstheme="minorHAnsi"/>
          <w:color w:val="000000" w:themeColor="text1"/>
          <w:kern w:val="0"/>
        </w:rPr>
      </w:pPr>
      <w:r w:rsidRPr="00C63F4E">
        <w:rPr>
          <w:rFonts w:cstheme="minorHAnsi"/>
          <w:color w:val="000000" w:themeColor="text1"/>
          <w:kern w:val="0"/>
        </w:rPr>
        <w:t xml:space="preserve">Ahamed, Y., Macdonald, H., Reed, K., Naylor, P. J., Liu-Ambrose, T., McKay, H. (2007). </w:t>
      </w:r>
    </w:p>
    <w:p w14:paraId="3AB385D9" w14:textId="3B626BAC" w:rsidR="005C4B26" w:rsidRPr="00C63F4E" w:rsidRDefault="005C4B26" w:rsidP="005C4B26">
      <w:pPr>
        <w:ind w:left="720" w:firstLine="0"/>
        <w:rPr>
          <w:rFonts w:asciiTheme="majorHAnsi" w:eastAsia="Times New Roman" w:hAnsiTheme="majorHAnsi" w:cstheme="majorHAnsi"/>
          <w:color w:val="000000" w:themeColor="text1"/>
          <w:kern w:val="0"/>
          <w:shd w:val="clear" w:color="auto" w:fill="FFFFFF"/>
          <w:lang w:eastAsia="en-US"/>
        </w:rPr>
      </w:pPr>
      <w:r w:rsidRPr="00C63F4E">
        <w:rPr>
          <w:rFonts w:cstheme="minorHAnsi"/>
          <w:color w:val="000000" w:themeColor="text1"/>
          <w:kern w:val="0"/>
        </w:rPr>
        <w:t xml:space="preserve">School-based physical activity does not compromise children’s academic performance. </w:t>
      </w:r>
      <w:r w:rsidRPr="00C63F4E">
        <w:rPr>
          <w:rFonts w:cstheme="minorHAnsi"/>
          <w:i/>
          <w:iCs/>
          <w:color w:val="000000" w:themeColor="text1"/>
          <w:kern w:val="0"/>
        </w:rPr>
        <w:t>Medicine &amp; Science in Sports &amp; Exerc</w:t>
      </w:r>
      <w:r w:rsidRPr="00C63F4E">
        <w:rPr>
          <w:rFonts w:cstheme="minorHAnsi"/>
          <w:color w:val="000000" w:themeColor="text1"/>
          <w:kern w:val="0"/>
        </w:rPr>
        <w:t xml:space="preserve">ise, </w:t>
      </w:r>
      <w:r w:rsidRPr="00C63F4E">
        <w:rPr>
          <w:rFonts w:cstheme="minorHAnsi"/>
          <w:i/>
          <w:color w:val="000000" w:themeColor="text1"/>
          <w:kern w:val="0"/>
        </w:rPr>
        <w:t>39(2),</w:t>
      </w:r>
      <w:r w:rsidRPr="00C63F4E">
        <w:rPr>
          <w:rFonts w:cstheme="minorHAnsi"/>
          <w:color w:val="000000" w:themeColor="text1"/>
          <w:kern w:val="0"/>
        </w:rPr>
        <w:t xml:space="preserve"> 371-376. </w:t>
      </w:r>
      <w:r w:rsidRPr="00C63F4E">
        <w:rPr>
          <w:rFonts w:asciiTheme="majorHAnsi" w:eastAsia="Times New Roman" w:hAnsiTheme="majorHAnsi" w:cstheme="majorHAnsi"/>
          <w:color w:val="000000" w:themeColor="text1"/>
          <w:kern w:val="0"/>
          <w:shd w:val="clear" w:color="auto" w:fill="FFFFFF"/>
          <w:lang w:eastAsia="en-US"/>
        </w:rPr>
        <w:t>doi: 10.1249/01.mss.0000241654.45500.8e</w:t>
      </w:r>
    </w:p>
    <w:p w14:paraId="2C68CE24" w14:textId="5D401358" w:rsidR="00C27A97" w:rsidRPr="00C63F4E" w:rsidRDefault="00C27A97" w:rsidP="00C27A97">
      <w:pPr>
        <w:pStyle w:val="NormalWeb"/>
        <w:ind w:left="720" w:hanging="720"/>
        <w:rPr>
          <w:color w:val="000000" w:themeColor="text1"/>
        </w:rPr>
      </w:pPr>
      <w:r w:rsidRPr="00C63F4E">
        <w:rPr>
          <w:color w:val="000000" w:themeColor="text1"/>
        </w:rPr>
        <w:t xml:space="preserve">Alhola, P., &amp; Polo-Kantola, P. (2007). Sleep deprivation: Impact on cognitive performance. </w:t>
      </w:r>
      <w:r w:rsidRPr="00C63F4E">
        <w:rPr>
          <w:i/>
          <w:iCs/>
          <w:color w:val="000000" w:themeColor="text1"/>
        </w:rPr>
        <w:t>Neuropsychiatric Disease and Treatment</w:t>
      </w:r>
      <w:r w:rsidRPr="00C63F4E">
        <w:rPr>
          <w:color w:val="000000" w:themeColor="text1"/>
        </w:rPr>
        <w:t xml:space="preserve">, </w:t>
      </w:r>
      <w:r w:rsidRPr="00C63F4E">
        <w:rPr>
          <w:i/>
          <w:iCs/>
          <w:color w:val="000000" w:themeColor="text1"/>
        </w:rPr>
        <w:t>3</w:t>
      </w:r>
      <w:r w:rsidRPr="00C63F4E">
        <w:rPr>
          <w:color w:val="000000" w:themeColor="text1"/>
        </w:rPr>
        <w:t xml:space="preserve">, 553-567. </w:t>
      </w:r>
      <w:r w:rsidR="006D5D47" w:rsidRPr="00C63F4E">
        <w:rPr>
          <w:color w:val="000000" w:themeColor="text1"/>
        </w:rPr>
        <w:t>Retrieved from: https://www.ncbi.nlm.nih.gov/pmc/articles/PMC2656292/</w:t>
      </w:r>
    </w:p>
    <w:p w14:paraId="3112AE52" w14:textId="51797F99" w:rsidR="00800462" w:rsidRPr="00C63F4E" w:rsidRDefault="009573FB" w:rsidP="00800462">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Ash, C., &amp; Huebner, E.S. (2001). Environmental events and life satisfaction reports of </w:t>
      </w:r>
    </w:p>
    <w:p w14:paraId="39DA174C" w14:textId="5B75CE55" w:rsidR="009573FB" w:rsidRPr="00C63F4E" w:rsidRDefault="009573FB" w:rsidP="00800462">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adolescents: A test of cognitive mediation. </w:t>
      </w:r>
      <w:r w:rsidRPr="00C63F4E">
        <w:rPr>
          <w:rFonts w:ascii="Times New Roman" w:eastAsia="Times New Roman" w:hAnsi="Times New Roman" w:cs="Times New Roman"/>
          <w:i/>
          <w:color w:val="000000" w:themeColor="text1"/>
          <w:kern w:val="0"/>
          <w:lang w:eastAsia="en-US"/>
        </w:rPr>
        <w:t xml:space="preserve">School Psychology International, 22, </w:t>
      </w:r>
      <w:r w:rsidRPr="00C63F4E">
        <w:rPr>
          <w:rFonts w:ascii="Times New Roman" w:eastAsia="Times New Roman" w:hAnsi="Times New Roman" w:cs="Times New Roman"/>
          <w:color w:val="000000" w:themeColor="text1"/>
          <w:kern w:val="0"/>
          <w:lang w:eastAsia="en-US"/>
        </w:rPr>
        <w:t>320–326.</w:t>
      </w:r>
      <w:r w:rsidR="003C5C7D" w:rsidRPr="00C63F4E">
        <w:rPr>
          <w:rFonts w:ascii="Times New Roman" w:eastAsia="Times New Roman" w:hAnsi="Times New Roman" w:cs="Times New Roman"/>
          <w:color w:val="000000" w:themeColor="text1"/>
          <w:kern w:val="0"/>
          <w:lang w:eastAsia="en-US"/>
        </w:rPr>
        <w:t xml:space="preserve"> Retrieved from: http://journals.sagepub.com/doi/abs/10.1177/0143034301223008</w:t>
      </w:r>
    </w:p>
    <w:p w14:paraId="333454A6" w14:textId="349531CB" w:rsidR="00800462" w:rsidRPr="00C63F4E" w:rsidRDefault="00800462" w:rsidP="00800462">
      <w:pPr>
        <w:ind w:firstLine="0"/>
        <w:rPr>
          <w:rFonts w:ascii="Times New Roman" w:eastAsia="Times New Roman" w:hAnsi="Times New Roman" w:cs="Times New Roman"/>
          <w:color w:val="000000" w:themeColor="text1"/>
          <w:kern w:val="0"/>
          <w:shd w:val="clear" w:color="auto" w:fill="FFFFFF"/>
          <w:lang w:eastAsia="en-US"/>
        </w:rPr>
      </w:pPr>
      <w:r w:rsidRPr="00C63F4E">
        <w:rPr>
          <w:rFonts w:ascii="Times New Roman" w:eastAsia="Times New Roman" w:hAnsi="Times New Roman" w:cs="Times New Roman"/>
          <w:color w:val="000000" w:themeColor="text1"/>
          <w:kern w:val="0"/>
          <w:shd w:val="clear" w:color="auto" w:fill="FFFFFF"/>
          <w:lang w:eastAsia="en-US"/>
        </w:rPr>
        <w:t>Banks, S. &amp;</w:t>
      </w:r>
      <w:r w:rsidR="00FB3079" w:rsidRPr="00C63F4E">
        <w:rPr>
          <w:rFonts w:ascii="Times New Roman" w:eastAsia="Times New Roman" w:hAnsi="Times New Roman" w:cs="Times New Roman"/>
          <w:color w:val="000000" w:themeColor="text1"/>
          <w:kern w:val="0"/>
          <w:shd w:val="clear" w:color="auto" w:fill="FFFFFF"/>
          <w:lang w:eastAsia="en-US"/>
        </w:rPr>
        <w:t xml:space="preserve"> Dinges</w:t>
      </w:r>
      <w:r w:rsidRPr="00C63F4E">
        <w:rPr>
          <w:rFonts w:ascii="Times New Roman" w:eastAsia="Times New Roman" w:hAnsi="Times New Roman" w:cs="Times New Roman"/>
          <w:color w:val="000000" w:themeColor="text1"/>
          <w:kern w:val="0"/>
          <w:shd w:val="clear" w:color="auto" w:fill="FFFFFF"/>
          <w:lang w:eastAsia="en-US"/>
        </w:rPr>
        <w:t>,</w:t>
      </w:r>
      <w:r w:rsidR="00FB3079" w:rsidRPr="00C63F4E">
        <w:rPr>
          <w:rFonts w:ascii="Times New Roman" w:eastAsia="Times New Roman" w:hAnsi="Times New Roman" w:cs="Times New Roman"/>
          <w:color w:val="000000" w:themeColor="text1"/>
          <w:kern w:val="0"/>
          <w:shd w:val="clear" w:color="auto" w:fill="FFFFFF"/>
          <w:lang w:eastAsia="en-US"/>
        </w:rPr>
        <w:t xml:space="preserve"> D</w:t>
      </w:r>
      <w:r w:rsidRPr="00C63F4E">
        <w:rPr>
          <w:rFonts w:ascii="Times New Roman" w:eastAsia="Times New Roman" w:hAnsi="Times New Roman" w:cs="Times New Roman"/>
          <w:color w:val="000000" w:themeColor="text1"/>
          <w:kern w:val="0"/>
          <w:shd w:val="clear" w:color="auto" w:fill="FFFFFF"/>
          <w:lang w:eastAsia="en-US"/>
        </w:rPr>
        <w:t>.</w:t>
      </w:r>
      <w:r w:rsidR="00FB3079" w:rsidRPr="00C63F4E">
        <w:rPr>
          <w:rFonts w:ascii="Times New Roman" w:eastAsia="Times New Roman" w:hAnsi="Times New Roman" w:cs="Times New Roman"/>
          <w:color w:val="000000" w:themeColor="text1"/>
          <w:kern w:val="0"/>
          <w:shd w:val="clear" w:color="auto" w:fill="FFFFFF"/>
          <w:lang w:eastAsia="en-US"/>
        </w:rPr>
        <w:t>F.</w:t>
      </w:r>
      <w:r w:rsidRPr="00C63F4E">
        <w:rPr>
          <w:rFonts w:ascii="Times New Roman" w:eastAsia="Times New Roman" w:hAnsi="Times New Roman" w:cs="Times New Roman"/>
          <w:color w:val="000000" w:themeColor="text1"/>
          <w:kern w:val="0"/>
          <w:shd w:val="clear" w:color="auto" w:fill="FFFFFF"/>
          <w:lang w:eastAsia="en-US"/>
        </w:rPr>
        <w:t xml:space="preserve"> (2007).</w:t>
      </w:r>
      <w:r w:rsidR="00FB3079" w:rsidRPr="00C63F4E">
        <w:rPr>
          <w:rFonts w:ascii="Times New Roman" w:eastAsia="Times New Roman" w:hAnsi="Times New Roman" w:cs="Times New Roman"/>
          <w:color w:val="000000" w:themeColor="text1"/>
          <w:kern w:val="0"/>
          <w:shd w:val="clear" w:color="auto" w:fill="FFFFFF"/>
          <w:lang w:eastAsia="en-US"/>
        </w:rPr>
        <w:t xml:space="preserve"> Behavioral and physiological consequences of sleep </w:t>
      </w:r>
    </w:p>
    <w:p w14:paraId="54DA27DB" w14:textId="31A11E29" w:rsidR="00800462" w:rsidRPr="00C63F4E" w:rsidRDefault="00FB3079" w:rsidP="0098504B">
      <w:pPr>
        <w:ind w:left="720" w:firstLine="0"/>
        <w:rPr>
          <w:rFonts w:ascii="Times New Roman" w:eastAsia="Times New Roman" w:hAnsi="Times New Roman" w:cs="Times New Roman"/>
          <w:color w:val="000000" w:themeColor="text1"/>
          <w:kern w:val="0"/>
          <w:shd w:val="clear" w:color="auto" w:fill="FFFFFF"/>
          <w:lang w:eastAsia="en-US"/>
        </w:rPr>
      </w:pPr>
      <w:r w:rsidRPr="00C63F4E">
        <w:rPr>
          <w:rFonts w:ascii="Times New Roman" w:eastAsia="Times New Roman" w:hAnsi="Times New Roman" w:cs="Times New Roman"/>
          <w:color w:val="000000" w:themeColor="text1"/>
          <w:kern w:val="0"/>
          <w:shd w:val="clear" w:color="auto" w:fill="FFFFFF"/>
          <w:lang w:eastAsia="en-US"/>
        </w:rPr>
        <w:t>restriction</w:t>
      </w:r>
      <w:r w:rsidR="00800462" w:rsidRPr="00C63F4E">
        <w:rPr>
          <w:rFonts w:ascii="Times New Roman" w:eastAsia="Times New Roman" w:hAnsi="Times New Roman" w:cs="Times New Roman"/>
          <w:color w:val="000000" w:themeColor="text1"/>
          <w:kern w:val="0"/>
          <w:shd w:val="clear" w:color="auto" w:fill="FFFFFF"/>
          <w:lang w:eastAsia="en-US"/>
        </w:rPr>
        <w:t xml:space="preserve">. </w:t>
      </w:r>
      <w:r w:rsidRPr="00C63F4E">
        <w:rPr>
          <w:rFonts w:ascii="Times New Roman" w:eastAsia="Times New Roman" w:hAnsi="Times New Roman" w:cs="Times New Roman"/>
          <w:color w:val="000000" w:themeColor="text1"/>
          <w:kern w:val="0"/>
          <w:shd w:val="clear" w:color="auto" w:fill="FFFFFF"/>
          <w:lang w:eastAsia="en-US"/>
        </w:rPr>
        <w:t> </w:t>
      </w:r>
      <w:r w:rsidRPr="00C63F4E">
        <w:rPr>
          <w:rFonts w:ascii="Times New Roman" w:eastAsia="Times New Roman" w:hAnsi="Times New Roman" w:cs="Times New Roman"/>
          <w:i/>
          <w:iCs/>
          <w:color w:val="000000" w:themeColor="text1"/>
          <w:kern w:val="0"/>
          <w:shd w:val="clear" w:color="auto" w:fill="FFFFFF"/>
          <w:lang w:eastAsia="en-US"/>
        </w:rPr>
        <w:t>J</w:t>
      </w:r>
      <w:r w:rsidR="00800462" w:rsidRPr="00C63F4E">
        <w:rPr>
          <w:rFonts w:ascii="Times New Roman" w:eastAsia="Times New Roman" w:hAnsi="Times New Roman" w:cs="Times New Roman"/>
          <w:i/>
          <w:iCs/>
          <w:color w:val="000000" w:themeColor="text1"/>
          <w:kern w:val="0"/>
          <w:shd w:val="clear" w:color="auto" w:fill="FFFFFF"/>
          <w:lang w:eastAsia="en-US"/>
        </w:rPr>
        <w:t>ournal of</w:t>
      </w:r>
      <w:r w:rsidRPr="00C63F4E">
        <w:rPr>
          <w:rFonts w:ascii="Times New Roman" w:eastAsia="Times New Roman" w:hAnsi="Times New Roman" w:cs="Times New Roman"/>
          <w:i/>
          <w:iCs/>
          <w:color w:val="000000" w:themeColor="text1"/>
          <w:kern w:val="0"/>
          <w:shd w:val="clear" w:color="auto" w:fill="FFFFFF"/>
          <w:lang w:eastAsia="en-US"/>
        </w:rPr>
        <w:t xml:space="preserve"> Clin</w:t>
      </w:r>
      <w:r w:rsidR="00800462" w:rsidRPr="00C63F4E">
        <w:rPr>
          <w:rFonts w:ascii="Times New Roman" w:eastAsia="Times New Roman" w:hAnsi="Times New Roman" w:cs="Times New Roman"/>
          <w:i/>
          <w:iCs/>
          <w:color w:val="000000" w:themeColor="text1"/>
          <w:kern w:val="0"/>
          <w:shd w:val="clear" w:color="auto" w:fill="FFFFFF"/>
          <w:lang w:eastAsia="en-US"/>
        </w:rPr>
        <w:t>ical</w:t>
      </w:r>
      <w:r w:rsidRPr="00C63F4E">
        <w:rPr>
          <w:rFonts w:ascii="Times New Roman" w:eastAsia="Times New Roman" w:hAnsi="Times New Roman" w:cs="Times New Roman"/>
          <w:i/>
          <w:iCs/>
          <w:color w:val="000000" w:themeColor="text1"/>
          <w:kern w:val="0"/>
          <w:shd w:val="clear" w:color="auto" w:fill="FFFFFF"/>
          <w:lang w:eastAsia="en-US"/>
        </w:rPr>
        <w:t xml:space="preserve"> Sleep Med</w:t>
      </w:r>
      <w:r w:rsidR="00800462" w:rsidRPr="00C63F4E">
        <w:rPr>
          <w:rFonts w:ascii="Times New Roman" w:eastAsia="Times New Roman" w:hAnsi="Times New Roman" w:cs="Times New Roman"/>
          <w:i/>
          <w:iCs/>
          <w:color w:val="000000" w:themeColor="text1"/>
          <w:kern w:val="0"/>
          <w:shd w:val="clear" w:color="auto" w:fill="FFFFFF"/>
          <w:lang w:eastAsia="en-US"/>
        </w:rPr>
        <w:t xml:space="preserve">icine, </w:t>
      </w:r>
      <w:r w:rsidR="00800462" w:rsidRPr="00C63F4E">
        <w:rPr>
          <w:rFonts w:ascii="Times New Roman" w:eastAsia="Times New Roman" w:hAnsi="Times New Roman" w:cs="Times New Roman"/>
          <w:i/>
          <w:color w:val="000000" w:themeColor="text1"/>
          <w:kern w:val="0"/>
          <w:shd w:val="clear" w:color="auto" w:fill="FFFFFF"/>
          <w:lang w:eastAsia="en-US"/>
        </w:rPr>
        <w:t>3(5),</w:t>
      </w:r>
      <w:r w:rsidR="00800462" w:rsidRPr="00C63F4E">
        <w:rPr>
          <w:rFonts w:ascii="Times New Roman" w:eastAsia="Times New Roman" w:hAnsi="Times New Roman" w:cs="Times New Roman"/>
          <w:color w:val="000000" w:themeColor="text1"/>
          <w:kern w:val="0"/>
          <w:shd w:val="clear" w:color="auto" w:fill="FFFFFF"/>
          <w:lang w:eastAsia="en-US"/>
        </w:rPr>
        <w:t xml:space="preserve"> </w:t>
      </w:r>
      <w:r w:rsidRPr="00C63F4E">
        <w:rPr>
          <w:rFonts w:ascii="Times New Roman" w:eastAsia="Times New Roman" w:hAnsi="Times New Roman" w:cs="Times New Roman"/>
          <w:color w:val="000000" w:themeColor="text1"/>
          <w:kern w:val="0"/>
          <w:shd w:val="clear" w:color="auto" w:fill="FFFFFF"/>
          <w:lang w:eastAsia="en-US"/>
        </w:rPr>
        <w:t>519-528.</w:t>
      </w:r>
      <w:r w:rsidR="0098504B" w:rsidRPr="00C63F4E">
        <w:rPr>
          <w:rFonts w:ascii="Times New Roman" w:eastAsia="Times New Roman" w:hAnsi="Times New Roman" w:cs="Times New Roman"/>
          <w:color w:val="000000" w:themeColor="text1"/>
          <w:kern w:val="0"/>
          <w:shd w:val="clear" w:color="auto" w:fill="FFFFFF"/>
          <w:lang w:eastAsia="en-US"/>
        </w:rPr>
        <w:t xml:space="preserve"> Retrieved from: </w:t>
      </w:r>
      <w:hyperlink r:id="rId12" w:history="1">
        <w:r w:rsidR="00D065A9" w:rsidRPr="00C63F4E">
          <w:rPr>
            <w:rStyle w:val="Hyperlink"/>
            <w:rFonts w:ascii="Times New Roman" w:eastAsia="Times New Roman" w:hAnsi="Times New Roman" w:cs="Times New Roman"/>
            <w:color w:val="000000" w:themeColor="text1"/>
            <w:kern w:val="0"/>
            <w:shd w:val="clear" w:color="auto" w:fill="FFFFFF"/>
            <w:lang w:eastAsia="en-US"/>
          </w:rPr>
          <w:t>https://www.ncbi.nlm.nih.gov/pmc/articles/PMC1978335/</w:t>
        </w:r>
      </w:hyperlink>
    </w:p>
    <w:p w14:paraId="2D4B5CD1" w14:textId="17324232" w:rsidR="00D457E5" w:rsidRPr="00C63F4E" w:rsidRDefault="00895DD8" w:rsidP="00895DD8">
      <w:pPr>
        <w:ind w:firstLine="0"/>
        <w:rPr>
          <w:rFonts w:eastAsia="Times New Roman" w:cstheme="minorHAnsi"/>
          <w:color w:val="000000" w:themeColor="text1"/>
          <w:shd w:val="clear" w:color="auto" w:fill="FFFFFF"/>
        </w:rPr>
      </w:pPr>
      <w:r w:rsidRPr="00C63F4E">
        <w:rPr>
          <w:rFonts w:eastAsia="Times New Roman" w:cstheme="minorHAnsi"/>
          <w:color w:val="000000" w:themeColor="text1"/>
          <w:shd w:val="clear" w:color="auto" w:fill="FFFFFF"/>
        </w:rPr>
        <w:t xml:space="preserve">Bootzin, R. R., &amp; Stevens, S. J. (2005). Adolescents, substance abuse, and the </w:t>
      </w:r>
    </w:p>
    <w:p w14:paraId="44C56C91" w14:textId="65D063E8" w:rsidR="00895DD8" w:rsidRPr="00C63F4E" w:rsidRDefault="00895DD8" w:rsidP="003D1D97">
      <w:pPr>
        <w:ind w:left="720" w:firstLine="0"/>
        <w:rPr>
          <w:rFonts w:eastAsia="Times New Roman" w:cstheme="minorHAnsi"/>
          <w:color w:val="000000" w:themeColor="text1"/>
          <w:kern w:val="0"/>
          <w:lang w:eastAsia="en-US"/>
        </w:rPr>
      </w:pPr>
      <w:r w:rsidRPr="00C63F4E">
        <w:rPr>
          <w:rFonts w:eastAsia="Times New Roman" w:cstheme="minorHAnsi"/>
          <w:color w:val="000000" w:themeColor="text1"/>
          <w:shd w:val="clear" w:color="auto" w:fill="FFFFFF"/>
        </w:rPr>
        <w:t>treatment of insomnia and daytime sleepiness. </w:t>
      </w:r>
      <w:r w:rsidRPr="00C63F4E">
        <w:rPr>
          <w:rStyle w:val="Emphasis"/>
          <w:rFonts w:eastAsia="Times New Roman" w:cstheme="minorHAnsi"/>
          <w:color w:val="000000" w:themeColor="text1"/>
          <w:shd w:val="clear" w:color="auto" w:fill="FFFFFF"/>
        </w:rPr>
        <w:t>Clinical Psychology Review</w:t>
      </w:r>
      <w:r w:rsidRPr="00C63F4E">
        <w:rPr>
          <w:rFonts w:eastAsia="Times New Roman" w:cstheme="minorHAnsi"/>
          <w:color w:val="000000" w:themeColor="text1"/>
          <w:shd w:val="clear" w:color="auto" w:fill="FFFFFF"/>
        </w:rPr>
        <w:t>, </w:t>
      </w:r>
      <w:r w:rsidRPr="00C63F4E">
        <w:rPr>
          <w:rStyle w:val="Emphasis"/>
          <w:rFonts w:eastAsia="Times New Roman" w:cstheme="minorHAnsi"/>
          <w:color w:val="000000" w:themeColor="text1"/>
          <w:shd w:val="clear" w:color="auto" w:fill="FFFFFF"/>
        </w:rPr>
        <w:t>25</w:t>
      </w:r>
      <w:r w:rsidRPr="00C63F4E">
        <w:rPr>
          <w:rFonts w:eastAsia="Times New Roman" w:cstheme="minorHAnsi"/>
          <w:color w:val="000000" w:themeColor="text1"/>
          <w:shd w:val="clear" w:color="auto" w:fill="FFFFFF"/>
        </w:rPr>
        <w:t>(5), 629-644. doi: </w:t>
      </w:r>
      <w:hyperlink r:id="rId13" w:history="1">
        <w:r w:rsidRPr="00C63F4E">
          <w:rPr>
            <w:rStyle w:val="Hyperlink"/>
            <w:rFonts w:eastAsia="Times New Roman" w:cstheme="minorHAnsi"/>
            <w:color w:val="000000" w:themeColor="text1"/>
            <w:shd w:val="clear" w:color="auto" w:fill="FFFFFF"/>
          </w:rPr>
          <w:t>10.1016/j.cpr.2005.04.007</w:t>
        </w:r>
      </w:hyperlink>
    </w:p>
    <w:p w14:paraId="6839FAAF" w14:textId="6B6D2F62" w:rsidR="005E34FD" w:rsidRPr="00C63F4E" w:rsidRDefault="008653A1" w:rsidP="005E34FD">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w:t>
      </w:r>
      <w:r w:rsidR="005E34FD" w:rsidRPr="00C63F4E">
        <w:rPr>
          <w:rFonts w:ascii="Times New Roman" w:eastAsia="Times New Roman" w:hAnsi="Times New Roman" w:cs="Times New Roman"/>
          <w:color w:val="000000" w:themeColor="text1"/>
          <w:kern w:val="0"/>
          <w:lang w:eastAsia="en-US"/>
        </w:rPr>
        <w:t>Brown, F.</w:t>
      </w:r>
      <w:r w:rsidR="00F64284" w:rsidRPr="00C63F4E">
        <w:rPr>
          <w:rFonts w:ascii="Times New Roman" w:eastAsia="Times New Roman" w:hAnsi="Times New Roman" w:cs="Times New Roman"/>
          <w:color w:val="000000" w:themeColor="text1"/>
          <w:kern w:val="0"/>
          <w:lang w:eastAsia="en-US"/>
        </w:rPr>
        <w:t xml:space="preserve"> &amp; Buboltz, W. (2002</w:t>
      </w:r>
      <w:r w:rsidR="00B04F0B" w:rsidRPr="00C63F4E">
        <w:rPr>
          <w:rFonts w:ascii="Times New Roman" w:eastAsia="Times New Roman" w:hAnsi="Times New Roman" w:cs="Times New Roman"/>
          <w:color w:val="000000" w:themeColor="text1"/>
          <w:kern w:val="0"/>
          <w:lang w:eastAsia="en-US"/>
        </w:rPr>
        <w:t xml:space="preserve">). Applying sleep research to university students: </w:t>
      </w:r>
    </w:p>
    <w:p w14:paraId="03B9F8D1" w14:textId="1352EAD0" w:rsidR="00EC1984" w:rsidRPr="00C63F4E" w:rsidRDefault="00B04F0B" w:rsidP="005E34FD">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Recommendations for developing a student sleep education program. </w:t>
      </w:r>
      <w:r w:rsidRPr="00C63F4E">
        <w:rPr>
          <w:rFonts w:ascii="Times New Roman" w:eastAsia="Times New Roman" w:hAnsi="Times New Roman" w:cs="Times New Roman"/>
          <w:i/>
          <w:color w:val="000000" w:themeColor="text1"/>
          <w:kern w:val="0"/>
          <w:lang w:eastAsia="en-US"/>
        </w:rPr>
        <w:t>Journal of College Student Development, 43,</w:t>
      </w:r>
      <w:r w:rsidRPr="00C63F4E">
        <w:rPr>
          <w:rFonts w:ascii="Times New Roman" w:eastAsia="Times New Roman" w:hAnsi="Times New Roman" w:cs="Times New Roman"/>
          <w:color w:val="000000" w:themeColor="text1"/>
          <w:kern w:val="0"/>
          <w:lang w:eastAsia="en-US"/>
        </w:rPr>
        <w:t xml:space="preserve"> 411–416.</w:t>
      </w:r>
    </w:p>
    <w:p w14:paraId="5860259B" w14:textId="77777777" w:rsidR="00F64284" w:rsidRPr="00C63F4E" w:rsidRDefault="00B04F0B" w:rsidP="00F64284">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Brown, </w:t>
      </w:r>
      <w:r w:rsidR="005E34FD" w:rsidRPr="00C63F4E">
        <w:rPr>
          <w:rFonts w:ascii="Times New Roman" w:eastAsia="Times New Roman" w:hAnsi="Times New Roman" w:cs="Times New Roman"/>
          <w:color w:val="000000" w:themeColor="text1"/>
          <w:kern w:val="0"/>
          <w:lang w:eastAsia="en-US"/>
        </w:rPr>
        <w:t>F.</w:t>
      </w:r>
      <w:r w:rsidR="00F64284"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Buboltz, W.</w:t>
      </w:r>
      <w:r w:rsidR="00F64284" w:rsidRPr="00C63F4E">
        <w:rPr>
          <w:rFonts w:ascii="Times New Roman" w:eastAsia="Times New Roman" w:hAnsi="Times New Roman" w:cs="Times New Roman"/>
          <w:color w:val="000000" w:themeColor="text1"/>
          <w:kern w:val="0"/>
          <w:lang w:eastAsia="en-US"/>
        </w:rPr>
        <w:t>, &amp; Soper, B. (2002</w:t>
      </w:r>
      <w:r w:rsidRPr="00C63F4E">
        <w:rPr>
          <w:rFonts w:ascii="Times New Roman" w:eastAsia="Times New Roman" w:hAnsi="Times New Roman" w:cs="Times New Roman"/>
          <w:color w:val="000000" w:themeColor="text1"/>
          <w:kern w:val="0"/>
          <w:lang w:eastAsia="en-US"/>
        </w:rPr>
        <w:t xml:space="preserve">). Relationship of sleep hygiene awareness, sleep </w:t>
      </w:r>
    </w:p>
    <w:p w14:paraId="34ADAE4F" w14:textId="3A122825" w:rsidR="007260D2" w:rsidRPr="00C63F4E" w:rsidRDefault="00B04F0B" w:rsidP="00567728">
      <w:pPr>
        <w:widowControl w:val="0"/>
        <w:autoSpaceDE w:val="0"/>
        <w:autoSpaceDN w:val="0"/>
        <w:adjustRightInd w:val="0"/>
        <w:spacing w:after="240"/>
        <w:ind w:left="720" w:firstLine="0"/>
        <w:rPr>
          <w:rFonts w:asciiTheme="majorHAnsi" w:hAnsiTheme="majorHAnsi" w:cstheme="majorHAnsi"/>
          <w:color w:val="000000" w:themeColor="text1"/>
          <w:kern w:val="0"/>
        </w:rPr>
      </w:pPr>
      <w:r w:rsidRPr="00C63F4E">
        <w:rPr>
          <w:rFonts w:ascii="Times New Roman" w:eastAsia="Times New Roman" w:hAnsi="Times New Roman" w:cs="Times New Roman"/>
          <w:color w:val="000000" w:themeColor="text1"/>
          <w:kern w:val="0"/>
          <w:lang w:eastAsia="en-US"/>
        </w:rPr>
        <w:t xml:space="preserve">hygiene practices, and sleep quality in university students. </w:t>
      </w:r>
      <w:r w:rsidRPr="00C63F4E">
        <w:rPr>
          <w:rFonts w:ascii="Times New Roman" w:eastAsia="Times New Roman" w:hAnsi="Times New Roman" w:cs="Times New Roman"/>
          <w:i/>
          <w:color w:val="000000" w:themeColor="text1"/>
          <w:kern w:val="0"/>
          <w:lang w:eastAsia="en-US"/>
        </w:rPr>
        <w:t>Behavioral Medicine, 28,</w:t>
      </w:r>
      <w:r w:rsidRPr="00C63F4E">
        <w:rPr>
          <w:rFonts w:ascii="Times New Roman" w:eastAsia="Times New Roman" w:hAnsi="Times New Roman" w:cs="Times New Roman"/>
          <w:color w:val="000000" w:themeColor="text1"/>
          <w:kern w:val="0"/>
          <w:lang w:eastAsia="en-US"/>
        </w:rPr>
        <w:t xml:space="preserve"> 33–39. </w:t>
      </w:r>
      <w:r w:rsidR="00267E57" w:rsidRPr="00C63F4E">
        <w:rPr>
          <w:rFonts w:asciiTheme="majorHAnsi" w:hAnsiTheme="majorHAnsi" w:cstheme="majorHAnsi"/>
          <w:color w:val="000000" w:themeColor="text1"/>
          <w:kern w:val="0"/>
        </w:rPr>
        <w:t xml:space="preserve">doi: 10.1080/08964280209596396 </w:t>
      </w:r>
      <w:r w:rsidR="00267E57" w:rsidRPr="00C63F4E">
        <w:rPr>
          <w:rFonts w:ascii="Times New Roman" w:eastAsia="Times New Roman" w:hAnsi="Times New Roman" w:cs="Times New Roman"/>
          <w:color w:val="000000" w:themeColor="text1"/>
          <w:kern w:val="0"/>
          <w:lang w:eastAsia="en-US"/>
        </w:rPr>
        <w:t xml:space="preserve"> </w:t>
      </w:r>
      <w:r w:rsidR="007260D2" w:rsidRPr="00C63F4E">
        <w:rPr>
          <w:rFonts w:ascii="Times New Roman" w:eastAsia="Times New Roman" w:hAnsi="Times New Roman" w:cs="Times New Roman"/>
          <w:color w:val="000000" w:themeColor="text1"/>
          <w:kern w:val="0"/>
          <w:lang w:eastAsia="en-US"/>
        </w:rPr>
        <w:t xml:space="preserve"> </w:t>
      </w:r>
    </w:p>
    <w:p w14:paraId="027DF94C" w14:textId="36B084A5" w:rsidR="008653A1" w:rsidRPr="00C63F4E" w:rsidRDefault="0065255F" w:rsidP="008653A1">
      <w:pPr>
        <w:ind w:firstLine="0"/>
        <w:rPr>
          <w:rFonts w:eastAsia="Times New Roman"/>
          <w:color w:val="000000" w:themeColor="text1"/>
        </w:rPr>
      </w:pPr>
      <w:r w:rsidRPr="00C63F4E">
        <w:rPr>
          <w:rFonts w:eastAsia="Times New Roman"/>
          <w:color w:val="000000" w:themeColor="text1"/>
        </w:rPr>
        <w:lastRenderedPageBreak/>
        <w:t>Brown</w:t>
      </w:r>
      <w:r w:rsidR="0065399F" w:rsidRPr="00C63F4E">
        <w:rPr>
          <w:rFonts w:eastAsia="Times New Roman"/>
          <w:color w:val="000000" w:themeColor="text1"/>
        </w:rPr>
        <w:t>,</w:t>
      </w:r>
      <w:r w:rsidRPr="00C63F4E">
        <w:rPr>
          <w:rFonts w:eastAsia="Times New Roman"/>
          <w:color w:val="000000" w:themeColor="text1"/>
        </w:rPr>
        <w:t xml:space="preserve"> F</w:t>
      </w:r>
      <w:r w:rsidR="0065399F" w:rsidRPr="00C63F4E">
        <w:rPr>
          <w:rFonts w:eastAsia="Times New Roman"/>
          <w:color w:val="000000" w:themeColor="text1"/>
        </w:rPr>
        <w:t>.</w:t>
      </w:r>
      <w:r w:rsidRPr="00C63F4E">
        <w:rPr>
          <w:rFonts w:eastAsia="Times New Roman"/>
          <w:color w:val="000000" w:themeColor="text1"/>
        </w:rPr>
        <w:t>C</w:t>
      </w:r>
      <w:r w:rsidR="0065399F" w:rsidRPr="00C63F4E">
        <w:rPr>
          <w:rFonts w:eastAsia="Times New Roman"/>
          <w:color w:val="000000" w:themeColor="text1"/>
        </w:rPr>
        <w:t>.</w:t>
      </w:r>
      <w:r w:rsidRPr="00C63F4E">
        <w:rPr>
          <w:rFonts w:eastAsia="Times New Roman"/>
          <w:color w:val="000000" w:themeColor="text1"/>
        </w:rPr>
        <w:t>, Buboltz</w:t>
      </w:r>
      <w:r w:rsidR="0065399F" w:rsidRPr="00C63F4E">
        <w:rPr>
          <w:rFonts w:eastAsia="Times New Roman"/>
          <w:color w:val="000000" w:themeColor="text1"/>
        </w:rPr>
        <w:t xml:space="preserve"> Jr.,</w:t>
      </w:r>
      <w:r w:rsidRPr="00C63F4E">
        <w:rPr>
          <w:rFonts w:eastAsia="Times New Roman"/>
          <w:color w:val="000000" w:themeColor="text1"/>
        </w:rPr>
        <w:t xml:space="preserve"> W</w:t>
      </w:r>
      <w:r w:rsidR="0065399F" w:rsidRPr="00C63F4E">
        <w:rPr>
          <w:rFonts w:eastAsia="Times New Roman"/>
          <w:color w:val="000000" w:themeColor="text1"/>
        </w:rPr>
        <w:t>.</w:t>
      </w:r>
      <w:r w:rsidRPr="00C63F4E">
        <w:rPr>
          <w:rFonts w:eastAsia="Times New Roman"/>
          <w:color w:val="000000" w:themeColor="text1"/>
        </w:rPr>
        <w:t>C</w:t>
      </w:r>
      <w:r w:rsidR="0065399F" w:rsidRPr="00C63F4E">
        <w:rPr>
          <w:rFonts w:eastAsia="Times New Roman"/>
          <w:color w:val="000000" w:themeColor="text1"/>
        </w:rPr>
        <w:t>.</w:t>
      </w:r>
      <w:r w:rsidRPr="00C63F4E">
        <w:rPr>
          <w:rFonts w:eastAsia="Times New Roman"/>
          <w:color w:val="000000" w:themeColor="text1"/>
        </w:rPr>
        <w:t>,</w:t>
      </w:r>
      <w:r w:rsidR="0065399F" w:rsidRPr="00C63F4E">
        <w:rPr>
          <w:rFonts w:eastAsia="Times New Roman"/>
          <w:color w:val="000000" w:themeColor="text1"/>
        </w:rPr>
        <w:t xml:space="preserve"> &amp;</w:t>
      </w:r>
      <w:r w:rsidRPr="00C63F4E">
        <w:rPr>
          <w:rFonts w:eastAsia="Times New Roman"/>
          <w:color w:val="000000" w:themeColor="text1"/>
        </w:rPr>
        <w:t xml:space="preserve"> Soper</w:t>
      </w:r>
      <w:r w:rsidR="0065399F" w:rsidRPr="00C63F4E">
        <w:rPr>
          <w:rFonts w:eastAsia="Times New Roman"/>
          <w:color w:val="000000" w:themeColor="text1"/>
        </w:rPr>
        <w:t>,</w:t>
      </w:r>
      <w:r w:rsidRPr="00C63F4E">
        <w:rPr>
          <w:rFonts w:eastAsia="Times New Roman"/>
          <w:color w:val="000000" w:themeColor="text1"/>
        </w:rPr>
        <w:t xml:space="preserve"> B.</w:t>
      </w:r>
      <w:r w:rsidR="0065399F" w:rsidRPr="00C63F4E">
        <w:rPr>
          <w:rFonts w:eastAsia="Times New Roman"/>
          <w:color w:val="000000" w:themeColor="text1"/>
        </w:rPr>
        <w:t xml:space="preserve"> (2001).</w:t>
      </w:r>
      <w:r w:rsidRPr="00C63F4E">
        <w:rPr>
          <w:rFonts w:eastAsia="Times New Roman"/>
          <w:color w:val="000000" w:themeColor="text1"/>
        </w:rPr>
        <w:t xml:space="preserve"> Prevalence of delayed sleep phase </w:t>
      </w:r>
    </w:p>
    <w:p w14:paraId="6900596C" w14:textId="1CD9AC37" w:rsidR="0065255F" w:rsidRPr="00C63F4E" w:rsidRDefault="0065255F" w:rsidP="008653A1">
      <w:pPr>
        <w:ind w:left="720" w:firstLine="0"/>
        <w:rPr>
          <w:rFonts w:eastAsia="Times New Roman"/>
          <w:color w:val="000000" w:themeColor="text1"/>
        </w:rPr>
      </w:pPr>
      <w:r w:rsidRPr="00C63F4E">
        <w:rPr>
          <w:rFonts w:eastAsia="Times New Roman"/>
          <w:color w:val="000000" w:themeColor="text1"/>
        </w:rPr>
        <w:t xml:space="preserve">syndrome in university students. </w:t>
      </w:r>
      <w:r w:rsidRPr="00C63F4E">
        <w:rPr>
          <w:rFonts w:eastAsia="Times New Roman"/>
          <w:i/>
          <w:color w:val="000000" w:themeColor="text1"/>
        </w:rPr>
        <w:t>Coll</w:t>
      </w:r>
      <w:r w:rsidR="0065399F" w:rsidRPr="00C63F4E">
        <w:rPr>
          <w:rFonts w:eastAsia="Times New Roman"/>
          <w:i/>
          <w:color w:val="000000" w:themeColor="text1"/>
        </w:rPr>
        <w:t>ege</w:t>
      </w:r>
      <w:r w:rsidRPr="00C63F4E">
        <w:rPr>
          <w:rFonts w:eastAsia="Times New Roman"/>
          <w:i/>
          <w:color w:val="000000" w:themeColor="text1"/>
        </w:rPr>
        <w:t xml:space="preserve"> Stud</w:t>
      </w:r>
      <w:r w:rsidR="0065399F" w:rsidRPr="00C63F4E">
        <w:rPr>
          <w:rFonts w:eastAsia="Times New Roman"/>
          <w:i/>
          <w:color w:val="000000" w:themeColor="text1"/>
        </w:rPr>
        <w:t>ies Journal, 35,</w:t>
      </w:r>
      <w:r w:rsidR="0065399F" w:rsidRPr="00C63F4E">
        <w:rPr>
          <w:rFonts w:eastAsia="Times New Roman"/>
          <w:color w:val="000000" w:themeColor="text1"/>
        </w:rPr>
        <w:t xml:space="preserve"> </w:t>
      </w:r>
      <w:r w:rsidRPr="00C63F4E">
        <w:rPr>
          <w:rFonts w:eastAsia="Times New Roman"/>
          <w:color w:val="000000" w:themeColor="text1"/>
        </w:rPr>
        <w:t>472–476.</w:t>
      </w:r>
      <w:r w:rsidR="00324C12" w:rsidRPr="00C63F4E">
        <w:rPr>
          <w:rFonts w:eastAsia="Times New Roman"/>
          <w:color w:val="000000" w:themeColor="text1"/>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C63F4E" w:rsidRDefault="00B04F0B" w:rsidP="008B319A">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Buboltz, W., Brown, F., &amp; Soper, B. (2001). Sleep habits and patterns of college students: A </w:t>
      </w:r>
    </w:p>
    <w:p w14:paraId="001E857B" w14:textId="3BC36B6F" w:rsidR="00F2698C" w:rsidRPr="00C63F4E" w:rsidRDefault="00B04F0B" w:rsidP="00F2698C">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preliminary study. </w:t>
      </w:r>
      <w:r w:rsidRPr="00C63F4E">
        <w:rPr>
          <w:rFonts w:ascii="Times New Roman" w:eastAsia="Times New Roman" w:hAnsi="Times New Roman" w:cs="Times New Roman"/>
          <w:i/>
          <w:color w:val="000000" w:themeColor="text1"/>
          <w:kern w:val="0"/>
          <w:lang w:eastAsia="en-US"/>
        </w:rPr>
        <w:t>Journal of American College Health, 50,</w:t>
      </w:r>
      <w:r w:rsidRPr="00C63F4E">
        <w:rPr>
          <w:rFonts w:ascii="Times New Roman" w:eastAsia="Times New Roman" w:hAnsi="Times New Roman" w:cs="Times New Roman"/>
          <w:color w:val="000000" w:themeColor="text1"/>
          <w:kern w:val="0"/>
          <w:lang w:eastAsia="en-US"/>
        </w:rPr>
        <w:t xml:space="preserve"> 131–135</w:t>
      </w:r>
      <w:r w:rsidR="008B319A"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w:t>
      </w:r>
      <w:r w:rsidR="008B319A" w:rsidRPr="00C63F4E">
        <w:rPr>
          <w:rFonts w:ascii="Times New Roman" w:eastAsia="Times New Roman" w:hAnsi="Times New Roman" w:cs="Times New Roman"/>
          <w:color w:val="000000" w:themeColor="text1"/>
          <w:kern w:val="0"/>
          <w:lang w:eastAsia="en-US"/>
        </w:rPr>
        <w:t>doi</w:t>
      </w:r>
      <w:r w:rsidR="009C398F" w:rsidRPr="00C63F4E">
        <w:rPr>
          <w:rFonts w:ascii="Times New Roman" w:eastAsia="Times New Roman" w:hAnsi="Times New Roman" w:cs="Times New Roman"/>
          <w:color w:val="000000" w:themeColor="text1"/>
          <w:kern w:val="0"/>
          <w:lang w:eastAsia="en-US"/>
        </w:rPr>
        <w:t>: 10.1080/07448480109596017</w:t>
      </w:r>
    </w:p>
    <w:p w14:paraId="69006157" w14:textId="77777777" w:rsidR="000F3BA5" w:rsidRPr="00C63F4E" w:rsidRDefault="000F3BA5" w:rsidP="000F3BA5">
      <w:pPr>
        <w:ind w:firstLine="0"/>
        <w:rPr>
          <w:color w:val="000000" w:themeColor="text1"/>
        </w:rPr>
      </w:pPr>
      <w:r w:rsidRPr="00C63F4E">
        <w:rPr>
          <w:color w:val="000000" w:themeColor="text1"/>
        </w:rPr>
        <w:t xml:space="preserve">Buckworth, J. &amp; Nigg, C. (2004). Physical Activity, Exercise, and Sedentary Behavior in College </w:t>
      </w:r>
    </w:p>
    <w:p w14:paraId="4EA325CD" w14:textId="77777777" w:rsidR="000F3BA5" w:rsidRPr="00C63F4E" w:rsidRDefault="000F3BA5" w:rsidP="000F3BA5">
      <w:pPr>
        <w:rPr>
          <w:color w:val="000000" w:themeColor="text1"/>
        </w:rPr>
      </w:pPr>
      <w:r w:rsidRPr="00C63F4E">
        <w:rPr>
          <w:color w:val="000000" w:themeColor="text1"/>
        </w:rPr>
        <w:t xml:space="preserve">Students. </w:t>
      </w:r>
      <w:r w:rsidRPr="00C63F4E">
        <w:rPr>
          <w:i/>
          <w:color w:val="000000" w:themeColor="text1"/>
        </w:rPr>
        <w:t>Journal of American College Health, 53:1</w:t>
      </w:r>
      <w:r w:rsidRPr="00C63F4E">
        <w:rPr>
          <w:color w:val="000000" w:themeColor="text1"/>
        </w:rPr>
        <w:t>, 28-34. doi: 10.3200/JACH.53.1.28-</w:t>
      </w:r>
    </w:p>
    <w:p w14:paraId="22F696B5" w14:textId="3E973380" w:rsidR="000F3BA5" w:rsidRPr="00C63F4E" w:rsidRDefault="000F3BA5" w:rsidP="000F3BA5">
      <w:pPr>
        <w:rPr>
          <w:rFonts w:ascii="Times New Roman" w:eastAsia="Times New Roman" w:hAnsi="Times New Roman" w:cs="Times New Roman"/>
          <w:b/>
          <w:color w:val="000000" w:themeColor="text1"/>
          <w:kern w:val="0"/>
          <w:shd w:val="clear" w:color="auto" w:fill="FFFFFF"/>
          <w:lang w:eastAsia="en-US"/>
        </w:rPr>
      </w:pPr>
      <w:r w:rsidRPr="00C63F4E">
        <w:rPr>
          <w:color w:val="000000" w:themeColor="text1"/>
        </w:rPr>
        <w:t>34</w:t>
      </w:r>
    </w:p>
    <w:p w14:paraId="5DEF6577" w14:textId="0CE19AF4" w:rsidR="005A4983" w:rsidRPr="00C63F4E" w:rsidRDefault="005A4983" w:rsidP="005A498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64D3B26E" w14:textId="7DB2CA0C" w:rsidR="005A4983" w:rsidRPr="00C63F4E" w:rsidRDefault="005A4983" w:rsidP="00204B5E">
      <w:pPr>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Acute coordinative exercise impr</w:t>
      </w:r>
      <w:r w:rsidR="00204B5E" w:rsidRPr="00C63F4E">
        <w:rPr>
          <w:rFonts w:eastAsia="Times New Roman" w:cstheme="minorHAnsi"/>
          <w:color w:val="000000" w:themeColor="text1"/>
          <w:kern w:val="0"/>
          <w:shd w:val="clear" w:color="auto" w:fill="FFFFFF"/>
          <w:lang w:eastAsia="en-US"/>
        </w:rPr>
        <w:t xml:space="preserve">oves attentional performance in </w:t>
      </w:r>
      <w:r w:rsidRPr="00C63F4E">
        <w:rPr>
          <w:rFonts w:eastAsia="Times New Roman" w:cstheme="minorHAnsi"/>
          <w:color w:val="000000" w:themeColor="text1"/>
          <w:kern w:val="0"/>
          <w:shd w:val="clear" w:color="auto" w:fill="FFFFFF"/>
          <w:lang w:eastAsia="en-US"/>
        </w:rPr>
        <w:t>adolescents. </w:t>
      </w:r>
      <w:r w:rsidRPr="00C63F4E">
        <w:rPr>
          <w:rFonts w:eastAsia="Times New Roman" w:cstheme="minorHAnsi"/>
          <w:i/>
          <w:iCs/>
          <w:color w:val="000000" w:themeColor="text1"/>
          <w:kern w:val="0"/>
          <w:shd w:val="clear" w:color="auto" w:fill="FFFFFF"/>
          <w:lang w:eastAsia="en-US"/>
        </w:rPr>
        <w:t>Neuroscience letters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441</w:t>
      </w:r>
      <w:r w:rsidRPr="00C63F4E">
        <w:rPr>
          <w:rFonts w:eastAsia="Times New Roman" w:cstheme="minorHAnsi"/>
          <w:color w:val="000000" w:themeColor="text1"/>
          <w:kern w:val="0"/>
          <w:shd w:val="clear" w:color="auto" w:fill="FFFFFF"/>
          <w:lang w:eastAsia="en-US"/>
        </w:rPr>
        <w:t xml:space="preserve">(2), 219-223. doi: </w:t>
      </w:r>
      <w:hyperlink r:id="rId14" w:tgtFrame="_blank" w:tooltip="Persistent link using digital object identifier" w:history="1">
        <w:r w:rsidRPr="00C63F4E">
          <w:rPr>
            <w:rStyle w:val="Hyperlink"/>
            <w:rFonts w:eastAsia="Times New Roman" w:cstheme="minorHAnsi"/>
            <w:color w:val="000000" w:themeColor="text1"/>
          </w:rPr>
          <w:t>https://doi.org/10.1016/j.neulet.2008.06.024</w:t>
        </w:r>
      </w:hyperlink>
    </w:p>
    <w:p w14:paraId="2720283C" w14:textId="3691A3DE" w:rsidR="008653A1" w:rsidRPr="00C63F4E" w:rsidRDefault="005C7A28" w:rsidP="008653A1">
      <w:pPr>
        <w:ind w:firstLine="0"/>
        <w:rPr>
          <w:color w:val="000000" w:themeColor="text1"/>
        </w:rPr>
      </w:pPr>
      <w:r w:rsidRPr="00C63F4E">
        <w:rPr>
          <w:color w:val="000000" w:themeColor="text1"/>
        </w:rPr>
        <w:t xml:space="preserve">Burton, L. J., &amp; VanHeest, J. L. (2007). The importance of physical activity in closing the </w:t>
      </w:r>
    </w:p>
    <w:p w14:paraId="2AAA807C" w14:textId="6DF69A3C" w:rsidR="005C7A28" w:rsidRPr="00C63F4E" w:rsidRDefault="005C7A28" w:rsidP="009A2B07">
      <w:pPr>
        <w:rPr>
          <w:rFonts w:ascii="Times New Roman" w:eastAsia="Times New Roman" w:hAnsi="Times New Roman" w:cs="Times New Roman"/>
          <w:color w:val="000000" w:themeColor="text1"/>
          <w:kern w:val="0"/>
          <w:lang w:eastAsia="en-US"/>
        </w:rPr>
      </w:pPr>
      <w:r w:rsidRPr="00C63F4E">
        <w:rPr>
          <w:color w:val="000000" w:themeColor="text1"/>
        </w:rPr>
        <w:t xml:space="preserve">achievement gap. </w:t>
      </w:r>
      <w:r w:rsidRPr="00C63F4E">
        <w:rPr>
          <w:i/>
          <w:color w:val="000000" w:themeColor="text1"/>
        </w:rPr>
        <w:t>Quest, 59,</w:t>
      </w:r>
      <w:r w:rsidRPr="00C63F4E">
        <w:rPr>
          <w:color w:val="000000" w:themeColor="text1"/>
        </w:rPr>
        <w:t xml:space="preserve"> 212–218.</w:t>
      </w:r>
      <w:r w:rsidR="009A2B07" w:rsidRPr="00C63F4E">
        <w:rPr>
          <w:color w:val="000000" w:themeColor="text1"/>
        </w:rPr>
        <w:t xml:space="preserve"> </w:t>
      </w:r>
      <w:r w:rsidR="009A2B07" w:rsidRPr="00C63F4E">
        <w:rPr>
          <w:rFonts w:ascii="Times New Roman" w:eastAsia="Times New Roman" w:hAnsi="Times New Roman" w:cs="Times New Roman"/>
          <w:color w:val="000000" w:themeColor="text1"/>
          <w:kern w:val="0"/>
          <w:lang w:eastAsia="en-US"/>
        </w:rPr>
        <w:t>doi: 10.1080/00336297.2007.10483549</w:t>
      </w:r>
    </w:p>
    <w:p w14:paraId="67342C71" w14:textId="77777777" w:rsidR="00A17D5E" w:rsidRPr="00C63F4E" w:rsidRDefault="00E95ABC" w:rsidP="00A17D5E">
      <w:pPr>
        <w:ind w:firstLine="0"/>
        <w:rPr>
          <w:color w:val="000000" w:themeColor="text1"/>
        </w:rPr>
      </w:pPr>
      <w:r w:rsidRPr="00C63F4E">
        <w:rPr>
          <w:color w:val="000000" w:themeColor="text1"/>
        </w:rPr>
        <w:t xml:space="preserve">Casement, M., Broussard, J., Mullington, J., &amp; Press, D. (2006). The contribution of sleep to </w:t>
      </w:r>
    </w:p>
    <w:p w14:paraId="3A6AFBBD" w14:textId="4672D354" w:rsidR="00E95ABC" w:rsidRPr="00C63F4E" w:rsidRDefault="00E95ABC" w:rsidP="00A17D5E">
      <w:pPr>
        <w:ind w:left="720" w:firstLine="0"/>
        <w:rPr>
          <w:rFonts w:eastAsia="Times New Roman"/>
          <w:color w:val="000000" w:themeColor="text1"/>
          <w:kern w:val="0"/>
          <w:lang w:eastAsia="en-US"/>
        </w:rPr>
      </w:pPr>
      <w:r w:rsidRPr="00C63F4E">
        <w:rPr>
          <w:color w:val="000000" w:themeColor="text1"/>
        </w:rPr>
        <w:t xml:space="preserve">improvements in working memory scanning speed: A study of prolonged sleep restriction. </w:t>
      </w:r>
      <w:r w:rsidRPr="00C63F4E">
        <w:rPr>
          <w:i/>
          <w:iCs/>
          <w:color w:val="000000" w:themeColor="text1"/>
        </w:rPr>
        <w:t>Biological Psychology</w:t>
      </w:r>
      <w:r w:rsidRPr="00C63F4E">
        <w:rPr>
          <w:color w:val="000000" w:themeColor="text1"/>
        </w:rPr>
        <w:t xml:space="preserve">, </w:t>
      </w:r>
      <w:r w:rsidRPr="00C63F4E">
        <w:rPr>
          <w:i/>
          <w:iCs/>
          <w:color w:val="000000" w:themeColor="text1"/>
        </w:rPr>
        <w:t>72</w:t>
      </w:r>
      <w:r w:rsidRPr="00C63F4E">
        <w:rPr>
          <w:color w:val="000000" w:themeColor="text1"/>
        </w:rPr>
        <w:t xml:space="preserve">, 208-212. </w:t>
      </w:r>
      <w:r w:rsidR="00A17D5E" w:rsidRPr="00C63F4E">
        <w:rPr>
          <w:color w:val="000000" w:themeColor="text1"/>
        </w:rPr>
        <w:t xml:space="preserve">doi: </w:t>
      </w:r>
      <w:hyperlink r:id="rId15" w:tgtFrame="_blank" w:tooltip="Persistent link using digital object identifier" w:history="1">
        <w:r w:rsidR="00A17D5E" w:rsidRPr="00C63F4E">
          <w:rPr>
            <w:rStyle w:val="Hyperlink"/>
            <w:rFonts w:ascii="Arial" w:eastAsia="Times New Roman" w:hAnsi="Arial" w:cs="Arial"/>
            <w:color w:val="000000" w:themeColor="text1"/>
            <w:sz w:val="20"/>
            <w:szCs w:val="20"/>
          </w:rPr>
          <w:t>https://doi.org/10.1016/j.biopsycho.2005.11.002</w:t>
        </w:r>
      </w:hyperlink>
    </w:p>
    <w:p w14:paraId="7947F59D" w14:textId="0C247529" w:rsidR="008653A1" w:rsidRPr="00C63F4E" w:rsidRDefault="005C7A28" w:rsidP="008653A1">
      <w:pPr>
        <w:ind w:firstLine="0"/>
        <w:rPr>
          <w:color w:val="000000" w:themeColor="text1"/>
        </w:rPr>
      </w:pPr>
      <w:r w:rsidRPr="00C63F4E">
        <w:rPr>
          <w:color w:val="000000" w:themeColor="text1"/>
        </w:rPr>
        <w:t xml:space="preserve">Castelli, D. M., Hillman, C. H., Buck, S. M., &amp; Erwin, H. (2007). Physical fitness and </w:t>
      </w:r>
    </w:p>
    <w:p w14:paraId="078620C2" w14:textId="77777777" w:rsidR="008653A1" w:rsidRPr="00C63F4E" w:rsidRDefault="005C7A28" w:rsidP="008653A1">
      <w:pPr>
        <w:rPr>
          <w:i/>
          <w:color w:val="000000" w:themeColor="text1"/>
        </w:rPr>
      </w:pPr>
      <w:r w:rsidRPr="00C63F4E">
        <w:rPr>
          <w:color w:val="000000" w:themeColor="text1"/>
        </w:rPr>
        <w:t xml:space="preserve">academic achievement in third- and fifth-grade students. </w:t>
      </w:r>
      <w:r w:rsidRPr="00C63F4E">
        <w:rPr>
          <w:i/>
          <w:color w:val="000000" w:themeColor="text1"/>
        </w:rPr>
        <w:t xml:space="preserve">Journal of Sport and Exercise </w:t>
      </w:r>
    </w:p>
    <w:p w14:paraId="6A0FD7BB" w14:textId="7441365F" w:rsidR="005C7A28" w:rsidRPr="00C63F4E" w:rsidRDefault="005C7A28" w:rsidP="00787B81">
      <w:pPr>
        <w:rPr>
          <w:rFonts w:eastAsia="Times New Roman" w:cstheme="minorHAnsi"/>
          <w:color w:val="000000" w:themeColor="text1"/>
          <w:kern w:val="0"/>
          <w:lang w:eastAsia="en-US"/>
        </w:rPr>
      </w:pPr>
      <w:r w:rsidRPr="00C63F4E">
        <w:rPr>
          <w:i/>
          <w:color w:val="000000" w:themeColor="text1"/>
        </w:rPr>
        <w:lastRenderedPageBreak/>
        <w:t xml:space="preserve">Psychology, 29, </w:t>
      </w:r>
      <w:r w:rsidRPr="00C63F4E">
        <w:rPr>
          <w:color w:val="000000" w:themeColor="text1"/>
        </w:rPr>
        <w:t>239–252.</w:t>
      </w:r>
      <w:r w:rsidR="00787B81" w:rsidRPr="00C63F4E">
        <w:rPr>
          <w:color w:val="000000" w:themeColor="text1"/>
        </w:rPr>
        <w:t xml:space="preserve">  </w:t>
      </w:r>
      <w:r w:rsidR="002C4CFB" w:rsidRPr="00C63F4E">
        <w:rPr>
          <w:color w:val="000000" w:themeColor="text1"/>
        </w:rPr>
        <w:t>Retrieved from</w:t>
      </w:r>
      <w:r w:rsidR="002C4CFB" w:rsidRPr="00C63F4E">
        <w:rPr>
          <w:rFonts w:cstheme="minorHAnsi"/>
          <w:color w:val="000000" w:themeColor="text1"/>
        </w:rPr>
        <w:t xml:space="preserve">: </w:t>
      </w:r>
      <w:hyperlink r:id="rId16" w:history="1">
        <w:r w:rsidR="00787B81" w:rsidRPr="00C63F4E">
          <w:rPr>
            <w:rStyle w:val="Hyperlink"/>
            <w:rFonts w:eastAsia="Times New Roman" w:cstheme="minorHAnsi"/>
            <w:color w:val="000000" w:themeColor="text1"/>
            <w:shd w:val="clear" w:color="auto" w:fill="FFFFFF"/>
          </w:rPr>
          <w:t>https://doi.org/10.1123/jsep.29.2.239</w:t>
        </w:r>
      </w:hyperlink>
    </w:p>
    <w:p w14:paraId="5122CF63" w14:textId="2ACFBF2C" w:rsidR="00186B81" w:rsidRPr="00C63F4E" w:rsidRDefault="00D938F4" w:rsidP="00186B81">
      <w:pPr>
        <w:ind w:firstLine="0"/>
        <w:rPr>
          <w:color w:val="000000" w:themeColor="text1"/>
        </w:rPr>
      </w:pPr>
      <w:r w:rsidRPr="00C63F4E">
        <w:rPr>
          <w:color w:val="000000" w:themeColor="text1"/>
        </w:rPr>
        <w:t xml:space="preserve">Chapman, </w:t>
      </w:r>
      <w:r w:rsidR="001A5FDE" w:rsidRPr="00C63F4E">
        <w:rPr>
          <w:color w:val="000000" w:themeColor="text1"/>
        </w:rPr>
        <w:t>E. (</w:t>
      </w:r>
      <w:r w:rsidRPr="00C63F4E">
        <w:rPr>
          <w:color w:val="000000" w:themeColor="text1"/>
        </w:rPr>
        <w:t>2003</w:t>
      </w:r>
      <w:r w:rsidR="001A5FDE" w:rsidRPr="00C63F4E">
        <w:rPr>
          <w:color w:val="000000" w:themeColor="text1"/>
        </w:rPr>
        <w:t>)</w:t>
      </w:r>
      <w:r w:rsidRPr="00C63F4E">
        <w:rPr>
          <w:color w:val="000000" w:themeColor="text1"/>
        </w:rPr>
        <w:t>. Assessing Student Engagement Rates.</w:t>
      </w:r>
      <w:r w:rsidR="00186B81" w:rsidRPr="00C63F4E">
        <w:rPr>
          <w:color w:val="000000" w:themeColor="text1"/>
        </w:rPr>
        <w:t xml:space="preserve"> Retrieved from: </w:t>
      </w:r>
    </w:p>
    <w:p w14:paraId="7CD41418" w14:textId="3F7AEC3F" w:rsidR="00D938F4" w:rsidRPr="00C63F4E" w:rsidRDefault="00186B81" w:rsidP="00186B81">
      <w:pPr>
        <w:rPr>
          <w:color w:val="000000" w:themeColor="text1"/>
        </w:rPr>
      </w:pPr>
      <w:r w:rsidRPr="00C63F4E">
        <w:rPr>
          <w:color w:val="000000" w:themeColor="text1"/>
        </w:rPr>
        <w:t>http://files.eric.ed.gov/fulltext/ED482269.pdf</w:t>
      </w:r>
    </w:p>
    <w:p w14:paraId="50B3E195" w14:textId="0457EC7F" w:rsidR="008653A1" w:rsidRPr="00C63F4E" w:rsidRDefault="00DA28BE" w:rsidP="008653A1">
      <w:pPr>
        <w:ind w:firstLine="0"/>
        <w:rPr>
          <w:color w:val="000000" w:themeColor="text1"/>
        </w:rPr>
      </w:pPr>
      <w:r w:rsidRPr="00C63F4E">
        <w:rPr>
          <w:color w:val="000000" w:themeColor="text1"/>
        </w:rPr>
        <w:t>Cho, S.,</w:t>
      </w:r>
      <w:r w:rsidR="007F1019" w:rsidRPr="00C63F4E">
        <w:rPr>
          <w:color w:val="000000" w:themeColor="text1"/>
        </w:rPr>
        <w:t xml:space="preserve"> Kim, </w:t>
      </w:r>
      <w:r w:rsidRPr="00C63F4E">
        <w:rPr>
          <w:color w:val="000000" w:themeColor="text1"/>
        </w:rPr>
        <w:t>G-S., &amp;</w:t>
      </w:r>
      <w:r w:rsidR="007F1019" w:rsidRPr="00C63F4E">
        <w:rPr>
          <w:color w:val="000000" w:themeColor="text1"/>
        </w:rPr>
        <w:t xml:space="preserve"> Lee</w:t>
      </w:r>
      <w:r w:rsidRPr="00C63F4E">
        <w:rPr>
          <w:color w:val="000000" w:themeColor="text1"/>
        </w:rPr>
        <w:t>, J-H.</w:t>
      </w:r>
      <w:r w:rsidR="007F1019" w:rsidRPr="00C63F4E">
        <w:rPr>
          <w:color w:val="000000" w:themeColor="text1"/>
        </w:rPr>
        <w:t xml:space="preserve"> (2013). Psychometric evaluation of the sleep </w:t>
      </w:r>
    </w:p>
    <w:p w14:paraId="6F13E3E3" w14:textId="58521718" w:rsidR="007F1019" w:rsidRPr="00C63F4E" w:rsidRDefault="007F1019" w:rsidP="008653A1">
      <w:pPr>
        <w:ind w:left="720" w:firstLine="0"/>
        <w:rPr>
          <w:color w:val="000000" w:themeColor="text1"/>
        </w:rPr>
      </w:pPr>
      <w:r w:rsidRPr="00C63F4E">
        <w:rPr>
          <w:color w:val="000000" w:themeColor="text1"/>
        </w:rPr>
        <w:t xml:space="preserve">hygiene index: a sample of patients with chronic pain. </w:t>
      </w:r>
      <w:r w:rsidRPr="00C63F4E">
        <w:rPr>
          <w:i/>
          <w:color w:val="000000" w:themeColor="text1"/>
        </w:rPr>
        <w:t xml:space="preserve">Health and Quality of Life Outcomes, </w:t>
      </w:r>
      <w:r w:rsidRPr="00C63F4E">
        <w:rPr>
          <w:color w:val="000000" w:themeColor="text1"/>
        </w:rPr>
        <w:t>11</w:t>
      </w:r>
      <w:r w:rsidR="001D38D1" w:rsidRPr="00C63F4E">
        <w:rPr>
          <w:color w:val="000000" w:themeColor="text1"/>
        </w:rPr>
        <w:t>(</w:t>
      </w:r>
      <w:r w:rsidRPr="00C63F4E">
        <w:rPr>
          <w:color w:val="000000" w:themeColor="text1"/>
        </w:rPr>
        <w:t>213</w:t>
      </w:r>
      <w:r w:rsidR="001D38D1" w:rsidRPr="00C63F4E">
        <w:rPr>
          <w:color w:val="000000" w:themeColor="text1"/>
        </w:rPr>
        <w:t>), 1-7</w:t>
      </w:r>
      <w:r w:rsidRPr="00C63F4E">
        <w:rPr>
          <w:color w:val="000000" w:themeColor="text1"/>
        </w:rPr>
        <w:t xml:space="preserve">.  </w:t>
      </w:r>
      <w:r w:rsidR="009960DE" w:rsidRPr="00C63F4E">
        <w:rPr>
          <w:color w:val="000000" w:themeColor="text1"/>
        </w:rPr>
        <w:t xml:space="preserve">doi:10.1186/1477-7525-11-213 </w:t>
      </w:r>
    </w:p>
    <w:p w14:paraId="37563AA2" w14:textId="63EEA5C9" w:rsidR="00C237F0" w:rsidRPr="00C63F4E" w:rsidRDefault="0006077D" w:rsidP="00C237F0">
      <w:pPr>
        <w:ind w:firstLine="0"/>
        <w:rPr>
          <w:color w:val="000000" w:themeColor="text1"/>
        </w:rPr>
      </w:pPr>
      <w:r w:rsidRPr="00C63F4E">
        <w:rPr>
          <w:color w:val="000000" w:themeColor="text1"/>
        </w:rPr>
        <w:t xml:space="preserve">Coe, D., Pivarnik, J. M., Womack, C. J., Reeves, M. J., &amp; Malina, R. M. (2006). Effects of </w:t>
      </w:r>
    </w:p>
    <w:p w14:paraId="691A6F60" w14:textId="202E3C6B" w:rsidR="0006077D" w:rsidRPr="00C63F4E" w:rsidRDefault="0006077D" w:rsidP="00C237F0">
      <w:pPr>
        <w:ind w:left="720" w:firstLine="0"/>
        <w:rPr>
          <w:color w:val="000000" w:themeColor="text1"/>
        </w:rPr>
      </w:pPr>
      <w:r w:rsidRPr="00C63F4E">
        <w:rPr>
          <w:color w:val="000000" w:themeColor="text1"/>
        </w:rPr>
        <w:t xml:space="preserve">physical education and activity levels on academic achievement in children. </w:t>
      </w:r>
      <w:r w:rsidRPr="00C63F4E">
        <w:rPr>
          <w:i/>
          <w:color w:val="000000" w:themeColor="text1"/>
        </w:rPr>
        <w:t>Medicine &amp; Science in Sports &amp; Exercise, 38,</w:t>
      </w:r>
      <w:r w:rsidRPr="00C63F4E">
        <w:rPr>
          <w:color w:val="000000" w:themeColor="text1"/>
        </w:rPr>
        <w:t xml:space="preserve"> 1515–1519.</w:t>
      </w:r>
      <w:r w:rsidR="009D6C5F" w:rsidRPr="00C63F4E">
        <w:rPr>
          <w:color w:val="000000" w:themeColor="text1"/>
        </w:rPr>
        <w:t xml:space="preserve"> Retrieved from: https://pdfs.semanticscholar.org/dbd7/21411962b61b1f57ef16df7655f71a3318c2.pdf</w:t>
      </w:r>
    </w:p>
    <w:p w14:paraId="282DB10C" w14:textId="3FD2978B" w:rsidR="00C237F0" w:rsidRPr="00C63F4E" w:rsidRDefault="00C37236" w:rsidP="00C237F0">
      <w:pPr>
        <w:ind w:firstLine="0"/>
        <w:rPr>
          <w:color w:val="000000" w:themeColor="text1"/>
        </w:rPr>
      </w:pPr>
      <w:r w:rsidRPr="00C63F4E">
        <w:rPr>
          <w:color w:val="000000" w:themeColor="text1"/>
        </w:rPr>
        <w:t>Colcombe</w:t>
      </w:r>
      <w:r w:rsidR="00F37F24" w:rsidRPr="00C63F4E">
        <w:rPr>
          <w:color w:val="000000" w:themeColor="text1"/>
        </w:rPr>
        <w:t>,</w:t>
      </w:r>
      <w:r w:rsidRPr="00C63F4E">
        <w:rPr>
          <w:color w:val="000000" w:themeColor="text1"/>
        </w:rPr>
        <w:t xml:space="preserve"> S</w:t>
      </w:r>
      <w:r w:rsidR="00F37F24" w:rsidRPr="00C63F4E">
        <w:rPr>
          <w:color w:val="000000" w:themeColor="text1"/>
        </w:rPr>
        <w:t xml:space="preserve">. </w:t>
      </w:r>
      <w:r w:rsidRPr="00C63F4E">
        <w:rPr>
          <w:color w:val="000000" w:themeColor="text1"/>
        </w:rPr>
        <w:t>J</w:t>
      </w:r>
      <w:r w:rsidR="00F37F24" w:rsidRPr="00C63F4E">
        <w:rPr>
          <w:color w:val="000000" w:themeColor="text1"/>
        </w:rPr>
        <w:t>.</w:t>
      </w:r>
      <w:r w:rsidRPr="00C63F4E">
        <w:rPr>
          <w:color w:val="000000" w:themeColor="text1"/>
        </w:rPr>
        <w:t>, Kramer</w:t>
      </w:r>
      <w:r w:rsidR="00F37F24" w:rsidRPr="00C63F4E">
        <w:rPr>
          <w:color w:val="000000" w:themeColor="text1"/>
        </w:rPr>
        <w:t>,</w:t>
      </w:r>
      <w:r w:rsidRPr="00C63F4E">
        <w:rPr>
          <w:color w:val="000000" w:themeColor="text1"/>
        </w:rPr>
        <w:t xml:space="preserve"> A</w:t>
      </w:r>
      <w:r w:rsidR="00F37F24" w:rsidRPr="00C63F4E">
        <w:rPr>
          <w:color w:val="000000" w:themeColor="text1"/>
        </w:rPr>
        <w:t xml:space="preserve">. </w:t>
      </w:r>
      <w:r w:rsidRPr="00C63F4E">
        <w:rPr>
          <w:color w:val="000000" w:themeColor="text1"/>
        </w:rPr>
        <w:t>F</w:t>
      </w:r>
      <w:r w:rsidR="00F37F24" w:rsidRPr="00C63F4E">
        <w:rPr>
          <w:color w:val="000000" w:themeColor="text1"/>
        </w:rPr>
        <w:t>.</w:t>
      </w:r>
      <w:r w:rsidR="00C237F0" w:rsidRPr="00C63F4E">
        <w:rPr>
          <w:color w:val="000000" w:themeColor="text1"/>
        </w:rPr>
        <w:t xml:space="preserve"> (2003)</w:t>
      </w:r>
      <w:r w:rsidRPr="00C63F4E">
        <w:rPr>
          <w:color w:val="000000" w:themeColor="text1"/>
        </w:rPr>
        <w:t>. Fitness effects on the cogni</w:t>
      </w:r>
      <w:r w:rsidR="00C237F0" w:rsidRPr="00C63F4E">
        <w:rPr>
          <w:color w:val="000000" w:themeColor="text1"/>
        </w:rPr>
        <w:t>tive function of older adults: A</w:t>
      </w:r>
      <w:r w:rsidRPr="00C63F4E">
        <w:rPr>
          <w:color w:val="000000" w:themeColor="text1"/>
        </w:rPr>
        <w:t xml:space="preserve"> </w:t>
      </w:r>
    </w:p>
    <w:p w14:paraId="362FB614" w14:textId="2ACDA1A9" w:rsidR="00F87520" w:rsidRPr="00C63F4E" w:rsidRDefault="00C37236" w:rsidP="00F37F24">
      <w:pPr>
        <w:ind w:left="720" w:firstLine="0"/>
        <w:rPr>
          <w:color w:val="000000" w:themeColor="text1"/>
        </w:rPr>
      </w:pPr>
      <w:r w:rsidRPr="00C63F4E">
        <w:rPr>
          <w:color w:val="000000" w:themeColor="text1"/>
        </w:rPr>
        <w:t xml:space="preserve">meta-analytic study. </w:t>
      </w:r>
      <w:r w:rsidRPr="00C63F4E">
        <w:rPr>
          <w:i/>
          <w:color w:val="000000" w:themeColor="text1"/>
        </w:rPr>
        <w:t>Psychol</w:t>
      </w:r>
      <w:r w:rsidR="00F37F24" w:rsidRPr="00C63F4E">
        <w:rPr>
          <w:i/>
          <w:color w:val="000000" w:themeColor="text1"/>
        </w:rPr>
        <w:t>ogical Science</w:t>
      </w:r>
      <w:r w:rsidR="00C237F0" w:rsidRPr="00C63F4E">
        <w:rPr>
          <w:i/>
          <w:color w:val="000000" w:themeColor="text1"/>
        </w:rPr>
        <w:t>, 14,</w:t>
      </w:r>
      <w:r w:rsidRPr="00C63F4E">
        <w:rPr>
          <w:color w:val="000000" w:themeColor="text1"/>
        </w:rPr>
        <w:t xml:space="preserve"> 125–30.</w:t>
      </w:r>
      <w:r w:rsidR="00F37F24" w:rsidRPr="00C63F4E">
        <w:rPr>
          <w:color w:val="000000" w:themeColor="text1"/>
        </w:rPr>
        <w:t xml:space="preserve">  Retrieved from: http://journals.sagepub.com/doi/pdf/10.1111/1467-9280.t01-1-01430</w:t>
      </w:r>
    </w:p>
    <w:p w14:paraId="20AEB9B4" w14:textId="6C1D3AD0" w:rsidR="00D75BEB" w:rsidRPr="00C63F4E" w:rsidRDefault="003D3E8B" w:rsidP="00C237F0">
      <w:pPr>
        <w:ind w:firstLine="0"/>
        <w:rPr>
          <w:color w:val="000000" w:themeColor="text1"/>
        </w:rPr>
      </w:pPr>
      <w:r w:rsidRPr="00C63F4E">
        <w:rPr>
          <w:color w:val="000000" w:themeColor="text1"/>
        </w:rPr>
        <w:t>Crandall, C.</w:t>
      </w:r>
      <w:r w:rsidR="00C237F0" w:rsidRPr="00C63F4E">
        <w:rPr>
          <w:color w:val="000000" w:themeColor="text1"/>
        </w:rPr>
        <w:t xml:space="preserve"> </w:t>
      </w:r>
      <w:r w:rsidRPr="00C63F4E">
        <w:rPr>
          <w:color w:val="000000" w:themeColor="text1"/>
        </w:rPr>
        <w:t>S., Preisler, J.</w:t>
      </w:r>
      <w:r w:rsidR="00C237F0" w:rsidRPr="00C63F4E">
        <w:rPr>
          <w:color w:val="000000" w:themeColor="text1"/>
        </w:rPr>
        <w:t xml:space="preserve"> </w:t>
      </w:r>
      <w:r w:rsidRPr="00C63F4E">
        <w:rPr>
          <w:color w:val="000000" w:themeColor="text1"/>
        </w:rPr>
        <w:t xml:space="preserve">J., &amp; Aussprung, J. (1992). Measuring Life Event Stress in the Lives </w:t>
      </w:r>
    </w:p>
    <w:p w14:paraId="0E562448" w14:textId="25B288EC" w:rsidR="001D320B" w:rsidRPr="00C63F4E" w:rsidRDefault="003D3E8B" w:rsidP="00BF04E0">
      <w:pPr>
        <w:ind w:left="720" w:firstLine="0"/>
        <w:rPr>
          <w:rFonts w:ascii="Helvetica" w:eastAsia="Times New Roman" w:hAnsi="Helvetica" w:cs="Times New Roman"/>
          <w:color w:val="000000" w:themeColor="text1"/>
          <w:spacing w:val="4"/>
          <w:kern w:val="0"/>
          <w:sz w:val="21"/>
          <w:szCs w:val="21"/>
          <w:shd w:val="clear" w:color="auto" w:fill="FCFCFC"/>
          <w:lang w:eastAsia="en-US"/>
        </w:rPr>
      </w:pPr>
      <w:r w:rsidRPr="00C63F4E">
        <w:rPr>
          <w:color w:val="000000" w:themeColor="text1"/>
        </w:rPr>
        <w:t xml:space="preserve">of College Students: The Undergraduate Stress Questionnaire (USQ). </w:t>
      </w:r>
      <w:r w:rsidRPr="00C63F4E">
        <w:rPr>
          <w:i/>
          <w:color w:val="000000" w:themeColor="text1"/>
        </w:rPr>
        <w:t>Journ</w:t>
      </w:r>
      <w:r w:rsidR="00D75BEB" w:rsidRPr="00C63F4E">
        <w:rPr>
          <w:i/>
          <w:color w:val="000000" w:themeColor="text1"/>
        </w:rPr>
        <w:t>al of Behavioral Medicine, 15(</w:t>
      </w:r>
      <w:r w:rsidRPr="00C63F4E">
        <w:rPr>
          <w:i/>
          <w:color w:val="000000" w:themeColor="text1"/>
        </w:rPr>
        <w:t>6</w:t>
      </w:r>
      <w:r w:rsidR="00D75BEB" w:rsidRPr="00C63F4E">
        <w:rPr>
          <w:i/>
          <w:color w:val="000000" w:themeColor="text1"/>
        </w:rPr>
        <w:t>)</w:t>
      </w:r>
      <w:r w:rsidRPr="00C63F4E">
        <w:rPr>
          <w:i/>
          <w:color w:val="000000" w:themeColor="text1"/>
        </w:rPr>
        <w:t>,</w:t>
      </w:r>
      <w:r w:rsidRPr="00C63F4E">
        <w:rPr>
          <w:color w:val="000000" w:themeColor="text1"/>
        </w:rPr>
        <w:t xml:space="preserve"> 627-662.</w:t>
      </w:r>
      <w:r w:rsidR="00BF04E0" w:rsidRPr="00C63F4E">
        <w:rPr>
          <w:color w:val="000000" w:themeColor="text1"/>
        </w:rPr>
        <w:t xml:space="preserve"> doi: </w:t>
      </w:r>
      <w:hyperlink r:id="rId17" w:history="1">
        <w:r w:rsidR="00BF7F3E" w:rsidRPr="00C63F4E">
          <w:rPr>
            <w:rStyle w:val="Hyperlink"/>
            <w:rFonts w:ascii="Helvetica" w:eastAsia="Times New Roman" w:hAnsi="Helvetica" w:cs="Times New Roman"/>
            <w:color w:val="000000" w:themeColor="text1"/>
            <w:spacing w:val="4"/>
            <w:kern w:val="0"/>
            <w:sz w:val="21"/>
            <w:szCs w:val="21"/>
            <w:shd w:val="clear" w:color="auto" w:fill="FCFCFC"/>
            <w:lang w:eastAsia="en-US"/>
          </w:rPr>
          <w:t>https://doi.org/10.1007/BF00844860</w:t>
        </w:r>
      </w:hyperlink>
    </w:p>
    <w:p w14:paraId="6D0513D4" w14:textId="31C36739" w:rsidR="00BF7F3E" w:rsidRPr="00C63F4E" w:rsidRDefault="00BF7F3E" w:rsidP="00BF7F3E">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Crowley, S. J., Acebo, C., &amp; Carskadon, M. A. (2007). Sleep, circadian </w:t>
      </w:r>
    </w:p>
    <w:p w14:paraId="758A719D" w14:textId="7FF42398" w:rsidR="00BF7F3E" w:rsidRPr="00C63F4E" w:rsidRDefault="00BF7F3E" w:rsidP="00086F65">
      <w:pPr>
        <w:ind w:left="720" w:firstLine="0"/>
        <w:rPr>
          <w:rFonts w:eastAsia="Times New Roman" w:cstheme="minorHAnsi"/>
          <w:color w:val="000000" w:themeColor="text1"/>
        </w:rPr>
      </w:pPr>
      <w:r w:rsidRPr="00C63F4E">
        <w:rPr>
          <w:rFonts w:asciiTheme="majorHAnsi" w:eastAsia="Times New Roman" w:hAnsiTheme="majorHAnsi" w:cstheme="majorHAnsi"/>
          <w:color w:val="000000" w:themeColor="text1"/>
          <w:kern w:val="0"/>
          <w:shd w:val="clear" w:color="auto" w:fill="FFFFFF"/>
          <w:lang w:eastAsia="en-US"/>
        </w:rPr>
        <w:t>rhythms, and delayed phase in adolescence. </w:t>
      </w:r>
      <w:r w:rsidRPr="00C63F4E">
        <w:rPr>
          <w:rFonts w:asciiTheme="majorHAnsi" w:eastAsia="Times New Roman" w:hAnsiTheme="majorHAnsi" w:cstheme="majorHAnsi"/>
          <w:i/>
          <w:iCs/>
          <w:color w:val="000000" w:themeColor="text1"/>
          <w:kern w:val="0"/>
          <w:shd w:val="clear" w:color="auto" w:fill="FFFFFF"/>
          <w:lang w:eastAsia="en-US"/>
        </w:rPr>
        <w:t>Sleep medicine</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8</w:t>
      </w:r>
      <w:r w:rsidRPr="00C63F4E">
        <w:rPr>
          <w:rFonts w:asciiTheme="majorHAnsi" w:eastAsia="Times New Roman" w:hAnsiTheme="majorHAnsi" w:cstheme="majorHAnsi"/>
          <w:color w:val="000000" w:themeColor="text1"/>
          <w:kern w:val="0"/>
          <w:shd w:val="clear" w:color="auto" w:fill="FFFFFF"/>
          <w:lang w:eastAsia="en-US"/>
        </w:rPr>
        <w:t>(6), 602-612.</w:t>
      </w:r>
      <w:r w:rsidRPr="00C63F4E">
        <w:rPr>
          <w:rFonts w:asciiTheme="majorHAnsi" w:eastAsia="Times New Roman" w:hAnsiTheme="majorHAnsi" w:cstheme="majorHAnsi"/>
          <w:color w:val="000000" w:themeColor="text1"/>
          <w:kern w:val="0"/>
          <w:lang w:eastAsia="en-US"/>
        </w:rPr>
        <w:t xml:space="preserve"> doi: </w:t>
      </w:r>
      <w:hyperlink r:id="rId18" w:tgtFrame="_blank" w:tooltip="Persistent link using digital object identifier" w:history="1">
        <w:r w:rsidRPr="00C63F4E">
          <w:rPr>
            <w:rStyle w:val="Hyperlink"/>
            <w:rFonts w:eastAsia="Times New Roman" w:cstheme="minorHAnsi"/>
            <w:color w:val="000000" w:themeColor="text1"/>
          </w:rPr>
          <w:t>https://doi.org/10.1016/j.sleep.2006.12.002</w:t>
        </w:r>
      </w:hyperlink>
    </w:p>
    <w:p w14:paraId="3CAEAACC" w14:textId="77777777" w:rsidR="000F6736" w:rsidRPr="00C63F4E" w:rsidRDefault="00823020" w:rsidP="000F6736">
      <w:pPr>
        <w:ind w:firstLine="0"/>
        <w:rPr>
          <w:rFonts w:eastAsia="Times New Roman" w:cstheme="minorHAnsi"/>
          <w:color w:val="000000" w:themeColor="text1"/>
          <w:kern w:val="0"/>
          <w:shd w:val="clear" w:color="auto" w:fill="FFFFFF"/>
          <w:lang w:eastAsia="en-US"/>
        </w:rPr>
      </w:pPr>
      <w:r w:rsidRPr="00C63F4E">
        <w:rPr>
          <w:rFonts w:cstheme="minorHAnsi"/>
          <w:color w:val="000000" w:themeColor="text1"/>
          <w:kern w:val="0"/>
        </w:rPr>
        <w:t>*-</w:t>
      </w:r>
      <w:r w:rsidR="000F6736" w:rsidRPr="00C63F4E">
        <w:rPr>
          <w:rFonts w:eastAsia="Times New Roman" w:cstheme="minorHAnsi"/>
          <w:color w:val="000000" w:themeColor="text1"/>
          <w:shd w:val="clear" w:color="auto" w:fill="FFFFFF"/>
        </w:rPr>
        <w:t xml:space="preserve"> </w:t>
      </w:r>
      <w:r w:rsidR="000F6736" w:rsidRPr="00C63F4E">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540D8A04" w14:textId="13DB25DC" w:rsidR="00563CB3" w:rsidRPr="00C63F4E" w:rsidRDefault="000F6736" w:rsidP="000F6736">
      <w:pPr>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function. In </w:t>
      </w:r>
      <w:r w:rsidRPr="00C63F4E">
        <w:rPr>
          <w:rFonts w:eastAsia="Times New Roman" w:cstheme="minorHAnsi"/>
          <w:i/>
          <w:iCs/>
          <w:color w:val="000000" w:themeColor="text1"/>
          <w:kern w:val="0"/>
          <w:shd w:val="clear" w:color="auto" w:fill="FFFFFF"/>
          <w:lang w:eastAsia="en-US"/>
        </w:rPr>
        <w:t>Seminars in pediatric neurology</w:t>
      </w:r>
      <w:r w:rsidRPr="00C63F4E">
        <w:rPr>
          <w:rFonts w:eastAsia="Times New Roman" w:cstheme="minorHAnsi"/>
          <w:color w:val="000000" w:themeColor="text1"/>
          <w:kern w:val="0"/>
          <w:shd w:val="clear" w:color="auto" w:fill="FFFFFF"/>
          <w:lang w:eastAsia="en-US"/>
        </w:rPr>
        <w:t> (Vol. 3, No. 1, pp. 44-50). WB Saunders.</w:t>
      </w:r>
    </w:p>
    <w:p w14:paraId="1FECE8D7" w14:textId="1AB4AD00" w:rsidR="009E2D37" w:rsidRPr="00C63F4E" w:rsidRDefault="00994AC8" w:rsidP="009E2D37">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37BA349E" w14:textId="77777777" w:rsidR="009E2D37" w:rsidRPr="00C63F4E" w:rsidRDefault="00994AC8" w:rsidP="009E2D37">
      <w:pPr>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7476655B" w14:textId="7D81676A" w:rsidR="009E2D37" w:rsidRPr="00C63F4E" w:rsidRDefault="00994AC8" w:rsidP="009E2D37">
      <w:pPr>
        <w:ind w:left="720" w:firstLine="0"/>
        <w:rPr>
          <w:rFonts w:eastAsia="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lastRenderedPageBreak/>
        <w:t>factor. </w:t>
      </w:r>
      <w:r w:rsidRPr="00C63F4E">
        <w:rPr>
          <w:rFonts w:eastAsia="Times New Roman" w:cstheme="minorHAnsi"/>
          <w:i/>
          <w:iCs/>
          <w:color w:val="000000" w:themeColor="text1"/>
          <w:kern w:val="0"/>
          <w:shd w:val="clear" w:color="auto" w:fill="FFFFFF"/>
          <w:lang w:eastAsia="en-US"/>
        </w:rPr>
        <w:t>International Journal of Psychophysiology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8</w:t>
      </w:r>
      <w:r w:rsidRPr="00C63F4E">
        <w:rPr>
          <w:rFonts w:eastAsia="Times New Roman" w:cstheme="minorHAnsi"/>
          <w:color w:val="000000" w:themeColor="text1"/>
          <w:kern w:val="0"/>
          <w:shd w:val="clear" w:color="auto" w:fill="FFFFFF"/>
          <w:lang w:eastAsia="en-US"/>
        </w:rPr>
        <w:t>(1), 43-47.</w:t>
      </w:r>
      <w:r w:rsidR="009E2D37" w:rsidRPr="00C63F4E">
        <w:rPr>
          <w:rFonts w:eastAsia="Times New Roman" w:cstheme="minorHAnsi"/>
          <w:color w:val="000000" w:themeColor="text1"/>
          <w:kern w:val="0"/>
          <w:shd w:val="clear" w:color="auto" w:fill="FFFFFF"/>
          <w:lang w:eastAsia="en-US"/>
        </w:rPr>
        <w:t xml:space="preserve"> doi: </w:t>
      </w:r>
      <w:hyperlink r:id="rId19" w:tgtFrame="_blank" w:tooltip="Persistent link using digital object identifier" w:history="1">
        <w:r w:rsidR="009E2D37" w:rsidRPr="00C63F4E">
          <w:rPr>
            <w:rStyle w:val="Hyperlink"/>
            <w:rFonts w:ascii="Arial" w:eastAsia="Times New Roman" w:hAnsi="Arial" w:cs="Arial"/>
            <w:color w:val="000000" w:themeColor="text1"/>
            <w:sz w:val="20"/>
            <w:szCs w:val="20"/>
          </w:rPr>
          <w:t>https://doi.org/10.1016/0167-8760(89)90018-4</w:t>
        </w:r>
      </w:hyperlink>
    </w:p>
    <w:p w14:paraId="59B42AE1" w14:textId="77777777" w:rsidR="00EA1845" w:rsidRPr="00C63F4E" w:rsidRDefault="00546C5B" w:rsidP="00EA1845">
      <w:pPr>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Dewald, J.F., Meijer, A.M., Oort, F.J., Kerkhof, G.A., &amp; Bögels, S.M. (2010). The influence of </w:t>
      </w:r>
    </w:p>
    <w:p w14:paraId="39165F3A" w14:textId="6FDDEDBA" w:rsidR="00546C5B" w:rsidRPr="00C63F4E" w:rsidRDefault="00546C5B" w:rsidP="00EA1845">
      <w:pPr>
        <w:ind w:left="720" w:firstLine="0"/>
        <w:rPr>
          <w:rFonts w:ascii="Times New Roman" w:eastAsia="Times New Roman" w:hAnsi="Times New Roman" w:cs="Times New Roman"/>
          <w:color w:val="000000" w:themeColor="text1"/>
          <w:kern w:val="0"/>
          <w:lang w:eastAsia="en-US"/>
        </w:rPr>
      </w:pPr>
      <w:r w:rsidRPr="00C63F4E">
        <w:rPr>
          <w:rFonts w:asciiTheme="majorHAnsi" w:hAnsiTheme="majorHAnsi" w:cstheme="majorHAnsi"/>
          <w:color w:val="000000" w:themeColor="text1"/>
          <w:kern w:val="0"/>
        </w:rPr>
        <w:t xml:space="preserve">sleep quality, sleep duration and sleepiness on school performance in children and adolescents: A meta-analytic </w:t>
      </w:r>
      <w:r w:rsidR="00EA1845" w:rsidRPr="00C63F4E">
        <w:rPr>
          <w:rFonts w:asciiTheme="majorHAnsi" w:hAnsiTheme="majorHAnsi" w:cstheme="majorHAnsi"/>
          <w:color w:val="000000" w:themeColor="text1"/>
          <w:kern w:val="0"/>
        </w:rPr>
        <w:t xml:space="preserve">review. </w:t>
      </w:r>
      <w:r w:rsidR="00EA1845" w:rsidRPr="00C63F4E">
        <w:rPr>
          <w:rFonts w:asciiTheme="majorHAnsi" w:hAnsiTheme="majorHAnsi" w:cstheme="majorHAnsi"/>
          <w:i/>
          <w:color w:val="000000" w:themeColor="text1"/>
          <w:kern w:val="0"/>
        </w:rPr>
        <w:t>Sleep Medicine Reviews, 14,</w:t>
      </w:r>
      <w:r w:rsidR="00EA1845" w:rsidRPr="00C63F4E">
        <w:rPr>
          <w:rFonts w:asciiTheme="majorHAnsi" w:hAnsiTheme="majorHAnsi" w:cstheme="majorHAnsi"/>
          <w:color w:val="000000" w:themeColor="text1"/>
          <w:kern w:val="0"/>
        </w:rPr>
        <w:t xml:space="preserve"> </w:t>
      </w:r>
      <w:r w:rsidRPr="00C63F4E">
        <w:rPr>
          <w:rFonts w:asciiTheme="majorHAnsi" w:hAnsiTheme="majorHAnsi" w:cstheme="majorHAnsi"/>
          <w:color w:val="000000" w:themeColor="text1"/>
          <w:kern w:val="0"/>
        </w:rPr>
        <w:t>179–189.</w:t>
      </w:r>
      <w:r w:rsidRPr="00C63F4E">
        <w:rPr>
          <w:rFonts w:ascii="MS Mincho" w:eastAsia="MS Mincho" w:hAnsi="MS Mincho" w:cs="MS Mincho"/>
          <w:color w:val="000000" w:themeColor="text1"/>
          <w:kern w:val="0"/>
        </w:rPr>
        <w:t> </w:t>
      </w:r>
      <w:r w:rsidR="00EA1845" w:rsidRPr="00C63F4E">
        <w:rPr>
          <w:rFonts w:eastAsia="Times New Roman"/>
          <w:color w:val="000000" w:themeColor="text1"/>
        </w:rPr>
        <w:t xml:space="preserve"> </w:t>
      </w:r>
      <w:r w:rsidR="00EA1845" w:rsidRPr="00C63F4E">
        <w:rPr>
          <w:rFonts w:ascii="Times New Roman" w:eastAsia="Times New Roman" w:hAnsi="Times New Roman" w:cs="Times New Roman"/>
          <w:color w:val="000000" w:themeColor="text1"/>
          <w:kern w:val="0"/>
          <w:lang w:eastAsia="en-US"/>
        </w:rPr>
        <w:t>doi:10.1016/j.smrv.2009.10.004</w:t>
      </w:r>
    </w:p>
    <w:p w14:paraId="092E22D9" w14:textId="52B8F978" w:rsidR="00511CCB" w:rsidRPr="00C63F4E" w:rsidRDefault="00B9580C" w:rsidP="00E11E16">
      <w:pPr>
        <w:ind w:firstLine="0"/>
        <w:rPr>
          <w:color w:val="000000" w:themeColor="text1"/>
          <w:shd w:val="clear" w:color="auto" w:fill="FFFFFF"/>
        </w:rPr>
      </w:pPr>
      <w:r w:rsidRPr="00C63F4E">
        <w:rPr>
          <w:color w:val="000000" w:themeColor="text1"/>
          <w:shd w:val="clear" w:color="auto" w:fill="FFFFFF"/>
        </w:rPr>
        <w:t>Dunn</w:t>
      </w:r>
      <w:r w:rsidR="00511CCB" w:rsidRPr="00C63F4E">
        <w:rPr>
          <w:color w:val="000000" w:themeColor="text1"/>
          <w:shd w:val="clear" w:color="auto" w:fill="FFFFFF"/>
        </w:rPr>
        <w:t>,</w:t>
      </w:r>
      <w:r w:rsidRPr="00C63F4E">
        <w:rPr>
          <w:color w:val="000000" w:themeColor="text1"/>
          <w:shd w:val="clear" w:color="auto" w:fill="FFFFFF"/>
        </w:rPr>
        <w:t xml:space="preserve"> A</w:t>
      </w:r>
      <w:r w:rsidR="00511CCB" w:rsidRPr="00C63F4E">
        <w:rPr>
          <w:color w:val="000000" w:themeColor="text1"/>
          <w:shd w:val="clear" w:color="auto" w:fill="FFFFFF"/>
        </w:rPr>
        <w:t>.</w:t>
      </w:r>
      <w:r w:rsidRPr="00C63F4E">
        <w:rPr>
          <w:color w:val="000000" w:themeColor="text1"/>
          <w:shd w:val="clear" w:color="auto" w:fill="FFFFFF"/>
        </w:rPr>
        <w:t xml:space="preserve"> L</w:t>
      </w:r>
      <w:r w:rsidR="00511CCB" w:rsidRPr="00C63F4E">
        <w:rPr>
          <w:color w:val="000000" w:themeColor="text1"/>
          <w:shd w:val="clear" w:color="auto" w:fill="FFFFFF"/>
        </w:rPr>
        <w:t>.</w:t>
      </w:r>
      <w:r w:rsidRPr="00C63F4E">
        <w:rPr>
          <w:color w:val="000000" w:themeColor="text1"/>
          <w:shd w:val="clear" w:color="auto" w:fill="FFFFFF"/>
        </w:rPr>
        <w:t>, Trivedi</w:t>
      </w:r>
      <w:r w:rsidR="00511CCB" w:rsidRPr="00C63F4E">
        <w:rPr>
          <w:color w:val="000000" w:themeColor="text1"/>
          <w:shd w:val="clear" w:color="auto" w:fill="FFFFFF"/>
        </w:rPr>
        <w:t>,</w:t>
      </w:r>
      <w:r w:rsidRPr="00C63F4E">
        <w:rPr>
          <w:color w:val="000000" w:themeColor="text1"/>
          <w:shd w:val="clear" w:color="auto" w:fill="FFFFFF"/>
        </w:rPr>
        <w:t xml:space="preserve"> M</w:t>
      </w:r>
      <w:r w:rsidR="00511CCB" w:rsidRPr="00C63F4E">
        <w:rPr>
          <w:color w:val="000000" w:themeColor="text1"/>
          <w:shd w:val="clear" w:color="auto" w:fill="FFFFFF"/>
        </w:rPr>
        <w:t>.</w:t>
      </w:r>
      <w:r w:rsidRPr="00C63F4E">
        <w:rPr>
          <w:color w:val="000000" w:themeColor="text1"/>
          <w:shd w:val="clear" w:color="auto" w:fill="FFFFFF"/>
        </w:rPr>
        <w:t xml:space="preserve"> H</w:t>
      </w:r>
      <w:r w:rsidR="00511CCB" w:rsidRPr="00C63F4E">
        <w:rPr>
          <w:color w:val="000000" w:themeColor="text1"/>
          <w:shd w:val="clear" w:color="auto" w:fill="FFFFFF"/>
        </w:rPr>
        <w:t>.</w:t>
      </w:r>
      <w:r w:rsidRPr="00C63F4E">
        <w:rPr>
          <w:color w:val="000000" w:themeColor="text1"/>
          <w:shd w:val="clear" w:color="auto" w:fill="FFFFFF"/>
        </w:rPr>
        <w:t>, O'Neal</w:t>
      </w:r>
      <w:r w:rsidR="00511CCB" w:rsidRPr="00C63F4E">
        <w:rPr>
          <w:color w:val="000000" w:themeColor="text1"/>
          <w:shd w:val="clear" w:color="auto" w:fill="FFFFFF"/>
        </w:rPr>
        <w:t>,</w:t>
      </w:r>
      <w:r w:rsidRPr="00C63F4E">
        <w:rPr>
          <w:color w:val="000000" w:themeColor="text1"/>
          <w:shd w:val="clear" w:color="auto" w:fill="FFFFFF"/>
        </w:rPr>
        <w:t xml:space="preserve"> H</w:t>
      </w:r>
      <w:r w:rsidR="00511CCB" w:rsidRPr="00C63F4E">
        <w:rPr>
          <w:color w:val="000000" w:themeColor="text1"/>
          <w:shd w:val="clear" w:color="auto" w:fill="FFFFFF"/>
        </w:rPr>
        <w:t>.</w:t>
      </w:r>
      <w:r w:rsidRPr="00C63F4E">
        <w:rPr>
          <w:color w:val="000000" w:themeColor="text1"/>
          <w:shd w:val="clear" w:color="auto" w:fill="FFFFFF"/>
        </w:rPr>
        <w:t xml:space="preserve"> A.</w:t>
      </w:r>
      <w:r w:rsidR="00511CCB" w:rsidRPr="00C63F4E">
        <w:rPr>
          <w:color w:val="000000" w:themeColor="text1"/>
          <w:shd w:val="clear" w:color="auto" w:fill="FFFFFF"/>
        </w:rPr>
        <w:t xml:space="preserve"> (2001).</w:t>
      </w:r>
      <w:r w:rsidRPr="00C63F4E">
        <w:rPr>
          <w:color w:val="000000" w:themeColor="text1"/>
          <w:shd w:val="clear" w:color="auto" w:fill="FFFFFF"/>
        </w:rPr>
        <w:t xml:space="preserve"> Physical activity dose-response effects on </w:t>
      </w:r>
    </w:p>
    <w:p w14:paraId="57A34693" w14:textId="4D731351" w:rsidR="00B9580C" w:rsidRPr="00C63F4E" w:rsidRDefault="00B9580C" w:rsidP="00511CCB">
      <w:pPr>
        <w:ind w:left="720" w:firstLine="0"/>
        <w:rPr>
          <w:color w:val="000000" w:themeColor="text1"/>
        </w:rPr>
      </w:pPr>
      <w:r w:rsidRPr="00C63F4E">
        <w:rPr>
          <w:color w:val="000000" w:themeColor="text1"/>
          <w:shd w:val="clear" w:color="auto" w:fill="FFFFFF"/>
        </w:rPr>
        <w:t xml:space="preserve">outcomes of depression and anxiety. </w:t>
      </w:r>
      <w:r w:rsidRPr="00C63F4E">
        <w:rPr>
          <w:i/>
          <w:color w:val="000000" w:themeColor="text1"/>
          <w:shd w:val="clear" w:color="auto" w:fill="FFFFFF"/>
        </w:rPr>
        <w:t>Medicine and Scie</w:t>
      </w:r>
      <w:r w:rsidR="00511CCB" w:rsidRPr="00C63F4E">
        <w:rPr>
          <w:i/>
          <w:color w:val="000000" w:themeColor="text1"/>
          <w:shd w:val="clear" w:color="auto" w:fill="FFFFFF"/>
        </w:rPr>
        <w:t>nce in Sports and Exercise, 33(Supplement 6),</w:t>
      </w:r>
      <w:r w:rsidRPr="00C63F4E">
        <w:rPr>
          <w:color w:val="000000" w:themeColor="text1"/>
          <w:shd w:val="clear" w:color="auto" w:fill="FFFFFF"/>
        </w:rPr>
        <w:t xml:space="preserve"> S587-S597.</w:t>
      </w:r>
      <w:r w:rsidR="001B5B5D" w:rsidRPr="00C63F4E">
        <w:rPr>
          <w:color w:val="000000" w:themeColor="text1"/>
          <w:shd w:val="clear" w:color="auto" w:fill="FFFFFF"/>
        </w:rPr>
        <w:t xml:space="preserve"> Retrieved from: https://www.ncbi.nlm.nih.gov/books/NBK68727/</w:t>
      </w:r>
    </w:p>
    <w:p w14:paraId="576DE374" w14:textId="08039015" w:rsidR="00E11E16" w:rsidRPr="00C63F4E" w:rsidRDefault="0069582B" w:rsidP="00E11E16">
      <w:pPr>
        <w:ind w:firstLine="0"/>
        <w:rPr>
          <w:color w:val="000000" w:themeColor="text1"/>
        </w:rPr>
      </w:pPr>
      <w:r w:rsidRPr="00C63F4E">
        <w:rPr>
          <w:color w:val="000000" w:themeColor="text1"/>
        </w:rPr>
        <w:t xml:space="preserve">Etnier, J. L., Nowell, P. M., Landers, D. M., &amp; Sibley, B. A. (2006). A meta-regression to </w:t>
      </w:r>
    </w:p>
    <w:p w14:paraId="2DD769FE" w14:textId="726E2EBA" w:rsidR="0069582B" w:rsidRPr="00C63F4E" w:rsidRDefault="0069582B" w:rsidP="00C50173">
      <w:pPr>
        <w:ind w:left="720" w:firstLine="0"/>
        <w:rPr>
          <w:rFonts w:eastAsia="Times New Roman"/>
          <w:color w:val="000000" w:themeColor="text1"/>
          <w:kern w:val="0"/>
          <w:lang w:eastAsia="en-US"/>
        </w:rPr>
      </w:pPr>
      <w:r w:rsidRPr="00C63F4E">
        <w:rPr>
          <w:color w:val="000000" w:themeColor="text1"/>
        </w:rPr>
        <w:t xml:space="preserve">examine the relationship between aerobic fitness and cognitive performance. </w:t>
      </w:r>
      <w:r w:rsidRPr="00C63F4E">
        <w:rPr>
          <w:i/>
          <w:color w:val="000000" w:themeColor="text1"/>
        </w:rPr>
        <w:t xml:space="preserve">Brain Research Reviews, 52, </w:t>
      </w:r>
      <w:r w:rsidRPr="00C63F4E">
        <w:rPr>
          <w:color w:val="000000" w:themeColor="text1"/>
        </w:rPr>
        <w:t>119–130.</w:t>
      </w:r>
      <w:r w:rsidR="00C50173" w:rsidRPr="00C63F4E">
        <w:rPr>
          <w:color w:val="000000" w:themeColor="text1"/>
        </w:rPr>
        <w:t xml:space="preserve"> doi: </w:t>
      </w:r>
      <w:hyperlink r:id="rId20" w:tgtFrame="_blank" w:tooltip="Persistent link using digital object identifier" w:history="1">
        <w:r w:rsidR="00C50173" w:rsidRPr="00C63F4E">
          <w:rPr>
            <w:rStyle w:val="Hyperlink"/>
            <w:rFonts w:ascii="Arial" w:eastAsia="Times New Roman" w:hAnsi="Arial" w:cs="Arial"/>
            <w:color w:val="000000" w:themeColor="text1"/>
            <w:sz w:val="20"/>
            <w:szCs w:val="20"/>
          </w:rPr>
          <w:t>https://doi.org/10.1016/j.brainresrev.2006.01.002</w:t>
        </w:r>
      </w:hyperlink>
    </w:p>
    <w:p w14:paraId="74B2D6F2" w14:textId="77777777" w:rsidR="00AC6271" w:rsidRPr="00C63F4E" w:rsidRDefault="00944D8B" w:rsidP="00AC6271">
      <w:pPr>
        <w:ind w:firstLine="0"/>
        <w:rPr>
          <w:color w:val="000000" w:themeColor="text1"/>
        </w:rPr>
      </w:pPr>
      <w:r w:rsidRPr="00C63F4E">
        <w:rPr>
          <w:color w:val="000000" w:themeColor="text1"/>
        </w:rPr>
        <w:t>Eveland-Sayers, B. M., Farley, R. S., Fuller, D. K., Morgan, D. W., &amp; Caputo, J. L. (2009)</w:t>
      </w:r>
      <w:r w:rsidR="00922EF6" w:rsidRPr="00C63F4E">
        <w:rPr>
          <w:color w:val="000000" w:themeColor="text1"/>
        </w:rPr>
        <w:t>.</w:t>
      </w:r>
      <w:r w:rsidRPr="00C63F4E">
        <w:rPr>
          <w:color w:val="000000" w:themeColor="text1"/>
        </w:rPr>
        <w:t xml:space="preserve"> </w:t>
      </w:r>
    </w:p>
    <w:p w14:paraId="66D63585" w14:textId="0BED0844" w:rsidR="00944D8B" w:rsidRPr="00C63F4E" w:rsidRDefault="00944D8B" w:rsidP="00AC6271">
      <w:pPr>
        <w:ind w:left="720" w:firstLine="0"/>
        <w:rPr>
          <w:color w:val="000000" w:themeColor="text1"/>
        </w:rPr>
      </w:pPr>
      <w:r w:rsidRPr="00C63F4E">
        <w:rPr>
          <w:color w:val="000000" w:themeColor="text1"/>
        </w:rPr>
        <w:t xml:space="preserve">Physical fitness and academic achievement in elementary school children. </w:t>
      </w:r>
      <w:r w:rsidRPr="00C63F4E">
        <w:rPr>
          <w:i/>
          <w:color w:val="000000" w:themeColor="text1"/>
        </w:rPr>
        <w:t>Journal of Physical Activity and Health, 66,</w:t>
      </w:r>
      <w:r w:rsidRPr="00C63F4E">
        <w:rPr>
          <w:color w:val="000000" w:themeColor="text1"/>
        </w:rPr>
        <w:t xml:space="preserve"> 99–104.</w:t>
      </w:r>
      <w:r w:rsidR="008C5E37" w:rsidRPr="00C63F4E">
        <w:rPr>
          <w:color w:val="000000" w:themeColor="text1"/>
        </w:rPr>
        <w:t xml:space="preserve"> </w:t>
      </w:r>
      <w:r w:rsidR="00C374EC" w:rsidRPr="00C63F4E">
        <w:rPr>
          <w:rFonts w:asciiTheme="majorHAnsi" w:eastAsia="Times New Roman" w:hAnsiTheme="majorHAnsi" w:cstheme="majorHAnsi"/>
          <w:color w:val="000000" w:themeColor="text1"/>
          <w:kern w:val="0"/>
          <w:shd w:val="clear" w:color="auto" w:fill="FFFFFF"/>
          <w:lang w:eastAsia="en-US"/>
        </w:rPr>
        <w:t>doi: 10.1123/jpah.6.1.99</w:t>
      </w:r>
    </w:p>
    <w:p w14:paraId="2690C732" w14:textId="77777777" w:rsidR="00922EF6" w:rsidRPr="00C63F4E" w:rsidRDefault="0069582B" w:rsidP="00922EF6">
      <w:pPr>
        <w:pStyle w:val="Heading3"/>
        <w:ind w:firstLine="0"/>
        <w:rPr>
          <w:rFonts w:eastAsia="Times New Roman" w:cstheme="majorHAnsi"/>
          <w:b w:val="0"/>
          <w:color w:val="000000" w:themeColor="text1"/>
          <w:kern w:val="36"/>
          <w:lang w:eastAsia="en-US"/>
        </w:rPr>
      </w:pPr>
      <w:r w:rsidRPr="00C63F4E">
        <w:rPr>
          <w:b w:val="0"/>
          <w:color w:val="000000" w:themeColor="text1"/>
        </w:rPr>
        <w:t>Fedewa, A. L., &amp; Ahn, S. (2011)</w:t>
      </w:r>
      <w:r w:rsidR="00922EF6" w:rsidRPr="00C63F4E">
        <w:rPr>
          <w:b w:val="0"/>
          <w:color w:val="000000" w:themeColor="text1"/>
        </w:rPr>
        <w:t>.</w:t>
      </w:r>
      <w:r w:rsidRPr="00C63F4E">
        <w:rPr>
          <w:color w:val="000000" w:themeColor="text1"/>
        </w:rPr>
        <w:t xml:space="preserve"> </w:t>
      </w:r>
      <w:r w:rsidRPr="00C63F4E">
        <w:rPr>
          <w:rFonts w:eastAsia="Times New Roman" w:cstheme="majorHAnsi"/>
          <w:b w:val="0"/>
          <w:color w:val="000000" w:themeColor="text1"/>
          <w:kern w:val="36"/>
          <w:lang w:eastAsia="en-US"/>
        </w:rPr>
        <w:t xml:space="preserve">The Effects of Physical Activity and Physical Fitness on </w:t>
      </w:r>
    </w:p>
    <w:p w14:paraId="42D01033" w14:textId="62D7D820" w:rsidR="0069582B" w:rsidRPr="00C63F4E" w:rsidRDefault="0069582B" w:rsidP="00922EF6">
      <w:pPr>
        <w:pStyle w:val="Heading3"/>
        <w:ind w:left="720" w:firstLine="0"/>
        <w:rPr>
          <w:rFonts w:eastAsia="Times New Roman" w:cstheme="majorHAnsi"/>
          <w:b w:val="0"/>
          <w:color w:val="000000" w:themeColor="text1"/>
          <w:kern w:val="36"/>
          <w:lang w:eastAsia="en-US"/>
        </w:rPr>
      </w:pPr>
      <w:r w:rsidRPr="00C63F4E">
        <w:rPr>
          <w:rFonts w:eastAsia="Times New Roman" w:cstheme="majorHAnsi"/>
          <w:b w:val="0"/>
          <w:color w:val="000000" w:themeColor="text1"/>
          <w:kern w:val="36"/>
          <w:lang w:eastAsia="en-US"/>
        </w:rPr>
        <w:t>Children's Achievement and Cognitive Outcomes</w:t>
      </w:r>
      <w:r w:rsidR="00922EF6" w:rsidRPr="00C63F4E">
        <w:rPr>
          <w:rFonts w:eastAsia="Times New Roman" w:cstheme="majorHAnsi"/>
          <w:b w:val="0"/>
          <w:color w:val="000000" w:themeColor="text1"/>
          <w:kern w:val="36"/>
          <w:lang w:eastAsia="en-US"/>
        </w:rPr>
        <w:t>.</w:t>
      </w:r>
      <w:r w:rsidRPr="00C63F4E">
        <w:rPr>
          <w:rFonts w:eastAsia="Times New Roman" w:cstheme="majorHAnsi"/>
          <w:b w:val="0"/>
          <w:color w:val="000000" w:themeColor="text1"/>
          <w:kern w:val="36"/>
          <w:lang w:eastAsia="en-US"/>
        </w:rPr>
        <w:t xml:space="preserve"> </w:t>
      </w:r>
      <w:r w:rsidRPr="00C63F4E">
        <w:rPr>
          <w:rFonts w:eastAsia="Times New Roman" w:cstheme="majorHAnsi"/>
          <w:b w:val="0"/>
          <w:i/>
          <w:color w:val="000000" w:themeColor="text1"/>
          <w:kern w:val="36"/>
          <w:lang w:eastAsia="en-US"/>
        </w:rPr>
        <w:t>Research Quart</w:t>
      </w:r>
      <w:r w:rsidR="00922EF6" w:rsidRPr="00C63F4E">
        <w:rPr>
          <w:rFonts w:eastAsia="Times New Roman" w:cstheme="majorHAnsi"/>
          <w:b w:val="0"/>
          <w:i/>
          <w:color w:val="000000" w:themeColor="text1"/>
          <w:kern w:val="36"/>
          <w:lang w:eastAsia="en-US"/>
        </w:rPr>
        <w:t>erly for Exercise and Sport, 82(</w:t>
      </w:r>
      <w:r w:rsidRPr="00C63F4E">
        <w:rPr>
          <w:rFonts w:eastAsia="Times New Roman" w:cstheme="majorHAnsi"/>
          <w:b w:val="0"/>
          <w:i/>
          <w:color w:val="000000" w:themeColor="text1"/>
          <w:kern w:val="36"/>
          <w:lang w:eastAsia="en-US"/>
        </w:rPr>
        <w:t>3</w:t>
      </w:r>
      <w:r w:rsidR="00922EF6" w:rsidRPr="00C63F4E">
        <w:rPr>
          <w:rFonts w:eastAsia="Times New Roman" w:cstheme="majorHAnsi"/>
          <w:b w:val="0"/>
          <w:i/>
          <w:color w:val="000000" w:themeColor="text1"/>
          <w:kern w:val="36"/>
          <w:lang w:eastAsia="en-US"/>
        </w:rPr>
        <w:t>),</w:t>
      </w:r>
      <w:r w:rsidR="00922EF6" w:rsidRPr="00C63F4E">
        <w:rPr>
          <w:rFonts w:eastAsia="Times New Roman" w:cstheme="majorHAnsi"/>
          <w:b w:val="0"/>
          <w:color w:val="000000" w:themeColor="text1"/>
          <w:kern w:val="36"/>
          <w:lang w:eastAsia="en-US"/>
        </w:rPr>
        <w:t xml:space="preserve"> 521-535. doi</w:t>
      </w:r>
      <w:r w:rsidRPr="00C63F4E">
        <w:rPr>
          <w:rFonts w:eastAsia="Times New Roman" w:cstheme="majorHAnsi"/>
          <w:b w:val="0"/>
          <w:color w:val="000000" w:themeColor="text1"/>
          <w:kern w:val="36"/>
          <w:lang w:eastAsia="en-US"/>
        </w:rPr>
        <w:t xml:space="preserve">: 10.1080/02701367.2011.10599785 </w:t>
      </w:r>
    </w:p>
    <w:p w14:paraId="2A03401E" w14:textId="205D886F" w:rsidR="00DF2AED" w:rsidRPr="00C63F4E" w:rsidRDefault="001D1DCF" w:rsidP="001D1DC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BEE1DB2" w14:textId="59BF80D6" w:rsidR="001D1DCF" w:rsidRPr="00C63F4E" w:rsidRDefault="001D1DCF" w:rsidP="00DF2AED">
      <w:pPr>
        <w:ind w:left="720" w:firstLine="0"/>
        <w:rPr>
          <w:rFonts w:eastAsia="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failure. </w:t>
      </w:r>
      <w:r w:rsidRPr="00C63F4E">
        <w:rPr>
          <w:rFonts w:eastAsia="Times New Roman" w:cstheme="minorHAnsi"/>
          <w:i/>
          <w:iCs/>
          <w:color w:val="000000" w:themeColor="text1"/>
          <w:kern w:val="0"/>
          <w:shd w:val="clear" w:color="auto" w:fill="FFFFFF"/>
          <w:lang w:eastAsia="en-US"/>
        </w:rPr>
        <w:t>Journal of applied psychology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82</w:t>
      </w:r>
      <w:r w:rsidRPr="00C63F4E">
        <w:rPr>
          <w:rFonts w:eastAsia="Times New Roman" w:cstheme="minorHAnsi"/>
          <w:color w:val="000000" w:themeColor="text1"/>
          <w:kern w:val="0"/>
          <w:shd w:val="clear" w:color="auto" w:fill="FFFFFF"/>
          <w:lang w:eastAsia="en-US"/>
        </w:rPr>
        <w:t xml:space="preserve">(2), 221. doi: </w:t>
      </w:r>
      <w:hyperlink r:id="rId21" w:tgtFrame="_blank" w:history="1">
        <w:r w:rsidRPr="00C63F4E">
          <w:rPr>
            <w:rStyle w:val="Hyperlink"/>
            <w:rFonts w:ascii="Helvetica" w:eastAsia="Times New Roman" w:hAnsi="Helvetica"/>
            <w:color w:val="000000" w:themeColor="text1"/>
            <w:sz w:val="21"/>
            <w:szCs w:val="21"/>
            <w:shd w:val="clear" w:color="auto" w:fill="FFFFFF"/>
          </w:rPr>
          <w:t>http://dx.doi.org/10.1037/0021-9010.82.2.221</w:t>
        </w:r>
      </w:hyperlink>
    </w:p>
    <w:p w14:paraId="22C18995" w14:textId="77777777" w:rsidR="00002C01" w:rsidRPr="00C63F4E" w:rsidRDefault="00D55F30" w:rsidP="00002C01">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10CA1E54" w14:textId="75C7D1D9" w:rsidR="00D55F30" w:rsidRPr="00C63F4E" w:rsidRDefault="00D55F30" w:rsidP="00002C01">
      <w:pPr>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concept, state of the evidence. </w:t>
      </w:r>
      <w:r w:rsidRPr="00C63F4E">
        <w:rPr>
          <w:rFonts w:eastAsia="Times New Roman" w:cstheme="minorHAnsi"/>
          <w:i/>
          <w:iCs/>
          <w:color w:val="000000" w:themeColor="text1"/>
          <w:kern w:val="0"/>
          <w:shd w:val="clear" w:color="auto" w:fill="FFFFFF"/>
          <w:lang w:eastAsia="en-US"/>
        </w:rPr>
        <w:t>Review of educational research</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74</w:t>
      </w:r>
      <w:r w:rsidRPr="00C63F4E">
        <w:rPr>
          <w:rFonts w:eastAsia="Times New Roman" w:cstheme="minorHAnsi"/>
          <w:color w:val="000000" w:themeColor="text1"/>
          <w:kern w:val="0"/>
          <w:shd w:val="clear" w:color="auto" w:fill="FFFFFF"/>
          <w:lang w:eastAsia="en-US"/>
        </w:rPr>
        <w:t>(1), 59-109.</w:t>
      </w:r>
    </w:p>
    <w:p w14:paraId="4732B1AE" w14:textId="143566FC" w:rsidR="00C95310" w:rsidRPr="00C63F4E" w:rsidRDefault="00560480" w:rsidP="00922EF6">
      <w:pPr>
        <w:ind w:firstLine="0"/>
        <w:rPr>
          <w:color w:val="000000" w:themeColor="text1"/>
          <w:lang w:eastAsia="en-US"/>
        </w:rPr>
      </w:pPr>
      <w:r w:rsidRPr="00C63F4E">
        <w:rPr>
          <w:color w:val="000000" w:themeColor="text1"/>
          <w:lang w:eastAsia="en-US"/>
        </w:rPr>
        <w:lastRenderedPageBreak/>
        <w:t xml:space="preserve">Froh, R. C., &amp; Hawkes, M. (1996). Assessing student involvement in learning. In R. J. Menges, </w:t>
      </w:r>
    </w:p>
    <w:p w14:paraId="430A490C" w14:textId="7ED734E0" w:rsidR="00560480" w:rsidRPr="00C63F4E" w:rsidRDefault="00560480" w:rsidP="00C95310">
      <w:pPr>
        <w:ind w:left="720" w:firstLine="0"/>
        <w:rPr>
          <w:color w:val="000000" w:themeColor="text1"/>
          <w:lang w:eastAsia="en-US"/>
        </w:rPr>
      </w:pPr>
      <w:r w:rsidRPr="00C63F4E">
        <w:rPr>
          <w:color w:val="000000" w:themeColor="text1"/>
          <w:lang w:eastAsia="en-US"/>
        </w:rPr>
        <w:t>M. Weimer, &amp; Associates (Eds.), Teachi</w:t>
      </w:r>
      <w:r w:rsidR="005F54C9" w:rsidRPr="00C63F4E">
        <w:rPr>
          <w:color w:val="000000" w:themeColor="text1"/>
          <w:lang w:eastAsia="en-US"/>
        </w:rPr>
        <w:t>ng on solid ground: Using schol</w:t>
      </w:r>
      <w:r w:rsidRPr="00C63F4E">
        <w:rPr>
          <w:color w:val="000000" w:themeColor="text1"/>
          <w:lang w:eastAsia="en-US"/>
        </w:rPr>
        <w:t>arship to improve practice (pp. 125-153). San Francisco: Jossey-Bass.</w:t>
      </w:r>
    </w:p>
    <w:p w14:paraId="48078055" w14:textId="57C7EBE5" w:rsidR="00D95C8A" w:rsidRPr="00C63F4E" w:rsidRDefault="00D95C8A" w:rsidP="00D95C8A">
      <w:pPr>
        <w:widowControl w:val="0"/>
        <w:autoSpaceDE w:val="0"/>
        <w:autoSpaceDN w:val="0"/>
        <w:adjustRightInd w:val="0"/>
        <w:spacing w:after="240"/>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Furniss, T., Beyer, T., &amp; Müller, J. M. (2009). Impact of life events on child mental health </w:t>
      </w:r>
    </w:p>
    <w:p w14:paraId="6AB13D4D" w14:textId="62D30555" w:rsidR="00D95C8A" w:rsidRPr="00C63F4E" w:rsidRDefault="00D95C8A" w:rsidP="00D95C8A">
      <w:pPr>
        <w:widowControl w:val="0"/>
        <w:autoSpaceDE w:val="0"/>
        <w:autoSpaceDN w:val="0"/>
        <w:adjustRightInd w:val="0"/>
        <w:spacing w:after="240"/>
        <w:ind w:left="720"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before school entry at age six. </w:t>
      </w:r>
      <w:r w:rsidRPr="00C63F4E">
        <w:rPr>
          <w:rFonts w:asciiTheme="majorHAnsi" w:hAnsiTheme="majorHAnsi" w:cstheme="majorHAnsi"/>
          <w:i/>
          <w:iCs/>
          <w:color w:val="000000" w:themeColor="text1"/>
          <w:kern w:val="0"/>
        </w:rPr>
        <w:t xml:space="preserve">European Child &amp; Adolescent Psychiatry, 18, </w:t>
      </w:r>
      <w:r w:rsidRPr="00C63F4E">
        <w:rPr>
          <w:rFonts w:asciiTheme="majorHAnsi" w:hAnsiTheme="majorHAnsi" w:cstheme="majorHAnsi"/>
          <w:color w:val="000000" w:themeColor="text1"/>
          <w:kern w:val="0"/>
        </w:rPr>
        <w:t xml:space="preserve">717–724. http://dx.doi.org/10.1007/s00787- 009-0013-z </w:t>
      </w:r>
    </w:p>
    <w:p w14:paraId="4A8AA7A9" w14:textId="77777777" w:rsidR="00234CD9" w:rsidRPr="00C63F4E" w:rsidRDefault="00234CD9" w:rsidP="00234CD9">
      <w:pPr>
        <w:ind w:firstLine="0"/>
        <w:rPr>
          <w:color w:val="000000" w:themeColor="text1"/>
        </w:rPr>
      </w:pPr>
      <w:r w:rsidRPr="00C63F4E">
        <w:rPr>
          <w:color w:val="000000" w:themeColor="text1"/>
        </w:rPr>
        <w:t xml:space="preserve">Galper, D. I., Trivedi, M. H., Barlow, C. E., Dun, A.L., &amp; Kampert, J. B. (2006). Inverse </w:t>
      </w:r>
    </w:p>
    <w:p w14:paraId="10CAAE3A" w14:textId="20CA1BF6" w:rsidR="00234CD9" w:rsidRPr="00C63F4E" w:rsidRDefault="00234CD9" w:rsidP="00234CD9">
      <w:pPr>
        <w:ind w:left="720" w:firstLine="0"/>
        <w:rPr>
          <w:color w:val="000000" w:themeColor="text1"/>
        </w:rPr>
      </w:pPr>
      <w:r w:rsidRPr="00C63F4E">
        <w:rPr>
          <w:color w:val="000000" w:themeColor="text1"/>
        </w:rPr>
        <w:t xml:space="preserve">Association between Physical Inactivity and Mental Health in Men and Women.  </w:t>
      </w:r>
      <w:r w:rsidRPr="00C63F4E">
        <w:rPr>
          <w:rFonts w:ascii="Times New Roman" w:eastAsia="Times New Roman" w:hAnsi="Times New Roman" w:cs="Times New Roman"/>
          <w:i/>
          <w:color w:val="000000" w:themeColor="text1"/>
          <w:kern w:val="0"/>
          <w:lang w:eastAsia="en-US"/>
        </w:rPr>
        <w:t>Medicine &amp; Science in Sports &amp; Exercise, 38(1),</w:t>
      </w:r>
      <w:r w:rsidRPr="00C63F4E">
        <w:rPr>
          <w:rFonts w:ascii="Times New Roman" w:eastAsia="Times New Roman" w:hAnsi="Times New Roman" w:cs="Times New Roman"/>
          <w:color w:val="000000" w:themeColor="text1"/>
          <w:kern w:val="0"/>
          <w:lang w:eastAsia="en-US"/>
        </w:rPr>
        <w:t xml:space="preserve"> 173–178. doi</w:t>
      </w:r>
      <w:r w:rsidRPr="00C63F4E">
        <w:rPr>
          <w:color w:val="000000" w:themeColor="text1"/>
        </w:rPr>
        <w:t>: 10.1249/01.mss.0000180883.32116.28</w:t>
      </w:r>
    </w:p>
    <w:p w14:paraId="617B7739" w14:textId="77777777" w:rsidR="00234CD9" w:rsidRPr="00C63F4E" w:rsidRDefault="00234CD9" w:rsidP="00234CD9">
      <w:pPr>
        <w:ind w:firstLine="0"/>
        <w:rPr>
          <w:color w:val="000000" w:themeColor="text1"/>
        </w:rPr>
      </w:pPr>
      <w:r w:rsidRPr="00C63F4E">
        <w:rPr>
          <w:color w:val="000000" w:themeColor="text1"/>
        </w:rPr>
        <w:t xml:space="preserve">Gaultney, J. F. (2010). The Prevalence of Sleep Disorders in College Students: Impact on </w:t>
      </w:r>
    </w:p>
    <w:p w14:paraId="311DDB86" w14:textId="1B958C7D" w:rsidR="00234CD9" w:rsidRPr="00C63F4E" w:rsidRDefault="00234CD9" w:rsidP="00234CD9">
      <w:pPr>
        <w:ind w:left="720" w:firstLine="0"/>
        <w:rPr>
          <w:color w:val="000000" w:themeColor="text1"/>
        </w:rPr>
      </w:pPr>
      <w:r w:rsidRPr="00C63F4E">
        <w:rPr>
          <w:color w:val="000000" w:themeColor="text1"/>
        </w:rPr>
        <w:t xml:space="preserve">Academic Performance. </w:t>
      </w:r>
      <w:r w:rsidRPr="00C63F4E">
        <w:rPr>
          <w:i/>
          <w:color w:val="000000" w:themeColor="text1"/>
        </w:rPr>
        <w:t>Journal of American College Health, 59(2),</w:t>
      </w:r>
      <w:r w:rsidRPr="00C63F4E">
        <w:rPr>
          <w:color w:val="000000" w:themeColor="text1"/>
        </w:rPr>
        <w:t xml:space="preserve"> 91-97. doi: 10.1080/07448481.2010.483708</w:t>
      </w:r>
    </w:p>
    <w:p w14:paraId="5C4C3695" w14:textId="77777777" w:rsidR="00684BE8" w:rsidRPr="00C63F4E" w:rsidRDefault="002B6A9C" w:rsidP="00684BE8">
      <w:pPr>
        <w:shd w:val="clear" w:color="auto" w:fill="FFFFFF"/>
        <w:ind w:firstLine="0"/>
        <w:rPr>
          <w:rFonts w:eastAsia="Times New Roman" w:cstheme="minorHAnsi"/>
          <w:color w:val="000000" w:themeColor="text1"/>
          <w:kern w:val="0"/>
          <w:lang w:eastAsia="en-US"/>
        </w:rPr>
      </w:pPr>
      <w:r w:rsidRPr="00C63F4E">
        <w:rPr>
          <w:rFonts w:eastAsia="Times New Roman" w:cstheme="minorHAnsi"/>
          <w:color w:val="000000" w:themeColor="text1"/>
          <w:kern w:val="0"/>
          <w:lang w:eastAsia="en-US"/>
        </w:rPr>
        <w:t>Gilbert</w:t>
      </w:r>
      <w:r w:rsidR="00684BE8" w:rsidRPr="00C63F4E">
        <w:rPr>
          <w:rFonts w:eastAsia="Times New Roman" w:cstheme="minorHAnsi"/>
          <w:color w:val="000000" w:themeColor="text1"/>
          <w:kern w:val="0"/>
          <w:lang w:eastAsia="en-US"/>
        </w:rPr>
        <w:t xml:space="preserve">, S. P. &amp; </w:t>
      </w:r>
      <w:r w:rsidRPr="00C63F4E">
        <w:rPr>
          <w:rFonts w:eastAsia="Times New Roman" w:cstheme="minorHAnsi"/>
          <w:color w:val="000000" w:themeColor="text1"/>
          <w:kern w:val="0"/>
          <w:lang w:eastAsia="en-US"/>
        </w:rPr>
        <w:t>Weaver</w:t>
      </w:r>
      <w:r w:rsidR="00684BE8" w:rsidRPr="00C63F4E">
        <w:rPr>
          <w:rFonts w:eastAsia="Times New Roman" w:cstheme="minorHAnsi"/>
          <w:color w:val="000000" w:themeColor="text1"/>
          <w:kern w:val="0"/>
          <w:lang w:eastAsia="en-US"/>
        </w:rPr>
        <w:t>, C. C.</w:t>
      </w:r>
      <w:r w:rsidRPr="00C63F4E">
        <w:rPr>
          <w:rFonts w:eastAsia="Times New Roman" w:cstheme="minorHAnsi"/>
          <w:color w:val="000000" w:themeColor="text1"/>
          <w:kern w:val="0"/>
          <w:lang w:eastAsia="en-US"/>
        </w:rPr>
        <w:t xml:space="preserve"> (2010)</w:t>
      </w:r>
      <w:r w:rsidR="00684BE8" w:rsidRPr="00C63F4E">
        <w:rPr>
          <w:rFonts w:eastAsia="Times New Roman" w:cstheme="minorHAnsi"/>
          <w:color w:val="000000" w:themeColor="text1"/>
          <w:kern w:val="0"/>
          <w:lang w:eastAsia="en-US"/>
        </w:rPr>
        <w:t>.</w:t>
      </w:r>
      <w:r w:rsidRPr="00C63F4E">
        <w:rPr>
          <w:rFonts w:eastAsia="Times New Roman" w:cstheme="minorHAnsi"/>
          <w:color w:val="000000" w:themeColor="text1"/>
          <w:kern w:val="0"/>
          <w:lang w:eastAsia="en-US"/>
        </w:rPr>
        <w:t xml:space="preserve"> Sleep Quality and Academic Performance in University </w:t>
      </w:r>
    </w:p>
    <w:p w14:paraId="6C93133B" w14:textId="72D6C9DE" w:rsidR="00DE2F2C" w:rsidRPr="00C63F4E" w:rsidRDefault="002B6A9C" w:rsidP="00684BE8">
      <w:pPr>
        <w:shd w:val="clear" w:color="auto" w:fill="FFFFFF"/>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lang w:eastAsia="en-US"/>
        </w:rPr>
        <w:t>Students: A Wake-Up Call fo</w:t>
      </w:r>
      <w:r w:rsidR="00684BE8" w:rsidRPr="00C63F4E">
        <w:rPr>
          <w:rFonts w:eastAsia="Times New Roman" w:cstheme="minorHAnsi"/>
          <w:color w:val="000000" w:themeColor="text1"/>
          <w:kern w:val="0"/>
          <w:lang w:eastAsia="en-US"/>
        </w:rPr>
        <w:t>r College Psychologists.</w:t>
      </w:r>
      <w:r w:rsidRPr="00C63F4E">
        <w:rPr>
          <w:rFonts w:eastAsia="Times New Roman" w:cstheme="minorHAnsi"/>
          <w:color w:val="000000" w:themeColor="text1"/>
          <w:kern w:val="0"/>
          <w:lang w:eastAsia="en-US"/>
        </w:rPr>
        <w:t xml:space="preserve"> </w:t>
      </w:r>
      <w:r w:rsidRPr="00C63F4E">
        <w:rPr>
          <w:rFonts w:eastAsia="Times New Roman" w:cstheme="minorHAnsi"/>
          <w:i/>
          <w:color w:val="000000" w:themeColor="text1"/>
          <w:kern w:val="0"/>
          <w:lang w:eastAsia="en-US"/>
        </w:rPr>
        <w:t xml:space="preserve">Journal of College Student Psychotherapy, 24:4, </w:t>
      </w:r>
      <w:r w:rsidR="00684BE8" w:rsidRPr="00C63F4E">
        <w:rPr>
          <w:rFonts w:eastAsia="Times New Roman" w:cstheme="minorHAnsi"/>
          <w:color w:val="000000" w:themeColor="text1"/>
          <w:kern w:val="0"/>
          <w:lang w:eastAsia="en-US"/>
        </w:rPr>
        <w:t>295-306. doi</w:t>
      </w:r>
      <w:r w:rsidRPr="00C63F4E">
        <w:rPr>
          <w:rFonts w:eastAsia="Times New Roman" w:cstheme="minorHAnsi"/>
          <w:color w:val="000000" w:themeColor="text1"/>
          <w:kern w:val="0"/>
          <w:lang w:eastAsia="en-US"/>
        </w:rPr>
        <w:t>: 10.1080/87568225.2010.509245</w:t>
      </w:r>
    </w:p>
    <w:p w14:paraId="56284D42" w14:textId="77777777" w:rsidR="00234CD9" w:rsidRPr="00C63F4E" w:rsidRDefault="00234CD9" w:rsidP="00234CD9">
      <w:pPr>
        <w:ind w:firstLine="0"/>
        <w:rPr>
          <w:color w:val="000000" w:themeColor="text1"/>
        </w:rPr>
      </w:pPr>
      <w:r w:rsidRPr="00C63F4E">
        <w:rPr>
          <w:color w:val="000000" w:themeColor="text1"/>
        </w:rPr>
        <w:t xml:space="preserve">Godin, G. &amp; Shephard, R. J. (1985). A simple method to assess exercise behavior in the </w:t>
      </w:r>
    </w:p>
    <w:p w14:paraId="20B4E0FF" w14:textId="2E5E860D" w:rsidR="00234CD9" w:rsidRPr="00C63F4E" w:rsidRDefault="00234CD9" w:rsidP="00234CD9">
      <w:pPr>
        <w:ind w:left="720" w:firstLine="0"/>
        <w:rPr>
          <w:color w:val="000000" w:themeColor="text1"/>
        </w:rPr>
      </w:pPr>
      <w:r w:rsidRPr="00C63F4E">
        <w:rPr>
          <w:color w:val="000000" w:themeColor="text1"/>
        </w:rPr>
        <w:t xml:space="preserve">community. </w:t>
      </w:r>
      <w:r w:rsidRPr="00C63F4E">
        <w:rPr>
          <w:i/>
          <w:color w:val="000000" w:themeColor="text1"/>
        </w:rPr>
        <w:t>Canadian Journal of Applied Sport Sciences, 10,</w:t>
      </w:r>
      <w:r w:rsidRPr="00C63F4E">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F46630C" w14:textId="77777777" w:rsidR="00684BE8" w:rsidRPr="00C63F4E" w:rsidRDefault="007C060A" w:rsidP="00684BE8">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lastRenderedPageBreak/>
        <w:t xml:space="preserve">Gomes, </w:t>
      </w:r>
      <w:r w:rsidR="00684BE8" w:rsidRPr="00C63F4E">
        <w:rPr>
          <w:rFonts w:ascii="Times New Roman" w:eastAsia="Times New Roman" w:hAnsi="Times New Roman" w:cs="Times New Roman"/>
          <w:color w:val="000000" w:themeColor="text1"/>
          <w:kern w:val="0"/>
          <w:lang w:eastAsia="en-US"/>
        </w:rPr>
        <w:t xml:space="preserve">A. A., </w:t>
      </w:r>
      <w:r w:rsidRPr="00C63F4E">
        <w:rPr>
          <w:rFonts w:ascii="Times New Roman" w:eastAsia="Times New Roman" w:hAnsi="Times New Roman" w:cs="Times New Roman"/>
          <w:color w:val="000000" w:themeColor="text1"/>
          <w:kern w:val="0"/>
          <w:lang w:eastAsia="en-US"/>
        </w:rPr>
        <w:t>Tavares</w:t>
      </w:r>
      <w:r w:rsidR="00684BE8" w:rsidRPr="00C63F4E">
        <w:rPr>
          <w:rFonts w:ascii="Times New Roman" w:eastAsia="Times New Roman" w:hAnsi="Times New Roman" w:cs="Times New Roman"/>
          <w:color w:val="000000" w:themeColor="text1"/>
          <w:kern w:val="0"/>
          <w:lang w:eastAsia="en-US"/>
        </w:rPr>
        <w:t xml:space="preserve">, J., &amp; </w:t>
      </w:r>
      <w:r w:rsidRPr="00C63F4E">
        <w:rPr>
          <w:rFonts w:ascii="Times New Roman" w:eastAsia="Times New Roman" w:hAnsi="Times New Roman" w:cs="Times New Roman"/>
          <w:color w:val="000000" w:themeColor="text1"/>
          <w:kern w:val="0"/>
          <w:lang w:eastAsia="en-US"/>
        </w:rPr>
        <w:t>de Azevedo</w:t>
      </w:r>
      <w:r w:rsidR="00684BE8" w:rsidRPr="00C63F4E">
        <w:rPr>
          <w:rFonts w:ascii="Times New Roman" w:eastAsia="Times New Roman" w:hAnsi="Times New Roman" w:cs="Times New Roman"/>
          <w:color w:val="000000" w:themeColor="text1"/>
          <w:kern w:val="0"/>
          <w:lang w:eastAsia="en-US"/>
        </w:rPr>
        <w:t>, M. H. P.</w:t>
      </w:r>
      <w:r w:rsidRPr="00C63F4E">
        <w:rPr>
          <w:rFonts w:ascii="Times New Roman" w:eastAsia="Times New Roman" w:hAnsi="Times New Roman" w:cs="Times New Roman"/>
          <w:color w:val="000000" w:themeColor="text1"/>
          <w:kern w:val="0"/>
          <w:lang w:eastAsia="en-US"/>
        </w:rPr>
        <w:t xml:space="preserve"> (2011)</w:t>
      </w:r>
      <w:r w:rsidR="00684BE8"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Sleep and Academic Performance in </w:t>
      </w:r>
    </w:p>
    <w:p w14:paraId="6BF3A26D" w14:textId="2A529B07" w:rsidR="007C060A" w:rsidRPr="00C63F4E" w:rsidRDefault="007C060A" w:rsidP="00684BE8">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Undergraduates: A Multi-measure, Multi-p</w:t>
      </w:r>
      <w:r w:rsidR="00684BE8" w:rsidRPr="00C63F4E">
        <w:rPr>
          <w:rFonts w:ascii="Times New Roman" w:eastAsia="Times New Roman" w:hAnsi="Times New Roman" w:cs="Times New Roman"/>
          <w:color w:val="000000" w:themeColor="text1"/>
          <w:kern w:val="0"/>
          <w:lang w:eastAsia="en-US"/>
        </w:rPr>
        <w:t>redictor Approach.</w:t>
      </w:r>
      <w:r w:rsidRPr="00C63F4E">
        <w:rPr>
          <w:rFonts w:ascii="Times New Roman" w:eastAsia="Times New Roman" w:hAnsi="Times New Roman" w:cs="Times New Roman"/>
          <w:color w:val="000000" w:themeColor="text1"/>
          <w:kern w:val="0"/>
          <w:lang w:eastAsia="en-US"/>
        </w:rPr>
        <w:t xml:space="preserve"> </w:t>
      </w:r>
      <w:r w:rsidR="00684BE8" w:rsidRPr="00C63F4E">
        <w:rPr>
          <w:rFonts w:ascii="Times New Roman" w:eastAsia="Times New Roman" w:hAnsi="Times New Roman" w:cs="Times New Roman"/>
          <w:i/>
          <w:color w:val="000000" w:themeColor="text1"/>
          <w:kern w:val="0"/>
          <w:lang w:eastAsia="en-US"/>
        </w:rPr>
        <w:t>Chronobiology International, 28(</w:t>
      </w:r>
      <w:r w:rsidRPr="00C63F4E">
        <w:rPr>
          <w:rFonts w:ascii="Times New Roman" w:eastAsia="Times New Roman" w:hAnsi="Times New Roman" w:cs="Times New Roman"/>
          <w:i/>
          <w:color w:val="000000" w:themeColor="text1"/>
          <w:kern w:val="0"/>
          <w:lang w:eastAsia="en-US"/>
        </w:rPr>
        <w:t>9</w:t>
      </w:r>
      <w:r w:rsidR="00684BE8" w:rsidRPr="00C63F4E">
        <w:rPr>
          <w:rFonts w:ascii="Times New Roman" w:eastAsia="Times New Roman" w:hAnsi="Times New Roman" w:cs="Times New Roman"/>
          <w:i/>
          <w:color w:val="000000" w:themeColor="text1"/>
          <w:kern w:val="0"/>
          <w:lang w:eastAsia="en-US"/>
        </w:rPr>
        <w:t>)</w:t>
      </w:r>
      <w:r w:rsidRPr="00C63F4E">
        <w:rPr>
          <w:rFonts w:ascii="Times New Roman" w:eastAsia="Times New Roman" w:hAnsi="Times New Roman" w:cs="Times New Roman"/>
          <w:i/>
          <w:color w:val="000000" w:themeColor="text1"/>
          <w:kern w:val="0"/>
          <w:lang w:eastAsia="en-US"/>
        </w:rPr>
        <w:t>,</w:t>
      </w:r>
      <w:r w:rsidR="00684BE8" w:rsidRPr="00C63F4E">
        <w:rPr>
          <w:rFonts w:ascii="Times New Roman" w:eastAsia="Times New Roman" w:hAnsi="Times New Roman" w:cs="Times New Roman"/>
          <w:color w:val="000000" w:themeColor="text1"/>
          <w:kern w:val="0"/>
          <w:lang w:eastAsia="en-US"/>
        </w:rPr>
        <w:t xml:space="preserve"> 786-801. doi</w:t>
      </w:r>
      <w:r w:rsidRPr="00C63F4E">
        <w:rPr>
          <w:rFonts w:ascii="Times New Roman" w:eastAsia="Times New Roman" w:hAnsi="Times New Roman" w:cs="Times New Roman"/>
          <w:color w:val="000000" w:themeColor="text1"/>
          <w:kern w:val="0"/>
          <w:lang w:eastAsia="en-US"/>
        </w:rPr>
        <w:t>: 10.3109/07420528.2011.606518</w:t>
      </w:r>
    </w:p>
    <w:p w14:paraId="5D58E4AC" w14:textId="3C6D7566" w:rsidR="001A5351" w:rsidRPr="00C63F4E" w:rsidRDefault="00560999" w:rsidP="001A5351">
      <w:pPr>
        <w:ind w:firstLine="0"/>
        <w:rPr>
          <w:color w:val="000000" w:themeColor="text1"/>
        </w:rPr>
      </w:pPr>
      <w:r w:rsidRPr="00C63F4E">
        <w:rPr>
          <w:color w:val="000000" w:themeColor="text1"/>
        </w:rPr>
        <w:t>Handelsman, M. M</w:t>
      </w:r>
      <w:r w:rsidR="00DD646E" w:rsidRPr="00C63F4E">
        <w:rPr>
          <w:color w:val="000000" w:themeColor="text1"/>
        </w:rPr>
        <w:t>., Briggs, W. L., Sullivan, N.</w:t>
      </w:r>
      <w:r w:rsidRPr="00C63F4E">
        <w:rPr>
          <w:color w:val="000000" w:themeColor="text1"/>
        </w:rPr>
        <w:t>,</w:t>
      </w:r>
      <w:r w:rsidR="00DD646E" w:rsidRPr="00C63F4E">
        <w:rPr>
          <w:color w:val="000000" w:themeColor="text1"/>
        </w:rPr>
        <w:t xml:space="preserve"> &amp;</w:t>
      </w:r>
      <w:r w:rsidRPr="00C63F4E">
        <w:rPr>
          <w:color w:val="000000" w:themeColor="text1"/>
        </w:rPr>
        <w:t xml:space="preserve"> Towler, A. (2005). A Measure of College </w:t>
      </w:r>
    </w:p>
    <w:p w14:paraId="75701FFB" w14:textId="1165EAAA" w:rsidR="00560999" w:rsidRPr="00C63F4E" w:rsidRDefault="00560999" w:rsidP="000542CA">
      <w:pPr>
        <w:ind w:left="720" w:firstLine="0"/>
        <w:rPr>
          <w:color w:val="000000" w:themeColor="text1"/>
        </w:rPr>
      </w:pPr>
      <w:r w:rsidRPr="00C63F4E">
        <w:rPr>
          <w:color w:val="000000" w:themeColor="text1"/>
        </w:rPr>
        <w:t xml:space="preserve">Student Course Engagement. </w:t>
      </w:r>
      <w:r w:rsidRPr="00C63F4E">
        <w:rPr>
          <w:i/>
          <w:color w:val="000000" w:themeColor="text1"/>
        </w:rPr>
        <w:t>The Journal of Educational Research, 98,</w:t>
      </w:r>
      <w:r w:rsidRPr="00C63F4E">
        <w:rPr>
          <w:color w:val="000000" w:themeColor="text1"/>
        </w:rPr>
        <w:t xml:space="preserve"> 184-191.</w:t>
      </w:r>
      <w:r w:rsidR="001A5351" w:rsidRPr="00C63F4E">
        <w:rPr>
          <w:color w:val="000000" w:themeColor="text1"/>
        </w:rPr>
        <w:t xml:space="preserve"> doi:</w:t>
      </w:r>
      <w:r w:rsidR="001A5351" w:rsidRPr="00C63F4E">
        <w:rPr>
          <w:rFonts w:ascii="Helvetica" w:eastAsia="Times New Roman" w:hAnsi="Helvetica"/>
          <w:color w:val="000000" w:themeColor="text1"/>
          <w:sz w:val="20"/>
          <w:szCs w:val="20"/>
        </w:rPr>
        <w:t xml:space="preserve"> </w:t>
      </w:r>
      <w:hyperlink r:id="rId22" w:history="1">
        <w:r w:rsidR="001A5351" w:rsidRPr="00C63F4E">
          <w:rPr>
            <w:rStyle w:val="Hyperlink"/>
            <w:rFonts w:ascii="Helvetica" w:eastAsia="Times New Roman" w:hAnsi="Helvetica"/>
            <w:color w:val="000000" w:themeColor="text1"/>
            <w:sz w:val="20"/>
            <w:szCs w:val="20"/>
          </w:rPr>
          <w:t>http://dx.doi.org/10.3200/JOER.98.3.184-192</w:t>
        </w:r>
      </w:hyperlink>
    </w:p>
    <w:p w14:paraId="593D53BF" w14:textId="77777777" w:rsidR="00DD7A95" w:rsidRPr="00C63F4E" w:rsidRDefault="00C27A97" w:rsidP="00DD7A95">
      <w:pPr>
        <w:ind w:firstLine="0"/>
        <w:rPr>
          <w:color w:val="000000" w:themeColor="text1"/>
        </w:rPr>
      </w:pPr>
      <w:r w:rsidRPr="00C63F4E">
        <w:rPr>
          <w:color w:val="000000" w:themeColor="text1"/>
        </w:rPr>
        <w:t xml:space="preserve">Harrison, Y. &amp; Horne, J. (1998).  Sleep loss impairs short and novel language tasks having a </w:t>
      </w:r>
    </w:p>
    <w:p w14:paraId="6E3A1005" w14:textId="6666F8C8" w:rsidR="00C27A97" w:rsidRPr="00C63F4E" w:rsidRDefault="00C27A97" w:rsidP="00DD7A95">
      <w:pPr>
        <w:ind w:left="720" w:firstLine="0"/>
        <w:rPr>
          <w:rFonts w:eastAsia="Times New Roman" w:cstheme="minorHAnsi"/>
          <w:color w:val="000000" w:themeColor="text1"/>
          <w:kern w:val="0"/>
          <w:lang w:eastAsia="en-US"/>
        </w:rPr>
      </w:pPr>
      <w:r w:rsidRPr="00C63F4E">
        <w:rPr>
          <w:color w:val="000000" w:themeColor="text1"/>
        </w:rPr>
        <w:t xml:space="preserve">prefrontal focus.  </w:t>
      </w:r>
      <w:r w:rsidRPr="00C63F4E">
        <w:rPr>
          <w:i/>
          <w:color w:val="000000" w:themeColor="text1"/>
        </w:rPr>
        <w:t xml:space="preserve">Journal Sleep Research, 7, </w:t>
      </w:r>
      <w:r w:rsidRPr="00C63F4E">
        <w:rPr>
          <w:color w:val="000000" w:themeColor="text1"/>
        </w:rPr>
        <w:t>95-100.</w:t>
      </w:r>
      <w:r w:rsidR="00DD7A95" w:rsidRPr="00C63F4E">
        <w:rPr>
          <w:color w:val="000000" w:themeColor="text1"/>
        </w:rPr>
        <w:t xml:space="preserve"> doi</w:t>
      </w:r>
      <w:r w:rsidR="00DD7A95" w:rsidRPr="00C63F4E">
        <w:rPr>
          <w:rFonts w:eastAsia="Times New Roman" w:cstheme="minorHAnsi"/>
          <w:bCs/>
          <w:color w:val="000000" w:themeColor="text1"/>
          <w:kern w:val="0"/>
          <w:bdr w:val="none" w:sz="0" w:space="0" w:color="auto" w:frame="1"/>
          <w:shd w:val="clear" w:color="auto" w:fill="FFFFFF"/>
          <w:lang w:eastAsia="en-US"/>
        </w:rPr>
        <w:t>:</w:t>
      </w:r>
      <w:r w:rsidR="00DD7A95" w:rsidRPr="00C63F4E">
        <w:rPr>
          <w:rFonts w:eastAsia="Times New Roman" w:cstheme="minorHAnsi"/>
          <w:b/>
          <w:bCs/>
          <w:color w:val="000000" w:themeColor="text1"/>
          <w:kern w:val="0"/>
          <w:bdr w:val="none" w:sz="0" w:space="0" w:color="auto" w:frame="1"/>
          <w:shd w:val="clear" w:color="auto" w:fill="FFFFFF"/>
          <w:lang w:eastAsia="en-US"/>
        </w:rPr>
        <w:t> </w:t>
      </w:r>
      <w:r w:rsidR="00DD7A95" w:rsidRPr="00C63F4E">
        <w:rPr>
          <w:rFonts w:eastAsia="Times New Roman" w:cstheme="minorHAnsi"/>
          <w:color w:val="000000" w:themeColor="text1"/>
          <w:kern w:val="0"/>
          <w:bdr w:val="none" w:sz="0" w:space="0" w:color="auto" w:frame="1"/>
          <w:shd w:val="clear" w:color="auto" w:fill="FFFFFF"/>
          <w:lang w:eastAsia="en-US"/>
        </w:rPr>
        <w:t>10.1046/j.1365-2869.1998.00104.x</w:t>
      </w:r>
    </w:p>
    <w:p w14:paraId="1762BC48" w14:textId="2BDF1551" w:rsidR="00DD646E" w:rsidRPr="00C63F4E" w:rsidRDefault="007A276B" w:rsidP="00DD646E">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Hicks</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R</w:t>
      </w:r>
      <w:r w:rsidR="00DD646E"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A</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Lucero-Gorman</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K</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Bautista</w:t>
      </w:r>
      <w:r w:rsidR="00DD646E"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J.</w:t>
      </w:r>
      <w:r w:rsidR="00DD646E" w:rsidRPr="00C63F4E">
        <w:rPr>
          <w:rFonts w:ascii="Times New Roman" w:eastAsia="Times New Roman" w:hAnsi="Times New Roman" w:cs="Times New Roman"/>
          <w:color w:val="000000" w:themeColor="text1"/>
          <w:kern w:val="0"/>
          <w:lang w:eastAsia="en-US"/>
        </w:rPr>
        <w:t xml:space="preserve"> (1999).</w:t>
      </w:r>
      <w:r w:rsidRPr="00C63F4E">
        <w:rPr>
          <w:rFonts w:ascii="Times New Roman" w:eastAsia="Times New Roman" w:hAnsi="Times New Roman" w:cs="Times New Roman"/>
          <w:color w:val="000000" w:themeColor="text1"/>
          <w:kern w:val="0"/>
          <w:lang w:eastAsia="en-US"/>
        </w:rPr>
        <w:t xml:space="preserve"> Ethnicity, sleep hygiene knowledge, and </w:t>
      </w:r>
    </w:p>
    <w:p w14:paraId="5CFB85F9" w14:textId="63E6E4A9" w:rsidR="007A276B" w:rsidRPr="00C63F4E" w:rsidRDefault="007A276B" w:rsidP="00444C65">
      <w:pPr>
        <w:ind w:left="720" w:firstLine="0"/>
        <w:rPr>
          <w:rFonts w:eastAsia="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sleep hygiene practice</w:t>
      </w:r>
      <w:r w:rsidR="00DD646E" w:rsidRPr="00C63F4E">
        <w:rPr>
          <w:rFonts w:ascii="Times New Roman" w:eastAsia="Times New Roman" w:hAnsi="Times New Roman" w:cs="Times New Roman"/>
          <w:color w:val="000000" w:themeColor="text1"/>
          <w:kern w:val="0"/>
          <w:lang w:eastAsia="en-US"/>
        </w:rPr>
        <w:t xml:space="preserve">s. </w:t>
      </w:r>
      <w:r w:rsidR="00DD646E" w:rsidRPr="00C63F4E">
        <w:rPr>
          <w:rFonts w:ascii="Times New Roman" w:eastAsia="Times New Roman" w:hAnsi="Times New Roman" w:cs="Times New Roman"/>
          <w:i/>
          <w:color w:val="000000" w:themeColor="text1"/>
          <w:kern w:val="0"/>
          <w:lang w:eastAsia="en-US"/>
        </w:rPr>
        <w:t>Percept Mot Skills., 88,</w:t>
      </w:r>
      <w:r w:rsidR="00DD646E"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1095–1096.</w:t>
      </w:r>
      <w:r w:rsidR="00444C65" w:rsidRPr="00C63F4E">
        <w:rPr>
          <w:rFonts w:ascii="Times New Roman" w:eastAsia="Times New Roman" w:hAnsi="Times New Roman" w:cs="Times New Roman"/>
          <w:color w:val="000000" w:themeColor="text1"/>
          <w:kern w:val="0"/>
          <w:lang w:eastAsia="en-US"/>
        </w:rPr>
        <w:t xml:space="preserve"> doi: </w:t>
      </w:r>
      <w:hyperlink r:id="rId23" w:history="1">
        <w:r w:rsidR="00444C65" w:rsidRPr="00C63F4E">
          <w:rPr>
            <w:rStyle w:val="Hyperlink"/>
            <w:rFonts w:ascii="Arial" w:eastAsia="Times New Roman" w:hAnsi="Arial" w:cs="Arial"/>
            <w:color w:val="000000" w:themeColor="text1"/>
            <w:sz w:val="21"/>
            <w:szCs w:val="21"/>
            <w:shd w:val="clear" w:color="auto" w:fill="FFFFFF"/>
          </w:rPr>
          <w:t>https://doi.org/10.2466/pms.1999.88.3c.1095</w:t>
        </w:r>
      </w:hyperlink>
    </w:p>
    <w:p w14:paraId="554502BB" w14:textId="77777777" w:rsidR="00357D15" w:rsidRPr="00C63F4E" w:rsidRDefault="00BF0D89" w:rsidP="00BF0D89">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4194BBC7" w14:textId="79AA5F10" w:rsidR="00BF0D89" w:rsidRPr="00C63F4E" w:rsidRDefault="00BF0D89" w:rsidP="00357D15">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function in healthy preadolescent children. </w:t>
      </w:r>
      <w:r w:rsidRPr="00C63F4E">
        <w:rPr>
          <w:rFonts w:eastAsia="Times New Roman" w:cstheme="minorHAnsi"/>
          <w:i/>
          <w:iCs/>
          <w:color w:val="000000" w:themeColor="text1"/>
          <w:kern w:val="0"/>
          <w:shd w:val="clear" w:color="auto" w:fill="FFFFFF"/>
          <w:lang w:eastAsia="en-US"/>
        </w:rPr>
        <w:t xml:space="preserve">Medicine &amp; </w:t>
      </w:r>
      <w:r w:rsidR="00357D15" w:rsidRPr="00C63F4E">
        <w:rPr>
          <w:rFonts w:eastAsia="Times New Roman" w:cstheme="minorHAnsi"/>
          <w:i/>
          <w:iCs/>
          <w:color w:val="000000" w:themeColor="text1"/>
          <w:kern w:val="0"/>
          <w:shd w:val="clear" w:color="auto" w:fill="FFFFFF"/>
          <w:lang w:eastAsia="en-US"/>
        </w:rPr>
        <w:t>Science in S</w:t>
      </w:r>
      <w:r w:rsidRPr="00C63F4E">
        <w:rPr>
          <w:rFonts w:eastAsia="Times New Roman" w:cstheme="minorHAnsi"/>
          <w:i/>
          <w:iCs/>
          <w:color w:val="000000" w:themeColor="text1"/>
          <w:kern w:val="0"/>
          <w:shd w:val="clear" w:color="auto" w:fill="FFFFFF"/>
          <w:lang w:eastAsia="en-US"/>
        </w:rPr>
        <w:t xml:space="preserve">ports &amp; </w:t>
      </w:r>
      <w:r w:rsidR="00357D15" w:rsidRPr="00C63F4E">
        <w:rPr>
          <w:rFonts w:eastAsia="Times New Roman" w:cstheme="minorHAnsi"/>
          <w:i/>
          <w:iCs/>
          <w:color w:val="000000" w:themeColor="text1"/>
          <w:kern w:val="0"/>
          <w:shd w:val="clear" w:color="auto" w:fill="FFFFFF"/>
          <w:lang w:eastAsia="en-US"/>
        </w:rPr>
        <w:t>E</w:t>
      </w:r>
      <w:r w:rsidRPr="00C63F4E">
        <w:rPr>
          <w:rFonts w:eastAsia="Times New Roman" w:cstheme="minorHAnsi"/>
          <w:i/>
          <w:iCs/>
          <w:color w:val="000000" w:themeColor="text1"/>
          <w:kern w:val="0"/>
          <w:shd w:val="clear" w:color="auto" w:fill="FFFFFF"/>
          <w:lang w:eastAsia="en-US"/>
        </w:rPr>
        <w:t>xercise</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37</w:t>
      </w:r>
      <w:r w:rsidRPr="00C63F4E">
        <w:rPr>
          <w:rFonts w:eastAsia="Times New Roman" w:cstheme="minorHAnsi"/>
          <w:color w:val="000000" w:themeColor="text1"/>
          <w:kern w:val="0"/>
          <w:shd w:val="clear" w:color="auto" w:fill="FFFFFF"/>
          <w:lang w:eastAsia="en-US"/>
        </w:rPr>
        <w:t xml:space="preserve">(11), 1967-1974. </w:t>
      </w:r>
      <w:r w:rsidRPr="00C63F4E">
        <w:rPr>
          <w:rFonts w:ascii="Times New Roman" w:eastAsia="Times New Roman" w:hAnsi="Times New Roman" w:cs="Times New Roman"/>
          <w:color w:val="000000" w:themeColor="text1"/>
          <w:kern w:val="0"/>
          <w:lang w:eastAsia="en-US"/>
        </w:rPr>
        <w:t>doi: 10.1249/01.mss.0000176680.79702.ce</w:t>
      </w:r>
    </w:p>
    <w:p w14:paraId="705A09AA" w14:textId="4142ED5A" w:rsidR="00DD646E" w:rsidRPr="00C63F4E" w:rsidRDefault="00C37236" w:rsidP="00DD646E">
      <w:pPr>
        <w:ind w:firstLine="0"/>
        <w:rPr>
          <w:color w:val="000000" w:themeColor="text1"/>
        </w:rPr>
      </w:pPr>
      <w:r w:rsidRPr="00C63F4E">
        <w:rPr>
          <w:color w:val="000000" w:themeColor="text1"/>
        </w:rPr>
        <w:t xml:space="preserve">Hillman, C. H., Erickson, K. I., &amp; Kramer, A. F. (2008). Be smart, exercise your heart: </w:t>
      </w:r>
    </w:p>
    <w:p w14:paraId="6987CF73" w14:textId="608063C8" w:rsidR="00C37236" w:rsidRPr="00C63F4E" w:rsidRDefault="00C37236" w:rsidP="00512434">
      <w:pPr>
        <w:ind w:left="720" w:firstLine="0"/>
        <w:rPr>
          <w:rFonts w:ascii="Times New Roman" w:eastAsia="Times New Roman" w:hAnsi="Times New Roman" w:cs="Times New Roman"/>
          <w:color w:val="000000" w:themeColor="text1"/>
          <w:kern w:val="0"/>
          <w:lang w:eastAsia="en-US"/>
        </w:rPr>
      </w:pPr>
      <w:r w:rsidRPr="00C63F4E">
        <w:rPr>
          <w:color w:val="000000" w:themeColor="text1"/>
        </w:rPr>
        <w:t xml:space="preserve">Exercise effects on brain and cognition. </w:t>
      </w:r>
      <w:r w:rsidRPr="00C63F4E">
        <w:rPr>
          <w:i/>
          <w:color w:val="000000" w:themeColor="text1"/>
        </w:rPr>
        <w:t>Science and Society, 9,</w:t>
      </w:r>
      <w:r w:rsidRPr="00C63F4E">
        <w:rPr>
          <w:color w:val="000000" w:themeColor="text1"/>
        </w:rPr>
        <w:t xml:space="preserve"> 58–65.</w:t>
      </w:r>
      <w:r w:rsidR="00512434" w:rsidRPr="00C63F4E">
        <w:rPr>
          <w:color w:val="000000" w:themeColor="text1"/>
        </w:rPr>
        <w:t xml:space="preserve"> doi</w:t>
      </w:r>
      <w:r w:rsidR="00512434" w:rsidRPr="00C63F4E">
        <w:rPr>
          <w:rFonts w:eastAsia="Times New Roman" w:cstheme="minorHAnsi"/>
          <w:color w:val="000000" w:themeColor="text1"/>
          <w:kern w:val="0"/>
          <w:shd w:val="clear" w:color="auto" w:fill="FFFFFF"/>
          <w:lang w:eastAsia="en-US"/>
        </w:rPr>
        <w:t>:10.1038/nrn229</w:t>
      </w:r>
    </w:p>
    <w:p w14:paraId="5D273C63" w14:textId="77777777" w:rsidR="009E0F8D" w:rsidRPr="00C63F4E" w:rsidRDefault="00C27A97" w:rsidP="009E0F8D">
      <w:pPr>
        <w:ind w:firstLine="0"/>
        <w:rPr>
          <w:i/>
          <w:iCs/>
          <w:color w:val="000000" w:themeColor="text1"/>
        </w:rPr>
      </w:pPr>
      <w:r w:rsidRPr="00C63F4E">
        <w:rPr>
          <w:color w:val="000000" w:themeColor="text1"/>
        </w:rPr>
        <w:t xml:space="preserve">Horne, J. (1988). Sleep loss and 'divergent' thinking ability. </w:t>
      </w:r>
      <w:r w:rsidRPr="00C63F4E">
        <w:rPr>
          <w:i/>
          <w:iCs/>
          <w:color w:val="000000" w:themeColor="text1"/>
        </w:rPr>
        <w:t xml:space="preserve">Sleep: Journal of Sleep Research &amp; </w:t>
      </w:r>
    </w:p>
    <w:p w14:paraId="3867F3AE" w14:textId="73EEAA39" w:rsidR="00C27A97" w:rsidRPr="00C63F4E" w:rsidRDefault="00C27A97" w:rsidP="009E0F8D">
      <w:pPr>
        <w:rPr>
          <w:rFonts w:eastAsia="Times New Roman"/>
          <w:color w:val="000000" w:themeColor="text1"/>
          <w:kern w:val="0"/>
          <w:lang w:eastAsia="en-US"/>
        </w:rPr>
      </w:pPr>
      <w:r w:rsidRPr="00C63F4E">
        <w:rPr>
          <w:i/>
          <w:iCs/>
          <w:color w:val="000000" w:themeColor="text1"/>
        </w:rPr>
        <w:t>Sleep Medicine</w:t>
      </w:r>
      <w:r w:rsidRPr="00C63F4E">
        <w:rPr>
          <w:color w:val="000000" w:themeColor="text1"/>
        </w:rPr>
        <w:t xml:space="preserve">, </w:t>
      </w:r>
      <w:r w:rsidRPr="00C63F4E">
        <w:rPr>
          <w:i/>
          <w:iCs/>
          <w:color w:val="000000" w:themeColor="text1"/>
        </w:rPr>
        <w:t>11</w:t>
      </w:r>
      <w:r w:rsidRPr="00C63F4E">
        <w:rPr>
          <w:color w:val="000000" w:themeColor="text1"/>
        </w:rPr>
        <w:t>, 528-536.</w:t>
      </w:r>
      <w:r w:rsidR="009E0F8D" w:rsidRPr="00C63F4E">
        <w:rPr>
          <w:color w:val="000000" w:themeColor="text1"/>
        </w:rPr>
        <w:t xml:space="preserve"> doi:</w:t>
      </w:r>
      <w:r w:rsidRPr="00C63F4E">
        <w:rPr>
          <w:rFonts w:cstheme="minorHAnsi"/>
          <w:color w:val="000000" w:themeColor="text1"/>
        </w:rPr>
        <w:t xml:space="preserve"> </w:t>
      </w:r>
      <w:hyperlink r:id="rId24" w:history="1">
        <w:r w:rsidR="009E0F8D" w:rsidRPr="00C63F4E">
          <w:rPr>
            <w:rStyle w:val="Hyperlink"/>
            <w:rFonts w:eastAsia="Times New Roman" w:cstheme="minorHAnsi"/>
            <w:color w:val="000000" w:themeColor="text1"/>
            <w:bdr w:val="none" w:sz="0" w:space="0" w:color="auto" w:frame="1"/>
            <w:shd w:val="clear" w:color="auto" w:fill="FFFFFF"/>
          </w:rPr>
          <w:t>https://doi.org/10.1093/sleep/11.6.528</w:t>
        </w:r>
      </w:hyperlink>
    </w:p>
    <w:p w14:paraId="23145938" w14:textId="1AA8EEC0" w:rsidR="00DD646E" w:rsidRPr="00C63F4E" w:rsidRDefault="00666580" w:rsidP="00DD646E">
      <w:pPr>
        <w:ind w:firstLine="0"/>
        <w:rPr>
          <w:color w:val="000000" w:themeColor="text1"/>
        </w:rPr>
      </w:pPr>
      <w:r w:rsidRPr="00C63F4E">
        <w:rPr>
          <w:color w:val="000000" w:themeColor="text1"/>
        </w:rPr>
        <w:t xml:space="preserve">Irish, </w:t>
      </w:r>
      <w:r w:rsidR="00DD646E" w:rsidRPr="00C63F4E">
        <w:rPr>
          <w:color w:val="000000" w:themeColor="text1"/>
        </w:rPr>
        <w:t xml:space="preserve">L. A., </w:t>
      </w:r>
      <w:r w:rsidR="004934DA" w:rsidRPr="00C63F4E">
        <w:rPr>
          <w:color w:val="000000" w:themeColor="text1"/>
        </w:rPr>
        <w:t>Kline,</w:t>
      </w:r>
      <w:r w:rsidR="00DD646E" w:rsidRPr="00C63F4E">
        <w:rPr>
          <w:color w:val="000000" w:themeColor="text1"/>
        </w:rPr>
        <w:t xml:space="preserve"> C. E., </w:t>
      </w:r>
      <w:r w:rsidR="004934DA" w:rsidRPr="00C63F4E">
        <w:rPr>
          <w:color w:val="000000" w:themeColor="text1"/>
        </w:rPr>
        <w:t>Gunn,</w:t>
      </w:r>
      <w:r w:rsidR="00DD646E" w:rsidRPr="00C63F4E">
        <w:rPr>
          <w:color w:val="000000" w:themeColor="text1"/>
        </w:rPr>
        <w:t xml:space="preserve"> H. E.,</w:t>
      </w:r>
      <w:r w:rsidR="004934DA" w:rsidRPr="00C63F4E">
        <w:rPr>
          <w:color w:val="000000" w:themeColor="text1"/>
        </w:rPr>
        <w:t xml:space="preserve"> Buysse,</w:t>
      </w:r>
      <w:r w:rsidR="00DD646E" w:rsidRPr="00C63F4E">
        <w:rPr>
          <w:color w:val="000000" w:themeColor="text1"/>
        </w:rPr>
        <w:t xml:space="preserve"> D. J.,</w:t>
      </w:r>
      <w:r w:rsidR="004934DA" w:rsidRPr="00C63F4E">
        <w:rPr>
          <w:color w:val="000000" w:themeColor="text1"/>
        </w:rPr>
        <w:t xml:space="preserve"> Hall</w:t>
      </w:r>
      <w:r w:rsidR="00DD646E" w:rsidRPr="00C63F4E">
        <w:rPr>
          <w:color w:val="000000" w:themeColor="text1"/>
        </w:rPr>
        <w:t>, M. H.</w:t>
      </w:r>
      <w:r w:rsidR="004934DA" w:rsidRPr="00C63F4E">
        <w:rPr>
          <w:color w:val="000000" w:themeColor="text1"/>
        </w:rPr>
        <w:t xml:space="preserve"> (2015). The role of sleep </w:t>
      </w:r>
    </w:p>
    <w:p w14:paraId="27A2919A" w14:textId="60E1D315" w:rsidR="004934DA" w:rsidRPr="00C63F4E" w:rsidRDefault="004934DA" w:rsidP="00DD646E">
      <w:pPr>
        <w:ind w:left="720" w:firstLine="0"/>
        <w:rPr>
          <w:color w:val="000000" w:themeColor="text1"/>
        </w:rPr>
      </w:pPr>
      <w:r w:rsidRPr="00C63F4E">
        <w:rPr>
          <w:color w:val="000000" w:themeColor="text1"/>
        </w:rPr>
        <w:t xml:space="preserve">hygiene in promoting public health: A review of empirical evidence. </w:t>
      </w:r>
      <w:r w:rsidRPr="00C63F4E">
        <w:rPr>
          <w:i/>
          <w:color w:val="000000" w:themeColor="text1"/>
        </w:rPr>
        <w:t>Slee</w:t>
      </w:r>
      <w:r w:rsidR="00DD646E" w:rsidRPr="00C63F4E">
        <w:rPr>
          <w:i/>
          <w:color w:val="000000" w:themeColor="text1"/>
        </w:rPr>
        <w:t xml:space="preserve">p Medicine Reviews, 22, </w:t>
      </w:r>
      <w:r w:rsidRPr="00C63F4E">
        <w:rPr>
          <w:color w:val="000000" w:themeColor="text1"/>
        </w:rPr>
        <w:t>23-36.</w:t>
      </w:r>
      <w:r w:rsidR="00DE38B0" w:rsidRPr="00C63F4E">
        <w:rPr>
          <w:color w:val="000000" w:themeColor="text1"/>
        </w:rPr>
        <w:t xml:space="preserve"> doi: </w:t>
      </w:r>
      <w:hyperlink r:id="rId25" w:history="1">
        <w:r w:rsidR="00D02F37" w:rsidRPr="00C63F4E">
          <w:rPr>
            <w:rStyle w:val="Hyperlink"/>
            <w:color w:val="000000" w:themeColor="text1"/>
          </w:rPr>
          <w:t>http://dx.doi.org/10.1016/j.smrv.2014.10.001</w:t>
        </w:r>
      </w:hyperlink>
      <w:r w:rsidR="00FB0325" w:rsidRPr="00C63F4E">
        <w:rPr>
          <w:color w:val="000000" w:themeColor="text1"/>
        </w:rPr>
        <w:t xml:space="preserve"> (potentially use in discussion)</w:t>
      </w:r>
    </w:p>
    <w:p w14:paraId="54900A33" w14:textId="5EB97C31" w:rsidR="00D02F37" w:rsidRPr="00C63F4E" w:rsidRDefault="00D02F37" w:rsidP="00D02F37">
      <w:pPr>
        <w:widowControl w:val="0"/>
        <w:autoSpaceDE w:val="0"/>
        <w:autoSpaceDN w:val="0"/>
        <w:adjustRightInd w:val="0"/>
        <w:spacing w:after="240"/>
        <w:ind w:firstLine="0"/>
        <w:rPr>
          <w:rFonts w:asciiTheme="majorHAnsi" w:hAnsiTheme="majorHAnsi" w:cstheme="majorHAnsi"/>
          <w:i/>
          <w:color w:val="000000" w:themeColor="text1"/>
          <w:kern w:val="0"/>
        </w:rPr>
      </w:pPr>
      <w:r w:rsidRPr="00C63F4E">
        <w:rPr>
          <w:rFonts w:asciiTheme="majorHAnsi" w:hAnsiTheme="majorHAnsi" w:cstheme="majorHAnsi"/>
          <w:color w:val="000000" w:themeColor="text1"/>
          <w:kern w:val="0"/>
        </w:rPr>
        <w:lastRenderedPageBreak/>
        <w:t>Kall, L. B., Nilsson, M., &amp; Linden, T. (2014). The impact of a physical acti</w:t>
      </w:r>
      <w:r w:rsidRPr="00C63F4E">
        <w:rPr>
          <w:rFonts w:asciiTheme="majorHAnsi" w:hAnsiTheme="majorHAnsi" w:cstheme="majorHAnsi"/>
          <w:i/>
          <w:color w:val="000000" w:themeColor="text1"/>
          <w:kern w:val="0"/>
        </w:rPr>
        <w:t xml:space="preserve">vity intervention </w:t>
      </w:r>
    </w:p>
    <w:p w14:paraId="0C700F02" w14:textId="4714958C" w:rsidR="00D02F37" w:rsidRPr="00C63F4E" w:rsidRDefault="00D02F37" w:rsidP="00FE0171">
      <w:pPr>
        <w:ind w:left="720" w:firstLine="0"/>
        <w:rPr>
          <w:rFonts w:ascii="Times New Roman" w:eastAsia="Times New Roman" w:hAnsi="Times New Roman" w:cs="Times New Roman"/>
          <w:color w:val="000000" w:themeColor="text1"/>
          <w:kern w:val="0"/>
          <w:lang w:eastAsia="en-US"/>
        </w:rPr>
      </w:pPr>
      <w:r w:rsidRPr="00C63F4E">
        <w:rPr>
          <w:rFonts w:asciiTheme="majorHAnsi" w:hAnsiTheme="majorHAnsi" w:cstheme="majorHAnsi"/>
          <w:i/>
          <w:color w:val="000000" w:themeColor="text1"/>
          <w:kern w:val="0"/>
        </w:rPr>
        <w:t>program on academic achievement in a Swedish elementary school setting. Journal of School Health, 84</w:t>
      </w:r>
      <w:r w:rsidRPr="00C63F4E">
        <w:rPr>
          <w:rFonts w:asciiTheme="majorHAnsi" w:hAnsiTheme="majorHAnsi" w:cstheme="majorHAnsi"/>
          <w:color w:val="000000" w:themeColor="text1"/>
          <w:kern w:val="0"/>
        </w:rPr>
        <w:t xml:space="preserve">, 473-480. </w:t>
      </w:r>
      <w:r w:rsidR="00FE0171" w:rsidRPr="00C63F4E">
        <w:rPr>
          <w:rFonts w:asciiTheme="majorHAnsi" w:hAnsiTheme="majorHAnsi" w:cstheme="majorHAnsi"/>
          <w:color w:val="000000" w:themeColor="text1"/>
          <w:kern w:val="0"/>
        </w:rPr>
        <w:t>doi:</w:t>
      </w:r>
      <w:r w:rsidR="00FE0171" w:rsidRPr="00C63F4E">
        <w:rPr>
          <w:rFonts w:eastAsia="Times New Roman" w:cstheme="minorHAnsi"/>
          <w:b/>
          <w:bCs/>
          <w:color w:val="000000" w:themeColor="text1"/>
          <w:kern w:val="0"/>
          <w:bdr w:val="none" w:sz="0" w:space="0" w:color="auto" w:frame="1"/>
          <w:shd w:val="clear" w:color="auto" w:fill="FFFFFF"/>
          <w:lang w:eastAsia="en-US"/>
        </w:rPr>
        <w:t> </w:t>
      </w:r>
      <w:r w:rsidR="00FE0171" w:rsidRPr="00C63F4E">
        <w:rPr>
          <w:rFonts w:eastAsia="Times New Roman" w:cstheme="minorHAnsi"/>
          <w:color w:val="000000" w:themeColor="text1"/>
          <w:kern w:val="0"/>
          <w:bdr w:val="none" w:sz="0" w:space="0" w:color="auto" w:frame="1"/>
          <w:shd w:val="clear" w:color="auto" w:fill="FFFFFF"/>
          <w:lang w:eastAsia="en-US"/>
        </w:rPr>
        <w:t>10.1111/josh.12179</w:t>
      </w:r>
    </w:p>
    <w:p w14:paraId="6CC3D7DB" w14:textId="348C2BD0" w:rsidR="00352808" w:rsidRPr="00C63F4E" w:rsidRDefault="00411851" w:rsidP="00352808">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Kim, J. K., Conger, R. D., Elder, G. H., &amp; Lorenz, F. O. (2003). Reciprocal influences between </w:t>
      </w:r>
    </w:p>
    <w:p w14:paraId="04002F4E" w14:textId="39740FBA" w:rsidR="00411851" w:rsidRPr="00C63F4E" w:rsidRDefault="00411851" w:rsidP="009B7E0A">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stressful life events and adolescent internalizing and externalizing problems. </w:t>
      </w:r>
      <w:r w:rsidRPr="00C63F4E">
        <w:rPr>
          <w:rFonts w:ascii="Times New Roman" w:eastAsia="Times New Roman" w:hAnsi="Times New Roman" w:cs="Times New Roman"/>
          <w:i/>
          <w:color w:val="000000" w:themeColor="text1"/>
          <w:kern w:val="0"/>
          <w:lang w:eastAsia="en-US"/>
        </w:rPr>
        <w:t>Child Development, 74,</w:t>
      </w:r>
      <w:r w:rsidRPr="00C63F4E">
        <w:rPr>
          <w:rFonts w:ascii="Times New Roman" w:eastAsia="Times New Roman" w:hAnsi="Times New Roman" w:cs="Times New Roman"/>
          <w:color w:val="000000" w:themeColor="text1"/>
          <w:kern w:val="0"/>
          <w:lang w:eastAsia="en-US"/>
        </w:rPr>
        <w:t xml:space="preserve"> 127-143.</w:t>
      </w:r>
      <w:r w:rsidR="009B7E0A" w:rsidRPr="00C63F4E">
        <w:rPr>
          <w:rFonts w:ascii="Times New Roman" w:eastAsia="Times New Roman" w:hAnsi="Times New Roman" w:cs="Times New Roman"/>
          <w:color w:val="000000" w:themeColor="text1"/>
          <w:kern w:val="0"/>
          <w:lang w:eastAsia="en-US"/>
        </w:rPr>
        <w:t xml:space="preserve"> doi:</w:t>
      </w:r>
      <w:r w:rsidR="009B7E0A" w:rsidRPr="00C63F4E">
        <w:rPr>
          <w:rFonts w:ascii="Arial" w:eastAsia="Times New Roman" w:hAnsi="Arial" w:cs="Arial"/>
          <w:color w:val="000000" w:themeColor="text1"/>
          <w:sz w:val="21"/>
          <w:szCs w:val="21"/>
          <w:shd w:val="clear" w:color="auto" w:fill="FFFFFF"/>
        </w:rPr>
        <w:t xml:space="preserve"> </w:t>
      </w:r>
      <w:r w:rsidR="009B7E0A" w:rsidRPr="00C63F4E">
        <w:rPr>
          <w:rFonts w:ascii="Arial" w:eastAsia="Times New Roman" w:hAnsi="Arial" w:cs="Arial"/>
          <w:color w:val="000000" w:themeColor="text1"/>
          <w:kern w:val="0"/>
          <w:sz w:val="21"/>
          <w:szCs w:val="21"/>
          <w:shd w:val="clear" w:color="auto" w:fill="FFFFFF"/>
          <w:lang w:eastAsia="en-US"/>
        </w:rPr>
        <w:t>10.1111/1467-8624.00525</w:t>
      </w:r>
    </w:p>
    <w:p w14:paraId="7A5F433D" w14:textId="3A9E687D" w:rsidR="00352808" w:rsidRPr="00C63F4E" w:rsidRDefault="000C6BF2" w:rsidP="00352808">
      <w:pPr>
        <w:shd w:val="clear" w:color="auto" w:fill="FFFFFF"/>
        <w:ind w:firstLine="0"/>
        <w:outlineLvl w:val="0"/>
        <w:rPr>
          <w:rFonts w:asciiTheme="majorHAnsi" w:eastAsia="Times New Roman" w:hAnsiTheme="majorHAnsi" w:cstheme="majorHAnsi"/>
          <w:bCs/>
          <w:color w:val="000000" w:themeColor="text1"/>
          <w:kern w:val="36"/>
          <w:lang w:eastAsia="en-US"/>
        </w:rPr>
      </w:pPr>
      <w:r w:rsidRPr="00C63F4E">
        <w:rPr>
          <w:rFonts w:asciiTheme="majorHAnsi" w:eastAsia="Times New Roman" w:hAnsiTheme="majorHAnsi" w:cstheme="majorHAnsi"/>
          <w:color w:val="000000" w:themeColor="text1"/>
          <w:kern w:val="0"/>
          <w:lang w:eastAsia="en-US"/>
        </w:rPr>
        <w:t>Kristjánsson,</w:t>
      </w:r>
      <w:r w:rsidR="00352808" w:rsidRPr="00C63F4E">
        <w:rPr>
          <w:rFonts w:asciiTheme="majorHAnsi" w:eastAsia="Times New Roman" w:hAnsiTheme="majorHAnsi" w:cstheme="majorHAnsi"/>
          <w:color w:val="000000" w:themeColor="text1"/>
          <w:kern w:val="0"/>
          <w:lang w:eastAsia="en-US"/>
        </w:rPr>
        <w:t xml:space="preserve"> A. L.,</w:t>
      </w:r>
      <w:r w:rsidRPr="00C63F4E">
        <w:rPr>
          <w:rFonts w:asciiTheme="majorHAnsi" w:eastAsia="Times New Roman" w:hAnsiTheme="majorHAnsi" w:cstheme="majorHAnsi"/>
          <w:color w:val="000000" w:themeColor="text1"/>
          <w:kern w:val="0"/>
          <w:lang w:eastAsia="en-US"/>
        </w:rPr>
        <w:t xml:space="preserve"> Sigfúsdóttir,</w:t>
      </w:r>
      <w:r w:rsidR="009B7E0A" w:rsidRPr="00C63F4E">
        <w:rPr>
          <w:rFonts w:asciiTheme="majorHAnsi" w:eastAsia="Times New Roman" w:hAnsiTheme="majorHAnsi" w:cstheme="majorHAnsi"/>
          <w:color w:val="000000" w:themeColor="text1"/>
          <w:kern w:val="0"/>
          <w:lang w:eastAsia="en-US"/>
        </w:rPr>
        <w:t xml:space="preserve"> I. </w:t>
      </w:r>
      <w:r w:rsidR="00352808" w:rsidRPr="00C63F4E">
        <w:rPr>
          <w:rFonts w:asciiTheme="majorHAnsi" w:eastAsia="Times New Roman" w:hAnsiTheme="majorHAnsi" w:cstheme="majorHAnsi"/>
          <w:color w:val="000000" w:themeColor="text1"/>
          <w:kern w:val="0"/>
          <w:lang w:eastAsia="en-US"/>
        </w:rPr>
        <w:t xml:space="preserve">D., &amp; </w:t>
      </w:r>
      <w:r w:rsidRPr="00C63F4E">
        <w:rPr>
          <w:rFonts w:asciiTheme="majorHAnsi" w:eastAsia="Times New Roman" w:hAnsiTheme="majorHAnsi" w:cstheme="majorHAnsi"/>
          <w:color w:val="000000" w:themeColor="text1"/>
          <w:kern w:val="0"/>
          <w:lang w:eastAsia="en-US"/>
        </w:rPr>
        <w:t>Allegrante, </w:t>
      </w:r>
      <w:r w:rsidR="00352808" w:rsidRPr="00C63F4E">
        <w:rPr>
          <w:rFonts w:asciiTheme="majorHAnsi" w:eastAsia="Times New Roman" w:hAnsiTheme="majorHAnsi" w:cstheme="majorHAnsi"/>
          <w:color w:val="000000" w:themeColor="text1"/>
          <w:kern w:val="0"/>
          <w:lang w:eastAsia="en-US"/>
        </w:rPr>
        <w:t>J. P.</w:t>
      </w:r>
      <w:r w:rsidRPr="00C63F4E">
        <w:rPr>
          <w:rFonts w:asciiTheme="majorHAnsi" w:eastAsia="Times New Roman" w:hAnsiTheme="majorHAnsi" w:cstheme="majorHAnsi"/>
          <w:bCs/>
          <w:color w:val="000000" w:themeColor="text1"/>
          <w:kern w:val="36"/>
          <w:lang w:eastAsia="en-US"/>
        </w:rPr>
        <w:t xml:space="preserve"> </w:t>
      </w:r>
      <w:r w:rsidR="00352808" w:rsidRPr="00C63F4E">
        <w:rPr>
          <w:rFonts w:asciiTheme="majorHAnsi" w:eastAsia="Times New Roman" w:hAnsiTheme="majorHAnsi" w:cstheme="majorHAnsi"/>
          <w:bCs/>
          <w:color w:val="000000" w:themeColor="text1"/>
          <w:kern w:val="36"/>
          <w:lang w:eastAsia="en-US"/>
        </w:rPr>
        <w:t>(</w:t>
      </w:r>
      <w:r w:rsidRPr="00C63F4E">
        <w:rPr>
          <w:rFonts w:asciiTheme="majorHAnsi" w:eastAsia="Times New Roman" w:hAnsiTheme="majorHAnsi" w:cstheme="majorHAnsi"/>
          <w:bCs/>
          <w:color w:val="000000" w:themeColor="text1"/>
          <w:kern w:val="36"/>
          <w:lang w:eastAsia="en-US"/>
        </w:rPr>
        <w:t>2008</w:t>
      </w:r>
      <w:r w:rsidR="00352808" w:rsidRPr="00C63F4E">
        <w:rPr>
          <w:rFonts w:asciiTheme="majorHAnsi" w:eastAsia="Times New Roman" w:hAnsiTheme="majorHAnsi" w:cstheme="majorHAnsi"/>
          <w:bCs/>
          <w:color w:val="000000" w:themeColor="text1"/>
          <w:kern w:val="36"/>
          <w:lang w:eastAsia="en-US"/>
        </w:rPr>
        <w:t>)</w:t>
      </w:r>
      <w:r w:rsidRPr="00C63F4E">
        <w:rPr>
          <w:rFonts w:asciiTheme="majorHAnsi" w:eastAsia="Times New Roman" w:hAnsiTheme="majorHAnsi" w:cstheme="majorHAnsi"/>
          <w:bCs/>
          <w:color w:val="000000" w:themeColor="text1"/>
          <w:kern w:val="36"/>
          <w:lang w:eastAsia="en-US"/>
        </w:rPr>
        <w:t xml:space="preserve">. Health </w:t>
      </w:r>
    </w:p>
    <w:p w14:paraId="22B88356" w14:textId="33A36B41" w:rsidR="000C6BF2" w:rsidRPr="00C63F4E" w:rsidRDefault="000C6BF2" w:rsidP="00352808">
      <w:pPr>
        <w:shd w:val="clear" w:color="auto" w:fill="FFFFFF"/>
        <w:ind w:left="720" w:firstLine="0"/>
        <w:outlineLvl w:val="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bCs/>
          <w:color w:val="000000" w:themeColor="text1"/>
          <w:kern w:val="36"/>
          <w:lang w:eastAsia="en-US"/>
        </w:rPr>
        <w:t>Behavior and Academic Achievement Among Adolescents: The Relative Contribution of Dietary Habits, Physical Activity, Body Mass Index, and Self-Esteem</w:t>
      </w:r>
      <w:r w:rsidR="00352808" w:rsidRPr="00C63F4E">
        <w:rPr>
          <w:rFonts w:asciiTheme="majorHAnsi" w:eastAsia="Times New Roman" w:hAnsiTheme="majorHAnsi" w:cstheme="majorHAnsi"/>
          <w:color w:val="000000" w:themeColor="text1"/>
          <w:kern w:val="0"/>
          <w:lang w:eastAsia="en-US"/>
        </w:rPr>
        <w:t xml:space="preserve">. </w:t>
      </w:r>
      <w:r w:rsidR="00352808" w:rsidRPr="00C63F4E">
        <w:rPr>
          <w:rFonts w:asciiTheme="majorHAnsi" w:eastAsia="Times New Roman" w:hAnsiTheme="majorHAnsi" w:cstheme="majorHAnsi"/>
          <w:i/>
          <w:color w:val="000000" w:themeColor="text1"/>
          <w:kern w:val="0"/>
          <w:lang w:eastAsia="en-US"/>
        </w:rPr>
        <w:t>Health Education &amp; Behavior, 37(</w:t>
      </w:r>
      <w:r w:rsidRPr="00C63F4E">
        <w:rPr>
          <w:rFonts w:asciiTheme="majorHAnsi" w:eastAsia="Times New Roman" w:hAnsiTheme="majorHAnsi" w:cstheme="majorHAnsi"/>
          <w:i/>
          <w:color w:val="000000" w:themeColor="text1"/>
          <w:kern w:val="0"/>
          <w:lang w:eastAsia="en-US"/>
        </w:rPr>
        <w:t>1</w:t>
      </w:r>
      <w:r w:rsidR="00352808" w:rsidRPr="00C63F4E">
        <w:rPr>
          <w:rFonts w:asciiTheme="majorHAnsi" w:eastAsia="Times New Roman" w:hAnsiTheme="majorHAnsi" w:cstheme="majorHAnsi"/>
          <w:i/>
          <w:color w:val="000000" w:themeColor="text1"/>
          <w:kern w:val="0"/>
          <w:lang w:eastAsia="en-US"/>
        </w:rPr>
        <w:t>),</w:t>
      </w:r>
      <w:r w:rsidRPr="00C63F4E">
        <w:rPr>
          <w:rFonts w:asciiTheme="majorHAnsi" w:eastAsia="Times New Roman" w:hAnsiTheme="majorHAnsi" w:cstheme="majorHAnsi"/>
          <w:i/>
          <w:color w:val="000000" w:themeColor="text1"/>
          <w:kern w:val="0"/>
          <w:lang w:eastAsia="en-US"/>
        </w:rPr>
        <w:t xml:space="preserve"> </w:t>
      </w:r>
      <w:r w:rsidRPr="00C63F4E">
        <w:rPr>
          <w:rFonts w:asciiTheme="majorHAnsi" w:eastAsia="Times New Roman" w:hAnsiTheme="majorHAnsi" w:cstheme="majorHAnsi"/>
          <w:color w:val="000000" w:themeColor="text1"/>
          <w:kern w:val="0"/>
          <w:lang w:eastAsia="en-US"/>
        </w:rPr>
        <w:t xml:space="preserve">51-64. </w:t>
      </w:r>
      <w:r w:rsidR="00352808" w:rsidRPr="00C63F4E">
        <w:rPr>
          <w:rFonts w:asciiTheme="majorHAnsi" w:eastAsia="Times New Roman" w:hAnsiTheme="majorHAnsi" w:cstheme="majorHAnsi"/>
          <w:color w:val="000000" w:themeColor="text1"/>
          <w:kern w:val="0"/>
          <w:lang w:eastAsia="en-US"/>
        </w:rPr>
        <w:t>doi</w:t>
      </w:r>
      <w:r w:rsidRPr="00C63F4E">
        <w:rPr>
          <w:rFonts w:asciiTheme="majorHAnsi" w:eastAsia="Times New Roman" w:hAnsiTheme="majorHAnsi" w:cstheme="majorHAnsi"/>
          <w:color w:val="000000" w:themeColor="text1"/>
          <w:kern w:val="0"/>
          <w:lang w:eastAsia="en-US"/>
        </w:rPr>
        <w:t>: </w:t>
      </w:r>
      <w:hyperlink r:id="rId26" w:history="1">
        <w:r w:rsidRPr="00C63F4E">
          <w:rPr>
            <w:rFonts w:asciiTheme="majorHAnsi" w:eastAsia="Times New Roman" w:hAnsiTheme="majorHAnsi" w:cstheme="majorHAnsi"/>
            <w:color w:val="000000" w:themeColor="text1"/>
            <w:kern w:val="0"/>
            <w:lang w:eastAsia="en-US"/>
          </w:rPr>
          <w:t>https://doi.org/10.1177/1090198107313481</w:t>
        </w:r>
      </w:hyperlink>
    </w:p>
    <w:p w14:paraId="689CC082" w14:textId="77777777" w:rsidR="00BD3945" w:rsidRPr="00C63F4E" w:rsidRDefault="00BD3945" w:rsidP="00BD3945">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w:t>
      </w:r>
      <w:r w:rsidRPr="00BD3945">
        <w:rPr>
          <w:rFonts w:eastAsia="Times New Roman" w:cstheme="minorHAnsi"/>
          <w:color w:val="000000" w:themeColor="text1"/>
          <w:kern w:val="0"/>
          <w:shd w:val="clear" w:color="auto" w:fill="FFFFFF"/>
          <w:lang w:eastAsia="en-US"/>
        </w:rPr>
        <w:t xml:space="preserve">Kuh, G. (2000). National Survey of Student Engagement: National benchmarks of effective </w:t>
      </w:r>
    </w:p>
    <w:p w14:paraId="4A814DA3" w14:textId="60923A74" w:rsidR="00BD3945" w:rsidRPr="00C63F4E" w:rsidRDefault="00BD3945" w:rsidP="00BD3945">
      <w:pPr>
        <w:ind w:left="720" w:firstLine="0"/>
        <w:rPr>
          <w:rFonts w:eastAsia="Times New Roman" w:cstheme="minorHAnsi"/>
          <w:color w:val="000000" w:themeColor="text1"/>
          <w:kern w:val="0"/>
          <w:lang w:eastAsia="en-US"/>
        </w:rPr>
      </w:pPr>
      <w:r w:rsidRPr="00BD3945">
        <w:rPr>
          <w:rFonts w:eastAsia="Times New Roman" w:cstheme="minorHAnsi"/>
          <w:color w:val="000000" w:themeColor="text1"/>
          <w:kern w:val="0"/>
          <w:shd w:val="clear" w:color="auto" w:fill="FFFFFF"/>
          <w:lang w:eastAsia="en-US"/>
        </w:rPr>
        <w:t>educational practice. </w:t>
      </w:r>
      <w:r w:rsidRPr="00BD3945">
        <w:rPr>
          <w:rFonts w:eastAsia="Times New Roman" w:cstheme="minorHAnsi"/>
          <w:i/>
          <w:iCs/>
          <w:color w:val="000000" w:themeColor="text1"/>
          <w:kern w:val="0"/>
          <w:shd w:val="clear" w:color="auto" w:fill="FFFFFF"/>
          <w:lang w:eastAsia="en-US"/>
        </w:rPr>
        <w:t>Bloomington: Indiana University Center for Postsecondary Research and Planning</w:t>
      </w:r>
      <w:r w:rsidRPr="00BD3945">
        <w:rPr>
          <w:rFonts w:eastAsia="Times New Roman" w:cstheme="minorHAnsi"/>
          <w:color w:val="000000" w:themeColor="text1"/>
          <w:kern w:val="0"/>
          <w:shd w:val="clear" w:color="auto" w:fill="FFFFFF"/>
          <w:lang w:eastAsia="en-US"/>
        </w:rPr>
        <w:t>, </w:t>
      </w:r>
      <w:r w:rsidRPr="00BD3945">
        <w:rPr>
          <w:rFonts w:eastAsia="Times New Roman" w:cstheme="minorHAnsi"/>
          <w:i/>
          <w:iCs/>
          <w:color w:val="000000" w:themeColor="text1"/>
          <w:kern w:val="0"/>
          <w:shd w:val="clear" w:color="auto" w:fill="FFFFFF"/>
          <w:lang w:eastAsia="en-US"/>
        </w:rPr>
        <w:t>290</w:t>
      </w:r>
      <w:r w:rsidRPr="00BD3945">
        <w:rPr>
          <w:rFonts w:eastAsia="Times New Roman" w:cstheme="minorHAnsi"/>
          <w:color w:val="000000" w:themeColor="text1"/>
          <w:kern w:val="0"/>
          <w:shd w:val="clear" w:color="auto" w:fill="FFFFFF"/>
          <w:lang w:eastAsia="en-US"/>
        </w:rPr>
        <w:t>, 73-92.</w:t>
      </w:r>
    </w:p>
    <w:p w14:paraId="32AD02ED" w14:textId="6B3A55BA" w:rsidR="00BE293E" w:rsidRPr="00C63F4E" w:rsidRDefault="00BE293E" w:rsidP="00BE293E">
      <w:pPr>
        <w:pStyle w:val="NormalWeb"/>
        <w:ind w:left="720" w:hanging="720"/>
        <w:rPr>
          <w:color w:val="000000" w:themeColor="text1"/>
        </w:rPr>
      </w:pPr>
      <w:r w:rsidRPr="00C63F4E">
        <w:rPr>
          <w:color w:val="000000" w:themeColor="text1"/>
        </w:rPr>
        <w:t xml:space="preserve">-Lavigne, J., Arend, R., Rosenbaum, D., Smith, A., Weissbluth, M., Binns, H., et al. (1999). Sleep and behavior problems among preschoolers. </w:t>
      </w:r>
      <w:r w:rsidRPr="00C63F4E">
        <w:rPr>
          <w:i/>
          <w:iCs/>
          <w:color w:val="000000" w:themeColor="text1"/>
        </w:rPr>
        <w:t>Journal of Developmental &amp; Behavioral Pediatrics</w:t>
      </w:r>
      <w:r w:rsidRPr="00C63F4E">
        <w:rPr>
          <w:color w:val="000000" w:themeColor="text1"/>
        </w:rPr>
        <w:t xml:space="preserve">, </w:t>
      </w:r>
      <w:r w:rsidRPr="00C63F4E">
        <w:rPr>
          <w:i/>
          <w:iCs/>
          <w:color w:val="000000" w:themeColor="text1"/>
        </w:rPr>
        <w:t>20</w:t>
      </w:r>
      <w:r w:rsidRPr="00C63F4E">
        <w:rPr>
          <w:color w:val="000000" w:themeColor="text1"/>
        </w:rPr>
        <w:t xml:space="preserve">, 164-169. </w:t>
      </w:r>
    </w:p>
    <w:p w14:paraId="3DE22CC6" w14:textId="13E8302B" w:rsidR="0017123F" w:rsidRPr="00C63F4E" w:rsidRDefault="00073560" w:rsidP="00073560">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Leggett, A., Burgard, S., &amp; Zivin, K. (2015). The impact of sleep disturbance on the association </w:t>
      </w:r>
    </w:p>
    <w:p w14:paraId="405D0DB2" w14:textId="1F72D87F" w:rsidR="00073560" w:rsidRPr="00C63F4E" w:rsidRDefault="00073560" w:rsidP="0017123F">
      <w:pPr>
        <w:ind w:left="720" w:firstLine="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FFFFF"/>
          <w:lang w:eastAsia="en-US"/>
        </w:rPr>
        <w:t>between stressful life events and depressive symptoms. </w:t>
      </w:r>
      <w:r w:rsidRPr="00C63F4E">
        <w:rPr>
          <w:rFonts w:asciiTheme="majorHAnsi" w:eastAsia="Times New Roman" w:hAnsiTheme="majorHAnsi" w:cstheme="majorHAnsi"/>
          <w:i/>
          <w:iCs/>
          <w:color w:val="000000" w:themeColor="text1"/>
          <w:kern w:val="0"/>
          <w:shd w:val="clear" w:color="auto" w:fill="FFFFFF"/>
          <w:lang w:eastAsia="en-US"/>
        </w:rPr>
        <w:t>Journals of Gerontology Series B: Psychological Sciences and Social Sciences</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71</w:t>
      </w:r>
      <w:r w:rsidRPr="00C63F4E">
        <w:rPr>
          <w:rFonts w:asciiTheme="majorHAnsi" w:eastAsia="Times New Roman" w:hAnsiTheme="majorHAnsi" w:cstheme="majorHAnsi"/>
          <w:color w:val="000000" w:themeColor="text1"/>
          <w:kern w:val="0"/>
          <w:shd w:val="clear" w:color="auto" w:fill="FFFFFF"/>
          <w:lang w:eastAsia="en-US"/>
        </w:rPr>
        <w:t>(1), 118-128.</w:t>
      </w:r>
      <w:r w:rsidR="006F0E13" w:rsidRPr="00C63F4E">
        <w:rPr>
          <w:rFonts w:asciiTheme="majorHAnsi" w:eastAsia="Times New Roman" w:hAnsiTheme="majorHAnsi" w:cstheme="majorHAnsi"/>
          <w:color w:val="000000" w:themeColor="text1"/>
          <w:kern w:val="0"/>
          <w:shd w:val="clear" w:color="auto" w:fill="FFFFFF"/>
          <w:lang w:eastAsia="en-US"/>
        </w:rPr>
        <w:t xml:space="preserve"> doi: https://doi.org/10.1093/geronb/gbv072</w:t>
      </w:r>
    </w:p>
    <w:p w14:paraId="692DF2BC" w14:textId="77777777" w:rsidR="00C27560" w:rsidRPr="00C63F4E" w:rsidRDefault="000628AE" w:rsidP="007D213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3B20C8F2" w14:textId="22C60D36" w:rsidR="000628AE" w:rsidRPr="00C63F4E" w:rsidRDefault="000628AE" w:rsidP="00C27560">
      <w:pPr>
        <w:ind w:left="720"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academic performance. </w:t>
      </w:r>
      <w:r w:rsidRPr="00C63F4E">
        <w:rPr>
          <w:rFonts w:eastAsia="Times New Roman" w:cstheme="minorHAnsi"/>
          <w:i/>
          <w:iCs/>
          <w:color w:val="000000" w:themeColor="text1"/>
          <w:kern w:val="0"/>
          <w:shd w:val="clear" w:color="auto" w:fill="FFFFFF"/>
          <w:lang w:eastAsia="en-US"/>
        </w:rPr>
        <w:t>Journal of Human stress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6</w:t>
      </w:r>
      <w:r w:rsidRPr="00C63F4E">
        <w:rPr>
          <w:rFonts w:eastAsia="Times New Roman" w:cstheme="minorHAnsi"/>
          <w:color w:val="000000" w:themeColor="text1"/>
          <w:kern w:val="0"/>
          <w:shd w:val="clear" w:color="auto" w:fill="FFFFFF"/>
          <w:lang w:eastAsia="en-US"/>
        </w:rPr>
        <w:t xml:space="preserve">(3), 15-25. doi: </w:t>
      </w:r>
      <w:hyperlink r:id="rId27" w:history="1">
        <w:r w:rsidRPr="00C63F4E">
          <w:rPr>
            <w:rStyle w:val="Hyperlink"/>
            <w:rFonts w:eastAsia="Times New Roman" w:cstheme="minorHAnsi"/>
            <w:color w:val="000000" w:themeColor="text1"/>
          </w:rPr>
          <w:t>http://dx.doi.org/10.1080/0097840X.1980.9936094</w:t>
        </w:r>
      </w:hyperlink>
    </w:p>
    <w:p w14:paraId="51210B15" w14:textId="575841D0" w:rsidR="007F3E16" w:rsidRPr="00C63F4E" w:rsidRDefault="007F3E16" w:rsidP="00352808">
      <w:pPr>
        <w:ind w:firstLine="0"/>
        <w:rPr>
          <w:rFonts w:asciiTheme="majorHAnsi" w:hAnsiTheme="majorHAnsi" w:cstheme="majorHAnsi"/>
          <w:color w:val="000000" w:themeColor="text1"/>
          <w:shd w:val="clear" w:color="auto" w:fill="FFFFFF"/>
        </w:rPr>
      </w:pPr>
      <w:r w:rsidRPr="00C63F4E">
        <w:rPr>
          <w:rFonts w:asciiTheme="majorHAnsi" w:hAnsiTheme="majorHAnsi" w:cstheme="majorHAnsi"/>
          <w:color w:val="000000" w:themeColor="text1"/>
          <w:shd w:val="clear" w:color="auto" w:fill="FFFFFF"/>
        </w:rPr>
        <w:lastRenderedPageBreak/>
        <w:t>-</w:t>
      </w:r>
      <w:r w:rsidR="002063CD" w:rsidRPr="00C63F4E">
        <w:rPr>
          <w:rFonts w:asciiTheme="majorHAnsi" w:hAnsiTheme="majorHAnsi" w:cstheme="majorHAnsi"/>
          <w:color w:val="000000" w:themeColor="text1"/>
          <w:shd w:val="clear" w:color="auto" w:fill="FFFFFF"/>
        </w:rPr>
        <w:t xml:space="preserve">Manger, T. A., &amp; Motta, R. W. (2005). The Impact of an Exercise Program on Posttraumatic </w:t>
      </w:r>
    </w:p>
    <w:p w14:paraId="1B9336AD" w14:textId="7BB2F2C7" w:rsidR="00B075E6" w:rsidRPr="00C63F4E" w:rsidRDefault="002063CD" w:rsidP="007F3E16">
      <w:pPr>
        <w:ind w:left="720" w:firstLine="0"/>
        <w:rPr>
          <w:rFonts w:asciiTheme="majorHAnsi" w:hAnsiTheme="majorHAnsi" w:cstheme="majorHAnsi"/>
          <w:color w:val="000000" w:themeColor="text1"/>
          <w:shd w:val="clear" w:color="auto" w:fill="FFFFFF"/>
        </w:rPr>
      </w:pPr>
      <w:r w:rsidRPr="00C63F4E">
        <w:rPr>
          <w:rFonts w:asciiTheme="majorHAnsi" w:hAnsiTheme="majorHAnsi" w:cstheme="majorHAnsi"/>
          <w:color w:val="000000" w:themeColor="text1"/>
          <w:shd w:val="clear" w:color="auto" w:fill="FFFFFF"/>
        </w:rPr>
        <w:t>Stress Disorder, Anxiety, and Depression. </w:t>
      </w:r>
      <w:r w:rsidRPr="00C63F4E">
        <w:rPr>
          <w:rStyle w:val="Emphasis"/>
          <w:rFonts w:asciiTheme="majorHAnsi" w:hAnsiTheme="majorHAnsi" w:cstheme="majorHAnsi"/>
          <w:color w:val="000000" w:themeColor="text1"/>
          <w:shd w:val="clear" w:color="auto" w:fill="FFFFFF"/>
        </w:rPr>
        <w:t>International Journal of Emergency Mental Health, 7</w:t>
      </w:r>
      <w:r w:rsidRPr="00C63F4E">
        <w:rPr>
          <w:rFonts w:asciiTheme="majorHAnsi" w:hAnsiTheme="majorHAnsi" w:cstheme="majorHAnsi"/>
          <w:i/>
          <w:color w:val="000000" w:themeColor="text1"/>
          <w:shd w:val="clear" w:color="auto" w:fill="FFFFFF"/>
        </w:rPr>
        <w:t>(1)</w:t>
      </w:r>
      <w:r w:rsidRPr="00C63F4E">
        <w:rPr>
          <w:rFonts w:asciiTheme="majorHAnsi" w:hAnsiTheme="majorHAnsi" w:cstheme="majorHAnsi"/>
          <w:color w:val="000000" w:themeColor="text1"/>
          <w:shd w:val="clear" w:color="auto" w:fill="FFFFFF"/>
        </w:rPr>
        <w:t>, 49-57</w:t>
      </w:r>
      <w:r w:rsidR="007F3E16" w:rsidRPr="00C63F4E">
        <w:rPr>
          <w:rFonts w:asciiTheme="majorHAnsi" w:hAnsiTheme="majorHAnsi" w:cstheme="majorHAnsi"/>
          <w:color w:val="000000" w:themeColor="text1"/>
          <w:shd w:val="clear" w:color="auto" w:fill="FFFFFF"/>
        </w:rPr>
        <w:t>.</w:t>
      </w:r>
    </w:p>
    <w:p w14:paraId="28C75C05" w14:textId="250BDEF3" w:rsidR="00F97200" w:rsidRPr="00C63F4E" w:rsidRDefault="0037721E" w:rsidP="00F97200">
      <w:pPr>
        <w:ind w:firstLine="0"/>
        <w:rPr>
          <w:color w:val="000000" w:themeColor="text1"/>
        </w:rPr>
      </w:pPr>
      <w:r w:rsidRPr="00C63F4E">
        <w:rPr>
          <w:color w:val="000000" w:themeColor="text1"/>
        </w:rPr>
        <w:t xml:space="preserve">Marks, H. M. </w:t>
      </w:r>
      <w:r w:rsidR="005E776F" w:rsidRPr="00C63F4E">
        <w:rPr>
          <w:color w:val="000000" w:themeColor="text1"/>
        </w:rPr>
        <w:t>(</w:t>
      </w:r>
      <w:r w:rsidRPr="00C63F4E">
        <w:rPr>
          <w:color w:val="000000" w:themeColor="text1"/>
        </w:rPr>
        <w:t>2000</w:t>
      </w:r>
      <w:r w:rsidR="005E776F" w:rsidRPr="00C63F4E">
        <w:rPr>
          <w:color w:val="000000" w:themeColor="text1"/>
        </w:rPr>
        <w:t>)</w:t>
      </w:r>
      <w:r w:rsidRPr="00C63F4E">
        <w:rPr>
          <w:color w:val="000000" w:themeColor="text1"/>
        </w:rPr>
        <w:t xml:space="preserve">. Student Engagement in Instructional Activity: Patterns in the Elementary, </w:t>
      </w:r>
    </w:p>
    <w:p w14:paraId="79A53E0F" w14:textId="412E374A" w:rsidR="0037721E" w:rsidRPr="00C63F4E" w:rsidRDefault="0037721E" w:rsidP="00BA746A">
      <w:pPr>
        <w:ind w:left="720" w:firstLine="0"/>
        <w:rPr>
          <w:rFonts w:eastAsia="Times New Roman"/>
          <w:color w:val="000000" w:themeColor="text1"/>
          <w:kern w:val="0"/>
          <w:lang w:eastAsia="en-US"/>
        </w:rPr>
      </w:pPr>
      <w:r w:rsidRPr="00C63F4E">
        <w:rPr>
          <w:color w:val="000000" w:themeColor="text1"/>
        </w:rPr>
        <w:t xml:space="preserve">Middle, and High School Years. </w:t>
      </w:r>
      <w:r w:rsidRPr="00C63F4E">
        <w:rPr>
          <w:i/>
          <w:color w:val="000000" w:themeColor="text1"/>
        </w:rPr>
        <w:t>American Educatio</w:t>
      </w:r>
      <w:r w:rsidR="00F97200" w:rsidRPr="00C63F4E">
        <w:rPr>
          <w:i/>
          <w:color w:val="000000" w:themeColor="text1"/>
        </w:rPr>
        <w:t>nal Research Journal Spring, 37(</w:t>
      </w:r>
      <w:r w:rsidRPr="00C63F4E">
        <w:rPr>
          <w:i/>
          <w:color w:val="000000" w:themeColor="text1"/>
        </w:rPr>
        <w:t>1</w:t>
      </w:r>
      <w:r w:rsidR="00F97200" w:rsidRPr="00C63F4E">
        <w:rPr>
          <w:i/>
          <w:color w:val="000000" w:themeColor="text1"/>
        </w:rPr>
        <w:t>),</w:t>
      </w:r>
      <w:r w:rsidR="00F97200" w:rsidRPr="00C63F4E">
        <w:rPr>
          <w:color w:val="000000" w:themeColor="text1"/>
        </w:rPr>
        <w:t xml:space="preserve"> </w:t>
      </w:r>
      <w:r w:rsidRPr="00C63F4E">
        <w:rPr>
          <w:color w:val="000000" w:themeColor="text1"/>
        </w:rPr>
        <w:t>153-184.</w:t>
      </w:r>
      <w:r w:rsidR="00BA746A" w:rsidRPr="00C63F4E">
        <w:rPr>
          <w:color w:val="000000" w:themeColor="text1"/>
        </w:rPr>
        <w:t xml:space="preserve"> doi:</w:t>
      </w:r>
      <w:r w:rsidR="00BA746A" w:rsidRPr="00C63F4E">
        <w:rPr>
          <w:rFonts w:eastAsia="Times New Roman"/>
          <w:color w:val="000000" w:themeColor="text1"/>
        </w:rPr>
        <w:t xml:space="preserve"> </w:t>
      </w:r>
      <w:hyperlink r:id="rId28" w:history="1">
        <w:r w:rsidR="00BA746A" w:rsidRPr="00C63F4E">
          <w:rPr>
            <w:rStyle w:val="Hyperlink"/>
            <w:rFonts w:ascii="Arial" w:eastAsia="Times New Roman" w:hAnsi="Arial" w:cs="Arial"/>
            <w:color w:val="000000" w:themeColor="text1"/>
            <w:sz w:val="21"/>
            <w:szCs w:val="21"/>
            <w:shd w:val="clear" w:color="auto" w:fill="FFFFFF"/>
          </w:rPr>
          <w:t>https://doi.org/10.3102/00028312037001153</w:t>
        </w:r>
      </w:hyperlink>
    </w:p>
    <w:p w14:paraId="5BAB1CD8" w14:textId="77777777" w:rsidR="009E1242" w:rsidRPr="00C63F4E" w:rsidRDefault="00F97200" w:rsidP="009E1242">
      <w:pPr>
        <w:ind w:firstLine="0"/>
        <w:rPr>
          <w:color w:val="000000" w:themeColor="text1"/>
        </w:rPr>
      </w:pPr>
      <w:r w:rsidRPr="00C63F4E">
        <w:rPr>
          <w:color w:val="000000" w:themeColor="text1"/>
        </w:rPr>
        <w:t xml:space="preserve">Mastin, D. F., </w:t>
      </w:r>
      <w:r w:rsidR="00F87520" w:rsidRPr="00C63F4E">
        <w:rPr>
          <w:color w:val="000000" w:themeColor="text1"/>
        </w:rPr>
        <w:t>Bryson,</w:t>
      </w:r>
      <w:r w:rsidRPr="00C63F4E">
        <w:rPr>
          <w:color w:val="000000" w:themeColor="text1"/>
        </w:rPr>
        <w:t xml:space="preserve"> J., &amp; </w:t>
      </w:r>
      <w:r w:rsidR="00F87520" w:rsidRPr="00C63F4E">
        <w:rPr>
          <w:color w:val="000000" w:themeColor="text1"/>
        </w:rPr>
        <w:t>Corwyn</w:t>
      </w:r>
      <w:r w:rsidRPr="00C63F4E">
        <w:rPr>
          <w:color w:val="000000" w:themeColor="text1"/>
        </w:rPr>
        <w:t>, R.</w:t>
      </w:r>
      <w:r w:rsidR="00F87520" w:rsidRPr="00C63F4E">
        <w:rPr>
          <w:color w:val="000000" w:themeColor="text1"/>
        </w:rPr>
        <w:t xml:space="preserve"> (2006). Assessment of Sleep Hygiene Using the Sleep </w:t>
      </w:r>
    </w:p>
    <w:p w14:paraId="534AB847" w14:textId="4E7E7A69" w:rsidR="00EA2610" w:rsidRPr="00C63F4E" w:rsidRDefault="00F87520" w:rsidP="009E1242">
      <w:pPr>
        <w:ind w:left="720" w:firstLine="0"/>
        <w:rPr>
          <w:color w:val="000000" w:themeColor="text1"/>
        </w:rPr>
      </w:pPr>
      <w:r w:rsidRPr="00C63F4E">
        <w:rPr>
          <w:color w:val="000000" w:themeColor="text1"/>
        </w:rPr>
        <w:t xml:space="preserve">Hygiene Index. </w:t>
      </w:r>
      <w:r w:rsidRPr="00C63F4E">
        <w:rPr>
          <w:i/>
          <w:color w:val="000000" w:themeColor="text1"/>
        </w:rPr>
        <w:t>Journal of Behavioral M</w:t>
      </w:r>
      <w:r w:rsidR="00F97200" w:rsidRPr="00C63F4E">
        <w:rPr>
          <w:i/>
          <w:color w:val="000000" w:themeColor="text1"/>
        </w:rPr>
        <w:t>edicine, 29(</w:t>
      </w:r>
      <w:r w:rsidRPr="00C63F4E">
        <w:rPr>
          <w:i/>
          <w:color w:val="000000" w:themeColor="text1"/>
        </w:rPr>
        <w:t>3</w:t>
      </w:r>
      <w:r w:rsidR="00F97200" w:rsidRPr="00C63F4E">
        <w:rPr>
          <w:i/>
          <w:color w:val="000000" w:themeColor="text1"/>
        </w:rPr>
        <w:t>),</w:t>
      </w:r>
      <w:r w:rsidR="009E1242" w:rsidRPr="00C63F4E">
        <w:rPr>
          <w:i/>
          <w:color w:val="000000" w:themeColor="text1"/>
        </w:rPr>
        <w:t xml:space="preserve"> </w:t>
      </w:r>
      <w:r w:rsidR="009E1242" w:rsidRPr="00C63F4E">
        <w:rPr>
          <w:color w:val="000000" w:themeColor="text1"/>
        </w:rPr>
        <w:t>223-227</w:t>
      </w:r>
      <w:r w:rsidR="00F97200" w:rsidRPr="00C63F4E">
        <w:rPr>
          <w:color w:val="000000" w:themeColor="text1"/>
        </w:rPr>
        <w:t>. doi</w:t>
      </w:r>
      <w:r w:rsidRPr="00C63F4E">
        <w:rPr>
          <w:color w:val="000000" w:themeColor="text1"/>
        </w:rPr>
        <w:t xml:space="preserve">: 10.1007/s10865-006-9047-6 </w:t>
      </w:r>
    </w:p>
    <w:p w14:paraId="115BF747" w14:textId="087056A3" w:rsidR="00382D3F" w:rsidRPr="00C63F4E" w:rsidRDefault="00A1037E" w:rsidP="00F97200">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McCullough, G., Huebner, E.</w:t>
      </w:r>
      <w:r w:rsidR="00F97200"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S., &amp; Laughlin, J.</w:t>
      </w:r>
      <w:r w:rsidR="00F97200"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 xml:space="preserve">E. (2000). Life events, self-concept, and </w:t>
      </w:r>
    </w:p>
    <w:p w14:paraId="37AFE206" w14:textId="59F433B4" w:rsidR="00A1037E" w:rsidRPr="00C63F4E" w:rsidRDefault="00A1037E" w:rsidP="005E26F1">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adolescents</w:t>
      </w:r>
      <w:r w:rsidR="00F97200"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positive subjective well-being. </w:t>
      </w:r>
      <w:r w:rsidRPr="00C63F4E">
        <w:rPr>
          <w:rFonts w:ascii="Times New Roman" w:eastAsia="Times New Roman" w:hAnsi="Times New Roman" w:cs="Times New Roman"/>
          <w:i/>
          <w:color w:val="000000" w:themeColor="text1"/>
          <w:kern w:val="0"/>
          <w:lang w:eastAsia="en-US"/>
        </w:rPr>
        <w:t>Psychology in the Schools, 3,</w:t>
      </w:r>
      <w:r w:rsidRPr="00C63F4E">
        <w:rPr>
          <w:rFonts w:ascii="Times New Roman" w:eastAsia="Times New Roman" w:hAnsi="Times New Roman" w:cs="Times New Roman"/>
          <w:color w:val="000000" w:themeColor="text1"/>
          <w:kern w:val="0"/>
          <w:lang w:eastAsia="en-US"/>
        </w:rPr>
        <w:t xml:space="preserve"> 1–10.</w:t>
      </w:r>
      <w:r w:rsidR="005E26F1" w:rsidRPr="00C63F4E">
        <w:rPr>
          <w:rFonts w:ascii="Times New Roman" w:eastAsia="Times New Roman" w:hAnsi="Times New Roman" w:cs="Times New Roman"/>
          <w:color w:val="000000" w:themeColor="text1"/>
          <w:kern w:val="0"/>
          <w:lang w:eastAsia="en-US"/>
        </w:rPr>
        <w:t xml:space="preserve"> doi: </w:t>
      </w:r>
      <w:r w:rsidR="005E26F1" w:rsidRPr="00C63F4E">
        <w:rPr>
          <w:rFonts w:asciiTheme="majorHAnsi" w:eastAsia="Times New Roman" w:hAnsiTheme="majorHAnsi" w:cstheme="majorHAnsi"/>
          <w:color w:val="000000" w:themeColor="text1"/>
          <w:kern w:val="0"/>
          <w:shd w:val="clear" w:color="auto" w:fill="FFFFFF"/>
          <w:lang w:eastAsia="en-US"/>
        </w:rPr>
        <w:t>10.1002/(SICI)1520-6807(200005)37:3&lt;281::AID-PITS8&gt;3.0.CO;2-2</w:t>
      </w:r>
    </w:p>
    <w:p w14:paraId="3F923D8C" w14:textId="5799F2B4" w:rsidR="00382D3F" w:rsidRPr="00C63F4E" w:rsidRDefault="00D23DCB" w:rsidP="00382D3F">
      <w:pPr>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McKnight, C. G., Huebner, E. S., &amp; Suldo, S. M. (2002). Relationships among stressful life </w:t>
      </w:r>
    </w:p>
    <w:p w14:paraId="02A8FFA2" w14:textId="2785EB20" w:rsidR="00D23DCB" w:rsidRPr="00C63F4E" w:rsidRDefault="00D23DCB" w:rsidP="00514820">
      <w:pPr>
        <w:ind w:left="720" w:firstLine="0"/>
        <w:rPr>
          <w:rFonts w:eastAsia="Times New Roman" w:cstheme="min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7FBFE"/>
          <w:lang w:eastAsia="en-US"/>
        </w:rPr>
        <w:t>events, temperament, problem behavior, and global life satisfaction in adolescents. </w:t>
      </w:r>
      <w:r w:rsidRPr="00C63F4E">
        <w:rPr>
          <w:rFonts w:asciiTheme="majorHAnsi" w:eastAsia="Times New Roman" w:hAnsiTheme="majorHAnsi" w:cstheme="majorHAnsi"/>
          <w:i/>
          <w:iCs/>
          <w:color w:val="000000" w:themeColor="text1"/>
          <w:kern w:val="0"/>
          <w:lang w:eastAsia="en-US"/>
        </w:rPr>
        <w:t>Psychology in the Schools,</w:t>
      </w:r>
      <w:r w:rsidRPr="00C63F4E">
        <w:rPr>
          <w:rFonts w:asciiTheme="majorHAnsi" w:eastAsia="Times New Roman" w:hAnsiTheme="majorHAnsi" w:cstheme="majorHAnsi"/>
          <w:color w:val="000000" w:themeColor="text1"/>
          <w:kern w:val="0"/>
          <w:shd w:val="clear" w:color="auto" w:fill="F7FBFE"/>
          <w:lang w:eastAsia="en-US"/>
        </w:rPr>
        <w:t> </w:t>
      </w:r>
      <w:r w:rsidRPr="00C63F4E">
        <w:rPr>
          <w:rFonts w:asciiTheme="majorHAnsi" w:eastAsia="Times New Roman" w:hAnsiTheme="majorHAnsi" w:cstheme="majorHAnsi"/>
          <w:i/>
          <w:iCs/>
          <w:color w:val="000000" w:themeColor="text1"/>
          <w:kern w:val="0"/>
          <w:lang w:eastAsia="en-US"/>
        </w:rPr>
        <w:t>39</w:t>
      </w:r>
      <w:r w:rsidRPr="00C63F4E">
        <w:rPr>
          <w:rFonts w:asciiTheme="majorHAnsi" w:eastAsia="Times New Roman" w:hAnsiTheme="majorHAnsi" w:cstheme="majorHAnsi"/>
          <w:color w:val="000000" w:themeColor="text1"/>
          <w:kern w:val="0"/>
          <w:shd w:val="clear" w:color="auto" w:fill="F7FBFE"/>
          <w:lang w:eastAsia="en-US"/>
        </w:rPr>
        <w:t>, 677–687.</w:t>
      </w:r>
      <w:r w:rsidR="00514820" w:rsidRPr="00C63F4E">
        <w:rPr>
          <w:rFonts w:asciiTheme="majorHAnsi" w:eastAsia="Times New Roman" w:hAnsiTheme="majorHAnsi" w:cstheme="majorHAnsi"/>
          <w:color w:val="000000" w:themeColor="text1"/>
          <w:kern w:val="0"/>
          <w:shd w:val="clear" w:color="auto" w:fill="F7FBFE"/>
          <w:lang w:eastAsia="en-US"/>
        </w:rPr>
        <w:t xml:space="preserve"> doi: </w:t>
      </w:r>
      <w:r w:rsidR="00514820" w:rsidRPr="00C63F4E">
        <w:rPr>
          <w:rFonts w:eastAsia="Times New Roman" w:cstheme="minorHAnsi"/>
          <w:color w:val="000000" w:themeColor="text1"/>
          <w:kern w:val="0"/>
          <w:shd w:val="clear" w:color="auto" w:fill="FFFFFF"/>
          <w:lang w:eastAsia="en-US"/>
        </w:rPr>
        <w:t>10.1002/pits.10062</w:t>
      </w:r>
    </w:p>
    <w:p w14:paraId="4F0931EF" w14:textId="4BE9C6E2" w:rsidR="00382D3F" w:rsidRPr="00C63F4E" w:rsidRDefault="00382D3F" w:rsidP="00382D3F">
      <w:pPr>
        <w:ind w:firstLine="0"/>
        <w:rPr>
          <w:color w:val="000000" w:themeColor="text1"/>
        </w:rPr>
      </w:pPr>
      <w:r w:rsidRPr="00C63F4E">
        <w:rPr>
          <w:color w:val="000000" w:themeColor="text1"/>
        </w:rPr>
        <w:t>Mindell, J. A., Meltzer</w:t>
      </w:r>
      <w:r w:rsidR="00057FBC" w:rsidRPr="00C63F4E">
        <w:rPr>
          <w:color w:val="000000" w:themeColor="text1"/>
        </w:rPr>
        <w:t>,</w:t>
      </w:r>
      <w:r w:rsidRPr="00C63F4E">
        <w:rPr>
          <w:color w:val="000000" w:themeColor="text1"/>
        </w:rPr>
        <w:t xml:space="preserve"> L. J.,</w:t>
      </w:r>
      <w:r w:rsidR="00057FBC" w:rsidRPr="00C63F4E">
        <w:rPr>
          <w:color w:val="000000" w:themeColor="text1"/>
        </w:rPr>
        <w:t xml:space="preserve"> Carskadon,</w:t>
      </w:r>
      <w:r w:rsidRPr="00C63F4E">
        <w:rPr>
          <w:color w:val="000000" w:themeColor="text1"/>
        </w:rPr>
        <w:t xml:space="preserve"> M. A., &amp;</w:t>
      </w:r>
      <w:r w:rsidR="00057FBC" w:rsidRPr="00C63F4E">
        <w:rPr>
          <w:color w:val="000000" w:themeColor="text1"/>
        </w:rPr>
        <w:t xml:space="preserve"> Chervin</w:t>
      </w:r>
      <w:r w:rsidRPr="00C63F4E">
        <w:rPr>
          <w:color w:val="000000" w:themeColor="text1"/>
        </w:rPr>
        <w:t>, R. D.</w:t>
      </w:r>
      <w:r w:rsidR="00057FBC" w:rsidRPr="00C63F4E">
        <w:rPr>
          <w:color w:val="000000" w:themeColor="text1"/>
        </w:rPr>
        <w:t xml:space="preserve"> (2009)</w:t>
      </w:r>
      <w:r w:rsidRPr="00C63F4E">
        <w:rPr>
          <w:color w:val="000000" w:themeColor="text1"/>
        </w:rPr>
        <w:t>.</w:t>
      </w:r>
      <w:r w:rsidR="00057FBC" w:rsidRPr="00C63F4E">
        <w:rPr>
          <w:color w:val="000000" w:themeColor="text1"/>
        </w:rPr>
        <w:t xml:space="preserve"> Developmental </w:t>
      </w:r>
    </w:p>
    <w:p w14:paraId="748C5089" w14:textId="6D7F68F1" w:rsidR="00057FBC" w:rsidRPr="00C63F4E" w:rsidRDefault="00057FBC" w:rsidP="00007A22">
      <w:pPr>
        <w:ind w:left="720" w:firstLine="0"/>
        <w:rPr>
          <w:rFonts w:ascii="Times New Roman" w:eastAsia="Times New Roman" w:hAnsi="Times New Roman" w:cs="Times New Roman"/>
          <w:color w:val="000000" w:themeColor="text1"/>
          <w:kern w:val="0"/>
          <w:lang w:eastAsia="en-US"/>
        </w:rPr>
      </w:pPr>
      <w:r w:rsidRPr="00C63F4E">
        <w:rPr>
          <w:color w:val="000000" w:themeColor="text1"/>
        </w:rPr>
        <w:t>aspects of sleep hygiene. Findings from the 2004 National Sleep Foundation Sleep in America</w:t>
      </w:r>
      <w:r w:rsidR="00382D3F" w:rsidRPr="00C63F4E">
        <w:rPr>
          <w:color w:val="000000" w:themeColor="text1"/>
        </w:rPr>
        <w:t xml:space="preserve"> Poll. </w:t>
      </w:r>
      <w:r w:rsidR="00382D3F" w:rsidRPr="00C63F4E">
        <w:rPr>
          <w:i/>
          <w:color w:val="000000" w:themeColor="text1"/>
        </w:rPr>
        <w:t>Sleep Medicine, 10,</w:t>
      </w:r>
      <w:r w:rsidR="00382D3F" w:rsidRPr="00C63F4E">
        <w:rPr>
          <w:color w:val="000000" w:themeColor="text1"/>
        </w:rPr>
        <w:t xml:space="preserve"> </w:t>
      </w:r>
      <w:r w:rsidRPr="00C63F4E">
        <w:rPr>
          <w:color w:val="000000" w:themeColor="text1"/>
        </w:rPr>
        <w:t>771–779.</w:t>
      </w:r>
      <w:r w:rsidR="00007A22" w:rsidRPr="00C63F4E">
        <w:rPr>
          <w:color w:val="000000" w:themeColor="text1"/>
        </w:rPr>
        <w:t xml:space="preserve"> </w:t>
      </w:r>
      <w:r w:rsidR="00007A22" w:rsidRPr="00C63F4E">
        <w:rPr>
          <w:rFonts w:ascii="Times New Roman" w:eastAsia="Times New Roman" w:hAnsi="Times New Roman" w:cs="Times New Roman"/>
          <w:color w:val="000000" w:themeColor="text1"/>
          <w:kern w:val="0"/>
          <w:lang w:eastAsia="en-US"/>
        </w:rPr>
        <w:t>doi:10.1016/j.sleep.2008.07.016</w:t>
      </w:r>
    </w:p>
    <w:p w14:paraId="6275FEA6" w14:textId="77777777" w:rsidR="00F136F0" w:rsidRPr="00C63F4E" w:rsidRDefault="00D40286" w:rsidP="00F136F0">
      <w:pPr>
        <w:ind w:firstLine="0"/>
        <w:rPr>
          <w:rFonts w:eastAsia="Times New Roman" w:cstheme="minorHAnsi"/>
          <w:color w:val="000000" w:themeColor="text1"/>
          <w:shd w:val="clear" w:color="auto" w:fill="FFFFFF"/>
        </w:rPr>
      </w:pPr>
      <w:r w:rsidRPr="00C63F4E">
        <w:rPr>
          <w:rFonts w:eastAsia="Times New Roman" w:cstheme="minorHAnsi"/>
          <w:color w:val="000000" w:themeColor="text1"/>
          <w:shd w:val="clear" w:color="auto" w:fill="FFFFFF"/>
        </w:rPr>
        <w:t>Minkel, J. D., Banks, S., Htaik, O., Moreta, M. C., Jones, C. W., McGlin</w:t>
      </w:r>
      <w:r w:rsidR="00EC469A" w:rsidRPr="00C63F4E">
        <w:rPr>
          <w:rFonts w:eastAsia="Times New Roman" w:cstheme="minorHAnsi"/>
          <w:color w:val="000000" w:themeColor="text1"/>
          <w:shd w:val="clear" w:color="auto" w:fill="FFFFFF"/>
        </w:rPr>
        <w:t>chey, E. L., et al.</w:t>
      </w:r>
      <w:r w:rsidRPr="00C63F4E">
        <w:rPr>
          <w:rFonts w:eastAsia="Times New Roman" w:cstheme="minorHAnsi"/>
          <w:color w:val="000000" w:themeColor="text1"/>
          <w:shd w:val="clear" w:color="auto" w:fill="FFFFFF"/>
        </w:rPr>
        <w:t xml:space="preserve"> (2012). </w:t>
      </w:r>
    </w:p>
    <w:p w14:paraId="10C7C543" w14:textId="63B71F9D" w:rsidR="00D40286" w:rsidRPr="00C63F4E" w:rsidRDefault="00D40286" w:rsidP="00F136F0">
      <w:pPr>
        <w:ind w:left="720" w:firstLine="0"/>
        <w:rPr>
          <w:rStyle w:val="Hyperlink"/>
          <w:rFonts w:eastAsia="Times New Roman" w:cstheme="minorHAnsi"/>
          <w:color w:val="000000" w:themeColor="text1"/>
          <w:u w:val="none"/>
          <w:shd w:val="clear" w:color="auto" w:fill="FFFFFF"/>
        </w:rPr>
      </w:pPr>
      <w:r w:rsidRPr="00C63F4E">
        <w:rPr>
          <w:rFonts w:eastAsia="Times New Roman" w:cstheme="minorHAnsi"/>
          <w:color w:val="000000" w:themeColor="text1"/>
          <w:shd w:val="clear" w:color="auto" w:fill="FFFFFF"/>
        </w:rPr>
        <w:t>Sleep deprivation and stressors: Evidence for elevated negative affect in response to mild stressors when sleep deprived. </w:t>
      </w:r>
      <w:r w:rsidRPr="00C63F4E">
        <w:rPr>
          <w:rStyle w:val="Emphasis"/>
          <w:rFonts w:eastAsia="Times New Roman" w:cstheme="minorHAnsi"/>
          <w:color w:val="000000" w:themeColor="text1"/>
          <w:shd w:val="clear" w:color="auto" w:fill="FFFFFF"/>
        </w:rPr>
        <w:t>Emotion, 12</w:t>
      </w:r>
      <w:r w:rsidRPr="00C63F4E">
        <w:rPr>
          <w:rFonts w:eastAsia="Times New Roman" w:cstheme="minorHAnsi"/>
          <w:color w:val="000000" w:themeColor="text1"/>
          <w:shd w:val="clear" w:color="auto" w:fill="FFFFFF"/>
        </w:rPr>
        <w:t>(5), 1015-1020.</w:t>
      </w:r>
      <w:r w:rsidR="00382D3F" w:rsidRPr="00C63F4E">
        <w:rPr>
          <w:rFonts w:eastAsia="Times New Roman" w:cstheme="minorHAnsi"/>
          <w:color w:val="000000" w:themeColor="text1"/>
          <w:kern w:val="0"/>
          <w:shd w:val="clear" w:color="auto" w:fill="FFFFFF"/>
          <w:lang w:eastAsia="en-US"/>
        </w:rPr>
        <w:t xml:space="preserve"> doi</w:t>
      </w:r>
      <w:r w:rsidR="00865587" w:rsidRPr="00C63F4E">
        <w:rPr>
          <w:rFonts w:eastAsia="Times New Roman" w:cstheme="minorHAnsi"/>
          <w:color w:val="000000" w:themeColor="text1"/>
          <w:kern w:val="0"/>
          <w:shd w:val="clear" w:color="auto" w:fill="FFFFFF"/>
          <w:lang w:eastAsia="en-US"/>
        </w:rPr>
        <w:t xml:space="preserve">: </w:t>
      </w:r>
      <w:hyperlink r:id="rId29" w:tgtFrame="_blank" w:history="1">
        <w:r w:rsidRPr="00C63F4E">
          <w:rPr>
            <w:rStyle w:val="Hyperlink"/>
            <w:rFonts w:eastAsia="Times New Roman" w:cstheme="minorHAnsi"/>
            <w:color w:val="000000" w:themeColor="text1"/>
            <w:shd w:val="clear" w:color="auto" w:fill="FFFFFF"/>
          </w:rPr>
          <w:t>10.1037/a0026871</w:t>
        </w:r>
      </w:hyperlink>
    </w:p>
    <w:p w14:paraId="5BB3B1AE" w14:textId="77777777" w:rsidR="00C36EBE" w:rsidRPr="00C63F4E"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r w:rsidRPr="00C63F4E">
        <w:rPr>
          <w:rStyle w:val="titleauthoretc"/>
          <w:rFonts w:asciiTheme="minorHAnsi" w:eastAsia="Times New Roman" w:hAnsiTheme="minorHAnsi" w:cstheme="minorHAnsi"/>
          <w:b w:val="0"/>
          <w:color w:val="000000" w:themeColor="text1"/>
        </w:rPr>
        <w:lastRenderedPageBreak/>
        <w:t>Misra, R. &amp; McKean, M.</w:t>
      </w:r>
      <w:r w:rsidRPr="00C63F4E">
        <w:rPr>
          <w:rStyle w:val="titleauthoretc"/>
          <w:rFonts w:asciiTheme="minorHAnsi" w:eastAsia="Times New Roman" w:hAnsiTheme="minorHAnsi" w:cstheme="minorHAnsi"/>
          <w:color w:val="000000" w:themeColor="text1"/>
        </w:rPr>
        <w:t xml:space="preserve"> </w:t>
      </w:r>
      <w:r w:rsidRPr="00C63F4E">
        <w:rPr>
          <w:rStyle w:val="titleauthoretc"/>
          <w:rFonts w:asciiTheme="minorHAnsi" w:eastAsia="Times New Roman" w:hAnsiTheme="minorHAnsi" w:cstheme="minorHAnsi"/>
          <w:b w:val="0"/>
          <w:color w:val="000000" w:themeColor="text1"/>
        </w:rPr>
        <w:t>(2000)</w:t>
      </w:r>
      <w:r w:rsidRPr="00C63F4E">
        <w:rPr>
          <w:bCs w:val="0"/>
          <w:color w:val="000000" w:themeColor="text1"/>
        </w:rPr>
        <w:t>. </w:t>
      </w:r>
      <w:r w:rsidRPr="00C63F4E">
        <w:rPr>
          <w:rFonts w:asciiTheme="minorHAnsi" w:eastAsia="Times New Roman" w:hAnsiTheme="minorHAnsi" w:cstheme="minorHAnsi"/>
          <w:b w:val="0"/>
          <w:bCs w:val="0"/>
          <w:color w:val="000000" w:themeColor="text1"/>
        </w:rPr>
        <w:t xml:space="preserve">College students' academic stress and its relation to their </w:t>
      </w:r>
    </w:p>
    <w:p w14:paraId="2D2E232B" w14:textId="5E07F6FF" w:rsidR="001F39C6" w:rsidRPr="00C63F4E" w:rsidRDefault="000D7D93" w:rsidP="001F39C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sidRPr="00C63F4E">
        <w:rPr>
          <w:rFonts w:asciiTheme="minorHAnsi" w:eastAsia="Times New Roman" w:hAnsiTheme="minorHAnsi" w:cstheme="minorHAnsi"/>
          <w:b w:val="0"/>
          <w:bCs w:val="0"/>
          <w:color w:val="000000" w:themeColor="text1"/>
        </w:rPr>
        <w:t xml:space="preserve">anxiety, time management, and leisure satisfaction. </w:t>
      </w:r>
      <w:r w:rsidRPr="00C63F4E">
        <w:rPr>
          <w:rFonts w:asciiTheme="minorHAnsi" w:eastAsia="Times New Roman" w:hAnsiTheme="minorHAnsi" w:cstheme="minorHAnsi"/>
          <w:b w:val="0"/>
          <w:bCs w:val="0"/>
          <w:i/>
          <w:color w:val="000000" w:themeColor="text1"/>
        </w:rPr>
        <w:t>American Journal of Health Studies</w:t>
      </w:r>
      <w:r w:rsidRPr="00C63F4E">
        <w:rPr>
          <w:rStyle w:val="Strong"/>
          <w:rFonts w:asciiTheme="minorHAnsi" w:eastAsia="Times New Roman" w:hAnsiTheme="minorHAnsi" w:cstheme="minorHAnsi"/>
          <w:i/>
          <w:color w:val="000000" w:themeColor="text1"/>
        </w:rPr>
        <w:t xml:space="preserve">, </w:t>
      </w:r>
      <w:r w:rsidRPr="00C63F4E">
        <w:rPr>
          <w:rStyle w:val="titleauthoretc"/>
          <w:rFonts w:asciiTheme="minorHAnsi" w:eastAsia="Times New Roman" w:hAnsiTheme="minorHAnsi" w:cstheme="minorHAnsi"/>
          <w:b w:val="0"/>
          <w:i/>
          <w:color w:val="000000" w:themeColor="text1"/>
        </w:rPr>
        <w:t>16(1),</w:t>
      </w:r>
      <w:r w:rsidRPr="00C63F4E">
        <w:rPr>
          <w:rStyle w:val="titleauthoretc"/>
          <w:rFonts w:asciiTheme="minorHAnsi" w:eastAsia="Times New Roman" w:hAnsiTheme="minorHAnsi" w:cstheme="minorHAnsi"/>
          <w:b w:val="0"/>
          <w:color w:val="000000" w:themeColor="text1"/>
        </w:rPr>
        <w:t> 41-51.</w:t>
      </w:r>
    </w:p>
    <w:p w14:paraId="6C077184" w14:textId="77777777" w:rsidR="001F39C6" w:rsidRPr="00C63F4E" w:rsidRDefault="001F39C6" w:rsidP="001F39C6">
      <w:pPr>
        <w:ind w:firstLine="0"/>
        <w:rPr>
          <w:rFonts w:asciiTheme="majorHAnsi" w:eastAsia="Times New Roman" w:hAnsiTheme="majorHAnsi" w:cstheme="majorHAnsi"/>
          <w:color w:val="000000" w:themeColor="text1"/>
          <w:kern w:val="0"/>
          <w:shd w:val="clear" w:color="auto" w:fill="FFFFFF"/>
          <w:lang w:eastAsia="en-US"/>
        </w:rPr>
      </w:pPr>
      <w:r w:rsidRPr="001F39C6">
        <w:rPr>
          <w:rFonts w:asciiTheme="majorHAnsi" w:eastAsia="Times New Roman" w:hAnsiTheme="majorHAnsi" w:cstheme="majorHAnsi"/>
          <w:color w:val="000000" w:themeColor="text1"/>
          <w:kern w:val="0"/>
          <w:shd w:val="clear" w:color="auto" w:fill="FFFFFF"/>
          <w:lang w:eastAsia="en-US"/>
        </w:rPr>
        <w:t xml:space="preserve">Muller, D., Judd, C. M., &amp; Yzerbyt, V. Y. (2005). When moderation is mediated and mediation </w:t>
      </w:r>
    </w:p>
    <w:p w14:paraId="45FA8251" w14:textId="6B399522" w:rsidR="00560480" w:rsidRPr="00C63F4E" w:rsidRDefault="001F39C6" w:rsidP="00D268AA">
      <w:pPr>
        <w:ind w:left="720" w:firstLine="0"/>
        <w:rPr>
          <w:rFonts w:eastAsia="Times New Roman"/>
          <w:color w:val="000000" w:themeColor="text1"/>
          <w:kern w:val="0"/>
          <w:lang w:eastAsia="en-US"/>
        </w:rPr>
      </w:pPr>
      <w:r w:rsidRPr="001F39C6">
        <w:rPr>
          <w:rFonts w:asciiTheme="majorHAnsi" w:eastAsia="Times New Roman" w:hAnsiTheme="majorHAnsi" w:cstheme="majorHAnsi"/>
          <w:color w:val="000000" w:themeColor="text1"/>
          <w:kern w:val="0"/>
          <w:shd w:val="clear" w:color="auto" w:fill="FFFFFF"/>
          <w:lang w:eastAsia="en-US"/>
        </w:rPr>
        <w:t>is moderated. </w:t>
      </w:r>
      <w:r w:rsidRPr="001F39C6">
        <w:rPr>
          <w:rFonts w:asciiTheme="majorHAnsi" w:eastAsia="Times New Roman" w:hAnsiTheme="majorHAnsi" w:cstheme="majorHAnsi"/>
          <w:i/>
          <w:iCs/>
          <w:color w:val="000000" w:themeColor="text1"/>
          <w:kern w:val="0"/>
          <w:shd w:val="clear" w:color="auto" w:fill="FFFFFF"/>
          <w:lang w:eastAsia="en-US"/>
        </w:rPr>
        <w:t>Journal of personality and social psychology</w:t>
      </w:r>
      <w:r w:rsidRPr="001F39C6">
        <w:rPr>
          <w:rFonts w:asciiTheme="majorHAnsi" w:eastAsia="Times New Roman" w:hAnsiTheme="majorHAnsi" w:cstheme="majorHAnsi"/>
          <w:color w:val="000000" w:themeColor="text1"/>
          <w:kern w:val="0"/>
          <w:shd w:val="clear" w:color="auto" w:fill="FFFFFF"/>
          <w:lang w:eastAsia="en-US"/>
        </w:rPr>
        <w:t>, </w:t>
      </w:r>
      <w:r w:rsidRPr="001F39C6">
        <w:rPr>
          <w:rFonts w:asciiTheme="majorHAnsi" w:eastAsia="Times New Roman" w:hAnsiTheme="majorHAnsi" w:cstheme="majorHAnsi"/>
          <w:i/>
          <w:iCs/>
          <w:color w:val="000000" w:themeColor="text1"/>
          <w:kern w:val="0"/>
          <w:shd w:val="clear" w:color="auto" w:fill="FFFFFF"/>
          <w:lang w:eastAsia="en-US"/>
        </w:rPr>
        <w:t>89</w:t>
      </w:r>
      <w:r w:rsidRPr="001F39C6">
        <w:rPr>
          <w:rFonts w:asciiTheme="majorHAnsi" w:eastAsia="Times New Roman" w:hAnsiTheme="majorHAnsi" w:cstheme="majorHAnsi"/>
          <w:color w:val="000000" w:themeColor="text1"/>
          <w:kern w:val="0"/>
          <w:shd w:val="clear" w:color="auto" w:fill="FFFFFF"/>
          <w:lang w:eastAsia="en-US"/>
        </w:rPr>
        <w:t>(6), 852.</w:t>
      </w:r>
      <w:r w:rsidRPr="00C63F4E">
        <w:rPr>
          <w:rFonts w:asciiTheme="majorHAnsi" w:eastAsia="Times New Roman" w:hAnsiTheme="majorHAnsi" w:cstheme="majorHAnsi"/>
          <w:color w:val="000000" w:themeColor="text1"/>
          <w:kern w:val="0"/>
          <w:shd w:val="clear" w:color="auto" w:fill="FFFFFF"/>
          <w:lang w:eastAsia="en-US"/>
        </w:rPr>
        <w:t xml:space="preserve"> doi: </w:t>
      </w:r>
      <w:hyperlink r:id="rId30" w:tgtFrame="_blank" w:history="1">
        <w:r w:rsidRPr="00C63F4E">
          <w:rPr>
            <w:rStyle w:val="Hyperlink"/>
            <w:rFonts w:ascii="Helvetica" w:eastAsia="Times New Roman" w:hAnsi="Helvetica"/>
            <w:color w:val="000000" w:themeColor="text1"/>
            <w:sz w:val="21"/>
            <w:szCs w:val="21"/>
            <w:shd w:val="clear" w:color="auto" w:fill="FFFFFF"/>
          </w:rPr>
          <w:t>http://dx.doi.org/10.1037/0022-3514.89.6.852</w:t>
        </w:r>
      </w:hyperlink>
      <w:r w:rsidR="00560480" w:rsidRPr="00C63F4E">
        <w:rPr>
          <w:color w:val="000000" w:themeColor="text1"/>
        </w:rPr>
        <w:t xml:space="preserve"> </w:t>
      </w:r>
    </w:p>
    <w:p w14:paraId="54C4961E" w14:textId="398E4696" w:rsidR="00382D3F" w:rsidRPr="00C63F4E" w:rsidRDefault="00476BA5" w:rsidP="00382D3F">
      <w:pPr>
        <w:ind w:firstLine="0"/>
        <w:rPr>
          <w:color w:val="000000" w:themeColor="text1"/>
        </w:rPr>
      </w:pPr>
      <w:r w:rsidRPr="00C63F4E">
        <w:rPr>
          <w:color w:val="000000" w:themeColor="text1"/>
        </w:rPr>
        <w:t>Nelson</w:t>
      </w:r>
      <w:r w:rsidR="00382D3F" w:rsidRPr="00C63F4E">
        <w:rPr>
          <w:color w:val="000000" w:themeColor="text1"/>
        </w:rPr>
        <w:t>,</w:t>
      </w:r>
      <w:r w:rsidRPr="00C63F4E">
        <w:rPr>
          <w:color w:val="000000" w:themeColor="text1"/>
        </w:rPr>
        <w:t xml:space="preserve"> T</w:t>
      </w:r>
      <w:r w:rsidR="00382D3F" w:rsidRPr="00C63F4E">
        <w:rPr>
          <w:color w:val="000000" w:themeColor="text1"/>
        </w:rPr>
        <w:t xml:space="preserve">. </w:t>
      </w:r>
      <w:r w:rsidRPr="00C63F4E">
        <w:rPr>
          <w:color w:val="000000" w:themeColor="text1"/>
        </w:rPr>
        <w:t>F</w:t>
      </w:r>
      <w:r w:rsidR="00382D3F" w:rsidRPr="00C63F4E">
        <w:rPr>
          <w:color w:val="000000" w:themeColor="text1"/>
        </w:rPr>
        <w:t>.</w:t>
      </w:r>
      <w:r w:rsidRPr="00C63F4E">
        <w:rPr>
          <w:color w:val="000000" w:themeColor="text1"/>
        </w:rPr>
        <w:t>, Gortmaker</w:t>
      </w:r>
      <w:r w:rsidR="00382D3F" w:rsidRPr="00C63F4E">
        <w:rPr>
          <w:color w:val="000000" w:themeColor="text1"/>
        </w:rPr>
        <w:t>,</w:t>
      </w:r>
      <w:r w:rsidRPr="00C63F4E">
        <w:rPr>
          <w:color w:val="000000" w:themeColor="text1"/>
        </w:rPr>
        <w:t xml:space="preserve"> S</w:t>
      </w:r>
      <w:r w:rsidR="00382D3F" w:rsidRPr="00C63F4E">
        <w:rPr>
          <w:color w:val="000000" w:themeColor="text1"/>
        </w:rPr>
        <w:t xml:space="preserve">. </w:t>
      </w:r>
      <w:r w:rsidRPr="00C63F4E">
        <w:rPr>
          <w:color w:val="000000" w:themeColor="text1"/>
        </w:rPr>
        <w:t>L</w:t>
      </w:r>
      <w:r w:rsidR="00382D3F" w:rsidRPr="00C63F4E">
        <w:rPr>
          <w:color w:val="000000" w:themeColor="text1"/>
        </w:rPr>
        <w:t>.</w:t>
      </w:r>
      <w:r w:rsidRPr="00C63F4E">
        <w:rPr>
          <w:color w:val="000000" w:themeColor="text1"/>
        </w:rPr>
        <w:t>, Subramanian</w:t>
      </w:r>
      <w:r w:rsidR="00382D3F" w:rsidRPr="00C63F4E">
        <w:rPr>
          <w:color w:val="000000" w:themeColor="text1"/>
        </w:rPr>
        <w:t>,</w:t>
      </w:r>
      <w:r w:rsidRPr="00C63F4E">
        <w:rPr>
          <w:color w:val="000000" w:themeColor="text1"/>
        </w:rPr>
        <w:t xml:space="preserve"> S</w:t>
      </w:r>
      <w:r w:rsidR="00382D3F" w:rsidRPr="00C63F4E">
        <w:rPr>
          <w:color w:val="000000" w:themeColor="text1"/>
        </w:rPr>
        <w:t xml:space="preserve">. </w:t>
      </w:r>
      <w:r w:rsidRPr="00C63F4E">
        <w:rPr>
          <w:color w:val="000000" w:themeColor="text1"/>
        </w:rPr>
        <w:t>V</w:t>
      </w:r>
      <w:r w:rsidR="00382D3F" w:rsidRPr="00C63F4E">
        <w:rPr>
          <w:color w:val="000000" w:themeColor="text1"/>
        </w:rPr>
        <w:t>.</w:t>
      </w:r>
      <w:r w:rsidRPr="00C63F4E">
        <w:rPr>
          <w:color w:val="000000" w:themeColor="text1"/>
        </w:rPr>
        <w:t>,</w:t>
      </w:r>
      <w:r w:rsidR="00382D3F" w:rsidRPr="00C63F4E">
        <w:rPr>
          <w:color w:val="000000" w:themeColor="text1"/>
        </w:rPr>
        <w:t xml:space="preserve"> &amp;</w:t>
      </w:r>
      <w:r w:rsidRPr="00C63F4E">
        <w:rPr>
          <w:color w:val="000000" w:themeColor="text1"/>
        </w:rPr>
        <w:t xml:space="preserve"> Wechsler</w:t>
      </w:r>
      <w:r w:rsidR="00382D3F" w:rsidRPr="00C63F4E">
        <w:rPr>
          <w:color w:val="000000" w:themeColor="text1"/>
        </w:rPr>
        <w:t>,</w:t>
      </w:r>
      <w:r w:rsidRPr="00C63F4E">
        <w:rPr>
          <w:color w:val="000000" w:themeColor="text1"/>
        </w:rPr>
        <w:t xml:space="preserve"> H.</w:t>
      </w:r>
      <w:r w:rsidR="00382D3F" w:rsidRPr="00C63F4E">
        <w:rPr>
          <w:color w:val="000000" w:themeColor="text1"/>
        </w:rPr>
        <w:t xml:space="preserve"> (2007).</w:t>
      </w:r>
      <w:r w:rsidRPr="00C63F4E">
        <w:rPr>
          <w:color w:val="000000" w:themeColor="text1"/>
        </w:rPr>
        <w:t xml:space="preserve"> </w:t>
      </w:r>
    </w:p>
    <w:p w14:paraId="366642A8" w14:textId="10C6E6BB" w:rsidR="00476BA5" w:rsidRPr="00C63F4E" w:rsidRDefault="00476BA5" w:rsidP="00382D3F">
      <w:pPr>
        <w:ind w:left="720" w:firstLine="0"/>
        <w:rPr>
          <w:color w:val="000000" w:themeColor="text1"/>
        </w:rPr>
      </w:pPr>
      <w:r w:rsidRPr="00C63F4E">
        <w:rPr>
          <w:color w:val="000000" w:themeColor="text1"/>
        </w:rPr>
        <w:t xml:space="preserve">Vigorous physical activity among college students in the United </w:t>
      </w:r>
      <w:r w:rsidR="00382D3F" w:rsidRPr="00C63F4E">
        <w:rPr>
          <w:color w:val="000000" w:themeColor="text1"/>
        </w:rPr>
        <w:t xml:space="preserve">States. </w:t>
      </w:r>
      <w:r w:rsidR="00382D3F" w:rsidRPr="00C63F4E">
        <w:rPr>
          <w:i/>
          <w:color w:val="000000" w:themeColor="text1"/>
        </w:rPr>
        <w:t>J</w:t>
      </w:r>
      <w:r w:rsidR="003867FB" w:rsidRPr="00C63F4E">
        <w:rPr>
          <w:i/>
          <w:color w:val="000000" w:themeColor="text1"/>
        </w:rPr>
        <w:t>ournal of</w:t>
      </w:r>
      <w:r w:rsidR="00382D3F" w:rsidRPr="00C63F4E">
        <w:rPr>
          <w:i/>
          <w:color w:val="000000" w:themeColor="text1"/>
        </w:rPr>
        <w:t xml:space="preserve"> Phys</w:t>
      </w:r>
      <w:r w:rsidR="003867FB" w:rsidRPr="00C63F4E">
        <w:rPr>
          <w:i/>
          <w:color w:val="000000" w:themeColor="text1"/>
        </w:rPr>
        <w:t>ical</w:t>
      </w:r>
      <w:r w:rsidR="00382D3F" w:rsidRPr="00C63F4E">
        <w:rPr>
          <w:i/>
          <w:color w:val="000000" w:themeColor="text1"/>
        </w:rPr>
        <w:t xml:space="preserve"> Act</w:t>
      </w:r>
      <w:r w:rsidR="00D71584" w:rsidRPr="00C63F4E">
        <w:rPr>
          <w:i/>
          <w:color w:val="000000" w:themeColor="text1"/>
        </w:rPr>
        <w:t>ivity and</w:t>
      </w:r>
      <w:r w:rsidR="00382D3F" w:rsidRPr="00C63F4E">
        <w:rPr>
          <w:i/>
          <w:color w:val="000000" w:themeColor="text1"/>
        </w:rPr>
        <w:t xml:space="preserve"> Health, 4,</w:t>
      </w:r>
      <w:r w:rsidR="00382D3F" w:rsidRPr="00C63F4E">
        <w:rPr>
          <w:color w:val="000000" w:themeColor="text1"/>
        </w:rPr>
        <w:t xml:space="preserve"> </w:t>
      </w:r>
      <w:r w:rsidRPr="00C63F4E">
        <w:rPr>
          <w:color w:val="000000" w:themeColor="text1"/>
        </w:rPr>
        <w:t>495–508.</w:t>
      </w:r>
      <w:r w:rsidR="00382D3F" w:rsidRPr="00C63F4E">
        <w:rPr>
          <w:color w:val="000000" w:themeColor="text1"/>
        </w:rPr>
        <w:t xml:space="preserve"> doi:</w:t>
      </w:r>
      <w:r w:rsidRPr="00C63F4E">
        <w:rPr>
          <w:color w:val="000000" w:themeColor="text1"/>
        </w:rPr>
        <w:t xml:space="preserve"> </w:t>
      </w:r>
      <w:hyperlink r:id="rId31" w:history="1">
        <w:r w:rsidR="00D97662" w:rsidRPr="00C63F4E">
          <w:rPr>
            <w:rStyle w:val="Hyperlink"/>
            <w:color w:val="000000" w:themeColor="text1"/>
          </w:rPr>
          <w:t>https://doi.org/10.1123/jpah.4.4.496</w:t>
        </w:r>
      </w:hyperlink>
    </w:p>
    <w:p w14:paraId="076F2C49" w14:textId="77777777" w:rsidR="004E5F71" w:rsidRPr="00C63F4E" w:rsidRDefault="004E5F71" w:rsidP="00382D3F">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Novotney, A. (2014, September). Students under pressure: College and university counseling </w:t>
      </w:r>
    </w:p>
    <w:p w14:paraId="687FB08C" w14:textId="4F029B20" w:rsidR="00BC2FA4" w:rsidRPr="00C63F4E" w:rsidRDefault="004E5F71" w:rsidP="004E5F71">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centers are examining how best to serve the growing number of students seeking their services. </w:t>
      </w:r>
      <w:r w:rsidRPr="00C63F4E">
        <w:rPr>
          <w:rFonts w:ascii="Times New Roman" w:eastAsia="Times New Roman" w:hAnsi="Times New Roman" w:cs="Times New Roman"/>
          <w:i/>
          <w:color w:val="000000" w:themeColor="text1"/>
          <w:kern w:val="0"/>
          <w:lang w:eastAsia="en-US"/>
        </w:rPr>
        <w:t>Monitor on Psychology, 45(8),</w:t>
      </w:r>
      <w:r w:rsidRPr="00C63F4E">
        <w:rPr>
          <w:rFonts w:ascii="Times New Roman" w:eastAsia="Times New Roman" w:hAnsi="Times New Roman" w:cs="Times New Roman"/>
          <w:color w:val="000000" w:themeColor="text1"/>
          <w:kern w:val="0"/>
          <w:lang w:eastAsia="en-US"/>
        </w:rPr>
        <w:t xml:space="preserve"> 36-41. </w:t>
      </w:r>
    </w:p>
    <w:p w14:paraId="5ACDBAA8" w14:textId="77777777" w:rsidR="00382D3F" w:rsidRPr="00C63F4E" w:rsidRDefault="0049559C" w:rsidP="00382D3F">
      <w:pPr>
        <w:ind w:firstLine="0"/>
        <w:rPr>
          <w:rFonts w:ascii="Calibri" w:eastAsia="Calibri" w:hAnsi="Calibri" w:cs="Calibri"/>
          <w:color w:val="000000" w:themeColor="text1"/>
          <w:kern w:val="0"/>
          <w:lang w:eastAsia="en-US"/>
        </w:rPr>
      </w:pPr>
      <w:r w:rsidRPr="00C63F4E">
        <w:rPr>
          <w:rFonts w:ascii="Times New Roman" w:eastAsia="Times New Roman" w:hAnsi="Times New Roman" w:cs="Times New Roman"/>
          <w:color w:val="000000" w:themeColor="text1"/>
          <w:kern w:val="0"/>
          <w:lang w:eastAsia="en-US"/>
        </w:rPr>
        <w:t>Oginska</w:t>
      </w:r>
      <w:r w:rsidR="00382D3F" w:rsidRPr="00C63F4E">
        <w:rPr>
          <w:rFonts w:ascii="Times New Roman" w:eastAsia="Times New Roman" w:hAnsi="Times New Roman" w:cs="Times New Roman"/>
          <w:color w:val="000000" w:themeColor="text1"/>
          <w:kern w:val="0"/>
          <w:lang w:eastAsia="en-US"/>
        </w:rPr>
        <w:t xml:space="preserve">, H. &amp; </w:t>
      </w:r>
      <w:r w:rsidRPr="00C63F4E">
        <w:rPr>
          <w:rFonts w:ascii="Times New Roman" w:eastAsia="Times New Roman" w:hAnsi="Times New Roman" w:cs="Times New Roman"/>
          <w:color w:val="000000" w:themeColor="text1"/>
          <w:kern w:val="0"/>
          <w:lang w:eastAsia="en-US"/>
        </w:rPr>
        <w:t>Pokorski</w:t>
      </w:r>
      <w:r w:rsidR="00382D3F" w:rsidRPr="00C63F4E">
        <w:rPr>
          <w:rFonts w:ascii="Times New Roman" w:eastAsia="Times New Roman" w:hAnsi="Times New Roman" w:cs="Times New Roman"/>
          <w:color w:val="000000" w:themeColor="text1"/>
          <w:kern w:val="0"/>
          <w:lang w:eastAsia="en-US"/>
        </w:rPr>
        <w:t>, J.</w:t>
      </w:r>
      <w:r w:rsidRPr="00C63F4E">
        <w:rPr>
          <w:rFonts w:ascii="Times New Roman" w:eastAsia="Times New Roman" w:hAnsi="Times New Roman" w:cs="Times New Roman"/>
          <w:color w:val="000000" w:themeColor="text1"/>
          <w:kern w:val="0"/>
          <w:lang w:eastAsia="en-US"/>
        </w:rPr>
        <w:t xml:space="preserve"> (2006)</w:t>
      </w:r>
      <w:r w:rsidR="00382D3F"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Fatigue and Mood Correlates of Sleep Length in Three Age</w:t>
      </w:r>
      <w:r w:rsidRPr="00C63F4E">
        <w:rPr>
          <w:rFonts w:ascii="Calibri" w:eastAsia="Calibri" w:hAnsi="Calibri" w:cs="Calibri"/>
          <w:color w:val="000000" w:themeColor="text1"/>
          <w:kern w:val="0"/>
          <w:lang w:eastAsia="en-US"/>
        </w:rPr>
        <w:t>‐</w:t>
      </w:r>
    </w:p>
    <w:p w14:paraId="5705935A" w14:textId="217E9E44" w:rsidR="0049559C" w:rsidRPr="00C63F4E" w:rsidRDefault="0049559C" w:rsidP="00382D3F">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Social Groups: School Ch</w:t>
      </w:r>
      <w:r w:rsidR="00382D3F" w:rsidRPr="00C63F4E">
        <w:rPr>
          <w:rFonts w:ascii="Times New Roman" w:eastAsia="Times New Roman" w:hAnsi="Times New Roman" w:cs="Times New Roman"/>
          <w:color w:val="000000" w:themeColor="text1"/>
          <w:kern w:val="0"/>
          <w:lang w:eastAsia="en-US"/>
        </w:rPr>
        <w:t>ildren, Students, and Employees.</w:t>
      </w:r>
      <w:r w:rsidRPr="00C63F4E">
        <w:rPr>
          <w:rFonts w:ascii="Times New Roman" w:eastAsia="Times New Roman" w:hAnsi="Times New Roman" w:cs="Times New Roman"/>
          <w:color w:val="000000" w:themeColor="text1"/>
          <w:kern w:val="0"/>
          <w:lang w:eastAsia="en-US"/>
        </w:rPr>
        <w:t xml:space="preserve"> </w:t>
      </w:r>
      <w:r w:rsidR="00382D3F" w:rsidRPr="00C63F4E">
        <w:rPr>
          <w:rFonts w:ascii="Times New Roman" w:eastAsia="Times New Roman" w:hAnsi="Times New Roman" w:cs="Times New Roman"/>
          <w:i/>
          <w:color w:val="000000" w:themeColor="text1"/>
          <w:kern w:val="0"/>
          <w:lang w:eastAsia="en-US"/>
        </w:rPr>
        <w:t>Chronobiology International, 23(</w:t>
      </w:r>
      <w:r w:rsidRPr="00C63F4E">
        <w:rPr>
          <w:rFonts w:ascii="Times New Roman" w:eastAsia="Times New Roman" w:hAnsi="Times New Roman" w:cs="Times New Roman"/>
          <w:i/>
          <w:color w:val="000000" w:themeColor="text1"/>
          <w:kern w:val="0"/>
          <w:lang w:eastAsia="en-US"/>
        </w:rPr>
        <w:t>6</w:t>
      </w:r>
      <w:r w:rsidR="00382D3F" w:rsidRPr="00C63F4E">
        <w:rPr>
          <w:rFonts w:ascii="Times New Roman" w:eastAsia="Times New Roman" w:hAnsi="Times New Roman" w:cs="Times New Roman"/>
          <w:i/>
          <w:color w:val="000000" w:themeColor="text1"/>
          <w:kern w:val="0"/>
          <w:lang w:eastAsia="en-US"/>
        </w:rPr>
        <w:t>),</w:t>
      </w:r>
      <w:r w:rsidR="00382D3F" w:rsidRPr="00C63F4E">
        <w:rPr>
          <w:rFonts w:ascii="Times New Roman" w:eastAsia="Times New Roman" w:hAnsi="Times New Roman" w:cs="Times New Roman"/>
          <w:color w:val="000000" w:themeColor="text1"/>
          <w:kern w:val="0"/>
          <w:lang w:eastAsia="en-US"/>
        </w:rPr>
        <w:t xml:space="preserve"> 1317-1328. doi</w:t>
      </w:r>
      <w:r w:rsidRPr="00C63F4E">
        <w:rPr>
          <w:rFonts w:ascii="Times New Roman" w:eastAsia="Times New Roman" w:hAnsi="Times New Roman" w:cs="Times New Roman"/>
          <w:color w:val="000000" w:themeColor="text1"/>
          <w:kern w:val="0"/>
          <w:lang w:eastAsia="en-US"/>
        </w:rPr>
        <w:t>: 10.1080/07420520601089349</w:t>
      </w:r>
    </w:p>
    <w:p w14:paraId="1EE918EE" w14:textId="77777777" w:rsidR="00E042DB" w:rsidRPr="00C63F4E" w:rsidRDefault="00DC4DEE" w:rsidP="00DC4DEE">
      <w:pPr>
        <w:ind w:firstLine="0"/>
        <w:rPr>
          <w:color w:val="000000" w:themeColor="text1"/>
        </w:rPr>
      </w:pPr>
      <w:r w:rsidRPr="00C63F4E">
        <w:rPr>
          <w:color w:val="000000" w:themeColor="text1"/>
        </w:rPr>
        <w:t>Orzech, K. M., Salafsky, D. B., &amp; Hamilton, L.A.</w:t>
      </w:r>
      <w:r w:rsidR="00D97662" w:rsidRPr="00C63F4E">
        <w:rPr>
          <w:color w:val="000000" w:themeColor="text1"/>
        </w:rPr>
        <w:t xml:space="preserve"> (2011)</w:t>
      </w:r>
      <w:r w:rsidR="00E042DB" w:rsidRPr="00C63F4E">
        <w:rPr>
          <w:color w:val="000000" w:themeColor="text1"/>
        </w:rPr>
        <w:t>.</w:t>
      </w:r>
      <w:r w:rsidR="00D97662" w:rsidRPr="00C63F4E">
        <w:rPr>
          <w:color w:val="000000" w:themeColor="text1"/>
        </w:rPr>
        <w:t xml:space="preserve"> The State of Sleep Among College </w:t>
      </w:r>
    </w:p>
    <w:p w14:paraId="0C17E9B9" w14:textId="6F6E33E8" w:rsidR="00D97662" w:rsidRPr="00C63F4E" w:rsidRDefault="00D97662" w:rsidP="00E042DB">
      <w:pPr>
        <w:ind w:left="720" w:firstLine="0"/>
        <w:rPr>
          <w:color w:val="000000" w:themeColor="text1"/>
        </w:rPr>
      </w:pPr>
      <w:r w:rsidRPr="00C63F4E">
        <w:rPr>
          <w:color w:val="000000" w:themeColor="text1"/>
        </w:rPr>
        <w:t>Students at a Large Publi</w:t>
      </w:r>
      <w:r w:rsidR="00E042DB" w:rsidRPr="00C63F4E">
        <w:rPr>
          <w:color w:val="000000" w:themeColor="text1"/>
        </w:rPr>
        <w:t>c University.</w:t>
      </w:r>
      <w:r w:rsidRPr="00C63F4E">
        <w:rPr>
          <w:color w:val="000000" w:themeColor="text1"/>
        </w:rPr>
        <w:t xml:space="preserve"> </w:t>
      </w:r>
      <w:r w:rsidRPr="00C63F4E">
        <w:rPr>
          <w:i/>
          <w:color w:val="000000" w:themeColor="text1"/>
        </w:rPr>
        <w:t>Journal</w:t>
      </w:r>
      <w:r w:rsidR="00E042DB" w:rsidRPr="00C63F4E">
        <w:rPr>
          <w:i/>
          <w:color w:val="000000" w:themeColor="text1"/>
        </w:rPr>
        <w:t xml:space="preserve"> of American College Health, 59(</w:t>
      </w:r>
      <w:r w:rsidRPr="00C63F4E">
        <w:rPr>
          <w:i/>
          <w:color w:val="000000" w:themeColor="text1"/>
        </w:rPr>
        <w:t>7</w:t>
      </w:r>
      <w:r w:rsidR="00E042DB" w:rsidRPr="00C63F4E">
        <w:rPr>
          <w:i/>
          <w:color w:val="000000" w:themeColor="text1"/>
        </w:rPr>
        <w:t>),</w:t>
      </w:r>
      <w:r w:rsidR="00E042DB" w:rsidRPr="00C63F4E">
        <w:rPr>
          <w:color w:val="000000" w:themeColor="text1"/>
        </w:rPr>
        <w:t xml:space="preserve"> 612-619. doi</w:t>
      </w:r>
      <w:r w:rsidRPr="00C63F4E">
        <w:rPr>
          <w:color w:val="000000" w:themeColor="text1"/>
        </w:rPr>
        <w:t>: 10.1080/07448481.2010.520051</w:t>
      </w:r>
    </w:p>
    <w:p w14:paraId="00088F29" w14:textId="77777777" w:rsidR="00043C63" w:rsidRPr="00C63F4E" w:rsidRDefault="00043C63" w:rsidP="00043C6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Pagel, J.F. &amp; Kwiatkowski, C. F. (2010). Sleep complaints affecting school performance at </w:t>
      </w:r>
    </w:p>
    <w:p w14:paraId="6368CC1E" w14:textId="77777777" w:rsidR="00043C63" w:rsidRPr="00C63F4E" w:rsidRDefault="00043C63" w:rsidP="00043C63">
      <w:pPr>
        <w:rPr>
          <w:rFonts w:ascii="Times New Roman" w:eastAsia="Times New Roman" w:hAnsi="Times New Roman" w:cs="Times New Roman"/>
          <w:color w:val="000000" w:themeColor="text1"/>
          <w:kern w:val="0"/>
          <w:lang w:eastAsia="en-US"/>
        </w:rPr>
      </w:pPr>
      <w:r w:rsidRPr="00C63F4E">
        <w:rPr>
          <w:rFonts w:asciiTheme="majorHAnsi" w:hAnsiTheme="majorHAnsi" w:cstheme="majorHAnsi"/>
          <w:color w:val="000000" w:themeColor="text1"/>
          <w:kern w:val="0"/>
        </w:rPr>
        <w:t xml:space="preserve">different educational levels. </w:t>
      </w:r>
      <w:r w:rsidRPr="00C63F4E">
        <w:rPr>
          <w:rFonts w:asciiTheme="majorHAnsi" w:hAnsiTheme="majorHAnsi" w:cstheme="majorHAnsi"/>
          <w:i/>
          <w:color w:val="000000" w:themeColor="text1"/>
          <w:kern w:val="0"/>
        </w:rPr>
        <w:t>Frontiers in Neurology 1(125)</w:t>
      </w:r>
      <w:r w:rsidRPr="00C63F4E">
        <w:rPr>
          <w:rFonts w:asciiTheme="majorHAnsi" w:hAnsiTheme="majorHAnsi" w:cstheme="majorHAnsi"/>
          <w:color w:val="000000" w:themeColor="text1"/>
          <w:kern w:val="0"/>
        </w:rPr>
        <w:t xml:space="preserve">, 1-6. </w:t>
      </w:r>
      <w:r w:rsidRPr="00C63F4E">
        <w:rPr>
          <w:rFonts w:ascii="Times New Roman" w:eastAsia="Times New Roman" w:hAnsi="Times New Roman" w:cs="Times New Roman"/>
          <w:color w:val="000000" w:themeColor="text1"/>
          <w:kern w:val="0"/>
          <w:lang w:eastAsia="en-US"/>
        </w:rPr>
        <w:t xml:space="preserve">doi: </w:t>
      </w:r>
    </w:p>
    <w:p w14:paraId="261B7F67" w14:textId="77777777" w:rsidR="00043C63" w:rsidRPr="00C63F4E" w:rsidRDefault="00043C63" w:rsidP="00043C63">
      <w:pPr>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10.3389/fneur.2010.00125</w:t>
      </w:r>
    </w:p>
    <w:p w14:paraId="2353EFB8" w14:textId="77777777" w:rsidR="00F136F0" w:rsidRPr="00C63F4E" w:rsidRDefault="003C125F" w:rsidP="00043C6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4B60A79" w14:textId="662034BE" w:rsidR="003C125F" w:rsidRPr="00C63F4E" w:rsidRDefault="003C125F" w:rsidP="00F136F0">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lastRenderedPageBreak/>
        <w:t>function: an integrated review of human literature. </w:t>
      </w:r>
      <w:r w:rsidRPr="00C63F4E">
        <w:rPr>
          <w:rFonts w:eastAsia="Times New Roman" w:cstheme="minorHAnsi"/>
          <w:i/>
          <w:iCs/>
          <w:color w:val="000000" w:themeColor="text1"/>
          <w:kern w:val="0"/>
          <w:shd w:val="clear" w:color="auto" w:fill="FFFFFF"/>
          <w:lang w:eastAsia="en-US"/>
        </w:rPr>
        <w:t>Psychopharmacology</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214</w:t>
      </w:r>
      <w:r w:rsidRPr="00C63F4E">
        <w:rPr>
          <w:rFonts w:eastAsia="Times New Roman" w:cstheme="minorHAnsi"/>
          <w:color w:val="000000" w:themeColor="text1"/>
          <w:kern w:val="0"/>
          <w:shd w:val="clear" w:color="auto" w:fill="FFFFFF"/>
          <w:lang w:eastAsia="en-US"/>
        </w:rPr>
        <w:t xml:space="preserve">(1), 55-70. doi: </w:t>
      </w:r>
      <w:r w:rsidRPr="00C63F4E">
        <w:rPr>
          <w:rFonts w:eastAsia="Times New Roman" w:cstheme="minorHAnsi"/>
          <w:color w:val="000000" w:themeColor="text1"/>
          <w:spacing w:val="4"/>
          <w:kern w:val="0"/>
          <w:shd w:val="clear" w:color="auto" w:fill="FFFFFF"/>
          <w:lang w:eastAsia="en-US"/>
        </w:rPr>
        <w:t>https://doi.org/10.1007/s00213-010-2009-2</w:t>
      </w:r>
    </w:p>
    <w:p w14:paraId="2019F6D3" w14:textId="77777777" w:rsidR="00043C63" w:rsidRPr="00C63F4E" w:rsidRDefault="00043C63" w:rsidP="00043C63">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Perfect, M. M., Levine</w:t>
      </w:r>
      <w:r w:rsidRPr="00C63F4E">
        <w:rPr>
          <w:rFonts w:ascii="Calibri" w:eastAsia="Calibri" w:hAnsi="Calibri" w:cs="Calibri"/>
          <w:color w:val="000000" w:themeColor="text1"/>
          <w:kern w:val="0"/>
          <w:shd w:val="clear" w:color="auto" w:fill="FFFFFF"/>
          <w:lang w:eastAsia="en-US"/>
        </w:rPr>
        <w:t>‐</w:t>
      </w:r>
      <w:r w:rsidRPr="00C63F4E">
        <w:rPr>
          <w:rFonts w:eastAsia="Times New Roman" w:cstheme="minorHAnsi"/>
          <w:color w:val="000000" w:themeColor="text1"/>
          <w:kern w:val="0"/>
          <w:shd w:val="clear" w:color="auto" w:fill="FFFFFF"/>
          <w:lang w:eastAsia="en-US"/>
        </w:rPr>
        <w:t xml:space="preserve">Donnerstein, D., Archbold, K., Goodwin, J. L., &amp; Quan, </w:t>
      </w:r>
    </w:p>
    <w:p w14:paraId="7EC00FA5" w14:textId="488D1F29" w:rsidR="001166DD" w:rsidRPr="00C63F4E" w:rsidRDefault="00043C63" w:rsidP="00246A00">
      <w:pPr>
        <w:ind w:left="720" w:firstLine="0"/>
        <w:rPr>
          <w:rFonts w:ascii="Times New Roman" w:eastAsia="Times New Roman" w:hAnsi="Times New Roman" w:cs="Times New Roman"/>
          <w:color w:val="000000" w:themeColor="text1"/>
          <w:kern w:val="0"/>
          <w:lang w:eastAsia="en-US"/>
        </w:rPr>
      </w:pPr>
      <w:r w:rsidRPr="00C63F4E">
        <w:rPr>
          <w:rFonts w:eastAsia="Times New Roman" w:cstheme="minorHAnsi"/>
          <w:color w:val="000000" w:themeColor="text1"/>
          <w:kern w:val="0"/>
          <w:shd w:val="clear" w:color="auto" w:fill="FFFFFF"/>
          <w:lang w:eastAsia="en-US"/>
        </w:rPr>
        <w:t>S. F. (2014). The contribution of sleep problems to academic and psychosocial functioning. </w:t>
      </w:r>
      <w:r w:rsidRPr="00C63F4E">
        <w:rPr>
          <w:rFonts w:eastAsia="Times New Roman" w:cstheme="minorHAnsi"/>
          <w:i/>
          <w:iCs/>
          <w:color w:val="000000" w:themeColor="text1"/>
          <w:kern w:val="0"/>
          <w:shd w:val="clear" w:color="auto" w:fill="FFFFFF"/>
          <w:lang w:eastAsia="en-US"/>
        </w:rPr>
        <w:t>Psychology in the Schools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51</w:t>
      </w:r>
      <w:r w:rsidRPr="00C63F4E">
        <w:rPr>
          <w:rFonts w:eastAsia="Times New Roman" w:cstheme="minorHAnsi"/>
          <w:color w:val="000000" w:themeColor="text1"/>
          <w:kern w:val="0"/>
          <w:shd w:val="clear" w:color="auto" w:fill="FFFFFF"/>
          <w:lang w:eastAsia="en-US"/>
        </w:rPr>
        <w:t>(3), 273-295.</w:t>
      </w:r>
      <w:r w:rsidR="001166DD" w:rsidRPr="00C63F4E">
        <w:rPr>
          <w:rFonts w:eastAsia="Times New Roman" w:cstheme="minorHAnsi"/>
          <w:color w:val="000000" w:themeColor="text1"/>
          <w:kern w:val="0"/>
          <w:shd w:val="clear" w:color="auto" w:fill="FFFFFF"/>
          <w:lang w:eastAsia="en-US"/>
        </w:rPr>
        <w:t xml:space="preserve"> </w:t>
      </w:r>
      <w:r w:rsidR="001166DD" w:rsidRPr="00C63F4E">
        <w:rPr>
          <w:rFonts w:ascii="Times New Roman" w:eastAsia="Times New Roman" w:hAnsi="Times New Roman" w:cs="Times New Roman"/>
          <w:color w:val="000000" w:themeColor="text1"/>
          <w:kern w:val="0"/>
          <w:lang w:eastAsia="en-US"/>
        </w:rPr>
        <w:t>doi: 10.1002/pits.21746</w:t>
      </w:r>
    </w:p>
    <w:p w14:paraId="6892B017" w14:textId="77777777" w:rsidR="008E55AB" w:rsidRPr="00C63F4E" w:rsidRDefault="00600B28" w:rsidP="008E55AB">
      <w:pPr>
        <w:ind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Pilcher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J</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J</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Ginter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D</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R</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w:t>
      </w:r>
      <w:r w:rsidR="001D08E6" w:rsidRPr="00C63F4E">
        <w:rPr>
          <w:rFonts w:ascii="Times New Roman" w:eastAsia="Times New Roman" w:hAnsi="Times New Roman" w:cs="Times New Roman"/>
          <w:color w:val="000000" w:themeColor="text1"/>
          <w:kern w:val="0"/>
          <w:lang w:eastAsia="en-US"/>
        </w:rPr>
        <w:t xml:space="preserve">&amp; </w:t>
      </w:r>
      <w:r w:rsidRPr="00C63F4E">
        <w:rPr>
          <w:rFonts w:ascii="Times New Roman" w:eastAsia="Times New Roman" w:hAnsi="Times New Roman" w:cs="Times New Roman"/>
          <w:color w:val="000000" w:themeColor="text1"/>
          <w:kern w:val="0"/>
          <w:lang w:eastAsia="en-US"/>
        </w:rPr>
        <w:t>Sadowsky</w:t>
      </w:r>
      <w:r w:rsidR="001D08E6" w:rsidRPr="00C63F4E">
        <w:rPr>
          <w:rFonts w:ascii="Times New Roman" w:eastAsia="Times New Roman" w:hAnsi="Times New Roman" w:cs="Times New Roman"/>
          <w:color w:val="000000" w:themeColor="text1"/>
          <w:kern w:val="0"/>
          <w:lang w:eastAsia="en-US"/>
        </w:rPr>
        <w:t>,</w:t>
      </w:r>
      <w:r w:rsidRPr="00C63F4E">
        <w:rPr>
          <w:rFonts w:ascii="Times New Roman" w:eastAsia="Times New Roman" w:hAnsi="Times New Roman" w:cs="Times New Roman"/>
          <w:color w:val="000000" w:themeColor="text1"/>
          <w:kern w:val="0"/>
          <w:lang w:eastAsia="en-US"/>
        </w:rPr>
        <w:t xml:space="preserve"> B.</w:t>
      </w:r>
      <w:r w:rsidR="001D08E6" w:rsidRPr="00C63F4E">
        <w:rPr>
          <w:rFonts w:ascii="Times New Roman" w:eastAsia="Times New Roman" w:hAnsi="Times New Roman" w:cs="Times New Roman"/>
          <w:color w:val="000000" w:themeColor="text1"/>
          <w:kern w:val="0"/>
          <w:lang w:eastAsia="en-US"/>
        </w:rPr>
        <w:t xml:space="preserve"> (1997).</w:t>
      </w:r>
      <w:r w:rsidRPr="00C63F4E">
        <w:rPr>
          <w:rFonts w:ascii="Times New Roman" w:eastAsia="Times New Roman" w:hAnsi="Times New Roman" w:cs="Times New Roman"/>
          <w:color w:val="000000" w:themeColor="text1"/>
          <w:kern w:val="0"/>
          <w:lang w:eastAsia="en-US"/>
        </w:rPr>
        <w:t xml:space="preserve"> Sleep quality versus sleep quantity: </w:t>
      </w:r>
    </w:p>
    <w:p w14:paraId="5B1C7D84" w14:textId="16E1835E" w:rsidR="00600B28" w:rsidRPr="00C63F4E" w:rsidRDefault="00600B28" w:rsidP="008E55AB">
      <w:pPr>
        <w:ind w:left="720" w:firstLine="0"/>
        <w:rPr>
          <w:rStyle w:val="Hyperlink"/>
          <w:rFonts w:ascii="Arial" w:eastAsia="Times New Roman" w:hAnsi="Arial" w:cs="Arial"/>
          <w:color w:val="000000" w:themeColor="text1"/>
          <w:sz w:val="20"/>
          <w:szCs w:val="20"/>
        </w:rPr>
      </w:pPr>
      <w:r w:rsidRPr="00C63F4E">
        <w:rPr>
          <w:rFonts w:ascii="Times New Roman" w:eastAsia="Times New Roman" w:hAnsi="Times New Roman" w:cs="Times New Roman"/>
          <w:color w:val="000000" w:themeColor="text1"/>
          <w:kern w:val="0"/>
          <w:lang w:eastAsia="en-US"/>
        </w:rPr>
        <w:t>Relationships between sle</w:t>
      </w:r>
      <w:r w:rsidR="00CD77A8" w:rsidRPr="00C63F4E">
        <w:rPr>
          <w:rFonts w:ascii="Times New Roman" w:eastAsia="Times New Roman" w:hAnsi="Times New Roman" w:cs="Times New Roman"/>
          <w:color w:val="000000" w:themeColor="text1"/>
          <w:kern w:val="0"/>
          <w:lang w:eastAsia="en-US"/>
        </w:rPr>
        <w:t>ep and measures of health, well-</w:t>
      </w:r>
      <w:r w:rsidRPr="00C63F4E">
        <w:rPr>
          <w:rFonts w:ascii="Times New Roman" w:eastAsia="Times New Roman" w:hAnsi="Times New Roman" w:cs="Times New Roman"/>
          <w:color w:val="000000" w:themeColor="text1"/>
          <w:kern w:val="0"/>
          <w:lang w:eastAsia="en-US"/>
        </w:rPr>
        <w:t xml:space="preserve">being and sleepiness in college </w:t>
      </w:r>
      <w:r w:rsidR="001D08E6" w:rsidRPr="00C63F4E">
        <w:rPr>
          <w:rFonts w:ascii="Times New Roman" w:eastAsia="Times New Roman" w:hAnsi="Times New Roman" w:cs="Times New Roman"/>
          <w:color w:val="000000" w:themeColor="text1"/>
          <w:kern w:val="0"/>
          <w:lang w:eastAsia="en-US"/>
        </w:rPr>
        <w:t xml:space="preserve">students. </w:t>
      </w:r>
      <w:r w:rsidR="001D08E6" w:rsidRPr="00C63F4E">
        <w:rPr>
          <w:rFonts w:ascii="Times New Roman" w:eastAsia="Times New Roman" w:hAnsi="Times New Roman" w:cs="Times New Roman"/>
          <w:i/>
          <w:color w:val="000000" w:themeColor="text1"/>
          <w:kern w:val="0"/>
          <w:lang w:eastAsia="en-US"/>
        </w:rPr>
        <w:t>J</w:t>
      </w:r>
      <w:r w:rsidR="00AF04C1" w:rsidRPr="00C63F4E">
        <w:rPr>
          <w:rFonts w:ascii="Times New Roman" w:eastAsia="Times New Roman" w:hAnsi="Times New Roman" w:cs="Times New Roman"/>
          <w:i/>
          <w:color w:val="000000" w:themeColor="text1"/>
          <w:kern w:val="0"/>
          <w:lang w:eastAsia="en-US"/>
        </w:rPr>
        <w:t>ournal of</w:t>
      </w:r>
      <w:r w:rsidR="001D08E6" w:rsidRPr="00C63F4E">
        <w:rPr>
          <w:rFonts w:ascii="Times New Roman" w:eastAsia="Times New Roman" w:hAnsi="Times New Roman" w:cs="Times New Roman"/>
          <w:i/>
          <w:color w:val="000000" w:themeColor="text1"/>
          <w:kern w:val="0"/>
          <w:lang w:eastAsia="en-US"/>
        </w:rPr>
        <w:t xml:space="preserve"> Psychosom</w:t>
      </w:r>
      <w:r w:rsidR="00AF04C1" w:rsidRPr="00C63F4E">
        <w:rPr>
          <w:rFonts w:ascii="Times New Roman" w:eastAsia="Times New Roman" w:hAnsi="Times New Roman" w:cs="Times New Roman"/>
          <w:i/>
          <w:color w:val="000000" w:themeColor="text1"/>
          <w:kern w:val="0"/>
          <w:lang w:eastAsia="en-US"/>
        </w:rPr>
        <w:t>atic</w:t>
      </w:r>
      <w:r w:rsidR="001D08E6" w:rsidRPr="00C63F4E">
        <w:rPr>
          <w:rFonts w:ascii="Times New Roman" w:eastAsia="Times New Roman" w:hAnsi="Times New Roman" w:cs="Times New Roman"/>
          <w:i/>
          <w:color w:val="000000" w:themeColor="text1"/>
          <w:kern w:val="0"/>
          <w:lang w:eastAsia="en-US"/>
        </w:rPr>
        <w:t xml:space="preserve"> Res</w:t>
      </w:r>
      <w:r w:rsidR="00AF04C1" w:rsidRPr="00C63F4E">
        <w:rPr>
          <w:rFonts w:ascii="Times New Roman" w:eastAsia="Times New Roman" w:hAnsi="Times New Roman" w:cs="Times New Roman"/>
          <w:i/>
          <w:color w:val="000000" w:themeColor="text1"/>
          <w:kern w:val="0"/>
          <w:lang w:eastAsia="en-US"/>
        </w:rPr>
        <w:t>earch</w:t>
      </w:r>
      <w:r w:rsidR="001D08E6" w:rsidRPr="00C63F4E">
        <w:rPr>
          <w:rFonts w:ascii="Times New Roman" w:eastAsia="Times New Roman" w:hAnsi="Times New Roman" w:cs="Times New Roman"/>
          <w:i/>
          <w:color w:val="000000" w:themeColor="text1"/>
          <w:kern w:val="0"/>
          <w:lang w:eastAsia="en-US"/>
        </w:rPr>
        <w:t>, 42,</w:t>
      </w:r>
      <w:r w:rsidR="001D08E6" w:rsidRPr="00C63F4E">
        <w:rPr>
          <w:rFonts w:ascii="Times New Roman" w:eastAsia="Times New Roman" w:hAnsi="Times New Roman" w:cs="Times New Roman"/>
          <w:color w:val="000000" w:themeColor="text1"/>
          <w:kern w:val="0"/>
          <w:lang w:eastAsia="en-US"/>
        </w:rPr>
        <w:t xml:space="preserve"> </w:t>
      </w:r>
      <w:r w:rsidRPr="00C63F4E">
        <w:rPr>
          <w:rFonts w:ascii="Times New Roman" w:eastAsia="Times New Roman" w:hAnsi="Times New Roman" w:cs="Times New Roman"/>
          <w:color w:val="000000" w:themeColor="text1"/>
          <w:kern w:val="0"/>
          <w:lang w:eastAsia="en-US"/>
        </w:rPr>
        <w:t xml:space="preserve">583-596. </w:t>
      </w:r>
      <w:r w:rsidR="008E55AB" w:rsidRPr="00C63F4E">
        <w:rPr>
          <w:rFonts w:ascii="Times New Roman" w:eastAsia="Times New Roman" w:hAnsi="Times New Roman" w:cs="Times New Roman"/>
          <w:color w:val="000000" w:themeColor="text1"/>
          <w:kern w:val="0"/>
          <w:lang w:eastAsia="en-US"/>
        </w:rPr>
        <w:t xml:space="preserve">doi: </w:t>
      </w:r>
      <w:hyperlink r:id="rId32" w:tgtFrame="_blank" w:tooltip="Persistent link using digital object identifier" w:history="1">
        <w:r w:rsidR="008E55AB" w:rsidRPr="00C63F4E">
          <w:rPr>
            <w:rStyle w:val="Hyperlink"/>
            <w:rFonts w:ascii="Arial" w:eastAsia="Times New Roman" w:hAnsi="Arial" w:cs="Arial"/>
            <w:color w:val="000000" w:themeColor="text1"/>
            <w:sz w:val="20"/>
            <w:szCs w:val="20"/>
          </w:rPr>
          <w:t>https://doi.org/10.1016/S0022-3999(97)00004-4</w:t>
        </w:r>
      </w:hyperlink>
    </w:p>
    <w:p w14:paraId="38795CBC" w14:textId="77777777" w:rsidR="00357583" w:rsidRPr="00C63F4E" w:rsidRDefault="00743CF9" w:rsidP="00357583">
      <w:pPr>
        <w:ind w:firstLine="0"/>
        <w:rPr>
          <w:color w:val="000000" w:themeColor="text1"/>
        </w:rPr>
      </w:pPr>
      <w:r w:rsidRPr="00C63F4E">
        <w:rPr>
          <w:color w:val="000000" w:themeColor="text1"/>
        </w:rPr>
        <w:t xml:space="preserve">Pilcher, J., &amp; Huffcutt, A. (1996). Effects of sleep deprivation on performance: A meta-analysis. </w:t>
      </w:r>
    </w:p>
    <w:p w14:paraId="6B0DA0F4" w14:textId="2958FDE6" w:rsidR="00743CF9" w:rsidRPr="00C63F4E" w:rsidRDefault="00743CF9" w:rsidP="00357583">
      <w:pPr>
        <w:ind w:left="720" w:firstLine="0"/>
        <w:rPr>
          <w:rFonts w:eastAsia="Times New Roman"/>
          <w:color w:val="000000" w:themeColor="text1"/>
          <w:kern w:val="0"/>
          <w:lang w:eastAsia="en-US"/>
        </w:rPr>
      </w:pPr>
      <w:r w:rsidRPr="00C63F4E">
        <w:rPr>
          <w:i/>
          <w:iCs/>
          <w:color w:val="000000" w:themeColor="text1"/>
        </w:rPr>
        <w:t>Sleep: Journal of Sleep Research &amp; Sleep Medicine</w:t>
      </w:r>
      <w:r w:rsidRPr="00C63F4E">
        <w:rPr>
          <w:color w:val="000000" w:themeColor="text1"/>
        </w:rPr>
        <w:t xml:space="preserve">, </w:t>
      </w:r>
      <w:r w:rsidRPr="00C63F4E">
        <w:rPr>
          <w:i/>
          <w:iCs/>
          <w:color w:val="000000" w:themeColor="text1"/>
        </w:rPr>
        <w:t>19</w:t>
      </w:r>
      <w:r w:rsidRPr="00C63F4E">
        <w:rPr>
          <w:color w:val="000000" w:themeColor="text1"/>
        </w:rPr>
        <w:t xml:space="preserve">, 318-326. </w:t>
      </w:r>
      <w:r w:rsidR="00357583" w:rsidRPr="00C63F4E">
        <w:rPr>
          <w:color w:val="000000" w:themeColor="text1"/>
        </w:rPr>
        <w:t xml:space="preserve">doi: </w:t>
      </w:r>
      <w:hyperlink r:id="rId33" w:history="1">
        <w:r w:rsidR="00357583" w:rsidRPr="00C63F4E">
          <w:rPr>
            <w:rStyle w:val="Hyperlink"/>
            <w:rFonts w:eastAsia="Times New Roman" w:cstheme="minorHAnsi"/>
            <w:color w:val="000000" w:themeColor="text1"/>
            <w:bdr w:val="none" w:sz="0" w:space="0" w:color="auto" w:frame="1"/>
            <w:shd w:val="clear" w:color="auto" w:fill="FFFFFF"/>
          </w:rPr>
          <w:t>https://doi.org/10.1093/sleep/19.4.318</w:t>
        </w:r>
      </w:hyperlink>
    </w:p>
    <w:p w14:paraId="1E167060" w14:textId="11CA7056" w:rsidR="001D08E6" w:rsidRPr="00C63F4E" w:rsidRDefault="001D08E6" w:rsidP="0063249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C63F4E">
        <w:rPr>
          <w:rFonts w:ascii="Times New Roman" w:eastAsia="Times New Roman" w:hAnsi="Times New Roman" w:cs="Times New Roman"/>
          <w:color w:val="000000" w:themeColor="text1"/>
          <w:kern w:val="0"/>
          <w:lang w:eastAsia="en-US"/>
        </w:rPr>
        <w:t>Pilcher, J. J. &amp; Walters, A. S.</w:t>
      </w:r>
      <w:r w:rsidR="00D43F86" w:rsidRPr="00C63F4E">
        <w:rPr>
          <w:rFonts w:ascii="Times New Roman" w:eastAsia="Times New Roman" w:hAnsi="Times New Roman" w:cs="Times New Roman"/>
          <w:color w:val="000000" w:themeColor="text1"/>
          <w:kern w:val="0"/>
          <w:lang w:eastAsia="en-US"/>
        </w:rPr>
        <w:t xml:space="preserve"> (1997)</w:t>
      </w:r>
      <w:r w:rsidRPr="00C63F4E">
        <w:rPr>
          <w:rFonts w:ascii="Times New Roman" w:eastAsia="Times New Roman" w:hAnsi="Times New Roman" w:cs="Times New Roman"/>
          <w:color w:val="000000" w:themeColor="text1"/>
          <w:kern w:val="0"/>
          <w:lang w:eastAsia="en-US"/>
        </w:rPr>
        <w:t>.</w:t>
      </w:r>
      <w:r w:rsidR="00D43F86" w:rsidRPr="00C63F4E">
        <w:rPr>
          <w:rFonts w:ascii="Times New Roman" w:eastAsia="Times New Roman" w:hAnsi="Times New Roman" w:cs="Times New Roman"/>
          <w:color w:val="000000" w:themeColor="text1"/>
          <w:kern w:val="0"/>
          <w:lang w:eastAsia="en-US"/>
        </w:rPr>
        <w:t xml:space="preserve"> How Sleep Deprivation Affects Psychological Variables </w:t>
      </w:r>
    </w:p>
    <w:p w14:paraId="5151A6B6" w14:textId="5DE1E12C" w:rsidR="001E1521" w:rsidRPr="00C63F4E" w:rsidRDefault="00D43F86" w:rsidP="00632493">
      <w:pPr>
        <w:ind w:left="720" w:firstLine="0"/>
        <w:rPr>
          <w:rFonts w:ascii="Times New Roman" w:eastAsia="Times New Roman" w:hAnsi="Times New Roman" w:cs="Times New Roman"/>
          <w:color w:val="000000" w:themeColor="text1"/>
          <w:kern w:val="0"/>
          <w:lang w:eastAsia="en-US"/>
        </w:rPr>
      </w:pPr>
      <w:r w:rsidRPr="00C63F4E">
        <w:rPr>
          <w:rFonts w:ascii="Times New Roman" w:eastAsia="Times New Roman" w:hAnsi="Times New Roman" w:cs="Times New Roman"/>
          <w:color w:val="000000" w:themeColor="text1"/>
          <w:kern w:val="0"/>
          <w:lang w:eastAsia="en-US"/>
        </w:rPr>
        <w:t xml:space="preserve">Related to College </w:t>
      </w:r>
      <w:r w:rsidR="001D08E6" w:rsidRPr="00C63F4E">
        <w:rPr>
          <w:rFonts w:ascii="Times New Roman" w:eastAsia="Times New Roman" w:hAnsi="Times New Roman" w:cs="Times New Roman"/>
          <w:color w:val="000000" w:themeColor="text1"/>
          <w:kern w:val="0"/>
          <w:lang w:eastAsia="en-US"/>
        </w:rPr>
        <w:t>Students' Cognitive Performance.</w:t>
      </w:r>
      <w:r w:rsidRPr="00C63F4E">
        <w:rPr>
          <w:rFonts w:ascii="Times New Roman" w:eastAsia="Times New Roman" w:hAnsi="Times New Roman" w:cs="Times New Roman"/>
          <w:color w:val="000000" w:themeColor="text1"/>
          <w:kern w:val="0"/>
          <w:lang w:eastAsia="en-US"/>
        </w:rPr>
        <w:t xml:space="preserve"> Journal</w:t>
      </w:r>
      <w:r w:rsidR="001D08E6" w:rsidRPr="00C63F4E">
        <w:rPr>
          <w:rFonts w:ascii="Times New Roman" w:eastAsia="Times New Roman" w:hAnsi="Times New Roman" w:cs="Times New Roman"/>
          <w:color w:val="000000" w:themeColor="text1"/>
          <w:kern w:val="0"/>
          <w:lang w:eastAsia="en-US"/>
        </w:rPr>
        <w:t xml:space="preserve"> of American College Health, 46(</w:t>
      </w:r>
      <w:r w:rsidRPr="00C63F4E">
        <w:rPr>
          <w:rFonts w:ascii="Times New Roman" w:eastAsia="Times New Roman" w:hAnsi="Times New Roman" w:cs="Times New Roman"/>
          <w:color w:val="000000" w:themeColor="text1"/>
          <w:kern w:val="0"/>
          <w:lang w:eastAsia="en-US"/>
        </w:rPr>
        <w:t>3</w:t>
      </w:r>
      <w:r w:rsidR="001D08E6" w:rsidRPr="00C63F4E">
        <w:rPr>
          <w:rFonts w:ascii="Times New Roman" w:eastAsia="Times New Roman" w:hAnsi="Times New Roman" w:cs="Times New Roman"/>
          <w:color w:val="000000" w:themeColor="text1"/>
          <w:kern w:val="0"/>
          <w:lang w:eastAsia="en-US"/>
        </w:rPr>
        <w:t>), 121-126. doi</w:t>
      </w:r>
      <w:r w:rsidRPr="00C63F4E">
        <w:rPr>
          <w:rFonts w:ascii="Times New Roman" w:eastAsia="Times New Roman" w:hAnsi="Times New Roman" w:cs="Times New Roman"/>
          <w:color w:val="000000" w:themeColor="text1"/>
          <w:kern w:val="0"/>
          <w:lang w:eastAsia="en-US"/>
        </w:rPr>
        <w:t>: 10.1080/07448489709595597</w:t>
      </w:r>
    </w:p>
    <w:p w14:paraId="767A9FE9" w14:textId="77777777" w:rsidR="00A4582D" w:rsidRPr="00C63F4E" w:rsidRDefault="001D08E6" w:rsidP="00A4582D">
      <w:pPr>
        <w:ind w:firstLine="0"/>
        <w:rPr>
          <w:color w:val="000000" w:themeColor="text1"/>
        </w:rPr>
      </w:pPr>
      <w:r w:rsidRPr="00C63F4E">
        <w:rPr>
          <w:color w:val="000000" w:themeColor="text1"/>
        </w:rPr>
        <w:t>Pontifex, M. B., Hillman</w:t>
      </w:r>
      <w:r w:rsidR="007C7E67" w:rsidRPr="00C63F4E">
        <w:rPr>
          <w:color w:val="000000" w:themeColor="text1"/>
        </w:rPr>
        <w:t>,</w:t>
      </w:r>
      <w:r w:rsidRPr="00C63F4E">
        <w:rPr>
          <w:color w:val="000000" w:themeColor="text1"/>
        </w:rPr>
        <w:t xml:space="preserve"> C. H., Fernhall</w:t>
      </w:r>
      <w:r w:rsidR="007C7E67" w:rsidRPr="00C63F4E">
        <w:rPr>
          <w:color w:val="000000" w:themeColor="text1"/>
        </w:rPr>
        <w:t>,</w:t>
      </w:r>
      <w:r w:rsidRPr="00C63F4E">
        <w:rPr>
          <w:color w:val="000000" w:themeColor="text1"/>
        </w:rPr>
        <w:t xml:space="preserve"> B., Thompson</w:t>
      </w:r>
      <w:r w:rsidR="007C7E67" w:rsidRPr="00C63F4E">
        <w:rPr>
          <w:color w:val="000000" w:themeColor="text1"/>
        </w:rPr>
        <w:t xml:space="preserve">, </w:t>
      </w:r>
      <w:r w:rsidRPr="00C63F4E">
        <w:rPr>
          <w:color w:val="000000" w:themeColor="text1"/>
        </w:rPr>
        <w:t>K. M., &amp; Valentini, A. M</w:t>
      </w:r>
      <w:r w:rsidR="007C7E67" w:rsidRPr="00C63F4E">
        <w:rPr>
          <w:color w:val="000000" w:themeColor="text1"/>
        </w:rPr>
        <w:t xml:space="preserve">. </w:t>
      </w:r>
      <w:r w:rsidRPr="00C63F4E">
        <w:rPr>
          <w:color w:val="000000" w:themeColor="text1"/>
        </w:rPr>
        <w:t xml:space="preserve">(2009). </w:t>
      </w:r>
      <w:r w:rsidR="007C7E67" w:rsidRPr="00C63F4E">
        <w:rPr>
          <w:color w:val="000000" w:themeColor="text1"/>
        </w:rPr>
        <w:t xml:space="preserve">The </w:t>
      </w:r>
    </w:p>
    <w:p w14:paraId="0C6E04A6" w14:textId="45886056" w:rsidR="007C7E67" w:rsidRPr="00C63F4E" w:rsidRDefault="007C7E67" w:rsidP="00A4582D">
      <w:pPr>
        <w:ind w:left="720" w:firstLine="0"/>
        <w:rPr>
          <w:color w:val="000000" w:themeColor="text1"/>
        </w:rPr>
      </w:pPr>
      <w:r w:rsidRPr="00C63F4E">
        <w:rPr>
          <w:color w:val="000000" w:themeColor="text1"/>
        </w:rPr>
        <w:t>Effect of Acute Aerobic and Resistance Exercise on Working Memory</w:t>
      </w:r>
      <w:r w:rsidR="001D08E6" w:rsidRPr="00C63F4E">
        <w:rPr>
          <w:color w:val="000000" w:themeColor="text1"/>
        </w:rPr>
        <w:t xml:space="preserve">. </w:t>
      </w:r>
      <w:r w:rsidR="003D4ABA" w:rsidRPr="00C63F4E">
        <w:rPr>
          <w:i/>
          <w:color w:val="000000" w:themeColor="text1"/>
        </w:rPr>
        <w:t>Medicine &amp; Science in</w:t>
      </w:r>
      <w:r w:rsidR="001D08E6" w:rsidRPr="00C63F4E">
        <w:rPr>
          <w:i/>
          <w:color w:val="000000" w:themeColor="text1"/>
        </w:rPr>
        <w:t xml:space="preserve"> Sports</w:t>
      </w:r>
      <w:r w:rsidR="003D4ABA" w:rsidRPr="00C63F4E">
        <w:rPr>
          <w:i/>
          <w:color w:val="000000" w:themeColor="text1"/>
        </w:rPr>
        <w:t xml:space="preserve"> &amp; Exercise</w:t>
      </w:r>
      <w:r w:rsidR="001D08E6" w:rsidRPr="00C63F4E">
        <w:rPr>
          <w:i/>
          <w:color w:val="000000" w:themeColor="text1"/>
        </w:rPr>
        <w:t>, 41(</w:t>
      </w:r>
      <w:r w:rsidRPr="00C63F4E">
        <w:rPr>
          <w:i/>
          <w:color w:val="000000" w:themeColor="text1"/>
        </w:rPr>
        <w:t>4</w:t>
      </w:r>
      <w:r w:rsidR="001D08E6" w:rsidRPr="00C63F4E">
        <w:rPr>
          <w:i/>
          <w:color w:val="000000" w:themeColor="text1"/>
        </w:rPr>
        <w:t xml:space="preserve">), </w:t>
      </w:r>
      <w:r w:rsidR="001D08E6" w:rsidRPr="00C63F4E">
        <w:rPr>
          <w:color w:val="000000" w:themeColor="text1"/>
        </w:rPr>
        <w:t>927–934</w:t>
      </w:r>
      <w:r w:rsidRPr="00C63F4E">
        <w:rPr>
          <w:color w:val="000000" w:themeColor="text1"/>
        </w:rPr>
        <w:t>.</w:t>
      </w:r>
      <w:r w:rsidR="00A4582D" w:rsidRPr="00C63F4E">
        <w:rPr>
          <w:color w:val="000000" w:themeColor="text1"/>
        </w:rPr>
        <w:t xml:space="preserve"> </w:t>
      </w:r>
      <w:r w:rsidR="00A4582D" w:rsidRPr="00C63F4E">
        <w:rPr>
          <w:rFonts w:ascii="Times New Roman" w:eastAsia="Times New Roman" w:hAnsi="Times New Roman" w:cs="Times New Roman"/>
          <w:color w:val="000000" w:themeColor="text1"/>
          <w:kern w:val="0"/>
          <w:lang w:eastAsia="en-US"/>
        </w:rPr>
        <w:t>doi: 10.1249/MSS.0b013e3181907d69</w:t>
      </w:r>
    </w:p>
    <w:p w14:paraId="70C1C638" w14:textId="77777777" w:rsidR="003C064B" w:rsidRPr="00C63F4E" w:rsidRDefault="009660A0" w:rsidP="003C064B">
      <w:pPr>
        <w:ind w:firstLine="0"/>
        <w:rPr>
          <w:color w:val="000000" w:themeColor="text1"/>
        </w:rPr>
      </w:pPr>
      <w:r w:rsidRPr="00C63F4E">
        <w:rPr>
          <w:color w:val="000000" w:themeColor="text1"/>
        </w:rPr>
        <w:t>Puterman</w:t>
      </w:r>
      <w:r w:rsidR="001D08E6" w:rsidRPr="00C63F4E">
        <w:rPr>
          <w:color w:val="000000" w:themeColor="text1"/>
        </w:rPr>
        <w:t>,</w:t>
      </w:r>
      <w:r w:rsidRPr="00C63F4E">
        <w:rPr>
          <w:color w:val="000000" w:themeColor="text1"/>
        </w:rPr>
        <w:t xml:space="preserve"> E</w:t>
      </w:r>
      <w:r w:rsidR="001D08E6" w:rsidRPr="00C63F4E">
        <w:rPr>
          <w:color w:val="000000" w:themeColor="text1"/>
        </w:rPr>
        <w:t>.</w:t>
      </w:r>
      <w:r w:rsidRPr="00C63F4E">
        <w:rPr>
          <w:color w:val="000000" w:themeColor="text1"/>
        </w:rPr>
        <w:t>, Lin</w:t>
      </w:r>
      <w:r w:rsidR="001D08E6" w:rsidRPr="00C63F4E">
        <w:rPr>
          <w:color w:val="000000" w:themeColor="text1"/>
        </w:rPr>
        <w:t>,</w:t>
      </w:r>
      <w:r w:rsidRPr="00C63F4E">
        <w:rPr>
          <w:color w:val="000000" w:themeColor="text1"/>
        </w:rPr>
        <w:t xml:space="preserve"> J</w:t>
      </w:r>
      <w:r w:rsidR="001D08E6" w:rsidRPr="00C63F4E">
        <w:rPr>
          <w:color w:val="000000" w:themeColor="text1"/>
        </w:rPr>
        <w:t>.</w:t>
      </w:r>
      <w:r w:rsidRPr="00C63F4E">
        <w:rPr>
          <w:color w:val="000000" w:themeColor="text1"/>
        </w:rPr>
        <w:t>, Blackburn</w:t>
      </w:r>
      <w:r w:rsidR="001D08E6" w:rsidRPr="00C63F4E">
        <w:rPr>
          <w:color w:val="000000" w:themeColor="text1"/>
        </w:rPr>
        <w:t>,</w:t>
      </w:r>
      <w:r w:rsidRPr="00C63F4E">
        <w:rPr>
          <w:color w:val="000000" w:themeColor="text1"/>
        </w:rPr>
        <w:t xml:space="preserve"> E</w:t>
      </w:r>
      <w:r w:rsidR="001D08E6" w:rsidRPr="00C63F4E">
        <w:rPr>
          <w:color w:val="000000" w:themeColor="text1"/>
        </w:rPr>
        <w:t>.</w:t>
      </w:r>
      <w:r w:rsidRPr="00C63F4E">
        <w:rPr>
          <w:color w:val="000000" w:themeColor="text1"/>
        </w:rPr>
        <w:t>, O’Donovan</w:t>
      </w:r>
      <w:r w:rsidR="001D08E6" w:rsidRPr="00C63F4E">
        <w:rPr>
          <w:color w:val="000000" w:themeColor="text1"/>
        </w:rPr>
        <w:t>,</w:t>
      </w:r>
      <w:r w:rsidRPr="00C63F4E">
        <w:rPr>
          <w:color w:val="000000" w:themeColor="text1"/>
        </w:rPr>
        <w:t xml:space="preserve"> A</w:t>
      </w:r>
      <w:r w:rsidR="001D08E6" w:rsidRPr="00C63F4E">
        <w:rPr>
          <w:color w:val="000000" w:themeColor="text1"/>
        </w:rPr>
        <w:t>.</w:t>
      </w:r>
      <w:r w:rsidRPr="00C63F4E">
        <w:rPr>
          <w:color w:val="000000" w:themeColor="text1"/>
        </w:rPr>
        <w:t>, Adler</w:t>
      </w:r>
      <w:r w:rsidR="001D08E6" w:rsidRPr="00C63F4E">
        <w:rPr>
          <w:color w:val="000000" w:themeColor="text1"/>
        </w:rPr>
        <w:t>,</w:t>
      </w:r>
      <w:r w:rsidRPr="00C63F4E">
        <w:rPr>
          <w:color w:val="000000" w:themeColor="text1"/>
        </w:rPr>
        <w:t xml:space="preserve"> N</w:t>
      </w:r>
      <w:r w:rsidR="001D08E6" w:rsidRPr="00C63F4E">
        <w:rPr>
          <w:color w:val="000000" w:themeColor="text1"/>
        </w:rPr>
        <w:t>.</w:t>
      </w:r>
      <w:r w:rsidRPr="00C63F4E">
        <w:rPr>
          <w:color w:val="000000" w:themeColor="text1"/>
        </w:rPr>
        <w:t>, et al. (2010)</w:t>
      </w:r>
      <w:r w:rsidR="001D08E6" w:rsidRPr="00C63F4E">
        <w:rPr>
          <w:color w:val="000000" w:themeColor="text1"/>
        </w:rPr>
        <w:t>.</w:t>
      </w:r>
      <w:r w:rsidRPr="00C63F4E">
        <w:rPr>
          <w:color w:val="000000" w:themeColor="text1"/>
        </w:rPr>
        <w:t xml:space="preserve"> The Power of </w:t>
      </w:r>
    </w:p>
    <w:p w14:paraId="73B50EBF" w14:textId="54DE40DD" w:rsidR="009660A0" w:rsidRPr="00C63F4E" w:rsidRDefault="009660A0" w:rsidP="003C064B">
      <w:pPr>
        <w:ind w:left="720" w:firstLine="0"/>
        <w:rPr>
          <w:color w:val="000000" w:themeColor="text1"/>
        </w:rPr>
      </w:pPr>
      <w:r w:rsidRPr="00C63F4E">
        <w:rPr>
          <w:color w:val="000000" w:themeColor="text1"/>
        </w:rPr>
        <w:t xml:space="preserve">Exercise: Buffering the Effect of Chronic Stress on Telomere Length. </w:t>
      </w:r>
      <w:r w:rsidRPr="00C63F4E">
        <w:rPr>
          <w:i/>
          <w:color w:val="000000" w:themeColor="text1"/>
        </w:rPr>
        <w:t>PLoS ONE</w:t>
      </w:r>
      <w:r w:rsidR="003C064B" w:rsidRPr="00C63F4E">
        <w:rPr>
          <w:i/>
          <w:color w:val="000000" w:themeColor="text1"/>
        </w:rPr>
        <w:t>,</w:t>
      </w:r>
      <w:r w:rsidRPr="00C63F4E">
        <w:rPr>
          <w:i/>
          <w:color w:val="000000" w:themeColor="text1"/>
        </w:rPr>
        <w:t xml:space="preserve"> 5(5)</w:t>
      </w:r>
      <w:r w:rsidR="00BA06E5" w:rsidRPr="00C63F4E">
        <w:rPr>
          <w:color w:val="000000" w:themeColor="text1"/>
        </w:rPr>
        <w:t>, 1-6</w:t>
      </w:r>
      <w:r w:rsidRPr="00C63F4E">
        <w:rPr>
          <w:color w:val="000000" w:themeColor="text1"/>
        </w:rPr>
        <w:t>. doi:10.1371/journal.pone.0010837</w:t>
      </w:r>
    </w:p>
    <w:p w14:paraId="018F219C" w14:textId="77777777" w:rsidR="00CA559C" w:rsidRPr="00C63F4E" w:rsidRDefault="00BE293E" w:rsidP="00CA559C">
      <w:pPr>
        <w:ind w:firstLine="0"/>
        <w:rPr>
          <w:color w:val="000000" w:themeColor="text1"/>
        </w:rPr>
      </w:pPr>
      <w:r w:rsidRPr="00C63F4E">
        <w:rPr>
          <w:color w:val="000000" w:themeColor="text1"/>
        </w:rPr>
        <w:t xml:space="preserve">Randazzo, A., Muehlbach, M., Schweitzer, P., &amp; Walsh, J. (1998). Cognitive function following </w:t>
      </w:r>
    </w:p>
    <w:p w14:paraId="1CBE0491" w14:textId="6B091770" w:rsidR="00CA559C" w:rsidRPr="00C63F4E" w:rsidRDefault="00BE293E" w:rsidP="00CA559C">
      <w:pPr>
        <w:ind w:left="720" w:firstLine="0"/>
        <w:rPr>
          <w:rFonts w:eastAsia="Times New Roman" w:cstheme="minorHAnsi"/>
          <w:color w:val="000000" w:themeColor="text1"/>
          <w:kern w:val="0"/>
          <w:lang w:eastAsia="en-US"/>
        </w:rPr>
      </w:pPr>
      <w:r w:rsidRPr="00C63F4E">
        <w:rPr>
          <w:color w:val="000000" w:themeColor="text1"/>
        </w:rPr>
        <w:t xml:space="preserve">acute sleep restriction in children ages 10-14. </w:t>
      </w:r>
      <w:r w:rsidRPr="00C63F4E">
        <w:rPr>
          <w:i/>
          <w:iCs/>
          <w:color w:val="000000" w:themeColor="text1"/>
        </w:rPr>
        <w:t>Sleep: Journal of Sleep Research &amp; Sleep Medicine</w:t>
      </w:r>
      <w:r w:rsidRPr="00C63F4E">
        <w:rPr>
          <w:color w:val="000000" w:themeColor="text1"/>
        </w:rPr>
        <w:t xml:space="preserve">, </w:t>
      </w:r>
      <w:r w:rsidRPr="00C63F4E">
        <w:rPr>
          <w:i/>
          <w:iCs/>
          <w:color w:val="000000" w:themeColor="text1"/>
        </w:rPr>
        <w:t>21</w:t>
      </w:r>
      <w:r w:rsidRPr="00C63F4E">
        <w:rPr>
          <w:color w:val="000000" w:themeColor="text1"/>
        </w:rPr>
        <w:t xml:space="preserve">, 861-868. </w:t>
      </w:r>
      <w:r w:rsidR="00CA559C" w:rsidRPr="00C63F4E">
        <w:rPr>
          <w:color w:val="000000" w:themeColor="text1"/>
        </w:rPr>
        <w:t xml:space="preserve">doi: </w:t>
      </w:r>
      <w:hyperlink r:id="rId34" w:history="1">
        <w:r w:rsidR="00CA559C" w:rsidRPr="00C63F4E">
          <w:rPr>
            <w:rStyle w:val="Hyperlink"/>
            <w:rFonts w:eastAsia="Times New Roman" w:cstheme="minorHAnsi"/>
            <w:color w:val="000000" w:themeColor="text1"/>
            <w:bdr w:val="none" w:sz="0" w:space="0" w:color="auto" w:frame="1"/>
            <w:shd w:val="clear" w:color="auto" w:fill="FFFFFF"/>
          </w:rPr>
          <w:t>https://doi.org/10.1093/sleep/21.8.861</w:t>
        </w:r>
      </w:hyperlink>
    </w:p>
    <w:p w14:paraId="6845A50E" w14:textId="774B9D27" w:rsidR="00BE293E" w:rsidRPr="00C63F4E" w:rsidRDefault="00BE293E" w:rsidP="00BE293E">
      <w:pPr>
        <w:pStyle w:val="NormalWeb"/>
        <w:ind w:left="720" w:hanging="720"/>
        <w:rPr>
          <w:color w:val="000000" w:themeColor="text1"/>
        </w:rPr>
      </w:pPr>
    </w:p>
    <w:p w14:paraId="0FD052BE" w14:textId="77777777" w:rsidR="00372C49" w:rsidRPr="00C63F4E" w:rsidRDefault="00B12DEE" w:rsidP="00372C49">
      <w:pPr>
        <w:ind w:firstLine="0"/>
        <w:rPr>
          <w:rFonts w:cstheme="minorHAnsi"/>
          <w:color w:val="000000" w:themeColor="text1"/>
          <w:kern w:val="0"/>
        </w:rPr>
      </w:pPr>
      <w:r w:rsidRPr="00C63F4E">
        <w:rPr>
          <w:rFonts w:cstheme="minorHAnsi"/>
          <w:color w:val="000000" w:themeColor="text1"/>
          <w:kern w:val="0"/>
        </w:rPr>
        <w:t xml:space="preserve">Rasberry, C. N., Lee, S. M., Robin, L., et al. (2011). The association between school-based </w:t>
      </w:r>
    </w:p>
    <w:p w14:paraId="28E4B0A9" w14:textId="77777777" w:rsidR="00723A5C" w:rsidRPr="00C63F4E" w:rsidRDefault="00B12DEE" w:rsidP="00723A5C">
      <w:pPr>
        <w:ind w:left="720" w:firstLine="0"/>
        <w:rPr>
          <w:rFonts w:ascii="Times New Roman" w:eastAsia="Times New Roman" w:hAnsi="Times New Roman" w:cs="Times New Roman"/>
          <w:color w:val="000000" w:themeColor="text1"/>
          <w:kern w:val="0"/>
          <w:lang w:eastAsia="en-US"/>
        </w:rPr>
      </w:pPr>
      <w:r w:rsidRPr="00C63F4E">
        <w:rPr>
          <w:rFonts w:cstheme="minorHAnsi"/>
          <w:color w:val="000000" w:themeColor="text1"/>
          <w:kern w:val="0"/>
        </w:rPr>
        <w:t xml:space="preserve">physical activity, including physical education, and academic performance: A systematic review of the literature. </w:t>
      </w:r>
      <w:r w:rsidRPr="00C63F4E">
        <w:rPr>
          <w:rFonts w:cstheme="minorHAnsi"/>
          <w:i/>
          <w:iCs/>
          <w:color w:val="000000" w:themeColor="text1"/>
          <w:kern w:val="0"/>
        </w:rPr>
        <w:t>Preventive Med</w:t>
      </w:r>
      <w:r w:rsidRPr="00C63F4E">
        <w:rPr>
          <w:rFonts w:cstheme="minorHAnsi"/>
          <w:i/>
          <w:color w:val="000000" w:themeColor="text1"/>
          <w:kern w:val="0"/>
        </w:rPr>
        <w:t>icine,</w:t>
      </w:r>
      <w:r w:rsidRPr="00C63F4E">
        <w:rPr>
          <w:rFonts w:cstheme="minorHAnsi"/>
          <w:color w:val="000000" w:themeColor="text1"/>
          <w:kern w:val="0"/>
        </w:rPr>
        <w:t xml:space="preserve"> </w:t>
      </w:r>
      <w:r w:rsidRPr="00C63F4E">
        <w:rPr>
          <w:rFonts w:cstheme="minorHAnsi"/>
          <w:i/>
          <w:color w:val="000000" w:themeColor="text1"/>
          <w:kern w:val="0"/>
        </w:rPr>
        <w:t xml:space="preserve">52(Suppl 1), </w:t>
      </w:r>
      <w:r w:rsidRPr="00C63F4E">
        <w:rPr>
          <w:rFonts w:cstheme="minorHAnsi"/>
          <w:color w:val="000000" w:themeColor="text1"/>
          <w:kern w:val="0"/>
        </w:rPr>
        <w:t xml:space="preserve">S10-S20. </w:t>
      </w:r>
      <w:r w:rsidR="00372C49" w:rsidRPr="00C63F4E">
        <w:rPr>
          <w:rFonts w:ascii="Times New Roman" w:eastAsia="Times New Roman" w:hAnsi="Times New Roman" w:cs="Times New Roman"/>
          <w:color w:val="000000" w:themeColor="text1"/>
          <w:kern w:val="0"/>
          <w:lang w:eastAsia="en-US"/>
        </w:rPr>
        <w:t>doi:10.1016/j.ypmed.2011.01.027</w:t>
      </w:r>
    </w:p>
    <w:p w14:paraId="6462757E" w14:textId="77777777" w:rsidR="00723A5C" w:rsidRPr="00C63F4E" w:rsidRDefault="00B71751" w:rsidP="00723A5C">
      <w:pPr>
        <w:ind w:firstLine="0"/>
        <w:rPr>
          <w:color w:val="000000" w:themeColor="text1"/>
        </w:rPr>
      </w:pPr>
      <w:r w:rsidRPr="00C63F4E">
        <w:rPr>
          <w:color w:val="000000" w:themeColor="text1"/>
        </w:rPr>
        <w:t xml:space="preserve">Redline, S., Strauss, M., Adams, N., Winters, M., Roebuck, T., Spry, K. et al. (2007). </w:t>
      </w:r>
    </w:p>
    <w:p w14:paraId="5186A9F0" w14:textId="119CAA2C" w:rsidR="00B71751" w:rsidRPr="00C63F4E" w:rsidRDefault="00B71751" w:rsidP="00723A5C">
      <w:pPr>
        <w:ind w:left="720" w:firstLine="0"/>
        <w:rPr>
          <w:rFonts w:ascii="Times New Roman" w:eastAsia="Times New Roman" w:hAnsi="Times New Roman" w:cs="Times New Roman"/>
          <w:color w:val="000000" w:themeColor="text1"/>
          <w:kern w:val="0"/>
          <w:lang w:eastAsia="en-US"/>
        </w:rPr>
      </w:pPr>
      <w:r w:rsidRPr="00C63F4E">
        <w:rPr>
          <w:color w:val="000000" w:themeColor="text1"/>
        </w:rPr>
        <w:t xml:space="preserve">Neuropsychological function in mild sleep-disordered breathing. </w:t>
      </w:r>
      <w:r w:rsidRPr="00C63F4E">
        <w:rPr>
          <w:i/>
          <w:color w:val="000000" w:themeColor="text1"/>
        </w:rPr>
        <w:t xml:space="preserve">Sleep, 20, </w:t>
      </w:r>
      <w:r w:rsidRPr="00C63F4E">
        <w:rPr>
          <w:color w:val="000000" w:themeColor="text1"/>
        </w:rPr>
        <w:t>160-167.</w:t>
      </w:r>
      <w:r w:rsidR="00723A5C" w:rsidRPr="00C63F4E">
        <w:rPr>
          <w:color w:val="000000" w:themeColor="text1"/>
        </w:rPr>
        <w:t xml:space="preserve"> doi: </w:t>
      </w:r>
      <w:hyperlink r:id="rId35" w:history="1">
        <w:r w:rsidR="00723A5C" w:rsidRPr="00C63F4E">
          <w:rPr>
            <w:rStyle w:val="Hyperlink"/>
            <w:rFonts w:eastAsia="Times New Roman" w:cstheme="minorHAnsi"/>
            <w:color w:val="000000" w:themeColor="text1"/>
            <w:bdr w:val="none" w:sz="0" w:space="0" w:color="auto" w:frame="1"/>
            <w:shd w:val="clear" w:color="auto" w:fill="FFFFFF"/>
          </w:rPr>
          <w:t>https://doi.org/10.1093/sleep/20.2.160</w:t>
        </w:r>
      </w:hyperlink>
    </w:p>
    <w:p w14:paraId="47539410" w14:textId="77777777" w:rsidR="00723A5C" w:rsidRPr="00C63F4E" w:rsidRDefault="006F5B22" w:rsidP="00723A5C">
      <w:pPr>
        <w:ind w:firstLine="0"/>
        <w:rPr>
          <w:color w:val="000000" w:themeColor="text1"/>
        </w:rPr>
      </w:pPr>
      <w:r w:rsidRPr="00C63F4E">
        <w:rPr>
          <w:color w:val="000000" w:themeColor="text1"/>
        </w:rPr>
        <w:t xml:space="preserve">Sadeh, A., Gruber, R., &amp; Raviv, A. (2003). The effects of sleep restriction and extension on </w:t>
      </w:r>
    </w:p>
    <w:p w14:paraId="192BEF61" w14:textId="56A1B02C" w:rsidR="006F5B22" w:rsidRPr="00C63F4E" w:rsidRDefault="006F5B22" w:rsidP="00723A5C">
      <w:pPr>
        <w:ind w:left="720" w:firstLine="0"/>
        <w:rPr>
          <w:rFonts w:eastAsia="Times New Roman" w:cstheme="minorHAnsi"/>
          <w:color w:val="000000" w:themeColor="text1"/>
          <w:kern w:val="0"/>
          <w:lang w:eastAsia="en-US"/>
        </w:rPr>
      </w:pPr>
      <w:r w:rsidRPr="00C63F4E">
        <w:rPr>
          <w:color w:val="000000" w:themeColor="text1"/>
        </w:rPr>
        <w:t xml:space="preserve">school-age children: What a difference an hour makes. </w:t>
      </w:r>
      <w:r w:rsidRPr="00C63F4E">
        <w:rPr>
          <w:i/>
          <w:iCs/>
          <w:color w:val="000000" w:themeColor="text1"/>
        </w:rPr>
        <w:t>Child Development</w:t>
      </w:r>
      <w:r w:rsidRPr="00C63F4E">
        <w:rPr>
          <w:color w:val="000000" w:themeColor="text1"/>
        </w:rPr>
        <w:t xml:space="preserve">, </w:t>
      </w:r>
      <w:r w:rsidRPr="00C63F4E">
        <w:rPr>
          <w:i/>
          <w:iCs/>
          <w:color w:val="000000" w:themeColor="text1"/>
        </w:rPr>
        <w:t>74</w:t>
      </w:r>
      <w:r w:rsidRPr="00C63F4E">
        <w:rPr>
          <w:color w:val="000000" w:themeColor="text1"/>
        </w:rPr>
        <w:t>, 444-455.</w:t>
      </w:r>
      <w:r w:rsidR="00723A5C" w:rsidRPr="00C63F4E">
        <w:rPr>
          <w:color w:val="000000" w:themeColor="text1"/>
        </w:rPr>
        <w:t xml:space="preserve"> </w:t>
      </w:r>
      <w:r w:rsidRPr="00C63F4E">
        <w:rPr>
          <w:color w:val="000000" w:themeColor="text1"/>
        </w:rPr>
        <w:t xml:space="preserve"> </w:t>
      </w:r>
      <w:r w:rsidR="00723A5C" w:rsidRPr="00C63F4E">
        <w:rPr>
          <w:rFonts w:eastAsia="Times New Roman" w:cstheme="minorHAnsi"/>
          <w:bCs/>
          <w:color w:val="000000" w:themeColor="text1"/>
          <w:kern w:val="0"/>
          <w:bdr w:val="none" w:sz="0" w:space="0" w:color="auto" w:frame="1"/>
          <w:shd w:val="clear" w:color="auto" w:fill="FFFFFF"/>
          <w:lang w:eastAsia="en-US"/>
        </w:rPr>
        <w:t>doi: </w:t>
      </w:r>
      <w:r w:rsidR="00723A5C" w:rsidRPr="00C63F4E">
        <w:rPr>
          <w:rFonts w:eastAsia="Times New Roman" w:cstheme="minorHAnsi"/>
          <w:color w:val="000000" w:themeColor="text1"/>
          <w:kern w:val="0"/>
          <w:bdr w:val="none" w:sz="0" w:space="0" w:color="auto" w:frame="1"/>
          <w:shd w:val="clear" w:color="auto" w:fill="FFFFFF"/>
          <w:lang w:eastAsia="en-US"/>
        </w:rPr>
        <w:t>10.1111/1467-8624.7402008</w:t>
      </w:r>
    </w:p>
    <w:p w14:paraId="60341F55" w14:textId="44E6B618" w:rsidR="001050DB" w:rsidRPr="00C63F4E" w:rsidRDefault="001050DB" w:rsidP="001050DB">
      <w:pPr>
        <w:ind w:firstLine="0"/>
        <w:rPr>
          <w:rFonts w:asciiTheme="majorHAnsi" w:eastAsia="Times New Roman" w:hAnsiTheme="majorHAnsi" w:cstheme="majorHAnsi"/>
          <w:i/>
          <w:iCs/>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Shephard, R. J. (1996). Habitual physical activity and academic performance. </w:t>
      </w:r>
      <w:r w:rsidRPr="00C63F4E">
        <w:rPr>
          <w:rFonts w:asciiTheme="majorHAnsi" w:eastAsia="Times New Roman" w:hAnsiTheme="majorHAnsi" w:cstheme="majorHAnsi"/>
          <w:i/>
          <w:iCs/>
          <w:color w:val="000000" w:themeColor="text1"/>
          <w:kern w:val="0"/>
          <w:shd w:val="clear" w:color="auto" w:fill="FFFFFF"/>
          <w:lang w:eastAsia="en-US"/>
        </w:rPr>
        <w:t xml:space="preserve">Nutrition </w:t>
      </w:r>
    </w:p>
    <w:p w14:paraId="31C5A051" w14:textId="479A8DDC" w:rsidR="001050DB" w:rsidRPr="00C63F4E" w:rsidRDefault="001050DB" w:rsidP="00547A4F">
      <w:pPr>
        <w:rPr>
          <w:rFonts w:eastAsia="Times New Roman" w:cstheme="minorHAnsi"/>
          <w:color w:val="000000" w:themeColor="text1"/>
          <w:kern w:val="0"/>
          <w:lang w:eastAsia="en-US"/>
        </w:rPr>
      </w:pPr>
      <w:r w:rsidRPr="00C63F4E">
        <w:rPr>
          <w:rFonts w:asciiTheme="majorHAnsi" w:eastAsia="Times New Roman" w:hAnsiTheme="majorHAnsi" w:cstheme="majorHAnsi"/>
          <w:i/>
          <w:iCs/>
          <w:color w:val="000000" w:themeColor="text1"/>
          <w:kern w:val="0"/>
          <w:shd w:val="clear" w:color="auto" w:fill="FFFFFF"/>
          <w:lang w:eastAsia="en-US"/>
        </w:rPr>
        <w:t>Reviews</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Cs/>
          <w:color w:val="000000" w:themeColor="text1"/>
          <w:kern w:val="0"/>
          <w:shd w:val="clear" w:color="auto" w:fill="FFFFFF"/>
          <w:lang w:eastAsia="en-US"/>
        </w:rPr>
        <w:t>54</w:t>
      </w:r>
      <w:r w:rsidRPr="00C63F4E">
        <w:rPr>
          <w:rFonts w:asciiTheme="majorHAnsi" w:eastAsia="Times New Roman" w:hAnsiTheme="majorHAnsi" w:cstheme="majorHAnsi"/>
          <w:color w:val="000000" w:themeColor="text1"/>
          <w:kern w:val="0"/>
          <w:shd w:val="clear" w:color="auto" w:fill="FFFFFF"/>
          <w:lang w:eastAsia="en-US"/>
        </w:rPr>
        <w:t>(4), S32.</w:t>
      </w:r>
      <w:r w:rsidR="003823CD" w:rsidRPr="00C63F4E">
        <w:rPr>
          <w:rFonts w:asciiTheme="majorHAnsi" w:eastAsia="Times New Roman" w:hAnsiTheme="majorHAnsi" w:cstheme="majorHAnsi"/>
          <w:color w:val="000000" w:themeColor="text1"/>
          <w:kern w:val="0"/>
          <w:shd w:val="clear" w:color="auto" w:fill="FFFFFF"/>
          <w:lang w:eastAsia="en-US"/>
        </w:rPr>
        <w:t xml:space="preserve"> </w:t>
      </w:r>
      <w:r w:rsidR="00547A4F" w:rsidRPr="00C63F4E">
        <w:rPr>
          <w:rFonts w:asciiTheme="majorHAnsi" w:eastAsia="Times New Roman" w:hAnsiTheme="majorHAnsi" w:cstheme="majorHAnsi"/>
          <w:color w:val="000000" w:themeColor="text1"/>
          <w:kern w:val="0"/>
          <w:shd w:val="clear" w:color="auto" w:fill="FFFFFF"/>
          <w:lang w:eastAsia="en-US"/>
        </w:rPr>
        <w:t>doi:</w:t>
      </w:r>
      <w:r w:rsidR="00547A4F" w:rsidRPr="00C63F4E">
        <w:rPr>
          <w:rFonts w:eastAsia="Times New Roman" w:cstheme="minorHAnsi"/>
          <w:b/>
          <w:bCs/>
          <w:color w:val="000000" w:themeColor="text1"/>
          <w:kern w:val="0"/>
          <w:bdr w:val="none" w:sz="0" w:space="0" w:color="auto" w:frame="1"/>
          <w:shd w:val="clear" w:color="auto" w:fill="FFFFFF"/>
          <w:lang w:eastAsia="en-US"/>
        </w:rPr>
        <w:t> </w:t>
      </w:r>
      <w:r w:rsidR="00547A4F" w:rsidRPr="00C63F4E">
        <w:rPr>
          <w:rFonts w:eastAsia="Times New Roman" w:cstheme="minorHAnsi"/>
          <w:color w:val="000000" w:themeColor="text1"/>
          <w:kern w:val="0"/>
          <w:bdr w:val="none" w:sz="0" w:space="0" w:color="auto" w:frame="1"/>
          <w:shd w:val="clear" w:color="auto" w:fill="FFFFFF"/>
          <w:lang w:eastAsia="en-US"/>
        </w:rPr>
        <w:t>10.1111/j.1753-4887.1996.tb03896.x</w:t>
      </w:r>
    </w:p>
    <w:p w14:paraId="6DB55191" w14:textId="3FE298F1" w:rsidR="001D08E6" w:rsidRPr="00C63F4E" w:rsidRDefault="00622A84" w:rsidP="001D08E6">
      <w:pPr>
        <w:ind w:firstLine="0"/>
        <w:rPr>
          <w:color w:val="000000" w:themeColor="text1"/>
        </w:rPr>
      </w:pPr>
      <w:r w:rsidRPr="00C63F4E">
        <w:rPr>
          <w:color w:val="000000" w:themeColor="text1"/>
        </w:rPr>
        <w:t xml:space="preserve">Sibley, B. A., &amp; Etnier, J. L. (2003). The relationship between physical activity and cognition in </w:t>
      </w:r>
    </w:p>
    <w:p w14:paraId="0403A94E" w14:textId="19E7D591" w:rsidR="0069582B" w:rsidRPr="00C63F4E" w:rsidRDefault="00622A84" w:rsidP="002A6779">
      <w:pPr>
        <w:ind w:left="720" w:firstLine="0"/>
        <w:rPr>
          <w:rFonts w:eastAsia="Times New Roman" w:cstheme="minorHAnsi"/>
          <w:color w:val="000000" w:themeColor="text1"/>
          <w:kern w:val="0"/>
          <w:shd w:val="clear" w:color="auto" w:fill="FFFFFF"/>
          <w:lang w:eastAsia="en-US"/>
        </w:rPr>
      </w:pPr>
      <w:r w:rsidRPr="00C63F4E">
        <w:rPr>
          <w:color w:val="000000" w:themeColor="text1"/>
        </w:rPr>
        <w:t xml:space="preserve">children: A meta-analysis. </w:t>
      </w:r>
      <w:r w:rsidRPr="00C63F4E">
        <w:rPr>
          <w:i/>
          <w:color w:val="000000" w:themeColor="text1"/>
        </w:rPr>
        <w:t>Pediatric Exercise Science, 15,</w:t>
      </w:r>
      <w:r w:rsidRPr="00C63F4E">
        <w:rPr>
          <w:color w:val="000000" w:themeColor="text1"/>
        </w:rPr>
        <w:t xml:space="preserve"> 243–256.</w:t>
      </w:r>
      <w:r w:rsidR="002A6779" w:rsidRPr="00C63F4E">
        <w:rPr>
          <w:color w:val="000000" w:themeColor="text1"/>
        </w:rPr>
        <w:t xml:space="preserve"> </w:t>
      </w:r>
      <w:r w:rsidR="002A6779" w:rsidRPr="00C63F4E">
        <w:rPr>
          <w:rFonts w:eastAsia="Times New Roman" w:cstheme="minorHAnsi"/>
          <w:color w:val="000000" w:themeColor="text1"/>
          <w:kern w:val="0"/>
          <w:shd w:val="clear" w:color="auto" w:fill="FFFFFF"/>
          <w:lang w:eastAsia="en-US"/>
        </w:rPr>
        <w:t>doi: 10.1123/pes.15.3.243</w:t>
      </w:r>
    </w:p>
    <w:p w14:paraId="03805F83" w14:textId="77777777" w:rsidR="00916CFE" w:rsidRPr="00C63F4E" w:rsidRDefault="00240E5A" w:rsidP="00916CFE">
      <w:pPr>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Singh, A., Uijtdewilligen, L., Twisk, J. W., van Mechelen, W., Chinapaw, M. J. (2012). Physical </w:t>
      </w:r>
    </w:p>
    <w:p w14:paraId="26EA11EA" w14:textId="77777777" w:rsidR="00916CFE" w:rsidRPr="00C63F4E" w:rsidRDefault="00240E5A" w:rsidP="00916CFE">
      <w:pPr>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activity and performance at school: A systematic review of the literature including a </w:t>
      </w:r>
    </w:p>
    <w:p w14:paraId="4EB50B76" w14:textId="5BFDA05D" w:rsidR="00240E5A" w:rsidRPr="00C63F4E" w:rsidRDefault="00240E5A" w:rsidP="00916CFE">
      <w:pPr>
        <w:ind w:left="720" w:firstLine="0"/>
        <w:rPr>
          <w:rFonts w:asciiTheme="majorHAnsi" w:eastAsia="Times New Roman" w:hAnsiTheme="majorHAnsi" w:cstheme="majorHAnsi"/>
          <w:color w:val="000000" w:themeColor="text1"/>
          <w:kern w:val="0"/>
          <w:lang w:eastAsia="en-US"/>
        </w:rPr>
      </w:pPr>
      <w:r w:rsidRPr="00C63F4E">
        <w:rPr>
          <w:rFonts w:asciiTheme="majorHAnsi" w:hAnsiTheme="majorHAnsi" w:cstheme="majorHAnsi"/>
          <w:color w:val="000000" w:themeColor="text1"/>
          <w:kern w:val="0"/>
        </w:rPr>
        <w:t xml:space="preserve">methodological quality assessment. </w:t>
      </w:r>
      <w:r w:rsidRPr="00C63F4E">
        <w:rPr>
          <w:rFonts w:asciiTheme="majorHAnsi" w:hAnsiTheme="majorHAnsi" w:cstheme="majorHAnsi"/>
          <w:i/>
          <w:iCs/>
          <w:color w:val="000000" w:themeColor="text1"/>
          <w:kern w:val="0"/>
        </w:rPr>
        <w:t>Arch</w:t>
      </w:r>
      <w:r w:rsidR="00600634" w:rsidRPr="00C63F4E">
        <w:rPr>
          <w:rFonts w:asciiTheme="majorHAnsi" w:hAnsiTheme="majorHAnsi" w:cstheme="majorHAnsi"/>
          <w:i/>
          <w:iCs/>
          <w:color w:val="000000" w:themeColor="text1"/>
          <w:kern w:val="0"/>
        </w:rPr>
        <w:t>ives of</w:t>
      </w:r>
      <w:r w:rsidRPr="00C63F4E">
        <w:rPr>
          <w:rFonts w:asciiTheme="majorHAnsi" w:hAnsiTheme="majorHAnsi" w:cstheme="majorHAnsi"/>
          <w:i/>
          <w:iCs/>
          <w:color w:val="000000" w:themeColor="text1"/>
          <w:kern w:val="0"/>
        </w:rPr>
        <w:t xml:space="preserve"> Pediatr</w:t>
      </w:r>
      <w:r w:rsidR="00600634" w:rsidRPr="00C63F4E">
        <w:rPr>
          <w:rFonts w:asciiTheme="majorHAnsi" w:hAnsiTheme="majorHAnsi" w:cstheme="majorHAnsi"/>
          <w:i/>
          <w:iCs/>
          <w:color w:val="000000" w:themeColor="text1"/>
          <w:kern w:val="0"/>
        </w:rPr>
        <w:t>ics &amp;</w:t>
      </w:r>
      <w:r w:rsidRPr="00C63F4E">
        <w:rPr>
          <w:rFonts w:asciiTheme="majorHAnsi" w:hAnsiTheme="majorHAnsi" w:cstheme="majorHAnsi"/>
          <w:i/>
          <w:iCs/>
          <w:color w:val="000000" w:themeColor="text1"/>
          <w:kern w:val="0"/>
        </w:rPr>
        <w:t xml:space="preserve"> Adolesc</w:t>
      </w:r>
      <w:r w:rsidR="00600634" w:rsidRPr="00C63F4E">
        <w:rPr>
          <w:rFonts w:asciiTheme="majorHAnsi" w:hAnsiTheme="majorHAnsi" w:cstheme="majorHAnsi"/>
          <w:i/>
          <w:iCs/>
          <w:color w:val="000000" w:themeColor="text1"/>
          <w:kern w:val="0"/>
        </w:rPr>
        <w:t>ent</w:t>
      </w:r>
      <w:r w:rsidRPr="00C63F4E">
        <w:rPr>
          <w:rFonts w:asciiTheme="majorHAnsi" w:hAnsiTheme="majorHAnsi" w:cstheme="majorHAnsi"/>
          <w:i/>
          <w:iCs/>
          <w:color w:val="000000" w:themeColor="text1"/>
          <w:kern w:val="0"/>
        </w:rPr>
        <w:t xml:space="preserve"> Med</w:t>
      </w:r>
      <w:r w:rsidR="00600634" w:rsidRPr="00C63F4E">
        <w:rPr>
          <w:rFonts w:asciiTheme="majorHAnsi" w:hAnsiTheme="majorHAnsi" w:cstheme="majorHAnsi"/>
          <w:i/>
          <w:color w:val="000000" w:themeColor="text1"/>
          <w:kern w:val="0"/>
        </w:rPr>
        <w:t>icine</w:t>
      </w:r>
      <w:r w:rsidRPr="00C63F4E">
        <w:rPr>
          <w:rFonts w:asciiTheme="majorHAnsi" w:hAnsiTheme="majorHAnsi" w:cstheme="majorHAnsi"/>
          <w:color w:val="000000" w:themeColor="text1"/>
          <w:kern w:val="0"/>
        </w:rPr>
        <w:t xml:space="preserve">, </w:t>
      </w:r>
      <w:r w:rsidRPr="00C63F4E">
        <w:rPr>
          <w:rFonts w:asciiTheme="majorHAnsi" w:hAnsiTheme="majorHAnsi" w:cstheme="majorHAnsi"/>
          <w:i/>
          <w:color w:val="000000" w:themeColor="text1"/>
          <w:kern w:val="0"/>
        </w:rPr>
        <w:t>166(1),</w:t>
      </w:r>
      <w:r w:rsidRPr="00C63F4E">
        <w:rPr>
          <w:rFonts w:asciiTheme="majorHAnsi" w:hAnsiTheme="majorHAnsi" w:cstheme="majorHAnsi"/>
          <w:color w:val="000000" w:themeColor="text1"/>
          <w:kern w:val="0"/>
        </w:rPr>
        <w:t xml:space="preserve"> 49-55. </w:t>
      </w:r>
      <w:r w:rsidR="00916CFE" w:rsidRPr="00C63F4E">
        <w:rPr>
          <w:rFonts w:asciiTheme="majorHAnsi" w:eastAsia="Times New Roman" w:hAnsiTheme="majorHAnsi" w:cstheme="majorHAnsi"/>
          <w:color w:val="000000" w:themeColor="text1"/>
          <w:kern w:val="0"/>
          <w:lang w:eastAsia="en-US"/>
        </w:rPr>
        <w:t>doi:10.1001/archpediatrics.2011.716</w:t>
      </w:r>
    </w:p>
    <w:p w14:paraId="77EB2582" w14:textId="25C78F53" w:rsidR="009603DF" w:rsidRPr="00C63F4E" w:rsidRDefault="009603DF" w:rsidP="009603D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Singleton, R. A., &amp; Wolfson, A. R. (2009). Alcohol consumption, sleep, and </w:t>
      </w:r>
    </w:p>
    <w:p w14:paraId="1C2A065D" w14:textId="130AEA8F" w:rsidR="009603DF" w:rsidRPr="00C63F4E" w:rsidRDefault="009603DF" w:rsidP="009603DF">
      <w:pPr>
        <w:ind w:left="720" w:firstLine="0"/>
        <w:rPr>
          <w:rFonts w:eastAsia="Times New Roman"/>
          <w:color w:val="000000" w:themeColor="text1"/>
        </w:rPr>
      </w:pPr>
      <w:r w:rsidRPr="00C63F4E">
        <w:rPr>
          <w:rFonts w:eastAsia="Times New Roman" w:cstheme="minorHAnsi"/>
          <w:color w:val="000000" w:themeColor="text1"/>
          <w:kern w:val="0"/>
          <w:shd w:val="clear" w:color="auto" w:fill="FFFFFF"/>
          <w:lang w:eastAsia="en-US"/>
        </w:rPr>
        <w:t>academic performance among college students. </w:t>
      </w:r>
      <w:r w:rsidRPr="00C63F4E">
        <w:rPr>
          <w:rFonts w:eastAsia="Times New Roman" w:cstheme="minorHAnsi"/>
          <w:i/>
          <w:iCs/>
          <w:color w:val="000000" w:themeColor="text1"/>
          <w:kern w:val="0"/>
          <w:shd w:val="clear" w:color="auto" w:fill="FFFFFF"/>
          <w:lang w:eastAsia="en-US"/>
        </w:rPr>
        <w:t>Journal of Studies on Alcohol and Drugs</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70</w:t>
      </w:r>
      <w:r w:rsidRPr="00C63F4E">
        <w:rPr>
          <w:rFonts w:eastAsia="Times New Roman" w:cstheme="minorHAnsi"/>
          <w:i/>
          <w:color w:val="000000" w:themeColor="text1"/>
          <w:kern w:val="0"/>
          <w:shd w:val="clear" w:color="auto" w:fill="FFFFFF"/>
          <w:lang w:eastAsia="en-US"/>
        </w:rPr>
        <w:t>(3),</w:t>
      </w:r>
      <w:r w:rsidRPr="00C63F4E">
        <w:rPr>
          <w:rFonts w:eastAsia="Times New Roman" w:cstheme="minorHAnsi"/>
          <w:color w:val="000000" w:themeColor="text1"/>
          <w:kern w:val="0"/>
          <w:shd w:val="clear" w:color="auto" w:fill="FFFFFF"/>
          <w:lang w:eastAsia="en-US"/>
        </w:rPr>
        <w:t xml:space="preserve"> 355-363.</w:t>
      </w:r>
      <w:r w:rsidRPr="00C63F4E">
        <w:rPr>
          <w:rFonts w:eastAsia="Times New Roman" w:cstheme="minorHAnsi"/>
          <w:color w:val="000000" w:themeColor="text1"/>
          <w:kern w:val="0"/>
          <w:lang w:eastAsia="en-US"/>
        </w:rPr>
        <w:t xml:space="preserve"> doi: </w:t>
      </w:r>
      <w:hyperlink r:id="rId36" w:history="1">
        <w:r w:rsidRPr="00C63F4E">
          <w:rPr>
            <w:rStyle w:val="Hyperlink"/>
            <w:rFonts w:ascii="Titillium Web" w:eastAsia="Times New Roman" w:hAnsi="Titillium Web"/>
            <w:color w:val="000000" w:themeColor="text1"/>
            <w:sz w:val="21"/>
            <w:szCs w:val="21"/>
            <w:shd w:val="clear" w:color="auto" w:fill="F8F8F8"/>
          </w:rPr>
          <w:t>https://doi.org/10.15288/jsad.2009.70.355</w:t>
        </w:r>
      </w:hyperlink>
    </w:p>
    <w:p w14:paraId="382B4AB0" w14:textId="7916450B" w:rsidR="00926B8F" w:rsidRPr="00C63F4E" w:rsidRDefault="00926B8F" w:rsidP="00926B8F">
      <w:pPr>
        <w:widowControl w:val="0"/>
        <w:autoSpaceDE w:val="0"/>
        <w:autoSpaceDN w:val="0"/>
        <w:adjustRightInd w:val="0"/>
        <w:spacing w:after="240"/>
        <w:ind w:firstLine="0"/>
        <w:rPr>
          <w:rFonts w:cstheme="minorHAnsi"/>
          <w:color w:val="000000" w:themeColor="text1"/>
          <w:kern w:val="0"/>
        </w:rPr>
      </w:pPr>
      <w:r w:rsidRPr="00C63F4E">
        <w:rPr>
          <w:rFonts w:cstheme="minorHAnsi"/>
          <w:color w:val="000000" w:themeColor="text1"/>
          <w:kern w:val="0"/>
        </w:rPr>
        <w:lastRenderedPageBreak/>
        <w:t>Skinner, E.</w:t>
      </w:r>
      <w:r w:rsidR="00450A33" w:rsidRPr="00C63F4E">
        <w:rPr>
          <w:rFonts w:cstheme="minorHAnsi"/>
          <w:color w:val="000000" w:themeColor="text1"/>
          <w:kern w:val="0"/>
        </w:rPr>
        <w:t xml:space="preserve"> </w:t>
      </w:r>
      <w:r w:rsidRPr="00C63F4E">
        <w:rPr>
          <w:rFonts w:cstheme="minorHAnsi"/>
          <w:color w:val="000000" w:themeColor="text1"/>
          <w:kern w:val="0"/>
        </w:rPr>
        <w:t>A., &amp; Belmont, M.</w:t>
      </w:r>
      <w:r w:rsidR="00450A33" w:rsidRPr="00C63F4E">
        <w:rPr>
          <w:rFonts w:cstheme="minorHAnsi"/>
          <w:color w:val="000000" w:themeColor="text1"/>
          <w:kern w:val="0"/>
        </w:rPr>
        <w:t xml:space="preserve"> </w:t>
      </w:r>
      <w:r w:rsidRPr="00C63F4E">
        <w:rPr>
          <w:rFonts w:cstheme="minorHAnsi"/>
          <w:color w:val="000000" w:themeColor="text1"/>
          <w:kern w:val="0"/>
        </w:rPr>
        <w:t xml:space="preserve">J. (1993). Motivation in the classroom: Reciprocal effects of </w:t>
      </w:r>
    </w:p>
    <w:p w14:paraId="17AFCDB8" w14:textId="193E9F73" w:rsidR="00926B8F" w:rsidRPr="00C63F4E" w:rsidRDefault="00926B8F" w:rsidP="00AC137E">
      <w:pPr>
        <w:ind w:left="720" w:firstLine="0"/>
        <w:rPr>
          <w:rFonts w:eastAsia="Times New Roman"/>
          <w:color w:val="000000" w:themeColor="text1"/>
          <w:kern w:val="0"/>
          <w:lang w:eastAsia="en-US"/>
        </w:rPr>
      </w:pPr>
      <w:r w:rsidRPr="00C63F4E">
        <w:rPr>
          <w:rFonts w:cstheme="minorHAnsi"/>
          <w:color w:val="000000" w:themeColor="text1"/>
          <w:kern w:val="0"/>
        </w:rPr>
        <w:t xml:space="preserve">teacher behavior and student engagement across the school year. </w:t>
      </w:r>
      <w:r w:rsidRPr="00C63F4E">
        <w:rPr>
          <w:rFonts w:cstheme="minorHAnsi"/>
          <w:i/>
          <w:color w:val="000000" w:themeColor="text1"/>
          <w:kern w:val="0"/>
        </w:rPr>
        <w:t>Journal of Educational Psychology, 85(4</w:t>
      </w:r>
      <w:r w:rsidR="00450A33" w:rsidRPr="00C63F4E">
        <w:rPr>
          <w:rFonts w:cstheme="minorHAnsi"/>
          <w:color w:val="000000" w:themeColor="text1"/>
          <w:kern w:val="0"/>
        </w:rPr>
        <w:t>),</w:t>
      </w:r>
      <w:r w:rsidRPr="00C63F4E">
        <w:rPr>
          <w:rFonts w:cstheme="minorHAnsi"/>
          <w:color w:val="000000" w:themeColor="text1"/>
          <w:kern w:val="0"/>
        </w:rPr>
        <w:t xml:space="preserve"> 571-581. </w:t>
      </w:r>
      <w:r w:rsidR="00AC137E" w:rsidRPr="00C63F4E">
        <w:rPr>
          <w:rFonts w:cstheme="minorHAnsi"/>
          <w:color w:val="000000" w:themeColor="text1"/>
          <w:kern w:val="0"/>
        </w:rPr>
        <w:t xml:space="preserve">doi: </w:t>
      </w:r>
      <w:hyperlink r:id="rId37" w:tgtFrame="_blank" w:history="1">
        <w:r w:rsidR="00AC137E" w:rsidRPr="00C63F4E">
          <w:rPr>
            <w:rStyle w:val="Hyperlink"/>
            <w:rFonts w:ascii="Helvetica" w:eastAsia="Times New Roman" w:hAnsi="Helvetica"/>
            <w:color w:val="000000" w:themeColor="text1"/>
            <w:sz w:val="21"/>
            <w:szCs w:val="21"/>
            <w:shd w:val="clear" w:color="auto" w:fill="FFFFFF"/>
          </w:rPr>
          <w:t>http://dx.doi.org/10.1037/0022-0663.85.4.571</w:t>
        </w:r>
      </w:hyperlink>
    </w:p>
    <w:p w14:paraId="6BF5E30A" w14:textId="77777777" w:rsidR="005A5E58" w:rsidRPr="00C63F4E" w:rsidRDefault="002578EE" w:rsidP="005A5E58">
      <w:pPr>
        <w:ind w:firstLine="0"/>
        <w:rPr>
          <w:color w:val="000000" w:themeColor="text1"/>
        </w:rPr>
      </w:pPr>
      <w:r w:rsidRPr="00C63F4E">
        <w:rPr>
          <w:color w:val="000000" w:themeColor="text1"/>
        </w:rPr>
        <w:t>Spence</w:t>
      </w:r>
      <w:r w:rsidR="001D08E6" w:rsidRPr="00C63F4E">
        <w:rPr>
          <w:color w:val="000000" w:themeColor="text1"/>
        </w:rPr>
        <w:t>,</w:t>
      </w:r>
      <w:r w:rsidRPr="00C63F4E">
        <w:rPr>
          <w:color w:val="000000" w:themeColor="text1"/>
        </w:rPr>
        <w:t xml:space="preserve"> J</w:t>
      </w:r>
      <w:r w:rsidR="001D08E6" w:rsidRPr="00C63F4E">
        <w:rPr>
          <w:color w:val="000000" w:themeColor="text1"/>
        </w:rPr>
        <w:t xml:space="preserve">. </w:t>
      </w:r>
      <w:r w:rsidRPr="00C63F4E">
        <w:rPr>
          <w:color w:val="000000" w:themeColor="text1"/>
        </w:rPr>
        <w:t>C</w:t>
      </w:r>
      <w:r w:rsidR="001D08E6" w:rsidRPr="00C63F4E">
        <w:rPr>
          <w:color w:val="000000" w:themeColor="text1"/>
        </w:rPr>
        <w:t>.</w:t>
      </w:r>
      <w:r w:rsidRPr="00C63F4E">
        <w:rPr>
          <w:color w:val="000000" w:themeColor="text1"/>
        </w:rPr>
        <w:t>, McGannon</w:t>
      </w:r>
      <w:r w:rsidR="001D08E6" w:rsidRPr="00C63F4E">
        <w:rPr>
          <w:color w:val="000000" w:themeColor="text1"/>
        </w:rPr>
        <w:t>,</w:t>
      </w:r>
      <w:r w:rsidRPr="00C63F4E">
        <w:rPr>
          <w:color w:val="000000" w:themeColor="text1"/>
        </w:rPr>
        <w:t xml:space="preserve"> K</w:t>
      </w:r>
      <w:r w:rsidR="001D08E6" w:rsidRPr="00C63F4E">
        <w:rPr>
          <w:color w:val="000000" w:themeColor="text1"/>
        </w:rPr>
        <w:t xml:space="preserve">. </w:t>
      </w:r>
      <w:r w:rsidRPr="00C63F4E">
        <w:rPr>
          <w:color w:val="000000" w:themeColor="text1"/>
        </w:rPr>
        <w:t>R</w:t>
      </w:r>
      <w:r w:rsidR="001D08E6" w:rsidRPr="00C63F4E">
        <w:rPr>
          <w:color w:val="000000" w:themeColor="text1"/>
        </w:rPr>
        <w:t>.</w:t>
      </w:r>
      <w:r w:rsidRPr="00C63F4E">
        <w:rPr>
          <w:color w:val="000000" w:themeColor="text1"/>
        </w:rPr>
        <w:t>,</w:t>
      </w:r>
      <w:r w:rsidR="001D08E6" w:rsidRPr="00C63F4E">
        <w:rPr>
          <w:color w:val="000000" w:themeColor="text1"/>
        </w:rPr>
        <w:t xml:space="preserve"> &amp;</w:t>
      </w:r>
      <w:r w:rsidRPr="00C63F4E">
        <w:rPr>
          <w:color w:val="000000" w:themeColor="text1"/>
        </w:rPr>
        <w:t xml:space="preserve"> Poon P.</w:t>
      </w:r>
      <w:r w:rsidR="001D08E6" w:rsidRPr="00C63F4E">
        <w:rPr>
          <w:color w:val="000000" w:themeColor="text1"/>
        </w:rPr>
        <w:t xml:space="preserve"> (2005).</w:t>
      </w:r>
      <w:r w:rsidRPr="00C63F4E">
        <w:rPr>
          <w:color w:val="000000" w:themeColor="text1"/>
        </w:rPr>
        <w:t xml:space="preserve"> The effect of exercise on global self-esteem: </w:t>
      </w:r>
    </w:p>
    <w:p w14:paraId="1B82C8D0" w14:textId="3ACF9CAB" w:rsidR="002578EE" w:rsidRPr="00C63F4E" w:rsidRDefault="002578EE" w:rsidP="005A5E58">
      <w:pPr>
        <w:ind w:left="720" w:firstLine="0"/>
        <w:rPr>
          <w:color w:val="000000" w:themeColor="text1"/>
        </w:rPr>
      </w:pPr>
      <w:r w:rsidRPr="00C63F4E">
        <w:rPr>
          <w:color w:val="000000" w:themeColor="text1"/>
        </w:rPr>
        <w:t>a quantitative revi</w:t>
      </w:r>
      <w:r w:rsidR="001D08E6" w:rsidRPr="00C63F4E">
        <w:rPr>
          <w:color w:val="000000" w:themeColor="text1"/>
        </w:rPr>
        <w:t xml:space="preserve">ew. </w:t>
      </w:r>
      <w:r w:rsidR="001D08E6" w:rsidRPr="00C63F4E">
        <w:rPr>
          <w:i/>
          <w:color w:val="000000" w:themeColor="text1"/>
        </w:rPr>
        <w:t>J</w:t>
      </w:r>
      <w:r w:rsidR="00E20BBB" w:rsidRPr="00C63F4E">
        <w:rPr>
          <w:i/>
          <w:color w:val="000000" w:themeColor="text1"/>
        </w:rPr>
        <w:t>ournal of</w:t>
      </w:r>
      <w:r w:rsidR="001D08E6" w:rsidRPr="00C63F4E">
        <w:rPr>
          <w:i/>
          <w:color w:val="000000" w:themeColor="text1"/>
        </w:rPr>
        <w:t xml:space="preserve"> Sport</w:t>
      </w:r>
      <w:r w:rsidR="00E20BBB" w:rsidRPr="00C63F4E">
        <w:rPr>
          <w:i/>
          <w:color w:val="000000" w:themeColor="text1"/>
        </w:rPr>
        <w:t xml:space="preserve"> and</w:t>
      </w:r>
      <w:r w:rsidR="001D08E6" w:rsidRPr="00C63F4E">
        <w:rPr>
          <w:i/>
          <w:color w:val="000000" w:themeColor="text1"/>
        </w:rPr>
        <w:t xml:space="preserve"> Exerc</w:t>
      </w:r>
      <w:r w:rsidR="00E20BBB" w:rsidRPr="00C63F4E">
        <w:rPr>
          <w:i/>
          <w:color w:val="000000" w:themeColor="text1"/>
        </w:rPr>
        <w:t>ise</w:t>
      </w:r>
      <w:r w:rsidR="001D08E6" w:rsidRPr="00C63F4E">
        <w:rPr>
          <w:i/>
          <w:color w:val="000000" w:themeColor="text1"/>
        </w:rPr>
        <w:t xml:space="preserve"> Psychol</w:t>
      </w:r>
      <w:r w:rsidR="00E20BBB" w:rsidRPr="00C63F4E">
        <w:rPr>
          <w:i/>
          <w:color w:val="000000" w:themeColor="text1"/>
        </w:rPr>
        <w:t>ogy</w:t>
      </w:r>
      <w:r w:rsidR="001D08E6" w:rsidRPr="00C63F4E">
        <w:rPr>
          <w:i/>
          <w:color w:val="000000" w:themeColor="text1"/>
        </w:rPr>
        <w:t>, 27,</w:t>
      </w:r>
      <w:r w:rsidR="001D08E6" w:rsidRPr="00C63F4E">
        <w:rPr>
          <w:color w:val="000000" w:themeColor="text1"/>
        </w:rPr>
        <w:t xml:space="preserve"> </w:t>
      </w:r>
      <w:r w:rsidRPr="00C63F4E">
        <w:rPr>
          <w:color w:val="000000" w:themeColor="text1"/>
        </w:rPr>
        <w:t>311–334.</w:t>
      </w:r>
      <w:r w:rsidR="00B061C4" w:rsidRPr="00C63F4E">
        <w:rPr>
          <w:color w:val="000000" w:themeColor="text1"/>
        </w:rPr>
        <w:t xml:space="preserve"> </w:t>
      </w:r>
      <w:r w:rsidR="00B061C4" w:rsidRPr="00C63F4E">
        <w:rPr>
          <w:rFonts w:asciiTheme="majorHAnsi" w:eastAsia="Times New Roman" w:hAnsiTheme="majorHAnsi" w:cstheme="majorHAnsi"/>
          <w:color w:val="000000" w:themeColor="text1"/>
          <w:kern w:val="0"/>
          <w:shd w:val="clear" w:color="auto" w:fill="FFFFFF"/>
          <w:lang w:eastAsia="en-US"/>
        </w:rPr>
        <w:t>doi: 10.1123/jsep.27.3.311</w:t>
      </w:r>
    </w:p>
    <w:p w14:paraId="7749DC1B" w14:textId="77777777" w:rsidR="009A3C5F" w:rsidRPr="00C63F4E" w:rsidRDefault="00213138" w:rsidP="00213138">
      <w:pPr>
        <w:autoSpaceDE w:val="0"/>
        <w:autoSpaceDN w:val="0"/>
        <w:adjustRightInd w:val="0"/>
        <w:ind w:firstLine="0"/>
        <w:rPr>
          <w:rFonts w:cstheme="minorHAnsi"/>
          <w:i/>
          <w:color w:val="000000" w:themeColor="text1"/>
          <w:kern w:val="0"/>
        </w:rPr>
      </w:pPr>
      <w:r w:rsidRPr="00C63F4E">
        <w:rPr>
          <w:rFonts w:cstheme="minorHAnsi"/>
          <w:color w:val="000000" w:themeColor="text1"/>
          <w:kern w:val="0"/>
        </w:rPr>
        <w:t xml:space="preserve">Stepanski, E. J. &amp; </w:t>
      </w:r>
      <w:r w:rsidR="003C3DA0" w:rsidRPr="00C63F4E">
        <w:rPr>
          <w:rFonts w:cstheme="minorHAnsi"/>
          <w:color w:val="000000" w:themeColor="text1"/>
          <w:kern w:val="0"/>
        </w:rPr>
        <w:t>Wyatt</w:t>
      </w:r>
      <w:r w:rsidRPr="00C63F4E">
        <w:rPr>
          <w:rFonts w:cstheme="minorHAnsi"/>
          <w:color w:val="000000" w:themeColor="text1"/>
          <w:kern w:val="0"/>
        </w:rPr>
        <w:t>, J. K.</w:t>
      </w:r>
      <w:r w:rsidR="003C3DA0" w:rsidRPr="00C63F4E">
        <w:rPr>
          <w:rFonts w:cstheme="minorHAnsi"/>
          <w:color w:val="000000" w:themeColor="text1"/>
          <w:kern w:val="0"/>
        </w:rPr>
        <w:t xml:space="preserve"> (2003). Use of sleep hygiene in the treatment of insomni</w:t>
      </w:r>
      <w:r w:rsidR="009A3C5F" w:rsidRPr="00C63F4E">
        <w:rPr>
          <w:rFonts w:cstheme="minorHAnsi"/>
          <w:color w:val="000000" w:themeColor="text1"/>
          <w:kern w:val="0"/>
        </w:rPr>
        <w:t xml:space="preserve">a. </w:t>
      </w:r>
      <w:r w:rsidR="009A3C5F" w:rsidRPr="00C63F4E">
        <w:rPr>
          <w:rFonts w:cstheme="minorHAnsi"/>
          <w:i/>
          <w:color w:val="000000" w:themeColor="text1"/>
          <w:kern w:val="0"/>
        </w:rPr>
        <w:t xml:space="preserve">Sleep </w:t>
      </w:r>
    </w:p>
    <w:p w14:paraId="035EA53D" w14:textId="678DF16A" w:rsidR="003C3DA0" w:rsidRPr="00C63F4E" w:rsidRDefault="009A3C5F" w:rsidP="009A3C5F">
      <w:pPr>
        <w:autoSpaceDE w:val="0"/>
        <w:autoSpaceDN w:val="0"/>
        <w:adjustRightInd w:val="0"/>
        <w:rPr>
          <w:rFonts w:cstheme="minorHAnsi"/>
          <w:color w:val="000000" w:themeColor="text1"/>
          <w:kern w:val="0"/>
        </w:rPr>
      </w:pPr>
      <w:r w:rsidRPr="00C63F4E">
        <w:rPr>
          <w:rFonts w:cstheme="minorHAnsi"/>
          <w:i/>
          <w:color w:val="000000" w:themeColor="text1"/>
          <w:kern w:val="0"/>
        </w:rPr>
        <w:t>Medicine Reviews, 7(</w:t>
      </w:r>
      <w:r w:rsidR="003C3DA0" w:rsidRPr="00C63F4E">
        <w:rPr>
          <w:rFonts w:cstheme="minorHAnsi"/>
          <w:i/>
          <w:color w:val="000000" w:themeColor="text1"/>
          <w:kern w:val="0"/>
        </w:rPr>
        <w:t>3</w:t>
      </w:r>
      <w:r w:rsidRPr="00C63F4E">
        <w:rPr>
          <w:rFonts w:cstheme="minorHAnsi"/>
          <w:i/>
          <w:color w:val="000000" w:themeColor="text1"/>
          <w:kern w:val="0"/>
        </w:rPr>
        <w:t>)</w:t>
      </w:r>
      <w:r w:rsidRPr="00C63F4E">
        <w:rPr>
          <w:rFonts w:cstheme="minorHAnsi"/>
          <w:color w:val="000000" w:themeColor="text1"/>
          <w:kern w:val="0"/>
        </w:rPr>
        <w:t>,</w:t>
      </w:r>
      <w:r w:rsidR="003C3DA0" w:rsidRPr="00C63F4E">
        <w:rPr>
          <w:rFonts w:cstheme="minorHAnsi"/>
          <w:color w:val="000000" w:themeColor="text1"/>
          <w:kern w:val="0"/>
        </w:rPr>
        <w:t xml:space="preserve"> 215-225. doi:10.1053/smrv.2001.0246</w:t>
      </w:r>
    </w:p>
    <w:p w14:paraId="524FC1B9" w14:textId="77777777" w:rsidR="009A3C5F" w:rsidRPr="00C63F4E" w:rsidRDefault="00107C69" w:rsidP="009A3C5F">
      <w:pPr>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Suldo, S. M., &amp; Huebner, E. S. (2004a). Does life satisfaction moderate the effects of stressful </w:t>
      </w:r>
    </w:p>
    <w:p w14:paraId="62542439" w14:textId="4318E912" w:rsidR="00107C69" w:rsidRPr="00C63F4E" w:rsidRDefault="00107C69" w:rsidP="009A3C5F">
      <w:pPr>
        <w:ind w:left="720"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life events on psychopathological behavior during adolescence? </w:t>
      </w:r>
      <w:r w:rsidRPr="00C63F4E">
        <w:rPr>
          <w:rFonts w:asciiTheme="majorHAnsi" w:eastAsia="Times New Roman" w:hAnsiTheme="majorHAnsi" w:cstheme="majorHAnsi"/>
          <w:i/>
          <w:iCs/>
          <w:color w:val="000000" w:themeColor="text1"/>
          <w:kern w:val="0"/>
          <w:lang w:eastAsia="en-US"/>
        </w:rPr>
        <w:t>School Psychology Quarterly,</w:t>
      </w:r>
      <w:r w:rsidRPr="00C63F4E">
        <w:rPr>
          <w:rFonts w:asciiTheme="majorHAnsi" w:eastAsia="Times New Roman" w:hAnsiTheme="majorHAnsi" w:cstheme="majorHAnsi"/>
          <w:color w:val="000000" w:themeColor="text1"/>
          <w:kern w:val="0"/>
          <w:shd w:val="clear" w:color="auto" w:fill="F7FBFE"/>
          <w:lang w:eastAsia="en-US"/>
        </w:rPr>
        <w:t> </w:t>
      </w:r>
      <w:r w:rsidRPr="00C63F4E">
        <w:rPr>
          <w:rFonts w:asciiTheme="majorHAnsi" w:eastAsia="Times New Roman" w:hAnsiTheme="majorHAnsi" w:cstheme="majorHAnsi"/>
          <w:i/>
          <w:iCs/>
          <w:color w:val="000000" w:themeColor="text1"/>
          <w:kern w:val="0"/>
          <w:lang w:eastAsia="en-US"/>
        </w:rPr>
        <w:t>19</w:t>
      </w:r>
      <w:r w:rsidRPr="00C63F4E">
        <w:rPr>
          <w:rFonts w:asciiTheme="majorHAnsi" w:eastAsia="Times New Roman" w:hAnsiTheme="majorHAnsi" w:cstheme="majorHAnsi"/>
          <w:color w:val="000000" w:themeColor="text1"/>
          <w:kern w:val="0"/>
          <w:shd w:val="clear" w:color="auto" w:fill="F7FBFE"/>
          <w:lang w:eastAsia="en-US"/>
        </w:rPr>
        <w:t>, 93–105.</w:t>
      </w:r>
      <w:r w:rsidR="00B92604" w:rsidRPr="00C63F4E">
        <w:rPr>
          <w:color w:val="000000" w:themeColor="text1"/>
        </w:rPr>
        <w:t xml:space="preserve"> </w:t>
      </w:r>
      <w:r w:rsidR="009A3C5F" w:rsidRPr="00C63F4E">
        <w:rPr>
          <w:color w:val="000000" w:themeColor="text1"/>
        </w:rPr>
        <w:t xml:space="preserve">doi: </w:t>
      </w:r>
      <w:hyperlink r:id="rId38" w:history="1">
        <w:r w:rsidR="00F52CFE" w:rsidRPr="00C63F4E">
          <w:rPr>
            <w:rStyle w:val="Hyperlink"/>
            <w:rFonts w:asciiTheme="majorHAnsi" w:eastAsia="Times New Roman" w:hAnsiTheme="majorHAnsi" w:cstheme="majorHAnsi"/>
            <w:color w:val="000000" w:themeColor="text1"/>
            <w:kern w:val="0"/>
            <w:shd w:val="clear" w:color="auto" w:fill="F7FBFE"/>
            <w:lang w:eastAsia="en-US"/>
          </w:rPr>
          <w:t>http://psycnet.apa.org/doi/10.1521/scpq.19.2.93.33313</w:t>
        </w:r>
      </w:hyperlink>
    </w:p>
    <w:p w14:paraId="54E9C7C6" w14:textId="77777777" w:rsidR="00F52CFE" w:rsidRPr="00C63F4E" w:rsidRDefault="00F52CFE" w:rsidP="00F52CFE">
      <w:pPr>
        <w:widowControl w:val="0"/>
        <w:autoSpaceDE w:val="0"/>
        <w:autoSpaceDN w:val="0"/>
        <w:adjustRightInd w:val="0"/>
        <w:spacing w:after="240"/>
        <w:ind w:firstLine="0"/>
        <w:rPr>
          <w:rFonts w:asciiTheme="majorHAnsi" w:eastAsia="Times New Roman" w:hAnsiTheme="majorHAnsi" w:cstheme="majorHAnsi"/>
          <w:color w:val="000000" w:themeColor="text1"/>
          <w:kern w:val="0"/>
          <w:shd w:val="clear" w:color="auto" w:fill="F7FBFE"/>
          <w:lang w:eastAsia="en-US"/>
        </w:rPr>
      </w:pPr>
      <w:r w:rsidRPr="00C63F4E">
        <w:rPr>
          <w:rFonts w:asciiTheme="majorHAnsi" w:eastAsia="Times New Roman" w:hAnsiTheme="majorHAnsi" w:cstheme="majorHAnsi"/>
          <w:color w:val="000000" w:themeColor="text1"/>
          <w:kern w:val="0"/>
          <w:shd w:val="clear" w:color="auto" w:fill="F7FBFE"/>
          <w:lang w:eastAsia="en-US"/>
        </w:rPr>
        <w:t xml:space="preserve">Sulkowski, M. L., Dempsey, J., &amp; Dempsey, A. (2011).  Effects of stress and coping on binge </w:t>
      </w:r>
    </w:p>
    <w:p w14:paraId="42A7CD6E" w14:textId="27A1EC6B" w:rsidR="00F52CFE" w:rsidRPr="00C63F4E" w:rsidRDefault="00F52CFE" w:rsidP="00F52CFE">
      <w:pPr>
        <w:widowControl w:val="0"/>
        <w:autoSpaceDE w:val="0"/>
        <w:autoSpaceDN w:val="0"/>
        <w:adjustRightInd w:val="0"/>
        <w:spacing w:after="240"/>
        <w:ind w:left="720" w:firstLine="0"/>
        <w:rPr>
          <w:rFonts w:cstheme="minorHAnsi"/>
          <w:color w:val="000000" w:themeColor="text1"/>
          <w:kern w:val="0"/>
        </w:rPr>
      </w:pPr>
      <w:r w:rsidRPr="00C63F4E">
        <w:rPr>
          <w:rFonts w:asciiTheme="majorHAnsi" w:eastAsia="Times New Roman" w:hAnsiTheme="majorHAnsi" w:cstheme="majorHAnsi"/>
          <w:color w:val="000000" w:themeColor="text1"/>
          <w:kern w:val="0"/>
          <w:shd w:val="clear" w:color="auto" w:fill="F7FBFE"/>
          <w:lang w:eastAsia="en-US"/>
        </w:rPr>
        <w:t xml:space="preserve">eating in female college students. Eating Behaviors, 12, 188-191. </w:t>
      </w:r>
      <w:r w:rsidRPr="00C63F4E">
        <w:rPr>
          <w:rFonts w:cstheme="minorHAnsi"/>
          <w:color w:val="000000" w:themeColor="text1"/>
          <w:kern w:val="0"/>
        </w:rPr>
        <w:t xml:space="preserve">doi:10.1016/j.eatbeh.2011.04.006 </w:t>
      </w:r>
    </w:p>
    <w:p w14:paraId="7794619C" w14:textId="77777777" w:rsidR="000D5A83" w:rsidRPr="00C63F4E" w:rsidRDefault="006F5B22" w:rsidP="000D5A83">
      <w:pPr>
        <w:ind w:firstLine="0"/>
        <w:rPr>
          <w:color w:val="000000" w:themeColor="text1"/>
        </w:rPr>
      </w:pPr>
      <w:r w:rsidRPr="00C63F4E">
        <w:rPr>
          <w:color w:val="000000" w:themeColor="text1"/>
        </w:rPr>
        <w:t xml:space="preserve">Touchette, É., Petit, D., Séguin, J., Boivin, M., Tremblay, R., &amp; Montplaisir, J. (2007). </w:t>
      </w:r>
    </w:p>
    <w:p w14:paraId="3B340567" w14:textId="2A413D74" w:rsidR="006F5B22" w:rsidRPr="00C63F4E" w:rsidRDefault="006F5B22" w:rsidP="000D5A83">
      <w:pPr>
        <w:ind w:left="720" w:firstLine="0"/>
        <w:rPr>
          <w:rFonts w:eastAsia="Times New Roman"/>
          <w:color w:val="000000" w:themeColor="text1"/>
          <w:kern w:val="0"/>
          <w:lang w:eastAsia="en-US"/>
        </w:rPr>
      </w:pPr>
      <w:r w:rsidRPr="00C63F4E">
        <w:rPr>
          <w:color w:val="000000" w:themeColor="text1"/>
        </w:rPr>
        <w:t xml:space="preserve">Associations between sleep duration patterns and behavioral/cognitive functioning at school entry. </w:t>
      </w:r>
      <w:r w:rsidRPr="00C63F4E">
        <w:rPr>
          <w:i/>
          <w:iCs/>
          <w:color w:val="000000" w:themeColor="text1"/>
        </w:rPr>
        <w:t>Sleep: Journal of Sleep and Sleep Disorders Research</w:t>
      </w:r>
      <w:r w:rsidRPr="00C63F4E">
        <w:rPr>
          <w:color w:val="000000" w:themeColor="text1"/>
        </w:rPr>
        <w:t xml:space="preserve">, </w:t>
      </w:r>
      <w:r w:rsidRPr="00C63F4E">
        <w:rPr>
          <w:i/>
          <w:iCs/>
          <w:color w:val="000000" w:themeColor="text1"/>
        </w:rPr>
        <w:t>30</w:t>
      </w:r>
      <w:r w:rsidRPr="00C63F4E">
        <w:rPr>
          <w:color w:val="000000" w:themeColor="text1"/>
        </w:rPr>
        <w:t xml:space="preserve">, 1213-1219. </w:t>
      </w:r>
      <w:r w:rsidR="000D5A83" w:rsidRPr="00C63F4E">
        <w:rPr>
          <w:color w:val="000000" w:themeColor="text1"/>
        </w:rPr>
        <w:t xml:space="preserve">Doi: </w:t>
      </w:r>
      <w:hyperlink r:id="rId39" w:history="1">
        <w:r w:rsidR="000D5A83" w:rsidRPr="00C63F4E">
          <w:rPr>
            <w:rStyle w:val="Hyperlink"/>
            <w:rFonts w:eastAsia="Times New Roman" w:cstheme="minorHAnsi"/>
            <w:color w:val="000000" w:themeColor="text1"/>
            <w:bdr w:val="none" w:sz="0" w:space="0" w:color="auto" w:frame="1"/>
            <w:shd w:val="clear" w:color="auto" w:fill="FFFFFF"/>
          </w:rPr>
          <w:t>https://doi.org/10.1093/sleep/30.9.1213</w:t>
        </w:r>
      </w:hyperlink>
    </w:p>
    <w:p w14:paraId="57C5ADC6" w14:textId="77777777" w:rsidR="00B40750" w:rsidRPr="00C63F4E" w:rsidRDefault="00B075E6" w:rsidP="00B40750">
      <w:pPr>
        <w:ind w:firstLine="0"/>
        <w:rPr>
          <w:color w:val="000000" w:themeColor="text1"/>
        </w:rPr>
      </w:pPr>
      <w:r w:rsidRPr="00C63F4E">
        <w:rPr>
          <w:color w:val="000000" w:themeColor="text1"/>
        </w:rPr>
        <w:t>Trockel</w:t>
      </w:r>
      <w:r w:rsidR="00B40750" w:rsidRPr="00C63F4E">
        <w:rPr>
          <w:color w:val="000000" w:themeColor="text1"/>
        </w:rPr>
        <w:t>,</w:t>
      </w:r>
      <w:r w:rsidRPr="00C63F4E">
        <w:rPr>
          <w:color w:val="000000" w:themeColor="text1"/>
        </w:rPr>
        <w:t xml:space="preserve"> M</w:t>
      </w:r>
      <w:r w:rsidR="00B40750" w:rsidRPr="00C63F4E">
        <w:rPr>
          <w:color w:val="000000" w:themeColor="text1"/>
        </w:rPr>
        <w:t xml:space="preserve">. T., </w:t>
      </w:r>
      <w:r w:rsidRPr="00C63F4E">
        <w:rPr>
          <w:color w:val="000000" w:themeColor="text1"/>
        </w:rPr>
        <w:t>Barnes</w:t>
      </w:r>
      <w:r w:rsidR="00B40750" w:rsidRPr="00C63F4E">
        <w:rPr>
          <w:color w:val="000000" w:themeColor="text1"/>
        </w:rPr>
        <w:t xml:space="preserve">, M. </w:t>
      </w:r>
      <w:r w:rsidRPr="00C63F4E">
        <w:rPr>
          <w:color w:val="000000" w:themeColor="text1"/>
        </w:rPr>
        <w:t>D</w:t>
      </w:r>
      <w:r w:rsidR="00B40750" w:rsidRPr="00C63F4E">
        <w:rPr>
          <w:color w:val="000000" w:themeColor="text1"/>
        </w:rPr>
        <w:t>., &amp; Egget, D. L.</w:t>
      </w:r>
      <w:r w:rsidRPr="00C63F4E">
        <w:rPr>
          <w:color w:val="000000" w:themeColor="text1"/>
        </w:rPr>
        <w:t xml:space="preserve"> (2000)</w:t>
      </w:r>
      <w:r w:rsidR="00B40750" w:rsidRPr="00C63F4E">
        <w:rPr>
          <w:color w:val="000000" w:themeColor="text1"/>
        </w:rPr>
        <w:t>.</w:t>
      </w:r>
      <w:r w:rsidRPr="00C63F4E">
        <w:rPr>
          <w:color w:val="000000" w:themeColor="text1"/>
        </w:rPr>
        <w:t xml:space="preserve"> Health-Related Variables and Academic </w:t>
      </w:r>
    </w:p>
    <w:p w14:paraId="60F5C82F" w14:textId="49BA109B" w:rsidR="00B075E6" w:rsidRPr="00C63F4E" w:rsidRDefault="00B075E6" w:rsidP="00B40750">
      <w:pPr>
        <w:ind w:left="720" w:firstLine="0"/>
        <w:rPr>
          <w:color w:val="000000" w:themeColor="text1"/>
        </w:rPr>
      </w:pPr>
      <w:r w:rsidRPr="00C63F4E">
        <w:rPr>
          <w:color w:val="000000" w:themeColor="text1"/>
        </w:rPr>
        <w:t>Performance Among First-Year College Students: Implication</w:t>
      </w:r>
      <w:r w:rsidR="00B40750" w:rsidRPr="00C63F4E">
        <w:rPr>
          <w:color w:val="000000" w:themeColor="text1"/>
        </w:rPr>
        <w:t>s for Sleep and Other Behaviors.</w:t>
      </w:r>
      <w:r w:rsidRPr="00C63F4E">
        <w:rPr>
          <w:color w:val="000000" w:themeColor="text1"/>
        </w:rPr>
        <w:t xml:space="preserve"> </w:t>
      </w:r>
      <w:r w:rsidRPr="00C63F4E">
        <w:rPr>
          <w:i/>
          <w:color w:val="000000" w:themeColor="text1"/>
        </w:rPr>
        <w:t>Journal</w:t>
      </w:r>
      <w:r w:rsidR="00B40750" w:rsidRPr="00C63F4E">
        <w:rPr>
          <w:i/>
          <w:color w:val="000000" w:themeColor="text1"/>
        </w:rPr>
        <w:t xml:space="preserve"> of American College Health, 49(</w:t>
      </w:r>
      <w:r w:rsidRPr="00C63F4E">
        <w:rPr>
          <w:i/>
          <w:color w:val="000000" w:themeColor="text1"/>
        </w:rPr>
        <w:t>3</w:t>
      </w:r>
      <w:r w:rsidR="00B40750" w:rsidRPr="00C63F4E">
        <w:rPr>
          <w:i/>
          <w:color w:val="000000" w:themeColor="text1"/>
        </w:rPr>
        <w:t>)</w:t>
      </w:r>
      <w:r w:rsidRPr="00C63F4E">
        <w:rPr>
          <w:i/>
          <w:color w:val="000000" w:themeColor="text1"/>
        </w:rPr>
        <w:t>,</w:t>
      </w:r>
      <w:r w:rsidR="00B40750" w:rsidRPr="00C63F4E">
        <w:rPr>
          <w:color w:val="000000" w:themeColor="text1"/>
        </w:rPr>
        <w:t xml:space="preserve"> 125-131. doi</w:t>
      </w:r>
      <w:r w:rsidRPr="00C63F4E">
        <w:rPr>
          <w:color w:val="000000" w:themeColor="text1"/>
        </w:rPr>
        <w:t xml:space="preserve">: 10.1080/07448480009596294 </w:t>
      </w:r>
    </w:p>
    <w:p w14:paraId="4E5EC0C2" w14:textId="6A0E6EA3" w:rsidR="00B40750" w:rsidRPr="00C63F4E" w:rsidRDefault="00622A84" w:rsidP="00B40750">
      <w:pPr>
        <w:ind w:firstLine="0"/>
        <w:rPr>
          <w:color w:val="000000" w:themeColor="text1"/>
        </w:rPr>
      </w:pPr>
      <w:r w:rsidRPr="00C63F4E">
        <w:rPr>
          <w:color w:val="000000" w:themeColor="text1"/>
        </w:rPr>
        <w:lastRenderedPageBreak/>
        <w:t xml:space="preserve">Trudeau, F., &amp; Shephard, R. J. (2010). Relationships of physical activity to brain health and the </w:t>
      </w:r>
    </w:p>
    <w:p w14:paraId="2E489D92" w14:textId="12E8B083" w:rsidR="00622A84" w:rsidRPr="00C63F4E" w:rsidRDefault="00622A84" w:rsidP="00E4362E">
      <w:pPr>
        <w:ind w:left="720" w:firstLine="0"/>
        <w:rPr>
          <w:rStyle w:val="Hyperlink"/>
          <w:rFonts w:ascii="Arial" w:eastAsia="Times New Roman" w:hAnsi="Arial" w:cs="Arial"/>
          <w:color w:val="000000" w:themeColor="text1"/>
          <w:sz w:val="21"/>
          <w:szCs w:val="21"/>
          <w:shd w:val="clear" w:color="auto" w:fill="FFFFFF"/>
        </w:rPr>
      </w:pPr>
      <w:r w:rsidRPr="00C63F4E">
        <w:rPr>
          <w:color w:val="000000" w:themeColor="text1"/>
        </w:rPr>
        <w:t xml:space="preserve">academic performance of schoolchildren. </w:t>
      </w:r>
      <w:r w:rsidRPr="00C63F4E">
        <w:rPr>
          <w:i/>
          <w:color w:val="000000" w:themeColor="text1"/>
        </w:rPr>
        <w:t>American Journal of Lifestyle Medicine, 4,</w:t>
      </w:r>
      <w:r w:rsidRPr="00C63F4E">
        <w:rPr>
          <w:color w:val="000000" w:themeColor="text1"/>
        </w:rPr>
        <w:t xml:space="preserve"> 138–150.</w:t>
      </w:r>
      <w:r w:rsidR="00E4362E" w:rsidRPr="00C63F4E">
        <w:rPr>
          <w:color w:val="000000" w:themeColor="text1"/>
        </w:rPr>
        <w:t xml:space="preserve"> doi: </w:t>
      </w:r>
      <w:hyperlink r:id="rId40" w:history="1">
        <w:r w:rsidR="00E4362E" w:rsidRPr="00C63F4E">
          <w:rPr>
            <w:rStyle w:val="Hyperlink"/>
            <w:rFonts w:ascii="Arial" w:eastAsia="Times New Roman" w:hAnsi="Arial" w:cs="Arial"/>
            <w:color w:val="000000" w:themeColor="text1"/>
            <w:sz w:val="21"/>
            <w:szCs w:val="21"/>
            <w:shd w:val="clear" w:color="auto" w:fill="FFFFFF"/>
          </w:rPr>
          <w:t>https://doi.org/10.1177/1559827609351133</w:t>
        </w:r>
      </w:hyperlink>
    </w:p>
    <w:p w14:paraId="47B0E537" w14:textId="77777777" w:rsidR="006134FF" w:rsidRPr="00C63F4E" w:rsidRDefault="00596F3C" w:rsidP="006134FF">
      <w:pPr>
        <w:ind w:firstLine="0"/>
        <w:rPr>
          <w:color w:val="000000" w:themeColor="text1"/>
        </w:rPr>
      </w:pPr>
      <w:r w:rsidRPr="00C63F4E">
        <w:rPr>
          <w:color w:val="000000" w:themeColor="text1"/>
        </w:rPr>
        <w:t xml:space="preserve">Turner, T., Drummond, S., Salamat, J., &amp; Brown, G. (2007). Effects of 42 hr of total sleep </w:t>
      </w:r>
    </w:p>
    <w:p w14:paraId="7F1BB591" w14:textId="7F9E2581" w:rsidR="00596F3C" w:rsidRPr="00C63F4E" w:rsidRDefault="00596F3C" w:rsidP="006134FF">
      <w:pPr>
        <w:ind w:left="720" w:firstLine="0"/>
        <w:rPr>
          <w:rStyle w:val="Hyperlink"/>
          <w:rFonts w:eastAsia="Times New Roman"/>
          <w:color w:val="000000" w:themeColor="text1"/>
          <w:kern w:val="0"/>
          <w:u w:val="none"/>
          <w:lang w:eastAsia="en-US"/>
        </w:rPr>
      </w:pPr>
      <w:r w:rsidRPr="00C63F4E">
        <w:rPr>
          <w:color w:val="000000" w:themeColor="text1"/>
        </w:rPr>
        <w:t xml:space="preserve">deprivation on component processes of verbal working memory. </w:t>
      </w:r>
      <w:r w:rsidRPr="00C63F4E">
        <w:rPr>
          <w:i/>
          <w:iCs/>
          <w:color w:val="000000" w:themeColor="text1"/>
        </w:rPr>
        <w:t>Neuropsychology</w:t>
      </w:r>
      <w:r w:rsidRPr="00C63F4E">
        <w:rPr>
          <w:color w:val="000000" w:themeColor="text1"/>
        </w:rPr>
        <w:t xml:space="preserve">, </w:t>
      </w:r>
      <w:r w:rsidRPr="00C63F4E">
        <w:rPr>
          <w:i/>
          <w:iCs/>
          <w:color w:val="000000" w:themeColor="text1"/>
        </w:rPr>
        <w:t>21</w:t>
      </w:r>
      <w:r w:rsidRPr="00C63F4E">
        <w:rPr>
          <w:color w:val="000000" w:themeColor="text1"/>
        </w:rPr>
        <w:t xml:space="preserve">, 787-795. </w:t>
      </w:r>
      <w:r w:rsidR="006134FF" w:rsidRPr="00C63F4E">
        <w:rPr>
          <w:color w:val="000000" w:themeColor="text1"/>
        </w:rPr>
        <w:t>doi</w:t>
      </w:r>
      <w:r w:rsidR="006134FF" w:rsidRPr="00C63F4E">
        <w:rPr>
          <w:rFonts w:cstheme="minorHAnsi"/>
          <w:color w:val="000000" w:themeColor="text1"/>
        </w:rPr>
        <w:t xml:space="preserve">: </w:t>
      </w:r>
      <w:hyperlink r:id="rId41" w:tgtFrame="_blank" w:history="1">
        <w:r w:rsidR="006134FF" w:rsidRPr="00C63F4E">
          <w:rPr>
            <w:rStyle w:val="Hyperlink"/>
            <w:rFonts w:eastAsia="Times New Roman" w:cstheme="minorHAnsi"/>
            <w:color w:val="000000" w:themeColor="text1"/>
            <w:shd w:val="clear" w:color="auto" w:fill="FFFFFF"/>
          </w:rPr>
          <w:t>http://dx.doi.org/10.1037/0894-4105.21.6.787</w:t>
        </w:r>
      </w:hyperlink>
    </w:p>
    <w:p w14:paraId="44BB9260" w14:textId="77777777" w:rsidR="00AA78EC" w:rsidRPr="00C63F4E" w:rsidRDefault="00AA78EC" w:rsidP="00AA78EC">
      <w:pPr>
        <w:ind w:firstLine="0"/>
        <w:rPr>
          <w:rFonts w:asciiTheme="majorHAnsi" w:eastAsia="Times New Roman" w:hAnsiTheme="majorHAnsi" w:cstheme="majorHAnsi"/>
          <w:color w:val="000000" w:themeColor="text1"/>
          <w:kern w:val="0"/>
          <w:shd w:val="clear" w:color="auto" w:fill="FFFFFF"/>
          <w:lang w:eastAsia="en-US"/>
        </w:rPr>
      </w:pPr>
      <w:r w:rsidRPr="00C63F4E">
        <w:rPr>
          <w:rFonts w:asciiTheme="majorHAnsi" w:eastAsia="Times New Roman" w:hAnsiTheme="majorHAnsi" w:cstheme="majorHAnsi"/>
          <w:color w:val="000000" w:themeColor="text1"/>
          <w:kern w:val="0"/>
          <w:shd w:val="clear" w:color="auto" w:fill="FFFFFF"/>
          <w:lang w:eastAsia="en-US"/>
        </w:rPr>
        <w:t xml:space="preserve">Vaez, M., &amp; Laflamme, L. (2008). Experienced stress, psychological symptoms, self-rated health </w:t>
      </w:r>
    </w:p>
    <w:p w14:paraId="3F78C86E" w14:textId="5E0D7746" w:rsidR="00AA78EC" w:rsidRPr="00C63F4E" w:rsidRDefault="00AA78EC" w:rsidP="00AA78EC">
      <w:pPr>
        <w:ind w:left="720" w:firstLine="0"/>
        <w:rPr>
          <w:rFonts w:asciiTheme="majorHAnsi" w:eastAsia="Times New Roman" w:hAnsiTheme="majorHAnsi" w:cstheme="majorHAnsi"/>
          <w:color w:val="000000" w:themeColor="text1"/>
          <w:kern w:val="0"/>
          <w:lang w:eastAsia="en-US"/>
        </w:rPr>
      </w:pPr>
      <w:r w:rsidRPr="00C63F4E">
        <w:rPr>
          <w:rFonts w:asciiTheme="majorHAnsi" w:eastAsia="Times New Roman" w:hAnsiTheme="majorHAnsi" w:cstheme="majorHAnsi"/>
          <w:color w:val="000000" w:themeColor="text1"/>
          <w:kern w:val="0"/>
          <w:shd w:val="clear" w:color="auto" w:fill="FFFFFF"/>
          <w:lang w:eastAsia="en-US"/>
        </w:rPr>
        <w:t>and academic achievement: A longitudinal study of Swedish university students. </w:t>
      </w:r>
      <w:r w:rsidRPr="00C63F4E">
        <w:rPr>
          <w:rFonts w:asciiTheme="majorHAnsi" w:eastAsia="Times New Roman" w:hAnsiTheme="majorHAnsi" w:cstheme="majorHAnsi"/>
          <w:i/>
          <w:iCs/>
          <w:color w:val="000000" w:themeColor="text1"/>
          <w:kern w:val="0"/>
          <w:shd w:val="clear" w:color="auto" w:fill="FFFFFF"/>
          <w:lang w:eastAsia="en-US"/>
        </w:rPr>
        <w:t>Social Behavior and Personality: An international journal</w:t>
      </w:r>
      <w:r w:rsidRPr="00C63F4E">
        <w:rPr>
          <w:rFonts w:asciiTheme="majorHAnsi" w:eastAsia="Times New Roman" w:hAnsiTheme="majorHAnsi" w:cstheme="majorHAnsi"/>
          <w:color w:val="000000" w:themeColor="text1"/>
          <w:kern w:val="0"/>
          <w:shd w:val="clear" w:color="auto" w:fill="FFFFFF"/>
          <w:lang w:eastAsia="en-US"/>
        </w:rPr>
        <w:t>, </w:t>
      </w:r>
      <w:r w:rsidRPr="00C63F4E">
        <w:rPr>
          <w:rFonts w:asciiTheme="majorHAnsi" w:eastAsia="Times New Roman" w:hAnsiTheme="majorHAnsi" w:cstheme="majorHAnsi"/>
          <w:i/>
          <w:iCs/>
          <w:color w:val="000000" w:themeColor="text1"/>
          <w:kern w:val="0"/>
          <w:shd w:val="clear" w:color="auto" w:fill="FFFFFF"/>
          <w:lang w:eastAsia="en-US"/>
        </w:rPr>
        <w:t>36</w:t>
      </w:r>
      <w:r w:rsidRPr="00C63F4E">
        <w:rPr>
          <w:rFonts w:asciiTheme="majorHAnsi" w:eastAsia="Times New Roman" w:hAnsiTheme="majorHAnsi" w:cstheme="majorHAnsi"/>
          <w:color w:val="000000" w:themeColor="text1"/>
          <w:kern w:val="0"/>
          <w:shd w:val="clear" w:color="auto" w:fill="FFFFFF"/>
          <w:lang w:eastAsia="en-US"/>
        </w:rPr>
        <w:t>, 183-196. doi: https://doi.org/10.2224/sbp.2008.36.2.183 </w:t>
      </w:r>
    </w:p>
    <w:p w14:paraId="0451DCA6" w14:textId="77777777" w:rsidR="00EE4CC6" w:rsidRPr="00C63F4E" w:rsidRDefault="00303E12" w:rsidP="00EE4CC6">
      <w:pPr>
        <w:ind w:firstLine="0"/>
        <w:rPr>
          <w:color w:val="000000" w:themeColor="text1"/>
        </w:rPr>
      </w:pPr>
      <w:r w:rsidRPr="00C63F4E">
        <w:rPr>
          <w:color w:val="000000" w:themeColor="text1"/>
        </w:rPr>
        <w:t>VanKim, N. A. &amp; Nelson, T F. (</w:t>
      </w:r>
      <w:r w:rsidR="00E46E38" w:rsidRPr="00C63F4E">
        <w:rPr>
          <w:color w:val="000000" w:themeColor="text1"/>
        </w:rPr>
        <w:t>2013</w:t>
      </w:r>
      <w:r w:rsidRPr="00C63F4E">
        <w:rPr>
          <w:color w:val="000000" w:themeColor="text1"/>
        </w:rPr>
        <w:t>).</w:t>
      </w:r>
      <w:r w:rsidR="003375D4" w:rsidRPr="00C63F4E">
        <w:rPr>
          <w:color w:val="000000" w:themeColor="text1"/>
        </w:rPr>
        <w:t xml:space="preserve"> Vigorous Physical Activity, Mental Health, Perceived </w:t>
      </w:r>
    </w:p>
    <w:p w14:paraId="32D1A48F" w14:textId="538A70A5" w:rsidR="003375D4" w:rsidRPr="00C63F4E" w:rsidRDefault="003375D4" w:rsidP="00EE4CC6">
      <w:pPr>
        <w:ind w:left="720" w:firstLine="0"/>
        <w:rPr>
          <w:color w:val="000000" w:themeColor="text1"/>
        </w:rPr>
      </w:pPr>
      <w:r w:rsidRPr="00C63F4E">
        <w:rPr>
          <w:color w:val="000000" w:themeColor="text1"/>
        </w:rPr>
        <w:t>Stress, and Socializing Among College Students</w:t>
      </w:r>
      <w:r w:rsidR="00303E12" w:rsidRPr="00C63F4E">
        <w:rPr>
          <w:color w:val="000000" w:themeColor="text1"/>
        </w:rPr>
        <w:t>.</w:t>
      </w:r>
      <w:r w:rsidRPr="00C63F4E">
        <w:rPr>
          <w:color w:val="000000" w:themeColor="text1"/>
        </w:rPr>
        <w:t xml:space="preserve"> </w:t>
      </w:r>
      <w:r w:rsidR="00EE4CC6" w:rsidRPr="00C63F4E">
        <w:rPr>
          <w:rFonts w:cstheme="minorHAnsi"/>
          <w:i/>
          <w:color w:val="000000" w:themeColor="text1"/>
        </w:rPr>
        <w:t xml:space="preserve">American Journal of Health Promotion, </w:t>
      </w:r>
      <w:r w:rsidR="00EE4CC6" w:rsidRPr="00C63F4E">
        <w:rPr>
          <w:rFonts w:eastAsia="Times New Roman" w:cstheme="minorHAnsi"/>
          <w:i/>
          <w:color w:val="000000" w:themeColor="text1"/>
          <w:kern w:val="0"/>
          <w:shd w:val="clear" w:color="auto" w:fill="FFFFFF"/>
          <w:lang w:eastAsia="en-US"/>
        </w:rPr>
        <w:t>28(1),</w:t>
      </w:r>
      <w:r w:rsidR="00EE4CC6" w:rsidRPr="00C63F4E">
        <w:rPr>
          <w:rFonts w:eastAsia="Times New Roman" w:cstheme="minorHAnsi"/>
          <w:color w:val="000000" w:themeColor="text1"/>
          <w:kern w:val="0"/>
          <w:shd w:val="clear" w:color="auto" w:fill="FFFFFF"/>
          <w:lang w:eastAsia="en-US"/>
        </w:rPr>
        <w:t xml:space="preserve"> 7-15. </w:t>
      </w:r>
      <w:r w:rsidR="00303E12" w:rsidRPr="00C63F4E">
        <w:rPr>
          <w:color w:val="000000" w:themeColor="text1"/>
        </w:rPr>
        <w:t>doi</w:t>
      </w:r>
      <w:r w:rsidRPr="00C63F4E">
        <w:rPr>
          <w:color w:val="000000" w:themeColor="text1"/>
        </w:rPr>
        <w:t>: 10.4278/ajhp.111101-QUAN-395</w:t>
      </w:r>
    </w:p>
    <w:p w14:paraId="7EFE5E4C" w14:textId="77777777" w:rsidR="003047BA" w:rsidRPr="00C63F4E" w:rsidRDefault="003047BA" w:rsidP="003047BA">
      <w:pPr>
        <w:widowControl w:val="0"/>
        <w:autoSpaceDE w:val="0"/>
        <w:autoSpaceDN w:val="0"/>
        <w:adjustRightInd w:val="0"/>
        <w:spacing w:after="240"/>
        <w:ind w:firstLine="0"/>
        <w:rPr>
          <w:rFonts w:asciiTheme="majorHAnsi" w:hAnsiTheme="majorHAnsi" w:cstheme="majorHAnsi"/>
          <w:color w:val="000000" w:themeColor="text1"/>
          <w:kern w:val="0"/>
        </w:rPr>
      </w:pPr>
      <w:r w:rsidRPr="00C63F4E">
        <w:rPr>
          <w:rFonts w:asciiTheme="majorHAnsi" w:hAnsiTheme="majorHAnsi" w:cstheme="majorHAnsi"/>
          <w:color w:val="000000" w:themeColor="text1"/>
          <w:kern w:val="0"/>
        </w:rPr>
        <w:t xml:space="preserve">Willard, V. W., Long, A., &amp; Phipps, S. (2016). </w:t>
      </w:r>
      <w:r w:rsidR="00AA25E9" w:rsidRPr="00C63F4E">
        <w:rPr>
          <w:rFonts w:asciiTheme="majorHAnsi" w:hAnsiTheme="majorHAnsi" w:cstheme="majorHAnsi"/>
          <w:color w:val="000000" w:themeColor="text1"/>
          <w:kern w:val="0"/>
        </w:rPr>
        <w:t xml:space="preserve">Life Stress Versus Traumatic Stress: The </w:t>
      </w:r>
      <w:r w:rsidRPr="00C63F4E">
        <w:rPr>
          <w:rFonts w:asciiTheme="majorHAnsi" w:hAnsiTheme="majorHAnsi" w:cstheme="majorHAnsi"/>
          <w:color w:val="000000" w:themeColor="text1"/>
          <w:kern w:val="0"/>
        </w:rPr>
        <w:t xml:space="preserve">Impact </w:t>
      </w:r>
    </w:p>
    <w:p w14:paraId="0916610E" w14:textId="4BCB3F6E" w:rsidR="00AA25E9" w:rsidRPr="00C63F4E" w:rsidRDefault="00AA25E9" w:rsidP="003047BA">
      <w:pPr>
        <w:widowControl w:val="0"/>
        <w:autoSpaceDE w:val="0"/>
        <w:autoSpaceDN w:val="0"/>
        <w:adjustRightInd w:val="0"/>
        <w:spacing w:after="240"/>
        <w:ind w:left="720" w:firstLine="0"/>
        <w:rPr>
          <w:rFonts w:cstheme="minorHAnsi"/>
          <w:color w:val="000000" w:themeColor="text1"/>
          <w:kern w:val="0"/>
        </w:rPr>
      </w:pPr>
      <w:r w:rsidRPr="00C63F4E">
        <w:rPr>
          <w:rFonts w:asciiTheme="majorHAnsi" w:hAnsiTheme="majorHAnsi" w:cstheme="majorHAnsi"/>
          <w:color w:val="000000" w:themeColor="text1"/>
          <w:kern w:val="0"/>
        </w:rPr>
        <w:t>of Life Events on Psychological Functioning in Children W</w:t>
      </w:r>
      <w:r w:rsidR="003047BA" w:rsidRPr="00C63F4E">
        <w:rPr>
          <w:rFonts w:asciiTheme="majorHAnsi" w:hAnsiTheme="majorHAnsi" w:cstheme="majorHAnsi"/>
          <w:color w:val="000000" w:themeColor="text1"/>
          <w:kern w:val="0"/>
        </w:rPr>
        <w:t>ith and Without Serious Illness.</w:t>
      </w:r>
      <w:r w:rsidR="003047BA" w:rsidRPr="00C63F4E">
        <w:rPr>
          <w:rFonts w:ascii="Times" w:hAnsi="Times" w:cs="Times"/>
          <w:color w:val="000000" w:themeColor="text1"/>
          <w:kern w:val="0"/>
          <w:sz w:val="16"/>
          <w:szCs w:val="16"/>
        </w:rPr>
        <w:t xml:space="preserve"> </w:t>
      </w:r>
      <w:r w:rsidR="003047BA" w:rsidRPr="00C63F4E">
        <w:rPr>
          <w:rFonts w:asciiTheme="majorHAnsi" w:hAnsiTheme="majorHAnsi" w:cstheme="majorHAnsi"/>
          <w:i/>
          <w:color w:val="000000" w:themeColor="text1"/>
          <w:kern w:val="0"/>
        </w:rPr>
        <w:t>Psychological Trauma: Theory, Research, Practice, and Policy</w:t>
      </w:r>
      <w:r w:rsidR="003047BA" w:rsidRPr="00C63F4E">
        <w:rPr>
          <w:rFonts w:asciiTheme="majorHAnsi" w:hAnsiTheme="majorHAnsi" w:cstheme="majorHAnsi"/>
          <w:color w:val="000000" w:themeColor="text1"/>
          <w:kern w:val="0"/>
        </w:rPr>
        <w:t xml:space="preserve">, </w:t>
      </w:r>
      <w:r w:rsidR="003047BA" w:rsidRPr="00C63F4E">
        <w:rPr>
          <w:rFonts w:asciiTheme="majorHAnsi" w:hAnsiTheme="majorHAnsi" w:cstheme="majorHAnsi"/>
          <w:i/>
          <w:color w:val="000000" w:themeColor="text1"/>
          <w:kern w:val="0"/>
        </w:rPr>
        <w:t>8(1),</w:t>
      </w:r>
      <w:r w:rsidR="003047BA" w:rsidRPr="00C63F4E">
        <w:rPr>
          <w:rFonts w:asciiTheme="majorHAnsi" w:hAnsiTheme="majorHAnsi" w:cstheme="majorHAnsi"/>
          <w:color w:val="000000" w:themeColor="text1"/>
          <w:kern w:val="0"/>
        </w:rPr>
        <w:t xml:space="preserve"> 63-71. doi: </w:t>
      </w:r>
      <w:hyperlink r:id="rId42" w:history="1">
        <w:r w:rsidR="00857B0F" w:rsidRPr="00C63F4E">
          <w:rPr>
            <w:rStyle w:val="Hyperlink"/>
            <w:rFonts w:cstheme="minorHAnsi"/>
            <w:color w:val="000000" w:themeColor="text1"/>
            <w:kern w:val="0"/>
          </w:rPr>
          <w:t>http://dx.doi.org/10.1037/tra0000017</w:t>
        </w:r>
      </w:hyperlink>
    </w:p>
    <w:p w14:paraId="2F58F52E" w14:textId="77777777" w:rsidR="00857B0F" w:rsidRPr="00C63F4E" w:rsidRDefault="00857B0F" w:rsidP="00857B0F">
      <w:pPr>
        <w:ind w:firstLine="0"/>
        <w:rPr>
          <w:rFonts w:eastAsia="Times New Roman" w:cstheme="minorHAnsi"/>
          <w:color w:val="000000" w:themeColor="text1"/>
          <w:kern w:val="0"/>
          <w:shd w:val="clear" w:color="auto" w:fill="FFFFFF"/>
          <w:lang w:eastAsia="en-US"/>
        </w:rPr>
      </w:pPr>
      <w:r w:rsidRPr="00C63F4E">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253F0C" w14:textId="02C29F69" w:rsidR="00857B0F" w:rsidRPr="00C63F4E" w:rsidRDefault="00857B0F" w:rsidP="00857B0F">
      <w:pPr>
        <w:ind w:left="720" w:firstLine="0"/>
        <w:rPr>
          <w:rFonts w:eastAsia="Times New Roman" w:cstheme="minorHAnsi"/>
          <w:color w:val="000000" w:themeColor="text1"/>
          <w:kern w:val="0"/>
          <w:lang w:eastAsia="en-US"/>
        </w:rPr>
      </w:pPr>
      <w:r w:rsidRPr="00C63F4E">
        <w:rPr>
          <w:rFonts w:eastAsia="Times New Roman" w:cstheme="minorHAnsi"/>
          <w:color w:val="000000" w:themeColor="text1"/>
          <w:kern w:val="0"/>
          <w:shd w:val="clear" w:color="auto" w:fill="FFFFFF"/>
          <w:lang w:eastAsia="en-US"/>
        </w:rPr>
        <w:t>adolescents. </w:t>
      </w:r>
      <w:r w:rsidRPr="00C63F4E">
        <w:rPr>
          <w:rFonts w:eastAsia="Times New Roman" w:cstheme="minorHAnsi"/>
          <w:i/>
          <w:iCs/>
          <w:color w:val="000000" w:themeColor="text1"/>
          <w:kern w:val="0"/>
          <w:shd w:val="clear" w:color="auto" w:fill="FFFFFF"/>
          <w:lang w:eastAsia="en-US"/>
        </w:rPr>
        <w:t>Child development</w:t>
      </w:r>
      <w:r w:rsidRPr="00C63F4E">
        <w:rPr>
          <w:rFonts w:eastAsia="Times New Roman" w:cstheme="minorHAnsi"/>
          <w:color w:val="000000" w:themeColor="text1"/>
          <w:kern w:val="0"/>
          <w:shd w:val="clear" w:color="auto" w:fill="FFFFFF"/>
          <w:lang w:eastAsia="en-US"/>
        </w:rPr>
        <w:t>, </w:t>
      </w:r>
      <w:r w:rsidRPr="00C63F4E">
        <w:rPr>
          <w:rFonts w:eastAsia="Times New Roman" w:cstheme="minorHAnsi"/>
          <w:i/>
          <w:iCs/>
          <w:color w:val="000000" w:themeColor="text1"/>
          <w:kern w:val="0"/>
          <w:shd w:val="clear" w:color="auto" w:fill="FFFFFF"/>
          <w:lang w:eastAsia="en-US"/>
        </w:rPr>
        <w:t>69</w:t>
      </w:r>
      <w:r w:rsidRPr="00C63F4E">
        <w:rPr>
          <w:rFonts w:eastAsia="Times New Roman" w:cstheme="minorHAnsi"/>
          <w:color w:val="000000" w:themeColor="text1"/>
          <w:kern w:val="0"/>
          <w:shd w:val="clear" w:color="auto" w:fill="FFFFFF"/>
          <w:lang w:eastAsia="en-US"/>
        </w:rPr>
        <w:t>(4), 875-887.</w:t>
      </w:r>
      <w:r w:rsidRPr="00C63F4E">
        <w:rPr>
          <w:rFonts w:eastAsia="Times New Roman" w:cstheme="minorHAnsi"/>
          <w:color w:val="000000" w:themeColor="text1"/>
          <w:kern w:val="0"/>
          <w:lang w:eastAsia="en-US"/>
        </w:rPr>
        <w:t xml:space="preserve"> </w:t>
      </w:r>
      <w:r w:rsidRPr="00C63F4E">
        <w:rPr>
          <w:rFonts w:eastAsia="Times New Roman" w:cstheme="minorHAnsi"/>
          <w:bCs/>
          <w:color w:val="000000" w:themeColor="text1"/>
          <w:kern w:val="0"/>
          <w:bdr w:val="none" w:sz="0" w:space="0" w:color="auto" w:frame="1"/>
          <w:shd w:val="clear" w:color="auto" w:fill="FFFFFF"/>
          <w:lang w:eastAsia="en-US"/>
        </w:rPr>
        <w:t>doi:</w:t>
      </w:r>
      <w:r w:rsidRPr="00C63F4E">
        <w:rPr>
          <w:rFonts w:eastAsia="Times New Roman" w:cstheme="minorHAnsi"/>
          <w:b/>
          <w:bCs/>
          <w:color w:val="000000" w:themeColor="text1"/>
          <w:kern w:val="0"/>
          <w:bdr w:val="none" w:sz="0" w:space="0" w:color="auto" w:frame="1"/>
          <w:shd w:val="clear" w:color="auto" w:fill="FFFFFF"/>
          <w:lang w:eastAsia="en-US"/>
        </w:rPr>
        <w:t> </w:t>
      </w:r>
      <w:r w:rsidRPr="00C63F4E">
        <w:rPr>
          <w:rFonts w:eastAsia="Times New Roman" w:cstheme="minorHAnsi"/>
          <w:color w:val="000000" w:themeColor="text1"/>
          <w:kern w:val="0"/>
          <w:bdr w:val="none" w:sz="0" w:space="0" w:color="auto" w:frame="1"/>
          <w:shd w:val="clear" w:color="auto" w:fill="FFFFFF"/>
          <w:lang w:eastAsia="en-US"/>
        </w:rPr>
        <w:t>10.1111/j.1467-8624.1998.tb06149.x</w:t>
      </w:r>
    </w:p>
    <w:p w14:paraId="31ECB699" w14:textId="313900AD" w:rsidR="00AB640A" w:rsidRPr="00C63F4E" w:rsidRDefault="00666C51" w:rsidP="005C633A">
      <w:pPr>
        <w:ind w:firstLine="0"/>
        <w:rPr>
          <w:i/>
          <w:color w:val="000000" w:themeColor="text1"/>
        </w:rPr>
      </w:pPr>
      <w:r w:rsidRPr="00C63F4E">
        <w:rPr>
          <w:color w:val="000000" w:themeColor="text1"/>
        </w:rPr>
        <w:t>Zepke</w:t>
      </w:r>
      <w:r w:rsidR="00D73435" w:rsidRPr="00C63F4E">
        <w:rPr>
          <w:color w:val="000000" w:themeColor="text1"/>
        </w:rPr>
        <w:t>, N.</w:t>
      </w:r>
      <w:r w:rsidRPr="00C63F4E">
        <w:rPr>
          <w:color w:val="000000" w:themeColor="text1"/>
        </w:rPr>
        <w:t xml:space="preserve"> &amp; Leach</w:t>
      </w:r>
      <w:r w:rsidR="00D73435" w:rsidRPr="00C63F4E">
        <w:rPr>
          <w:color w:val="000000" w:themeColor="text1"/>
        </w:rPr>
        <w:t>, L.</w:t>
      </w:r>
      <w:r w:rsidRPr="00C63F4E">
        <w:rPr>
          <w:color w:val="000000" w:themeColor="text1"/>
        </w:rPr>
        <w:t xml:space="preserve"> </w:t>
      </w:r>
      <w:r w:rsidR="002E55E2" w:rsidRPr="00C63F4E">
        <w:rPr>
          <w:color w:val="000000" w:themeColor="text1"/>
        </w:rPr>
        <w:t>(</w:t>
      </w:r>
      <w:r w:rsidRPr="00C63F4E">
        <w:rPr>
          <w:color w:val="000000" w:themeColor="text1"/>
        </w:rPr>
        <w:t>2010</w:t>
      </w:r>
      <w:r w:rsidR="002E55E2" w:rsidRPr="00C63F4E">
        <w:rPr>
          <w:color w:val="000000" w:themeColor="text1"/>
        </w:rPr>
        <w:t>)</w:t>
      </w:r>
      <w:r w:rsidRPr="00C63F4E">
        <w:rPr>
          <w:color w:val="000000" w:themeColor="text1"/>
        </w:rPr>
        <w:t>. Improving student engagement: Ten proposals for action.</w:t>
      </w:r>
      <w:r w:rsidR="00F8643D" w:rsidRPr="00C63F4E">
        <w:rPr>
          <w:color w:val="000000" w:themeColor="text1"/>
        </w:rPr>
        <w:t xml:space="preserve"> </w:t>
      </w:r>
      <w:r w:rsidR="00AC29F6" w:rsidRPr="00C63F4E">
        <w:rPr>
          <w:i/>
          <w:color w:val="000000" w:themeColor="text1"/>
        </w:rPr>
        <w:t xml:space="preserve">Active </w:t>
      </w:r>
    </w:p>
    <w:p w14:paraId="297938A8" w14:textId="6433F88C" w:rsidR="00A81299" w:rsidRPr="00C63F4E" w:rsidRDefault="00AC29F6" w:rsidP="00CB425A">
      <w:pPr>
        <w:rPr>
          <w:color w:val="000000" w:themeColor="text1"/>
        </w:rPr>
      </w:pPr>
      <w:r w:rsidRPr="00C63F4E">
        <w:rPr>
          <w:i/>
          <w:color w:val="000000" w:themeColor="text1"/>
        </w:rPr>
        <w:t>Learning in Higher Education,</w:t>
      </w:r>
      <w:r w:rsidR="00F8643D" w:rsidRPr="00C63F4E">
        <w:rPr>
          <w:i/>
          <w:color w:val="000000" w:themeColor="text1"/>
        </w:rPr>
        <w:t xml:space="preserve"> 11(3)</w:t>
      </w:r>
      <w:r w:rsidR="00F8643D" w:rsidRPr="00C63F4E">
        <w:rPr>
          <w:color w:val="000000" w:themeColor="text1"/>
        </w:rPr>
        <w:t xml:space="preserve">, </w:t>
      </w:r>
      <w:r w:rsidR="00A92A74" w:rsidRPr="00C63F4E">
        <w:rPr>
          <w:color w:val="000000" w:themeColor="text1"/>
        </w:rPr>
        <w:t>167-177</w:t>
      </w:r>
      <w:r w:rsidR="00D356C7" w:rsidRPr="00C63F4E">
        <w:rPr>
          <w:color w:val="000000" w:themeColor="text1"/>
        </w:rPr>
        <w:t>.</w:t>
      </w:r>
      <w:r w:rsidR="002E55E2" w:rsidRPr="00C63F4E">
        <w:rPr>
          <w:color w:val="000000" w:themeColor="text1"/>
        </w:rPr>
        <w:t xml:space="preserve"> doi</w:t>
      </w:r>
      <w:r w:rsidR="00666C51" w:rsidRPr="00C63F4E">
        <w:rPr>
          <w:color w:val="000000" w:themeColor="text1"/>
        </w:rPr>
        <w:t>: 10.1177/1469787410379680</w:t>
      </w:r>
    </w:p>
    <w:sectPr w:rsidR="00A81299" w:rsidRPr="00C63F4E">
      <w:headerReference w:type="default" r:id="rId43"/>
      <w:headerReference w:type="first" r:id="rId44"/>
      <w:footnotePr>
        <w:pos w:val="beneathText"/>
      </w:footnotePr>
      <w:pgSz w:w="12240" w:h="15840"/>
      <w:pgMar w:top="1440" w:right="1440" w:bottom="1440" w:left="1440" w:header="720" w:footer="720" w:gutter="0"/>
      <w:cols w:space="720"/>
      <w:titlePg/>
      <w:docGrid w:linePitch="360"/>
      <w15:footnoteColumns w:val="1"/>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95859" w16cid:durableId="1DC956C0"/>
  <w16cid:commentId w16cid:paraId="2D6E36A0" w16cid:durableId="1DC956C1"/>
  <w16cid:commentId w16cid:paraId="55B5A683" w16cid:durableId="1DC956C2"/>
  <w16cid:commentId w16cid:paraId="386141F5" w16cid:durableId="1DC956C3"/>
  <w16cid:commentId w16cid:paraId="4B0D48C5" w16cid:durableId="1DC956C4"/>
  <w16cid:commentId w16cid:paraId="3CAA64A2" w16cid:durableId="1DC956C5"/>
  <w16cid:commentId w16cid:paraId="1F27533B" w16cid:durableId="1DC95D88"/>
  <w16cid:commentId w16cid:paraId="2F809D79" w16cid:durableId="1DC9812B"/>
  <w16cid:commentId w16cid:paraId="787D3081" w16cid:durableId="1DC9824A"/>
  <w16cid:commentId w16cid:paraId="73D5687C" w16cid:durableId="1DC98E4F"/>
  <w16cid:commentId w16cid:paraId="78F4DE2C" w16cid:durableId="1DC9913F"/>
  <w16cid:commentId w16cid:paraId="26F790C0" w16cid:durableId="1DCA4DC5"/>
  <w16cid:commentId w16cid:paraId="0755C364" w16cid:durableId="1DCA5045"/>
  <w16cid:commentId w16cid:paraId="7F3BB72F" w16cid:durableId="1DCA81EE"/>
  <w16cid:commentId w16cid:paraId="4C1E3390" w16cid:durableId="1DCA8759"/>
  <w16cid:commentId w16cid:paraId="573F308D" w16cid:durableId="1DCA8823"/>
  <w16cid:commentId w16cid:paraId="4430FE91" w16cid:durableId="1DCA89F6"/>
  <w16cid:commentId w16cid:paraId="77B79222" w16cid:durableId="1DCA8A74"/>
  <w16cid:commentId w16cid:paraId="33EA2859" w16cid:durableId="1DCA8AF5"/>
  <w16cid:commentId w16cid:paraId="12BE1955" w16cid:durableId="1DCA96B4"/>
  <w16cid:commentId w16cid:paraId="132189C3" w16cid:durableId="1DCA9823"/>
  <w16cid:commentId w16cid:paraId="18DCDDE1" w16cid:durableId="1DCA9D36"/>
  <w16cid:commentId w16cid:paraId="4293BD9B" w16cid:durableId="1DCA9F4D"/>
  <w16cid:commentId w16cid:paraId="5E1A1182" w16cid:durableId="1DCAA090"/>
  <w16cid:commentId w16cid:paraId="0A494618" w16cid:durableId="1DCABD35"/>
  <w16cid:commentId w16cid:paraId="50D09DD4" w16cid:durableId="1DCAD623"/>
  <w16cid:commentId w16cid:paraId="5E594CD7" w16cid:durableId="1DCAD77F"/>
  <w16cid:commentId w16cid:paraId="0480918D" w16cid:durableId="1DCAD7E2"/>
  <w16cid:commentId w16cid:paraId="0FAC2F52" w16cid:durableId="1DCADCCE"/>
  <w16cid:commentId w16cid:paraId="7B66F565" w16cid:durableId="1DCAE25D"/>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926C4" w14:textId="77777777" w:rsidR="006E623D" w:rsidRDefault="006E623D">
      <w:pPr>
        <w:spacing w:line="240" w:lineRule="auto"/>
      </w:pPr>
      <w:r>
        <w:separator/>
      </w:r>
    </w:p>
  </w:endnote>
  <w:endnote w:type="continuationSeparator" w:id="0">
    <w:p w14:paraId="453C92D4" w14:textId="77777777" w:rsidR="006E623D" w:rsidRDefault="006E62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48C55" w14:textId="77777777" w:rsidR="006E623D" w:rsidRDefault="006E623D">
      <w:pPr>
        <w:spacing w:line="240" w:lineRule="auto"/>
      </w:pPr>
      <w:r>
        <w:separator/>
      </w:r>
    </w:p>
  </w:footnote>
  <w:footnote w:type="continuationSeparator" w:id="0">
    <w:p w14:paraId="0872278D" w14:textId="77777777" w:rsidR="006E623D" w:rsidRDefault="006E623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1E7947A1" w:rsidR="00506287" w:rsidRDefault="00506287">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D33A8">
      <w:rPr>
        <w:rStyle w:val="Strong"/>
        <w:noProof/>
      </w:rPr>
      <w:t>6</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5020415A" w:rsidR="00506287" w:rsidRDefault="00506287">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C91EB4">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04B6F"/>
    <w:multiLevelType w:val="hybridMultilevel"/>
    <w:tmpl w:val="5596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9245F3"/>
    <w:multiLevelType w:val="hybridMultilevel"/>
    <w:tmpl w:val="8AFC8462"/>
    <w:lvl w:ilvl="0" w:tplc="0FFC9DB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9B2E4D"/>
    <w:multiLevelType w:val="hybridMultilevel"/>
    <w:tmpl w:val="05607672"/>
    <w:lvl w:ilvl="0" w:tplc="000F0409">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059B0"/>
    <w:multiLevelType w:val="hybridMultilevel"/>
    <w:tmpl w:val="44EC8EBC"/>
    <w:lvl w:ilvl="0" w:tplc="A300B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2416C5"/>
    <w:multiLevelType w:val="hybridMultilevel"/>
    <w:tmpl w:val="97E6D93C"/>
    <w:lvl w:ilvl="0" w:tplc="F2B25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DC4544"/>
    <w:multiLevelType w:val="hybridMultilevel"/>
    <w:tmpl w:val="F36E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5C3C45"/>
    <w:multiLevelType w:val="hybridMultilevel"/>
    <w:tmpl w:val="0EE4C1D0"/>
    <w:lvl w:ilvl="0" w:tplc="16F4D8C2">
      <w:start w:val="19"/>
      <w:numFmt w:val="bullet"/>
      <w:lvlText w:val=""/>
      <w:lvlJc w:val="left"/>
      <w:pPr>
        <w:ind w:left="720" w:hanging="360"/>
      </w:pPr>
      <w:rPr>
        <w:rFonts w:ascii="Symbol" w:eastAsia="Times New Roman" w:hAnsi="Symbol" w:cstheme="minorHAnsi"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9FB1A86"/>
    <w:multiLevelType w:val="hybridMultilevel"/>
    <w:tmpl w:val="6E10B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70014D"/>
    <w:multiLevelType w:val="hybridMultilevel"/>
    <w:tmpl w:val="C75CC198"/>
    <w:lvl w:ilvl="0" w:tplc="39A85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9"/>
  </w:num>
  <w:num w:numId="13">
    <w:abstractNumId w:val="26"/>
  </w:num>
  <w:num w:numId="14">
    <w:abstractNumId w:val="30"/>
  </w:num>
  <w:num w:numId="15">
    <w:abstractNumId w:val="22"/>
  </w:num>
  <w:num w:numId="16">
    <w:abstractNumId w:val="20"/>
  </w:num>
  <w:num w:numId="17">
    <w:abstractNumId w:val="17"/>
  </w:num>
  <w:num w:numId="18">
    <w:abstractNumId w:val="13"/>
  </w:num>
  <w:num w:numId="19">
    <w:abstractNumId w:val="18"/>
  </w:num>
  <w:num w:numId="20">
    <w:abstractNumId w:val="10"/>
  </w:num>
  <w:num w:numId="21">
    <w:abstractNumId w:val="15"/>
  </w:num>
  <w:num w:numId="22">
    <w:abstractNumId w:val="11"/>
  </w:num>
  <w:num w:numId="23">
    <w:abstractNumId w:val="19"/>
  </w:num>
  <w:num w:numId="24">
    <w:abstractNumId w:val="12"/>
  </w:num>
  <w:num w:numId="25">
    <w:abstractNumId w:val="16"/>
  </w:num>
  <w:num w:numId="26">
    <w:abstractNumId w:val="24"/>
  </w:num>
  <w:num w:numId="27">
    <w:abstractNumId w:val="27"/>
  </w:num>
  <w:num w:numId="28">
    <w:abstractNumId w:val="23"/>
  </w:num>
  <w:num w:numId="29">
    <w:abstractNumId w:val="21"/>
  </w:num>
  <w:num w:numId="30">
    <w:abstractNumId w:val="28"/>
  </w:num>
  <w:num w:numId="31">
    <w:abstractNumId w:val="14"/>
  </w:num>
  <w:num w:numId="32">
    <w:abstractNumId w:val="2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son, Audrey R - (audreyn)">
    <w15:presenceInfo w15:providerId="None" w15:userId="Nelson, Audrey R - (audre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C01"/>
    <w:rsid w:val="00002F4C"/>
    <w:rsid w:val="00006228"/>
    <w:rsid w:val="000077AD"/>
    <w:rsid w:val="00007901"/>
    <w:rsid w:val="00007A22"/>
    <w:rsid w:val="000111CB"/>
    <w:rsid w:val="00012BA6"/>
    <w:rsid w:val="00012E58"/>
    <w:rsid w:val="00013D4F"/>
    <w:rsid w:val="00013F60"/>
    <w:rsid w:val="00014B0F"/>
    <w:rsid w:val="000177B7"/>
    <w:rsid w:val="00017D94"/>
    <w:rsid w:val="000200C4"/>
    <w:rsid w:val="00021660"/>
    <w:rsid w:val="00022C78"/>
    <w:rsid w:val="00022F21"/>
    <w:rsid w:val="00023BB5"/>
    <w:rsid w:val="00024D1B"/>
    <w:rsid w:val="00025761"/>
    <w:rsid w:val="000266EC"/>
    <w:rsid w:val="00026CED"/>
    <w:rsid w:val="000304C3"/>
    <w:rsid w:val="00030615"/>
    <w:rsid w:val="0003126F"/>
    <w:rsid w:val="00032355"/>
    <w:rsid w:val="00033E9B"/>
    <w:rsid w:val="00034A7B"/>
    <w:rsid w:val="00034FB6"/>
    <w:rsid w:val="0004137D"/>
    <w:rsid w:val="00041D44"/>
    <w:rsid w:val="00041E6B"/>
    <w:rsid w:val="00043C63"/>
    <w:rsid w:val="00043E50"/>
    <w:rsid w:val="000442C3"/>
    <w:rsid w:val="000471E0"/>
    <w:rsid w:val="00050003"/>
    <w:rsid w:val="0005118F"/>
    <w:rsid w:val="0005181B"/>
    <w:rsid w:val="00051996"/>
    <w:rsid w:val="000534B8"/>
    <w:rsid w:val="000542CA"/>
    <w:rsid w:val="000550D4"/>
    <w:rsid w:val="00056C3F"/>
    <w:rsid w:val="00057144"/>
    <w:rsid w:val="000571A8"/>
    <w:rsid w:val="000578B2"/>
    <w:rsid w:val="00057FBC"/>
    <w:rsid w:val="0006077D"/>
    <w:rsid w:val="000609BB"/>
    <w:rsid w:val="00060E8A"/>
    <w:rsid w:val="000628AE"/>
    <w:rsid w:val="00062982"/>
    <w:rsid w:val="00063260"/>
    <w:rsid w:val="00063A18"/>
    <w:rsid w:val="000642E9"/>
    <w:rsid w:val="0006477F"/>
    <w:rsid w:val="00066897"/>
    <w:rsid w:val="00067DE8"/>
    <w:rsid w:val="00070347"/>
    <w:rsid w:val="0007054D"/>
    <w:rsid w:val="000709CE"/>
    <w:rsid w:val="00073560"/>
    <w:rsid w:val="00073B0F"/>
    <w:rsid w:val="00073E56"/>
    <w:rsid w:val="00075503"/>
    <w:rsid w:val="0007563D"/>
    <w:rsid w:val="00076945"/>
    <w:rsid w:val="00076D80"/>
    <w:rsid w:val="00077BE5"/>
    <w:rsid w:val="00077D4B"/>
    <w:rsid w:val="000809F1"/>
    <w:rsid w:val="00080B57"/>
    <w:rsid w:val="00080B72"/>
    <w:rsid w:val="000810E8"/>
    <w:rsid w:val="00082AB2"/>
    <w:rsid w:val="00083FD6"/>
    <w:rsid w:val="00084238"/>
    <w:rsid w:val="00086F65"/>
    <w:rsid w:val="0008777B"/>
    <w:rsid w:val="000908EC"/>
    <w:rsid w:val="00090BA5"/>
    <w:rsid w:val="0009178F"/>
    <w:rsid w:val="00091C7B"/>
    <w:rsid w:val="00092C12"/>
    <w:rsid w:val="00093039"/>
    <w:rsid w:val="00093109"/>
    <w:rsid w:val="00093EB4"/>
    <w:rsid w:val="000942C5"/>
    <w:rsid w:val="00095C4D"/>
    <w:rsid w:val="00095FCC"/>
    <w:rsid w:val="000967E6"/>
    <w:rsid w:val="0009772C"/>
    <w:rsid w:val="00097D84"/>
    <w:rsid w:val="000A087E"/>
    <w:rsid w:val="000A0D8F"/>
    <w:rsid w:val="000A19FF"/>
    <w:rsid w:val="000A25FE"/>
    <w:rsid w:val="000A37F8"/>
    <w:rsid w:val="000A4760"/>
    <w:rsid w:val="000A4D54"/>
    <w:rsid w:val="000A5187"/>
    <w:rsid w:val="000A52EE"/>
    <w:rsid w:val="000A5EA4"/>
    <w:rsid w:val="000B150E"/>
    <w:rsid w:val="000B1999"/>
    <w:rsid w:val="000B272D"/>
    <w:rsid w:val="000B2BDC"/>
    <w:rsid w:val="000B5860"/>
    <w:rsid w:val="000B60B7"/>
    <w:rsid w:val="000B7469"/>
    <w:rsid w:val="000B7934"/>
    <w:rsid w:val="000C1154"/>
    <w:rsid w:val="000C1C1A"/>
    <w:rsid w:val="000C1FDD"/>
    <w:rsid w:val="000C2453"/>
    <w:rsid w:val="000C2CC3"/>
    <w:rsid w:val="000C3BDF"/>
    <w:rsid w:val="000C46B9"/>
    <w:rsid w:val="000C4ACF"/>
    <w:rsid w:val="000C5B1D"/>
    <w:rsid w:val="000C5EB0"/>
    <w:rsid w:val="000C6BF2"/>
    <w:rsid w:val="000C71A8"/>
    <w:rsid w:val="000D06A7"/>
    <w:rsid w:val="000D0EBB"/>
    <w:rsid w:val="000D1D18"/>
    <w:rsid w:val="000D394F"/>
    <w:rsid w:val="000D3B54"/>
    <w:rsid w:val="000D4A0C"/>
    <w:rsid w:val="000D4CA6"/>
    <w:rsid w:val="000D4E94"/>
    <w:rsid w:val="000D5835"/>
    <w:rsid w:val="000D5A83"/>
    <w:rsid w:val="000D5B80"/>
    <w:rsid w:val="000D5EFF"/>
    <w:rsid w:val="000D6C3F"/>
    <w:rsid w:val="000D728D"/>
    <w:rsid w:val="000D73EB"/>
    <w:rsid w:val="000D768A"/>
    <w:rsid w:val="000D7D93"/>
    <w:rsid w:val="000E0274"/>
    <w:rsid w:val="000E0E63"/>
    <w:rsid w:val="000E2DD5"/>
    <w:rsid w:val="000E36D4"/>
    <w:rsid w:val="000E514D"/>
    <w:rsid w:val="000E7715"/>
    <w:rsid w:val="000E7C11"/>
    <w:rsid w:val="000F02BD"/>
    <w:rsid w:val="000F16B8"/>
    <w:rsid w:val="000F3BA5"/>
    <w:rsid w:val="000F41D2"/>
    <w:rsid w:val="000F5671"/>
    <w:rsid w:val="000F6736"/>
    <w:rsid w:val="00101247"/>
    <w:rsid w:val="001032E2"/>
    <w:rsid w:val="001050DB"/>
    <w:rsid w:val="00106BE2"/>
    <w:rsid w:val="00106EA3"/>
    <w:rsid w:val="00107016"/>
    <w:rsid w:val="0010783A"/>
    <w:rsid w:val="00107C69"/>
    <w:rsid w:val="00110B31"/>
    <w:rsid w:val="00111289"/>
    <w:rsid w:val="00111786"/>
    <w:rsid w:val="00113BD5"/>
    <w:rsid w:val="00113F08"/>
    <w:rsid w:val="001140AD"/>
    <w:rsid w:val="001166DD"/>
    <w:rsid w:val="00121109"/>
    <w:rsid w:val="001217AC"/>
    <w:rsid w:val="00121A70"/>
    <w:rsid w:val="00121E23"/>
    <w:rsid w:val="0012217D"/>
    <w:rsid w:val="001221DE"/>
    <w:rsid w:val="00122A92"/>
    <w:rsid w:val="001247E3"/>
    <w:rsid w:val="00124D57"/>
    <w:rsid w:val="001256AF"/>
    <w:rsid w:val="001259BF"/>
    <w:rsid w:val="00125C0C"/>
    <w:rsid w:val="00125D5B"/>
    <w:rsid w:val="00125EEF"/>
    <w:rsid w:val="001263C9"/>
    <w:rsid w:val="001278EE"/>
    <w:rsid w:val="00130EF0"/>
    <w:rsid w:val="001317C8"/>
    <w:rsid w:val="00133BA3"/>
    <w:rsid w:val="0013675E"/>
    <w:rsid w:val="00136FDA"/>
    <w:rsid w:val="00137157"/>
    <w:rsid w:val="00137324"/>
    <w:rsid w:val="001417CB"/>
    <w:rsid w:val="0014236E"/>
    <w:rsid w:val="0014256C"/>
    <w:rsid w:val="00145A3D"/>
    <w:rsid w:val="001500DB"/>
    <w:rsid w:val="0015079D"/>
    <w:rsid w:val="00151FCE"/>
    <w:rsid w:val="00152294"/>
    <w:rsid w:val="00153855"/>
    <w:rsid w:val="00154382"/>
    <w:rsid w:val="00156134"/>
    <w:rsid w:val="00156394"/>
    <w:rsid w:val="001568ED"/>
    <w:rsid w:val="0015715A"/>
    <w:rsid w:val="00161A7C"/>
    <w:rsid w:val="0016305A"/>
    <w:rsid w:val="001638BA"/>
    <w:rsid w:val="00163C65"/>
    <w:rsid w:val="00163E61"/>
    <w:rsid w:val="001654F9"/>
    <w:rsid w:val="00170639"/>
    <w:rsid w:val="00171222"/>
    <w:rsid w:val="0017123F"/>
    <w:rsid w:val="00171CED"/>
    <w:rsid w:val="00172CB2"/>
    <w:rsid w:val="00172DBF"/>
    <w:rsid w:val="00172FC5"/>
    <w:rsid w:val="00173915"/>
    <w:rsid w:val="00174433"/>
    <w:rsid w:val="00175CD9"/>
    <w:rsid w:val="00175D61"/>
    <w:rsid w:val="0017655D"/>
    <w:rsid w:val="00176F8D"/>
    <w:rsid w:val="001772C2"/>
    <w:rsid w:val="00177810"/>
    <w:rsid w:val="001779FE"/>
    <w:rsid w:val="00180556"/>
    <w:rsid w:val="00180AD2"/>
    <w:rsid w:val="00181318"/>
    <w:rsid w:val="00181C23"/>
    <w:rsid w:val="00182228"/>
    <w:rsid w:val="00184DB6"/>
    <w:rsid w:val="00185A81"/>
    <w:rsid w:val="00186092"/>
    <w:rsid w:val="00186B81"/>
    <w:rsid w:val="0018705C"/>
    <w:rsid w:val="001923D2"/>
    <w:rsid w:val="00192984"/>
    <w:rsid w:val="00192FFF"/>
    <w:rsid w:val="00194FC0"/>
    <w:rsid w:val="00196BAB"/>
    <w:rsid w:val="001A12BC"/>
    <w:rsid w:val="001A3B9A"/>
    <w:rsid w:val="001A5351"/>
    <w:rsid w:val="001A5771"/>
    <w:rsid w:val="001A5FDE"/>
    <w:rsid w:val="001B0049"/>
    <w:rsid w:val="001B161E"/>
    <w:rsid w:val="001B2773"/>
    <w:rsid w:val="001B4697"/>
    <w:rsid w:val="001B4F4F"/>
    <w:rsid w:val="001B5B5D"/>
    <w:rsid w:val="001B5DF9"/>
    <w:rsid w:val="001C1A09"/>
    <w:rsid w:val="001C1F84"/>
    <w:rsid w:val="001C2226"/>
    <w:rsid w:val="001C2318"/>
    <w:rsid w:val="001C37EC"/>
    <w:rsid w:val="001C47BC"/>
    <w:rsid w:val="001C61A1"/>
    <w:rsid w:val="001C7A71"/>
    <w:rsid w:val="001C7D05"/>
    <w:rsid w:val="001D00CA"/>
    <w:rsid w:val="001D05DC"/>
    <w:rsid w:val="001D08E6"/>
    <w:rsid w:val="001D136A"/>
    <w:rsid w:val="001D184B"/>
    <w:rsid w:val="001D1DCF"/>
    <w:rsid w:val="001D25AC"/>
    <w:rsid w:val="001D30F6"/>
    <w:rsid w:val="001D320B"/>
    <w:rsid w:val="001D35E8"/>
    <w:rsid w:val="001D3695"/>
    <w:rsid w:val="001D38D1"/>
    <w:rsid w:val="001D48A7"/>
    <w:rsid w:val="001D4E97"/>
    <w:rsid w:val="001D62DB"/>
    <w:rsid w:val="001D67A2"/>
    <w:rsid w:val="001D7D12"/>
    <w:rsid w:val="001E1521"/>
    <w:rsid w:val="001E1E0C"/>
    <w:rsid w:val="001E3BF1"/>
    <w:rsid w:val="001E411E"/>
    <w:rsid w:val="001E5261"/>
    <w:rsid w:val="001E546F"/>
    <w:rsid w:val="001E574B"/>
    <w:rsid w:val="001E70B2"/>
    <w:rsid w:val="001F04FC"/>
    <w:rsid w:val="001F28B0"/>
    <w:rsid w:val="001F2B1A"/>
    <w:rsid w:val="001F3664"/>
    <w:rsid w:val="001F39C6"/>
    <w:rsid w:val="001F3DB5"/>
    <w:rsid w:val="001F5312"/>
    <w:rsid w:val="001F58CD"/>
    <w:rsid w:val="001F661A"/>
    <w:rsid w:val="00201550"/>
    <w:rsid w:val="00201DB6"/>
    <w:rsid w:val="002021C9"/>
    <w:rsid w:val="00202C22"/>
    <w:rsid w:val="00203A49"/>
    <w:rsid w:val="00203B92"/>
    <w:rsid w:val="00204155"/>
    <w:rsid w:val="00204B5E"/>
    <w:rsid w:val="00204F1C"/>
    <w:rsid w:val="00205781"/>
    <w:rsid w:val="00205B30"/>
    <w:rsid w:val="00205EF8"/>
    <w:rsid w:val="002063CD"/>
    <w:rsid w:val="00207143"/>
    <w:rsid w:val="0021088F"/>
    <w:rsid w:val="00210CD4"/>
    <w:rsid w:val="00210DCA"/>
    <w:rsid w:val="00213138"/>
    <w:rsid w:val="002131C6"/>
    <w:rsid w:val="00213C8B"/>
    <w:rsid w:val="0021535D"/>
    <w:rsid w:val="002156B7"/>
    <w:rsid w:val="00220A75"/>
    <w:rsid w:val="00222C72"/>
    <w:rsid w:val="00223FA6"/>
    <w:rsid w:val="002244B8"/>
    <w:rsid w:val="0022487F"/>
    <w:rsid w:val="0022638C"/>
    <w:rsid w:val="00227265"/>
    <w:rsid w:val="002310C5"/>
    <w:rsid w:val="00231256"/>
    <w:rsid w:val="00231566"/>
    <w:rsid w:val="00231A27"/>
    <w:rsid w:val="00232035"/>
    <w:rsid w:val="00233574"/>
    <w:rsid w:val="002339AB"/>
    <w:rsid w:val="00233F21"/>
    <w:rsid w:val="00234CD9"/>
    <w:rsid w:val="00234D49"/>
    <w:rsid w:val="00237CCC"/>
    <w:rsid w:val="00240E5A"/>
    <w:rsid w:val="00241064"/>
    <w:rsid w:val="00241F06"/>
    <w:rsid w:val="00242907"/>
    <w:rsid w:val="00242F8E"/>
    <w:rsid w:val="002431BD"/>
    <w:rsid w:val="00243631"/>
    <w:rsid w:val="00243978"/>
    <w:rsid w:val="0024415E"/>
    <w:rsid w:val="00244494"/>
    <w:rsid w:val="002446DE"/>
    <w:rsid w:val="00245B8E"/>
    <w:rsid w:val="00246A00"/>
    <w:rsid w:val="00246B9D"/>
    <w:rsid w:val="00247580"/>
    <w:rsid w:val="00250F34"/>
    <w:rsid w:val="00250F4C"/>
    <w:rsid w:val="00250F50"/>
    <w:rsid w:val="00251973"/>
    <w:rsid w:val="002565A5"/>
    <w:rsid w:val="00257757"/>
    <w:rsid w:val="002578EE"/>
    <w:rsid w:val="00262A84"/>
    <w:rsid w:val="0026352C"/>
    <w:rsid w:val="002638A9"/>
    <w:rsid w:val="002641D2"/>
    <w:rsid w:val="00265CC5"/>
    <w:rsid w:val="00267AF5"/>
    <w:rsid w:val="00267E57"/>
    <w:rsid w:val="002706CE"/>
    <w:rsid w:val="002706E6"/>
    <w:rsid w:val="002707DE"/>
    <w:rsid w:val="002707EC"/>
    <w:rsid w:val="00271376"/>
    <w:rsid w:val="002727F7"/>
    <w:rsid w:val="00274948"/>
    <w:rsid w:val="002750A1"/>
    <w:rsid w:val="0027536B"/>
    <w:rsid w:val="00275DCA"/>
    <w:rsid w:val="00276703"/>
    <w:rsid w:val="002767EC"/>
    <w:rsid w:val="00276C2B"/>
    <w:rsid w:val="00276C4A"/>
    <w:rsid w:val="00280419"/>
    <w:rsid w:val="00282785"/>
    <w:rsid w:val="00286482"/>
    <w:rsid w:val="00286E6D"/>
    <w:rsid w:val="002870D4"/>
    <w:rsid w:val="00287E2A"/>
    <w:rsid w:val="002911A3"/>
    <w:rsid w:val="00291A8E"/>
    <w:rsid w:val="002935EA"/>
    <w:rsid w:val="00296739"/>
    <w:rsid w:val="00297F04"/>
    <w:rsid w:val="002A2233"/>
    <w:rsid w:val="002A26E5"/>
    <w:rsid w:val="002A2F92"/>
    <w:rsid w:val="002A3D5E"/>
    <w:rsid w:val="002A5C7A"/>
    <w:rsid w:val="002A6779"/>
    <w:rsid w:val="002A6FB3"/>
    <w:rsid w:val="002B0139"/>
    <w:rsid w:val="002B187E"/>
    <w:rsid w:val="002B4D7C"/>
    <w:rsid w:val="002B4DA9"/>
    <w:rsid w:val="002B4FF0"/>
    <w:rsid w:val="002B650F"/>
    <w:rsid w:val="002B6A9C"/>
    <w:rsid w:val="002C2004"/>
    <w:rsid w:val="002C20E2"/>
    <w:rsid w:val="002C24DC"/>
    <w:rsid w:val="002C4CFB"/>
    <w:rsid w:val="002C56B2"/>
    <w:rsid w:val="002C5A84"/>
    <w:rsid w:val="002C6DB3"/>
    <w:rsid w:val="002C7A5A"/>
    <w:rsid w:val="002D1550"/>
    <w:rsid w:val="002D1A39"/>
    <w:rsid w:val="002D22A0"/>
    <w:rsid w:val="002D33C8"/>
    <w:rsid w:val="002D3563"/>
    <w:rsid w:val="002D4DE2"/>
    <w:rsid w:val="002D64BC"/>
    <w:rsid w:val="002D6EBF"/>
    <w:rsid w:val="002D75B1"/>
    <w:rsid w:val="002E018F"/>
    <w:rsid w:val="002E1A1F"/>
    <w:rsid w:val="002E3EED"/>
    <w:rsid w:val="002E55E2"/>
    <w:rsid w:val="002E67F7"/>
    <w:rsid w:val="002E6B74"/>
    <w:rsid w:val="002F0AE5"/>
    <w:rsid w:val="002F15E0"/>
    <w:rsid w:val="002F201D"/>
    <w:rsid w:val="002F202D"/>
    <w:rsid w:val="002F3604"/>
    <w:rsid w:val="002F374A"/>
    <w:rsid w:val="002F4C20"/>
    <w:rsid w:val="002F56A1"/>
    <w:rsid w:val="002F5D6A"/>
    <w:rsid w:val="002F608D"/>
    <w:rsid w:val="002F6599"/>
    <w:rsid w:val="002F6EDF"/>
    <w:rsid w:val="002F6F74"/>
    <w:rsid w:val="0030056F"/>
    <w:rsid w:val="0030094D"/>
    <w:rsid w:val="00300CEE"/>
    <w:rsid w:val="0030380C"/>
    <w:rsid w:val="00303CCD"/>
    <w:rsid w:val="00303E12"/>
    <w:rsid w:val="003047BA"/>
    <w:rsid w:val="00304E07"/>
    <w:rsid w:val="00305223"/>
    <w:rsid w:val="00305EC5"/>
    <w:rsid w:val="003069AE"/>
    <w:rsid w:val="00306F2C"/>
    <w:rsid w:val="00307AF8"/>
    <w:rsid w:val="00310972"/>
    <w:rsid w:val="00311559"/>
    <w:rsid w:val="00312B56"/>
    <w:rsid w:val="00312E6A"/>
    <w:rsid w:val="00313768"/>
    <w:rsid w:val="00314A6B"/>
    <w:rsid w:val="00315057"/>
    <w:rsid w:val="003152F6"/>
    <w:rsid w:val="003173C1"/>
    <w:rsid w:val="0032151A"/>
    <w:rsid w:val="003216A9"/>
    <w:rsid w:val="0032272A"/>
    <w:rsid w:val="00323B21"/>
    <w:rsid w:val="00324C12"/>
    <w:rsid w:val="0032693D"/>
    <w:rsid w:val="003278F1"/>
    <w:rsid w:val="00327B2B"/>
    <w:rsid w:val="003302CE"/>
    <w:rsid w:val="003329B6"/>
    <w:rsid w:val="00332C0E"/>
    <w:rsid w:val="00333B33"/>
    <w:rsid w:val="00335001"/>
    <w:rsid w:val="0033509C"/>
    <w:rsid w:val="0033544F"/>
    <w:rsid w:val="00337243"/>
    <w:rsid w:val="003375D4"/>
    <w:rsid w:val="00340A65"/>
    <w:rsid w:val="0034706C"/>
    <w:rsid w:val="0035049B"/>
    <w:rsid w:val="003507AD"/>
    <w:rsid w:val="00352808"/>
    <w:rsid w:val="003547F9"/>
    <w:rsid w:val="003549D2"/>
    <w:rsid w:val="003556D9"/>
    <w:rsid w:val="0035693B"/>
    <w:rsid w:val="00356E5D"/>
    <w:rsid w:val="00357583"/>
    <w:rsid w:val="00357D15"/>
    <w:rsid w:val="003612B9"/>
    <w:rsid w:val="0036191C"/>
    <w:rsid w:val="00362137"/>
    <w:rsid w:val="003626FF"/>
    <w:rsid w:val="00362867"/>
    <w:rsid w:val="0036464F"/>
    <w:rsid w:val="00365508"/>
    <w:rsid w:val="00372081"/>
    <w:rsid w:val="00372C49"/>
    <w:rsid w:val="00375E8E"/>
    <w:rsid w:val="003767DC"/>
    <w:rsid w:val="0037721E"/>
    <w:rsid w:val="003775F1"/>
    <w:rsid w:val="00377DFD"/>
    <w:rsid w:val="00380434"/>
    <w:rsid w:val="00380638"/>
    <w:rsid w:val="00381653"/>
    <w:rsid w:val="003823CD"/>
    <w:rsid w:val="00382BD7"/>
    <w:rsid w:val="00382D3F"/>
    <w:rsid w:val="003840DB"/>
    <w:rsid w:val="0038412F"/>
    <w:rsid w:val="003846DA"/>
    <w:rsid w:val="00385A58"/>
    <w:rsid w:val="003867FB"/>
    <w:rsid w:val="00387E4F"/>
    <w:rsid w:val="00390B20"/>
    <w:rsid w:val="00390EEA"/>
    <w:rsid w:val="003941FE"/>
    <w:rsid w:val="0039610B"/>
    <w:rsid w:val="00396678"/>
    <w:rsid w:val="00396D8E"/>
    <w:rsid w:val="003A19A5"/>
    <w:rsid w:val="003A2C4B"/>
    <w:rsid w:val="003A31AB"/>
    <w:rsid w:val="003A38CD"/>
    <w:rsid w:val="003A45AF"/>
    <w:rsid w:val="003A543B"/>
    <w:rsid w:val="003A5552"/>
    <w:rsid w:val="003A58B3"/>
    <w:rsid w:val="003B1535"/>
    <w:rsid w:val="003B4FEF"/>
    <w:rsid w:val="003B5BE4"/>
    <w:rsid w:val="003B5C9D"/>
    <w:rsid w:val="003B7B5E"/>
    <w:rsid w:val="003C064B"/>
    <w:rsid w:val="003C115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3F9D"/>
    <w:rsid w:val="003D4ABA"/>
    <w:rsid w:val="003D4D47"/>
    <w:rsid w:val="003D4FEC"/>
    <w:rsid w:val="003D6CBD"/>
    <w:rsid w:val="003D7D53"/>
    <w:rsid w:val="003E0E2F"/>
    <w:rsid w:val="003E1AF6"/>
    <w:rsid w:val="003E2D05"/>
    <w:rsid w:val="003E2FDB"/>
    <w:rsid w:val="003E36D5"/>
    <w:rsid w:val="003E456A"/>
    <w:rsid w:val="003E519F"/>
    <w:rsid w:val="003E63A0"/>
    <w:rsid w:val="003E67AE"/>
    <w:rsid w:val="003E69F2"/>
    <w:rsid w:val="003E6A25"/>
    <w:rsid w:val="003E7E4F"/>
    <w:rsid w:val="003F0F92"/>
    <w:rsid w:val="003F34A5"/>
    <w:rsid w:val="003F4E47"/>
    <w:rsid w:val="003F6B7D"/>
    <w:rsid w:val="003F73E0"/>
    <w:rsid w:val="004001E5"/>
    <w:rsid w:val="00403583"/>
    <w:rsid w:val="004043DA"/>
    <w:rsid w:val="00404902"/>
    <w:rsid w:val="00404CCD"/>
    <w:rsid w:val="00404F3D"/>
    <w:rsid w:val="00405287"/>
    <w:rsid w:val="004066DA"/>
    <w:rsid w:val="00406C15"/>
    <w:rsid w:val="00410867"/>
    <w:rsid w:val="004116AA"/>
    <w:rsid w:val="004116BF"/>
    <w:rsid w:val="00411851"/>
    <w:rsid w:val="00412306"/>
    <w:rsid w:val="004124A5"/>
    <w:rsid w:val="00413E52"/>
    <w:rsid w:val="00413F5C"/>
    <w:rsid w:val="004145C9"/>
    <w:rsid w:val="004150D8"/>
    <w:rsid w:val="00416E92"/>
    <w:rsid w:val="00417B66"/>
    <w:rsid w:val="00417D18"/>
    <w:rsid w:val="00417DA8"/>
    <w:rsid w:val="00420F7B"/>
    <w:rsid w:val="00422B8F"/>
    <w:rsid w:val="00422D0B"/>
    <w:rsid w:val="00423E1F"/>
    <w:rsid w:val="004247F9"/>
    <w:rsid w:val="00424EF9"/>
    <w:rsid w:val="0042728C"/>
    <w:rsid w:val="0042729D"/>
    <w:rsid w:val="00434E7B"/>
    <w:rsid w:val="0043589A"/>
    <w:rsid w:val="004379F2"/>
    <w:rsid w:val="004409B4"/>
    <w:rsid w:val="00440C66"/>
    <w:rsid w:val="00442048"/>
    <w:rsid w:val="00443388"/>
    <w:rsid w:val="00443D08"/>
    <w:rsid w:val="004449C9"/>
    <w:rsid w:val="00444B2E"/>
    <w:rsid w:val="00444C65"/>
    <w:rsid w:val="00447B03"/>
    <w:rsid w:val="0045064D"/>
    <w:rsid w:val="00450A33"/>
    <w:rsid w:val="00450D3B"/>
    <w:rsid w:val="00450DBE"/>
    <w:rsid w:val="004512F0"/>
    <w:rsid w:val="00452626"/>
    <w:rsid w:val="00452933"/>
    <w:rsid w:val="00452EE3"/>
    <w:rsid w:val="00454995"/>
    <w:rsid w:val="0045589A"/>
    <w:rsid w:val="00460190"/>
    <w:rsid w:val="00461228"/>
    <w:rsid w:val="00461E0D"/>
    <w:rsid w:val="00463CB9"/>
    <w:rsid w:val="0046607B"/>
    <w:rsid w:val="00466AEF"/>
    <w:rsid w:val="004673A7"/>
    <w:rsid w:val="00467A7E"/>
    <w:rsid w:val="004708B6"/>
    <w:rsid w:val="00470E37"/>
    <w:rsid w:val="00471B9E"/>
    <w:rsid w:val="00471E19"/>
    <w:rsid w:val="00472DD2"/>
    <w:rsid w:val="004738B7"/>
    <w:rsid w:val="004748B4"/>
    <w:rsid w:val="004751D3"/>
    <w:rsid w:val="00475796"/>
    <w:rsid w:val="00476BA5"/>
    <w:rsid w:val="00476FF1"/>
    <w:rsid w:val="004775CB"/>
    <w:rsid w:val="00477F20"/>
    <w:rsid w:val="00480DBE"/>
    <w:rsid w:val="004810A6"/>
    <w:rsid w:val="00482209"/>
    <w:rsid w:val="004850B4"/>
    <w:rsid w:val="00486210"/>
    <w:rsid w:val="0049040E"/>
    <w:rsid w:val="00491183"/>
    <w:rsid w:val="00491783"/>
    <w:rsid w:val="004920F1"/>
    <w:rsid w:val="00492B79"/>
    <w:rsid w:val="004934DA"/>
    <w:rsid w:val="00493D38"/>
    <w:rsid w:val="00493FCF"/>
    <w:rsid w:val="0049559C"/>
    <w:rsid w:val="00495CD9"/>
    <w:rsid w:val="00497C73"/>
    <w:rsid w:val="00497E49"/>
    <w:rsid w:val="004A0627"/>
    <w:rsid w:val="004A1146"/>
    <w:rsid w:val="004A3BF7"/>
    <w:rsid w:val="004A3F41"/>
    <w:rsid w:val="004A452D"/>
    <w:rsid w:val="004A4764"/>
    <w:rsid w:val="004A4FCD"/>
    <w:rsid w:val="004A54B1"/>
    <w:rsid w:val="004B03BB"/>
    <w:rsid w:val="004B0F48"/>
    <w:rsid w:val="004B26D1"/>
    <w:rsid w:val="004B339B"/>
    <w:rsid w:val="004B3D0D"/>
    <w:rsid w:val="004B53A3"/>
    <w:rsid w:val="004B5B9A"/>
    <w:rsid w:val="004B5F44"/>
    <w:rsid w:val="004B69D0"/>
    <w:rsid w:val="004B77EB"/>
    <w:rsid w:val="004B7DFB"/>
    <w:rsid w:val="004C0CEB"/>
    <w:rsid w:val="004C2343"/>
    <w:rsid w:val="004C3027"/>
    <w:rsid w:val="004C32C3"/>
    <w:rsid w:val="004C3D89"/>
    <w:rsid w:val="004D0773"/>
    <w:rsid w:val="004D10EB"/>
    <w:rsid w:val="004D3AFA"/>
    <w:rsid w:val="004D4EFA"/>
    <w:rsid w:val="004E02E4"/>
    <w:rsid w:val="004E5F71"/>
    <w:rsid w:val="004E7113"/>
    <w:rsid w:val="004F27B7"/>
    <w:rsid w:val="004F2F5C"/>
    <w:rsid w:val="004F308D"/>
    <w:rsid w:val="004F47A3"/>
    <w:rsid w:val="004F5896"/>
    <w:rsid w:val="004F5DAC"/>
    <w:rsid w:val="004F60D2"/>
    <w:rsid w:val="0050357A"/>
    <w:rsid w:val="0050412A"/>
    <w:rsid w:val="00504136"/>
    <w:rsid w:val="00504A4C"/>
    <w:rsid w:val="005054D6"/>
    <w:rsid w:val="00505C9E"/>
    <w:rsid w:val="00506287"/>
    <w:rsid w:val="00506305"/>
    <w:rsid w:val="00506359"/>
    <w:rsid w:val="00506716"/>
    <w:rsid w:val="00506A02"/>
    <w:rsid w:val="00506F25"/>
    <w:rsid w:val="00506FEB"/>
    <w:rsid w:val="0050711D"/>
    <w:rsid w:val="005100CB"/>
    <w:rsid w:val="0051031E"/>
    <w:rsid w:val="005105C2"/>
    <w:rsid w:val="00510CB1"/>
    <w:rsid w:val="00511CCB"/>
    <w:rsid w:val="00512434"/>
    <w:rsid w:val="00512A35"/>
    <w:rsid w:val="00512D71"/>
    <w:rsid w:val="005133CF"/>
    <w:rsid w:val="00513CCD"/>
    <w:rsid w:val="00514820"/>
    <w:rsid w:val="005150E0"/>
    <w:rsid w:val="005178C0"/>
    <w:rsid w:val="005205F2"/>
    <w:rsid w:val="0052180C"/>
    <w:rsid w:val="00523FFB"/>
    <w:rsid w:val="005324B8"/>
    <w:rsid w:val="005327AB"/>
    <w:rsid w:val="005328A6"/>
    <w:rsid w:val="0053522E"/>
    <w:rsid w:val="00535799"/>
    <w:rsid w:val="00535A0D"/>
    <w:rsid w:val="0053605B"/>
    <w:rsid w:val="005363D9"/>
    <w:rsid w:val="00537766"/>
    <w:rsid w:val="00537E7C"/>
    <w:rsid w:val="005416E6"/>
    <w:rsid w:val="0054304D"/>
    <w:rsid w:val="00543551"/>
    <w:rsid w:val="00546C5B"/>
    <w:rsid w:val="00547A4F"/>
    <w:rsid w:val="005516F0"/>
    <w:rsid w:val="00551CFD"/>
    <w:rsid w:val="00553928"/>
    <w:rsid w:val="005544C4"/>
    <w:rsid w:val="00555565"/>
    <w:rsid w:val="00555A60"/>
    <w:rsid w:val="00556058"/>
    <w:rsid w:val="00557633"/>
    <w:rsid w:val="005579A2"/>
    <w:rsid w:val="00557A60"/>
    <w:rsid w:val="00560480"/>
    <w:rsid w:val="00560999"/>
    <w:rsid w:val="00561BCB"/>
    <w:rsid w:val="005621FC"/>
    <w:rsid w:val="005626E6"/>
    <w:rsid w:val="00563224"/>
    <w:rsid w:val="00563CB3"/>
    <w:rsid w:val="00563F0F"/>
    <w:rsid w:val="00564734"/>
    <w:rsid w:val="005669DD"/>
    <w:rsid w:val="00567728"/>
    <w:rsid w:val="00570D7F"/>
    <w:rsid w:val="005710F1"/>
    <w:rsid w:val="00571364"/>
    <w:rsid w:val="00571B29"/>
    <w:rsid w:val="00573290"/>
    <w:rsid w:val="00573487"/>
    <w:rsid w:val="0057382F"/>
    <w:rsid w:val="00573E8A"/>
    <w:rsid w:val="005758B4"/>
    <w:rsid w:val="00575F10"/>
    <w:rsid w:val="00575FDD"/>
    <w:rsid w:val="00580971"/>
    <w:rsid w:val="00581113"/>
    <w:rsid w:val="005840DA"/>
    <w:rsid w:val="00584EE3"/>
    <w:rsid w:val="0058715E"/>
    <w:rsid w:val="005903D6"/>
    <w:rsid w:val="005915AB"/>
    <w:rsid w:val="00591A11"/>
    <w:rsid w:val="00594CA3"/>
    <w:rsid w:val="00594D02"/>
    <w:rsid w:val="00596F3C"/>
    <w:rsid w:val="005A0077"/>
    <w:rsid w:val="005A07E0"/>
    <w:rsid w:val="005A3D14"/>
    <w:rsid w:val="005A42F0"/>
    <w:rsid w:val="005A47B3"/>
    <w:rsid w:val="005A4983"/>
    <w:rsid w:val="005A4AEB"/>
    <w:rsid w:val="005A5E58"/>
    <w:rsid w:val="005A77CE"/>
    <w:rsid w:val="005B01D5"/>
    <w:rsid w:val="005B2E96"/>
    <w:rsid w:val="005B3761"/>
    <w:rsid w:val="005B553C"/>
    <w:rsid w:val="005B578B"/>
    <w:rsid w:val="005B799A"/>
    <w:rsid w:val="005C0B4E"/>
    <w:rsid w:val="005C1E0A"/>
    <w:rsid w:val="005C227A"/>
    <w:rsid w:val="005C3CF2"/>
    <w:rsid w:val="005C3E6D"/>
    <w:rsid w:val="005C4B26"/>
    <w:rsid w:val="005C633A"/>
    <w:rsid w:val="005C6D33"/>
    <w:rsid w:val="005C790C"/>
    <w:rsid w:val="005C7A28"/>
    <w:rsid w:val="005D0A8B"/>
    <w:rsid w:val="005D0AD3"/>
    <w:rsid w:val="005D0C63"/>
    <w:rsid w:val="005D0EAF"/>
    <w:rsid w:val="005D2407"/>
    <w:rsid w:val="005D5E90"/>
    <w:rsid w:val="005D6AC6"/>
    <w:rsid w:val="005D7ED1"/>
    <w:rsid w:val="005E10B2"/>
    <w:rsid w:val="005E207F"/>
    <w:rsid w:val="005E26F1"/>
    <w:rsid w:val="005E3093"/>
    <w:rsid w:val="005E34FD"/>
    <w:rsid w:val="005E37D5"/>
    <w:rsid w:val="005E3B27"/>
    <w:rsid w:val="005E440A"/>
    <w:rsid w:val="005E4881"/>
    <w:rsid w:val="005E5903"/>
    <w:rsid w:val="005E6935"/>
    <w:rsid w:val="005E6EAD"/>
    <w:rsid w:val="005E75AE"/>
    <w:rsid w:val="005E776F"/>
    <w:rsid w:val="005E7D06"/>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07B6D"/>
    <w:rsid w:val="00611FF7"/>
    <w:rsid w:val="006120F4"/>
    <w:rsid w:val="00612C23"/>
    <w:rsid w:val="006134FF"/>
    <w:rsid w:val="0061455D"/>
    <w:rsid w:val="00614B51"/>
    <w:rsid w:val="00615408"/>
    <w:rsid w:val="00615562"/>
    <w:rsid w:val="00617F13"/>
    <w:rsid w:val="00620434"/>
    <w:rsid w:val="006218C4"/>
    <w:rsid w:val="006225B5"/>
    <w:rsid w:val="00622A84"/>
    <w:rsid w:val="006233AA"/>
    <w:rsid w:val="006237DC"/>
    <w:rsid w:val="00624AC3"/>
    <w:rsid w:val="00625249"/>
    <w:rsid w:val="00625F85"/>
    <w:rsid w:val="00627C57"/>
    <w:rsid w:val="006307CA"/>
    <w:rsid w:val="006309C0"/>
    <w:rsid w:val="006309E7"/>
    <w:rsid w:val="00630B04"/>
    <w:rsid w:val="00631CEC"/>
    <w:rsid w:val="00632493"/>
    <w:rsid w:val="0063291A"/>
    <w:rsid w:val="0063360B"/>
    <w:rsid w:val="00633833"/>
    <w:rsid w:val="00633FF6"/>
    <w:rsid w:val="006344C8"/>
    <w:rsid w:val="00634CAD"/>
    <w:rsid w:val="00634CF7"/>
    <w:rsid w:val="006352B1"/>
    <w:rsid w:val="00635CB2"/>
    <w:rsid w:val="00635E07"/>
    <w:rsid w:val="006360A6"/>
    <w:rsid w:val="006363BD"/>
    <w:rsid w:val="006373C7"/>
    <w:rsid w:val="00637EE7"/>
    <w:rsid w:val="006401C5"/>
    <w:rsid w:val="006405D9"/>
    <w:rsid w:val="006409CE"/>
    <w:rsid w:val="00641751"/>
    <w:rsid w:val="00642232"/>
    <w:rsid w:val="00642609"/>
    <w:rsid w:val="0064502C"/>
    <w:rsid w:val="0064719B"/>
    <w:rsid w:val="006500A4"/>
    <w:rsid w:val="00650BD7"/>
    <w:rsid w:val="00651D8E"/>
    <w:rsid w:val="0065255F"/>
    <w:rsid w:val="006527D0"/>
    <w:rsid w:val="00652A39"/>
    <w:rsid w:val="006533EA"/>
    <w:rsid w:val="006537E5"/>
    <w:rsid w:val="0065399F"/>
    <w:rsid w:val="006543E6"/>
    <w:rsid w:val="006564A6"/>
    <w:rsid w:val="00656588"/>
    <w:rsid w:val="00656B8E"/>
    <w:rsid w:val="006574DB"/>
    <w:rsid w:val="006579A4"/>
    <w:rsid w:val="00657A86"/>
    <w:rsid w:val="00660671"/>
    <w:rsid w:val="006628F3"/>
    <w:rsid w:val="00662F1A"/>
    <w:rsid w:val="006632BA"/>
    <w:rsid w:val="00663375"/>
    <w:rsid w:val="00663390"/>
    <w:rsid w:val="00666580"/>
    <w:rsid w:val="00666C51"/>
    <w:rsid w:val="00667D87"/>
    <w:rsid w:val="00670012"/>
    <w:rsid w:val="00675793"/>
    <w:rsid w:val="0067633D"/>
    <w:rsid w:val="00681A50"/>
    <w:rsid w:val="00682C05"/>
    <w:rsid w:val="00683B73"/>
    <w:rsid w:val="00684210"/>
    <w:rsid w:val="006844F5"/>
    <w:rsid w:val="006849CF"/>
    <w:rsid w:val="00684BE8"/>
    <w:rsid w:val="00686C25"/>
    <w:rsid w:val="00686DB9"/>
    <w:rsid w:val="00692074"/>
    <w:rsid w:val="00692B53"/>
    <w:rsid w:val="00693C6C"/>
    <w:rsid w:val="006955B7"/>
    <w:rsid w:val="0069582B"/>
    <w:rsid w:val="00697115"/>
    <w:rsid w:val="0069744D"/>
    <w:rsid w:val="006A078F"/>
    <w:rsid w:val="006A0B61"/>
    <w:rsid w:val="006A0F6F"/>
    <w:rsid w:val="006A312C"/>
    <w:rsid w:val="006A316F"/>
    <w:rsid w:val="006A391F"/>
    <w:rsid w:val="006A3BDA"/>
    <w:rsid w:val="006A40E2"/>
    <w:rsid w:val="006A46EB"/>
    <w:rsid w:val="006A5D3E"/>
    <w:rsid w:val="006A66BE"/>
    <w:rsid w:val="006A69CB"/>
    <w:rsid w:val="006A6F73"/>
    <w:rsid w:val="006A794E"/>
    <w:rsid w:val="006B097C"/>
    <w:rsid w:val="006B36AB"/>
    <w:rsid w:val="006B45B1"/>
    <w:rsid w:val="006B4644"/>
    <w:rsid w:val="006B5BE3"/>
    <w:rsid w:val="006C1223"/>
    <w:rsid w:val="006C1846"/>
    <w:rsid w:val="006C3731"/>
    <w:rsid w:val="006C3EAA"/>
    <w:rsid w:val="006C57AE"/>
    <w:rsid w:val="006C57BA"/>
    <w:rsid w:val="006C5D1D"/>
    <w:rsid w:val="006D07C7"/>
    <w:rsid w:val="006D1220"/>
    <w:rsid w:val="006D2072"/>
    <w:rsid w:val="006D3A8D"/>
    <w:rsid w:val="006D4836"/>
    <w:rsid w:val="006D5703"/>
    <w:rsid w:val="006D5D47"/>
    <w:rsid w:val="006D6227"/>
    <w:rsid w:val="006E13F0"/>
    <w:rsid w:val="006E21C4"/>
    <w:rsid w:val="006E249B"/>
    <w:rsid w:val="006E498F"/>
    <w:rsid w:val="006E4B91"/>
    <w:rsid w:val="006E514F"/>
    <w:rsid w:val="006E56F6"/>
    <w:rsid w:val="006E623D"/>
    <w:rsid w:val="006E6CA4"/>
    <w:rsid w:val="006E6D27"/>
    <w:rsid w:val="006E7BC4"/>
    <w:rsid w:val="006F035A"/>
    <w:rsid w:val="006F0E13"/>
    <w:rsid w:val="006F2626"/>
    <w:rsid w:val="006F2C16"/>
    <w:rsid w:val="006F497F"/>
    <w:rsid w:val="006F5641"/>
    <w:rsid w:val="006F5B22"/>
    <w:rsid w:val="006F5B9A"/>
    <w:rsid w:val="006F6877"/>
    <w:rsid w:val="00700F59"/>
    <w:rsid w:val="00701816"/>
    <w:rsid w:val="0070202C"/>
    <w:rsid w:val="00703AB9"/>
    <w:rsid w:val="00703CAF"/>
    <w:rsid w:val="00704EAC"/>
    <w:rsid w:val="00704FE0"/>
    <w:rsid w:val="00705235"/>
    <w:rsid w:val="00705ECC"/>
    <w:rsid w:val="0070705D"/>
    <w:rsid w:val="00707ABA"/>
    <w:rsid w:val="00707D31"/>
    <w:rsid w:val="00707E02"/>
    <w:rsid w:val="0071181F"/>
    <w:rsid w:val="0071450E"/>
    <w:rsid w:val="00714AF0"/>
    <w:rsid w:val="00714C9D"/>
    <w:rsid w:val="007151E6"/>
    <w:rsid w:val="007152EF"/>
    <w:rsid w:val="00715B99"/>
    <w:rsid w:val="00717325"/>
    <w:rsid w:val="00721C42"/>
    <w:rsid w:val="00721C6C"/>
    <w:rsid w:val="00723475"/>
    <w:rsid w:val="007237A8"/>
    <w:rsid w:val="00723A5C"/>
    <w:rsid w:val="00723FEB"/>
    <w:rsid w:val="007243DE"/>
    <w:rsid w:val="0072560E"/>
    <w:rsid w:val="007260D2"/>
    <w:rsid w:val="007264B2"/>
    <w:rsid w:val="00730ECF"/>
    <w:rsid w:val="0073279A"/>
    <w:rsid w:val="00734598"/>
    <w:rsid w:val="00734B18"/>
    <w:rsid w:val="00737801"/>
    <w:rsid w:val="00737A56"/>
    <w:rsid w:val="00737AD8"/>
    <w:rsid w:val="00741E91"/>
    <w:rsid w:val="00742BF7"/>
    <w:rsid w:val="0074306E"/>
    <w:rsid w:val="00743CF9"/>
    <w:rsid w:val="00744D25"/>
    <w:rsid w:val="007451CB"/>
    <w:rsid w:val="00745245"/>
    <w:rsid w:val="007456A7"/>
    <w:rsid w:val="00745E8F"/>
    <w:rsid w:val="007462A5"/>
    <w:rsid w:val="00746366"/>
    <w:rsid w:val="00750129"/>
    <w:rsid w:val="00752DAA"/>
    <w:rsid w:val="00753ADE"/>
    <w:rsid w:val="007558B3"/>
    <w:rsid w:val="007565BE"/>
    <w:rsid w:val="007568AC"/>
    <w:rsid w:val="007572B1"/>
    <w:rsid w:val="00761B1E"/>
    <w:rsid w:val="00761E79"/>
    <w:rsid w:val="0076455E"/>
    <w:rsid w:val="00770248"/>
    <w:rsid w:val="007744BB"/>
    <w:rsid w:val="007746F3"/>
    <w:rsid w:val="0077488E"/>
    <w:rsid w:val="00774EC0"/>
    <w:rsid w:val="007801F2"/>
    <w:rsid w:val="00781B29"/>
    <w:rsid w:val="00782A67"/>
    <w:rsid w:val="00784527"/>
    <w:rsid w:val="00785781"/>
    <w:rsid w:val="007857FB"/>
    <w:rsid w:val="00787967"/>
    <w:rsid w:val="00787B81"/>
    <w:rsid w:val="007902ED"/>
    <w:rsid w:val="007904B9"/>
    <w:rsid w:val="00792851"/>
    <w:rsid w:val="00792DF0"/>
    <w:rsid w:val="00794FEE"/>
    <w:rsid w:val="00795CDB"/>
    <w:rsid w:val="00795D16"/>
    <w:rsid w:val="00797287"/>
    <w:rsid w:val="007979C8"/>
    <w:rsid w:val="007A0067"/>
    <w:rsid w:val="007A00F9"/>
    <w:rsid w:val="007A036E"/>
    <w:rsid w:val="007A0828"/>
    <w:rsid w:val="007A2589"/>
    <w:rsid w:val="007A276B"/>
    <w:rsid w:val="007A367D"/>
    <w:rsid w:val="007A4426"/>
    <w:rsid w:val="007A59BB"/>
    <w:rsid w:val="007A6122"/>
    <w:rsid w:val="007A64E4"/>
    <w:rsid w:val="007A670D"/>
    <w:rsid w:val="007A7076"/>
    <w:rsid w:val="007A778E"/>
    <w:rsid w:val="007A781C"/>
    <w:rsid w:val="007A79E4"/>
    <w:rsid w:val="007B369F"/>
    <w:rsid w:val="007B3767"/>
    <w:rsid w:val="007B39EA"/>
    <w:rsid w:val="007B47FC"/>
    <w:rsid w:val="007B48E7"/>
    <w:rsid w:val="007B5BD6"/>
    <w:rsid w:val="007B7B8A"/>
    <w:rsid w:val="007C0213"/>
    <w:rsid w:val="007C060A"/>
    <w:rsid w:val="007C068B"/>
    <w:rsid w:val="007C1343"/>
    <w:rsid w:val="007C13EF"/>
    <w:rsid w:val="007C1C65"/>
    <w:rsid w:val="007C1E7A"/>
    <w:rsid w:val="007C26BF"/>
    <w:rsid w:val="007C33B7"/>
    <w:rsid w:val="007C3562"/>
    <w:rsid w:val="007C3791"/>
    <w:rsid w:val="007C3CC0"/>
    <w:rsid w:val="007C4532"/>
    <w:rsid w:val="007C54DA"/>
    <w:rsid w:val="007C7E67"/>
    <w:rsid w:val="007D0197"/>
    <w:rsid w:val="007D0901"/>
    <w:rsid w:val="007D0BE0"/>
    <w:rsid w:val="007D213F"/>
    <w:rsid w:val="007D33A8"/>
    <w:rsid w:val="007D43B5"/>
    <w:rsid w:val="007D5568"/>
    <w:rsid w:val="007D67E9"/>
    <w:rsid w:val="007D6D8F"/>
    <w:rsid w:val="007D7A86"/>
    <w:rsid w:val="007E12F3"/>
    <w:rsid w:val="007E1918"/>
    <w:rsid w:val="007E1C82"/>
    <w:rsid w:val="007E2266"/>
    <w:rsid w:val="007E3809"/>
    <w:rsid w:val="007E554A"/>
    <w:rsid w:val="007E5847"/>
    <w:rsid w:val="007E653F"/>
    <w:rsid w:val="007E67E3"/>
    <w:rsid w:val="007E79F4"/>
    <w:rsid w:val="007E7E80"/>
    <w:rsid w:val="007F1019"/>
    <w:rsid w:val="007F2165"/>
    <w:rsid w:val="007F2351"/>
    <w:rsid w:val="007F3CBB"/>
    <w:rsid w:val="007F3E16"/>
    <w:rsid w:val="007F5FD3"/>
    <w:rsid w:val="007F62EF"/>
    <w:rsid w:val="007F6556"/>
    <w:rsid w:val="007F74DE"/>
    <w:rsid w:val="007F7A5B"/>
    <w:rsid w:val="00800462"/>
    <w:rsid w:val="00800678"/>
    <w:rsid w:val="00801C39"/>
    <w:rsid w:val="00802499"/>
    <w:rsid w:val="0080386C"/>
    <w:rsid w:val="00806842"/>
    <w:rsid w:val="00810354"/>
    <w:rsid w:val="008105FC"/>
    <w:rsid w:val="008117CB"/>
    <w:rsid w:val="0081401E"/>
    <w:rsid w:val="00814809"/>
    <w:rsid w:val="0081537A"/>
    <w:rsid w:val="008205F9"/>
    <w:rsid w:val="008206C4"/>
    <w:rsid w:val="0082149D"/>
    <w:rsid w:val="00821B21"/>
    <w:rsid w:val="00822F6F"/>
    <w:rsid w:val="00823020"/>
    <w:rsid w:val="00823C7E"/>
    <w:rsid w:val="00824DED"/>
    <w:rsid w:val="0082524D"/>
    <w:rsid w:val="008252AF"/>
    <w:rsid w:val="00825E33"/>
    <w:rsid w:val="008263F1"/>
    <w:rsid w:val="008273ED"/>
    <w:rsid w:val="008278CF"/>
    <w:rsid w:val="008305E7"/>
    <w:rsid w:val="00830894"/>
    <w:rsid w:val="008313B7"/>
    <w:rsid w:val="0083146E"/>
    <w:rsid w:val="008327CB"/>
    <w:rsid w:val="008347D7"/>
    <w:rsid w:val="00836DC1"/>
    <w:rsid w:val="0083706A"/>
    <w:rsid w:val="0083749F"/>
    <w:rsid w:val="008376F4"/>
    <w:rsid w:val="008400A0"/>
    <w:rsid w:val="008406B7"/>
    <w:rsid w:val="00840E3D"/>
    <w:rsid w:val="00842010"/>
    <w:rsid w:val="008425C4"/>
    <w:rsid w:val="0084421F"/>
    <w:rsid w:val="008447A1"/>
    <w:rsid w:val="00845A48"/>
    <w:rsid w:val="00845BCB"/>
    <w:rsid w:val="00846D89"/>
    <w:rsid w:val="00850441"/>
    <w:rsid w:val="00851581"/>
    <w:rsid w:val="008518C7"/>
    <w:rsid w:val="00851C17"/>
    <w:rsid w:val="00851FFF"/>
    <w:rsid w:val="0085337A"/>
    <w:rsid w:val="0085352F"/>
    <w:rsid w:val="008547C1"/>
    <w:rsid w:val="00854D87"/>
    <w:rsid w:val="008556CC"/>
    <w:rsid w:val="008558D1"/>
    <w:rsid w:val="00857578"/>
    <w:rsid w:val="00857B0F"/>
    <w:rsid w:val="0086289E"/>
    <w:rsid w:val="00863359"/>
    <w:rsid w:val="00864266"/>
    <w:rsid w:val="00864F13"/>
    <w:rsid w:val="00865326"/>
    <w:rsid w:val="008653A1"/>
    <w:rsid w:val="0086543C"/>
    <w:rsid w:val="00865587"/>
    <w:rsid w:val="00866656"/>
    <w:rsid w:val="00866750"/>
    <w:rsid w:val="008674CD"/>
    <w:rsid w:val="0087094C"/>
    <w:rsid w:val="008726D9"/>
    <w:rsid w:val="00874130"/>
    <w:rsid w:val="0087449D"/>
    <w:rsid w:val="008749B3"/>
    <w:rsid w:val="00875510"/>
    <w:rsid w:val="00876150"/>
    <w:rsid w:val="0087715C"/>
    <w:rsid w:val="00877BF2"/>
    <w:rsid w:val="00880B90"/>
    <w:rsid w:val="00880C43"/>
    <w:rsid w:val="00880DF6"/>
    <w:rsid w:val="00883A42"/>
    <w:rsid w:val="008841E9"/>
    <w:rsid w:val="008848B5"/>
    <w:rsid w:val="00884B1B"/>
    <w:rsid w:val="0088566D"/>
    <w:rsid w:val="008856D5"/>
    <w:rsid w:val="00885AA4"/>
    <w:rsid w:val="00886999"/>
    <w:rsid w:val="00886C87"/>
    <w:rsid w:val="008901DF"/>
    <w:rsid w:val="008924CF"/>
    <w:rsid w:val="00892689"/>
    <w:rsid w:val="00893256"/>
    <w:rsid w:val="00895DD8"/>
    <w:rsid w:val="00896FD1"/>
    <w:rsid w:val="00897831"/>
    <w:rsid w:val="008A085C"/>
    <w:rsid w:val="008A1C59"/>
    <w:rsid w:val="008A3536"/>
    <w:rsid w:val="008A3DB2"/>
    <w:rsid w:val="008A4619"/>
    <w:rsid w:val="008B0638"/>
    <w:rsid w:val="008B0E59"/>
    <w:rsid w:val="008B178D"/>
    <w:rsid w:val="008B2D9E"/>
    <w:rsid w:val="008B319A"/>
    <w:rsid w:val="008B3D1A"/>
    <w:rsid w:val="008B3DD6"/>
    <w:rsid w:val="008B4788"/>
    <w:rsid w:val="008B6861"/>
    <w:rsid w:val="008B75D4"/>
    <w:rsid w:val="008B7F39"/>
    <w:rsid w:val="008C1623"/>
    <w:rsid w:val="008C25DB"/>
    <w:rsid w:val="008C327E"/>
    <w:rsid w:val="008C458F"/>
    <w:rsid w:val="008C4728"/>
    <w:rsid w:val="008C4A63"/>
    <w:rsid w:val="008C5E37"/>
    <w:rsid w:val="008C6266"/>
    <w:rsid w:val="008C6BB0"/>
    <w:rsid w:val="008C7E00"/>
    <w:rsid w:val="008D1A78"/>
    <w:rsid w:val="008D1F2A"/>
    <w:rsid w:val="008D4D58"/>
    <w:rsid w:val="008D4E47"/>
    <w:rsid w:val="008D6D3F"/>
    <w:rsid w:val="008D7B39"/>
    <w:rsid w:val="008E0AB3"/>
    <w:rsid w:val="008E196C"/>
    <w:rsid w:val="008E21A5"/>
    <w:rsid w:val="008E3A14"/>
    <w:rsid w:val="008E42C1"/>
    <w:rsid w:val="008E4EE9"/>
    <w:rsid w:val="008E55AB"/>
    <w:rsid w:val="008E5CAD"/>
    <w:rsid w:val="008E67B5"/>
    <w:rsid w:val="008E770E"/>
    <w:rsid w:val="008E7B13"/>
    <w:rsid w:val="008F0319"/>
    <w:rsid w:val="008F0D74"/>
    <w:rsid w:val="008F24AB"/>
    <w:rsid w:val="008F2989"/>
    <w:rsid w:val="008F33B6"/>
    <w:rsid w:val="008F41E7"/>
    <w:rsid w:val="008F47F7"/>
    <w:rsid w:val="008F4DBA"/>
    <w:rsid w:val="008F5310"/>
    <w:rsid w:val="008F6A9C"/>
    <w:rsid w:val="008F76F0"/>
    <w:rsid w:val="008F796C"/>
    <w:rsid w:val="008F7B46"/>
    <w:rsid w:val="00900B64"/>
    <w:rsid w:val="00901B34"/>
    <w:rsid w:val="00902765"/>
    <w:rsid w:val="009044B5"/>
    <w:rsid w:val="00905139"/>
    <w:rsid w:val="009070C1"/>
    <w:rsid w:val="0091083F"/>
    <w:rsid w:val="009110B8"/>
    <w:rsid w:val="009111FD"/>
    <w:rsid w:val="009114AE"/>
    <w:rsid w:val="00914AFF"/>
    <w:rsid w:val="00914CBB"/>
    <w:rsid w:val="009153A8"/>
    <w:rsid w:val="009155FE"/>
    <w:rsid w:val="00916564"/>
    <w:rsid w:val="00916CB0"/>
    <w:rsid w:val="00916CFE"/>
    <w:rsid w:val="00916D2F"/>
    <w:rsid w:val="00917AE0"/>
    <w:rsid w:val="009202B1"/>
    <w:rsid w:val="009228C1"/>
    <w:rsid w:val="00922EF6"/>
    <w:rsid w:val="00923227"/>
    <w:rsid w:val="009250C7"/>
    <w:rsid w:val="009254B1"/>
    <w:rsid w:val="009254F7"/>
    <w:rsid w:val="00925FD5"/>
    <w:rsid w:val="00926101"/>
    <w:rsid w:val="00926318"/>
    <w:rsid w:val="00926B8F"/>
    <w:rsid w:val="00927736"/>
    <w:rsid w:val="00927D6C"/>
    <w:rsid w:val="00931D96"/>
    <w:rsid w:val="00932517"/>
    <w:rsid w:val="00932E5D"/>
    <w:rsid w:val="00933E8F"/>
    <w:rsid w:val="0093455C"/>
    <w:rsid w:val="00935AE3"/>
    <w:rsid w:val="00937E60"/>
    <w:rsid w:val="009410C3"/>
    <w:rsid w:val="00943C5F"/>
    <w:rsid w:val="00944D8B"/>
    <w:rsid w:val="009455F2"/>
    <w:rsid w:val="00946D81"/>
    <w:rsid w:val="00951A52"/>
    <w:rsid w:val="00952EA7"/>
    <w:rsid w:val="009530E6"/>
    <w:rsid w:val="009531FE"/>
    <w:rsid w:val="00953839"/>
    <w:rsid w:val="00953853"/>
    <w:rsid w:val="009543DB"/>
    <w:rsid w:val="009573FB"/>
    <w:rsid w:val="0095765A"/>
    <w:rsid w:val="00957CCC"/>
    <w:rsid w:val="009603DF"/>
    <w:rsid w:val="009610F2"/>
    <w:rsid w:val="00962B76"/>
    <w:rsid w:val="0096366E"/>
    <w:rsid w:val="009660A0"/>
    <w:rsid w:val="00966765"/>
    <w:rsid w:val="0096696E"/>
    <w:rsid w:val="00970D16"/>
    <w:rsid w:val="009712F4"/>
    <w:rsid w:val="00972425"/>
    <w:rsid w:val="009733AA"/>
    <w:rsid w:val="0097418A"/>
    <w:rsid w:val="00974253"/>
    <w:rsid w:val="0097443C"/>
    <w:rsid w:val="009755DB"/>
    <w:rsid w:val="00976875"/>
    <w:rsid w:val="009829FD"/>
    <w:rsid w:val="00982ADA"/>
    <w:rsid w:val="00983C96"/>
    <w:rsid w:val="00983FF5"/>
    <w:rsid w:val="00984148"/>
    <w:rsid w:val="0098504B"/>
    <w:rsid w:val="009853A4"/>
    <w:rsid w:val="00985A7B"/>
    <w:rsid w:val="00985E51"/>
    <w:rsid w:val="00986773"/>
    <w:rsid w:val="009901A0"/>
    <w:rsid w:val="009901C8"/>
    <w:rsid w:val="009903FA"/>
    <w:rsid w:val="00992CD5"/>
    <w:rsid w:val="0099317C"/>
    <w:rsid w:val="00993794"/>
    <w:rsid w:val="00994AC8"/>
    <w:rsid w:val="00995B97"/>
    <w:rsid w:val="009960DE"/>
    <w:rsid w:val="0099631A"/>
    <w:rsid w:val="00996390"/>
    <w:rsid w:val="00997848"/>
    <w:rsid w:val="009A01AF"/>
    <w:rsid w:val="009A0654"/>
    <w:rsid w:val="009A2B07"/>
    <w:rsid w:val="009A2B46"/>
    <w:rsid w:val="009A388E"/>
    <w:rsid w:val="009A3C5F"/>
    <w:rsid w:val="009A3DD9"/>
    <w:rsid w:val="009A4038"/>
    <w:rsid w:val="009A4580"/>
    <w:rsid w:val="009A559D"/>
    <w:rsid w:val="009A630F"/>
    <w:rsid w:val="009A6AC5"/>
    <w:rsid w:val="009A7B06"/>
    <w:rsid w:val="009B1C48"/>
    <w:rsid w:val="009B25E1"/>
    <w:rsid w:val="009B2852"/>
    <w:rsid w:val="009B2CF5"/>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04D5"/>
    <w:rsid w:val="009D0D01"/>
    <w:rsid w:val="009D1379"/>
    <w:rsid w:val="009D2E0A"/>
    <w:rsid w:val="009D39C7"/>
    <w:rsid w:val="009D48A5"/>
    <w:rsid w:val="009D4C8F"/>
    <w:rsid w:val="009D5BF4"/>
    <w:rsid w:val="009D6939"/>
    <w:rsid w:val="009D6B9C"/>
    <w:rsid w:val="009D6C5F"/>
    <w:rsid w:val="009D7609"/>
    <w:rsid w:val="009D78D9"/>
    <w:rsid w:val="009E0012"/>
    <w:rsid w:val="009E0F8D"/>
    <w:rsid w:val="009E1242"/>
    <w:rsid w:val="009E19B0"/>
    <w:rsid w:val="009E19F1"/>
    <w:rsid w:val="009E2D37"/>
    <w:rsid w:val="009E397A"/>
    <w:rsid w:val="009E3F5E"/>
    <w:rsid w:val="009E4DA3"/>
    <w:rsid w:val="009E5086"/>
    <w:rsid w:val="009E50A2"/>
    <w:rsid w:val="009E50CE"/>
    <w:rsid w:val="009E510E"/>
    <w:rsid w:val="009E6963"/>
    <w:rsid w:val="009E70AE"/>
    <w:rsid w:val="009F0538"/>
    <w:rsid w:val="009F26FD"/>
    <w:rsid w:val="009F3DA6"/>
    <w:rsid w:val="009F4020"/>
    <w:rsid w:val="009F60CB"/>
    <w:rsid w:val="00A00311"/>
    <w:rsid w:val="00A015A4"/>
    <w:rsid w:val="00A01947"/>
    <w:rsid w:val="00A01D9C"/>
    <w:rsid w:val="00A0268F"/>
    <w:rsid w:val="00A0325B"/>
    <w:rsid w:val="00A061C6"/>
    <w:rsid w:val="00A07392"/>
    <w:rsid w:val="00A1037E"/>
    <w:rsid w:val="00A10FD2"/>
    <w:rsid w:val="00A11835"/>
    <w:rsid w:val="00A11A83"/>
    <w:rsid w:val="00A12848"/>
    <w:rsid w:val="00A144BB"/>
    <w:rsid w:val="00A161E0"/>
    <w:rsid w:val="00A16493"/>
    <w:rsid w:val="00A169EA"/>
    <w:rsid w:val="00A17D5E"/>
    <w:rsid w:val="00A20159"/>
    <w:rsid w:val="00A2195F"/>
    <w:rsid w:val="00A21ACB"/>
    <w:rsid w:val="00A225EC"/>
    <w:rsid w:val="00A30421"/>
    <w:rsid w:val="00A30B16"/>
    <w:rsid w:val="00A30B9C"/>
    <w:rsid w:val="00A3122A"/>
    <w:rsid w:val="00A32EEA"/>
    <w:rsid w:val="00A339E5"/>
    <w:rsid w:val="00A35808"/>
    <w:rsid w:val="00A36263"/>
    <w:rsid w:val="00A36AAB"/>
    <w:rsid w:val="00A36BB8"/>
    <w:rsid w:val="00A36DBB"/>
    <w:rsid w:val="00A37B80"/>
    <w:rsid w:val="00A40C6E"/>
    <w:rsid w:val="00A40D4F"/>
    <w:rsid w:val="00A42451"/>
    <w:rsid w:val="00A42D50"/>
    <w:rsid w:val="00A43E71"/>
    <w:rsid w:val="00A4438A"/>
    <w:rsid w:val="00A44A60"/>
    <w:rsid w:val="00A4582D"/>
    <w:rsid w:val="00A45AA2"/>
    <w:rsid w:val="00A45B5A"/>
    <w:rsid w:val="00A45C92"/>
    <w:rsid w:val="00A47BD9"/>
    <w:rsid w:val="00A5059B"/>
    <w:rsid w:val="00A51117"/>
    <w:rsid w:val="00A54BC2"/>
    <w:rsid w:val="00A55F2A"/>
    <w:rsid w:val="00A62908"/>
    <w:rsid w:val="00A62936"/>
    <w:rsid w:val="00A62B53"/>
    <w:rsid w:val="00A6342D"/>
    <w:rsid w:val="00A64565"/>
    <w:rsid w:val="00A667AE"/>
    <w:rsid w:val="00A67789"/>
    <w:rsid w:val="00A70451"/>
    <w:rsid w:val="00A7355D"/>
    <w:rsid w:val="00A73EFB"/>
    <w:rsid w:val="00A76832"/>
    <w:rsid w:val="00A77821"/>
    <w:rsid w:val="00A81239"/>
    <w:rsid w:val="00A81299"/>
    <w:rsid w:val="00A81CCA"/>
    <w:rsid w:val="00A830A5"/>
    <w:rsid w:val="00A83129"/>
    <w:rsid w:val="00A860BF"/>
    <w:rsid w:val="00A8619C"/>
    <w:rsid w:val="00A878CE"/>
    <w:rsid w:val="00A87E67"/>
    <w:rsid w:val="00A92642"/>
    <w:rsid w:val="00A92A74"/>
    <w:rsid w:val="00A945CF"/>
    <w:rsid w:val="00A95323"/>
    <w:rsid w:val="00A9546D"/>
    <w:rsid w:val="00A95696"/>
    <w:rsid w:val="00A95CB9"/>
    <w:rsid w:val="00A9793C"/>
    <w:rsid w:val="00A97A4A"/>
    <w:rsid w:val="00AA0660"/>
    <w:rsid w:val="00AA0ED9"/>
    <w:rsid w:val="00AA1729"/>
    <w:rsid w:val="00AA20AA"/>
    <w:rsid w:val="00AA25E9"/>
    <w:rsid w:val="00AA34C4"/>
    <w:rsid w:val="00AA40CA"/>
    <w:rsid w:val="00AA4309"/>
    <w:rsid w:val="00AA43F4"/>
    <w:rsid w:val="00AA4804"/>
    <w:rsid w:val="00AA78EC"/>
    <w:rsid w:val="00AB00C6"/>
    <w:rsid w:val="00AB11F7"/>
    <w:rsid w:val="00AB1AD1"/>
    <w:rsid w:val="00AB2D79"/>
    <w:rsid w:val="00AB497F"/>
    <w:rsid w:val="00AB4D93"/>
    <w:rsid w:val="00AB4F42"/>
    <w:rsid w:val="00AB640A"/>
    <w:rsid w:val="00AB697C"/>
    <w:rsid w:val="00AB7A70"/>
    <w:rsid w:val="00AC03CA"/>
    <w:rsid w:val="00AC137E"/>
    <w:rsid w:val="00AC20B0"/>
    <w:rsid w:val="00AC28B1"/>
    <w:rsid w:val="00AC29F6"/>
    <w:rsid w:val="00AC2E2C"/>
    <w:rsid w:val="00AC3736"/>
    <w:rsid w:val="00AC37CC"/>
    <w:rsid w:val="00AC39C2"/>
    <w:rsid w:val="00AC3B5F"/>
    <w:rsid w:val="00AC464E"/>
    <w:rsid w:val="00AC6271"/>
    <w:rsid w:val="00AC6E97"/>
    <w:rsid w:val="00AD1DE7"/>
    <w:rsid w:val="00AD270F"/>
    <w:rsid w:val="00AD2DF5"/>
    <w:rsid w:val="00AD51BB"/>
    <w:rsid w:val="00AD5307"/>
    <w:rsid w:val="00AD58E0"/>
    <w:rsid w:val="00AD5BC2"/>
    <w:rsid w:val="00AE06C2"/>
    <w:rsid w:val="00AE0CDA"/>
    <w:rsid w:val="00AE0EAA"/>
    <w:rsid w:val="00AE1E37"/>
    <w:rsid w:val="00AE1EE1"/>
    <w:rsid w:val="00AE4570"/>
    <w:rsid w:val="00AE499C"/>
    <w:rsid w:val="00AE5D79"/>
    <w:rsid w:val="00AE5DDC"/>
    <w:rsid w:val="00AE5FB2"/>
    <w:rsid w:val="00AE6C42"/>
    <w:rsid w:val="00AE6EEB"/>
    <w:rsid w:val="00AE7313"/>
    <w:rsid w:val="00AE7340"/>
    <w:rsid w:val="00AF04C1"/>
    <w:rsid w:val="00AF0C0F"/>
    <w:rsid w:val="00AF1391"/>
    <w:rsid w:val="00AF1624"/>
    <w:rsid w:val="00AF1866"/>
    <w:rsid w:val="00AF3A59"/>
    <w:rsid w:val="00AF3AD8"/>
    <w:rsid w:val="00AF5204"/>
    <w:rsid w:val="00AF5BFA"/>
    <w:rsid w:val="00B00B78"/>
    <w:rsid w:val="00B00E63"/>
    <w:rsid w:val="00B01309"/>
    <w:rsid w:val="00B02809"/>
    <w:rsid w:val="00B02FC7"/>
    <w:rsid w:val="00B04294"/>
    <w:rsid w:val="00B04F0B"/>
    <w:rsid w:val="00B04F2C"/>
    <w:rsid w:val="00B061C4"/>
    <w:rsid w:val="00B06B52"/>
    <w:rsid w:val="00B075E6"/>
    <w:rsid w:val="00B10BE7"/>
    <w:rsid w:val="00B12C25"/>
    <w:rsid w:val="00B12DEE"/>
    <w:rsid w:val="00B140A1"/>
    <w:rsid w:val="00B159B5"/>
    <w:rsid w:val="00B15E94"/>
    <w:rsid w:val="00B16EAD"/>
    <w:rsid w:val="00B173F0"/>
    <w:rsid w:val="00B17413"/>
    <w:rsid w:val="00B22163"/>
    <w:rsid w:val="00B22982"/>
    <w:rsid w:val="00B23736"/>
    <w:rsid w:val="00B24C1E"/>
    <w:rsid w:val="00B24D65"/>
    <w:rsid w:val="00B2594B"/>
    <w:rsid w:val="00B26F41"/>
    <w:rsid w:val="00B2709A"/>
    <w:rsid w:val="00B27AC0"/>
    <w:rsid w:val="00B3091F"/>
    <w:rsid w:val="00B30D4A"/>
    <w:rsid w:val="00B310FA"/>
    <w:rsid w:val="00B31B22"/>
    <w:rsid w:val="00B324A6"/>
    <w:rsid w:val="00B3267F"/>
    <w:rsid w:val="00B32E7B"/>
    <w:rsid w:val="00B35762"/>
    <w:rsid w:val="00B3596A"/>
    <w:rsid w:val="00B35C9B"/>
    <w:rsid w:val="00B37712"/>
    <w:rsid w:val="00B37B6C"/>
    <w:rsid w:val="00B37BA1"/>
    <w:rsid w:val="00B40750"/>
    <w:rsid w:val="00B420AF"/>
    <w:rsid w:val="00B4218F"/>
    <w:rsid w:val="00B42787"/>
    <w:rsid w:val="00B428A2"/>
    <w:rsid w:val="00B42A6A"/>
    <w:rsid w:val="00B432A6"/>
    <w:rsid w:val="00B440EC"/>
    <w:rsid w:val="00B4567E"/>
    <w:rsid w:val="00B459D8"/>
    <w:rsid w:val="00B46479"/>
    <w:rsid w:val="00B4682B"/>
    <w:rsid w:val="00B46AC5"/>
    <w:rsid w:val="00B472FF"/>
    <w:rsid w:val="00B50779"/>
    <w:rsid w:val="00B5274C"/>
    <w:rsid w:val="00B5279D"/>
    <w:rsid w:val="00B531F0"/>
    <w:rsid w:val="00B53C88"/>
    <w:rsid w:val="00B5595E"/>
    <w:rsid w:val="00B55BF4"/>
    <w:rsid w:val="00B56CC1"/>
    <w:rsid w:val="00B57888"/>
    <w:rsid w:val="00B57C73"/>
    <w:rsid w:val="00B6105D"/>
    <w:rsid w:val="00B61D1F"/>
    <w:rsid w:val="00B6250B"/>
    <w:rsid w:val="00B62B5C"/>
    <w:rsid w:val="00B63311"/>
    <w:rsid w:val="00B63DF0"/>
    <w:rsid w:val="00B64244"/>
    <w:rsid w:val="00B6633D"/>
    <w:rsid w:val="00B67AFC"/>
    <w:rsid w:val="00B714D3"/>
    <w:rsid w:val="00B71751"/>
    <w:rsid w:val="00B739F2"/>
    <w:rsid w:val="00B73DDB"/>
    <w:rsid w:val="00B74A1B"/>
    <w:rsid w:val="00B75B6C"/>
    <w:rsid w:val="00B764CE"/>
    <w:rsid w:val="00B76D6F"/>
    <w:rsid w:val="00B7747B"/>
    <w:rsid w:val="00B80CCC"/>
    <w:rsid w:val="00B8215F"/>
    <w:rsid w:val="00B826D7"/>
    <w:rsid w:val="00B83EE3"/>
    <w:rsid w:val="00B84937"/>
    <w:rsid w:val="00B8584F"/>
    <w:rsid w:val="00B85968"/>
    <w:rsid w:val="00B863CA"/>
    <w:rsid w:val="00B877CF"/>
    <w:rsid w:val="00B90DC7"/>
    <w:rsid w:val="00B91787"/>
    <w:rsid w:val="00B92604"/>
    <w:rsid w:val="00B92FEC"/>
    <w:rsid w:val="00B93443"/>
    <w:rsid w:val="00B95075"/>
    <w:rsid w:val="00B95220"/>
    <w:rsid w:val="00B9580C"/>
    <w:rsid w:val="00B9750A"/>
    <w:rsid w:val="00B97523"/>
    <w:rsid w:val="00BA06E5"/>
    <w:rsid w:val="00BA0CD7"/>
    <w:rsid w:val="00BA1A15"/>
    <w:rsid w:val="00BA3ED3"/>
    <w:rsid w:val="00BA44E7"/>
    <w:rsid w:val="00BA54DB"/>
    <w:rsid w:val="00BA6BD4"/>
    <w:rsid w:val="00BA6C84"/>
    <w:rsid w:val="00BA70A1"/>
    <w:rsid w:val="00BA746A"/>
    <w:rsid w:val="00BA75DD"/>
    <w:rsid w:val="00BB02DD"/>
    <w:rsid w:val="00BB15C0"/>
    <w:rsid w:val="00BB2545"/>
    <w:rsid w:val="00BB3C39"/>
    <w:rsid w:val="00BB40DC"/>
    <w:rsid w:val="00BB52CD"/>
    <w:rsid w:val="00BB5506"/>
    <w:rsid w:val="00BB7039"/>
    <w:rsid w:val="00BC03C6"/>
    <w:rsid w:val="00BC1FA5"/>
    <w:rsid w:val="00BC2868"/>
    <w:rsid w:val="00BC2FA4"/>
    <w:rsid w:val="00BC343E"/>
    <w:rsid w:val="00BC3D18"/>
    <w:rsid w:val="00BC54FA"/>
    <w:rsid w:val="00BC5DCE"/>
    <w:rsid w:val="00BC6442"/>
    <w:rsid w:val="00BC6E98"/>
    <w:rsid w:val="00BD0D10"/>
    <w:rsid w:val="00BD1135"/>
    <w:rsid w:val="00BD1817"/>
    <w:rsid w:val="00BD19AC"/>
    <w:rsid w:val="00BD1D9B"/>
    <w:rsid w:val="00BD2F8B"/>
    <w:rsid w:val="00BD3945"/>
    <w:rsid w:val="00BD48DF"/>
    <w:rsid w:val="00BD585E"/>
    <w:rsid w:val="00BD5B76"/>
    <w:rsid w:val="00BD5F04"/>
    <w:rsid w:val="00BD6B36"/>
    <w:rsid w:val="00BD6F88"/>
    <w:rsid w:val="00BD785E"/>
    <w:rsid w:val="00BD7AEC"/>
    <w:rsid w:val="00BE02AF"/>
    <w:rsid w:val="00BE046C"/>
    <w:rsid w:val="00BE1090"/>
    <w:rsid w:val="00BE2455"/>
    <w:rsid w:val="00BE293E"/>
    <w:rsid w:val="00BE3D8C"/>
    <w:rsid w:val="00BE41F9"/>
    <w:rsid w:val="00BE552F"/>
    <w:rsid w:val="00BE5660"/>
    <w:rsid w:val="00BE5BFE"/>
    <w:rsid w:val="00BE62C7"/>
    <w:rsid w:val="00BE64C0"/>
    <w:rsid w:val="00BF04E0"/>
    <w:rsid w:val="00BF0D89"/>
    <w:rsid w:val="00BF15BE"/>
    <w:rsid w:val="00BF2419"/>
    <w:rsid w:val="00BF2A77"/>
    <w:rsid w:val="00BF3911"/>
    <w:rsid w:val="00BF3A85"/>
    <w:rsid w:val="00BF4626"/>
    <w:rsid w:val="00BF46C4"/>
    <w:rsid w:val="00BF47BC"/>
    <w:rsid w:val="00BF5C26"/>
    <w:rsid w:val="00BF6035"/>
    <w:rsid w:val="00BF6606"/>
    <w:rsid w:val="00BF71C5"/>
    <w:rsid w:val="00BF726A"/>
    <w:rsid w:val="00BF73DB"/>
    <w:rsid w:val="00BF7F3E"/>
    <w:rsid w:val="00C011EE"/>
    <w:rsid w:val="00C0290A"/>
    <w:rsid w:val="00C043F1"/>
    <w:rsid w:val="00C0457E"/>
    <w:rsid w:val="00C04D40"/>
    <w:rsid w:val="00C04F7B"/>
    <w:rsid w:val="00C054E3"/>
    <w:rsid w:val="00C065A9"/>
    <w:rsid w:val="00C077AF"/>
    <w:rsid w:val="00C1021A"/>
    <w:rsid w:val="00C1101B"/>
    <w:rsid w:val="00C14A59"/>
    <w:rsid w:val="00C155E5"/>
    <w:rsid w:val="00C16C66"/>
    <w:rsid w:val="00C16FA7"/>
    <w:rsid w:val="00C20680"/>
    <w:rsid w:val="00C20FF6"/>
    <w:rsid w:val="00C231FF"/>
    <w:rsid w:val="00C237F0"/>
    <w:rsid w:val="00C2409E"/>
    <w:rsid w:val="00C25D26"/>
    <w:rsid w:val="00C27560"/>
    <w:rsid w:val="00C27983"/>
    <w:rsid w:val="00C27A97"/>
    <w:rsid w:val="00C329DA"/>
    <w:rsid w:val="00C33FFD"/>
    <w:rsid w:val="00C34149"/>
    <w:rsid w:val="00C34EC9"/>
    <w:rsid w:val="00C34EF6"/>
    <w:rsid w:val="00C35661"/>
    <w:rsid w:val="00C36EBE"/>
    <w:rsid w:val="00C37213"/>
    <w:rsid w:val="00C37236"/>
    <w:rsid w:val="00C374EC"/>
    <w:rsid w:val="00C37814"/>
    <w:rsid w:val="00C405D1"/>
    <w:rsid w:val="00C40627"/>
    <w:rsid w:val="00C412AC"/>
    <w:rsid w:val="00C416F2"/>
    <w:rsid w:val="00C43194"/>
    <w:rsid w:val="00C43FE6"/>
    <w:rsid w:val="00C50173"/>
    <w:rsid w:val="00C5083C"/>
    <w:rsid w:val="00C5107B"/>
    <w:rsid w:val="00C5437F"/>
    <w:rsid w:val="00C55469"/>
    <w:rsid w:val="00C62E56"/>
    <w:rsid w:val="00C63161"/>
    <w:rsid w:val="00C63B35"/>
    <w:rsid w:val="00C63C44"/>
    <w:rsid w:val="00C63E74"/>
    <w:rsid w:val="00C63F4E"/>
    <w:rsid w:val="00C64CA0"/>
    <w:rsid w:val="00C64CA2"/>
    <w:rsid w:val="00C65763"/>
    <w:rsid w:val="00C664B6"/>
    <w:rsid w:val="00C668E1"/>
    <w:rsid w:val="00C70EBB"/>
    <w:rsid w:val="00C71801"/>
    <w:rsid w:val="00C74A83"/>
    <w:rsid w:val="00C74B32"/>
    <w:rsid w:val="00C76439"/>
    <w:rsid w:val="00C7672C"/>
    <w:rsid w:val="00C76D54"/>
    <w:rsid w:val="00C77EF8"/>
    <w:rsid w:val="00C817CA"/>
    <w:rsid w:val="00C83E8A"/>
    <w:rsid w:val="00C848EE"/>
    <w:rsid w:val="00C8732C"/>
    <w:rsid w:val="00C87398"/>
    <w:rsid w:val="00C87567"/>
    <w:rsid w:val="00C87589"/>
    <w:rsid w:val="00C910F6"/>
    <w:rsid w:val="00C91AC2"/>
    <w:rsid w:val="00C91EB4"/>
    <w:rsid w:val="00C9282B"/>
    <w:rsid w:val="00C92FB6"/>
    <w:rsid w:val="00C93524"/>
    <w:rsid w:val="00C93F7E"/>
    <w:rsid w:val="00C94ABF"/>
    <w:rsid w:val="00C95310"/>
    <w:rsid w:val="00C96657"/>
    <w:rsid w:val="00C97B16"/>
    <w:rsid w:val="00CA1273"/>
    <w:rsid w:val="00CA152C"/>
    <w:rsid w:val="00CA25C5"/>
    <w:rsid w:val="00CA559C"/>
    <w:rsid w:val="00CA6115"/>
    <w:rsid w:val="00CA67B6"/>
    <w:rsid w:val="00CA67D3"/>
    <w:rsid w:val="00CA69E0"/>
    <w:rsid w:val="00CA6BB6"/>
    <w:rsid w:val="00CA6FEC"/>
    <w:rsid w:val="00CA7A65"/>
    <w:rsid w:val="00CB0BC0"/>
    <w:rsid w:val="00CB1340"/>
    <w:rsid w:val="00CB1A7E"/>
    <w:rsid w:val="00CB26D1"/>
    <w:rsid w:val="00CB2899"/>
    <w:rsid w:val="00CB3DE6"/>
    <w:rsid w:val="00CB425A"/>
    <w:rsid w:val="00CB4443"/>
    <w:rsid w:val="00CB5926"/>
    <w:rsid w:val="00CB70F2"/>
    <w:rsid w:val="00CC0F52"/>
    <w:rsid w:val="00CC1D17"/>
    <w:rsid w:val="00CC29BE"/>
    <w:rsid w:val="00CC5C2A"/>
    <w:rsid w:val="00CC5F8A"/>
    <w:rsid w:val="00CC7354"/>
    <w:rsid w:val="00CC7AE7"/>
    <w:rsid w:val="00CC7B94"/>
    <w:rsid w:val="00CD0BB9"/>
    <w:rsid w:val="00CD183A"/>
    <w:rsid w:val="00CD228C"/>
    <w:rsid w:val="00CD29F1"/>
    <w:rsid w:val="00CD4213"/>
    <w:rsid w:val="00CD77A8"/>
    <w:rsid w:val="00CE011B"/>
    <w:rsid w:val="00CE0F33"/>
    <w:rsid w:val="00CE106D"/>
    <w:rsid w:val="00CE17C4"/>
    <w:rsid w:val="00CE322F"/>
    <w:rsid w:val="00CE4ABC"/>
    <w:rsid w:val="00CE501A"/>
    <w:rsid w:val="00CE66C6"/>
    <w:rsid w:val="00CE7C1F"/>
    <w:rsid w:val="00CE7F83"/>
    <w:rsid w:val="00CF1540"/>
    <w:rsid w:val="00CF1EB4"/>
    <w:rsid w:val="00CF3410"/>
    <w:rsid w:val="00CF5731"/>
    <w:rsid w:val="00CF580A"/>
    <w:rsid w:val="00D00108"/>
    <w:rsid w:val="00D004A7"/>
    <w:rsid w:val="00D01146"/>
    <w:rsid w:val="00D016DD"/>
    <w:rsid w:val="00D02F37"/>
    <w:rsid w:val="00D043E6"/>
    <w:rsid w:val="00D055F2"/>
    <w:rsid w:val="00D0603D"/>
    <w:rsid w:val="00D065A9"/>
    <w:rsid w:val="00D07A90"/>
    <w:rsid w:val="00D13927"/>
    <w:rsid w:val="00D13DF7"/>
    <w:rsid w:val="00D141E9"/>
    <w:rsid w:val="00D1443B"/>
    <w:rsid w:val="00D14DFB"/>
    <w:rsid w:val="00D163F0"/>
    <w:rsid w:val="00D16E6E"/>
    <w:rsid w:val="00D23DCB"/>
    <w:rsid w:val="00D2683A"/>
    <w:rsid w:val="00D268AA"/>
    <w:rsid w:val="00D27C99"/>
    <w:rsid w:val="00D32EC2"/>
    <w:rsid w:val="00D352F7"/>
    <w:rsid w:val="00D356C7"/>
    <w:rsid w:val="00D36993"/>
    <w:rsid w:val="00D36B6A"/>
    <w:rsid w:val="00D36DBB"/>
    <w:rsid w:val="00D4015A"/>
    <w:rsid w:val="00D40286"/>
    <w:rsid w:val="00D4028F"/>
    <w:rsid w:val="00D40667"/>
    <w:rsid w:val="00D41572"/>
    <w:rsid w:val="00D41A6D"/>
    <w:rsid w:val="00D41B72"/>
    <w:rsid w:val="00D42F5F"/>
    <w:rsid w:val="00D43F86"/>
    <w:rsid w:val="00D44C8D"/>
    <w:rsid w:val="00D457E5"/>
    <w:rsid w:val="00D4582F"/>
    <w:rsid w:val="00D4698B"/>
    <w:rsid w:val="00D46DFE"/>
    <w:rsid w:val="00D502C9"/>
    <w:rsid w:val="00D50F0B"/>
    <w:rsid w:val="00D51898"/>
    <w:rsid w:val="00D5221F"/>
    <w:rsid w:val="00D55F30"/>
    <w:rsid w:val="00D564A4"/>
    <w:rsid w:val="00D5668A"/>
    <w:rsid w:val="00D56C47"/>
    <w:rsid w:val="00D57689"/>
    <w:rsid w:val="00D6030F"/>
    <w:rsid w:val="00D60E7F"/>
    <w:rsid w:val="00D61B28"/>
    <w:rsid w:val="00D61C07"/>
    <w:rsid w:val="00D6408E"/>
    <w:rsid w:val="00D67C22"/>
    <w:rsid w:val="00D70CB5"/>
    <w:rsid w:val="00D71091"/>
    <w:rsid w:val="00D71584"/>
    <w:rsid w:val="00D72969"/>
    <w:rsid w:val="00D72B83"/>
    <w:rsid w:val="00D73435"/>
    <w:rsid w:val="00D73624"/>
    <w:rsid w:val="00D7375F"/>
    <w:rsid w:val="00D74854"/>
    <w:rsid w:val="00D74EF0"/>
    <w:rsid w:val="00D7515F"/>
    <w:rsid w:val="00D7574D"/>
    <w:rsid w:val="00D75BEB"/>
    <w:rsid w:val="00D767E7"/>
    <w:rsid w:val="00D778EE"/>
    <w:rsid w:val="00D779C5"/>
    <w:rsid w:val="00D826B6"/>
    <w:rsid w:val="00D826B7"/>
    <w:rsid w:val="00D85C9F"/>
    <w:rsid w:val="00D87498"/>
    <w:rsid w:val="00D87C9F"/>
    <w:rsid w:val="00D87E39"/>
    <w:rsid w:val="00D91629"/>
    <w:rsid w:val="00D91E14"/>
    <w:rsid w:val="00D9203E"/>
    <w:rsid w:val="00D921D3"/>
    <w:rsid w:val="00D938F4"/>
    <w:rsid w:val="00D95816"/>
    <w:rsid w:val="00D959D8"/>
    <w:rsid w:val="00D95C8A"/>
    <w:rsid w:val="00D961A1"/>
    <w:rsid w:val="00D96533"/>
    <w:rsid w:val="00D97490"/>
    <w:rsid w:val="00D97662"/>
    <w:rsid w:val="00DA0843"/>
    <w:rsid w:val="00DA0AF8"/>
    <w:rsid w:val="00DA28BE"/>
    <w:rsid w:val="00DA2B87"/>
    <w:rsid w:val="00DA33D0"/>
    <w:rsid w:val="00DA3C28"/>
    <w:rsid w:val="00DA5619"/>
    <w:rsid w:val="00DA58C5"/>
    <w:rsid w:val="00DA63D1"/>
    <w:rsid w:val="00DB121A"/>
    <w:rsid w:val="00DB13C6"/>
    <w:rsid w:val="00DB176D"/>
    <w:rsid w:val="00DB2656"/>
    <w:rsid w:val="00DB27AF"/>
    <w:rsid w:val="00DB2E62"/>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3E35"/>
    <w:rsid w:val="00DD6098"/>
    <w:rsid w:val="00DD646E"/>
    <w:rsid w:val="00DD753F"/>
    <w:rsid w:val="00DD7A95"/>
    <w:rsid w:val="00DD7D74"/>
    <w:rsid w:val="00DE2659"/>
    <w:rsid w:val="00DE2F2C"/>
    <w:rsid w:val="00DE303C"/>
    <w:rsid w:val="00DE38B0"/>
    <w:rsid w:val="00DE45D5"/>
    <w:rsid w:val="00DE5DE9"/>
    <w:rsid w:val="00DE7037"/>
    <w:rsid w:val="00DF0209"/>
    <w:rsid w:val="00DF21F3"/>
    <w:rsid w:val="00DF2AED"/>
    <w:rsid w:val="00DF3747"/>
    <w:rsid w:val="00DF682A"/>
    <w:rsid w:val="00DF76AA"/>
    <w:rsid w:val="00E011C4"/>
    <w:rsid w:val="00E01977"/>
    <w:rsid w:val="00E029DE"/>
    <w:rsid w:val="00E03436"/>
    <w:rsid w:val="00E042DB"/>
    <w:rsid w:val="00E05914"/>
    <w:rsid w:val="00E06C8D"/>
    <w:rsid w:val="00E0793F"/>
    <w:rsid w:val="00E07ACC"/>
    <w:rsid w:val="00E10DA1"/>
    <w:rsid w:val="00E1104C"/>
    <w:rsid w:val="00E11068"/>
    <w:rsid w:val="00E11C72"/>
    <w:rsid w:val="00E11E16"/>
    <w:rsid w:val="00E1728E"/>
    <w:rsid w:val="00E20BBB"/>
    <w:rsid w:val="00E223F1"/>
    <w:rsid w:val="00E2265D"/>
    <w:rsid w:val="00E230B1"/>
    <w:rsid w:val="00E234AD"/>
    <w:rsid w:val="00E24AB5"/>
    <w:rsid w:val="00E25942"/>
    <w:rsid w:val="00E265A5"/>
    <w:rsid w:val="00E26B1D"/>
    <w:rsid w:val="00E30A15"/>
    <w:rsid w:val="00E30CD8"/>
    <w:rsid w:val="00E31D7D"/>
    <w:rsid w:val="00E33063"/>
    <w:rsid w:val="00E334F1"/>
    <w:rsid w:val="00E3416E"/>
    <w:rsid w:val="00E412B7"/>
    <w:rsid w:val="00E4362E"/>
    <w:rsid w:val="00E43A42"/>
    <w:rsid w:val="00E43DF8"/>
    <w:rsid w:val="00E45043"/>
    <w:rsid w:val="00E46E38"/>
    <w:rsid w:val="00E50D1E"/>
    <w:rsid w:val="00E51AB2"/>
    <w:rsid w:val="00E53275"/>
    <w:rsid w:val="00E5403F"/>
    <w:rsid w:val="00E54869"/>
    <w:rsid w:val="00E54B6C"/>
    <w:rsid w:val="00E54CD7"/>
    <w:rsid w:val="00E55592"/>
    <w:rsid w:val="00E560CD"/>
    <w:rsid w:val="00E57030"/>
    <w:rsid w:val="00E61780"/>
    <w:rsid w:val="00E62BDB"/>
    <w:rsid w:val="00E64D32"/>
    <w:rsid w:val="00E65213"/>
    <w:rsid w:val="00E65352"/>
    <w:rsid w:val="00E65696"/>
    <w:rsid w:val="00E656B2"/>
    <w:rsid w:val="00E66BE8"/>
    <w:rsid w:val="00E67254"/>
    <w:rsid w:val="00E72726"/>
    <w:rsid w:val="00E74771"/>
    <w:rsid w:val="00E749E7"/>
    <w:rsid w:val="00E74A0F"/>
    <w:rsid w:val="00E7515E"/>
    <w:rsid w:val="00E75F0E"/>
    <w:rsid w:val="00E761AD"/>
    <w:rsid w:val="00E763E4"/>
    <w:rsid w:val="00E76A84"/>
    <w:rsid w:val="00E778C6"/>
    <w:rsid w:val="00E8013B"/>
    <w:rsid w:val="00E808FB"/>
    <w:rsid w:val="00E811D7"/>
    <w:rsid w:val="00E81AD8"/>
    <w:rsid w:val="00E82639"/>
    <w:rsid w:val="00E82A6B"/>
    <w:rsid w:val="00E858E2"/>
    <w:rsid w:val="00E8781B"/>
    <w:rsid w:val="00E919DD"/>
    <w:rsid w:val="00E92043"/>
    <w:rsid w:val="00E924BA"/>
    <w:rsid w:val="00E94532"/>
    <w:rsid w:val="00E95ABC"/>
    <w:rsid w:val="00EA0289"/>
    <w:rsid w:val="00EA02D9"/>
    <w:rsid w:val="00EA06BA"/>
    <w:rsid w:val="00EA09EF"/>
    <w:rsid w:val="00EA1845"/>
    <w:rsid w:val="00EA2610"/>
    <w:rsid w:val="00EA3676"/>
    <w:rsid w:val="00EA381E"/>
    <w:rsid w:val="00EA5A63"/>
    <w:rsid w:val="00EA65F5"/>
    <w:rsid w:val="00EA6A00"/>
    <w:rsid w:val="00EA6A4F"/>
    <w:rsid w:val="00EA6F11"/>
    <w:rsid w:val="00EB0C22"/>
    <w:rsid w:val="00EB1CFD"/>
    <w:rsid w:val="00EB2209"/>
    <w:rsid w:val="00EB2D3A"/>
    <w:rsid w:val="00EB76DF"/>
    <w:rsid w:val="00EC0B4F"/>
    <w:rsid w:val="00EC1984"/>
    <w:rsid w:val="00EC3C41"/>
    <w:rsid w:val="00EC431D"/>
    <w:rsid w:val="00EC44E1"/>
    <w:rsid w:val="00EC450C"/>
    <w:rsid w:val="00EC469A"/>
    <w:rsid w:val="00EC59A4"/>
    <w:rsid w:val="00EC7F15"/>
    <w:rsid w:val="00ED27B2"/>
    <w:rsid w:val="00ED40DB"/>
    <w:rsid w:val="00ED5376"/>
    <w:rsid w:val="00ED5538"/>
    <w:rsid w:val="00ED6172"/>
    <w:rsid w:val="00ED6CB7"/>
    <w:rsid w:val="00ED7366"/>
    <w:rsid w:val="00EE18F1"/>
    <w:rsid w:val="00EE2898"/>
    <w:rsid w:val="00EE4168"/>
    <w:rsid w:val="00EE4CC6"/>
    <w:rsid w:val="00EE5793"/>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298D"/>
    <w:rsid w:val="00F05292"/>
    <w:rsid w:val="00F06F57"/>
    <w:rsid w:val="00F0715B"/>
    <w:rsid w:val="00F1098D"/>
    <w:rsid w:val="00F120DB"/>
    <w:rsid w:val="00F1276C"/>
    <w:rsid w:val="00F136F0"/>
    <w:rsid w:val="00F1483F"/>
    <w:rsid w:val="00F1526A"/>
    <w:rsid w:val="00F153C5"/>
    <w:rsid w:val="00F15F0D"/>
    <w:rsid w:val="00F16CDA"/>
    <w:rsid w:val="00F17C07"/>
    <w:rsid w:val="00F17E45"/>
    <w:rsid w:val="00F20114"/>
    <w:rsid w:val="00F2231D"/>
    <w:rsid w:val="00F226FD"/>
    <w:rsid w:val="00F22B6A"/>
    <w:rsid w:val="00F2315A"/>
    <w:rsid w:val="00F23EB3"/>
    <w:rsid w:val="00F2698C"/>
    <w:rsid w:val="00F27909"/>
    <w:rsid w:val="00F27DE8"/>
    <w:rsid w:val="00F309A8"/>
    <w:rsid w:val="00F30EC6"/>
    <w:rsid w:val="00F31AA1"/>
    <w:rsid w:val="00F328C7"/>
    <w:rsid w:val="00F32C62"/>
    <w:rsid w:val="00F33786"/>
    <w:rsid w:val="00F33832"/>
    <w:rsid w:val="00F3398F"/>
    <w:rsid w:val="00F342A2"/>
    <w:rsid w:val="00F34359"/>
    <w:rsid w:val="00F3484B"/>
    <w:rsid w:val="00F3506C"/>
    <w:rsid w:val="00F356C1"/>
    <w:rsid w:val="00F36F88"/>
    <w:rsid w:val="00F37F24"/>
    <w:rsid w:val="00F40259"/>
    <w:rsid w:val="00F427E4"/>
    <w:rsid w:val="00F44894"/>
    <w:rsid w:val="00F471B4"/>
    <w:rsid w:val="00F47265"/>
    <w:rsid w:val="00F47916"/>
    <w:rsid w:val="00F508AD"/>
    <w:rsid w:val="00F51B03"/>
    <w:rsid w:val="00F51BE0"/>
    <w:rsid w:val="00F51F96"/>
    <w:rsid w:val="00F524C2"/>
    <w:rsid w:val="00F52CFE"/>
    <w:rsid w:val="00F53167"/>
    <w:rsid w:val="00F560A8"/>
    <w:rsid w:val="00F57EB1"/>
    <w:rsid w:val="00F60273"/>
    <w:rsid w:val="00F609C7"/>
    <w:rsid w:val="00F6383F"/>
    <w:rsid w:val="00F64284"/>
    <w:rsid w:val="00F6537F"/>
    <w:rsid w:val="00F65675"/>
    <w:rsid w:val="00F65997"/>
    <w:rsid w:val="00F70171"/>
    <w:rsid w:val="00F70EA5"/>
    <w:rsid w:val="00F71D22"/>
    <w:rsid w:val="00F721AC"/>
    <w:rsid w:val="00F7366A"/>
    <w:rsid w:val="00F74D07"/>
    <w:rsid w:val="00F74DBB"/>
    <w:rsid w:val="00F7519C"/>
    <w:rsid w:val="00F75DD4"/>
    <w:rsid w:val="00F75F9E"/>
    <w:rsid w:val="00F76030"/>
    <w:rsid w:val="00F8083C"/>
    <w:rsid w:val="00F8206A"/>
    <w:rsid w:val="00F83F01"/>
    <w:rsid w:val="00F8598E"/>
    <w:rsid w:val="00F8643D"/>
    <w:rsid w:val="00F86C0D"/>
    <w:rsid w:val="00F87520"/>
    <w:rsid w:val="00F87C35"/>
    <w:rsid w:val="00F87DDE"/>
    <w:rsid w:val="00F903CF"/>
    <w:rsid w:val="00F90D18"/>
    <w:rsid w:val="00F91AFC"/>
    <w:rsid w:val="00F92C00"/>
    <w:rsid w:val="00F948A9"/>
    <w:rsid w:val="00F95133"/>
    <w:rsid w:val="00F97200"/>
    <w:rsid w:val="00FA0E92"/>
    <w:rsid w:val="00FA12E6"/>
    <w:rsid w:val="00FA13DB"/>
    <w:rsid w:val="00FA485B"/>
    <w:rsid w:val="00FA4F93"/>
    <w:rsid w:val="00FA6EF1"/>
    <w:rsid w:val="00FB014D"/>
    <w:rsid w:val="00FB0325"/>
    <w:rsid w:val="00FB03E5"/>
    <w:rsid w:val="00FB1094"/>
    <w:rsid w:val="00FB1AF4"/>
    <w:rsid w:val="00FB1B03"/>
    <w:rsid w:val="00FB3079"/>
    <w:rsid w:val="00FB3A24"/>
    <w:rsid w:val="00FB59F0"/>
    <w:rsid w:val="00FB5FB6"/>
    <w:rsid w:val="00FB7730"/>
    <w:rsid w:val="00FB7EC0"/>
    <w:rsid w:val="00FC14D8"/>
    <w:rsid w:val="00FC1754"/>
    <w:rsid w:val="00FC2BA4"/>
    <w:rsid w:val="00FC3371"/>
    <w:rsid w:val="00FC50F3"/>
    <w:rsid w:val="00FC568F"/>
    <w:rsid w:val="00FC5693"/>
    <w:rsid w:val="00FC5A91"/>
    <w:rsid w:val="00FC5CA8"/>
    <w:rsid w:val="00FC7A19"/>
    <w:rsid w:val="00FD0F39"/>
    <w:rsid w:val="00FD113E"/>
    <w:rsid w:val="00FD16CD"/>
    <w:rsid w:val="00FD20AE"/>
    <w:rsid w:val="00FD254D"/>
    <w:rsid w:val="00FD41F5"/>
    <w:rsid w:val="00FD468C"/>
    <w:rsid w:val="00FD5681"/>
    <w:rsid w:val="00FE0171"/>
    <w:rsid w:val="00FE0746"/>
    <w:rsid w:val="00FE1682"/>
    <w:rsid w:val="00FE3861"/>
    <w:rsid w:val="00FE3A71"/>
    <w:rsid w:val="00FE75BC"/>
    <w:rsid w:val="00FE79B3"/>
    <w:rsid w:val="00FF11E0"/>
    <w:rsid w:val="00FF1768"/>
    <w:rsid w:val="00FF1BA7"/>
    <w:rsid w:val="00FF1C81"/>
    <w:rsid w:val="00FF246C"/>
    <w:rsid w:val="00FF2EC9"/>
    <w:rsid w:val="00FF3FCD"/>
    <w:rsid w:val="00FF4181"/>
    <w:rsid w:val="00FF4B5A"/>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3020"/>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 w:type="paragraph" w:customStyle="1" w:styleId="Normaalweb">
    <w:name w:val="Normaal (web)"/>
    <w:basedOn w:val="Normal"/>
    <w:next w:val="Normal"/>
    <w:rsid w:val="00C16C66"/>
    <w:pPr>
      <w:autoSpaceDE w:val="0"/>
      <w:autoSpaceDN w:val="0"/>
      <w:adjustRightInd w:val="0"/>
      <w:spacing w:line="240" w:lineRule="auto"/>
      <w:ind w:firstLine="0"/>
    </w:pPr>
    <w:rPr>
      <w:rFonts w:ascii="AFLEMP+Arial" w:eastAsia="Calibri" w:hAnsi="AFLEMP+Arial" w:cs="Times New Roman"/>
      <w:kern w:val="0"/>
      <w:lang w:eastAsia="en-US"/>
    </w:rPr>
  </w:style>
  <w:style w:type="paragraph" w:styleId="Revision">
    <w:name w:val="Revision"/>
    <w:hidden/>
    <w:uiPriority w:val="99"/>
    <w:semiHidden/>
    <w:rsid w:val="009A01AF"/>
    <w:pPr>
      <w:spacing w:line="240" w:lineRule="auto"/>
      <w:ind w:firstLine="0"/>
    </w:pPr>
    <w:rPr>
      <w:kern w:val="24"/>
    </w:rPr>
  </w:style>
  <w:style w:type="character" w:styleId="CommentReference">
    <w:name w:val="annotation reference"/>
    <w:basedOn w:val="DefaultParagraphFont"/>
    <w:uiPriority w:val="99"/>
    <w:semiHidden/>
    <w:unhideWhenUsed/>
    <w:rsid w:val="008105FC"/>
    <w:rPr>
      <w:sz w:val="18"/>
      <w:szCs w:val="18"/>
    </w:rPr>
  </w:style>
  <w:style w:type="character" w:customStyle="1" w:styleId="medium-normal">
    <w:name w:val="medium-normal"/>
    <w:basedOn w:val="DefaultParagraphFont"/>
    <w:rsid w:val="00C27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7745">
      <w:bodyDiv w:val="1"/>
      <w:marLeft w:val="0"/>
      <w:marRight w:val="0"/>
      <w:marTop w:val="0"/>
      <w:marBottom w:val="0"/>
      <w:divBdr>
        <w:top w:val="none" w:sz="0" w:space="0" w:color="auto"/>
        <w:left w:val="none" w:sz="0" w:space="0" w:color="auto"/>
        <w:bottom w:val="none" w:sz="0" w:space="0" w:color="auto"/>
        <w:right w:val="none" w:sz="0" w:space="0" w:color="auto"/>
      </w:divBdr>
    </w:div>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22363786">
      <w:bodyDiv w:val="1"/>
      <w:marLeft w:val="0"/>
      <w:marRight w:val="0"/>
      <w:marTop w:val="0"/>
      <w:marBottom w:val="0"/>
      <w:divBdr>
        <w:top w:val="none" w:sz="0" w:space="0" w:color="auto"/>
        <w:left w:val="none" w:sz="0" w:space="0" w:color="auto"/>
        <w:bottom w:val="none" w:sz="0" w:space="0" w:color="auto"/>
        <w:right w:val="none" w:sz="0" w:space="0" w:color="auto"/>
      </w:divBdr>
    </w:div>
    <w:div w:id="28724618">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568535">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227887099">
          <w:marLeft w:val="0"/>
          <w:marRight w:val="0"/>
          <w:marTop w:val="0"/>
          <w:marBottom w:val="0"/>
          <w:divBdr>
            <w:top w:val="none" w:sz="0" w:space="0" w:color="auto"/>
            <w:left w:val="none" w:sz="0" w:space="0" w:color="auto"/>
            <w:bottom w:val="none" w:sz="0" w:space="0" w:color="auto"/>
            <w:right w:val="none" w:sz="0" w:space="0" w:color="auto"/>
          </w:divBdr>
        </w:div>
        <w:div w:id="1886520971">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74289650">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7261898">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23766057">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0736236">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61411297">
      <w:bodyDiv w:val="1"/>
      <w:marLeft w:val="0"/>
      <w:marRight w:val="0"/>
      <w:marTop w:val="0"/>
      <w:marBottom w:val="0"/>
      <w:divBdr>
        <w:top w:val="none" w:sz="0" w:space="0" w:color="auto"/>
        <w:left w:val="none" w:sz="0" w:space="0" w:color="auto"/>
        <w:bottom w:val="none" w:sz="0" w:space="0" w:color="auto"/>
        <w:right w:val="none" w:sz="0" w:space="0" w:color="auto"/>
      </w:divBdr>
    </w:div>
    <w:div w:id="563025973">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379764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2973649">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292957">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1626319">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890770080">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2104399">
      <w:bodyDiv w:val="1"/>
      <w:marLeft w:val="0"/>
      <w:marRight w:val="0"/>
      <w:marTop w:val="0"/>
      <w:marBottom w:val="0"/>
      <w:divBdr>
        <w:top w:val="none" w:sz="0" w:space="0" w:color="auto"/>
        <w:left w:val="none" w:sz="0" w:space="0" w:color="auto"/>
        <w:bottom w:val="none" w:sz="0" w:space="0" w:color="auto"/>
        <w:right w:val="none" w:sz="0" w:space="0" w:color="auto"/>
      </w:divBdr>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3139274">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66490167">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098525099">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60182048">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919563002">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266520">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04120268">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5299">
          <w:marLeft w:val="0"/>
          <w:marRight w:val="0"/>
          <w:marTop w:val="0"/>
          <w:marBottom w:val="0"/>
          <w:divBdr>
            <w:top w:val="none" w:sz="0" w:space="0" w:color="auto"/>
            <w:left w:val="none" w:sz="0" w:space="0" w:color="auto"/>
            <w:bottom w:val="none" w:sz="0" w:space="0" w:color="auto"/>
            <w:right w:val="none" w:sz="0" w:space="0" w:color="auto"/>
          </w:divBdr>
          <w:divsChild>
            <w:div w:id="405954022">
              <w:marLeft w:val="0"/>
              <w:marRight w:val="0"/>
              <w:marTop w:val="0"/>
              <w:marBottom w:val="0"/>
              <w:divBdr>
                <w:top w:val="none" w:sz="0" w:space="0" w:color="auto"/>
                <w:left w:val="none" w:sz="0" w:space="0" w:color="auto"/>
                <w:bottom w:val="none" w:sz="0" w:space="0" w:color="auto"/>
                <w:right w:val="none" w:sz="0" w:space="0" w:color="auto"/>
              </w:divBdr>
            </w:div>
            <w:div w:id="943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3868337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170684623">
          <w:marLeft w:val="0"/>
          <w:marRight w:val="0"/>
          <w:marTop w:val="0"/>
          <w:marBottom w:val="0"/>
          <w:divBdr>
            <w:top w:val="none" w:sz="0" w:space="0" w:color="auto"/>
            <w:left w:val="none" w:sz="0" w:space="0" w:color="auto"/>
            <w:bottom w:val="none" w:sz="0" w:space="0" w:color="auto"/>
            <w:right w:val="none" w:sz="0" w:space="0" w:color="auto"/>
          </w:divBdr>
        </w:div>
        <w:div w:id="918371869">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785584922">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476485657">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sChild>
    </w:div>
    <w:div w:id="154096945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316862">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1375268">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2104113">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3615842">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sChild>
    </w:div>
    <w:div w:id="1929927392">
      <w:bodyDiv w:val="1"/>
      <w:marLeft w:val="0"/>
      <w:marRight w:val="0"/>
      <w:marTop w:val="0"/>
      <w:marBottom w:val="0"/>
      <w:divBdr>
        <w:top w:val="none" w:sz="0" w:space="0" w:color="auto"/>
        <w:left w:val="none" w:sz="0" w:space="0" w:color="auto"/>
        <w:bottom w:val="none" w:sz="0" w:space="0" w:color="auto"/>
        <w:right w:val="none" w:sz="0" w:space="0" w:color="auto"/>
      </w:divBdr>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sChild>
    </w:div>
    <w:div w:id="1945532759">
      <w:bodyDiv w:val="1"/>
      <w:marLeft w:val="0"/>
      <w:marRight w:val="0"/>
      <w:marTop w:val="0"/>
      <w:marBottom w:val="0"/>
      <w:divBdr>
        <w:top w:val="none" w:sz="0" w:space="0" w:color="auto"/>
        <w:left w:val="none" w:sz="0" w:space="0" w:color="auto"/>
        <w:bottom w:val="none" w:sz="0" w:space="0" w:color="auto"/>
        <w:right w:val="none" w:sz="0" w:space="0" w:color="auto"/>
      </w:divBdr>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53629730">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78817478">
      <w:bodyDiv w:val="1"/>
      <w:marLeft w:val="0"/>
      <w:marRight w:val="0"/>
      <w:marTop w:val="0"/>
      <w:marBottom w:val="0"/>
      <w:divBdr>
        <w:top w:val="none" w:sz="0" w:space="0" w:color="auto"/>
        <w:left w:val="none" w:sz="0" w:space="0" w:color="auto"/>
        <w:bottom w:val="none" w:sz="0" w:space="0" w:color="auto"/>
        <w:right w:val="none" w:sz="0" w:space="0" w:color="auto"/>
      </w:divBdr>
    </w:div>
    <w:div w:id="208505798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 w:id="21236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microsoft.com/office/2011/relationships/people" Target="people.xml"/><Relationship Id="rId47" Type="http://schemas.openxmlformats.org/officeDocument/2006/relationships/glossaryDocument" Target="glossary/document.xml"/><Relationship Id="rId48" Type="http://schemas.openxmlformats.org/officeDocument/2006/relationships/theme" Target="theme/theme1.xml"/><Relationship Id="rId49" Type="http://schemas.microsoft.com/office/2016/09/relationships/commentsIds" Target="commentsIds.xml"/><Relationship Id="rId20" Type="http://schemas.openxmlformats.org/officeDocument/2006/relationships/hyperlink" Target="https://doi.org/10.1016/j.brainresrev.2006.01.002" TargetMode="External"/><Relationship Id="rId21" Type="http://schemas.openxmlformats.org/officeDocument/2006/relationships/hyperlink" Target="http://psycnet.apa.org/doi/10.1037/0021-9010.82.2.221" TargetMode="External"/><Relationship Id="rId22" Type="http://schemas.openxmlformats.org/officeDocument/2006/relationships/hyperlink" Target="http://dx.doi.org/10.3200/JOER.98.3.184-192" TargetMode="External"/><Relationship Id="rId23" Type="http://schemas.openxmlformats.org/officeDocument/2006/relationships/hyperlink" Target="https://doi.org/10.2466/pms.1999.88.3c.1095" TargetMode="External"/><Relationship Id="rId24" Type="http://schemas.openxmlformats.org/officeDocument/2006/relationships/hyperlink" Target="https://doi.org/10.1093/sleep/11.6.528" TargetMode="External"/><Relationship Id="rId25" Type="http://schemas.openxmlformats.org/officeDocument/2006/relationships/hyperlink" Target="http://dx.doi.org/10.1016/j.smrv.2014.10.001" TargetMode="External"/><Relationship Id="rId26" Type="http://schemas.openxmlformats.org/officeDocument/2006/relationships/hyperlink" Target="https://doi.org/10.1177/1090198107313481" TargetMode="External"/><Relationship Id="rId27" Type="http://schemas.openxmlformats.org/officeDocument/2006/relationships/hyperlink" Target="http://dx.doi.org/10.1080/0097840X.1980.9936094" TargetMode="External"/><Relationship Id="rId28" Type="http://schemas.openxmlformats.org/officeDocument/2006/relationships/hyperlink" Target="https://doi.org/10.3102/00028312037001153" TargetMode="External"/><Relationship Id="rId29" Type="http://schemas.openxmlformats.org/officeDocument/2006/relationships/hyperlink" Target="http://psycnet.apa.org/doi/10.1037/a002687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psycnet.apa.org/doi/10.1037/0022-3514.89.6.852" TargetMode="External"/><Relationship Id="rId31" Type="http://schemas.openxmlformats.org/officeDocument/2006/relationships/hyperlink" Target="https://doi.org/10.1123/jpah.4.4.496" TargetMode="External"/><Relationship Id="rId32" Type="http://schemas.openxmlformats.org/officeDocument/2006/relationships/hyperlink" Target="https://doi.org/10.1016/S0022-3999(97)00004-4"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s://doi.org/10.1093/sleep/19.4.318" TargetMode="External"/><Relationship Id="rId34" Type="http://schemas.openxmlformats.org/officeDocument/2006/relationships/hyperlink" Target="https://doi.org/10.1093/sleep/21.8.861" TargetMode="External"/><Relationship Id="rId35" Type="http://schemas.openxmlformats.org/officeDocument/2006/relationships/hyperlink" Target="https://doi.org/10.1093/sleep/20.2.160" TargetMode="External"/><Relationship Id="rId36" Type="http://schemas.openxmlformats.org/officeDocument/2006/relationships/hyperlink" Target="https://doi.org/10.15288/jsad.2009.70.355"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ncbi.nlm.nih.gov/pmc/articles/PMC1978335/" TargetMode="External"/><Relationship Id="rId13" Type="http://schemas.openxmlformats.org/officeDocument/2006/relationships/hyperlink" Target="http://dx.doi.org/10.1016/j.cpr.2005.04.007" TargetMode="External"/><Relationship Id="rId14" Type="http://schemas.openxmlformats.org/officeDocument/2006/relationships/hyperlink" Target="https://doi.org/10.1016/j.neulet.2008.06.024" TargetMode="External"/><Relationship Id="rId15" Type="http://schemas.openxmlformats.org/officeDocument/2006/relationships/hyperlink" Target="https://doi.org/10.1016/j.biopsycho.2005.11.002" TargetMode="External"/><Relationship Id="rId16" Type="http://schemas.openxmlformats.org/officeDocument/2006/relationships/hyperlink" Target="https://doi.org/10.1123/jsep.29.2.239" TargetMode="External"/><Relationship Id="rId17" Type="http://schemas.openxmlformats.org/officeDocument/2006/relationships/hyperlink" Target="https://doi.org/10.1007/BF00844860" TargetMode="External"/><Relationship Id="rId18" Type="http://schemas.openxmlformats.org/officeDocument/2006/relationships/hyperlink" Target="https://doi.org/10.1016/j.sleep.2006.12.002" TargetMode="External"/><Relationship Id="rId19" Type="http://schemas.openxmlformats.org/officeDocument/2006/relationships/hyperlink" Target="https://doi.org/10.1016/0167-8760(89)90018-4" TargetMode="External"/><Relationship Id="rId37" Type="http://schemas.openxmlformats.org/officeDocument/2006/relationships/hyperlink" Target="http://psycnet.apa.org/doi/10.1037/0022-0663.85.4.571" TargetMode="External"/><Relationship Id="rId38" Type="http://schemas.openxmlformats.org/officeDocument/2006/relationships/hyperlink" Target="http://psycnet.apa.org/doi/10.1521/scpq.19.2.93.33313" TargetMode="External"/><Relationship Id="rId39" Type="http://schemas.openxmlformats.org/officeDocument/2006/relationships/hyperlink" Target="https://doi.org/10.1093/sleep/30.9.1213" TargetMode="External"/><Relationship Id="rId40" Type="http://schemas.openxmlformats.org/officeDocument/2006/relationships/hyperlink" Target="https://doi.org/10.1177/1559827609351133" TargetMode="External"/><Relationship Id="rId41" Type="http://schemas.openxmlformats.org/officeDocument/2006/relationships/hyperlink" Target="http://psycnet.apa.org/doi/10.1037/0894-4105.21.6.787" TargetMode="External"/><Relationship Id="rId42" Type="http://schemas.openxmlformats.org/officeDocument/2006/relationships/hyperlink" Target="http://dx.doi.org/10.1037/tra0000017" TargetMode="External"/><Relationship Id="rId43" Type="http://schemas.openxmlformats.org/officeDocument/2006/relationships/header" Target="header1.xml"/><Relationship Id="rId44" Type="http://schemas.openxmlformats.org/officeDocument/2006/relationships/header" Target="header2.xml"/><Relationship Id="rId4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6D1FF6"/>
    <w:rsid w:val="007953D5"/>
    <w:rsid w:val="008D198B"/>
    <w:rsid w:val="00990449"/>
    <w:rsid w:val="00A22A16"/>
    <w:rsid w:val="00A342C0"/>
    <w:rsid w:val="00AE58AF"/>
    <w:rsid w:val="00B1752A"/>
    <w:rsid w:val="00B2277E"/>
    <w:rsid w:val="00B2287F"/>
    <w:rsid w:val="00B35C3B"/>
    <w:rsid w:val="00BF44EC"/>
    <w:rsid w:val="00D66E14"/>
    <w:rsid w:val="00DB0207"/>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B709DC2D-6FC5-7247-AD01-2EE39717B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0</TotalTime>
  <Pages>62</Pages>
  <Words>15587</Words>
  <Characters>88852</Characters>
  <Application>Microsoft Macintosh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Effects of Stress and the Self Care Practices of Sleep Hygiene and Exercise on Academic Engagement in Undergraduate Students</vt:lpstr>
    </vt:vector>
  </TitlesOfParts>
  <Company/>
  <LinksUpToDate>false</LinksUpToDate>
  <CharactersWithSpaces>104231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and the Self Care Practices of Sleep Hygiene and Exercise on Academic Engagement in Undergraduate Students</dc:title>
  <dc:subject/>
  <dc:creator>laroche_dominic@hotmail.com</dc:creator>
  <cp:keywords/>
  <dc:description/>
  <cp:lastModifiedBy>Nelson, Audrey R - (audreyn)</cp:lastModifiedBy>
  <cp:revision>2</cp:revision>
  <dcterms:created xsi:type="dcterms:W3CDTF">2017-12-01T18:29:00Z</dcterms:created>
  <dcterms:modified xsi:type="dcterms:W3CDTF">2017-12-01T18:29:00Z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