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customXml/item5.xml" ContentType="application/xml"/>
  <Override PartName="/customXml/itemProps5.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5.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Title"/>
        </w:sdtPr>
        <w:sdtContent>
          <w:del w:id="0" w:author="yoonjina@gmail.com" w:date="2017-12-11T16:32:00Z">
            <w:r>
              <w:rPr/>
              <w:delText xml:space="preserve">Effects of Stress, Sleep Hygiene, and Exercise on </w:delText>
            </w:r>
          </w:del>
          <w:del w:id="1" w:author="yoonjina@gmail.com" w:date="2017-12-11T16:32:00Z">
            <w:r>
              <w:rPr/>
              <w:br/>
              <w:delText>Academic Engagement in Undergraduate Students</w:delText>
            </w:r>
          </w:del>
          <w:ins w:id="2" w:author="yoonjina@gmail.com" w:date="2017-12-12T13:27:00Z">
            <w:r>
              <w:rPr/>
              <w:t xml:space="preserve">Effects of Stress, Sleep Hygiene, and Exercise on </w:t>
              <w:br/>
              <w:t>Academic Engagement in Undergraduate Students</w:t>
            </w:r>
          </w:ins>
        </w:sdtContent>
      </w:sdt>
    </w:p>
    <w:p>
      <w:pPr>
        <w:pStyle w:val="Title2"/>
        <w:rPr/>
      </w:pPr>
      <w:r>
        <w:rPr/>
        <w:t>Audrey R. Nelson</w:t>
      </w:r>
    </w:p>
    <w:p>
      <w:pPr>
        <w:pStyle w:val="Title2"/>
        <w:rPr/>
      </w:pPr>
      <w:r>
        <w:rPr/>
        <w:t>University of Arizona</w:t>
      </w:r>
    </w:p>
    <w:p>
      <w:pPr>
        <w:pStyle w:val="Normal"/>
        <w:rPr>
          <w:rFonts w:ascii="TimesNewRomanPSMT" w:hAnsi="TimesNewRomanPSMT" w:cs="TimesNewRomanPSMT"/>
          <w:kern w:val="0"/>
        </w:rPr>
      </w:pPr>
      <w:r>
        <w:rPr>
          <w:rFonts w:cs="TimesNewRomanPSMT" w:ascii="TimesNewRomanPSMT" w:hAnsi="TimesNewRomanPSMT"/>
          <w:kern w:val="0"/>
        </w:rPr>
      </w:r>
      <w:r>
        <w:br w:type="page"/>
      </w:r>
    </w:p>
    <w:p>
      <w:pPr>
        <w:pStyle w:val="Normal"/>
        <w:spacing w:lineRule="auto" w:line="240"/>
        <w:ind w:hanging="0"/>
        <w:jc w:val="center"/>
        <w:rPr>
          <w:rFonts w:ascii="TimesNewRomanPSMT" w:hAnsi="TimesNewRomanPSMT" w:cs="TimesNewRomanPSMT"/>
          <w:kern w:val="0"/>
        </w:rPr>
      </w:pPr>
      <w:r>
        <w:rPr>
          <w:rFonts w:cs="TimesNewRomanPSMT" w:ascii="TimesNewRomanPSMT" w:hAnsi="TimesNewRomanPSMT"/>
          <w:kern w:val="0"/>
        </w:rPr>
      </w:r>
    </w:p>
    <w:p>
      <w:pPr>
        <w:pStyle w:val="Normal"/>
        <w:spacing w:lineRule="auto" w:line="240"/>
        <w:ind w:hanging="0"/>
        <w:jc w:val="center"/>
        <w:rPr>
          <w:rFonts w:ascii="TimesNewRomanPSMT" w:hAnsi="TimesNewRomanPSMT" w:cs="TimesNewRomanPSMT"/>
          <w:kern w:val="0"/>
        </w:rPr>
      </w:pPr>
      <w:r>
        <w:rPr>
          <w:rFonts w:cs="TimesNewRomanPSMT" w:ascii="TimesNewRomanPSMT" w:hAnsi="TimesNewRomanPSMT"/>
          <w:kern w:val="0"/>
        </w:rPr>
        <w:t>TABLE OF CONTENTS</w:t>
      </w:r>
    </w:p>
    <w:p>
      <w:pPr>
        <w:pStyle w:val="Normal"/>
        <w:spacing w:lineRule="auto" w:line="240"/>
        <w:ind w:hanging="0"/>
        <w:rPr>
          <w:rFonts w:ascii="TimesNewRomanPSMT" w:hAnsi="TimesNewRomanPSMT" w:cs="TimesNewRomanPSMT"/>
          <w:kern w:val="0"/>
        </w:rPr>
      </w:pPr>
      <w:r>
        <w:rPr>
          <w:rFonts w:cs="TimesNewRomanPSMT" w:ascii="TimesNewRomanPSMT" w:hAnsi="TimesNewRomanPSMT"/>
          <w:kern w:val="0"/>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LIST OF TABLES ………………………………………………………………………... </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LIST OF FIGURES………………………………………………………………………...</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ABSTRACT…………………………………………………………………….………......…4</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CHAPTER 1: INTRODUCTION………………………………………………………..... ….5</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CHAPTER 2: REVIEW OF RELEVANT LITERATURE…………………………………..15</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 </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Stress/Stressful Life Events (SLEs)…………………………………………….…….15</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 xml:space="preserve"> </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Stress &amp; Academic Engagement……………………………………………………..16</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r>
    </w:p>
    <w:p>
      <w:pPr>
        <w:pStyle w:val="Normal"/>
        <w:rPr/>
      </w:pPr>
      <w:r>
        <w:rPr/>
        <w:t>Stressful Life Events: Acute vs Chronic</w:t>
      </w:r>
      <w:r>
        <w:rPr>
          <w:rFonts w:eastAsia="Times New Roman" w:cs="Times New Roman"/>
          <w:kern w:val="0"/>
          <w:lang w:eastAsia="en-US"/>
        </w:rPr>
        <w:t>……………………………………………...18</w:t>
      </w:r>
    </w:p>
    <w:p>
      <w:pPr>
        <w:pStyle w:val="Normal"/>
        <w:rPr>
          <w:rFonts w:ascii="Times New Roman" w:hAnsi="Times New Roman" w:eastAsia="Times New Roman" w:cs="Times New Roman"/>
          <w:kern w:val="0"/>
          <w:lang w:eastAsia="en-US"/>
        </w:rPr>
      </w:pPr>
      <w:r>
        <w:rPr>
          <w:rFonts w:eastAsia="Times New Roman" w:cs="Times New Roman"/>
          <w:kern w:val="0"/>
          <w:lang w:eastAsia="en-US"/>
        </w:rPr>
        <w:t>Sleep…………………………………………………………………………………..19</w:t>
      </w:r>
    </w:p>
    <w:p>
      <w:pPr>
        <w:pStyle w:val="Normal"/>
        <w:rPr>
          <w:rFonts w:ascii="Times New Roman" w:hAnsi="Times New Roman"/>
        </w:rPr>
      </w:pPr>
      <w:r>
        <w:rPr/>
        <w:t>Sleep and Neurobehavioral and Cognitive Functioning</w:t>
      </w:r>
      <w:r>
        <w:rPr>
          <w:rFonts w:eastAsia="Times New Roman" w:cs="Times New Roman"/>
          <w:kern w:val="0"/>
          <w:lang w:eastAsia="en-US"/>
        </w:rPr>
        <w:t>………………………………20</w:t>
      </w:r>
    </w:p>
    <w:p>
      <w:pPr>
        <w:pStyle w:val="Normal"/>
        <w:rPr>
          <w:rFonts w:ascii="Times New Roman" w:hAnsi="Times New Roman"/>
        </w:rPr>
      </w:pPr>
      <w:r>
        <w:rPr/>
        <w:t>Sleep and Academic Engagement/Achievement</w:t>
      </w:r>
      <w:r>
        <w:rPr>
          <w:rFonts w:eastAsia="Times New Roman" w:cs="Times New Roman"/>
          <w:kern w:val="0"/>
          <w:lang w:eastAsia="en-US"/>
        </w:rPr>
        <w:t>………………………………………21</w:t>
      </w:r>
    </w:p>
    <w:p>
      <w:pPr>
        <w:pStyle w:val="Normal"/>
        <w:rPr>
          <w:rFonts w:ascii="Times New Roman" w:hAnsi="Times New Roman" w:eastAsia="Times New Roman" w:cs="Times New Roman"/>
          <w:kern w:val="0"/>
          <w:lang w:eastAsia="en-US"/>
        </w:rPr>
      </w:pPr>
      <w:r>
        <w:rPr/>
        <w:t>Sleep Habits in Adolescents and Young Adults</w:t>
      </w:r>
      <w:r>
        <w:rPr>
          <w:rFonts w:eastAsia="Times New Roman" w:cs="Times New Roman"/>
          <w:kern w:val="0"/>
          <w:lang w:eastAsia="en-US"/>
        </w:rPr>
        <w:t>………………………………………..27</w:t>
      </w:r>
    </w:p>
    <w:p>
      <w:pPr>
        <w:pStyle w:val="Normal"/>
        <w:rPr>
          <w:rFonts w:ascii="Times New Roman" w:hAnsi="Times New Roman" w:eastAsia="Times New Roman" w:cs="Times New Roman"/>
          <w:kern w:val="0"/>
          <w:lang w:eastAsia="en-US"/>
        </w:rPr>
      </w:pPr>
      <w:r>
        <w:rPr>
          <w:rFonts w:eastAsia="Times New Roman" w:cs="Times New Roman"/>
          <w:kern w:val="0"/>
          <w:lang w:eastAsia="en-US"/>
        </w:rPr>
        <w:t xml:space="preserve">Sleep Hygiene…………………………………..….......................................................29 </w:t>
      </w:r>
    </w:p>
    <w:p>
      <w:pPr>
        <w:pStyle w:val="Normal"/>
        <w:rPr>
          <w:rFonts w:ascii="Times New Roman" w:hAnsi="Times New Roman" w:eastAsia="Times New Roman" w:cs="Times New Roman"/>
          <w:kern w:val="0"/>
          <w:lang w:eastAsia="en-US"/>
        </w:rPr>
      </w:pPr>
      <w:r>
        <w:rPr>
          <w:rFonts w:eastAsia="Times New Roman" w:cs="Times New Roman"/>
          <w:kern w:val="0"/>
          <w:lang w:eastAsia="en-US"/>
        </w:rPr>
        <w:t xml:space="preserve">Exercise…………………………………………………………………………………31 </w:t>
      </w:r>
    </w:p>
    <w:p>
      <w:pPr>
        <w:pStyle w:val="Normal"/>
        <w:rPr/>
      </w:pPr>
      <w:r>
        <w:rPr/>
        <w:t>Exercise Types and Dosages……………</w:t>
      </w:r>
      <w:r>
        <w:rPr>
          <w:rFonts w:eastAsia="Times New Roman" w:cs="Times New Roman"/>
          <w:kern w:val="0"/>
          <w:lang w:eastAsia="en-US"/>
        </w:rPr>
        <w:t xml:space="preserve">…………………………………….………...33 </w:t>
      </w:r>
    </w:p>
    <w:p>
      <w:pPr>
        <w:pStyle w:val="Normal"/>
        <w:rPr/>
      </w:pPr>
      <w:r>
        <w:rPr/>
        <w:t>Exercise and Self-Esteem………………………….</w:t>
      </w:r>
      <w:r>
        <w:rPr>
          <w:rFonts w:eastAsia="Times New Roman" w:cs="Times New Roman"/>
          <w:kern w:val="0"/>
          <w:lang w:eastAsia="en-US"/>
        </w:rPr>
        <w:t xml:space="preserve">……………………………………35 </w:t>
      </w:r>
    </w:p>
    <w:p>
      <w:pPr>
        <w:pStyle w:val="Normal"/>
        <w:rPr/>
      </w:pPr>
      <w:r>
        <w:rPr/>
        <w:t>Exercise and Stress………………………………….</w:t>
      </w:r>
      <w:r>
        <w:rPr>
          <w:rFonts w:eastAsia="Times New Roman" w:cs="Times New Roman"/>
          <w:kern w:val="0"/>
          <w:lang w:eastAsia="en-US"/>
        </w:rPr>
        <w:t xml:space="preserve">…………………………………..35 </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CHAPTER 3: METHODOLOGY……………………………………………………………....37</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Participants ……………….…………………………………………………………......37</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 xml:space="preserve"> </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Procedures………………………………………………………………………….........37</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 xml:space="preserve">Measures……………………………………………………………………………......38 </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Statistical Analyses……………………………………………………………………..40</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CHAPTER 4: RESULTS………………………………………………………………… </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t xml:space="preserve">Research Questions #1 : ……..………………………………... </w:t>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t xml:space="preserve">Research Question #2: …………………………………………... </w:t>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t xml:space="preserve">Research Question #3:……………………..……………………….. </w:t>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r>
    </w:p>
    <w:p>
      <w:pPr>
        <w:pStyle w:val="Normal"/>
        <w:rPr>
          <w:rFonts w:ascii="Times New Roman" w:hAnsi="Times New Roman" w:eastAsia="Times New Roman" w:cs="Times New Roman"/>
          <w:i/>
          <w:i/>
          <w:kern w:val="0"/>
          <w:lang w:eastAsia="en-US"/>
        </w:rPr>
      </w:pPr>
      <w:r>
        <w:rPr>
          <w:rFonts w:eastAsia="Times New Roman" w:cs="Times New Roman"/>
          <w:i/>
          <w:kern w:val="0"/>
          <w:lang w:eastAsia="en-US"/>
        </w:rPr>
        <w:t xml:space="preserve">Research Question #4: ……………………………………... </w:t>
      </w:r>
    </w:p>
    <w:p>
      <w:pPr>
        <w:pStyle w:val="Normal"/>
        <w:rPr>
          <w:rFonts w:ascii="Times New Roman" w:hAnsi="Times New Roman" w:eastAsia="Times New Roman" w:cs="Times New Roman"/>
          <w:i/>
          <w:i/>
          <w:kern w:val="0"/>
          <w:lang w:eastAsia="en-US"/>
        </w:rPr>
      </w:pPr>
      <w:r>
        <w:rPr>
          <w:rFonts w:eastAsia="Times New Roman" w:cs="Times New Roman"/>
          <w:i/>
          <w:kern w:val="0"/>
          <w:lang w:eastAsia="en-US"/>
        </w:rPr>
        <w:t xml:space="preserve">Research Question #5:……………………..……………………….. </w:t>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t xml:space="preserve">Research Question #6: ……………………………………... </w:t>
      </w:r>
    </w:p>
    <w:p>
      <w:pPr>
        <w:pStyle w:val="Normal"/>
        <w:spacing w:lineRule="auto" w:line="240"/>
        <w:rPr>
          <w:rFonts w:ascii="Times New Roman" w:hAnsi="Times New Roman" w:eastAsia="Times New Roman" w:cs="Times New Roman"/>
          <w:i/>
          <w:i/>
          <w:kern w:val="0"/>
          <w:lang w:eastAsia="en-US"/>
        </w:rPr>
      </w:pPr>
      <w:r>
        <w:rPr>
          <w:rFonts w:eastAsia="Times New Roman" w:cs="Times New Roman"/>
          <w:i/>
          <w:kern w:val="0"/>
          <w:lang w:eastAsia="en-US"/>
        </w:rPr>
      </w:r>
    </w:p>
    <w:p>
      <w:pPr>
        <w:pStyle w:val="Normal"/>
        <w:spacing w:lineRule="auto" w:line="240"/>
        <w:ind w:hanging="0"/>
        <w:rPr>
          <w:rFonts w:ascii="Times New Roman" w:hAnsi="Times New Roman" w:eastAsia="Times New Roman" w:cs="Times New Roman"/>
          <w:i/>
          <w:i/>
          <w:kern w:val="0"/>
          <w:lang w:eastAsia="en-US"/>
        </w:rPr>
      </w:pPr>
      <w:r>
        <w:rPr>
          <w:rFonts w:eastAsia="Times New Roman" w:cs="Times New Roman"/>
          <w:i/>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CHAPTER 5: DISCUSSION &amp; CONCLUSIONS………………………………………</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t xml:space="preserve">Limitations of the Study………………………………………………………….. </w:t>
      </w:r>
    </w:p>
    <w:p>
      <w:pPr>
        <w:pStyle w:val="Normal"/>
        <w:spacing w:lineRule="auto" w:line="24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left="720" w:hanging="0"/>
        <w:rPr>
          <w:rFonts w:ascii="Times New Roman" w:hAnsi="Times New Roman" w:eastAsia="Times New Roman" w:cs="Times New Roman"/>
          <w:kern w:val="0"/>
          <w:lang w:eastAsia="en-US"/>
        </w:rPr>
      </w:pPr>
      <w:r>
        <w:rPr>
          <w:rFonts w:eastAsia="Times New Roman" w:cs="Times New Roman"/>
          <w:kern w:val="0"/>
          <w:lang w:eastAsia="en-US"/>
        </w:rPr>
        <w:t xml:space="preserve">Future Directions for Research………………………………………………….... </w:t>
      </w:r>
    </w:p>
    <w:p>
      <w:pPr>
        <w:pStyle w:val="Normal"/>
        <w:spacing w:lineRule="auto" w:line="240"/>
        <w:ind w:left="720"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APPENDIX A: IRB APPROVAL………….. </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APPENDIX B: …………………………….. …... </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 xml:space="preserve">APPENDIX C: CONSENT FORM………………..…... </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t>APPENDIX D: QUESTIONNAIRE………………..…...</w:t>
      </w:r>
    </w:p>
    <w:p>
      <w:pPr>
        <w:pStyle w:val="Normal"/>
        <w:spacing w:lineRule="auto" w:line="240"/>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spacing w:lineRule="auto" w:line="240"/>
        <w:ind w:hanging="0"/>
        <w:rPr>
          <w:rFonts w:ascii="Times New Roman" w:hAnsi="Times New Roman" w:eastAsia="Times New Roman" w:cs="Times New Roman"/>
          <w:kern w:val="0"/>
          <w:lang w:eastAsia="en-US"/>
        </w:rPr>
      </w:pPr>
      <w:r>
        <w:rPr>
          <w:rFonts w:cs="TimesNewRomanPSMT" w:ascii="TimesNewRomanPSMT" w:hAnsi="TimesNewRomanPSMT"/>
          <w:kern w:val="0"/>
        </w:rPr>
        <w:t>REFERENCES ...............................................................................................................</w:t>
      </w:r>
    </w:p>
    <w:p>
      <w:pPr>
        <w:pStyle w:val="Normal"/>
        <w:spacing w:lineRule="auto" w:line="240"/>
        <w:ind w:hanging="0"/>
        <w:rPr>
          <w:rFonts w:ascii="TimesNewRomanPSMT" w:hAnsi="TimesNewRomanPSMT" w:cs="TimesNewRomanPSMT"/>
          <w:kern w:val="0"/>
        </w:rPr>
      </w:pPr>
      <w:r>
        <w:rPr>
          <w:rFonts w:cs="TimesNewRomanPSMT" w:ascii="TimesNewRomanPSMT" w:hAnsi="TimesNewRomanPSMT"/>
          <w:kern w:val="0"/>
        </w:rPr>
      </w:r>
    </w:p>
    <w:p>
      <w:pPr>
        <w:pStyle w:val="SectionTitle"/>
        <w:rPr/>
      </w:pPr>
      <w:r>
        <w:rPr/>
        <w:t>Abstract</w:t>
      </w:r>
    </w:p>
    <w:p>
      <w:pPr>
        <w:pStyle w:val="Normal"/>
        <w:rPr/>
      </w:pPr>
      <w:r>
        <w:rPr/>
      </w:r>
    </w:p>
    <w:p>
      <w:pPr>
        <w:pStyle w:val="Normal"/>
        <w:rPr/>
      </w:pPr>
      <w:r>
        <w:rPr/>
      </w:r>
    </w:p>
    <w:p>
      <w:pPr>
        <w:pStyle w:val="Normal"/>
        <w:rPr/>
      </w:pPr>
      <w:r>
        <w:rPr/>
      </w:r>
    </w:p>
    <w:p>
      <w:pPr>
        <w:pStyle w:val="Normal"/>
        <w:rPr/>
      </w:pPr>
      <w:r>
        <w:rPr/>
      </w:r>
      <w:r>
        <w:br w:type="page"/>
      </w:r>
    </w:p>
    <w:p>
      <w:pPr>
        <w:pStyle w:val="Normal"/>
        <w:jc w:val="center"/>
        <w:rPr>
          <w:b/>
          <w:b/>
        </w:rPr>
      </w:pPr>
      <w:r>
        <w:rPr>
          <w:b/>
        </w:rPr>
        <w:t>CHAPTER 1</w:t>
      </w:r>
    </w:p>
    <w:p>
      <w:pPr>
        <w:pStyle w:val="Normal"/>
        <w:jc w:val="center"/>
        <w:rPr>
          <w:b/>
          <w:b/>
        </w:rPr>
      </w:pPr>
      <w:r>
        <w:rPr>
          <w:b/>
        </w:rPr>
        <w:t>Introduction</w:t>
      </w:r>
    </w:p>
    <w:p>
      <w:pPr>
        <w:pStyle w:val="Normal"/>
        <w:ind w:hanging="0"/>
        <w:rPr>
          <w:b/>
          <w:b/>
        </w:rPr>
      </w:pPr>
      <w:r>
        <w:rPr>
          <w:b/>
        </w:rPr>
        <w:t xml:space="preserve">Academic </w:t>
      </w:r>
      <w:commentRangeStart w:id="0"/>
      <w:r>
        <w:rPr>
          <w:b/>
        </w:rPr>
        <w:t>Engagement</w:t>
      </w:r>
      <w:commentRangeEnd w:id="0"/>
      <w:r>
        <w:commentReference w:id="0"/>
      </w:r>
      <w:r>
        <w:rPr>
          <w:b/>
        </w:rPr>
      </w:r>
    </w:p>
    <w:p>
      <w:pPr>
        <w:pStyle w:val="Normal"/>
        <w:rPr>
          <w:color w:val="000000" w:themeColor="text1"/>
        </w:rPr>
      </w:pPr>
      <w:r>
        <w:rP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1"/>
      <w:r>
        <w:rPr/>
        <w:t>Chapman, 2003; Zepke &amp; Leach, 2010; Handelsman, Briggs, Sullivan, &amp; Towler, 2005; NSSE, 2000; Skinner &amp; Belmont, 1993</w:t>
      </w:r>
      <w:r>
        <w:rPr/>
      </w:r>
      <w:commentRangeEnd w:id="1"/>
      <w:r>
        <w:commentReference w:id="1"/>
      </w:r>
      <w:r>
        <w:rPr/>
        <w:t>).</w:t>
      </w:r>
      <w:r>
        <w:rPr>
          <w:rFonts w:eastAsia="Times New Roman" w:cs="Times New Roman"/>
          <w:kern w:val="0"/>
          <w:lang w:eastAsia="en-US"/>
        </w:rPr>
        <w:t xml:space="preserve"> Marks (2000) </w:t>
      </w:r>
      <w:r>
        <w:rPr>
          <w:color w:val="000000" w:themeColor="text1"/>
        </w:rPr>
        <w:t xml:space="preserve">conceptualizes engagement as a psychological process: “specifically, the attention, interest, investment, and effort students expend in the work of learning” (pg. 154-155). Furthermore, defined in this way, “engagement implies both affective and behavioral participation in the learning experience” (pg. 154-155). Further, </w:t>
      </w:r>
      <w:r>
        <w:rPr>
          <w:rFonts w:cs="Times New Roman" w:cstheme="minorHAnsi"/>
          <w:color w:val="000000"/>
          <w:kern w:val="0"/>
        </w:rPr>
        <w:t xml:space="preserve">Skinner </w:t>
      </w:r>
      <w:del w:id="3" w:author="yoonjina@gmail.com" w:date="2017-12-11T07:11:00Z">
        <w:r>
          <w:rPr>
            <w:rFonts w:cs="Times New Roman" w:cstheme="minorHAnsi"/>
            <w:color w:val="000000"/>
            <w:kern w:val="0"/>
          </w:rPr>
          <w:delText xml:space="preserve">&amp; </w:delText>
        </w:r>
      </w:del>
      <w:ins w:id="4" w:author="yoonjina@gmail.com" w:date="2017-12-11T07:11:00Z">
        <w:r>
          <w:rPr>
            <w:rFonts w:cs="Times New Roman" w:cstheme="minorHAnsi"/>
            <w:color w:val="000000"/>
            <w:kern w:val="0"/>
          </w:rPr>
          <w:t xml:space="preserve">and </w:t>
        </w:r>
      </w:ins>
      <w:r>
        <w:rPr>
          <w:rFonts w:cs="Times New Roman" w:cstheme="minorHAnsi"/>
          <w:color w:val="000000"/>
          <w:kern w:val="0"/>
        </w:rPr>
        <w:t xml:space="preserve">Belmont (1993) describe how student engagement appears in classroom settings as follows: </w:t>
      </w:r>
    </w:p>
    <w:p>
      <w:pPr>
        <w:pStyle w:val="Normal"/>
        <w:widowControl w:val="false"/>
        <w:spacing w:before="0" w:after="240"/>
        <w:ind w:left="720" w:hanging="0"/>
        <w:rPr>
          <w:rFonts w:ascii="Times" w:hAnsi="Times" w:cs="Times"/>
          <w:color w:val="000000"/>
          <w:kern w:val="0"/>
        </w:rPr>
      </w:pPr>
      <w:r>
        <w:rPr>
          <w:rFonts w:cs="Times New Roman"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cs="Helvetica" w:ascii="Helvetica" w:hAnsi="Helvetica"/>
          <w:color w:val="000000"/>
          <w:kern w:val="0"/>
          <w:sz w:val="32"/>
          <w:szCs w:val="32"/>
        </w:rPr>
        <w:t xml:space="preserve"> </w:t>
      </w:r>
    </w:p>
    <w:p>
      <w:pPr>
        <w:pStyle w:val="Normal"/>
        <w:rPr/>
      </w:pPr>
      <w:r>
        <w:rPr/>
      </w:r>
    </w:p>
    <w:p>
      <w:pPr>
        <w:pStyle w:val="Normal"/>
        <w:rPr>
          <w:rFonts w:ascii="Times New Roman" w:hAnsi="Times New Roman" w:eastAsia="Times New Roman" w:cs="Times New Roman"/>
          <w:color w:val="FF0000"/>
          <w:kern w:val="0"/>
          <w:lang w:eastAsia="en-US"/>
        </w:rPr>
      </w:pPr>
      <w:r>
        <w:rPr>
          <w:color w:val="000000" w:themeColor="text1"/>
        </w:rPr>
        <w:t>A systematic literature review by Zepke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pPr>
        <w:pStyle w:val="Normal"/>
        <w:rPr>
          <w:rFonts w:ascii="Times New Roman" w:hAnsi="Times New Roman" w:eastAsia="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r>
        <w:rPr/>
        <w:t>Froh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pPr>
        <w:pStyle w:val="Normal"/>
        <w:rPr/>
      </w:pPr>
      <w:r>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rPr/>
        <w:t xml:space="preserve">Unlike previous studies focusing on motivation as a defining characteristic of academic engagement </w:t>
      </w:r>
      <w:commentRangeStart w:id="2"/>
      <w:r>
        <w:rPr/>
        <w:t>at the university level</w:t>
      </w:r>
      <w:r>
        <w:rPr/>
      </w:r>
      <w:commentRangeEnd w:id="2"/>
      <w:r>
        <w:commentReference w:id="2"/>
      </w:r>
      <w:r>
        <w:rPr/>
        <w:t xml:space="preserve">, Handelsman et al. (2005) approached engagement as a multi-faceted concept while developing a measure on student course engagement. Handelsman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(Froh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Handelsman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pPr>
        <w:pStyle w:val="Normal"/>
        <w:ind w:hanging="0"/>
        <w:rPr/>
      </w:pPr>
      <w:r>
        <w:rP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(pg. 155).</w:t>
      </w:r>
      <w:r>
        <w:rPr/>
        <w:t xml:space="preserve"> In fact, the previously provided definition of academic engagement is conceptually similar to such outcome measures. As an example, the “Performance Factor” as proposed by Handelsman et al. (2005), which includes grades and performance on tests, is included as a measure of engagement.  As such, academic engagement is often evaluated in the literature as a component of </w:t>
      </w:r>
      <w:commentRangeStart w:id="3"/>
      <w:r>
        <w:rPr/>
        <w:t>its parts</w:t>
      </w:r>
      <w:r>
        <w:rPr/>
      </w:r>
      <w:commentRangeEnd w:id="3"/>
      <w:r>
        <w:commentReference w:id="3"/>
      </w:r>
      <w:r>
        <w:rP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rPr/>
        <w:t xml:space="preserve">1,803 minority </w:t>
      </w:r>
      <w:ins w:id="5" w:author="yoonjina@gmail.com" w:date="2017-12-11T07:58:00Z">
        <w:r>
          <w:rPr/>
          <w:t xml:space="preserve">high school? </w:t>
        </w:r>
      </w:ins>
      <w:r>
        <w:rPr/>
        <w:t xml:space="preserve">students. Study results indicate that students with the most successful scholastic outcomes were the most likely to show the highest level of school engagement behaviors. </w:t>
        <w:tab/>
        <w:t xml:space="preserve"> </w:t>
      </w:r>
    </w:p>
    <w:p>
      <w:pPr>
        <w:pStyle w:val="Normal"/>
        <w:rPr>
          <w:color w:val="000000" w:themeColor="text1"/>
        </w:rPr>
      </w:pPr>
      <w:r>
        <w:rPr/>
        <w:t xml:space="preserve">Disengagement at the </w:t>
      </w:r>
      <w:commentRangeStart w:id="4"/>
      <w:r>
        <w:rPr/>
        <w:t xml:space="preserve">university level </w:t>
      </w:r>
      <w:r>
        <w:rPr/>
      </w:r>
      <w:commentRangeEnd w:id="4"/>
      <w:r>
        <w:commentReference w:id="4"/>
      </w:r>
      <w:r>
        <w:rP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Handelsman et al. (2005) study, </w:t>
      </w:r>
      <w:r>
        <w:rPr>
          <w:color w:val="000000" w:themeColor="text1"/>
        </w:rPr>
        <w:t xml:space="preserve">the current study aims to evaluate students on </w:t>
      </w:r>
      <w:commentRangeStart w:id="5"/>
      <w:r>
        <w:rPr>
          <w:color w:val="000000" w:themeColor="text1"/>
        </w:rPr>
        <w:t xml:space="preserve">the “micro” level </w:t>
      </w:r>
      <w:r>
        <w:rPr>
          <w:color w:val="000000" w:themeColor="text1"/>
        </w:rPr>
      </w:r>
      <w:commentRangeEnd w:id="5"/>
      <w:r>
        <w:commentReference w:id="5"/>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pPr>
        <w:pStyle w:val="Normal"/>
        <w:rPr>
          <w:color w:val="000000" w:themeColor="text1"/>
        </w:rPr>
      </w:pPr>
      <w:r>
        <w:rP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del w:id="6" w:author="yoonjina@gmail.com" w:date="2017-12-11T08:05:00Z">
        <w:r>
          <w:rPr>
            <w:color w:val="000000" w:themeColor="text1"/>
          </w:rPr>
          <w:delText xml:space="preserve">a study by </w:delText>
        </w:r>
      </w:del>
      <w:r>
        <w:rPr>
          <w:color w:val="000000" w:themeColor="text1"/>
        </w:rPr>
        <w:t xml:space="preserve">Pechtel and Pizzagalli (2011) found that even early life stress has shown long-term impacts on various areas related to academic engagement, including memory, executive functioning, and cognitive performance. Further, </w:t>
      </w:r>
      <w:del w:id="7" w:author="yoonjina@gmail.com" w:date="2017-12-11T08:05:00Z">
        <w:r>
          <w:rPr>
            <w:color w:val="000000" w:themeColor="text1"/>
          </w:rPr>
          <w:delText xml:space="preserve">a study by </w:delText>
        </w:r>
      </w:del>
      <w:r>
        <w:rPr>
          <w:color w:val="000000" w:themeColor="text1"/>
        </w:rPr>
        <w:t xml:space="preserve">Vaez and Laflamme (2008) identified an association </w:t>
      </w:r>
      <w:commentRangeStart w:id="6"/>
      <w:r>
        <w:rPr>
          <w:color w:val="000000" w:themeColor="text1"/>
        </w:rPr>
        <w:t xml:space="preserve">between types of stress </w:t>
      </w:r>
      <w:r>
        <w:rPr>
          <w:color w:val="000000" w:themeColor="text1"/>
        </w:rPr>
      </w:r>
      <w:commentRangeEnd w:id="6"/>
      <w:r>
        <w:commentReference w:id="6"/>
      </w:r>
      <w:r>
        <w:rPr>
          <w:color w:val="000000" w:themeColor="text1"/>
        </w:rPr>
        <w:t xml:space="preserve">and lower graduation rates. </w:t>
      </w:r>
    </w:p>
    <w:p>
      <w:pPr>
        <w:pStyle w:val="Normal"/>
        <w:rPr>
          <w:color w:val="000000" w:themeColor="text1"/>
        </w:rPr>
      </w:pPr>
      <w:r>
        <w:rP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w:t>
      </w:r>
      <w:del w:id="8" w:author="yoonjina@gmail.com" w:date="2017-12-11T08:07:00Z">
        <w:r>
          <w:rPr/>
          <w:delText xml:space="preserve">increased </w:delText>
        </w:r>
      </w:del>
      <w:ins w:id="9" w:author="yoonjina@gmail.com" w:date="2017-12-11T08:07:00Z">
        <w:r>
          <w:rPr/>
          <w:t xml:space="preserve">higher </w:t>
        </w:r>
      </w:ins>
      <w:r>
        <w:rPr/>
        <w:t xml:space="preserve">levels of life stressors were associated with </w:t>
      </w:r>
      <w:del w:id="10" w:author="yoonjina@gmail.com" w:date="2017-12-11T08:07:00Z">
        <w:r>
          <w:rPr/>
          <w:delText xml:space="preserve">increased </w:delText>
        </w:r>
      </w:del>
      <w:ins w:id="11" w:author="yoonjina@gmail.com" w:date="2017-12-11T08:07:00Z">
        <w:r>
          <w:rPr/>
          <w:t xml:space="preserve">higher levels of </w:t>
        </w:r>
      </w:ins>
      <w:r>
        <w:rPr/>
        <w:t>depression and anxiety.  Similarly, research by Leggett, Burgard, and Zivin (2016) identified similar effects of stress on symptoms of depression</w:t>
      </w:r>
      <w:ins w:id="12" w:author="yoonjina@gmail.com" w:date="2017-12-11T08:06:00Z">
        <w:r>
          <w:rPr/>
          <w:t xml:space="preserve">.  </w:t>
        </w:r>
      </w:ins>
      <w:del w:id="13" w:author="yoonjina@gmail.com" w:date="2017-12-11T08:06:00Z">
        <w:r>
          <w:rPr/>
          <w:delText xml:space="preserve"> and a study by </w:delText>
        </w:r>
      </w:del>
      <w:r>
        <w:rPr/>
        <w:t>Misra and McKean (2000) noted not only relationships between stress and anxiety, but also stress and time management, albeit directionality between these variables was not established.</w:t>
      </w:r>
      <w:r>
        <w:rPr>
          <w:color w:val="FF0000"/>
        </w:rPr>
        <w:t xml:space="preserve"> </w:t>
      </w:r>
    </w:p>
    <w:p>
      <w:pPr>
        <w:pStyle w:val="Normal"/>
        <w:rPr>
          <w:rFonts w:ascii="Times New Roman" w:hAnsi="Times New Roman" w:eastAsia="Times New Roman" w:cs="Times New Roman"/>
          <w:kern w:val="0"/>
          <w:lang w:eastAsia="en-US"/>
        </w:rPr>
      </w:pPr>
      <w:ins w:id="14" w:author="yoonjina@gmail.com" w:date="2017-12-11T08:07:00Z">
        <w:r>
          <w:rPr/>
          <w:t>A</w:t>
        </w:r>
      </w:ins>
      <w:del w:id="15" w:author="yoonjina@gmail.com" w:date="2017-12-11T08:07:00Z">
        <w:r>
          <w:rPr/>
          <w:delText>However, a</w:delText>
        </w:r>
      </w:del>
      <w:r>
        <w:rPr/>
        <w:t>lthough stress has been associated with these aspects of academic engagement, studies have shown the potential influence of interacting variables on stress.  I</w:t>
      </w:r>
      <w:r>
        <w:rPr>
          <w:color w:val="000000" w:themeColor="text1"/>
        </w:rPr>
        <w:t>n a study by Minkel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imes New Roman" w:cstheme="majorHAnsi"/>
          <w:shd w:fill="FFFFFF" w:val="clear"/>
        </w:rPr>
        <w:t xml:space="preserve"> undergraduate students who participated in vigorous exercise displayed lower levels of perceived stress (VanKim &amp; Nelson, 2013). </w:t>
      </w:r>
      <w:r>
        <w:rPr>
          <w:color w:val="000000" w:themeColor="text1"/>
        </w:rPr>
        <w:t>Such findings suggest that important mediators/moderators may exist that influence academic engagement in university students.</w:t>
      </w:r>
    </w:p>
    <w:p>
      <w:pPr>
        <w:pStyle w:val="Normal"/>
        <w:rPr/>
      </w:pPr>
      <w:r>
        <w:rPr/>
        <w:t xml:space="preserve">Sleep is essential for the consolidation of memory, learning, decision making, alertness, mood, and cognitive performance (Banks &amp; Dinges, 2007; </w:t>
      </w:r>
      <w:r>
        <w:rPr/>
        <w:t>Pilcher &amp; Walters, 1997</w:t>
      </w:r>
      <w:r>
        <w:rPr/>
        <w:t>).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Pilcher, Ginter, &amp; Sadowsky, 1997</w:t>
      </w:r>
      <w:r>
        <w:rP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pPr>
        <w:pStyle w:val="Normal"/>
        <w:rPr/>
      </w:pPr>
      <w:r>
        <w:rPr/>
        <w:t xml:space="preserve">Good sleep hygiene has been shown to impact sleep quality </w:t>
      </w:r>
      <w:r>
        <w:rPr>
          <w:b/>
        </w:rPr>
        <w:t>(</w:t>
      </w:r>
      <w:r>
        <w:rPr/>
        <w:t>Brown, Buboltz, &amp; Soper, 2002; Cho, Kim, &amp; Lee, 2013</w:t>
      </w:r>
      <w:r>
        <w:rPr>
          <w:b/>
        </w:rPr>
        <w:t>)</w:t>
      </w:r>
      <w:r>
        <w:rPr/>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pPr>
        <w:pStyle w:val="Normal"/>
        <w:rPr>
          <w:rFonts w:ascii="Times New Roman" w:hAnsi="Times New Roman" w:eastAsia="Times New Roman" w:cs="Times New Roman"/>
          <w:kern w:val="0"/>
          <w:lang w:eastAsia="en-US"/>
        </w:rPr>
      </w:pPr>
      <w:r>
        <w:rPr/>
        <w:t>Similar to sleep, exercise has been shown to positively impact a myriad of life’s functions including mood, mental health, telomere length,</w:t>
      </w:r>
      <w:r>
        <w:rPr>
          <w:color w:val="7030A0"/>
        </w:rPr>
        <w:t xml:space="preserve"> </w:t>
      </w:r>
      <w:r>
        <w:rPr>
          <w:color w:val="000000" w:themeColor="text1"/>
        </w:rPr>
        <w:t>cognitive functioning, attention, cardiovascular health</w:t>
      </w:r>
      <w:r>
        <w:rPr/>
        <w:t>, stress levels, academic achievement, and self-esteem (</w:t>
      </w:r>
      <w:r>
        <w:rPr>
          <w:color w:val="000000" w:themeColor="text1"/>
        </w:rPr>
        <w:t>Dunn, Trivedi, &amp; O’Neal, 2001</w:t>
      </w:r>
      <w:r>
        <w:rPr/>
        <w:t xml:space="preserve">; Fedeway &amp; Ahn, 2011; </w:t>
      </w:r>
      <w:r>
        <w:rPr>
          <w:color w:val="000000" w:themeColor="text1"/>
        </w:rPr>
        <w:t>Galper, Trivedi, Barlow, Dun, &amp; Kampert,</w:t>
      </w:r>
      <w:r>
        <w:rPr/>
        <w:t xml:space="preserve"> 2006; Manger &amp; Motta, 2005; Puterman et al. 2010; Shephard, 1996; Spence, McGannon, &amp;Poon, 2005; VanKim &amp; Nelson, 2013). One study on the benefits of exercise by Manger and Motta (2005)</w:t>
      </w:r>
      <w:del w:id="16" w:author="yoonjina@gmail.com" w:date="2017-12-11T08:11:00Z">
        <w:r>
          <w:rPr/>
          <w:delText xml:space="preserve"> </w:delText>
        </w:r>
      </w:del>
      <w:del w:id="17" w:author="yoonjina@gmail.com" w:date="2017-12-11T08:11:00Z">
        <w:r>
          <w:rPr>
            <w:rFonts w:eastAsia="Times New Roman" w:cs="Times New Roman"/>
            <w:color w:val="000000"/>
            <w:kern w:val="0"/>
            <w:lang w:eastAsia="en-US"/>
          </w:rPr>
          <w:delText>even</w:delText>
        </w:r>
      </w:del>
      <w:r>
        <w:rPr>
          <w:rFonts w:eastAsia="Times New Roman" w:cs="Times New Roman"/>
          <w:color w:val="000000"/>
          <w:kern w:val="0"/>
          <w:lang w:eastAsia="en-US"/>
        </w:rPr>
        <w:t xml:space="preserve"> found that exercise can help attenuate symptoms of</w:t>
      </w:r>
      <w:r>
        <w:rPr/>
        <w:t xml:space="preserve"> Post-Traumatic Stress Disorder (PTSD) as well as anxiety and depression.  </w:t>
      </w:r>
    </w:p>
    <w:p>
      <w:pPr>
        <w:pStyle w:val="Normal"/>
        <w:rPr>
          <w:rFonts w:ascii="Times New Roman" w:hAnsi="Times New Roman" w:eastAsia="Times New Roman" w:cs="Times New Roman"/>
          <w:kern w:val="0"/>
          <w:lang w:eastAsia="en-US"/>
        </w:rPr>
      </w:pPr>
      <w:r>
        <w:rPr/>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(Minkel et al., 2012; Oginska &amp; Pokorski, 2006; Sadeh, Gruber, &amp; Raviv, 2003).</w:t>
      </w:r>
      <w:r>
        <w:rPr/>
        <w:t xml:space="preserve"> In light of these impacts, sleep </w:t>
      </w:r>
      <w:del w:id="18" w:author="yoonjina@gmail.com" w:date="2017-12-11T08:12:00Z">
        <w:r>
          <w:rPr/>
          <w:delText>also can</w:delText>
        </w:r>
      </w:del>
      <w:ins w:id="19" w:author="yoonjina@gmail.com" w:date="2017-12-11T08:12:00Z">
        <w:r>
          <w:rPr/>
          <w:t>is</w:t>
        </w:r>
      </w:ins>
      <w:r>
        <w:rPr/>
        <w:t xml:space="preserve"> likely</w:t>
      </w:r>
      <w:ins w:id="20" w:author="yoonjina@gmail.com" w:date="2017-12-11T08:12:00Z">
        <w:r>
          <w:rPr/>
          <w:t xml:space="preserve"> to</w:t>
        </w:r>
      </w:ins>
      <w:r>
        <w:rPr/>
        <w:t xml:space="preserve"> influence academic engagement, both in terms of achievement, and other components of engagement (Gomes et al. 2011; Gilbert &amp; Weaver, 2010; Sadeh et. al., 2003</w:t>
      </w:r>
      <w:r>
        <w:rPr>
          <w:rFonts w:eastAsia="Times New Roman" w:cs="Times New Roman"/>
          <w:kern w:val="0"/>
          <w:lang w:eastAsia="en-US"/>
        </w:rPr>
        <w:t>)</w:t>
      </w:r>
      <w:r>
        <w:rPr/>
        <w:t>. Consistent with the definition of academic engagement delineated above, aspects of self-care may be essential to healthy academic engagement.  More specifically, areas of academic engagement directly influenced by self-care practices are proposed to have a greater moderating effect of sleep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rPr/>
        <w:t xml:space="preserve">completing work, paying attention in class, studying, taking notes, and being organized, which have been shown to be directly impacted by sleep quality and exercise (Fedewa &amp; Ahn, 2011; Sadeh et al., 2003; </w:t>
      </w:r>
      <w:r>
        <w:rPr/>
        <w:t>Turner, Drummond, Salamat, &amp; Brown, 2007</w:t>
      </w:r>
      <w:r>
        <w:rPr/>
        <w:t>).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Dewald, Meijer, Oort, Kerkhof, &amp; Bogels,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rPr/>
        <w:t xml:space="preserve">), the emotional factor of academic engagement as defined by Handelsman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pPr>
        <w:pStyle w:val="Normal"/>
        <w:rPr/>
      </w:pPr>
      <w:r>
        <w:rPr/>
        <w:t>Finally, exercise has been postulated to increase arousal in students.  Therefore,</w:t>
      </w:r>
      <w:r>
        <w:rPr>
          <w:rFonts w:eastAsia="Times New Roman"/>
          <w:color w:val="000000"/>
        </w:rPr>
        <w:t xml:space="preserve"> </w:t>
      </w:r>
      <w:commentRangeStart w:id="7"/>
      <w:r>
        <w:rPr>
          <w:rFonts w:eastAsia="Times New Roman" w:cs="Times New Roman"/>
          <w:color w:val="000000"/>
          <w:kern w:val="0"/>
          <w:lang w:eastAsia="en-US"/>
        </w:rPr>
        <w:t>because of heightened alertness associated with physical activity</w:t>
      </w:r>
      <w:ins w:id="21" w:author="yoonjina@gmail.com" w:date="2017-12-11T08:20:00Z">
        <w:r>
          <w:rPr/>
          <w:t xml:space="preserve">, </w:t>
        </w:r>
      </w:ins>
      <w:del w:id="22" w:author="yoonjina@gmail.com" w:date="2017-12-11T08:20:00Z">
        <w:r>
          <w:rPr/>
          <w:delText>—</w:delText>
        </w:r>
      </w:del>
      <w:r>
        <w:rPr/>
        <w:t>the participatory factor of engagement (</w:t>
      </w:r>
      <w:r>
        <w:rPr>
          <w:color w:val="000000" w:themeColor="text1"/>
        </w:rPr>
        <w:t xml:space="preserve">e.g. </w:t>
      </w:r>
      <w:r>
        <w:rPr/>
        <w:t>participating in discussions, asking questions)</w:t>
      </w:r>
      <w:ins w:id="23" w:author="yoonjina@gmail.com" w:date="2017-12-11T08:20:00Z">
        <w:r>
          <w:rPr/>
          <w:t xml:space="preserve"> </w:t>
        </w:r>
      </w:ins>
      <w:del w:id="24" w:author="yoonjina@gmail.com" w:date="2017-12-11T08:20:00Z">
        <w:r>
          <w:rPr/>
          <w:delText>—</w:delText>
        </w:r>
      </w:del>
      <w:r>
        <w:rPr/>
        <w:t xml:space="preserve">also may benefit. </w:t>
      </w:r>
    </w:p>
    <w:p>
      <w:pPr>
        <w:pStyle w:val="Normal"/>
        <w:rPr/>
      </w:pPr>
      <w:ins w:id="25" w:author="yoonjina@gmail.com" w:date="2017-12-11T08:34:00Z">
        <w:r>
          <w:rPr/>
          <w:t>Here provide an integrative statement about the scope of your study</w:t>
        </w:r>
      </w:ins>
      <w:ins w:id="26" w:author="yoonjina@gmail.com" w:date="2017-12-11T17:10:00Z">
        <w:r>
          <w:rPr/>
          <w:t>----</w:t>
        </w:r>
      </w:ins>
    </w:p>
    <w:p>
      <w:pPr>
        <w:pStyle w:val="Normal"/>
        <w:rPr/>
      </w:pPr>
      <w:ins w:id="27" w:author="yoonjina@gmail.com" w:date="2017-12-12T14:36:00Z">
        <w:r>
          <w:rPr/>
          <w:t>T</w:t>
        </w:r>
      </w:ins>
      <w:ins w:id="28" w:author="yoonjina@gmail.com" w:date="2017-12-11T17:11:00Z">
        <w:r>
          <w:rPr/>
          <w:t>he purpose of the current study is to xxxxx and xxxxxx (here identify moderating variables)</w:t>
        </w:r>
      </w:ins>
      <w:ins w:id="29" w:author="yoonjina@gmail.com" w:date="2017-12-11T08:34:00Z">
        <w:r>
          <w:rPr/>
          <w:t xml:space="preserve">.  </w:t>
        </w:r>
      </w:ins>
    </w:p>
    <w:p>
      <w:pPr>
        <w:pStyle w:val="Normal"/>
        <w:rPr>
          <w:rFonts w:ascii="Times New Roman" w:hAnsi="Times New Roman" w:eastAsia="Times New Roman" w:cs="Times New Roman"/>
          <w:kern w:val="0"/>
          <w:lang w:eastAsia="en-US"/>
        </w:rPr>
      </w:pPr>
      <w:r>
        <w:rPr/>
        <w:t xml:space="preserve">In light of the former, the </w:t>
      </w:r>
      <w:r>
        <w:rPr/>
      </w:r>
      <w:commentRangeEnd w:id="7"/>
      <w:r>
        <w:commentReference w:id="7"/>
      </w:r>
      <w:r>
        <w:rPr/>
        <w:t>current study proposes the following research questions and hypotheses:</w:t>
      </w:r>
    </w:p>
    <w:p>
      <w:pPr>
        <w:pStyle w:val="Normal"/>
        <w:rPr>
          <w:rFonts w:ascii="Times New Roman" w:hAnsi="Times New Roman" w:eastAsia="Times New Roman" w:cs="Times New Roman" w:asciiTheme="majorHAnsi" w:cstheme="majorHAnsi" w:hAnsiTheme="majorHAnsi"/>
          <w:b/>
          <w:b/>
          <w:color w:val="000000" w:themeColor="text1"/>
          <w:kern w:val="0"/>
          <w:lang w:eastAsia="en-US"/>
        </w:rPr>
      </w:pPr>
      <w:r>
        <w:rPr>
          <w:b/>
          <w:color w:val="000000" w:themeColor="text1"/>
        </w:rPr>
        <w:t xml:space="preserve">Research Question 1: </w:t>
      </w:r>
      <w:r>
        <w:rPr>
          <w:rFonts w:eastAsia="Times New Roman" w:cs="Times New Roman" w:cstheme="majorHAnsi"/>
          <w:b/>
          <w:color w:val="000000" w:themeColor="text1"/>
          <w:kern w:val="0"/>
          <w:shd w:fill="FFFFFF" w:val="clear"/>
          <w:lang w:eastAsia="en-US"/>
        </w:rPr>
        <w:t>What are the effects of stressful life events on academic engagement in undergraduate college students?</w:t>
      </w:r>
    </w:p>
    <w:p>
      <w:pPr>
        <w:pStyle w:val="Normal"/>
        <w:rPr>
          <w:rFonts w:ascii="Times New Roman" w:hAnsi="Times New Roman"/>
          <w:i/>
          <w:i/>
          <w:color w:val="000000"/>
        </w:rPr>
      </w:pPr>
      <w:r>
        <w:rPr>
          <w:i/>
          <w:color w:val="000000"/>
        </w:rPr>
        <w:t>Hypothesis 1: I</w:t>
      </w:r>
      <w:ins w:id="30" w:author="yoonjina@gmail.com" w:date="2017-12-11T08:22:00Z">
        <w:r>
          <w:rPr>
            <w:i/>
            <w:color w:val="000000"/>
          </w:rPr>
          <w:t>t is</w:t>
        </w:r>
      </w:ins>
      <w:r>
        <w:rPr>
          <w:i/>
          <w:color w:val="000000"/>
        </w:rPr>
        <w:t xml:space="preserve"> hypothesize</w:t>
      </w:r>
      <w:ins w:id="31" w:author="yoonjina@gmail.com" w:date="2017-12-11T08:22:00Z">
        <w:r>
          <w:rPr>
            <w:i/>
            <w:color w:val="000000"/>
          </w:rPr>
          <w:t>d</w:t>
        </w:r>
      </w:ins>
      <w:r>
        <w:rPr>
          <w:i/>
          <w:color w:val="000000"/>
        </w:rPr>
        <w:t xml:space="preserve"> that increased levels of life stressors will be associated with lower levels of academic engagement.  Specifically, I hypothesize that academic engagement </w:t>
      </w:r>
      <w:del w:id="32" w:author="yoonjina@gmail.com" w:date="2017-12-11T08:21:00Z">
        <w:r>
          <w:rPr>
            <w:i/>
            <w:color w:val="000000"/>
          </w:rPr>
          <w:delText xml:space="preserve">as measured by SCEQ </w:delText>
        </w:r>
      </w:del>
      <w:r>
        <w:rPr>
          <w:i/>
          <w:color w:val="000000"/>
        </w:rPr>
        <w:t>will be lower in undergraduate students who experience a greater number of stressful life events</w:t>
      </w:r>
      <w:del w:id="33" w:author="yoonjina@gmail.com" w:date="2017-12-11T08:21:00Z">
        <w:r>
          <w:rPr>
            <w:i/>
            <w:color w:val="000000"/>
          </w:rPr>
          <w:delText xml:space="preserve"> as determined by USQ</w:delText>
        </w:r>
      </w:del>
      <w:r>
        <w:rPr>
          <w:i/>
          <w:color w:val="000000"/>
        </w:rPr>
        <w:t xml:space="preserve">. </w:t>
      </w:r>
    </w:p>
    <w:p>
      <w:pPr>
        <w:pStyle w:val="Normal"/>
        <w:rPr>
          <w:rFonts w:ascii="Times New Roman" w:hAnsi="Times New Roman"/>
          <w:b/>
          <w:b/>
        </w:rPr>
      </w:pPr>
      <w:r>
        <w:rPr>
          <w:b/>
        </w:rPr>
        <w:t>Research Question 2:  What is the relationship between sleep hygiene (SH) and academic engagement in undergraduate students?</w:t>
      </w:r>
    </w:p>
    <w:p>
      <w:pPr>
        <w:pStyle w:val="Normal"/>
        <w:rPr>
          <w:rFonts w:ascii="Times New Roman" w:hAnsi="Times New Roman"/>
          <w:color w:val="000000"/>
        </w:rPr>
      </w:pPr>
      <w:r>
        <w:rPr>
          <w:i/>
          <w:color w:val="000000"/>
        </w:rPr>
        <w:t>Hypothesis 2</w:t>
      </w:r>
      <w:r>
        <w:rPr>
          <w:i/>
          <w:highlight w:val="yellow"/>
          <w:rPrChange w:id="0" w:author="yoonjina@gmail.com" w:date="2017-12-11T08:22:00Z">
            <w:rPr>
              <w:i/>
              <w:rFonts w:ascii="Times New Roman" w:hAnsi="Times New Roman"/>
              <w:color w:val="000000"/>
            </w:rPr>
          </w:rPrChange>
        </w:rPr>
        <w:t>: I hypothesize</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del w:id="35" w:author="yoonjina@gmail.com" w:date="2017-12-11T08:22:00Z">
        <w:r>
          <w:rPr>
            <w:i/>
            <w:color w:val="000000"/>
          </w:rPr>
          <w:delText xml:space="preserve"> as measured by the SHI</w:delText>
        </w:r>
      </w:del>
      <w:r>
        <w:rPr>
          <w:i/>
          <w:color w:val="000000"/>
        </w:rPr>
        <w:t>.</w:t>
      </w:r>
      <w:r>
        <w:rPr>
          <w:color w:val="000000"/>
        </w:rPr>
        <w:t xml:space="preserve"> </w:t>
      </w:r>
    </w:p>
    <w:p>
      <w:pPr>
        <w:pStyle w:val="Normal"/>
        <w:rPr>
          <w:rFonts w:ascii="Times New Roman" w:hAnsi="Times New Roman"/>
          <w:i/>
          <w:i/>
          <w:color w:val="000000"/>
        </w:rPr>
      </w:pPr>
      <w:r>
        <w:rPr>
          <w:i/>
          <w:color w:val="000000"/>
        </w:rPr>
        <w:t>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pPr>
        <w:pStyle w:val="Normal"/>
        <w:rPr>
          <w:rFonts w:ascii="Times New Roman" w:hAnsi="Times New Roman"/>
          <w:b/>
          <w:b/>
        </w:rPr>
      </w:pPr>
      <w:r>
        <w:rPr>
          <w:b/>
        </w:rPr>
        <w:t xml:space="preserve">Research Question 3:  Does sleep hygiene moderate the relationship between stressful life events and academic engagement?  </w:t>
      </w:r>
    </w:p>
    <w:p>
      <w:pPr>
        <w:pStyle w:val="Normal"/>
        <w:rPr>
          <w:rFonts w:ascii="Times New Roman" w:hAnsi="Times New Roman"/>
          <w:b/>
          <w:b/>
          <w:i/>
          <w:i/>
        </w:rPr>
      </w:pPr>
      <w:r>
        <w:rPr>
          <w:i/>
        </w:rPr>
        <w:t xml:space="preserve">Hypothesis 3: </w:t>
      </w:r>
      <w:r>
        <w:rPr>
          <w:i/>
        </w:rPr>
        <w:t>I believe the negative relationship between stressful life events and academic engagement will be m</w:t>
      </w:r>
      <w:commentRangeStart w:id="8"/>
      <w:r>
        <w:rPr>
          <w:i/>
        </w:rPr>
        <w:t>itigated</w:t>
      </w:r>
      <w:r>
        <w:rPr>
          <w:i/>
        </w:rPr>
      </w:r>
      <w:commentRangeEnd w:id="8"/>
      <w:r>
        <w:commentReference w:id="8"/>
      </w:r>
      <w:r>
        <w:rPr>
          <w:i/>
        </w:rPr>
        <w:t xml:space="preserve"> by good sleep hygiene practices in undergraduate students.</w:t>
      </w:r>
    </w:p>
    <w:p>
      <w:pPr>
        <w:pStyle w:val="Normal"/>
        <w:rPr>
          <w:rFonts w:ascii="Times New Roman" w:hAnsi="Times New Roman"/>
          <w:i/>
          <w:i/>
        </w:rPr>
      </w:pPr>
      <w:r>
        <w:rPr>
          <w:i/>
        </w:rPr>
        <w:t>Additionally, I hypothesize that sleep hygiene practices will show the greatest moderating effect on the academic engagement factors of skills engagement and performance engagement due to the research indicating strong associations between sleep quality and both executive functioning and academic achievement.</w:t>
      </w:r>
      <w:r>
        <w:rPr/>
        <w:t xml:space="preserve"> </w:t>
      </w:r>
    </w:p>
    <w:p>
      <w:pPr>
        <w:pStyle w:val="Normal"/>
        <w:rPr>
          <w:rFonts w:ascii="Times New Roman" w:hAnsi="Times New Roman"/>
          <w:b/>
          <w:b/>
        </w:rPr>
      </w:pPr>
      <w:r>
        <w:rPr>
          <w:b/>
        </w:rPr>
        <w:t>Research Question 4:  What are the effects of physical activity on academic engagement in undergraduate students?</w:t>
      </w:r>
    </w:p>
    <w:p>
      <w:pPr>
        <w:pStyle w:val="Normal"/>
        <w:rPr>
          <w:rFonts w:ascii="Times New Roman" w:hAnsi="Times New Roman"/>
          <w:i/>
          <w:i/>
          <w:color w:val="000000"/>
        </w:rPr>
      </w:pPr>
      <w:r>
        <w:rPr>
          <w:i/>
          <w:color w:val="000000"/>
        </w:rPr>
        <w:t>Hypothesis 4: I hypothesize that increased levels of exercise (based on number of days per week) for strenuous exercise will be associated with higher levels of Academic Engagement; most specifically for the participation factor.</w:t>
      </w:r>
    </w:p>
    <w:p>
      <w:pPr>
        <w:pStyle w:val="Normal"/>
        <w:rPr>
          <w:rFonts w:ascii="Times New Roman" w:hAnsi="Times New Roman"/>
          <w:b/>
          <w:b/>
        </w:rPr>
      </w:pPr>
      <w:r>
        <w:rPr>
          <w:b/>
        </w:rPr>
        <w:t xml:space="preserve">Research Question 5:  Does exercise moderate the relationship between stressful life events and academic engagement? </w:t>
      </w:r>
    </w:p>
    <w:p>
      <w:pPr>
        <w:pStyle w:val="Normal"/>
        <w:rPr>
          <w:rFonts w:ascii="Times New Roman" w:hAnsi="Times New Roman"/>
          <w:i/>
          <w:i/>
        </w:rPr>
      </w:pPr>
      <w:r>
        <w:rPr>
          <w:i/>
        </w:rPr>
        <w:t>Hypothesis 5: I hypothesize that students with higher levels of stressful life events will experience lower academic engagement, specifically in the area of participation, if they show low levels of physical activity. Due to the fact that the positive impacts of exercise seem to be based on a dosage-threshold, I postulate that high levels of strenuous activity will mitigate the effect of stressful life events on academic engagement.</w:t>
      </w:r>
    </w:p>
    <w:p>
      <w:pPr>
        <w:pStyle w:val="Normal"/>
        <w:rPr>
          <w:rFonts w:ascii="Times New Roman" w:hAnsi="Times New Roman"/>
          <w:b/>
          <w:b/>
        </w:rPr>
      </w:pPr>
      <w:r>
        <w:rPr>
          <w:b/>
        </w:rPr>
        <w:t xml:space="preserve">Research Question 6:  What is the hierarchical influence of the effects of stressful life events, sleep hygiene, and exercise on academic engagement? </w:t>
      </w:r>
    </w:p>
    <w:p>
      <w:pPr>
        <w:pStyle w:val="Normal"/>
        <w:rPr>
          <w:rFonts w:ascii="Times New Roman" w:hAnsi="Times New Roman"/>
          <w:i/>
          <w:i/>
        </w:rPr>
      </w:pPr>
      <w:r>
        <w:rPr>
          <w:i/>
        </w:rPr>
        <w:t xml:space="preserve">Hypothesis 6: Since self-care practices have been shown to improve various elements of engagement, how these self-care practices differentially impact academic engagement will be explored to identify the aspects that can influence academic engagement in undergraduate students. </w:t>
      </w:r>
      <w:r>
        <w:br w:type="page"/>
      </w:r>
    </w:p>
    <w:p>
      <w:pPr>
        <w:pStyle w:val="Normal"/>
        <w:jc w:val="center"/>
        <w:rPr>
          <w:b/>
          <w:b/>
        </w:rPr>
      </w:pPr>
      <w:r>
        <w:rPr>
          <w:b/>
        </w:rPr>
        <w:t>CHAPTER 2</w:t>
      </w:r>
    </w:p>
    <w:p>
      <w:pPr>
        <w:pStyle w:val="Normal"/>
        <w:jc w:val="center"/>
        <w:rPr>
          <w:b/>
          <w:b/>
        </w:rPr>
      </w:pPr>
      <w:commentRangeStart w:id="9"/>
      <w:r>
        <w:rPr>
          <w:b/>
        </w:rPr>
        <w:t>REVIEW</w:t>
      </w:r>
      <w:r>
        <w:rPr>
          <w:b/>
        </w:rPr>
      </w:r>
      <w:commentRangeEnd w:id="9"/>
      <w:r>
        <w:commentReference w:id="9"/>
      </w:r>
      <w:r>
        <w:rPr>
          <w:b/>
        </w:rPr>
        <w:t xml:space="preserve"> OF RELEVANT LITERATURE</w:t>
      </w:r>
    </w:p>
    <w:p>
      <w:pPr>
        <w:pStyle w:val="Normal"/>
        <w:jc w:val="center"/>
        <w:rPr>
          <w:b/>
          <w:b/>
        </w:rPr>
      </w:pPr>
      <w:r>
        <w:rPr>
          <w:b/>
        </w:rPr>
      </w:r>
    </w:p>
    <w:p>
      <w:pPr>
        <w:pStyle w:val="Normal"/>
        <w:ind w:hanging="0"/>
        <w:rPr>
          <w:b/>
          <w:b/>
        </w:rPr>
      </w:pPr>
      <w:r>
        <w:rPr>
          <w:rFonts w:eastAsia="Times New Roman" w:cs="Times New Roman"/>
          <w:b/>
          <w:kern w:val="0"/>
          <w:lang w:eastAsia="en-US"/>
        </w:rPr>
        <w:t>Stress/Stressful Life Events (SLEs)</w:t>
      </w:r>
    </w:p>
    <w:p>
      <w:pPr>
        <w:pStyle w:val="Normal"/>
        <w:ind w:hanging="0"/>
        <w:rPr>
          <w:i/>
          <w:i/>
        </w:rPr>
      </w:pPr>
      <w:r>
        <w:rPr/>
        <w:tab/>
        <w:t xml:space="preserve">Research </w:t>
      </w:r>
      <w:commentRangeStart w:id="10"/>
      <w:r>
        <w:rPr/>
        <w:t>shows</w:t>
      </w:r>
      <w:r>
        <w:rPr/>
      </w:r>
      <w:commentRangeEnd w:id="10"/>
      <w:r>
        <w:commentReference w:id="10"/>
      </w:r>
      <w:r>
        <w:rPr/>
        <w:t xml:space="preserve"> that stress significantly impacts the likelihood of developing externalizing behaviors</w:t>
      </w:r>
      <w:ins w:id="36" w:author="yoonjina@gmail.com" w:date="2017-12-11T16:34:00Z">
        <w:r>
          <w:rPr/>
          <w:t xml:space="preserve"> (ref)</w:t>
        </w:r>
      </w:ins>
      <w:r>
        <w:rPr/>
        <w:t>, internalizing behaviors</w:t>
      </w:r>
      <w:ins w:id="37" w:author="yoonjina@gmail.com" w:date="2017-12-11T16:35:00Z">
        <w:r>
          <w:rPr/>
          <w:t xml:space="preserve"> (ref)</w:t>
        </w:r>
      </w:ins>
      <w:r>
        <w:rPr/>
        <w:t>, psychopathology and poor mental health</w:t>
      </w:r>
      <w:ins w:id="38" w:author="yoonjina@gmail.com" w:date="2017-12-11T16:35:00Z">
        <w:r>
          <w:rPr/>
          <w:t xml:space="preserve"> (ref)</w:t>
        </w:r>
      </w:ins>
      <w:r>
        <w:rPr/>
        <w:t>, binge eating</w:t>
      </w:r>
      <w:ins w:id="39" w:author="yoonjina@gmail.com" w:date="2017-12-11T16:35:00Z">
        <w:r>
          <w:rPr/>
          <w:t xml:space="preserve"> (ref)</w:t>
        </w:r>
      </w:ins>
      <w:r>
        <w:rPr/>
        <w:t>, lowered life satisfaction or feelings of well-being</w:t>
      </w:r>
      <w:ins w:id="40" w:author="yoonjina@gmail.com" w:date="2017-12-11T16:35:00Z">
        <w:r>
          <w:rPr/>
          <w:t xml:space="preserve"> (ref)</w:t>
        </w:r>
      </w:ins>
      <w:r>
        <w:rPr/>
        <w:t>, delinquent behaviors</w:t>
      </w:r>
      <w:ins w:id="41" w:author="yoonjina@gmail.com" w:date="2017-12-11T16:35:00Z">
        <w:r>
          <w:rPr/>
          <w:t xml:space="preserve"> (ref)</w:t>
        </w:r>
      </w:ins>
      <w:r>
        <w:rPr/>
        <w:t>, negative affect</w:t>
      </w:r>
      <w:ins w:id="42" w:author="yoonjina@gmail.com" w:date="2017-12-11T16:35:00Z">
        <w:r>
          <w:rPr/>
          <w:t xml:space="preserve"> (ref)</w:t>
        </w:r>
      </w:ins>
      <w:r>
        <w:rPr/>
        <w:t>, heightened distress</w:t>
      </w:r>
      <w:ins w:id="43" w:author="yoonjina@gmail.com" w:date="2017-12-11T16:35:00Z">
        <w:r>
          <w:rPr/>
          <w:t xml:space="preserve"> (ref)</w:t>
        </w:r>
      </w:ins>
      <w:r>
        <w:rPr/>
        <w:t xml:space="preserve">, and poor academic performance </w:t>
      </w:r>
      <w:commentRangeStart w:id="11"/>
      <w:r>
        <w:rPr/>
        <w:t xml:space="preserve">(Ash &amp; Huebner, 2001; Cameron, Palm, &amp; Follette, 2010; </w:t>
      </w:r>
      <w:r>
        <w:rPr>
          <w:color w:val="000000" w:themeColor="text1"/>
        </w:rPr>
        <w:t>Furniss, Beyer, Muller, 2009</w:t>
      </w:r>
      <w:r>
        <w:rPr/>
        <w:t>; Kim et al. 2003;</w:t>
      </w:r>
      <w:r>
        <w:rPr>
          <w:color w:val="000000" w:themeColor="text1"/>
        </w:rPr>
        <w:t xml:space="preserve"> Lloyd et al., 1980;</w:t>
      </w:r>
      <w:r>
        <w:rPr/>
        <w:t xml:space="preserve"> McCullough, Huebner, &amp; Laughlin, 2000; McKnight, Huebner, Suldo, 2002; Suldo &amp; Huebner, 2004; Sulkowski, Dempsey, &amp; Dempsey, 2011). </w:t>
      </w:r>
      <w:r>
        <w:rPr/>
      </w:r>
      <w:commentRangeEnd w:id="11"/>
      <w:r>
        <w:commentReference w:id="11"/>
      </w:r>
      <w:r>
        <w:rPr/>
        <w:t xml:space="preserve">In a 6-year long longitudinal study </w:t>
      </w:r>
      <w:del w:id="44" w:author="yoonjina@gmail.com" w:date="2017-12-11T16:36:00Z">
        <w:r>
          <w:rPr/>
          <w:delText>that recruited</w:delText>
        </w:r>
      </w:del>
      <w:ins w:id="45" w:author="yoonjina@gmail.com" w:date="2017-12-11T16:36:00Z">
        <w:r>
          <w:rPr/>
          <w:t>of</w:t>
        </w:r>
      </w:ins>
      <w:r>
        <w:rPr/>
        <w:t xml:space="preserve"> adolescents, Kim et al. (2003) found that Stressful Life Events (SLEs) predicted internalizing behaviors such as anxiety and depression as well as externalizing and delinquent behaviors.</w:t>
      </w:r>
    </w:p>
    <w:p>
      <w:pPr>
        <w:pStyle w:val="Normal"/>
        <w:rPr/>
      </w:pPr>
      <w:r>
        <w:rPr/>
        <w:t>Stressful life events have also been found to have either a direct or indirect impact on academic engagement (AE), including life satisfaction (McKnight et al. 2002; Suldo &amp; Huebner, 2004), locus-of-control (Ash &amp; Huebner, 2001), and anxiety and time management (Misra &amp; McKean, 2000). Additionally, stress has been found to be a growing concern at the college level as schools see an influx of students seeking mental health resources through university clinics because of issues with stress, anxiety, and depression (</w:t>
      </w:r>
      <w:r>
        <w:rPr>
          <w:color w:val="000000" w:themeColor="text1"/>
        </w:rPr>
        <w:t>Novotney, 2014</w:t>
      </w:r>
      <w:r>
        <w:rPr/>
        <w:t>).  These mental health concerns are negatively impacting academic engagement, retention rates, and student success.  Stress not only increases the likelihood of mental illness, it also impacts the likelihood of developing behavior problems.</w:t>
      </w:r>
      <w:r>
        <w:rPr>
          <w:i/>
        </w:rPr>
        <w:t xml:space="preserve"> </w:t>
      </w:r>
      <w:ins w:id="46" w:author="yoonjina@gmail.com" w:date="2017-12-11T16:39:00Z">
        <w:r>
          <w:rPr>
            <w:i/>
          </w:rPr>
          <w:t xml:space="preserve">Need a study or two on this relationship </w:t>
        </w:r>
      </w:ins>
    </w:p>
    <w:p>
      <w:pPr>
        <w:pStyle w:val="Normal"/>
        <w:rPr>
          <w:i/>
          <w:i/>
        </w:rPr>
      </w:pPr>
      <w:r>
        <w:rPr/>
        <w:t>Suldo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w:t>
      </w:r>
      <w:del w:id="47" w:author="yoonjina@gmail.com" w:date="2017-12-11T16:40:00Z">
        <w:r>
          <w:rPr/>
          <w:delText xml:space="preserve"> i</w:delText>
        </w:r>
      </w:del>
      <w:del w:id="48" w:author="yoonjina@gmail.com" w:date="2017-12-11T16:39:00Z">
        <w:r>
          <w:rPr/>
          <w:delText>n a group of young students</w:delText>
        </w:r>
      </w:del>
      <w:r>
        <w:rPr/>
        <w:t>,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pPr>
        <w:pStyle w:val="Normal"/>
        <w:ind w:hanging="0"/>
        <w:rPr>
          <w:b/>
          <w:b/>
        </w:rPr>
      </w:pPr>
      <w:r>
        <w:rPr>
          <w:b/>
        </w:rPr>
        <w:t>Stress and Academic Engagement</w:t>
      </w:r>
    </w:p>
    <w:p>
      <w:pPr>
        <w:pStyle w:val="Normal"/>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Vaez and Laflamme (2008) found that some aspects of stress were associated with lower graduation rates. Even early life stress has shown long-term effects on memory, emotional regulation, executive functioning, and cognitive performance (Pechtel &amp; Pizzagalli, 2011). Although the body of research specifically pertaining to the effects of stress on achievement/academic engagement is sparse, especially in more recent years, the research is more prolific when looking into mood, behaviors, and other related aspects of academic engagement.</w:t>
      </w:r>
    </w:p>
    <w:p>
      <w:pPr>
        <w:pStyle w:val="Normal"/>
        <w:rPr/>
      </w:pPr>
      <w:r>
        <w:rPr>
          <w:color w:val="000000" w:themeColor="text1"/>
        </w:rPr>
        <w:t xml:space="preserve">Research has also shown that stress has a detrimental impact on symptoms of depression. In this regard, </w:t>
      </w:r>
      <w:del w:id="49" w:author="yoonjina@gmail.com" w:date="2017-12-11T16:41:00Z">
        <w:r>
          <w:rPr>
            <w:color w:val="000000" w:themeColor="text1"/>
          </w:rPr>
          <w:delText xml:space="preserve">a study by </w:delText>
        </w:r>
      </w:del>
      <w:r>
        <w:rPr>
          <w:color w:val="000000" w:themeColor="text1"/>
        </w:rPr>
        <w:t xml:space="preserve">Legget et al. (2016) </w:t>
      </w:r>
      <w:ins w:id="50" w:author="yoonjina@gmail.com" w:date="2017-12-11T16:42:00Z">
        <w:r>
          <w:rPr>
            <w:color w:val="000000" w:themeColor="text1"/>
          </w:rPr>
          <w:t>found</w:t>
        </w:r>
      </w:ins>
      <w:del w:id="51" w:author="yoonjina@gmail.com" w:date="2017-12-11T16:42:00Z">
        <w:r>
          <w:rPr>
            <w:color w:val="000000" w:themeColor="text1"/>
          </w:rPr>
          <w:delText>tested</w:delText>
        </w:r>
      </w:del>
      <w:r>
        <w:rPr>
          <w:color w:val="000000" w:themeColor="text1"/>
        </w:rPr>
        <w:t xml:space="preserve"> </w:t>
      </w:r>
      <w:ins w:id="52" w:author="yoonjina@gmail.com" w:date="2017-12-11T16:42:00Z">
        <w:r>
          <w:rPr>
            <w:color w:val="000000" w:themeColor="text1"/>
          </w:rPr>
          <w:t xml:space="preserve">a significant </w:t>
        </w:r>
      </w:ins>
      <w:del w:id="53" w:author="yoonjina@gmail.com" w:date="2017-12-11T16:42:00Z">
        <w:r>
          <w:rPr>
            <w:color w:val="000000" w:themeColor="text1"/>
          </w:rPr>
          <w:delText xml:space="preserve">the </w:delText>
        </w:r>
      </w:del>
      <w:r>
        <w:rPr>
          <w:color w:val="000000" w:themeColor="text1"/>
        </w:rPr>
        <w:t>association between stressful life events and depression</w:t>
      </w:r>
      <w:del w:id="54" w:author="yoonjina@gmail.com" w:date="2017-12-11T16:42:00Z">
        <w:r>
          <w:rPr>
            <w:color w:val="000000" w:themeColor="text1"/>
          </w:rPr>
          <w:delText xml:space="preserve"> and found a significant correlation between the two</w:delText>
        </w:r>
      </w:del>
      <w:r>
        <w:rPr>
          <w:color w:val="000000" w:themeColor="text1"/>
        </w:rPr>
        <w:t>.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cs="Times" w:ascii="Times" w:hAnsi="Times"/>
          <w:color w:val="000000"/>
          <w:kern w:val="0"/>
        </w:rPr>
        <w:t xml:space="preserve">Sleeping restfully may allow individuals the rejuvenation needed to manage stress adaptively and reduce depressive symptom burden. </w:t>
      </w:r>
      <w:r>
        <w:rP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pPr>
        <w:pStyle w:val="Normal"/>
        <w:rPr>
          <w:rFonts w:eastAsia="Times New Roman"/>
          <w:kern w:val="0"/>
          <w:lang w:eastAsia="en-US"/>
        </w:rPr>
      </w:pPr>
      <w:r>
        <w:rPr>
          <w:color w:val="000000" w:themeColor="text1"/>
        </w:rPr>
        <w:t>McKnight et al. (2002)</w:t>
      </w:r>
      <w:del w:id="55" w:author="yoonjina@gmail.com" w:date="2017-12-11T16:45:00Z">
        <w:r>
          <w:rPr>
            <w:color w:val="000000" w:themeColor="text1"/>
          </w:rPr>
          <w:delText>,</w:delText>
        </w:r>
      </w:del>
      <w:r>
        <w:rPr>
          <w:color w:val="000000" w:themeColor="text1"/>
        </w:rPr>
        <w:t xml:space="preserve">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pPr>
        <w:pStyle w:val="Normal"/>
        <w:shd w:val="clear" w:color="auto" w:fill="FFFFFF"/>
        <w:spacing w:lineRule="auto" w:line="0"/>
        <w:ind w:hanging="0"/>
        <w:rPr>
          <w:rFonts w:ascii="ff1" w:hAnsi="ff1" w:eastAsia="Times New Roman" w:cs="Times New Roman"/>
          <w:color w:val="231F20"/>
          <w:spacing w:val="9"/>
          <w:kern w:val="0"/>
          <w:sz w:val="120"/>
          <w:szCs w:val="120"/>
          <w:lang w:eastAsia="en-US"/>
        </w:rPr>
      </w:pPr>
      <w:r>
        <w:rPr>
          <w:rFonts w:eastAsia="Times New Roman" w:cs="Times New Roman" w:ascii="ff1" w:hAnsi="ff1"/>
          <w:color w:val="231F20"/>
          <w:spacing w:val="9"/>
          <w:kern w:val="0"/>
          <w:sz w:val="120"/>
          <w:szCs w:val="120"/>
          <w:lang w:eastAsia="en-US"/>
        </w:rPr>
        <w:t>Such an outcome is expected based on the notion</w:t>
      </w:r>
    </w:p>
    <w:p>
      <w:pPr>
        <w:pStyle w:val="Normal"/>
        <w:shd w:val="clear" w:color="auto" w:fill="FFFFFF"/>
        <w:spacing w:lineRule="auto" w:line="0"/>
        <w:ind w:hanging="0"/>
        <w:rPr>
          <w:rFonts w:ascii="ff1" w:hAnsi="ff1" w:eastAsia="Times New Roman" w:cs="Times New Roman"/>
          <w:color w:val="231F20"/>
          <w:spacing w:val="9"/>
          <w:kern w:val="0"/>
          <w:sz w:val="120"/>
          <w:szCs w:val="120"/>
          <w:lang w:eastAsia="en-US"/>
        </w:rPr>
      </w:pPr>
      <w:r>
        <w:rPr>
          <w:rFonts w:eastAsia="Times New Roman" w:cs="Times New Roman" w:ascii="ff1" w:hAnsi="ff1"/>
          <w:color w:val="231F20"/>
          <w:spacing w:val="9"/>
          <w:kern w:val="0"/>
          <w:sz w:val="120"/>
          <w:szCs w:val="120"/>
          <w:lang w:eastAsia="en-US"/>
        </w:rPr>
        <w:t>that when an individual has an overall positive (vs. negative) outlook on her life, which is at least</w:t>
      </w:r>
    </w:p>
    <w:p>
      <w:pPr>
        <w:pStyle w:val="Normal"/>
        <w:shd w:val="clear" w:color="auto" w:fill="FFFFFF"/>
        <w:spacing w:lineRule="auto" w:line="0"/>
        <w:ind w:hanging="0"/>
        <w:rPr>
          <w:rFonts w:ascii="ff1" w:hAnsi="ff1" w:eastAsia="Times New Roman" w:cs="Times New Roman"/>
          <w:color w:val="231F20"/>
          <w:spacing w:val="9"/>
          <w:kern w:val="0"/>
          <w:sz w:val="120"/>
          <w:szCs w:val="120"/>
          <w:lang w:eastAsia="en-US"/>
        </w:rPr>
      </w:pPr>
      <w:r>
        <w:rPr>
          <w:rFonts w:eastAsia="Times New Roman" w:cs="Times New Roman" w:ascii="ff1" w:hAnsi="ff1"/>
          <w:color w:val="231F20"/>
          <w:spacing w:val="9"/>
          <w:kern w:val="0"/>
          <w:sz w:val="120"/>
          <w:szCs w:val="120"/>
          <w:lang w:eastAsia="en-US"/>
        </w:rPr>
        <w:t>moderately stable, he or she is less likely to adapt to SLEs in maladaptive ways such as through</w:t>
      </w:r>
    </w:p>
    <w:p>
      <w:pPr>
        <w:pStyle w:val="Normal"/>
        <w:shd w:val="clear" w:color="auto" w:fill="FFFFFF"/>
        <w:spacing w:lineRule="auto" w:line="0"/>
        <w:ind w:hanging="0"/>
        <w:rPr>
          <w:rFonts w:ascii="ff1" w:hAnsi="ff1" w:eastAsia="Times New Roman" w:cs="Times New Roman"/>
          <w:color w:val="231F20"/>
          <w:spacing w:val="9"/>
          <w:kern w:val="0"/>
          <w:sz w:val="120"/>
          <w:szCs w:val="120"/>
          <w:lang w:eastAsia="en-US"/>
        </w:rPr>
      </w:pPr>
      <w:r>
        <w:rPr>
          <w:rFonts w:eastAsia="Times New Roman" w:cs="Times New Roman" w:ascii="ff1" w:hAnsi="ff1"/>
          <w:color w:val="231F20"/>
          <w:spacing w:val="9"/>
          <w:kern w:val="0"/>
          <w:sz w:val="120"/>
          <w:szCs w:val="120"/>
          <w:lang w:eastAsia="en-US"/>
        </w:rPr>
        <w:t>internalizing or externalizing behaviors. In other words, we predicted that the relationship between</w:t>
      </w:r>
    </w:p>
    <w:p>
      <w:pPr>
        <w:pStyle w:val="Normal"/>
        <w:shd w:val="clear" w:color="auto" w:fill="FFFFFF"/>
        <w:spacing w:lineRule="auto" w:line="0"/>
        <w:ind w:hanging="0"/>
        <w:rPr>
          <w:rFonts w:ascii="ff1" w:hAnsi="ff1" w:eastAsia="Times New Roman" w:cs="Times New Roman"/>
          <w:color w:val="231F20"/>
          <w:spacing w:val="9"/>
          <w:kern w:val="0"/>
          <w:sz w:val="120"/>
          <w:szCs w:val="120"/>
          <w:lang w:eastAsia="en-US"/>
        </w:rPr>
      </w:pPr>
      <w:r>
        <w:rPr>
          <w:rFonts w:eastAsia="Times New Roman" w:cs="Times New Roman" w:ascii="ff1" w:hAnsi="ff1"/>
          <w:color w:val="231F20"/>
          <w:spacing w:val="9"/>
          <w:kern w:val="0"/>
          <w:sz w:val="120"/>
          <w:szCs w:val="120"/>
          <w:lang w:eastAsia="en-US"/>
        </w:rPr>
        <w:t>SLEs, and behavior problems would be smaller for students with high life satisfaction than for</w:t>
      </w:r>
    </w:p>
    <w:p>
      <w:pPr>
        <w:pStyle w:val="Normal"/>
        <w:shd w:val="clear" w:color="auto" w:fill="FFFFFF"/>
        <w:spacing w:lineRule="auto" w:line="0"/>
        <w:ind w:hanging="0"/>
        <w:rPr>
          <w:rFonts w:ascii="ff1" w:hAnsi="ff1" w:eastAsia="Times New Roman" w:cs="Times New Roman"/>
          <w:color w:val="231F20"/>
          <w:spacing w:val="9"/>
          <w:kern w:val="0"/>
          <w:sz w:val="120"/>
          <w:szCs w:val="120"/>
          <w:lang w:eastAsia="en-US"/>
        </w:rPr>
      </w:pPr>
      <w:r>
        <w:rPr>
          <w:rFonts w:eastAsia="Times New Roman" w:cs="Times New Roman" w:ascii="ff1" w:hAnsi="ff1"/>
          <w:color w:val="231F20"/>
          <w:spacing w:val="9"/>
          <w:kern w:val="0"/>
          <w:sz w:val="120"/>
          <w:szCs w:val="120"/>
          <w:lang w:eastAsia="en-US"/>
        </w:rPr>
        <w:t>those students with low life satisfaction.</w:t>
      </w:r>
    </w:p>
    <w:p>
      <w:pPr>
        <w:pStyle w:val="Normal"/>
        <w:ind w:hanging="0"/>
        <w:rPr>
          <w:rFonts w:ascii="Times New Roman" w:hAnsi="Times New Roman" w:eastAsia="Times New Roman" w:cs="Times New Roman"/>
          <w:kern w:val="0"/>
          <w:lang w:eastAsia="en-US"/>
        </w:rPr>
      </w:pPr>
      <w:r>
        <w:rPr>
          <w:rFonts w:eastAsia="Times New Roman" w:cs="Times New Roman"/>
          <w:kern w:val="0"/>
          <w:lang w:eastAsia="en-US"/>
        </w:rPr>
      </w:r>
    </w:p>
    <w:p>
      <w:pPr>
        <w:pStyle w:val="Normal"/>
        <w:ind w:hanging="0"/>
        <w:rPr>
          <w:b/>
          <w:b/>
        </w:rPr>
      </w:pPr>
      <w:r>
        <w:rPr>
          <w:b/>
        </w:rPr>
        <w:t>Stressful Life Events: Acute vs Chronic</w:t>
      </w:r>
    </w:p>
    <w:p>
      <w:pPr>
        <w:pStyle w:val="Normal"/>
        <w:rPr/>
      </w:pPr>
      <w:r>
        <w:rP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p>
    <w:p>
      <w:pPr>
        <w:pStyle w:val="Normal"/>
        <w:rPr>
          <w:rFonts w:ascii="Times New Roman" w:hAnsi="Times New Roman" w:eastAsia="Times New Roman" w:cs="Times New Roman"/>
          <w:kern w:val="0"/>
          <w:lang w:eastAsia="en-US"/>
        </w:rPr>
      </w:pPr>
      <w:r>
        <w:rPr>
          <w:rFonts w:eastAsia="Times New Roman" w:cs="Times New Roman"/>
          <w:kern w:val="0"/>
          <w:lang w:eastAsia="en-US"/>
        </w:rPr>
        <w:t>While developing The Undergraduate Stress Questionnaire (USQ), Crandall, Preisler, and Aussprung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fact that the study participants were more likely to endorse items related to their university experience than they were to the other stressors on the measure.</w:t>
      </w:r>
    </w:p>
    <w:p>
      <w:pPr>
        <w:pStyle w:val="Normal"/>
        <w:rPr>
          <w:rFonts w:ascii="Times New Roman" w:hAnsi="Times New Roman" w:eastAsia="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Trockel, Barnes, and Egget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These findings, and those of the Legget et al. (2016) study, highlight the need to look closely at the impacting mechanisms or potentially mediating variables, in the relationship between stress and academic engagement. </w:t>
      </w:r>
    </w:p>
    <w:p>
      <w:pPr>
        <w:pStyle w:val="Normal"/>
        <w:jc w:val="center"/>
        <w:rPr>
          <w:b/>
          <w:b/>
        </w:rPr>
      </w:pPr>
      <w:r>
        <w:rPr>
          <w:b/>
        </w:rPr>
        <w:t>Sleep</w:t>
      </w:r>
    </w:p>
    <w:p>
      <w:pPr>
        <w:pStyle w:val="Normal"/>
        <w:rPr>
          <w:rFonts w:ascii="Times New Roman" w:hAnsi="Times New Roman"/>
          <w:b/>
          <w:b/>
        </w:rPr>
      </w:pPr>
      <w:r>
        <w:rPr/>
        <w:t xml:space="preserve">Sleep is essential to a variety of life’s activities.  Sleep deprivation has been found to impair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w:t>
      </w:r>
      <w:r>
        <w:rPr>
          <w:highlight w:val="yellow"/>
          <w:rPrChange w:id="0" w:author="yoonjina@gmail.com" w:date="2017-12-11T16:54:00Z">
            <w:rPr>
              <w:rFonts w:ascii="Times New Roman" w:hAnsi="Times New Roman"/>
            </w:rPr>
          </w:rPrChange>
        </w:rPr>
        <w:t>adults,</w:t>
      </w:r>
      <w:r>
        <w:rP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0" w:author="yoonjina@gmail.com" w:date="2017-12-11T16:55:00Z">
            <w:rPr>
              <w:rFonts w:ascii="Times New Roman" w:hAnsi="Times New Roman"/>
            </w:rPr>
          </w:rPrChange>
        </w:rPr>
        <w:t>students</w:t>
      </w:r>
      <w:r>
        <w:rPr/>
        <w:t xml:space="preserve"> do not experience full sleep deprivation as measured by above or below 45 total hours of total deprivation.  Students are more likely to experience the partial deprivation of less than five hours of sleep in a 24-hour period.  In this light, the findings of Pilcher and Huffcut’s meta-analysis have </w:t>
      </w:r>
      <w:commentRangeStart w:id="12"/>
      <w:r>
        <w:rPr/>
        <w:t xml:space="preserve">particular relevance to the functioning of undergraduate students.  </w:t>
      </w:r>
      <w:r>
        <w:rPr>
          <w:b/>
        </w:rPr>
        <w:t xml:space="preserve"> </w:t>
      </w:r>
      <w:commentRangeEnd w:id="12"/>
      <w:r>
        <w:commentReference w:id="12"/>
      </w:r>
      <w:r>
        <w:rPr>
          <w:b/>
        </w:rPr>
      </w:r>
    </w:p>
    <w:p>
      <w:pPr>
        <w:pStyle w:val="Normal"/>
        <w:ind w:hanging="0"/>
        <w:rPr>
          <w:rFonts w:ascii="Times New Roman" w:hAnsi="Times New Roman"/>
        </w:rPr>
      </w:pPr>
      <w:r>
        <w:rPr>
          <w:b/>
        </w:rPr>
        <w:t>Sleep and Neurobehavioral and Cognitive Functioning</w:t>
      </w:r>
    </w:p>
    <w:p>
      <w:pPr>
        <w:pStyle w:val="Normal"/>
        <w:rPr>
          <w:rFonts w:ascii="Times New Roman" w:hAnsi="Times New Roman"/>
          <w:color w:val="FFC000"/>
        </w:rPr>
      </w:pPr>
      <w:r>
        <w:rPr/>
        <w:t xml:space="preserve">Multiple studies have evaluated the impact of sleep on the behavioral and cognitive functioning of children and adolescents (Dahl, 1996; Lavigne et al. 1999; Randazzo, Muehlbach, Schweitzer, &amp; Walsh, 1998; Sadeh et al., 2003; Touchette et al., 2007).  Reinforcing the findings of the meta-analysis discussed above, Sadeh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pPr>
        <w:pStyle w:val="Normal"/>
        <w:rPr>
          <w:rFonts w:ascii="Times New Roman" w:hAnsi="Times New Roman"/>
        </w:rPr>
      </w:pPr>
      <w:r>
        <w:rPr/>
        <w:t>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rPr/>
        <w:t>even small sleep deficits have been found to impair working memory tasks. In support of this notion, a study by Sadeh et al. (2003) documented increased memory performance in children with only a half hour sleep extension.  Seventy-seven children in the fourth or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pPr>
        <w:pStyle w:val="Normal"/>
        <w:ind w:hanging="0"/>
        <w:rPr>
          <w:rFonts w:ascii="Times New Roman" w:hAnsi="Times New Roman"/>
          <w:b/>
          <w:b/>
        </w:rPr>
      </w:pPr>
      <w:r>
        <w:rPr>
          <w:b/>
        </w:rPr>
        <w:t>Sleep and Academic Engagement/Achievement</w:t>
      </w:r>
    </w:p>
    <w:p>
      <w:pPr>
        <w:pStyle w:val="Normal"/>
        <w:rPr>
          <w:rFonts w:ascii="Times New Roman" w:hAnsi="Times New Roman"/>
        </w:rPr>
      </w:pPr>
      <w:r>
        <w:rPr/>
        <w:t>Sleep impairments have a profound influence on the functioning of students in various ways but possibly the most significant effect is in the academic setting.  One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pPr>
        <w:pStyle w:val="Normal"/>
        <w:rPr>
          <w:rFonts w:ascii="Times New Roman" w:hAnsi="Times New Roman"/>
        </w:rPr>
      </w:pPr>
      <w:r>
        <w:rPr/>
        <w:t>Academic engagement is vital for academic learning and success, as it is comprised of variables essential to positive academic outcomes.</w:t>
      </w:r>
      <w:r>
        <w:rPr>
          <w:i/>
        </w:rPr>
        <w:t xml:space="preserve"> </w:t>
      </w:r>
      <w:r>
        <w:rP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pPr>
        <w:pStyle w:val="Normal"/>
        <w:rPr>
          <w:rFonts w:ascii="Times New Roman" w:hAnsi="Times New Roman"/>
        </w:rPr>
      </w:pPr>
      <w:r>
        <w:rP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pPr>
        <w:pStyle w:val="Normal"/>
        <w:rPr>
          <w:rFonts w:ascii="Times New Roman" w:hAnsi="Times New Roman"/>
          <w:b/>
          <w:b/>
        </w:rPr>
      </w:pPr>
      <w:r>
        <w:rPr>
          <w:rFonts w:eastAsia="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Pr>
          <w:rFonts w:eastAsia="Times New Roman" w:cs="Times New Roman"/>
          <w:color w:val="000000" w:themeColor="text1"/>
          <w:kern w:val="0"/>
          <w:lang w:eastAsia="en-US"/>
        </w:rPr>
        <w:t>Dewald et al., 2010; Sadeh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Wolfson &amp; Carskadon, 1998</w:t>
      </w:r>
      <w:r>
        <w:rPr>
          <w:rFonts w:eastAsia="Times New Roman" w:cs="Times New Roman"/>
          <w:kern w:val="0"/>
          <w:lang w:eastAsia="en-US"/>
        </w:rPr>
        <w:t>).  Perfect, Levine-Donnerstein, Archbold, Goodwin, and Quan (2014) 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rPr/>
        <w:t xml:space="preserve"> Oginska &amp; Pokorski, 2006;</w:t>
      </w:r>
      <w:r>
        <w:rPr>
          <w:rFonts w:eastAsia="Times New Roman" w:cs="Times New Roman"/>
          <w:kern w:val="0"/>
          <w:lang w:eastAsia="en-US"/>
        </w:rPr>
        <w:t xml:space="preserve"> Pagel &amp; Kwiatkowski, 2010; Trockel et al. 2002).  </w:t>
      </w:r>
    </w:p>
    <w:p>
      <w:pPr>
        <w:pStyle w:val="Normal"/>
        <w:rPr>
          <w:rFonts w:ascii="Times New Roman" w:hAnsi="Times New Roman"/>
          <w:b/>
          <w:b/>
        </w:rPr>
      </w:pPr>
      <w:r>
        <w:rPr>
          <w:rFonts w:eastAsia="Times New Roman" w:cs="Times New Roman"/>
          <w:kern w:val="0"/>
          <w:lang w:eastAsia="en-US"/>
        </w:rPr>
        <w:t>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w:t>
      </w:r>
      <w:del w:id="58" w:author="yoonjina@gmail.com" w:date="2017-12-12T14:02:00Z">
        <w:r>
          <w:rPr>
            <w:rFonts w:eastAsia="Times New Roman" w:cs="Times New Roman"/>
            <w:kern w:val="0"/>
            <w:lang w:eastAsia="en-US"/>
          </w:rPr>
          <w:delText>g</w:delText>
        </w:r>
      </w:del>
      <w:r>
        <w:rPr>
          <w:rFonts w:eastAsia="Times New Roman" w:cs="Times New Roman"/>
          <w:kern w:val="0"/>
          <w:lang w:eastAsia="en-US"/>
        </w:rPr>
        <w:t xml:space="preserve">. </w:t>
      </w:r>
      <w:commentRangeStart w:id="13"/>
      <w:r>
        <w:rPr>
          <w:rFonts w:eastAsia="Times New Roman" w:cs="Times New Roman"/>
          <w:kern w:val="0"/>
          <w:lang w:eastAsia="en-US"/>
        </w:rPr>
        <w:t>298</w:t>
      </w:r>
      <w:r>
        <w:rPr>
          <w:rFonts w:eastAsia="Times New Roman" w:cs="Times New Roman"/>
          <w:kern w:val="0"/>
          <w:lang w:eastAsia="en-US"/>
        </w:rPr>
      </w:r>
      <w:commentRangeEnd w:id="13"/>
      <w:r>
        <w:commentReference w:id="13"/>
      </w:r>
      <w:r>
        <w:rPr>
          <w:rFonts w:eastAsia="Times New Roman" w:cs="Times New Roman"/>
          <w:kern w:val="0"/>
          <w:lang w:eastAsia="en-US"/>
        </w:rPr>
        <w:t xml:space="preserve">).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pPr>
        <w:pStyle w:val="Normal"/>
        <w:rPr/>
      </w:pPr>
      <w:r>
        <w:rP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rP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VanHeest, 2007; Castelli, Hillman, Buck, &amp; Erwin, H., 2007; Coe, Pivarnik, Womack, Reeves, &amp; Malina, 2006; </w:t>
      </w:r>
      <w:r>
        <w:rPr/>
        <w:t>Fedewa &amp; Ahn, 2011). Thus, findings from the previous study may relate more to an issue with dose threshold for physical activity as discussed later.  Also, the other two potential sleep predictors evaluated (sleep phase and regularity of sleep schedule) were not found to be significant.</w:t>
      </w:r>
    </w:p>
    <w:p>
      <w:pPr>
        <w:pStyle w:val="Normal"/>
        <w:rPr>
          <w:rFonts w:ascii="Times New Roman" w:hAnsi="Times New Roman" w:eastAsia="Times New Roman" w:cs="Times New Roman"/>
          <w:kern w:val="0"/>
          <w:lang w:eastAsia="en-US"/>
        </w:rPr>
      </w:pPr>
      <w:r>
        <w:rP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De Koninck, Lorrain, Christ, Proulx, &amp; Coulombe, 1989</w:t>
      </w:r>
      <w:r>
        <w:rPr>
          <w:rFonts w:eastAsia="Times New Roman" w:cs="Times New Roman"/>
          <w:kern w:val="0"/>
          <w:lang w:eastAsia="en-US"/>
        </w:rPr>
        <w:t>),</w:t>
      </w:r>
      <w:r>
        <w:rP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pPr>
        <w:pStyle w:val="Normal"/>
        <w:rPr>
          <w:rFonts w:ascii="Times New Roman" w:hAnsi="Times New Roman" w:eastAsia="Times New Roman" w:cs="Times New Roman"/>
          <w:color w:val="FF0000"/>
          <w:kern w:val="0"/>
          <w:lang w:eastAsia="en-US"/>
        </w:rPr>
      </w:pPr>
      <w:r>
        <w:rPr>
          <w:rFonts w:eastAsia="Times New Roman" w:cs="Times New Roman"/>
          <w:color w:val="000000" w:themeColor="text1"/>
          <w:kern w:val="0"/>
          <w:lang w:eastAsia="en-US"/>
        </w:rPr>
        <w:t xml:space="preserve">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rPr/>
        <w:t xml:space="preserve"> </w:t>
      </w:r>
    </w:p>
    <w:p>
      <w:pPr>
        <w:pStyle w:val="Normal"/>
        <w:rPr>
          <w:rFonts w:ascii="Times New Roman" w:hAnsi="Times New Roman" w:eastAsia="Times New Roman" w:cs="Times New Roman"/>
          <w:color w:val="FF0000"/>
          <w:kern w:val="0"/>
          <w:lang w:eastAsia="en-US"/>
        </w:rPr>
      </w:pPr>
      <w:r>
        <w:rPr/>
        <w:t>The findings of Gomes et al. (2011) are in line with a review of the effects of sleep reduction by Banks and Dinges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(pg. 787).</w:t>
      </w:r>
    </w:p>
    <w:p>
      <w:pPr>
        <w:pStyle w:val="Normal"/>
        <w:rPr>
          <w:rFonts w:ascii="Times New Roman" w:hAnsi="Times New Roman" w:eastAsia="Times New Roman" w:cs="Times New Roman"/>
          <w:color w:val="FF0000"/>
          <w:kern w:val="0"/>
          <w:lang w:eastAsia="en-US"/>
        </w:rPr>
      </w:pPr>
      <w:r>
        <w:rPr/>
        <w:t>Oginska and Pokorski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rPr/>
        <w:t xml:space="preserve">Consequently, skills engagement characteristics of attendance and active engagement in the form of taking notes, completing homework, and being organized are likely the areas of engagement most influenced by issues with sleep quality and quantity. </w:t>
      </w:r>
    </w:p>
    <w:p>
      <w:pPr>
        <w:pStyle w:val="Normal"/>
        <w:ind w:hanging="0"/>
        <w:rPr>
          <w:b/>
          <w:b/>
        </w:rPr>
      </w:pPr>
      <w:r>
        <w:rPr>
          <w:b/>
        </w:rPr>
        <w:t>Sleep Habits in Adolescents and Young Adults</w:t>
      </w:r>
    </w:p>
    <w:p>
      <w:pPr>
        <w:pStyle w:val="Normal"/>
        <w:rPr>
          <w:rFonts w:ascii="Times New Roman" w:hAnsi="Times New Roman" w:eastAsia="Times New Roman" w:cs="Times New Roman"/>
          <w:color w:val="FFC000"/>
          <w:kern w:val="0"/>
          <w:lang w:eastAsia="en-US"/>
        </w:rPr>
      </w:pPr>
      <w:r>
        <w:rPr>
          <w:rFonts w:eastAsia="Times New Roman" w:cs="Times New Roman"/>
          <w:kern w:val="0"/>
          <w:lang w:eastAsia="en-US"/>
        </w:rPr>
        <w:t>Sleep difficulties are a growing problem, particularly with undergraduate students whose sleep schedules, sleep environments, increased autonomy, and circadian shifts result in circumstances of reduced sleep times and sleep quality (Brown &amp; Buboltz, 2002; Brown, Buboltz, &amp; Soper, 2001; Pilcher et al. 1997).  In a study on the sleep habits of university students, Bulboltz,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pPr>
        <w:pStyle w:val="Normal"/>
        <w:rPr>
          <w:rFonts w:ascii="Times New Roman" w:hAnsi="Times New Roman" w:eastAsia="Times New Roman" w:cs="Times New Roman"/>
          <w:color w:val="FFC000"/>
          <w:kern w:val="0"/>
          <w:lang w:eastAsia="en-US"/>
        </w:rPr>
      </w:pPr>
      <w:r>
        <w:rPr/>
        <w:t>Adolescents show a phase shift in their sleeping habits, including later bedtimes and wake times.  This phase delay has been documented in several studies and impacts the length and quality of sleep that adolescents receive (Brown et al., 2001; Crowley, Acebo, &amp; Carskadon,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(Gaultney, 2010; Gilbert &amp; Weaver, 2010; Orzech, Salafsky, &amp; Hamilton 2011). A study by Orzech et al. (2011) found</w:t>
      </w:r>
      <w:r>
        <w:rPr>
          <w:b/>
        </w:rPr>
        <w:t xml:space="preserve"> </w:t>
      </w:r>
      <w:r>
        <w:rPr/>
        <w:t>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Gaultney</w:t>
      </w:r>
      <w:r>
        <w:rPr>
          <w:b/>
        </w:rPr>
        <w:t xml:space="preserve"> (</w:t>
      </w:r>
      <w:r>
        <w:rPr/>
        <w:t xml:space="preserve">2010) examined sleep disorders in college students and found that 27% of students showed a risk for a sleep disorder and those students were more likely to have GPAs that fell in the range of academic jeopardy.  </w:t>
      </w:r>
    </w:p>
    <w:p>
      <w:pPr>
        <w:pStyle w:val="Normal"/>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Bulboltz,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pPr>
        <w:pStyle w:val="Normal"/>
        <w:ind w:hanging="0"/>
        <w:jc w:val="center"/>
        <w:rPr>
          <w:b/>
          <w:b/>
        </w:rPr>
      </w:pPr>
      <w:r>
        <w:rPr>
          <w:b/>
        </w:rPr>
        <w:t>Sleep Hygiene</w:t>
      </w:r>
    </w:p>
    <w:p>
      <w:pPr>
        <w:pStyle w:val="Normal"/>
        <w:rPr>
          <w:color w:val="FFC000"/>
        </w:rPr>
      </w:pPr>
      <w:r>
        <w:rPr/>
        <w:t>A student’s behaviors and choices are integral to the quality and quantity of sleep they receive.  Certain conditions and practices have been found to be more conducive to sleeping well (</w:t>
      </w:r>
      <w:r>
        <w:rPr>
          <w:rFonts w:eastAsia="Times New Roman" w:cs="Times New Roman" w:cstheme="minorHAnsi"/>
          <w:color w:val="000000" w:themeColor="text1"/>
          <w:shd w:fill="FFFFFF" w:val="clear"/>
        </w:rPr>
        <w:t>Bootzin, &amp; Stevens, 2005; Cho et al., 2013</w:t>
      </w:r>
      <w:r>
        <w:rPr/>
        <w:t>).  For instance, light, noise, caffeine, alcohol, sleep schedules, delayed circadian phase, discomfort, rumination, naps, exercise near bedtime, and being upset at bedtime have all been associated with impaired sleep (</w:t>
      </w:r>
      <w:r>
        <w:rPr>
          <w:color w:val="000000" w:themeColor="text1"/>
        </w:rPr>
        <w:t>Brown &amp; Bulbotz, 2002; Brown et al. 2001; Mastin, Bryson, &amp; Corwyn, 2006; Stepanski &amp; Wyatt, 2003</w:t>
      </w:r>
      <w:r>
        <w:rPr/>
        <w:t>).  There are various steps we can take to optimize our sleep and improve aspects of functioning that benefit from adequate sleep.</w:t>
      </w:r>
    </w:p>
    <w:p>
      <w:pPr>
        <w:pStyle w:val="Normal"/>
        <w:rPr>
          <w:color w:val="FFC000"/>
        </w:rPr>
      </w:pPr>
      <w:r>
        <w:rPr/>
        <w:t>Sleep hygiene includes behaviors related to improved sleep conditions as well as sleep quantity and quality.  According to Stepanski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pPr>
        <w:pStyle w:val="Normal"/>
        <w:rPr/>
      </w:pPr>
      <w:r>
        <w:rPr/>
        <w:t xml:space="preserve">In a study looking at the impacts of sleep hygiene on infants and children, Mindell, Meltzer, Carskadon, and Chervin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pPr>
        <w:pStyle w:val="Normal"/>
        <w:rPr/>
      </w:pPr>
      <w:r>
        <w:rPr/>
        <w:t>Delayed Sleep Phase Syndrome (DSPS) is characterized by later sleep onset and wake times, and has been associated with negative academic performance (</w:t>
      </w:r>
      <w:r>
        <w:rPr>
          <w:color w:val="000000" w:themeColor="text1"/>
        </w:rPr>
        <w:t>Brown et al., 2001; Trockel et al., 2000</w:t>
      </w:r>
      <w:r>
        <w:rP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pPr>
        <w:pStyle w:val="Normal"/>
        <w:rPr>
          <w:color w:val="FFC000"/>
        </w:rPr>
      </w:pPr>
      <w:r>
        <w:rPr>
          <w:color w:val="000000" w:themeColor="text1"/>
        </w:rPr>
        <w:t>While developing a sleep hygiene inventory, Mastin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pPr>
        <w:pStyle w:val="Normal"/>
        <w:rPr>
          <w:rFonts w:ascii="Times New Roman" w:hAnsi="Times New Roman"/>
        </w:rPr>
      </w:pPr>
      <w:r>
        <w:rPr/>
        <w:t xml:space="preserve">Specifically, the Sleep Hygiene Index (SHI) has been found to be significantly correlated to sleep quality, subjective daytime sleepiness, and other sleep hygiene indices (Brown, </w:t>
      </w:r>
      <w:r>
        <w:rPr/>
        <w:t>Buboltz, &amp; Soper</w:t>
      </w:r>
      <w:r>
        <w:rPr/>
        <w:t xml:space="preserve">, 2002; Cho et al., 2013; Mastin et al., 2006).  Based on an evaluation of the Sleep Hygiene Index, Cho et al. (2013) proposed that the SHI would be more appropriately broken down into two factors, including “sleep disturbing behavior” and “irregular sleep-wake schedule.” </w:t>
      </w:r>
    </w:p>
    <w:p>
      <w:pPr>
        <w:pStyle w:val="Normal"/>
        <w:rPr>
          <w:b/>
          <w:b/>
        </w:rPr>
      </w:pPr>
      <w:r>
        <w:rP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pPr>
        <w:pStyle w:val="Normal"/>
        <w:jc w:val="center"/>
        <w:rPr>
          <w:b/>
          <w:b/>
        </w:rPr>
      </w:pPr>
      <w:r>
        <w:rPr>
          <w:b/>
        </w:rPr>
        <w:t>Exercise</w:t>
      </w:r>
    </w:p>
    <w:p>
      <w:pPr>
        <w:pStyle w:val="Normal"/>
        <w:rPr/>
      </w:pPr>
      <w:r>
        <w:rPr/>
        <w:t xml:space="preserve">Physical exercise and fitness have been shown to have a plethora of beneficial impacts on cognition, executive control, learning, academic achievement, mood, self-esteem, attention, working memory, and general health (Budde, Voelcker-Rehage, Pieta, 2008; Eveland-Sayers, Farley, Fuller, Morgan, &amp; Caputo, 2009; Fedeway &amp; Ahn, 2011; </w:t>
      </w:r>
      <w:r>
        <w:rPr>
          <w:rFonts w:cs="Times" w:ascii="Times" w:hAnsi="Times"/>
          <w:color w:val="000000"/>
          <w:kern w:val="0"/>
        </w:rPr>
        <w:t>Hillman, Castelli, &amp; Buck, 2005</w:t>
      </w:r>
      <w:r>
        <w:rPr>
          <w:rFonts w:cs="Times" w:ascii="Times" w:hAnsi="Times"/>
          <w:color w:val="000000"/>
          <w:kern w:val="0"/>
          <w:sz w:val="26"/>
          <w:szCs w:val="26"/>
        </w:rPr>
        <w:t xml:space="preserve">; </w:t>
      </w:r>
      <w:r>
        <w:rPr>
          <w:rFonts w:cs="Times" w:ascii="Times" w:hAnsi="Times"/>
          <w:color w:val="000000"/>
          <w:kern w:val="0"/>
        </w:rPr>
        <w:t>Colcombe &amp; Kramer, 2003;</w:t>
      </w:r>
      <w:r>
        <w:rPr>
          <w:rFonts w:cs="Times" w:ascii="Times" w:hAnsi="Times"/>
          <w:color w:val="000000"/>
          <w:kern w:val="0"/>
          <w:sz w:val="26"/>
          <w:szCs w:val="26"/>
        </w:rPr>
        <w:t xml:space="preserve"> </w:t>
      </w:r>
      <w:r>
        <w:rPr/>
        <w:t xml:space="preserve">Hillman, Erickson, &amp; Kramer, 2008; Kall, Nilsson, &amp; Linden, 2013; Kristjansson, </w:t>
      </w:r>
      <w:r>
        <w:rPr>
          <w:rFonts w:eastAsia="Times New Roman" w:cs="Times New Roman" w:cstheme="majorHAnsi"/>
          <w:color w:val="000000" w:themeColor="text1"/>
          <w:kern w:val="0"/>
          <w:lang w:eastAsia="en-US"/>
        </w:rPr>
        <w:t>Sigfúsdóttir, &amp; Allegrante,</w:t>
      </w:r>
      <w:r>
        <w:rPr/>
        <w:t xml:space="preserve"> 2010; Pontifex, Hillman, Fernhall, Thompson, &amp; Valentini, 2009).  In a meta-analysis looking at the effects of physical activity/fitness on children’s achievement, Fedewa and Ahn (2011) analyzed 59 studies from 1947 to 2009 and found a significant positive effect on both achievement and cognitive outcomes.  These findings are similar to findings in previously conducted meta-analyses that established a similar relationship between exercise on cognitive outcomes (Etnier, Nowell, Landers, &amp; Sibley, 2006; Sibley &amp; Etnier, 2003).  Although most areas of evaluated physical activity yielded significantly positive results, the meta-analysis showed that aerobic exercises resulted in the largest impact on cognitive functioning and academic achievement (Fedewa &amp; Ahn,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Fedewa and Ahn suggest that as exercise activity levels increase so do academic achievement levels. It is also interesting to note that the area of achievement most affected in these children was mathematics, followed by positive effects on reading achievement and IQ. </w:t>
      </w:r>
    </w:p>
    <w:p>
      <w:pPr>
        <w:pStyle w:val="Normal"/>
        <w:rPr/>
      </w:pPr>
      <w:r>
        <w:rPr/>
        <w:t>As further evidence of the association between physical activity and academic performance, a study completed by Kall et al. (2013) utilized a school-based physical activity intervention: The “School in Motion Program” with a group of 5</w:t>
      </w:r>
      <w:r>
        <w:rPr>
          <w:vertAlign w:val="superscript"/>
        </w:rPr>
        <w:t>th</w:t>
      </w:r>
      <w:r>
        <w:rPr/>
        <w:t xml:space="preserve"> graders to determine whether the program impacted the students’ academic achievement-related goals. Findings from this study indicate that academic achievement rates improved with the implementation of this intervention. Kall et al. (2013) discuss how physical activity is often seen as a competing entity against academic activities.  However, as they explain, research has shown that time spent in exercise interventions does not show a negative impact on academic endeavors (Ahamed et al., 2007, Rasberry et al., 2011; Singh, </w:t>
      </w:r>
      <w:r>
        <w:rPr>
          <w:rFonts w:cs="Times New Roman" w:cstheme="majorHAnsi"/>
          <w:color w:val="000000" w:themeColor="text1"/>
          <w:kern w:val="0"/>
        </w:rPr>
        <w:t>Uijtdewilligen, Twisk, van Mechelen, &amp; Chinapaw</w:t>
      </w:r>
      <w:r>
        <w:rPr/>
        <w:t xml:space="preserve">, 2012; Trudeau &amp; Shephard, 2007). Moreover, Kall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pPr>
        <w:pStyle w:val="Normal"/>
        <w:rPr/>
      </w:pPr>
      <w:r>
        <w:rPr/>
        <w:t xml:space="preserve">Studies by Rasberry et al. (2011) and Singh et al. (2012) both investigated the relationship between physical activity and academic performance through a systematic review of the literature. Based on the review of 50 related research studies, Rasberry et al.’s study findings suggest an association between school-based physical activity and academic performance, 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pPr>
        <w:pStyle w:val="Normal"/>
        <w:ind w:hanging="0"/>
        <w:rPr>
          <w:b/>
          <w:b/>
        </w:rPr>
      </w:pPr>
      <w:r>
        <w:rPr>
          <w:b/>
        </w:rPr>
        <w:tab/>
      </w:r>
      <w:r>
        <w:rPr/>
        <w:t>The prevailing evidence indicates that physical activity is essential to academic success at earlier stages in education.  Consequently, it seems evident that it is important to examine the impacts of exercise as they pertain to university students.  In their research, Nelson, Gortmaker, Subramanian, and Wechsler (2007) elucidated the tendency for vigorous physical activity (VPA) to decrease from adolescence to adulthood, showing that VPA decreases from high school to college. They also explained that “</w:t>
      </w:r>
      <w:r>
        <w:rPr>
          <w:rFonts w:eastAsia="Times New Roman" w:cs="Times New Roman" w:cstheme="majorHAnsi"/>
          <w:color w:val="000000" w:themeColor="text1"/>
          <w:kern w:val="0"/>
          <w:lang w:eastAsia="en-US"/>
        </w:rPr>
        <w:t>physical activity is understudied in the college setting,” which supports the need for more research on students of this age level (pg. 495).</w:t>
      </w:r>
    </w:p>
    <w:p>
      <w:pPr>
        <w:pStyle w:val="Normal"/>
        <w:ind w:hanging="0"/>
        <w:rPr>
          <w:b/>
          <w:b/>
        </w:rPr>
      </w:pPr>
      <w:r>
        <w:rPr>
          <w:b/>
        </w:rPr>
        <w:t>Exercise Types and Dosages</w:t>
      </w:r>
    </w:p>
    <w:p>
      <w:pPr>
        <w:pStyle w:val="Normal"/>
        <w:rPr/>
      </w:pPr>
      <w:r>
        <w:rP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r>
        <w:rPr/>
        <w:t xml:space="preserve">Fedewa &amp; Ahn, 2011, Pontifex et al. 2009). For instance, Fedewa and Ahn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Pr/>
        <w:t>(pg. 531).</w:t>
      </w:r>
      <w:r>
        <w:rPr>
          <w:b/>
        </w:rPr>
        <w:t xml:space="preserve"> </w:t>
      </w:r>
      <w:r>
        <w:rPr/>
        <w:t>In looking at how activity levels affect achievement in children, Coe et al. (2006) found that moderate levels of physical activity did not impact academic performance, while vigorous exercise was significantly associated with higher achievement. They postulate that this may be based on a “threshold level of physical activity” at which the beneficial impacts of exercise occur (pg. 1517).</w:t>
      </w:r>
    </w:p>
    <w:p>
      <w:pPr>
        <w:pStyle w:val="Normal"/>
        <w:rPr>
          <w:rFonts w:ascii="Times New Roman" w:hAnsi="Times New Roman" w:cs="Times New Roman" w:asciiTheme="majorHAnsi" w:cstheme="majorHAnsi" w:hAnsiTheme="majorHAnsi"/>
          <w:color w:val="000000"/>
          <w:kern w:val="0"/>
        </w:rPr>
      </w:pPr>
      <w:r>
        <w:rPr>
          <w:rFonts w:cs="Times New Roman" w:cstheme="majorHAnsi"/>
          <w:color w:val="000000"/>
          <w:kern w:val="0"/>
        </w:rPr>
        <w:t>In research by Galper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pPr>
        <w:pStyle w:val="Normal"/>
        <w:rPr>
          <w:color w:val="000000" w:themeColor="text1"/>
        </w:rPr>
      </w:pPr>
      <w:r>
        <w:rPr/>
        <w:t xml:space="preserve">Buckworth and Nigg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imes New Roman" w:cstheme="majorHAnsi"/>
          <w:color w:val="000000"/>
          <w:kern w:val="0"/>
        </w:rPr>
        <w:t xml:space="preserve">  </w:t>
      </w:r>
    </w:p>
    <w:p>
      <w:pPr>
        <w:pStyle w:val="Normal"/>
        <w:rPr>
          <w:color w:val="FF0000"/>
        </w:rPr>
      </w:pPr>
      <w:r>
        <w:rPr>
          <w:rFonts w:cs="Times New Roman"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pPr>
        <w:pStyle w:val="Normal"/>
        <w:ind w:hanging="0"/>
        <w:rPr>
          <w:b/>
          <w:b/>
        </w:rPr>
      </w:pPr>
      <w:r>
        <w:rPr>
          <w:b/>
        </w:rPr>
      </w:r>
    </w:p>
    <w:p>
      <w:pPr>
        <w:pStyle w:val="Normal"/>
        <w:ind w:hanging="0"/>
        <w:rPr>
          <w:b/>
          <w:b/>
        </w:rPr>
      </w:pPr>
      <w:r>
        <w:rPr>
          <w:b/>
        </w:rPr>
      </w:r>
    </w:p>
    <w:p>
      <w:pPr>
        <w:pStyle w:val="Normal"/>
        <w:ind w:hanging="0"/>
        <w:rPr>
          <w:b/>
          <w:b/>
        </w:rPr>
      </w:pPr>
      <w:r>
        <w:rPr>
          <w:b/>
        </w:rPr>
        <w:t>Exercise and Self-Esteem</w:t>
      </w:r>
    </w:p>
    <w:p>
      <w:pPr>
        <w:pStyle w:val="Normal"/>
        <w:ind w:hanging="0"/>
        <w:rPr/>
      </w:pPr>
      <w:r>
        <w:rPr/>
        <w:tab/>
        <w:t xml:space="preserve">One of the four factors of Academic Engagement identified by Handelsman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pPr>
        <w:pStyle w:val="Normal"/>
        <w:ind w:hanging="0"/>
        <w:rPr>
          <w:color w:val="FF0000"/>
        </w:rPr>
      </w:pPr>
      <w:r>
        <w:rPr/>
        <w:tab/>
        <w:t>Kristjansson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cs="Times-Roman" w:ascii="Times-Roman" w:hAnsi="Times-Roman"/>
          <w:kern w:val="0"/>
        </w:rPr>
        <w:t>the influence that health behaviors have on academic achievement appears mostly to take place outside the impact of self-esteem</w:t>
      </w:r>
      <w:r>
        <w:rPr/>
        <w:t>” (pg. 62). However, they claim that this lack of mediation on the part of self-esteem “</w:t>
      </w:r>
      <w:r>
        <w:rPr>
          <w:rFonts w:cs="Times-Roman" w:ascii="Times-Roman" w:hAnsi="Times-Roman"/>
          <w:color w:val="000000" w:themeColor="text1"/>
          <w:kern w:val="0"/>
        </w:rPr>
        <w:t>supports the notion that adolescent engagement in healthy behavior remains important if societies wish to simultaneously improve both the health status and academic-achievement goals of young people” (pg. 62).</w:t>
      </w:r>
    </w:p>
    <w:p>
      <w:pPr>
        <w:pStyle w:val="Normal"/>
        <w:ind w:hanging="0"/>
        <w:rPr>
          <w:b/>
          <w:b/>
        </w:rPr>
      </w:pPr>
      <w:r>
        <w:rPr>
          <w:b/>
        </w:rPr>
        <w:t>Exercise and Stress</w:t>
      </w:r>
    </w:p>
    <w:p>
      <w:pPr>
        <w:pStyle w:val="NormalWeb"/>
        <w:shd w:val="clear" w:color="auto" w:fill="FFFFFF"/>
        <w:rPr>
          <w:rFonts w:ascii="Times New Roman" w:hAnsi="Times New Roman" w:cs="Times New Roman" w:asciiTheme="majorHAnsi" w:cstheme="majorHAnsi" w:hAnsiTheme="majorHAnsi"/>
          <w:highlight w:val="white"/>
        </w:rPr>
      </w:pPr>
      <w:r>
        <w:rPr/>
        <w:tab/>
        <w:t>Exercise has been shown to reduce stress and improve emotional well-being.  For instance, as a study by Manger and Motta (2005) indicated, a 12-session aerobic exercise intervention improved the symptoms of PTSD, anxiety, and depression.  Moreover, a study by Puterman et al. (2010)</w:t>
      </w:r>
      <w:r>
        <w:rPr>
          <w:rFonts w:cs="Times New Roman" w:cstheme="majorHAnsi"/>
          <w:shd w:fill="FFFFFF" w:val="clear"/>
        </w:rPr>
        <w:t xml:space="preserve"> found a significant moderating effect of exercise on the impact of perceived stress levels on telomere length. These researchers concluded that:</w:t>
      </w:r>
      <w:r>
        <w:rPr/>
        <w:t xml:space="preserve"> “</w:t>
      </w:r>
      <w:r>
        <w:rPr>
          <w:rFonts w:cs="Times New Roman" w:cstheme="majorHAnsi"/>
          <w:shd w:fill="FFFFFF" w:val="clear"/>
        </w:rPr>
        <w:t xml:space="preserve">Vigorous physical activity appears to protect those experiencing high stress by buffering its relationship with telomere length” (pg. 1). Another study by VanKim and Nelson (2013) showed that, in a sample of over 14,000 undergraduate students, participants who were most physically active were less likely to be stressed or have poor mental health. </w:t>
      </w:r>
    </w:p>
    <w:p>
      <w:pPr>
        <w:pStyle w:val="Normal"/>
        <w:rPr>
          <w:rFonts w:ascii="Times New Roman" w:hAnsi="Times New Roman" w:eastAsia="Times New Roman" w:cs="Times New Roman"/>
          <w:kern w:val="0"/>
          <w:lang w:eastAsia="en-US"/>
        </w:rPr>
      </w:pPr>
      <w:r>
        <w:rPr/>
        <w:t xml:space="preserve">The current study investigates how the self-care practices of sleep hygiene and physical activity moderate the relationship between stress and academic engagement.  Research has shown that academic engagement is correlated with positive outcomes for achievement and school completion (Finn &amp; Rock, 1997; </w:t>
      </w:r>
      <w:r>
        <w:rPr>
          <w:rFonts w:eastAsia="Times New Roman" w:cs="Times New Roman"/>
          <w:kern w:val="0"/>
          <w:lang w:eastAsia="en-US"/>
        </w:rPr>
        <w:t>Fredricks, Blumenfeld, Paris, 2004)</w:t>
      </w:r>
      <w:r>
        <w:rP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pPr>
        <w:pStyle w:val="Normal"/>
        <w:rPr/>
      </w:pPr>
      <w:r>
        <w:rPr/>
      </w:r>
      <w:r>
        <w:br w:type="page"/>
      </w:r>
    </w:p>
    <w:p>
      <w:pPr>
        <w:pStyle w:val="Normal"/>
        <w:ind w:hanging="0"/>
        <w:jc w:val="center"/>
        <w:rPr>
          <w:b/>
          <w:b/>
        </w:rPr>
      </w:pPr>
      <w:r>
        <w:rPr>
          <w:b/>
        </w:rPr>
        <w:t>CHAPTER 3</w:t>
      </w:r>
    </w:p>
    <w:p>
      <w:pPr>
        <w:pStyle w:val="Normal"/>
        <w:ind w:hanging="0"/>
        <w:jc w:val="center"/>
        <w:rPr>
          <w:b/>
          <w:b/>
        </w:rPr>
      </w:pPr>
      <w:r>
        <w:rPr>
          <w:b/>
        </w:rPr>
        <w:t>METHODOLOGY</w:t>
      </w:r>
    </w:p>
    <w:p>
      <w:pPr>
        <w:pStyle w:val="Normal"/>
        <w:ind w:hanging="0"/>
        <w:rPr>
          <w:rFonts w:ascii="Times New Roman" w:hAnsi="Times New Roman"/>
          <w:b/>
          <w:b/>
        </w:rPr>
      </w:pPr>
      <w:r>
        <w:rPr>
          <w:b/>
        </w:rPr>
        <w:t>Participants</w:t>
      </w:r>
    </w:p>
    <w:p>
      <w:pPr>
        <w:pStyle w:val="Normal"/>
        <w:ind w:hanging="0"/>
        <w:rPr>
          <w:rFonts w:ascii="Times New Roman" w:hAnsi="Times New Roman" w:eastAsia="Times New Roman" w:cs="Times New Roman"/>
          <w:kern w:val="0"/>
          <w:lang w:eastAsia="en-US"/>
        </w:rPr>
      </w:pPr>
      <w:r>
        <w:rPr/>
        <w:tab/>
        <w:t>The current research will be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Pr>
          <w:i/>
        </w:rPr>
        <w:t xml:space="preserve">N </w:t>
      </w:r>
      <w:r>
        <w:rPr/>
        <w:t>= 88) and 20-21 (</w:t>
      </w:r>
      <w:r>
        <w:rPr>
          <w:i/>
        </w:rPr>
        <w:t xml:space="preserve">N </w:t>
      </w:r>
      <w:r>
        <w:rPr/>
        <w:t xml:space="preserve">= 88).  Of the remaining participants, 25 were in the 22-25 age range, zero in the 26-30 age range, and two in the 31 and above group. </w:t>
      </w:r>
    </w:p>
    <w:p>
      <w:pPr>
        <w:pStyle w:val="Normal"/>
        <w:rPr>
          <w:rFonts w:ascii="Times New Roman" w:hAnsi="Times New Roman"/>
        </w:rPr>
      </w:pPr>
      <w:r>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pPr>
        <w:pStyle w:val="Normal"/>
        <w:ind w:hanging="0"/>
        <w:rPr>
          <w:rFonts w:ascii="Times New Roman" w:hAnsi="Times New Roman" w:eastAsia="Times New Roman" w:cs="Times New Roman"/>
          <w:b/>
          <w:b/>
          <w:kern w:val="0"/>
          <w:lang w:eastAsia="en-US"/>
        </w:rPr>
      </w:pPr>
      <w:r>
        <w:rPr>
          <w:rFonts w:eastAsia="Times New Roman" w:cs="Times New Roman"/>
          <w:b/>
          <w:kern w:val="0"/>
          <w:lang w:eastAsia="en-US"/>
        </w:rPr>
        <w:t>Procedures</w:t>
      </w:r>
    </w:p>
    <w:p>
      <w:pPr>
        <w:pStyle w:val="Normal"/>
        <w:rPr>
          <w:rFonts w:ascii="Times New Roman" w:hAnsi="Times New Roman" w:eastAsia="Times New Roman" w:cs="Times New Roman"/>
          <w:kern w:val="0"/>
          <w:lang w:eastAsia="en-US"/>
        </w:rPr>
      </w:pPr>
      <w:r>
        <w:rP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on the consent form, and on no other documents. All study procedures previously received IRB approval at </w:t>
      </w:r>
      <w:del w:id="59" w:author="yoonjina@gmail.com" w:date="2017-12-11T08:38:00Z">
        <w:r>
          <w:rPr/>
          <w:delText>a large research-intensive</w:delText>
        </w:r>
      </w:del>
      <w:ins w:id="60" w:author="yoonjina@gmail.com" w:date="2017-12-11T08:38:00Z">
        <w:r>
          <w:rPr/>
          <w:t>the home</w:t>
        </w:r>
      </w:ins>
      <w:r>
        <w:rPr/>
        <w:t xml:space="preserve"> university.</w:t>
      </w:r>
    </w:p>
    <w:p>
      <w:pPr>
        <w:pStyle w:val="Normal"/>
        <w:ind w:hanging="0"/>
        <w:rPr>
          <w:rFonts w:ascii="Times New Roman" w:hAnsi="Times New Roman"/>
          <w:b/>
          <w:b/>
        </w:rPr>
      </w:pPr>
      <w:r>
        <w:rPr>
          <w:b/>
        </w:rPr>
        <w:t>Measures</w:t>
      </w:r>
    </w:p>
    <w:p>
      <w:pPr>
        <w:pStyle w:val="Normal"/>
        <w:rPr>
          <w:rFonts w:ascii="Times New Roman" w:hAnsi="Times New Roman"/>
        </w:rPr>
      </w:pPr>
      <w:r>
        <w:rPr/>
        <w:t xml:space="preserve"> </w:t>
      </w:r>
      <w:r>
        <w:rPr/>
        <w:t xml:space="preserve">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pPr>
        <w:pStyle w:val="Normal"/>
        <w:ind w:hanging="0"/>
        <w:rPr>
          <w:rFonts w:ascii="Times New Roman" w:hAnsi="Times New Roman"/>
        </w:rPr>
      </w:pPr>
      <w:r>
        <w:rP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 (Crandall et al, 1992). It is comprised of 82 common stressful life events and students will be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 mood (Crandall et al., 1992). The USQ shows </w:t>
      </w:r>
      <w:commentRangeStart w:id="14"/>
      <w:r>
        <w:rPr>
          <w:color w:val="000000" w:themeColor="text1"/>
        </w:rPr>
        <w:t>adequate validity and reliability</w:t>
      </w:r>
      <w:r>
        <w:rPr>
          <w:color w:val="000000" w:themeColor="text1"/>
        </w:rPr>
      </w:r>
      <w:commentRangeEnd w:id="14"/>
      <w:r>
        <w:commentReference w:id="14"/>
      </w:r>
      <w:r>
        <w:rPr>
          <w:color w:val="000000" w:themeColor="text1"/>
        </w:rPr>
        <w:t>. Each student’s score is a total sum of stressful life events ranging from 0-82.</w:t>
      </w:r>
      <w:ins w:id="61" w:author="yoonjina@gmail.com" w:date="2017-12-12T14:11:00Z">
        <w:r>
          <w:rPr>
            <w:color w:val="000000" w:themeColor="text1"/>
          </w:rPr>
          <w:t xml:space="preserve">  Provide sample items for each measure  </w:t>
        </w:r>
      </w:ins>
    </w:p>
    <w:p>
      <w:pPr>
        <w:pStyle w:val="Normal"/>
        <w:rPr>
          <w:rFonts w:ascii="Times New Roman" w:hAnsi="Times New Roman" w:cs="Times New Roman" w:asciiTheme="majorHAnsi" w:cstheme="majorHAnsi" w:hAnsiTheme="majorHAnsi"/>
          <w:color w:val="000000"/>
          <w:kern w:val="0"/>
        </w:rPr>
      </w:pPr>
      <w:r>
        <w:rPr>
          <w:b/>
        </w:rPr>
        <w:t>Sleep Hygiene Index (SHI).</w:t>
      </w:r>
      <w:r>
        <w:rPr>
          <w:rFonts w:cs="Times New Roman" w:cstheme="majorHAnsi"/>
          <w:color w:val="000000"/>
          <w:kern w:val="0"/>
        </w:rPr>
        <w:t xml:space="preserve"> In order to evaluate the use of sleep hygiene practices, the current study proposes to utilize the Sleep Hygiene Index (SHI).  The SHI is a self-report measure comprised of 13 items rated on a five-point scale ranging from 0 (never) to 4 (always).   It is a brief measure in comparison to previous, lengthier assessment instruments, showing </w:t>
      </w:r>
      <w:commentRangeStart w:id="15"/>
      <w:r>
        <w:rPr>
          <w:rFonts w:cs="Times New Roman" w:cstheme="majorHAnsi"/>
          <w:color w:val="000000"/>
          <w:kern w:val="0"/>
        </w:rPr>
        <w:t>satisfactory validity and reliability</w:t>
      </w:r>
      <w:r>
        <w:rPr>
          <w:rFonts w:cs="Times New Roman" w:cstheme="majorHAnsi"/>
          <w:color w:val="000000"/>
          <w:kern w:val="0"/>
        </w:rPr>
      </w:r>
      <w:commentRangeEnd w:id="15"/>
      <w:r>
        <w:commentReference w:id="15"/>
      </w:r>
      <w:r>
        <w:rPr>
          <w:rFonts w:cs="Times New Roman" w:cstheme="majorHAnsi"/>
          <w:color w:val="000000"/>
          <w:kern w:val="0"/>
        </w:rPr>
        <w:t>, including good test-retest reliability (Mastin et al. 2006; Cho et al., 2013).  Items are based on</w:t>
      </w:r>
      <w:r>
        <w:rPr/>
        <w:t xml:space="preserve"> “the diagnostic criteria for inadequate sleep hygiene in the International Classification of Sleep Disorders (American Sleep Disorders Association, 1990)” (Mastin et al.</w:t>
      </w:r>
      <w:ins w:id="62" w:author="yoonjina@gmail.com" w:date="2017-12-11T08:40:00Z">
        <w:r>
          <w:rPr/>
          <w:t>,</w:t>
        </w:r>
      </w:ins>
      <w:r>
        <w:rPr/>
        <w:t xml:space="preserve"> 2006).</w:t>
      </w:r>
      <w:r>
        <w:rPr>
          <w:rFonts w:cs="Times New Roman" w:cstheme="majorHAnsi"/>
          <w:color w:val="000000"/>
          <w:kern w:val="0"/>
        </w:rPr>
        <w:t xml:space="preserve">   </w:t>
      </w:r>
      <w:commentRangeStart w:id="16"/>
      <w:r>
        <w:rPr>
          <w:rFonts w:cs="Times New Roman" w:cstheme="majorHAnsi"/>
          <w:color w:val="000000"/>
          <w:kern w:val="0"/>
        </w:rPr>
        <w:t>High scores indicate more maladaptive sleep hygiene practices, while lower scores demonstrate better sleep hy</w:t>
      </w:r>
      <w:r>
        <w:rPr>
          <w:rFonts w:cs="Times New Roman" w:cstheme="majorHAnsi"/>
          <w:color w:val="000000"/>
          <w:kern w:val="0"/>
        </w:rPr>
      </w:r>
      <w:commentRangeEnd w:id="16"/>
      <w:r>
        <w:commentReference w:id="16"/>
      </w:r>
      <w:r>
        <w:rPr>
          <w:rFonts w:cs="Times New Roman" w:cstheme="majorHAnsi"/>
          <w:color w:val="000000"/>
          <w:kern w:val="0"/>
        </w:rPr>
        <w:t xml:space="preserve">giene.  The total score ranges from 0-52.  </w:t>
      </w:r>
      <w:r>
        <w:rPr/>
        <w:tab/>
      </w:r>
    </w:p>
    <w:p>
      <w:pPr>
        <w:pStyle w:val="Normal"/>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ins w:id="63" w:author="yoonjina@gmail.com" w:date="2017-12-11T08:41:00Z">
        <w:r>
          <w:rPr>
            <w:color w:val="000000" w:themeColor="text1"/>
          </w:rPr>
          <w:t>Psychometric property</w:t>
        </w:r>
      </w:ins>
    </w:p>
    <w:p>
      <w:pPr>
        <w:pStyle w:val="Normal"/>
        <w:ind w:hanging="0"/>
        <w:rPr>
          <w:rFonts w:ascii="Times New Roman" w:hAnsi="Times New Roman"/>
        </w:rPr>
      </w:pPr>
      <w:r>
        <w:rPr/>
        <w:tab/>
      </w:r>
      <w:r>
        <w:rPr>
          <w:b/>
        </w:rPr>
        <w:t xml:space="preserve">Student Course Engagement Questionnaire (SCEQ). </w:t>
      </w:r>
      <w:r>
        <w:rPr/>
        <w:t xml:space="preserve"> Handelsman et al.’s (2005) SCEQ includes 23 items that are loaded onto four factors, including Factor 1 – Skills Engagement, Factor 2 – Emotional Engagement, Factor 3- Participation/Interaction Engagement, and Factor 4 – Performance Engagement. The measure shows </w:t>
      </w:r>
      <w:commentRangeStart w:id="17"/>
      <w:r>
        <w:rPr/>
        <w:t xml:space="preserve">reasonable reliability and internal </w:t>
      </w:r>
      <w:r>
        <w:rPr/>
      </w:r>
      <w:commentRangeEnd w:id="17"/>
      <w:r>
        <w:commentReference w:id="17"/>
      </w:r>
      <w:r>
        <w:rPr/>
        <w:t xml:space="preserve">consistency (Handelsman et al., 2005). The questions on this measure focus on academic engagement at the “micro” scale, and, consequently, items focus on academic achievement, interest in course content, showing effort and completing work, studying, participating in class discussion, and seeking help when needed </w:t>
      </w:r>
      <w:commentRangeStart w:id="18"/>
      <w:r>
        <w:rPr/>
        <w:t>among other items falling in a four-factor model</w:t>
      </w:r>
      <w:r>
        <w:rPr/>
      </w:r>
      <w:commentRangeEnd w:id="18"/>
      <w:r>
        <w:commentReference w:id="18"/>
      </w:r>
      <w:r>
        <w:rPr/>
        <w:t xml:space="preserve">.  </w:t>
      </w:r>
      <w:del w:id="64" w:author="yoonjina@gmail.com" w:date="2017-12-11T08:43:00Z">
        <w:r>
          <w:rPr/>
          <w:delText>As indicated by Handelsman et al. (2005), i</w:delText>
        </w:r>
      </w:del>
      <w:ins w:id="65" w:author="yoonjina@gmail.com" w:date="2017-12-11T08:43:00Z">
        <w:r>
          <w:rPr/>
          <w:t>I</w:t>
        </w:r>
      </w:ins>
      <w:r>
        <w:rPr/>
        <w:t>tems are rated on a 5-point rating scale, with the following instructions: “To what extent do the following behaviors, thoughts, and feelings describe you, in this course.</w:t>
      </w:r>
      <w:ins w:id="66" w:author="yoonjina@gmail.com" w:date="2017-12-11T08:44:00Z">
        <w:r>
          <w:rPr/>
          <w:t>”</w:t>
        </w:r>
      </w:ins>
      <w:r>
        <w:rPr/>
        <w:t xml:space="preserve">  </w:t>
      </w:r>
      <w:commentRangeStart w:id="19"/>
      <w:r>
        <w:rPr/>
        <w:t xml:space="preserve">Please rate each of them on the following scale: 1 = </w:t>
      </w:r>
      <w:r>
        <w:rPr>
          <w:i/>
        </w:rPr>
        <w:t>not at all characteristic of me</w:t>
      </w:r>
      <w:r>
        <w:rPr/>
        <w:t xml:space="preserve">, 2 = </w:t>
      </w:r>
      <w:r>
        <w:rPr>
          <w:i/>
        </w:rPr>
        <w:t>not really characteristic of me</w:t>
      </w:r>
      <w:r>
        <w:rPr/>
        <w:t xml:space="preserve">, 3 = </w:t>
      </w:r>
      <w:r>
        <w:rPr>
          <w:i/>
        </w:rPr>
        <w:t>moderately characteristic of me</w:t>
      </w:r>
      <w:r>
        <w:rPr/>
        <w:t xml:space="preserve">, 4 = </w:t>
      </w:r>
      <w:r>
        <w:rPr>
          <w:i/>
        </w:rPr>
        <w:t>characteristic of me</w:t>
      </w:r>
      <w:r>
        <w:rPr/>
        <w:t xml:space="preserve">, 5= </w:t>
      </w:r>
      <w:r>
        <w:rPr>
          <w:i/>
        </w:rPr>
        <w:t>very characteristic of me</w:t>
      </w:r>
      <w:r>
        <w:rPr/>
        <w:t xml:space="preserve">.” </w:t>
      </w:r>
      <w:commentRangeEnd w:id="19"/>
      <w:r>
        <w:commentReference w:id="19"/>
      </w:r>
      <w:r>
        <w:rPr/>
      </w:r>
    </w:p>
    <w:p>
      <w:pPr>
        <w:pStyle w:val="Normal"/>
        <w:ind w:hanging="0"/>
        <w:rPr>
          <w:b/>
          <w:b/>
          <w:color w:val="000000" w:themeColor="text1"/>
        </w:rPr>
      </w:pPr>
      <w:r>
        <w:rPr>
          <w:b/>
          <w:color w:val="000000" w:themeColor="text1"/>
        </w:rPr>
        <w:t>Statistical Analyses</w:t>
      </w:r>
    </w:p>
    <w:p>
      <w:pPr>
        <w:pStyle w:val="Normal"/>
        <w:ind w:hanging="0"/>
        <w:rPr>
          <w:color w:val="000000" w:themeColor="text1"/>
        </w:rPr>
      </w:pPr>
      <w:r>
        <w:rPr>
          <w:color w:val="000000" w:themeColor="text1"/>
        </w:rPr>
        <w:tab/>
        <w:t xml:space="preserve">This section will outline the statistical analyses that will be used to evaluate the specific aims and hypotheses as laid out in Chapter 1.  Before addressing the specific questions of the present study, I will evaluate demographic differences in the data as they are related to the dependent variable, including age, gender, ethnicity, and class standing using either </w:t>
      </w:r>
      <w:r>
        <w:rPr>
          <w:i/>
          <w:color w:val="000000" w:themeColor="text1"/>
        </w:rPr>
        <w:t>t</w:t>
      </w:r>
      <w:r>
        <w:rPr>
          <w:color w:val="000000" w:themeColor="text1"/>
        </w:rPr>
        <w:t>-test, ANOVA, or linear regression modeling as appropriate.  For all analyses described below, I will evaluate regression assumptions to include but not limited to issues regarding multicollinearity, high leverage data points (outliers), and homogeneity, normality, and independence of residuals.</w:t>
      </w:r>
    </w:p>
    <w:p>
      <w:pPr>
        <w:pStyle w:val="Normal"/>
        <w:rPr>
          <w:rFonts w:ascii="Times New Roman" w:hAnsi="Times New Roman" w:eastAsia="Times New Roman" w:cs="Times New Roman" w:asciiTheme="majorHAnsi" w:cstheme="majorHAnsi" w:hAnsiTheme="majorHAnsi"/>
          <w:b/>
          <w:b/>
          <w:color w:val="000000" w:themeColor="text1"/>
          <w:kern w:val="0"/>
          <w:lang w:eastAsia="en-US"/>
        </w:rPr>
      </w:pPr>
      <w:r>
        <w:rPr>
          <w:b/>
          <w:color w:val="000000" w:themeColor="text1"/>
        </w:rPr>
        <w:t xml:space="preserve">Research Question 1: </w:t>
      </w:r>
      <w:r>
        <w:rPr>
          <w:rFonts w:eastAsia="Times New Roman" w:cs="Times New Roman" w:cstheme="majorHAnsi"/>
          <w:color w:val="000000" w:themeColor="text1"/>
          <w:kern w:val="0"/>
          <w:shd w:fill="FFFFFF" w:val="clear"/>
          <w:lang w:eastAsia="en-US"/>
        </w:rPr>
        <w:t>What are the effects of stressful life events on academic engagement in undergraduate college students?</w:t>
      </w:r>
    </w:p>
    <w:p>
      <w:pPr>
        <w:pStyle w:val="Normal"/>
        <w:rPr>
          <w:rFonts w:ascii="Times New Roman" w:hAnsi="Times New Roman"/>
          <w:color w:val="000000"/>
        </w:rPr>
      </w:pPr>
      <w:r>
        <w:rPr>
          <w:b/>
          <w:color w:val="000000"/>
        </w:rPr>
        <w:t>Hypothesis 1:</w:t>
      </w:r>
      <w:r>
        <w:rPr>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Pr>
          <w:i/>
          <w:color w:val="000000"/>
        </w:rPr>
        <w:t>.</w:t>
      </w:r>
    </w:p>
    <w:p>
      <w:pPr>
        <w:pStyle w:val="Normal"/>
        <w:rPr>
          <w:rFonts w:ascii="Times New Roman" w:hAnsi="Times New Roman"/>
          <w:color w:val="000000"/>
        </w:rPr>
      </w:pPr>
      <w:r>
        <w:rPr>
          <w:b/>
          <w:color w:val="000000"/>
        </w:rPr>
        <w:t xml:space="preserve">Data analysis 1: </w:t>
      </w:r>
      <w:r>
        <w:rPr>
          <w:color w:val="000000"/>
        </w:rPr>
        <w:t>A simple linear regression will be performed to determine the association between stress and both overall engagement and each of the four factors of engagement.</w:t>
      </w:r>
      <w:ins w:id="67" w:author="yoonjina@gmail.com" w:date="2017-12-11T08:45:00Z">
        <w:r>
          <w:rPr>
            <w:color w:val="000000"/>
          </w:rPr>
          <w:t xml:space="preserve"> Correlational analysis</w:t>
        </w:r>
      </w:ins>
      <w:ins w:id="68" w:author="yoonjina@gmail.com" w:date="2017-12-12T14:52:00Z">
        <w:r>
          <w:rPr>
            <w:color w:val="000000"/>
          </w:rPr>
          <w:t xml:space="preserve">?  </w:t>
        </w:r>
      </w:ins>
      <w:ins w:id="69" w:author="yoonjina@gmail.com" w:date="2017-12-11T08:45:00Z">
        <w:bookmarkStart w:id="0" w:name="_GoBack"/>
        <w:bookmarkEnd w:id="0"/>
        <w:r>
          <w:rPr>
            <w:color w:val="000000"/>
          </w:rPr>
          <w:t xml:space="preserve"> </w:t>
        </w:r>
      </w:ins>
    </w:p>
    <w:p>
      <w:pPr>
        <w:pStyle w:val="Normal"/>
        <w:rPr>
          <w:rFonts w:ascii="Times New Roman" w:hAnsi="Times New Roman"/>
          <w:b/>
          <w:b/>
        </w:rPr>
      </w:pPr>
      <w:r>
        <w:rPr>
          <w:b/>
        </w:rPr>
        <w:t xml:space="preserve">Research Question 2:  </w:t>
      </w:r>
      <w:r>
        <w:rPr/>
        <w:t>What is the relationship between sleep hygiene (SH) and academic engagement in undergraduate students?</w:t>
      </w:r>
    </w:p>
    <w:p>
      <w:pPr>
        <w:pStyle w:val="Normal"/>
        <w:rPr>
          <w:rFonts w:ascii="Times New Roman" w:hAnsi="Times New Roman"/>
          <w:color w:val="000000"/>
        </w:rPr>
      </w:pPr>
      <w:r>
        <w:rPr>
          <w:b/>
          <w:color w:val="000000"/>
        </w:rPr>
        <w:t>Hypothesis 2:</w:t>
      </w:r>
      <w:r>
        <w:rPr>
          <w:color w:val="000000"/>
        </w:rPr>
        <w:t xml:space="preserve"> I hypothesize that poor sleep hygiene will be associated with impairments in academic engagement. I postulate that academic engagement will be lower in undergraduate students who exhibit reduced levels of healthy sleep hygiene practices as measured by the SHI. 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pPr>
        <w:pStyle w:val="Normal"/>
        <w:rPr>
          <w:rFonts w:ascii="Times New Roman" w:hAnsi="Times New Roman"/>
          <w:color w:val="000000"/>
        </w:rPr>
      </w:pPr>
      <w:r>
        <w:rPr>
          <w:b/>
          <w:color w:val="000000"/>
        </w:rPr>
        <w:t xml:space="preserve">Data Analysis 2: </w:t>
      </w:r>
      <w:r>
        <w:rPr>
          <w:color w:val="000000"/>
        </w:rPr>
        <w:t>I will use linear regression to separately model the relationship between sleep hygiene and both overall engagement and the four factors of engagement.</w:t>
      </w:r>
    </w:p>
    <w:p>
      <w:pPr>
        <w:pStyle w:val="Normal"/>
        <w:rPr>
          <w:rFonts w:ascii="Times New Roman" w:hAnsi="Times New Roman"/>
          <w:b/>
          <w:b/>
        </w:rPr>
      </w:pPr>
      <w:r>
        <w:rPr>
          <w:b/>
        </w:rPr>
        <w:t>Research Question 3</w:t>
      </w:r>
      <w:r>
        <w:rPr/>
        <w:t>:  Does sleep hygiene moderate the relationship between stressful life events and academic engagement?</w:t>
      </w:r>
      <w:r>
        <w:rPr>
          <w:b/>
        </w:rPr>
        <w:t xml:space="preserve"> </w:t>
      </w:r>
    </w:p>
    <w:p>
      <w:pPr>
        <w:pStyle w:val="Annotationtext"/>
        <w:spacing w:lineRule="auto" w:line="480"/>
        <w:ind w:firstLine="720"/>
        <w:rPr>
          <w:sz w:val="24"/>
          <w:szCs w:val="24"/>
        </w:rPr>
      </w:pPr>
      <w:r>
        <w:rPr>
          <w:b/>
          <w:sz w:val="24"/>
          <w:szCs w:val="24"/>
        </w:rPr>
        <w:t>Hypothesis 3:</w:t>
      </w:r>
      <w:r>
        <w:rPr>
          <w:sz w:val="24"/>
          <w:szCs w:val="24"/>
        </w:rPr>
        <w:t xml:space="preserve"> </w:t>
      </w:r>
      <w:r>
        <w:rPr>
          <w:sz w:val="24"/>
          <w:szCs w:val="24"/>
        </w:rPr>
        <w:t>I believe the negative relationship between stressful life events and academic engagement will be mitigated by good sleep hygiene practices in undergraduate students.</w:t>
      </w:r>
    </w:p>
    <w:p>
      <w:pPr>
        <w:pStyle w:val="Normal"/>
        <w:rPr>
          <w:rFonts w:ascii="Times New Roman" w:hAnsi="Times New Roman"/>
          <w:i/>
          <w:i/>
        </w:rPr>
      </w:pPr>
      <w:r>
        <w:rPr/>
        <w:t xml:space="preserve">Additionally, I hypothesize that sleep hygiene practices will show the greatest moderating effect on the academic engagement factors of skills engagement and performance engagement due to the research indicating strong associations between sleep quality and both executive functioning and academic achievement. </w:t>
      </w:r>
    </w:p>
    <w:p>
      <w:pPr>
        <w:pStyle w:val="Normal"/>
        <w:rPr>
          <w:rFonts w:ascii="Times New Roman" w:hAnsi="Times New Roman"/>
          <w:i/>
          <w:i/>
        </w:rPr>
      </w:pPr>
      <w:r>
        <w:rPr>
          <w:b/>
        </w:rPr>
        <w:t xml:space="preserve">Data Analysis 3: </w:t>
      </w:r>
      <w:r>
        <w:rPr/>
        <w:t>I will evaluate this hypothesis using a moderational model as outlined in Muller, Judd, and Yzerbyt (2005).</w:t>
      </w:r>
    </w:p>
    <w:p>
      <w:pPr>
        <w:pStyle w:val="Normal"/>
        <w:rPr>
          <w:rFonts w:ascii="Times New Roman" w:hAnsi="Times New Roman"/>
        </w:rPr>
      </w:pPr>
      <w:r>
        <w:rPr>
          <w:b/>
        </w:rPr>
        <w:t>Research Question 4</w:t>
      </w:r>
      <w:r>
        <w:rPr/>
        <w:t>:  What are the effects of physical activity on academic engagement in undergraduate students?</w:t>
      </w:r>
    </w:p>
    <w:p>
      <w:pPr>
        <w:pStyle w:val="Normal"/>
        <w:rPr>
          <w:rFonts w:ascii="Times New Roman" w:hAnsi="Times New Roman"/>
          <w:color w:val="000000"/>
        </w:rPr>
      </w:pPr>
      <w:r>
        <w:rPr>
          <w:b/>
          <w:color w:val="000000"/>
        </w:rPr>
        <w:t>Hypothesis 4:</w:t>
      </w:r>
      <w:r>
        <w:rPr>
          <w:color w:val="000000"/>
        </w:rPr>
        <w:t xml:space="preserve"> I hypothesize that increased levels of exercise (based on number of days per week) for strenuous exercise will be associated with higher levels of Academic Engagement; most specifically for the participation factor</w:t>
      </w:r>
      <w:r>
        <w:rPr>
          <w:i/>
          <w:color w:val="000000"/>
        </w:rPr>
        <w:t>.</w:t>
      </w:r>
    </w:p>
    <w:p>
      <w:pPr>
        <w:pStyle w:val="Normal"/>
        <w:rPr>
          <w:rFonts w:ascii="Times New Roman" w:hAnsi="Times New Roman"/>
          <w:color w:val="000000"/>
        </w:rPr>
      </w:pPr>
      <w:r>
        <w:rPr>
          <w:b/>
          <w:color w:val="000000"/>
        </w:rPr>
        <w:t xml:space="preserve">Data Analysis 4: </w:t>
      </w:r>
      <w:r>
        <w:rPr>
          <w:color w:val="000000"/>
        </w:rPr>
        <w:t>I will use linear regression in a similar fashion as with SLEs and SH</w:t>
      </w:r>
      <w:r>
        <w:rPr>
          <w:i/>
          <w:color w:val="000000"/>
        </w:rPr>
        <w:t>.</w:t>
      </w:r>
      <w:r>
        <w:rPr>
          <w:color w:val="000000"/>
        </w:rPr>
        <w:t xml:space="preserve"> I will combine the scores from the three levels of physical activity (strenuous, moderate, mild) using a weighted sum with the individual weights outlined in the work of Godin &amp; Shephard (1985).  Their formula attributes higher weights to exercise of greater intensity, which is consistent with the greater impact of high intensity exercise previously documented (</w:t>
      </w:r>
      <w:r>
        <w:rPr>
          <w:color w:val="000000" w:themeColor="text1"/>
        </w:rPr>
        <w:t xml:space="preserve">Coe et al., 2006; </w:t>
      </w:r>
      <w:r>
        <w:rPr/>
        <w:t>Fedewa &amp; Ahn, 2011</w:t>
      </w:r>
      <w:r>
        <w:rPr>
          <w:color w:val="000000"/>
        </w:rPr>
        <w:t>). I will then model overall academic engagement and each of the four factors of AE as a function of the total exercise score in separate linear regression models.</w:t>
      </w:r>
    </w:p>
    <w:p>
      <w:pPr>
        <w:pStyle w:val="Normal"/>
        <w:rPr>
          <w:rFonts w:ascii="Times New Roman" w:hAnsi="Times New Roman"/>
          <w:b/>
          <w:b/>
        </w:rPr>
      </w:pPr>
      <w:r>
        <w:rPr>
          <w:b/>
        </w:rPr>
        <w:t xml:space="preserve">Research Question 5:  </w:t>
      </w:r>
      <w:r>
        <w:rPr/>
        <w:t>Does exercise moderate the relationship between stressful life events and academic engagement?</w:t>
      </w:r>
    </w:p>
    <w:p>
      <w:pPr>
        <w:pStyle w:val="Normal"/>
        <w:rPr>
          <w:rFonts w:ascii="Times New Roman" w:hAnsi="Times New Roman"/>
        </w:rPr>
      </w:pPr>
      <w:r>
        <w:rPr>
          <w:b/>
        </w:rPr>
        <w:t>Hypothesis 5:</w:t>
      </w:r>
      <w:r>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pPr>
        <w:pStyle w:val="Normal"/>
        <w:rPr>
          <w:rFonts w:ascii="Times New Roman" w:hAnsi="Times New Roman"/>
          <w:i/>
          <w:i/>
        </w:rPr>
      </w:pPr>
      <w:r>
        <w:rPr>
          <w:b/>
        </w:rPr>
        <w:t xml:space="preserve">Data Analysis 5: </w:t>
      </w:r>
      <w:r>
        <w:rPr/>
        <w:t>I will evaluate the hypothesis using a moderation model as described in Muller et al. (2005).  I will model academic engagement as a function of stressful life events, strenuous exercise, and their interaction.</w:t>
      </w:r>
    </w:p>
    <w:p>
      <w:pPr>
        <w:pStyle w:val="Normal"/>
        <w:rPr>
          <w:rFonts w:ascii="Times New Roman" w:hAnsi="Times New Roman"/>
          <w:b/>
          <w:b/>
        </w:rPr>
      </w:pPr>
      <w:r>
        <w:rPr>
          <w:b/>
        </w:rPr>
        <w:t xml:space="preserve">Research Question 6:  </w:t>
      </w:r>
      <w:r>
        <w:rPr/>
        <w:t>What is the hierarchical influence of the effects of stressful life events, sleep hygiene, and exercise on academic engagement?</w:t>
      </w:r>
      <w:r>
        <w:rPr>
          <w:b/>
        </w:rPr>
        <w:t xml:space="preserve">  </w:t>
      </w:r>
    </w:p>
    <w:p>
      <w:pPr>
        <w:pStyle w:val="Normal"/>
        <w:rPr>
          <w:rFonts w:ascii="Times New Roman" w:hAnsi="Times New Roman"/>
          <w:color w:val="000000"/>
        </w:rPr>
      </w:pPr>
      <w:r>
        <w:rPr>
          <w:b/>
        </w:rPr>
        <w:t>Hypothesis 6:</w:t>
      </w:r>
      <w:r>
        <w:rP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pPr>
        <w:pStyle w:val="Normal"/>
        <w:rPr>
          <w:rFonts w:ascii="Times New Roman" w:hAnsi="Times New Roman"/>
        </w:rPr>
      </w:pPr>
      <w:r>
        <w:rPr>
          <w:b/>
        </w:rPr>
        <w:t>Data Analysis 6:</w:t>
      </w:r>
      <w:r>
        <w:rPr>
          <w:b/>
          <w:i/>
        </w:rPr>
        <w:t xml:space="preserve">  </w:t>
      </w:r>
      <w:r>
        <w:rP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pPr>
        <w:pStyle w:val="Normal"/>
        <w:widowControl w:val="false"/>
        <w:spacing w:lineRule="atLeast" w:line="360" w:before="0" w:after="240"/>
        <w:ind w:hanging="0"/>
        <w:rPr>
          <w:rFonts w:ascii="Times" w:hAnsi="Times" w:cs="Times"/>
          <w:color w:val="000000"/>
          <w:kern w:val="0"/>
        </w:rPr>
      </w:pPr>
      <w:r>
        <w:rPr>
          <w:rFonts w:cs="Times New Roman"/>
          <w:color w:val="000000"/>
          <w:kern w:val="0"/>
          <w:sz w:val="32"/>
          <w:szCs w:val="32"/>
        </w:rPr>
        <w:t xml:space="preserve"> </w:t>
      </w:r>
    </w:p>
    <w:p>
      <w:pPr>
        <w:pStyle w:val="Normal"/>
        <w:ind w:hanging="0"/>
        <w:rPr>
          <w:b/>
          <w:b/>
          <w:color w:val="000000" w:themeColor="text1"/>
        </w:rPr>
      </w:pPr>
      <w:r>
        <w:rPr>
          <w:b/>
          <w:color w:val="000000" w:themeColor="text1"/>
        </w:rPr>
      </w:r>
    </w:p>
    <w:p>
      <w:pPr>
        <w:pStyle w:val="Normal"/>
        <w:rPr>
          <w:b/>
          <w:b/>
          <w:color w:val="000000" w:themeColor="text1"/>
        </w:rPr>
      </w:pPr>
      <w:r>
        <w:rPr>
          <w:b/>
          <w:color w:val="000000" w:themeColor="text1"/>
        </w:rPr>
      </w:r>
      <w:r>
        <w:br w:type="page"/>
      </w:r>
    </w:p>
    <w:p>
      <w:pPr>
        <w:pStyle w:val="Normal"/>
        <w:ind w:hanging="0"/>
        <w:jc w:val="center"/>
        <w:rPr>
          <w:b/>
          <w:b/>
          <w:color w:val="000000" w:themeColor="text1"/>
        </w:rPr>
      </w:pPr>
      <w:r>
        <w:rPr>
          <w:b/>
          <w:color w:val="000000" w:themeColor="text1"/>
        </w:rPr>
        <w:t>APPENDIX D</w:t>
      </w:r>
    </w:p>
    <w:p>
      <w:pPr>
        <w:pStyle w:val="Normal"/>
        <w:spacing w:lineRule="auto" w:line="240" w:beforeAutospacing="1" w:afterAutospacing="1"/>
        <w:rPr>
          <w:rFonts w:ascii="Times New Roman" w:hAnsi="Times New Roman" w:eastAsia="Times New Roman"/>
        </w:rPr>
      </w:pPr>
      <w:r>
        <w:rPr>
          <w:rFonts w:eastAsia="Times New Roman"/>
        </w:rPr>
        <w:t>Please indicate the appropriate stressors in your life that have affected you during the past semester. Use the following scale for each item:</w:t>
      </w:r>
    </w:p>
    <w:p>
      <w:pPr>
        <w:pStyle w:val="Normal"/>
        <w:spacing w:lineRule="auto" w:line="240" w:beforeAutospacing="1" w:afterAutospacing="1"/>
        <w:rPr>
          <w:rFonts w:ascii="Times New Roman" w:hAnsi="Times New Roman" w:eastAsia="Times New Roman"/>
          <w:b/>
          <w:b/>
        </w:rPr>
      </w:pPr>
      <w:r>
        <w:rPr>
          <w:rFonts w:eastAsia="Times New Roman"/>
        </w:rPr>
        <w:tab/>
        <w:tab/>
        <w:tab/>
      </w:r>
      <w:r>
        <w:rPr>
          <w:rFonts w:eastAsia="Times New Roman"/>
          <w:b/>
        </w:rPr>
        <w:t>It happened to me</w:t>
        <w:tab/>
        <w:tab/>
        <w:tab/>
        <w:t>It did NOT happen to me</w:t>
      </w:r>
    </w:p>
    <w:p>
      <w:pPr>
        <w:pStyle w:val="Normal"/>
        <w:spacing w:lineRule="auto" w:line="360" w:beforeAutospacing="1" w:afterAutospacing="1"/>
        <w:rPr>
          <w:rFonts w:ascii="Times New Roman" w:hAnsi="Times New Roman" w:eastAsia="Times New Roman"/>
          <w:b/>
          <w:b/>
        </w:rPr>
      </w:pPr>
      <w:r>
        <w:rPr>
          <w:rFonts w:eastAsia="Times New Roman"/>
          <w:b/>
        </w:rPr>
        <w:tab/>
        <w:tab/>
        <w:tab/>
        <w:tab/>
        <w:t>a</w:t>
        <w:tab/>
        <w:tab/>
        <w:tab/>
        <w:tab/>
        <w:tab/>
        <w:tab/>
        <w:t>b</w:t>
      </w:r>
    </w:p>
    <w:p>
      <w:pPr>
        <w:pStyle w:val="Normal"/>
        <w:numPr>
          <w:ilvl w:val="0"/>
          <w:numId w:val="1"/>
        </w:numPr>
        <w:spacing w:lineRule="auto" w:line="240" w:beforeAutospacing="1" w:after="0"/>
        <w:ind w:left="270" w:hanging="0"/>
        <w:contextualSpacing/>
        <w:rPr>
          <w:rFonts w:ascii="Times New Roman" w:hAnsi="Times New Roman" w:eastAsia="Times New Roman"/>
        </w:rPr>
      </w:pPr>
      <w:r>
        <w:rPr>
          <w:rFonts w:eastAsia="Times New Roman"/>
        </w:rPr>
        <w:t>Death (family member or friend)</w:t>
        <w:tab/>
        <w:tab/>
        <w:tab/>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Had a lot of tests</w:t>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It’s finals week</w:t>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Applying to graduate school</w:t>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 xml:space="preserve">Victim of a crime </w:t>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 xml:space="preserve">Assignments in all classes due the same day </w:t>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 xml:space="preserve">Breaking up with boy/girlfriend </w:t>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 xml:space="preserve">Found out boy/girlfriend cheated on you </w:t>
      </w:r>
    </w:p>
    <w:p>
      <w:pPr>
        <w:pStyle w:val="Normal"/>
        <w:numPr>
          <w:ilvl w:val="0"/>
          <w:numId w:val="1"/>
        </w:numPr>
        <w:spacing w:lineRule="auto" w:line="240" w:before="0" w:after="0"/>
        <w:ind w:left="270" w:hanging="0"/>
        <w:contextualSpacing/>
        <w:rPr>
          <w:rFonts w:ascii="Times New Roman" w:hAnsi="Times New Roman" w:eastAsia="Times New Roman"/>
        </w:rPr>
      </w:pPr>
      <w:r>
        <w:rPr>
          <w:rFonts w:eastAsia="Times New Roman"/>
        </w:rPr>
        <w:t xml:space="preserve">Lots of deadlines to meet </w:t>
      </w:r>
    </w:p>
    <w:p>
      <w:pPr>
        <w:pStyle w:val="Normal"/>
        <w:numPr>
          <w:ilvl w:val="0"/>
          <w:numId w:val="1"/>
        </w:numPr>
        <w:spacing w:lineRule="auto" w:line="240" w:before="0" w:afterAutospacing="1"/>
        <w:ind w:left="270" w:hanging="0"/>
        <w:contextualSpacing/>
        <w:rPr>
          <w:rFonts w:ascii="Times New Roman" w:hAnsi="Times New Roman" w:eastAsia="Times New Roman"/>
        </w:rPr>
      </w:pPr>
      <w:r>
        <w:rPr>
          <w:rFonts w:eastAsia="Times New Roman"/>
        </w:rPr>
        <w:t xml:space="preserve">Property stolen </w:t>
        <w:br/>
        <w:t xml:space="preserve">11.  You have a hard upcoming week </w:t>
        <w:br/>
        <w:t xml:space="preserve">12.  Went into a test unprepared </w:t>
        <w:br/>
        <w:t xml:space="preserve">13.  Lost something (especially wallet) </w:t>
        <w:br/>
        <w:t xml:space="preserve">14.  Death of a pet </w:t>
        <w:br/>
        <w:t xml:space="preserve">15.  Did worse than expected on test </w:t>
        <w:br/>
        <w:t xml:space="preserve">16.  Had an interview </w:t>
        <w:br/>
        <w:t xml:space="preserve">17.  Had projects, research papers due </w:t>
        <w:br/>
        <w:t xml:space="preserve">18.  Did badly on a test </w:t>
        <w:br/>
        <w:t xml:space="preserve">19.  Parents getting divorce </w:t>
        <w:br/>
        <w:t xml:space="preserve">20.  Dependent on other people </w:t>
        <w:br/>
        <w:t xml:space="preserve">21.  Having roommate conflicts </w:t>
        <w:br/>
        <w:t xml:space="preserve">22.  Car/bike broke down, flat tire </w:t>
        <w:br/>
        <w:t xml:space="preserve">23.  Got a traffic ticket </w:t>
        <w:br/>
        <w:t xml:space="preserve">24.  Missed your period and waiting </w:t>
        <w:br/>
        <w:t xml:space="preserve">25.  Thoughts about future </w:t>
        <w:br/>
        <w:t xml:space="preserve">28.  Lack of money </w:t>
        <w:br/>
        <w:t xml:space="preserve">27.  Dealt with incompetence at the Register's Office </w:t>
        <w:br/>
        <w:t xml:space="preserve">28.  Thought about unfinished work </w:t>
        <w:br/>
        <w:t xml:space="preserve">29.  No sleep </w:t>
        <w:br/>
        <w:t xml:space="preserve">30.  Sick, Injury </w:t>
        <w:br/>
        <w:t xml:space="preserve">31.  Had a class presentation </w:t>
        <w:br/>
        <w:t xml:space="preserve">32.  Applying for a job </w:t>
        <w:br/>
        <w:t xml:space="preserve">33.  Fought with boy/girlfriend </w:t>
        <w:br/>
        <w:t xml:space="preserve">34.  Working while in school </w:t>
        <w:br/>
        <w:t xml:space="preserve">35.  Arguments, conflicts of values with friends </w:t>
        <w:br/>
        <w:t xml:space="preserve">36.  Bothered by having no social support of family </w:t>
        <w:br/>
        <w:t xml:space="preserve">37.  Performed poorly at a task </w:t>
        <w:br/>
        <w:t xml:space="preserve">38.  Can't finish everything you needed to do </w:t>
        <w:br/>
        <w:t>39.  Heard bad news</w:t>
        <w:br/>
        <w:t>40.  Had confrontation with an authority figure</w:t>
        <w:br/>
        <w:t>41.  Maintaining a long-distance boy/girlfriend</w:t>
        <w:br/>
        <w:t>42.  Crammed for a test</w:t>
        <w:br/>
        <w:t>43.  Feel unorganized</w:t>
        <w:br/>
        <w:t>44.  Trying to decide on major</w:t>
        <w:br/>
        <w:t>45.  Feel isolated</w:t>
        <w:br/>
        <w:t>46.  Parents controlling with money</w:t>
        <w:br/>
        <w:t>47.  Couldn't find a parking space</w:t>
        <w:br/>
        <w:t>48.  Noise disturbed you while trying to study</w:t>
        <w:br/>
        <w:t>49.  Someone borrowed something without permission</w:t>
        <w:br/>
        <w:t>50.  Had to ask for money</w:t>
        <w:br/>
        <w:t>51.  Ran out of toner while printing</w:t>
        <w:br/>
        <w:t>52.  Erratic schedule</w:t>
        <w:br/>
        <w:t>53.  Can't understand your professor</w:t>
        <w:br/>
        <w:t>54.  Trying to get into your major or college</w:t>
        <w:br/>
        <w:t>55.  Registration for classes</w:t>
        <w:br/>
        <w:t>56.  Stayed up late writing a paper</w:t>
        <w:br/>
        <w:t>57.  Someone you expected to call did not</w:t>
        <w:br/>
        <w:t>58.  Someone broke a promise</w:t>
        <w:br/>
        <w:t>59.  Can't concentrate</w:t>
        <w:br/>
        <w:t>60.  Someone did a "pet peeve" of yours</w:t>
        <w:br/>
        <w:t>61.  Living with boy/girlfriend</w:t>
        <w:br/>
        <w:t>62.  Felt need for transportation</w:t>
        <w:br/>
        <w:t>63.  Bad haircut today</w:t>
        <w:br/>
        <w:t>64.  Job requirements changed</w:t>
        <w:br/>
        <w:t>65.  No time to eat</w:t>
        <w:br/>
        <w:t>68.  Felt some peer pressure</w:t>
        <w:br/>
        <w:t>67.  You have a hangover</w:t>
        <w:br/>
        <w:t>68.  Problems with your computer</w:t>
        <w:br/>
        <w:t>69.  Problem getting home from bar when drunk</w:t>
        <w:br/>
        <w:t>70.  Used a fake ID</w:t>
        <w:br/>
        <w:t>71.  No sex in a while</w:t>
        <w:br/>
        <w:t>72.  Someone cut ahead of you in line</w:t>
        <w:br/>
        <w:t>73.  Checkbook didn't balance</w:t>
        <w:br/>
        <w:t>74.  Visit from a relative and entertaining them</w:t>
        <w:br/>
        <w:t>75.  Decision to have sex on your mind</w:t>
        <w:br/>
        <w:t>76.  Spoke with a professor</w:t>
        <w:br/>
        <w:t>77.  Change of environment (new doctor, dentist, etc.)</w:t>
        <w:br/>
        <w:t>78.  Exposed to upsetting TV show, book, or movie</w:t>
        <w:br/>
        <w:t>79.  Got to class late</w:t>
        <w:br/>
        <w:t>80.  Holiday</w:t>
        <w:br/>
        <w:t>81.  Sat through a boring class</w:t>
        <w:br/>
        <w:t>82.  Favorite sporting team lost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lang w:bidi="en-US"/>
        </w:rPr>
      </w:pPr>
      <w:r>
        <w:rPr/>
        <w:t>You should fill in ONE circle for each item below to</w:t>
      </w:r>
      <w:r>
        <w:rPr>
          <w:lang w:bidi="en-US"/>
        </w:rPr>
        <w:t xml:space="preserve"> indicate to what extent the following behaviors, thoughts, and feelings describe you, in your courses </w:t>
      </w:r>
      <w:r>
        <w:rPr/>
        <w:t>on the following scale:</w:t>
      </w:r>
    </w:p>
    <w:tbl>
      <w:tblPr>
        <w:tblW w:w="8962" w:type="dxa"/>
        <w:jc w:val="center"/>
        <w:tblInd w:w="0" w:type="dxa"/>
        <w:tblBorders/>
        <w:tblCellMar>
          <w:top w:w="0" w:type="dxa"/>
          <w:left w:w="113" w:type="dxa"/>
          <w:bottom w:w="0" w:type="dxa"/>
          <w:right w:w="108" w:type="dxa"/>
        </w:tblCellMar>
        <w:tblLook w:val="01e0" w:noVBand="0" w:noHBand="0" w:lastColumn="1" w:firstColumn="1" w:lastRow="1" w:firstRow="1"/>
      </w:tblPr>
      <w:tblGrid>
        <w:gridCol w:w="1847"/>
        <w:gridCol w:w="1847"/>
        <w:gridCol w:w="1676"/>
        <w:gridCol w:w="229"/>
        <w:gridCol w:w="1686"/>
        <w:gridCol w:w="1677"/>
      </w:tblGrid>
      <w:tr>
        <w:trPr/>
        <w:tc>
          <w:tcPr>
            <w:tcW w:w="1847" w:type="dxa"/>
            <w:tcBorders/>
            <w:shd w:fill="auto" w:val="clear"/>
          </w:tcPr>
          <w:p>
            <w:pPr>
              <w:pStyle w:val="Heading3"/>
              <w:ind w:hanging="0"/>
              <w:rPr/>
            </w:pPr>
            <w:r>
              <w:rPr/>
              <w:t>Not at all characteristic of me</w:t>
            </w:r>
          </w:p>
        </w:tc>
        <w:tc>
          <w:tcPr>
            <w:tcW w:w="1847" w:type="dxa"/>
            <w:tcBorders/>
            <w:shd w:fill="auto" w:val="clear"/>
          </w:tcPr>
          <w:p>
            <w:pPr>
              <w:pStyle w:val="Normal"/>
              <w:ind w:hanging="0"/>
              <w:rPr>
                <w:b/>
                <w:b/>
                <w:bCs/>
              </w:rPr>
            </w:pPr>
            <w:r>
              <w:rPr>
                <w:b/>
              </w:rPr>
              <w:t>Not really characteristic of me</w:t>
            </w:r>
          </w:p>
        </w:tc>
        <w:tc>
          <w:tcPr>
            <w:tcW w:w="1676" w:type="dxa"/>
            <w:tcBorders/>
            <w:shd w:fill="auto" w:val="clear"/>
          </w:tcPr>
          <w:p>
            <w:pPr>
              <w:pStyle w:val="Normal"/>
              <w:ind w:hanging="0"/>
              <w:rPr>
                <w:b/>
                <w:b/>
                <w:bCs/>
              </w:rPr>
            </w:pPr>
            <w:r>
              <w:rPr>
                <w:b/>
              </w:rPr>
              <w:t>Moderately characteristic of me</w:t>
            </w:r>
          </w:p>
        </w:tc>
        <w:tc>
          <w:tcPr>
            <w:tcW w:w="1915" w:type="dxa"/>
            <w:gridSpan w:val="2"/>
            <w:tcBorders/>
            <w:shd w:fill="auto" w:val="clear"/>
          </w:tcPr>
          <w:p>
            <w:pPr>
              <w:pStyle w:val="Normal"/>
              <w:ind w:hanging="0"/>
              <w:rPr>
                <w:b/>
                <w:b/>
                <w:bCs/>
              </w:rPr>
            </w:pPr>
            <w:r>
              <w:rPr>
                <w:b/>
              </w:rPr>
              <w:t>Characteristic of me</w:t>
            </w:r>
          </w:p>
        </w:tc>
        <w:tc>
          <w:tcPr>
            <w:tcW w:w="1677" w:type="dxa"/>
            <w:tcBorders/>
            <w:shd w:fill="auto" w:val="clear"/>
          </w:tcPr>
          <w:p>
            <w:pPr>
              <w:pStyle w:val="Normal"/>
              <w:ind w:hanging="0"/>
              <w:rPr>
                <w:b/>
                <w:b/>
              </w:rPr>
            </w:pPr>
            <w:r>
              <w:rPr>
                <w:b/>
              </w:rPr>
              <w:t>Very characteristic of me</w:t>
            </w:r>
          </w:p>
        </w:tc>
      </w:tr>
      <w:tr>
        <w:trPr/>
        <w:tc>
          <w:tcPr>
            <w:tcW w:w="1847" w:type="dxa"/>
            <w:tcBorders/>
            <w:shd w:fill="auto" w:val="clear"/>
          </w:tcPr>
          <w:p>
            <w:pPr>
              <w:pStyle w:val="Normal"/>
              <w:ind w:hanging="0"/>
              <w:rPr>
                <w:b/>
                <w:b/>
                <w:bCs/>
              </w:rPr>
            </w:pPr>
            <w:r>
              <w:rPr>
                <w:b/>
                <w:bCs/>
              </w:rPr>
              <w:t xml:space="preserve">        </w:t>
            </w:r>
            <w:r>
              <w:rPr>
                <w:b/>
                <w:bCs/>
              </w:rPr>
              <w:t>a</w:t>
            </w:r>
          </w:p>
        </w:tc>
        <w:tc>
          <w:tcPr>
            <w:tcW w:w="1847" w:type="dxa"/>
            <w:tcBorders/>
            <w:shd w:fill="auto" w:val="clear"/>
          </w:tcPr>
          <w:p>
            <w:pPr>
              <w:pStyle w:val="Normal"/>
              <w:rPr>
                <w:b/>
                <w:b/>
                <w:bCs/>
              </w:rPr>
            </w:pPr>
            <w:r>
              <w:rPr>
                <w:b/>
                <w:bCs/>
              </w:rPr>
              <w:t>b</w:t>
            </w:r>
          </w:p>
        </w:tc>
        <w:tc>
          <w:tcPr>
            <w:tcW w:w="1905" w:type="dxa"/>
            <w:gridSpan w:val="2"/>
            <w:tcBorders/>
            <w:shd w:fill="auto" w:val="clear"/>
          </w:tcPr>
          <w:p>
            <w:pPr>
              <w:pStyle w:val="Normal"/>
              <w:rPr>
                <w:b/>
                <w:b/>
                <w:bCs/>
              </w:rPr>
            </w:pPr>
            <w:r>
              <w:rPr>
                <w:b/>
                <w:bCs/>
              </w:rPr>
              <w:t>c</w:t>
            </w:r>
          </w:p>
        </w:tc>
        <w:tc>
          <w:tcPr>
            <w:tcW w:w="1686" w:type="dxa"/>
            <w:tcBorders/>
            <w:shd w:fill="auto" w:val="clear"/>
          </w:tcPr>
          <w:p>
            <w:pPr>
              <w:pStyle w:val="Normal"/>
              <w:rPr>
                <w:b/>
                <w:b/>
                <w:bCs/>
              </w:rPr>
            </w:pPr>
            <w:r>
              <w:rPr>
                <w:b/>
                <w:bCs/>
              </w:rPr>
              <w:t>d</w:t>
            </w:r>
          </w:p>
        </w:tc>
        <w:tc>
          <w:tcPr>
            <w:tcW w:w="1677" w:type="dxa"/>
            <w:tcBorders/>
            <w:shd w:fill="auto" w:val="clear"/>
          </w:tcPr>
          <w:p>
            <w:pPr>
              <w:pStyle w:val="Normal"/>
              <w:rPr>
                <w:b/>
                <w:b/>
                <w:bCs/>
              </w:rPr>
            </w:pPr>
            <w:r>
              <w:rPr>
                <w:b/>
                <w:bCs/>
              </w:rPr>
              <w:t>e</w:t>
            </w:r>
          </w:p>
        </w:tc>
      </w:tr>
    </w:tbl>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Making sure to study on a regular basis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Putting forth effort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Doing all the homework problems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Staying up on the readings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Looking over class notes between classes to make sure I understand the material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Being organized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Taking good notes in class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Listening carefully in class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Coming to class every day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Finding ways to make the course material relevant to my life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Applying course material to my life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Finding ways to make the course interesting to me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Thinking about the course between class meetings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Really desiring to learn the material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Raising my hand in class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Asking questions when I don’t understand the instructor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Having fun in class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Participating actively in small-group discussions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Going to the professor’s office hours to review assignments or tests or to ask questions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Helping fellow students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Getting a good grade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Doing well on the tests </w:t>
      </w:r>
    </w:p>
    <w:p>
      <w:pPr>
        <w:pStyle w:val="Normal"/>
        <w:widowControl w:val="false"/>
        <w:numPr>
          <w:ilvl w:val="0"/>
          <w:numId w:val="2"/>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lang w:bidi="en-US"/>
        </w:rPr>
      </w:pPr>
      <w:r>
        <w:rPr>
          <w:lang w:bidi="en-US"/>
        </w:rPr>
        <w:t xml:space="preserve">Being confident that I can learn and do well in the class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720" w:firstLine="720"/>
        <w:rPr>
          <w:lang w:bidi="en-US"/>
        </w:rPr>
      </w:pPr>
      <w:r>
        <w:rPr>
          <w:lang w:bidi="en-US"/>
        </w:rPr>
      </w:r>
    </w:p>
    <w:p>
      <w:pPr>
        <w:pStyle w:val="Normal"/>
        <w:spacing w:lineRule="auto" w:line="240"/>
        <w:rPr>
          <w:rFonts w:ascii="Times New Roman" w:hAnsi="Times New Roman"/>
        </w:rPr>
      </w:pPr>
      <w:r>
        <w:rPr/>
        <w:t>You should fill in ONE circle for each item below to indicate how frequently you engage in each behavior on the following scale:</w:t>
      </w:r>
    </w:p>
    <w:p>
      <w:pPr>
        <w:pStyle w:val="Normal"/>
        <w:rPr>
          <w:rFonts w:ascii="Times New Roman" w:hAnsi="Times New Roman"/>
          <w:bCs/>
        </w:rPr>
      </w:pPr>
      <w:r>
        <w:rPr>
          <w:bCs/>
        </w:rPr>
      </w:r>
    </w:p>
    <w:tbl>
      <w:tblPr>
        <w:tblW w:w="9359" w:type="dxa"/>
        <w:jc w:val="center"/>
        <w:tblInd w:w="0" w:type="dxa"/>
        <w:tblBorders/>
        <w:tblCellMar>
          <w:top w:w="0" w:type="dxa"/>
          <w:left w:w="113" w:type="dxa"/>
          <w:bottom w:w="0" w:type="dxa"/>
          <w:right w:w="108" w:type="dxa"/>
        </w:tblCellMar>
        <w:tblLook w:val="01e0" w:noVBand="0" w:noHBand="0" w:lastColumn="1" w:firstColumn="1" w:lastRow="1" w:firstRow="1"/>
      </w:tblPr>
      <w:tblGrid>
        <w:gridCol w:w="1772"/>
        <w:gridCol w:w="2065"/>
        <w:gridCol w:w="2043"/>
        <w:gridCol w:w="134"/>
        <w:gridCol w:w="1628"/>
        <w:gridCol w:w="1717"/>
      </w:tblGrid>
      <w:tr>
        <w:trPr/>
        <w:tc>
          <w:tcPr>
            <w:tcW w:w="1772" w:type="dxa"/>
            <w:tcBorders/>
            <w:shd w:fill="auto" w:val="clear"/>
          </w:tcPr>
          <w:p>
            <w:pPr>
              <w:pStyle w:val="Heading3"/>
              <w:jc w:val="center"/>
              <w:rPr/>
            </w:pPr>
            <w:r>
              <w:rPr/>
              <w:t>Always</w:t>
            </w:r>
          </w:p>
        </w:tc>
        <w:tc>
          <w:tcPr>
            <w:tcW w:w="2065" w:type="dxa"/>
            <w:tcBorders/>
            <w:shd w:fill="auto" w:val="clear"/>
          </w:tcPr>
          <w:p>
            <w:pPr>
              <w:pStyle w:val="Normal"/>
              <w:jc w:val="center"/>
              <w:rPr>
                <w:rFonts w:ascii="Times New Roman" w:hAnsi="Times New Roman"/>
                <w:b/>
                <w:b/>
                <w:bCs/>
              </w:rPr>
            </w:pPr>
            <w:r>
              <w:rPr>
                <w:b/>
                <w:bCs/>
              </w:rPr>
              <w:t>Frequently</w:t>
            </w:r>
          </w:p>
        </w:tc>
        <w:tc>
          <w:tcPr>
            <w:tcW w:w="2043" w:type="dxa"/>
            <w:tcBorders/>
            <w:shd w:fill="auto" w:val="clear"/>
          </w:tcPr>
          <w:p>
            <w:pPr>
              <w:pStyle w:val="Normal"/>
              <w:jc w:val="center"/>
              <w:rPr>
                <w:rFonts w:ascii="Times New Roman" w:hAnsi="Times New Roman"/>
                <w:b/>
                <w:b/>
                <w:bCs/>
              </w:rPr>
            </w:pPr>
            <w:r>
              <w:rPr>
                <w:b/>
                <w:bCs/>
              </w:rPr>
              <w:t>Sometimes</w:t>
            </w:r>
          </w:p>
        </w:tc>
        <w:tc>
          <w:tcPr>
            <w:tcW w:w="1762" w:type="dxa"/>
            <w:gridSpan w:val="2"/>
            <w:tcBorders/>
            <w:shd w:fill="auto" w:val="clear"/>
          </w:tcPr>
          <w:p>
            <w:pPr>
              <w:pStyle w:val="Normal"/>
              <w:jc w:val="center"/>
              <w:rPr>
                <w:rFonts w:ascii="Times New Roman" w:hAnsi="Times New Roman"/>
                <w:b/>
                <w:b/>
                <w:bCs/>
              </w:rPr>
            </w:pPr>
            <w:r>
              <w:rPr>
                <w:b/>
                <w:bCs/>
              </w:rPr>
              <w:t>Rarely</w:t>
            </w:r>
          </w:p>
        </w:tc>
        <w:tc>
          <w:tcPr>
            <w:tcW w:w="1717" w:type="dxa"/>
            <w:tcBorders/>
            <w:shd w:fill="auto" w:val="clear"/>
          </w:tcPr>
          <w:p>
            <w:pPr>
              <w:pStyle w:val="Normal"/>
              <w:jc w:val="center"/>
              <w:rPr>
                <w:rFonts w:ascii="Times New Roman" w:hAnsi="Times New Roman"/>
                <w:b/>
                <w:b/>
                <w:bCs/>
              </w:rPr>
            </w:pPr>
            <w:r>
              <w:rPr>
                <w:b/>
                <w:bCs/>
              </w:rPr>
              <w:t>Never</w:t>
            </w:r>
          </w:p>
        </w:tc>
      </w:tr>
      <w:tr>
        <w:trPr/>
        <w:tc>
          <w:tcPr>
            <w:tcW w:w="1772" w:type="dxa"/>
            <w:tcBorders/>
            <w:shd w:fill="auto" w:val="clear"/>
          </w:tcPr>
          <w:p>
            <w:pPr>
              <w:pStyle w:val="Normal"/>
              <w:ind w:hanging="0"/>
              <w:rPr>
                <w:rFonts w:ascii="Times New Roman" w:hAnsi="Times New Roman"/>
                <w:b/>
                <w:b/>
                <w:bCs/>
              </w:rPr>
            </w:pPr>
            <w:r>
              <w:rPr>
                <w:b/>
                <w:bCs/>
              </w:rPr>
              <w:t xml:space="preserve">               </w:t>
            </w:r>
            <w:r>
              <w:rPr>
                <w:b/>
                <w:bCs/>
              </w:rPr>
              <w:t>a</w:t>
            </w:r>
          </w:p>
        </w:tc>
        <w:tc>
          <w:tcPr>
            <w:tcW w:w="2065" w:type="dxa"/>
            <w:tcBorders/>
            <w:shd w:fill="auto" w:val="clear"/>
          </w:tcPr>
          <w:p>
            <w:pPr>
              <w:pStyle w:val="Normal"/>
              <w:jc w:val="center"/>
              <w:rPr>
                <w:rFonts w:ascii="Times New Roman" w:hAnsi="Times New Roman"/>
                <w:b/>
                <w:b/>
                <w:bCs/>
              </w:rPr>
            </w:pPr>
            <w:r>
              <w:rPr>
                <w:b/>
                <w:bCs/>
              </w:rPr>
              <w:t>b</w:t>
            </w:r>
          </w:p>
        </w:tc>
        <w:tc>
          <w:tcPr>
            <w:tcW w:w="2177" w:type="dxa"/>
            <w:gridSpan w:val="2"/>
            <w:tcBorders/>
            <w:shd w:fill="auto" w:val="clear"/>
          </w:tcPr>
          <w:p>
            <w:pPr>
              <w:pStyle w:val="Normal"/>
              <w:jc w:val="center"/>
              <w:rPr>
                <w:rFonts w:ascii="Times New Roman" w:hAnsi="Times New Roman"/>
                <w:b/>
                <w:b/>
                <w:bCs/>
              </w:rPr>
            </w:pPr>
            <w:r>
              <w:rPr>
                <w:b/>
                <w:bCs/>
              </w:rPr>
              <w:t>c</w:t>
            </w:r>
          </w:p>
        </w:tc>
        <w:tc>
          <w:tcPr>
            <w:tcW w:w="1628" w:type="dxa"/>
            <w:tcBorders/>
            <w:shd w:fill="auto" w:val="clear"/>
          </w:tcPr>
          <w:p>
            <w:pPr>
              <w:pStyle w:val="Normal"/>
              <w:jc w:val="center"/>
              <w:rPr>
                <w:rFonts w:ascii="Times New Roman" w:hAnsi="Times New Roman"/>
                <w:b/>
                <w:b/>
                <w:bCs/>
              </w:rPr>
            </w:pPr>
            <w:r>
              <w:rPr>
                <w:b/>
                <w:bCs/>
              </w:rPr>
              <w:t>d</w:t>
            </w:r>
          </w:p>
        </w:tc>
        <w:tc>
          <w:tcPr>
            <w:tcW w:w="1717" w:type="dxa"/>
            <w:tcBorders/>
            <w:shd w:fill="auto" w:val="clear"/>
          </w:tcPr>
          <w:p>
            <w:pPr>
              <w:pStyle w:val="Normal"/>
              <w:jc w:val="center"/>
              <w:rPr>
                <w:rFonts w:ascii="Times New Roman" w:hAnsi="Times New Roman"/>
                <w:b/>
                <w:b/>
                <w:bCs/>
              </w:rPr>
            </w:pPr>
            <w:r>
              <w:rPr>
                <w:b/>
                <w:bCs/>
              </w:rPr>
              <w:t>e</w:t>
            </w:r>
          </w:p>
        </w:tc>
      </w:tr>
    </w:tbl>
    <w:p>
      <w:pPr>
        <w:pStyle w:val="Normal"/>
        <w:spacing w:lineRule="auto" w:line="240"/>
        <w:jc w:val="center"/>
        <w:rPr>
          <w:rFonts w:ascii="Times New Roman" w:hAnsi="Times New Roman"/>
          <w:b/>
          <w:b/>
          <w:i/>
          <w:i/>
        </w:rPr>
      </w:pPr>
      <w:r>
        <w:rPr>
          <w:b/>
          <w:i/>
        </w:rPr>
      </w:r>
    </w:p>
    <w:p>
      <w:pPr>
        <w:pStyle w:val="ListParagraph"/>
        <w:numPr>
          <w:ilvl w:val="0"/>
          <w:numId w:val="3"/>
        </w:numPr>
        <w:spacing w:lineRule="auto" w:line="360"/>
        <w:rPr>
          <w:rFonts w:ascii="Times New Roman" w:hAnsi="Times New Roman"/>
        </w:rPr>
      </w:pPr>
      <w:r>
        <w:rPr/>
        <w:t>I take daytime naps lasting two or more hours.</w:t>
      </w:r>
    </w:p>
    <w:p>
      <w:pPr>
        <w:pStyle w:val="ListParagraph"/>
        <w:numPr>
          <w:ilvl w:val="0"/>
          <w:numId w:val="3"/>
        </w:numPr>
        <w:spacing w:lineRule="auto" w:line="360"/>
        <w:rPr>
          <w:rFonts w:ascii="Times New Roman" w:hAnsi="Times New Roman"/>
        </w:rPr>
      </w:pPr>
      <w:r>
        <w:rPr/>
        <w:t>I go to bed at different times from day to day.</w:t>
      </w:r>
    </w:p>
    <w:p>
      <w:pPr>
        <w:pStyle w:val="ListParagraph"/>
        <w:numPr>
          <w:ilvl w:val="0"/>
          <w:numId w:val="3"/>
        </w:numPr>
        <w:spacing w:lineRule="auto" w:line="360"/>
        <w:rPr>
          <w:rFonts w:ascii="Times New Roman" w:hAnsi="Times New Roman"/>
        </w:rPr>
      </w:pPr>
      <w:r>
        <w:rPr/>
        <w:t>I get out of bed at different times from day to day.</w:t>
      </w:r>
    </w:p>
    <w:p>
      <w:pPr>
        <w:pStyle w:val="ListParagraph"/>
        <w:numPr>
          <w:ilvl w:val="0"/>
          <w:numId w:val="3"/>
        </w:numPr>
        <w:spacing w:lineRule="auto" w:line="360"/>
        <w:rPr>
          <w:rFonts w:ascii="Times New Roman" w:hAnsi="Times New Roman"/>
        </w:rPr>
      </w:pPr>
      <w:r>
        <w:rPr/>
        <w:t>I exercise to the point of sweating within 1 hour of going to bed.</w:t>
      </w:r>
    </w:p>
    <w:p>
      <w:pPr>
        <w:pStyle w:val="ListParagraph"/>
        <w:numPr>
          <w:ilvl w:val="0"/>
          <w:numId w:val="3"/>
        </w:numPr>
        <w:spacing w:lineRule="auto" w:line="360"/>
        <w:rPr>
          <w:rFonts w:ascii="Times New Roman" w:hAnsi="Times New Roman"/>
        </w:rPr>
      </w:pPr>
      <w:r>
        <w:rPr/>
        <w:t>I stay in bed longer than I should two or three times a week.</w:t>
      </w:r>
    </w:p>
    <w:p>
      <w:pPr>
        <w:pStyle w:val="ListParagraph"/>
        <w:numPr>
          <w:ilvl w:val="0"/>
          <w:numId w:val="3"/>
        </w:numPr>
        <w:spacing w:lineRule="auto" w:line="360"/>
        <w:rPr>
          <w:rFonts w:ascii="Times New Roman" w:hAnsi="Times New Roman"/>
        </w:rPr>
      </w:pPr>
      <w:r>
        <w:rPr/>
        <w:t>I use alcohol, tobacco, or caffeine within 4 hours of going to bed or after going to bed.</w:t>
      </w:r>
    </w:p>
    <w:p>
      <w:pPr>
        <w:pStyle w:val="ListParagraph"/>
        <w:numPr>
          <w:ilvl w:val="0"/>
          <w:numId w:val="3"/>
        </w:numPr>
        <w:spacing w:lineRule="auto" w:line="360"/>
        <w:rPr>
          <w:rFonts w:ascii="Times New Roman" w:hAnsi="Times New Roman"/>
        </w:rPr>
      </w:pPr>
      <w:r>
        <w:rPr/>
        <w:t xml:space="preserve">I do something that may wake me up before bedtime (for example: play video games, use the internet, or clean). </w:t>
      </w:r>
    </w:p>
    <w:p>
      <w:pPr>
        <w:pStyle w:val="ListParagraph"/>
        <w:numPr>
          <w:ilvl w:val="0"/>
          <w:numId w:val="3"/>
        </w:numPr>
        <w:spacing w:lineRule="auto" w:line="360"/>
        <w:rPr>
          <w:rFonts w:ascii="Times New Roman" w:hAnsi="Times New Roman"/>
        </w:rPr>
      </w:pPr>
      <w:r>
        <w:rPr/>
        <w:t>I go to bed feeling stressed, angry, upset, or nervous.</w:t>
      </w:r>
    </w:p>
    <w:p>
      <w:pPr>
        <w:pStyle w:val="ListParagraph"/>
        <w:numPr>
          <w:ilvl w:val="0"/>
          <w:numId w:val="3"/>
        </w:numPr>
        <w:spacing w:lineRule="auto" w:line="360"/>
        <w:rPr>
          <w:rFonts w:ascii="Times New Roman" w:hAnsi="Times New Roman"/>
        </w:rPr>
      </w:pPr>
      <w:r>
        <w:rPr/>
        <w:t>I use my bed for things other than sleeping or sex (for example: watch television, read, eat, or study).</w:t>
      </w:r>
    </w:p>
    <w:p>
      <w:pPr>
        <w:pStyle w:val="ListParagraph"/>
        <w:numPr>
          <w:ilvl w:val="0"/>
          <w:numId w:val="3"/>
        </w:numPr>
        <w:spacing w:lineRule="auto" w:line="360"/>
        <w:rPr>
          <w:rFonts w:ascii="Times New Roman" w:hAnsi="Times New Roman"/>
        </w:rPr>
      </w:pPr>
      <w:r>
        <w:rPr/>
        <w:t>I sleep on an uncomfortable bed (for example: poor mattress or pillow, too much or not</w:t>
      </w:r>
    </w:p>
    <w:p>
      <w:pPr>
        <w:pStyle w:val="ListParagraph"/>
        <w:spacing w:lineRule="auto" w:line="360"/>
        <w:rPr>
          <w:rFonts w:ascii="Times New Roman" w:hAnsi="Times New Roman"/>
        </w:rPr>
      </w:pPr>
      <w:r>
        <w:rPr/>
        <w:t xml:space="preserve">enough blankets). </w:t>
      </w:r>
    </w:p>
    <w:p>
      <w:pPr>
        <w:pStyle w:val="ListParagraph"/>
        <w:numPr>
          <w:ilvl w:val="0"/>
          <w:numId w:val="3"/>
        </w:numPr>
        <w:spacing w:lineRule="auto" w:line="360"/>
        <w:rPr>
          <w:rFonts w:ascii="Times New Roman" w:hAnsi="Times New Roman"/>
        </w:rPr>
      </w:pPr>
      <w:r>
        <w:rPr/>
        <w:t>I sleep in an uncomfortable bedroom (for example: too bright, too stuffy, too hot, too cold, or too noisy).</w:t>
      </w:r>
    </w:p>
    <w:p>
      <w:pPr>
        <w:pStyle w:val="ListParagraph"/>
        <w:numPr>
          <w:ilvl w:val="0"/>
          <w:numId w:val="3"/>
        </w:numPr>
        <w:spacing w:lineRule="auto" w:line="360"/>
        <w:rPr>
          <w:rFonts w:ascii="Times New Roman" w:hAnsi="Times New Roman"/>
        </w:rPr>
      </w:pPr>
      <w:r>
        <w:rPr/>
        <w:t>I do important work before bedtime (for example: pay bills, schedule, or study).</w:t>
      </w:r>
    </w:p>
    <w:p>
      <w:pPr>
        <w:pStyle w:val="ListParagraph"/>
        <w:numPr>
          <w:ilvl w:val="0"/>
          <w:numId w:val="3"/>
        </w:numPr>
        <w:rPr>
          <w:color w:val="000000" w:themeColor="text1"/>
        </w:rPr>
      </w:pPr>
      <w:r>
        <w:rPr/>
        <w:t>I think, plan, or worry when I am in bed</w:t>
      </w:r>
    </w:p>
    <w:p>
      <w:pPr>
        <w:pStyle w:val="Normal"/>
        <w:rPr>
          <w:color w:val="000000" w:themeColor="text1"/>
        </w:rPr>
      </w:pPr>
      <w:r>
        <w:rPr>
          <w:color w:val="000000" w:themeColor="text1"/>
        </w:rPr>
      </w:r>
    </w:p>
    <w:p>
      <w:pPr>
        <w:pStyle w:val="Normaalweb"/>
        <w:rPr>
          <w:rFonts w:ascii="Times New Roman" w:hAnsi="Times New Roman"/>
          <w:color w:val="000000"/>
        </w:rPr>
      </w:pPr>
      <w:r>
        <w:rPr>
          <w:rFonts w:ascii="Times New Roman" w:hAnsi="Times New Roman"/>
          <w:color w:val="000000"/>
        </w:rPr>
      </w:r>
    </w:p>
    <w:p>
      <w:pPr>
        <w:pStyle w:val="Normaalweb"/>
        <w:rPr>
          <w:rFonts w:ascii="Times New Roman" w:hAnsi="Times New Roman"/>
          <w:color w:val="000000"/>
        </w:rPr>
      </w:pPr>
      <w:r>
        <w:rPr>
          <w:rFonts w:ascii="Times New Roman" w:hAnsi="Times New Roman"/>
          <w:color w:val="000000"/>
        </w:rPr>
      </w:r>
    </w:p>
    <w:p>
      <w:pPr>
        <w:pStyle w:val="Normaalweb"/>
        <w:rPr>
          <w:rFonts w:ascii="Times New Roman" w:hAnsi="Times New Roman"/>
          <w:color w:val="000000"/>
        </w:rPr>
      </w:pPr>
      <w:r>
        <w:rPr>
          <w:rFonts w:ascii="Times New Roman" w:hAnsi="Times New Roman"/>
          <w:color w:val="000000"/>
        </w:rPr>
      </w:r>
    </w:p>
    <w:p>
      <w:pPr>
        <w:pStyle w:val="Normaalweb"/>
        <w:rPr>
          <w:rFonts w:ascii="Times New Roman" w:hAnsi="Times New Roman"/>
          <w:color w:val="000000"/>
        </w:rPr>
      </w:pPr>
      <w:r>
        <w:rPr>
          <w:rFonts w:ascii="Times New Roman" w:hAnsi="Times New Roman"/>
          <w:color w:val="000000"/>
        </w:rPr>
      </w:r>
    </w:p>
    <w:p>
      <w:pPr>
        <w:pStyle w:val="Normaalweb"/>
        <w:rPr>
          <w:rFonts w:ascii="Times New Roman" w:hAnsi="Times New Roman"/>
          <w:color w:val="000000"/>
        </w:rPr>
      </w:pPr>
      <w:r>
        <w:rPr>
          <w:rFonts w:ascii="Times New Roman" w:hAnsi="Times New Roman"/>
          <w:color w:val="000000"/>
        </w:rPr>
      </w:r>
    </w:p>
    <w:p>
      <w:pPr>
        <w:pStyle w:val="Normaalweb"/>
        <w:rPr>
          <w:rFonts w:ascii="Times New Roman" w:hAnsi="Times New Roman"/>
          <w:color w:val="000000"/>
        </w:rPr>
      </w:pPr>
      <w:r>
        <w:rPr>
          <w:rFonts w:ascii="Times New Roman" w:hAnsi="Times New Roman"/>
          <w:color w:val="000000"/>
        </w:rPr>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pPr>
        <w:pStyle w:val="Normal"/>
        <w:rPr/>
      </w:pPr>
      <w:r>
        <w:rPr/>
      </w:r>
    </w:p>
    <w:tbl>
      <w:tblPr>
        <w:tblW w:w="9359" w:type="dxa"/>
        <w:jc w:val="center"/>
        <w:tblInd w:w="0" w:type="dxa"/>
        <w:tblBorders/>
        <w:tblCellMar>
          <w:top w:w="0" w:type="dxa"/>
          <w:left w:w="113" w:type="dxa"/>
          <w:bottom w:w="0" w:type="dxa"/>
          <w:right w:w="108" w:type="dxa"/>
        </w:tblCellMar>
        <w:tblLook w:val="01e0" w:noVBand="0" w:noHBand="0" w:lastColumn="1" w:firstColumn="1" w:lastRow="1" w:firstRow="1"/>
      </w:tblPr>
      <w:tblGrid>
        <w:gridCol w:w="1891"/>
        <w:gridCol w:w="1891"/>
        <w:gridCol w:w="1659"/>
        <w:gridCol w:w="235"/>
        <w:gridCol w:w="1721"/>
        <w:gridCol w:w="1"/>
        <w:gridCol w:w="1961"/>
      </w:tblGrid>
      <w:tr>
        <w:trPr/>
        <w:tc>
          <w:tcPr>
            <w:tcW w:w="1891" w:type="dxa"/>
            <w:tcBorders/>
            <w:shd w:fill="auto" w:val="clear"/>
          </w:tcPr>
          <w:p>
            <w:pPr>
              <w:pStyle w:val="Heading3"/>
              <w:ind w:hanging="0"/>
              <w:rPr/>
            </w:pPr>
            <w:r>
              <w:rPr/>
              <w:t>Never</w:t>
            </w:r>
          </w:p>
        </w:tc>
        <w:tc>
          <w:tcPr>
            <w:tcW w:w="1891" w:type="dxa"/>
            <w:tcBorders/>
            <w:shd w:fill="auto" w:val="clear"/>
          </w:tcPr>
          <w:p>
            <w:pPr>
              <w:pStyle w:val="Normal"/>
              <w:ind w:hanging="0"/>
              <w:rPr>
                <w:rFonts w:ascii="Times New Roman" w:hAnsi="Times New Roman"/>
                <w:b/>
                <w:b/>
                <w:bCs/>
              </w:rPr>
            </w:pPr>
            <w:r>
              <w:rPr>
                <w:b/>
                <w:bCs/>
              </w:rPr>
              <w:t>1-2 times</w:t>
            </w:r>
          </w:p>
        </w:tc>
        <w:tc>
          <w:tcPr>
            <w:tcW w:w="1659" w:type="dxa"/>
            <w:tcBorders/>
            <w:shd w:fill="auto" w:val="clear"/>
          </w:tcPr>
          <w:p>
            <w:pPr>
              <w:pStyle w:val="Normal"/>
              <w:ind w:hanging="0"/>
              <w:rPr>
                <w:rFonts w:ascii="Times New Roman" w:hAnsi="Times New Roman"/>
                <w:b/>
                <w:b/>
                <w:bCs/>
              </w:rPr>
            </w:pPr>
            <w:r>
              <w:rPr>
                <w:b/>
                <w:bCs/>
              </w:rPr>
              <w:t>3-4 times</w:t>
            </w:r>
          </w:p>
        </w:tc>
        <w:tc>
          <w:tcPr>
            <w:tcW w:w="1956" w:type="dxa"/>
            <w:gridSpan w:val="2"/>
            <w:tcBorders/>
            <w:shd w:fill="auto" w:val="clear"/>
          </w:tcPr>
          <w:p>
            <w:pPr>
              <w:pStyle w:val="Normal"/>
              <w:ind w:hanging="0"/>
              <w:rPr>
                <w:rFonts w:ascii="Times New Roman" w:hAnsi="Times New Roman"/>
                <w:b/>
                <w:b/>
                <w:bCs/>
              </w:rPr>
            </w:pPr>
            <w:r>
              <w:rPr>
                <w:b/>
                <w:bCs/>
              </w:rPr>
              <w:t>5-6 times</w:t>
            </w:r>
          </w:p>
        </w:tc>
        <w:tc>
          <w:tcPr>
            <w:tcW w:w="1962" w:type="dxa"/>
            <w:gridSpan w:val="2"/>
            <w:tcBorders/>
            <w:shd w:fill="auto" w:val="clear"/>
          </w:tcPr>
          <w:p>
            <w:pPr>
              <w:pStyle w:val="Normal"/>
              <w:ind w:hanging="0"/>
              <w:rPr>
                <w:rFonts w:ascii="Times New Roman" w:hAnsi="Times New Roman"/>
                <w:b/>
                <w:b/>
                <w:bCs/>
              </w:rPr>
            </w:pPr>
            <w:r>
              <w:rPr>
                <w:b/>
                <w:bCs/>
              </w:rPr>
              <w:t>7 or more times</w:t>
            </w:r>
          </w:p>
        </w:tc>
      </w:tr>
      <w:tr>
        <w:trPr/>
        <w:tc>
          <w:tcPr>
            <w:tcW w:w="1891" w:type="dxa"/>
            <w:tcBorders/>
            <w:shd w:fill="auto" w:val="clear"/>
          </w:tcPr>
          <w:p>
            <w:pPr>
              <w:pStyle w:val="Normal"/>
              <w:ind w:hanging="0"/>
              <w:rPr>
                <w:rFonts w:ascii="Times New Roman" w:hAnsi="Times New Roman"/>
                <w:b/>
                <w:b/>
                <w:bCs/>
              </w:rPr>
            </w:pPr>
            <w:r>
              <w:rPr>
                <w:bCs/>
              </w:rPr>
              <w:t xml:space="preserve">    </w:t>
            </w:r>
            <w:r>
              <w:rPr>
                <w:b/>
                <w:bCs/>
              </w:rPr>
              <w:t>a</w:t>
            </w:r>
          </w:p>
        </w:tc>
        <w:tc>
          <w:tcPr>
            <w:tcW w:w="1891" w:type="dxa"/>
            <w:tcBorders/>
            <w:shd w:fill="auto" w:val="clear"/>
          </w:tcPr>
          <w:p>
            <w:pPr>
              <w:pStyle w:val="Normal"/>
              <w:ind w:hanging="0"/>
              <w:rPr>
                <w:rFonts w:ascii="Times New Roman" w:hAnsi="Times New Roman"/>
                <w:b/>
                <w:b/>
                <w:bCs/>
              </w:rPr>
            </w:pPr>
            <w:r>
              <w:rPr>
                <w:b/>
                <w:bCs/>
              </w:rPr>
              <w:t xml:space="preserve">       </w:t>
            </w:r>
            <w:r>
              <w:rPr>
                <w:b/>
                <w:bCs/>
              </w:rPr>
              <w:t>b</w:t>
            </w:r>
          </w:p>
        </w:tc>
        <w:tc>
          <w:tcPr>
            <w:tcW w:w="1894" w:type="dxa"/>
            <w:gridSpan w:val="2"/>
            <w:tcBorders/>
            <w:shd w:fill="auto" w:val="clear"/>
          </w:tcPr>
          <w:p>
            <w:pPr>
              <w:pStyle w:val="Normal"/>
              <w:ind w:hanging="0"/>
              <w:rPr>
                <w:rFonts w:ascii="Times New Roman" w:hAnsi="Times New Roman"/>
                <w:b/>
                <w:b/>
                <w:bCs/>
              </w:rPr>
            </w:pPr>
            <w:r>
              <w:rPr>
                <w:b/>
                <w:bCs/>
              </w:rPr>
              <w:t xml:space="preserve">       </w:t>
            </w:r>
            <w:r>
              <w:rPr>
                <w:b/>
                <w:bCs/>
              </w:rPr>
              <w:t>c</w:t>
            </w:r>
          </w:p>
        </w:tc>
        <w:tc>
          <w:tcPr>
            <w:tcW w:w="1722" w:type="dxa"/>
            <w:gridSpan w:val="2"/>
            <w:tcBorders/>
            <w:shd w:fill="auto" w:val="clear"/>
          </w:tcPr>
          <w:p>
            <w:pPr>
              <w:pStyle w:val="Normal"/>
              <w:ind w:hanging="0"/>
              <w:rPr>
                <w:rFonts w:ascii="Times New Roman" w:hAnsi="Times New Roman"/>
                <w:b/>
                <w:b/>
                <w:bCs/>
              </w:rPr>
            </w:pPr>
            <w:r>
              <w:rPr>
                <w:b/>
                <w:bCs/>
              </w:rPr>
              <w:t xml:space="preserve">   </w:t>
            </w:r>
            <w:r>
              <w:rPr>
                <w:b/>
                <w:bCs/>
              </w:rPr>
              <w:t>d</w:t>
            </w:r>
          </w:p>
        </w:tc>
        <w:tc>
          <w:tcPr>
            <w:tcW w:w="1961" w:type="dxa"/>
            <w:tcBorders/>
            <w:shd w:fill="auto" w:val="clear"/>
          </w:tcPr>
          <w:p>
            <w:pPr>
              <w:pStyle w:val="Normal"/>
              <w:rPr>
                <w:rFonts w:ascii="Times New Roman" w:hAnsi="Times New Roman"/>
                <w:b/>
                <w:b/>
                <w:bCs/>
              </w:rPr>
            </w:pPr>
            <w:r>
              <w:rPr>
                <w:b/>
                <w:bCs/>
              </w:rPr>
              <w:t>e</w:t>
            </w:r>
          </w:p>
        </w:tc>
      </w:tr>
    </w:tbl>
    <w:p>
      <w:pPr>
        <w:pStyle w:val="Normal"/>
        <w:rPr/>
      </w:pPr>
      <w:r>
        <w:rPr/>
      </w:r>
    </w:p>
    <w:p>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long distance bicycling </w:t>
      </w:r>
    </w:p>
    <w:p>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pPr>
        <w:pStyle w:val="Normal"/>
        <w:spacing w:lineRule="auto" w:line="240"/>
        <w:rPr>
          <w:rFonts w:ascii="Times New Roman" w:hAnsi="Times New Roman"/>
        </w:rPr>
      </w:pPr>
      <w:r>
        <w:rPr/>
      </w:r>
    </w:p>
    <w:p>
      <w:pPr>
        <w:pStyle w:val="Normal"/>
        <w:ind w:hanging="0"/>
        <w:rPr>
          <w:rFonts w:ascii="Times New Roman" w:hAnsi="Times New Roman"/>
        </w:rPr>
      </w:pPr>
      <w:r>
        <w:rPr/>
      </w:r>
    </w:p>
    <w:p>
      <w:pPr>
        <w:pStyle w:val="Normal"/>
        <w:ind w:hanging="0"/>
        <w:rPr>
          <w:rFonts w:ascii="Times New Roman" w:hAnsi="Times New Roman"/>
        </w:rPr>
      </w:pPr>
      <w:r>
        <w:rPr/>
      </w:r>
    </w:p>
    <w:p>
      <w:pPr>
        <w:pStyle w:val="Normal"/>
        <w:ind w:hanging="0"/>
        <w:rPr>
          <w:bCs/>
        </w:rPr>
      </w:pPr>
      <w:r>
        <w:rPr>
          <w:b/>
          <w:bCs/>
        </w:rPr>
        <w:t>1. Class Standing (Please fill in one bubble)</w:t>
      </w:r>
      <w:r>
        <w:rPr>
          <w:bCs/>
        </w:rPr>
        <w:t xml:space="preserve">:     </w:t>
      </w:r>
    </w:p>
    <w:p>
      <w:pPr>
        <w:pStyle w:val="Normal"/>
        <w:numPr>
          <w:ilvl w:val="0"/>
          <w:numId w:val="6"/>
        </w:numPr>
        <w:spacing w:lineRule="auto" w:line="240"/>
        <w:rPr>
          <w:bCs/>
        </w:rPr>
      </w:pPr>
      <w:r>
        <w:rPr>
          <w:bCs/>
        </w:rPr>
        <w:t xml:space="preserve">Freshman     </w:t>
      </w:r>
    </w:p>
    <w:p>
      <w:pPr>
        <w:pStyle w:val="Normal"/>
        <w:numPr>
          <w:ilvl w:val="0"/>
          <w:numId w:val="6"/>
        </w:numPr>
        <w:spacing w:lineRule="auto" w:line="240"/>
        <w:rPr>
          <w:bCs/>
        </w:rPr>
      </w:pPr>
      <w:r>
        <w:rPr>
          <w:bCs/>
        </w:rPr>
        <w:t xml:space="preserve">Sophomore     </w:t>
      </w:r>
    </w:p>
    <w:p>
      <w:pPr>
        <w:pStyle w:val="Normal"/>
        <w:numPr>
          <w:ilvl w:val="0"/>
          <w:numId w:val="6"/>
        </w:numPr>
        <w:spacing w:lineRule="auto" w:line="240"/>
        <w:rPr>
          <w:bCs/>
        </w:rPr>
      </w:pPr>
      <w:r>
        <w:rPr>
          <w:bCs/>
        </w:rPr>
        <w:t xml:space="preserve">Junior     </w:t>
      </w:r>
    </w:p>
    <w:p>
      <w:pPr>
        <w:pStyle w:val="Normal"/>
        <w:numPr>
          <w:ilvl w:val="0"/>
          <w:numId w:val="6"/>
        </w:numPr>
        <w:spacing w:lineRule="auto" w:line="240"/>
        <w:rPr>
          <w:bCs/>
        </w:rPr>
      </w:pPr>
      <w:r>
        <w:rPr>
          <w:bCs/>
        </w:rPr>
        <w:t xml:space="preserve">Senior     </w:t>
      </w:r>
    </w:p>
    <w:p>
      <w:pPr>
        <w:pStyle w:val="Normal"/>
        <w:ind w:left="1080" w:firstLine="720"/>
        <w:rPr>
          <w:bCs/>
        </w:rPr>
      </w:pPr>
      <w:r>
        <w:rPr>
          <w:bCs/>
        </w:rPr>
      </w:r>
    </w:p>
    <w:p>
      <w:pPr>
        <w:pStyle w:val="Normal"/>
        <w:ind w:hanging="0"/>
        <w:rPr>
          <w:bCs/>
        </w:rPr>
      </w:pPr>
      <w:r>
        <w:rPr>
          <w:b/>
          <w:bCs/>
        </w:rPr>
        <w:t>2. Ethnicity (Please fill in one bubble)</w:t>
      </w:r>
      <w:r>
        <w:rPr>
          <w:bCs/>
        </w:rPr>
        <w:t>:</w:t>
      </w:r>
    </w:p>
    <w:p>
      <w:pPr>
        <w:pStyle w:val="Normal"/>
        <w:numPr>
          <w:ilvl w:val="0"/>
          <w:numId w:val="5"/>
        </w:numPr>
        <w:spacing w:lineRule="auto" w:line="240"/>
        <w:rPr>
          <w:bCs/>
        </w:rPr>
      </w:pPr>
      <w:r>
        <w:rPr>
          <w:bCs/>
        </w:rPr>
        <w:t xml:space="preserve">Asian  </w:t>
      </w:r>
    </w:p>
    <w:p>
      <w:pPr>
        <w:pStyle w:val="Normal"/>
        <w:numPr>
          <w:ilvl w:val="0"/>
          <w:numId w:val="5"/>
        </w:numPr>
        <w:spacing w:lineRule="auto" w:line="240"/>
        <w:rPr>
          <w:bCs/>
        </w:rPr>
      </w:pPr>
      <w:r>
        <w:rPr>
          <w:bCs/>
        </w:rPr>
        <w:t xml:space="preserve">Black </w:t>
        <w:tab/>
      </w:r>
    </w:p>
    <w:p>
      <w:pPr>
        <w:pStyle w:val="Normal"/>
        <w:numPr>
          <w:ilvl w:val="0"/>
          <w:numId w:val="5"/>
        </w:numPr>
        <w:spacing w:lineRule="auto" w:line="240"/>
        <w:rPr>
          <w:bCs/>
        </w:rPr>
      </w:pPr>
      <w:r>
        <w:rPr>
          <w:bCs/>
        </w:rPr>
        <w:t xml:space="preserve">Hispanic    </w:t>
      </w:r>
    </w:p>
    <w:p>
      <w:pPr>
        <w:pStyle w:val="Normal"/>
        <w:numPr>
          <w:ilvl w:val="0"/>
          <w:numId w:val="5"/>
        </w:numPr>
        <w:spacing w:lineRule="auto" w:line="240"/>
        <w:rPr>
          <w:bCs/>
        </w:rPr>
      </w:pPr>
      <w:r>
        <w:rPr>
          <w:bCs/>
        </w:rPr>
        <w:t xml:space="preserve">White (Non-Hispanic) </w:t>
      </w:r>
    </w:p>
    <w:p>
      <w:pPr>
        <w:pStyle w:val="Normal"/>
        <w:numPr>
          <w:ilvl w:val="0"/>
          <w:numId w:val="5"/>
        </w:numPr>
        <w:spacing w:lineRule="auto" w:line="240"/>
        <w:rPr>
          <w:bCs/>
        </w:rPr>
      </w:pPr>
      <w:r>
        <w:rPr>
          <w:bCs/>
        </w:rPr>
        <w:t>Biracial/Mixed</w:t>
      </w:r>
    </w:p>
    <w:p>
      <w:pPr>
        <w:pStyle w:val="Normal"/>
        <w:ind w:left="1080" w:firstLine="720"/>
        <w:rPr>
          <w:bCs/>
        </w:rPr>
      </w:pPr>
      <w:r>
        <w:rPr>
          <w:bCs/>
        </w:rPr>
      </w:r>
    </w:p>
    <w:p>
      <w:pPr>
        <w:pStyle w:val="Normal"/>
        <w:ind w:hanging="0"/>
        <w:rPr>
          <w:bCs/>
        </w:rPr>
      </w:pPr>
      <w:r>
        <w:rPr>
          <w:b/>
          <w:bCs/>
        </w:rPr>
        <w:t>3. Gender (Please fill in one bubble)</w:t>
      </w:r>
      <w:r>
        <w:rPr>
          <w:bCs/>
        </w:rPr>
        <w:t>:</w:t>
      </w:r>
    </w:p>
    <w:p>
      <w:pPr>
        <w:pStyle w:val="Normal"/>
        <w:numPr>
          <w:ilvl w:val="0"/>
          <w:numId w:val="7"/>
        </w:numPr>
        <w:spacing w:lineRule="auto" w:line="240"/>
        <w:rPr>
          <w:bCs/>
        </w:rPr>
      </w:pPr>
      <w:r>
        <w:rPr>
          <w:bCs/>
        </w:rPr>
        <w:t>Female</w:t>
      </w:r>
    </w:p>
    <w:p>
      <w:pPr>
        <w:pStyle w:val="Normal"/>
        <w:numPr>
          <w:ilvl w:val="0"/>
          <w:numId w:val="7"/>
        </w:numPr>
        <w:spacing w:lineRule="auto" w:line="240"/>
        <w:rPr>
          <w:bCs/>
        </w:rPr>
      </w:pPr>
      <w:r>
        <w:rPr>
          <w:bCs/>
        </w:rPr>
        <w:t>Male</w:t>
      </w:r>
    </w:p>
    <w:p>
      <w:pPr>
        <w:pStyle w:val="Normal"/>
        <w:ind w:left="1080" w:firstLine="720"/>
        <w:rPr>
          <w:bCs/>
        </w:rPr>
      </w:pPr>
      <w:r>
        <w:rPr>
          <w:bCs/>
        </w:rPr>
      </w:r>
    </w:p>
    <w:p>
      <w:pPr>
        <w:pStyle w:val="Heading1"/>
        <w:spacing w:lineRule="auto" w:line="240"/>
        <w:jc w:val="left"/>
        <w:rPr/>
      </w:pPr>
      <w:r>
        <w:rPr/>
        <w:t>4.Ag</w:t>
      </w:r>
      <w:r>
        <w:rPr>
          <w:b w:val="false"/>
        </w:rPr>
        <w:t>e (</w:t>
      </w:r>
      <w:r>
        <w:rPr/>
        <w:t>Please fill in one bubble):</w:t>
      </w:r>
    </w:p>
    <w:p>
      <w:pPr>
        <w:pStyle w:val="ListParagraph"/>
        <w:rPr/>
      </w:pPr>
      <w:r>
        <w:rPr/>
      </w:r>
    </w:p>
    <w:p>
      <w:pPr>
        <w:pStyle w:val="Normal"/>
        <w:numPr>
          <w:ilvl w:val="0"/>
          <w:numId w:val="8"/>
        </w:numPr>
        <w:spacing w:lineRule="auto" w:line="240"/>
        <w:rPr/>
      </w:pPr>
      <w:r>
        <w:rPr/>
        <w:t>18-19</w:t>
        <w:tab/>
      </w:r>
    </w:p>
    <w:p>
      <w:pPr>
        <w:pStyle w:val="Normal"/>
        <w:numPr>
          <w:ilvl w:val="0"/>
          <w:numId w:val="8"/>
        </w:numPr>
        <w:spacing w:lineRule="auto" w:line="240"/>
        <w:rPr/>
      </w:pPr>
      <w:r>
        <w:rPr/>
        <w:t>20-21</w:t>
        <w:tab/>
      </w:r>
    </w:p>
    <w:p>
      <w:pPr>
        <w:pStyle w:val="Normal"/>
        <w:numPr>
          <w:ilvl w:val="0"/>
          <w:numId w:val="8"/>
        </w:numPr>
        <w:spacing w:lineRule="auto" w:line="240"/>
        <w:rPr/>
      </w:pPr>
      <w:r>
        <w:rPr/>
        <w:t>22-25</w:t>
        <w:tab/>
      </w:r>
    </w:p>
    <w:p>
      <w:pPr>
        <w:pStyle w:val="Normal"/>
        <w:numPr>
          <w:ilvl w:val="0"/>
          <w:numId w:val="8"/>
        </w:numPr>
        <w:spacing w:lineRule="auto" w:line="240"/>
        <w:rPr/>
      </w:pPr>
      <w:r>
        <w:rPr/>
        <w:t>25-30</w:t>
        <w:tab/>
      </w:r>
    </w:p>
    <w:p>
      <w:pPr>
        <w:pStyle w:val="Normal"/>
        <w:numPr>
          <w:ilvl w:val="0"/>
          <w:numId w:val="8"/>
        </w:numPr>
        <w:spacing w:lineRule="auto" w:line="240"/>
        <w:rPr>
          <w:rFonts w:ascii="Times New Roman" w:hAnsi="Times New Roman"/>
        </w:rPr>
      </w:pPr>
      <w:r>
        <w:rPr/>
        <w:t>31 and above</w:t>
      </w:r>
    </w:p>
    <w:p>
      <w:pPr>
        <w:pStyle w:val="Normal"/>
        <w:ind w:hanging="0"/>
        <w:rPr>
          <w:rFonts w:ascii="Times New Roman" w:hAnsi="Times New Roman"/>
        </w:rPr>
      </w:pPr>
      <w:r>
        <w:rPr/>
      </w:r>
    </w:p>
    <w:p>
      <w:pPr>
        <w:pStyle w:val="SectionTitle"/>
        <w:rPr>
          <w:b/>
          <w:b/>
        </w:rPr>
      </w:pPr>
      <w:commentRangeStart w:id="20"/>
      <w:r>
        <w:rPr>
          <w:b/>
        </w:rPr>
        <w:t>REFERENCES</w:t>
      </w:r>
      <w:commentRangeEnd w:id="20"/>
      <w:r>
        <w:commentReference w:id="20"/>
      </w:r>
      <w:r>
        <w:rPr>
          <w:b/>
        </w:rPr>
      </w:r>
    </w:p>
    <w:p>
      <w:pPr>
        <w:pStyle w:val="Normal"/>
        <w:ind w:hanging="0"/>
        <w:rPr>
          <w:rFonts w:cs="Times New Roman" w:cstheme="minorHAnsi"/>
          <w:color w:val="000000" w:themeColor="text1"/>
          <w:kern w:val="0"/>
        </w:rPr>
      </w:pPr>
      <w:r>
        <w:rPr>
          <w:rFonts w:cs="Times New Roman" w:cstheme="minorHAnsi"/>
          <w:color w:val="000000" w:themeColor="text1"/>
          <w:kern w:val="0"/>
        </w:rPr>
        <w:t xml:space="preserve">Ahamed, Y., Macdonald, H., Reed, K., Naylor, P. J., Liu-Ambrose, T., McKay, H. (2007). </w:t>
      </w:r>
    </w:p>
    <w:p>
      <w:pPr>
        <w:pStyle w:val="Normal"/>
        <w:ind w:left="720" w:hanging="0"/>
        <w:rPr>
          <w:rFonts w:ascii="Times New Roman" w:hAnsi="Times New Roman" w:eastAsia="Times New Roman" w:cs="Times New Roman" w:asciiTheme="majorHAnsi" w:cstheme="majorHAnsi" w:hAnsiTheme="majorHAnsi"/>
          <w:color w:val="000000" w:themeColor="text1"/>
          <w:kern w:val="0"/>
          <w:highlight w:val="white"/>
          <w:lang w:eastAsia="en-US"/>
        </w:rPr>
      </w:pPr>
      <w:r>
        <w:rPr>
          <w:rFonts w:cs="Times New Roman" w:cstheme="minorHAnsi"/>
          <w:color w:val="000000" w:themeColor="text1"/>
          <w:kern w:val="0"/>
        </w:rPr>
        <w:t xml:space="preserve">School-based physical activity does not compromise children’s academic performance. </w:t>
      </w:r>
      <w:r>
        <w:rPr>
          <w:rFonts w:cs="Times New Roman" w:cstheme="minorHAnsi"/>
          <w:i/>
          <w:iCs/>
          <w:color w:val="000000" w:themeColor="text1"/>
          <w:kern w:val="0"/>
        </w:rPr>
        <w:t>Medicine &amp; Science in Sports &amp; Exerc</w:t>
      </w:r>
      <w:r>
        <w:rPr>
          <w:rFonts w:cs="Times New Roman" w:cstheme="minorHAnsi"/>
          <w:color w:val="000000" w:themeColor="text1"/>
          <w:kern w:val="0"/>
        </w:rPr>
        <w:t xml:space="preserve">ise, </w:t>
      </w:r>
      <w:r>
        <w:rPr>
          <w:rFonts w:cs="Times New Roman" w:cstheme="minorHAnsi"/>
          <w:i/>
          <w:color w:val="000000" w:themeColor="text1"/>
          <w:kern w:val="0"/>
        </w:rPr>
        <w:t>39(2),</w:t>
      </w:r>
      <w:r>
        <w:rPr>
          <w:rFonts w:cs="Times New Roman" w:cstheme="minorHAnsi"/>
          <w:color w:val="000000" w:themeColor="text1"/>
          <w:kern w:val="0"/>
        </w:rPr>
        <w:t xml:space="preserve"> 371-376. </w:t>
      </w:r>
      <w:r>
        <w:rPr>
          <w:rFonts w:eastAsia="Times New Roman" w:cs="Times New Roman" w:cstheme="majorHAnsi"/>
          <w:color w:val="000000" w:themeColor="text1"/>
          <w:kern w:val="0"/>
          <w:shd w:fill="FFFFFF" w:val="clear"/>
          <w:lang w:eastAsia="en-US"/>
        </w:rPr>
        <w:t>doi: 10.1249/01.mss.0000241654.45500.8e</w:t>
      </w:r>
    </w:p>
    <w:p>
      <w:pPr>
        <w:pStyle w:val="NormalWeb"/>
        <w:ind w:left="720" w:hanging="720"/>
        <w:rPr>
          <w:color w:val="000000" w:themeColor="text1"/>
        </w:rPr>
      </w:pPr>
      <w:r>
        <w:rPr>
          <w:color w:val="000000" w:themeColor="text1"/>
        </w:rPr>
        <w:t xml:space="preserve">Alhola, P., &amp; Polo-Kantola,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pPr>
        <w:pStyle w:val="Normal"/>
        <w:ind w:hanging="0"/>
        <w:rPr>
          <w:rFonts w:ascii="Times New Roman" w:hAnsi="Times New Roman" w:eastAsia="Times New Roman" w:cs="Times New Roman"/>
          <w:color w:val="000000" w:themeColor="text1"/>
          <w:kern w:val="0"/>
          <w:highlight w:val="white"/>
          <w:lang w:eastAsia="en-US"/>
        </w:rPr>
      </w:pPr>
      <w:r>
        <w:rPr>
          <w:rFonts w:eastAsia="Times New Roman" w:cs="Times New Roman"/>
          <w:color w:val="000000" w:themeColor="text1"/>
          <w:kern w:val="0"/>
          <w:shd w:fill="FFFFFF" w:val="clear"/>
          <w:lang w:eastAsia="en-US"/>
        </w:rPr>
        <w:t xml:space="preserve">Banks, S. &amp; Dinges, D.F. (2007). Behavioral and physiological consequences of sleep </w:t>
      </w:r>
    </w:p>
    <w:p>
      <w:pPr>
        <w:pStyle w:val="Normal"/>
        <w:ind w:left="720" w:hanging="0"/>
        <w:rPr>
          <w:rFonts w:ascii="Times New Roman" w:hAnsi="Times New Roman" w:eastAsia="Times New Roman" w:cs="Times New Roman"/>
          <w:color w:val="000000" w:themeColor="text1"/>
          <w:kern w:val="0"/>
          <w:highlight w:val="white"/>
          <w:lang w:eastAsia="en-US"/>
        </w:rPr>
      </w:pPr>
      <w:r>
        <w:rPr>
          <w:rFonts w:eastAsia="Times New Roman" w:cs="Times New Roman"/>
          <w:color w:val="000000" w:themeColor="text1"/>
          <w:kern w:val="0"/>
          <w:shd w:fill="FFFFFF" w:val="clear"/>
          <w:lang w:eastAsia="en-US"/>
        </w:rPr>
        <w:t>restriction.  </w:t>
      </w:r>
      <w:r>
        <w:rPr>
          <w:rFonts w:eastAsia="Times New Roman" w:cs="Times New Roman"/>
          <w:i/>
          <w:iCs/>
          <w:color w:val="000000" w:themeColor="text1"/>
          <w:kern w:val="0"/>
          <w:shd w:fill="FFFFFF" w:val="clear"/>
          <w:lang w:eastAsia="en-US"/>
        </w:rPr>
        <w:t xml:space="preserve">Journal of Clinical Sleep Medicine, </w:t>
      </w:r>
      <w:r>
        <w:rPr>
          <w:rFonts w:eastAsia="Times New Roman" w:cs="Times New Roman"/>
          <w:i/>
          <w:color w:val="000000" w:themeColor="text1"/>
          <w:kern w:val="0"/>
          <w:shd w:fill="FFFFFF" w:val="clear"/>
          <w:lang w:eastAsia="en-US"/>
        </w:rPr>
        <w:t>3(5),</w:t>
      </w:r>
      <w:r>
        <w:rPr>
          <w:rFonts w:eastAsia="Times New Roman" w:cs="Times New Roman"/>
          <w:color w:val="000000" w:themeColor="text1"/>
          <w:kern w:val="0"/>
          <w:shd w:fill="FFFFFF" w:val="clear"/>
          <w:lang w:eastAsia="en-US"/>
        </w:rPr>
        <w:t xml:space="preserve"> 519-528. </w:t>
      </w:r>
      <w:commentRangeStart w:id="21"/>
      <w:r>
        <w:rPr>
          <w:rFonts w:eastAsia="Times New Roman" w:cs="Times New Roman"/>
          <w:color w:val="000000" w:themeColor="text1"/>
          <w:kern w:val="0"/>
          <w:shd w:fill="FFFFFF" w:val="clear"/>
          <w:lang w:eastAsia="en-US"/>
        </w:rPr>
        <w:t xml:space="preserve">Retrieved from: </w:t>
      </w:r>
      <w:hyperlink r:id="rId2">
        <w:r>
          <w:rPr>
            <w:rStyle w:val="InternetLink"/>
            <w:rFonts w:eastAsia="Times New Roman" w:cs="Times New Roman"/>
            <w:color w:val="000000" w:themeColor="text1"/>
            <w:kern w:val="0"/>
            <w:shd w:fill="FFFFFF" w:val="clear"/>
            <w:lang w:eastAsia="en-US"/>
          </w:rPr>
          <w:t>https://www.ncbi.nlm.nih.gov/pmc/articles/PMC1978335/</w:t>
        </w:r>
        <w:commentRangeEnd w:id="21"/>
        <w:r>
          <w:commentReference w:id="21"/>
        </w:r>
        <w:r>
          <w:rPr>
            <w:rFonts w:eastAsia="Times New Roman" w:cs="Times New Roman"/>
            <w:color w:val="000000" w:themeColor="text1"/>
            <w:kern w:val="0"/>
            <w:shd w:fill="FFFFFF" w:val="clear"/>
            <w:lang w:eastAsia="en-US"/>
          </w:rPr>
        </w:r>
      </w:hyperlink>
    </w:p>
    <w:p>
      <w:pPr>
        <w:pStyle w:val="Normal"/>
        <w:ind w:hanging="0"/>
        <w:rPr>
          <w:rFonts w:eastAsia="Times New Roman" w:cs="Times New Roman" w:cstheme="minorHAnsi"/>
          <w:color w:val="000000" w:themeColor="text1"/>
          <w:highlight w:val="white"/>
        </w:rPr>
      </w:pPr>
      <w:r>
        <w:rPr>
          <w:rFonts w:eastAsia="Times New Roman" w:cs="Times New Roman" w:cstheme="minorHAnsi"/>
          <w:color w:val="000000" w:themeColor="text1"/>
          <w:shd w:fill="FFFFFF" w:val="clear"/>
        </w:rPr>
        <w:t xml:space="preserve">Bootzin, R. R., &amp; Stevens, S. J. (2005). Adolescents, substance abuse, and the </w:t>
      </w:r>
    </w:p>
    <w:p>
      <w:pPr>
        <w:pStyle w:val="Normal"/>
        <w:ind w:left="720" w:hanging="0"/>
        <w:rPr/>
      </w:pPr>
      <w:r>
        <w:rPr>
          <w:rFonts w:eastAsia="Times New Roman" w:cs="Times New Roman" w:cstheme="minorHAnsi"/>
          <w:color w:val="000000" w:themeColor="text1"/>
          <w:shd w:fill="FFFFFF" w:val="clear"/>
        </w:rPr>
        <w:t>treatment of insomnia and daytime sleepiness. </w:t>
      </w:r>
      <w:r>
        <w:rPr>
          <w:rStyle w:val="Emphasis"/>
          <w:rFonts w:eastAsia="Times New Roman" w:cs="Times New Roman" w:cstheme="minorHAnsi"/>
          <w:color w:val="000000" w:themeColor="text1"/>
          <w:shd w:fill="FFFFFF" w:val="clear"/>
        </w:rPr>
        <w:t>Clinical Psychology Review</w:t>
      </w:r>
      <w:r>
        <w:rPr>
          <w:rFonts w:eastAsia="Times New Roman" w:cs="Times New Roman" w:cstheme="minorHAnsi"/>
          <w:color w:val="000000" w:themeColor="text1"/>
          <w:shd w:fill="FFFFFF" w:val="clear"/>
        </w:rPr>
        <w:t>, </w:t>
      </w:r>
      <w:r>
        <w:rPr>
          <w:rStyle w:val="Emphasis"/>
          <w:rFonts w:eastAsia="Times New Roman" w:cs="Times New Roman" w:cstheme="minorHAnsi"/>
          <w:color w:val="000000" w:themeColor="text1"/>
          <w:shd w:fill="FFFFFF" w:val="clear"/>
        </w:rPr>
        <w:t>25</w:t>
      </w:r>
      <w:r>
        <w:rPr>
          <w:rFonts w:eastAsia="Times New Roman" w:cs="Times New Roman" w:cstheme="minorHAnsi"/>
          <w:color w:val="000000" w:themeColor="text1"/>
          <w:shd w:fill="FFFFFF" w:val="clear"/>
        </w:rPr>
        <w:t>(5), 629-644. doi: </w:t>
      </w:r>
      <w:hyperlink r:id="rId3">
        <w:r>
          <w:rPr>
            <w:rStyle w:val="InternetLink"/>
            <w:rFonts w:eastAsia="Times New Roman" w:cs="Times New Roman" w:cstheme="minorHAnsi"/>
            <w:color w:val="000000" w:themeColor="text1"/>
            <w:shd w:fill="FFFFFF" w:val="clear"/>
          </w:rPr>
          <w:t>10.1016/j.cpr.2005.04.007</w:t>
        </w:r>
      </w:hyperlink>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-Brown, F. &amp; Buboltz, W. (2002). Applying sleep research to university students: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Brown, F., Buboltz, W., &amp; Soper, B. (2002). Relationship of sleep hygiene awareness, sleep </w:t>
      </w:r>
    </w:p>
    <w:p>
      <w:pPr>
        <w:pStyle w:val="Normal"/>
        <w:widowControl w:val="false"/>
        <w:spacing w:before="0" w:after="240"/>
        <w:ind w:left="720" w:hanging="0"/>
        <w:rPr>
          <w:rFonts w:ascii="Times New Roman" w:hAnsi="Times New Roman" w:cs="Times New Roman" w:asciiTheme="majorHAnsi" w:cstheme="majorHAnsi" w:hAnsi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r>
        <w:rPr>
          <w:rFonts w:cs="Times New Roman" w:cstheme="majorHAnsi"/>
          <w:color w:val="000000" w:themeColor="text1"/>
          <w:kern w:val="0"/>
        </w:rPr>
        <w:t xml:space="preserve">doi: 10.1080/08964280209596396 </w:t>
      </w:r>
      <w:r>
        <w:rPr>
          <w:rFonts w:eastAsia="Times New Roman" w:cs="Times New Roman"/>
          <w:color w:val="000000" w:themeColor="text1"/>
          <w:kern w:val="0"/>
          <w:lang w:eastAsia="en-US"/>
        </w:rPr>
        <w:t xml:space="preserve">  </w:t>
      </w:r>
    </w:p>
    <w:p>
      <w:pPr>
        <w:pStyle w:val="Normal"/>
        <w:ind w:hanging="0"/>
        <w:rPr>
          <w:rFonts w:eastAsia="Times New Roman"/>
          <w:color w:val="000000" w:themeColor="text1"/>
        </w:rPr>
      </w:pPr>
      <w:r>
        <w:rPr>
          <w:rFonts w:eastAsia="Times New Roman"/>
          <w:color w:val="000000" w:themeColor="text1"/>
        </w:rPr>
        <w:t xml:space="preserve">Brown, F.C., Buboltz Jr., W.C., &amp; Soper, B. (2001). Prevalence of delayed sleep phase </w:t>
      </w:r>
    </w:p>
    <w:p>
      <w:pPr>
        <w:pStyle w:val="Normal"/>
        <w:ind w:left="720" w:hanging="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22"/>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r>
        <w:rPr>
          <w:rFonts w:eastAsia="Times New Roman"/>
          <w:color w:val="000000" w:themeColor="text1"/>
        </w:rPr>
      </w:r>
      <w:commentRangeEnd w:id="22"/>
      <w:r>
        <w:commentReference w:id="22"/>
      </w:r>
      <w:r>
        <w:rPr>
          <w:rFonts w:eastAsia="Times New Roman"/>
          <w:color w:val="000000" w:themeColor="text1"/>
        </w:rPr>
        <w:t>3934</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Buboltz, W., Brown, F., &amp; Soper, B. (2001). Sleep habits and patterns of college students: A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doi: 10.1080/07448480109596017</w:t>
      </w:r>
    </w:p>
    <w:p>
      <w:pPr>
        <w:pStyle w:val="Normal"/>
        <w:ind w:hanging="0"/>
        <w:rPr>
          <w:color w:val="000000" w:themeColor="text1"/>
        </w:rPr>
      </w:pPr>
      <w:r>
        <w:rPr>
          <w:color w:val="000000" w:themeColor="text1"/>
        </w:rPr>
        <w:t xml:space="preserve">Buckworth, J. &amp; Nigg, C. (2004). Physical Activity, Exercise, and Sedentary Behavior in College </w:t>
      </w:r>
    </w:p>
    <w:p>
      <w:pPr>
        <w:pStyle w:val="Normal"/>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28-34. doi: 10.3200/JACH.53.1.28-</w:t>
      </w:r>
    </w:p>
    <w:p>
      <w:pPr>
        <w:pStyle w:val="Normal"/>
        <w:rPr>
          <w:rFonts w:ascii="Times New Roman" w:hAnsi="Times New Roman" w:eastAsia="Times New Roman" w:cs="Times New Roman"/>
          <w:b/>
          <w:b/>
          <w:color w:val="000000" w:themeColor="text1"/>
          <w:kern w:val="0"/>
          <w:highlight w:val="white"/>
          <w:lang w:eastAsia="en-US"/>
        </w:rPr>
      </w:pPr>
      <w:r>
        <w:rPr>
          <w:color w:val="000000" w:themeColor="text1"/>
        </w:rPr>
        <w:t>34</w:t>
      </w:r>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Budde, H., Voelcker-Rehage, C., Pietraßyk-Kendziorra, S., Ribeiro, P., &amp; Tidow, G. (2008). </w:t>
      </w:r>
    </w:p>
    <w:p>
      <w:pPr>
        <w:pStyle w:val="Normal"/>
        <w:ind w:left="720" w:hanging="0"/>
        <w:rPr/>
      </w:pPr>
      <w:r>
        <w:rPr>
          <w:rFonts w:eastAsia="Times New Roman" w:cs="Times New Roman" w:cstheme="minorHAnsi"/>
          <w:color w:val="000000" w:themeColor="text1"/>
          <w:kern w:val="0"/>
          <w:shd w:fill="FFFFFF" w:val="clear"/>
          <w:lang w:eastAsia="en-US"/>
        </w:rPr>
        <w:t>Acute coordinative exercise improves attentional performance in adolescents. </w:t>
      </w:r>
      <w:r>
        <w:rPr>
          <w:rFonts w:eastAsia="Times New Roman" w:cs="Times New Roman" w:cstheme="minorHAnsi"/>
          <w:i/>
          <w:iCs/>
          <w:color w:val="000000" w:themeColor="text1"/>
          <w:kern w:val="0"/>
          <w:shd w:fill="FFFFFF" w:val="clear"/>
          <w:lang w:eastAsia="en-US"/>
        </w:rPr>
        <w:t>Neuroscience letters</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441</w:t>
      </w:r>
      <w:r>
        <w:rPr>
          <w:rFonts w:eastAsia="Times New Roman" w:cs="Times New Roman" w:cstheme="minorHAnsi"/>
          <w:color w:val="000000" w:themeColor="text1"/>
          <w:kern w:val="0"/>
          <w:shd w:fill="FFFFFF" w:val="clear"/>
          <w:lang w:eastAsia="en-US"/>
        </w:rPr>
        <w:t xml:space="preserve">(2), 219-223. doi: </w:t>
      </w:r>
      <w:hyperlink r:id="rId4" w:tgtFrame="Persistent link using digital object identifier">
        <w:r>
          <w:rPr>
            <w:rStyle w:val="InternetLink"/>
            <w:rFonts w:eastAsia="Times New Roman" w:cs="Times New Roman" w:cstheme="minorHAnsi"/>
            <w:color w:val="000000" w:themeColor="text1"/>
          </w:rPr>
          <w:t>https://doi.org/10.1016/j.neulet.2008.06.024</w:t>
        </w:r>
      </w:hyperlink>
    </w:p>
    <w:p>
      <w:pPr>
        <w:pStyle w:val="Normal"/>
        <w:ind w:hanging="0"/>
        <w:rPr>
          <w:color w:val="000000" w:themeColor="text1"/>
        </w:rPr>
      </w:pPr>
      <w:r>
        <w:rPr>
          <w:color w:val="000000" w:themeColor="text1"/>
        </w:rPr>
        <w:t xml:space="preserve">Burton, L. J., &amp; VanHeest, J. L. (2007). The importance of physical activity in closing the </w:t>
      </w:r>
    </w:p>
    <w:p>
      <w:pPr>
        <w:pStyle w:val="Normal"/>
        <w:rPr>
          <w:rFonts w:ascii="Times New Roman" w:hAnsi="Times New Roman" w:eastAsia="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r>
        <w:rPr>
          <w:rFonts w:eastAsia="Times New Roman" w:cs="Times New Roman"/>
          <w:color w:val="000000" w:themeColor="text1"/>
          <w:kern w:val="0"/>
          <w:lang w:eastAsia="en-US"/>
        </w:rPr>
        <w:t>doi: 10.1080/00336297.2007.10483549</w:t>
      </w:r>
    </w:p>
    <w:p>
      <w:pPr>
        <w:pStyle w:val="Normal"/>
        <w:ind w:hanging="0"/>
        <w:rPr>
          <w:color w:val="000000" w:themeColor="text1"/>
        </w:rPr>
      </w:pPr>
      <w:r>
        <w:rPr>
          <w:color w:val="000000" w:themeColor="text1"/>
        </w:rPr>
        <w:t xml:space="preserve">Casement, M., Broussard, J., Mullington, J., &amp; Press, D. (2006). The contribution of sleep to </w:t>
      </w:r>
    </w:p>
    <w:p>
      <w:pPr>
        <w:pStyle w:val="Normal"/>
        <w:ind w:left="720" w:hanging="0"/>
        <w:rPr/>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doi: </w:t>
      </w:r>
      <w:hyperlink r:id="rId5" w:tgtFrame="Persistent link using digital object identifier">
        <w:r>
          <w:rPr>
            <w:rStyle w:val="InternetLink"/>
            <w:rFonts w:eastAsia="Times New Roman" w:cs="Arial" w:ascii="Arial" w:hAnsi="Arial"/>
            <w:color w:val="000000" w:themeColor="text1"/>
            <w:sz w:val="20"/>
            <w:szCs w:val="20"/>
          </w:rPr>
          <w:t>https://doi.org/10.1016/j.biopsycho.2005.11.002</w:t>
        </w:r>
      </w:hyperlink>
    </w:p>
    <w:p>
      <w:pPr>
        <w:pStyle w:val="Normal"/>
        <w:ind w:hanging="0"/>
        <w:rPr>
          <w:color w:val="000000" w:themeColor="text1"/>
        </w:rPr>
      </w:pPr>
      <w:r>
        <w:rPr>
          <w:color w:val="000000" w:themeColor="text1"/>
        </w:rPr>
        <w:t xml:space="preserve">Castelli, D. M., Hillman, C. H., Buck, S. M., &amp; Erwin, H. (2007). Physical fitness and </w:t>
      </w:r>
    </w:p>
    <w:p>
      <w:pPr>
        <w:pStyle w:val="Normal"/>
        <w:rPr>
          <w:i/>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pPr>
        <w:pStyle w:val="Normal"/>
        <w:rPr/>
      </w:pPr>
      <w:r>
        <w:rPr>
          <w:i/>
          <w:color w:val="000000" w:themeColor="text1"/>
        </w:rPr>
        <w:t xml:space="preserve">Psychology, 29, </w:t>
      </w:r>
      <w:r>
        <w:rPr>
          <w:color w:val="000000" w:themeColor="text1"/>
        </w:rPr>
        <w:t>239–252.  Retrieved from</w:t>
      </w:r>
      <w:r>
        <w:rPr>
          <w:rFonts w:cs="Times New Roman" w:cstheme="minorHAnsi"/>
          <w:color w:val="000000" w:themeColor="text1"/>
        </w:rPr>
        <w:t xml:space="preserve">: </w:t>
      </w:r>
      <w:hyperlink r:id="rId6">
        <w:r>
          <w:rPr>
            <w:rStyle w:val="InternetLink"/>
            <w:rFonts w:eastAsia="Times New Roman" w:cs="Times New Roman" w:cstheme="minorHAnsi"/>
            <w:color w:val="000000" w:themeColor="text1"/>
            <w:highlight w:val="white"/>
          </w:rPr>
          <w:t>https://doi.org/10.1123/jsep.29.2.239</w:t>
        </w:r>
      </w:hyperlink>
    </w:p>
    <w:p>
      <w:pPr>
        <w:pStyle w:val="Normal"/>
        <w:ind w:hanging="0"/>
        <w:rPr>
          <w:color w:val="000000" w:themeColor="text1"/>
        </w:rPr>
      </w:pPr>
      <w:r>
        <w:rPr>
          <w:color w:val="000000" w:themeColor="text1"/>
        </w:rPr>
        <w:t xml:space="preserve">Chapman, E. (2003). Assessing Student Engagement Rates. Retrieved from: </w:t>
      </w:r>
    </w:p>
    <w:p>
      <w:pPr>
        <w:pStyle w:val="Normal"/>
        <w:rPr>
          <w:color w:val="000000" w:themeColor="text1"/>
        </w:rPr>
      </w:pPr>
      <w:r>
        <w:rPr>
          <w:color w:val="000000" w:themeColor="text1"/>
        </w:rPr>
        <w:t>http://files.eric.ed.gov/fulltext/ED482269.pdf</w:t>
      </w:r>
    </w:p>
    <w:p>
      <w:pPr>
        <w:pStyle w:val="Normal"/>
        <w:ind w:hanging="0"/>
        <w:rPr>
          <w:color w:val="000000" w:themeColor="text1"/>
        </w:rPr>
      </w:pPr>
      <w:r>
        <w:rPr>
          <w:color w:val="000000" w:themeColor="text1"/>
        </w:rPr>
        <w:t xml:space="preserve">Cho, S., Kim, G-S., &amp; Lee, J-H. (2013). Psychometric evaluation of the sleep </w:t>
      </w:r>
    </w:p>
    <w:p>
      <w:pPr>
        <w:pStyle w:val="Normal"/>
        <w:ind w:left="720" w:hanging="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pPr>
        <w:pStyle w:val="Normal"/>
        <w:ind w:hanging="0"/>
        <w:rPr>
          <w:color w:val="000000" w:themeColor="text1"/>
        </w:rPr>
      </w:pPr>
      <w:r>
        <w:rPr>
          <w:color w:val="000000" w:themeColor="text1"/>
        </w:rPr>
        <w:t xml:space="preserve">Coe, D., Pivarnik, J. M., Womack, C. J., Reeves, M. J., &amp; Malina, R. M. (2006). Effects of </w:t>
      </w:r>
    </w:p>
    <w:p>
      <w:pPr>
        <w:pStyle w:val="Normal"/>
        <w:ind w:left="720" w:hanging="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pPr>
        <w:pStyle w:val="Normal"/>
        <w:ind w:hanging="0"/>
        <w:rPr>
          <w:color w:val="000000" w:themeColor="text1"/>
        </w:rPr>
      </w:pPr>
      <w:r>
        <w:rPr>
          <w:color w:val="000000" w:themeColor="text1"/>
        </w:rPr>
        <w:t xml:space="preserve">Colcombe, S. J., Kramer, A. F. (2003). Fitness effects on the cognitive function of older adults: A </w:t>
      </w:r>
    </w:p>
    <w:p>
      <w:pPr>
        <w:pStyle w:val="Normal"/>
        <w:ind w:left="720" w:hanging="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pPr>
        <w:pStyle w:val="Normal"/>
        <w:ind w:hanging="0"/>
        <w:rPr>
          <w:color w:val="000000" w:themeColor="text1"/>
        </w:rPr>
      </w:pPr>
      <w:r>
        <w:rPr>
          <w:color w:val="000000" w:themeColor="text1"/>
        </w:rPr>
        <w:t xml:space="preserve">Crandall, C. S., Preisler, J. J., &amp; Aussprung, J. (1992). Measuring Life Event Stress in the Lives </w:t>
      </w:r>
    </w:p>
    <w:p>
      <w:pPr>
        <w:pStyle w:val="Normal"/>
        <w:ind w:left="720" w:hanging="0"/>
        <w:rPr/>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doi: </w:t>
      </w:r>
      <w:hyperlink r:id="rId7">
        <w:r>
          <w:rPr>
            <w:rStyle w:val="InternetLink"/>
            <w:rFonts w:eastAsia="Times New Roman" w:cs="Times New Roman" w:ascii="Helvetica" w:hAnsi="Helvetica"/>
            <w:color w:val="000000" w:themeColor="text1"/>
            <w:spacing w:val="4"/>
            <w:kern w:val="0"/>
            <w:sz w:val="21"/>
            <w:szCs w:val="21"/>
            <w:highlight w:val="white"/>
            <w:lang w:eastAsia="en-US"/>
          </w:rPr>
          <w:t>https://doi.org/10.1007/BF00844860</w:t>
        </w:r>
      </w:hyperlink>
    </w:p>
    <w:p>
      <w:pPr>
        <w:pStyle w:val="Normal"/>
        <w:ind w:hanging="0"/>
        <w:rPr>
          <w:rFonts w:ascii="Times New Roman" w:hAnsi="Times New Roman" w:eastAsia="Times New Roman" w:cs="Times New Roman" w:asciiTheme="majorHAnsi" w:cstheme="majorHAnsi" w:hAnsiTheme="majorHAnsi"/>
          <w:color w:val="000000" w:themeColor="text1"/>
          <w:kern w:val="0"/>
          <w:highlight w:val="white"/>
          <w:lang w:eastAsia="en-US"/>
        </w:rPr>
      </w:pPr>
      <w:r>
        <w:rPr>
          <w:rFonts w:eastAsia="Times New Roman" w:cs="Times New Roman" w:cstheme="majorHAnsi"/>
          <w:color w:val="000000" w:themeColor="text1"/>
          <w:kern w:val="0"/>
          <w:shd w:fill="FFFFFF" w:val="clear"/>
          <w:lang w:eastAsia="en-US"/>
        </w:rPr>
        <w:t xml:space="preserve">Crowley, S. J., Acebo, C., &amp; Carskadon, M. A. (2007). Sleep, circadian </w:t>
      </w:r>
    </w:p>
    <w:p>
      <w:pPr>
        <w:pStyle w:val="Normal"/>
        <w:ind w:left="720" w:hanging="0"/>
        <w:rPr/>
      </w:pPr>
      <w:r>
        <w:rPr>
          <w:rFonts w:eastAsia="Times New Roman" w:cs="Times New Roman" w:cstheme="majorHAnsi"/>
          <w:color w:val="000000" w:themeColor="text1"/>
          <w:kern w:val="0"/>
          <w:shd w:fill="FFFFFF" w:val="clear"/>
          <w:lang w:eastAsia="en-US"/>
        </w:rPr>
        <w:t>rhythms, and delayed phase in adolescence. </w:t>
      </w:r>
      <w:r>
        <w:rPr>
          <w:rFonts w:eastAsia="Times New Roman" w:cs="Times New Roman" w:cstheme="majorHAnsi"/>
          <w:i/>
          <w:iCs/>
          <w:color w:val="000000" w:themeColor="text1"/>
          <w:kern w:val="0"/>
          <w:shd w:fill="FFFFFF" w:val="clear"/>
          <w:lang w:eastAsia="en-US"/>
        </w:rPr>
        <w:t>Sleep medicine</w:t>
      </w:r>
      <w:r>
        <w:rPr>
          <w:rFonts w:eastAsia="Times New Roman" w:cs="Times New Roman" w:cstheme="majorHAnsi"/>
          <w:color w:val="000000" w:themeColor="text1"/>
          <w:kern w:val="0"/>
          <w:shd w:fill="FFFFFF" w:val="clear"/>
          <w:lang w:eastAsia="en-US"/>
        </w:rPr>
        <w:t>, </w:t>
      </w:r>
      <w:r>
        <w:rPr>
          <w:rFonts w:eastAsia="Times New Roman" w:cs="Times New Roman" w:cstheme="majorHAnsi"/>
          <w:i/>
          <w:iCs/>
          <w:color w:val="000000" w:themeColor="text1"/>
          <w:kern w:val="0"/>
          <w:shd w:fill="FFFFFF" w:val="clear"/>
          <w:lang w:eastAsia="en-US"/>
        </w:rPr>
        <w:t>8</w:t>
      </w:r>
      <w:r>
        <w:rPr>
          <w:rFonts w:eastAsia="Times New Roman" w:cs="Times New Roman" w:cstheme="majorHAnsi"/>
          <w:color w:val="000000" w:themeColor="text1"/>
          <w:kern w:val="0"/>
          <w:shd w:fill="FFFFFF" w:val="clear"/>
          <w:lang w:eastAsia="en-US"/>
        </w:rPr>
        <w:t>(6), 602-612.</w:t>
      </w:r>
      <w:r>
        <w:rPr>
          <w:rFonts w:eastAsia="Times New Roman" w:cs="Times New Roman" w:cstheme="majorHAnsi"/>
          <w:color w:val="000000" w:themeColor="text1"/>
          <w:kern w:val="0"/>
          <w:lang w:eastAsia="en-US"/>
        </w:rPr>
        <w:t xml:space="preserve"> doi: </w:t>
      </w:r>
      <w:hyperlink r:id="rId8" w:tgtFrame="Persistent link using digital object identifier">
        <w:r>
          <w:rPr>
            <w:rStyle w:val="InternetLink"/>
            <w:rFonts w:eastAsia="Times New Roman" w:cs="Times New Roman" w:cstheme="minorHAnsi"/>
            <w:color w:val="000000" w:themeColor="text1"/>
          </w:rPr>
          <w:t>https://doi.org/10.1016/j.sleep.2006.12.002</w:t>
        </w:r>
      </w:hyperlink>
    </w:p>
    <w:p>
      <w:pPr>
        <w:pStyle w:val="Normal"/>
        <w:ind w:hanging="0"/>
        <w:rPr>
          <w:rFonts w:eastAsia="Times New Roman" w:cs="Times New Roman" w:cstheme="minorHAnsi"/>
          <w:color w:val="000000" w:themeColor="text1"/>
          <w:kern w:val="0"/>
          <w:highlight w:val="white"/>
          <w:lang w:eastAsia="en-US"/>
        </w:rPr>
      </w:pPr>
      <w:r>
        <w:rPr>
          <w:rFonts w:cs="Times New Roman" w:cstheme="minorHAnsi"/>
          <w:color w:val="000000" w:themeColor="text1"/>
          <w:kern w:val="0"/>
        </w:rPr>
        <w:t>*-</w:t>
      </w:r>
      <w:r>
        <w:rPr>
          <w:rFonts w:eastAsia="Times New Roman" w:cs="Times New Roman" w:cstheme="minorHAnsi"/>
          <w:color w:val="000000" w:themeColor="text1"/>
          <w:shd w:fill="FFFFFF" w:val="clear"/>
        </w:rPr>
        <w:t xml:space="preserve"> </w:t>
      </w:r>
      <w:r>
        <w:rPr>
          <w:rFonts w:eastAsia="Times New Roman" w:cs="Times New Roman" w:cstheme="minorHAnsi"/>
          <w:color w:val="000000" w:themeColor="text1"/>
          <w:kern w:val="0"/>
          <w:shd w:fill="FFFFFF" w:val="clear"/>
          <w:lang w:eastAsia="en-US"/>
        </w:rPr>
        <w:t xml:space="preserve">Dahl, R. E. (1996, March). The impact of inadequate sleep on children's daytime cognitive </w:t>
      </w:r>
    </w:p>
    <w:p>
      <w:pPr>
        <w:pStyle w:val="Normal"/>
        <w:rPr>
          <w:rFonts w:eastAsia="Times New Roman" w:cs="Times New Roman" w:cstheme="minorHAnsi"/>
          <w:color w:val="000000" w:themeColor="text1"/>
          <w:kern w:val="0"/>
          <w:lang w:eastAsia="en-US"/>
        </w:rPr>
      </w:pPr>
      <w:r>
        <w:rPr>
          <w:rFonts w:eastAsia="Times New Roman" w:cs="Times New Roman" w:cstheme="minorHAnsi"/>
          <w:color w:val="000000" w:themeColor="text1"/>
          <w:kern w:val="0"/>
          <w:shd w:fill="FFFFFF" w:val="clear"/>
          <w:lang w:eastAsia="en-US"/>
        </w:rPr>
        <w:t>function. In </w:t>
      </w:r>
      <w:r>
        <w:rPr>
          <w:rFonts w:eastAsia="Times New Roman" w:cs="Times New Roman" w:cstheme="minorHAnsi"/>
          <w:i/>
          <w:iCs/>
          <w:color w:val="000000" w:themeColor="text1"/>
          <w:kern w:val="0"/>
          <w:shd w:fill="FFFFFF" w:val="clear"/>
          <w:lang w:eastAsia="en-US"/>
        </w:rPr>
        <w:t>Seminars in pediatric neurology</w:t>
      </w:r>
      <w:r>
        <w:rPr>
          <w:rFonts w:eastAsia="Times New Roman" w:cs="Times New Roman" w:cstheme="minorHAnsi"/>
          <w:color w:val="000000" w:themeColor="text1"/>
          <w:kern w:val="0"/>
          <w:shd w:fill="FFFFFF" w:val="clear"/>
          <w:lang w:eastAsia="en-US"/>
        </w:rPr>
        <w:t> (Vol. 3, No. 1, pp. 44-50). WB Saunders.</w:t>
      </w:r>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De Koninck, J., Lorrain, D., Christ, G., Proulx, G., &amp; Coulombe, D. (1989). Intensive language </w:t>
      </w:r>
    </w:p>
    <w:p>
      <w:pPr>
        <w:pStyle w:val="Normal"/>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learning and increases in rapid eye movement sleep: Evidence of a performance </w:t>
      </w:r>
    </w:p>
    <w:p>
      <w:pPr>
        <w:pStyle w:val="Normal"/>
        <w:ind w:left="720" w:hanging="0"/>
        <w:rPr/>
      </w:pPr>
      <w:r>
        <w:rPr>
          <w:rFonts w:eastAsia="Times New Roman" w:cs="Times New Roman" w:cstheme="minorHAnsi"/>
          <w:color w:val="000000" w:themeColor="text1"/>
          <w:kern w:val="0"/>
          <w:shd w:fill="FFFFFF" w:val="clear"/>
          <w:lang w:eastAsia="en-US"/>
        </w:rPr>
        <w:t>factor. </w:t>
      </w:r>
      <w:r>
        <w:rPr>
          <w:rFonts w:eastAsia="Times New Roman" w:cs="Times New Roman" w:cstheme="minorHAnsi"/>
          <w:i/>
          <w:iCs/>
          <w:color w:val="000000" w:themeColor="text1"/>
          <w:kern w:val="0"/>
          <w:shd w:fill="FFFFFF" w:val="clear"/>
          <w:lang w:eastAsia="en-US"/>
        </w:rPr>
        <w:t>International Journal of Psychophysiology</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8</w:t>
      </w:r>
      <w:r>
        <w:rPr>
          <w:rFonts w:eastAsia="Times New Roman" w:cs="Times New Roman" w:cstheme="minorHAnsi"/>
          <w:color w:val="000000" w:themeColor="text1"/>
          <w:kern w:val="0"/>
          <w:shd w:fill="FFFFFF" w:val="clear"/>
          <w:lang w:eastAsia="en-US"/>
        </w:rPr>
        <w:t xml:space="preserve">(1), 43-47. doi: </w:t>
      </w:r>
      <w:hyperlink r:id="rId9" w:tgtFrame="Persistent link using digital object identifier">
        <w:r>
          <w:rPr>
            <w:rStyle w:val="InternetLink"/>
            <w:rFonts w:eastAsia="Times New Roman" w:cs="Arial" w:ascii="Arial" w:hAnsi="Arial"/>
            <w:color w:val="000000" w:themeColor="text1"/>
            <w:sz w:val="20"/>
            <w:szCs w:val="20"/>
          </w:rPr>
          <w:t>https://doi.org/10.1016/0167-8760(89)90018-4</w:t>
        </w:r>
      </w:hyperlink>
    </w:p>
    <w:p>
      <w:pPr>
        <w:pStyle w:val="Normal"/>
        <w:ind w:hanging="0"/>
        <w:rPr>
          <w:rFonts w:ascii="Times New Roman" w:hAnsi="Times New Roman" w:cs="Times New Roman" w:asciiTheme="majorHAnsi" w:cstheme="majorHAnsi" w:hAnsiTheme="majorHAnsi"/>
          <w:color w:val="000000" w:themeColor="text1"/>
          <w:kern w:val="0"/>
        </w:rPr>
      </w:pPr>
      <w:r>
        <w:rPr>
          <w:rFonts w:cs="Times New Roman" w:cstheme="majorHAnsi"/>
          <w:color w:val="000000" w:themeColor="text1"/>
          <w:kern w:val="0"/>
        </w:rPr>
        <w:t xml:space="preserve">Dewald, J.F., Meijer, A.M., Oort, F.J., Kerkhof, G.A., &amp; Bögels, S.M. (2010). The influence of </w:t>
      </w:r>
    </w:p>
    <w:p>
      <w:pPr>
        <w:pStyle w:val="Normal"/>
        <w:ind w:left="720" w:hanging="0"/>
        <w:rPr>
          <w:rFonts w:ascii="Times New Roman" w:hAnsi="Times New Roman" w:eastAsia="Times New Roman" w:cs="Times New Roman"/>
          <w:color w:val="000000" w:themeColor="text1"/>
          <w:kern w:val="0"/>
          <w:lang w:eastAsia="en-US"/>
        </w:rPr>
      </w:pPr>
      <w:r>
        <w:rPr>
          <w:rFonts w:cs="Times New Roman" w:cstheme="majorHAnsi"/>
          <w:color w:val="000000" w:themeColor="text1"/>
          <w:kern w:val="0"/>
        </w:rPr>
        <w:t xml:space="preserve">sleep quality, sleep duration and sleepiness on school performance in children and adolescents: A meta-analytic review. </w:t>
      </w:r>
      <w:r>
        <w:rPr>
          <w:rFonts w:cs="Times New Roman" w:cstheme="majorHAnsi"/>
          <w:i/>
          <w:color w:val="000000" w:themeColor="text1"/>
          <w:kern w:val="0"/>
        </w:rPr>
        <w:t>Sleep Medicine Reviews, 14,</w:t>
      </w:r>
      <w:r>
        <w:rPr>
          <w:rFonts w:cs="Times New Roman" w:cstheme="majorHAnsi"/>
          <w:color w:val="000000" w:themeColor="text1"/>
          <w:kern w:val="0"/>
        </w:rPr>
        <w:t xml:space="preserve"> 179–189.</w:t>
      </w:r>
      <w:r>
        <w:rPr>
          <w:rFonts w:eastAsia="MS Mincho" w:cs="MS Mincho" w:ascii="MS Mincho" w:hAnsi="MS Mincho"/>
          <w:color w:val="000000" w:themeColor="text1"/>
          <w:kern w:val="0"/>
        </w:rPr>
        <w:t> </w:t>
      </w:r>
      <w:r>
        <w:rPr>
          <w:rFonts w:eastAsia="Times New Roman"/>
          <w:color w:val="000000" w:themeColor="text1"/>
        </w:rPr>
        <w:t xml:space="preserve"> </w:t>
      </w:r>
      <w:r>
        <w:rPr>
          <w:rFonts w:eastAsia="Times New Roman" w:cs="Times New Roman"/>
          <w:color w:val="000000" w:themeColor="text1"/>
          <w:kern w:val="0"/>
          <w:lang w:eastAsia="en-US"/>
        </w:rPr>
        <w:t>doi:10.1016/j.smrv.2009.10.004</w:t>
      </w:r>
    </w:p>
    <w:p>
      <w:pPr>
        <w:pStyle w:val="Normal"/>
        <w:ind w:hanging="0"/>
        <w:rPr>
          <w:color w:val="000000" w:themeColor="text1"/>
          <w:highlight w:val="white"/>
        </w:rPr>
      </w:pPr>
      <w:r>
        <w:rPr>
          <w:color w:val="000000" w:themeColor="text1"/>
          <w:shd w:fill="FFFFFF" w:val="clear"/>
        </w:rPr>
        <w:t xml:space="preserve">Dunn, A. L., Trivedi, M. H., O'Neal, H. A. (2001). Physical activity dose-response effects on </w:t>
      </w:r>
    </w:p>
    <w:p>
      <w:pPr>
        <w:pStyle w:val="Normal"/>
        <w:ind w:left="720" w:hanging="0"/>
        <w:rPr>
          <w:color w:val="000000" w:themeColor="text1"/>
        </w:rPr>
      </w:pPr>
      <w:r>
        <w:rPr>
          <w:color w:val="000000" w:themeColor="text1"/>
          <w:shd w:fill="FFFFFF" w:val="clear"/>
        </w:rPr>
        <w:t xml:space="preserve">outcomes of depression and anxiety. </w:t>
      </w:r>
      <w:r>
        <w:rPr>
          <w:i/>
          <w:color w:val="000000" w:themeColor="text1"/>
          <w:shd w:fill="FFFFFF" w:val="clear"/>
        </w:rPr>
        <w:t>Medicine and Science in Sports and Exercise, 33(Supplement 6),</w:t>
      </w:r>
      <w:r>
        <w:rPr>
          <w:color w:val="000000" w:themeColor="text1"/>
          <w:shd w:fill="FFFFFF" w:val="clear"/>
        </w:rPr>
        <w:t xml:space="preserve"> S587-S597. Retrieved from: https://www.ncbi.nlm.nih.gov/books/NBK68727/</w:t>
      </w:r>
    </w:p>
    <w:p>
      <w:pPr>
        <w:pStyle w:val="Normal"/>
        <w:ind w:hanging="0"/>
        <w:rPr>
          <w:color w:val="000000" w:themeColor="text1"/>
        </w:rPr>
      </w:pPr>
      <w:r>
        <w:rPr>
          <w:color w:val="000000" w:themeColor="text1"/>
        </w:rPr>
        <w:t xml:space="preserve">Etnier, J. L., Nowell, P. M., Landers, D. M., &amp; Sibley, B. A. (2006). A meta-regression to </w:t>
      </w:r>
    </w:p>
    <w:p>
      <w:pPr>
        <w:pStyle w:val="Normal"/>
        <w:ind w:left="720" w:hanging="0"/>
        <w:rPr/>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doi: </w:t>
      </w:r>
      <w:hyperlink r:id="rId10" w:tgtFrame="Persistent link using digital object identifier">
        <w:r>
          <w:rPr>
            <w:rStyle w:val="InternetLink"/>
            <w:rFonts w:eastAsia="Times New Roman" w:cs="Arial" w:ascii="Arial" w:hAnsi="Arial"/>
            <w:color w:val="000000" w:themeColor="text1"/>
            <w:sz w:val="20"/>
            <w:szCs w:val="20"/>
          </w:rPr>
          <w:t>https://doi.org/10.1016/j.brainresrev.2006.01.002</w:t>
        </w:r>
      </w:hyperlink>
    </w:p>
    <w:p>
      <w:pPr>
        <w:pStyle w:val="Normal"/>
        <w:ind w:hanging="0"/>
        <w:rPr>
          <w:color w:val="000000" w:themeColor="text1"/>
        </w:rPr>
      </w:pPr>
      <w:r>
        <w:rPr>
          <w:color w:val="000000" w:themeColor="text1"/>
        </w:rPr>
        <w:t xml:space="preserve">Eveland-Sayers, B. M., Farley, R. S., Fuller, D. K., Morgan, D. W., &amp; Caputo, J. L. (2009). </w:t>
      </w:r>
    </w:p>
    <w:p>
      <w:pPr>
        <w:pStyle w:val="Normal"/>
        <w:ind w:left="720" w:hanging="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r>
        <w:rPr>
          <w:rFonts w:eastAsia="Times New Roman" w:cs="Times New Roman" w:cstheme="majorHAnsi"/>
          <w:color w:val="000000" w:themeColor="text1"/>
          <w:kern w:val="0"/>
          <w:shd w:fill="FFFFFF" w:val="clear"/>
          <w:lang w:eastAsia="en-US"/>
        </w:rPr>
        <w:t>doi: 10.1123/jpah.6.1.99</w:t>
      </w:r>
    </w:p>
    <w:p>
      <w:pPr>
        <w:pStyle w:val="Heading3"/>
        <w:ind w:hanging="0"/>
        <w:rPr>
          <w:rFonts w:eastAsia="Times New Roman" w:cs="Times New Roman" w:cstheme="majorHAnsi"/>
          <w:b w:val="false"/>
          <w:b w:val="false"/>
          <w:color w:val="000000" w:themeColor="text1"/>
          <w:kern w:val="2"/>
          <w:lang w:eastAsia="en-US"/>
        </w:rPr>
      </w:pPr>
      <w:r>
        <w:rPr>
          <w:b w:val="false"/>
          <w:color w:val="000000" w:themeColor="text1"/>
        </w:rPr>
        <w:t>Fedewa, A. L., &amp; Ahn, S. (2011).</w:t>
      </w:r>
      <w:r>
        <w:rPr>
          <w:color w:val="000000" w:themeColor="text1"/>
        </w:rPr>
        <w:t xml:space="preserve"> </w:t>
      </w:r>
      <w:r>
        <w:rPr>
          <w:rFonts w:eastAsia="Times New Roman" w:cs="Times New Roman" w:cstheme="majorHAnsi"/>
          <w:b w:val="false"/>
          <w:color w:val="000000" w:themeColor="text1"/>
          <w:kern w:val="2"/>
          <w:lang w:eastAsia="en-US"/>
        </w:rPr>
        <w:t xml:space="preserve">The Effects of Physical Activity and Physical Fitness on </w:t>
      </w:r>
    </w:p>
    <w:p>
      <w:pPr>
        <w:pStyle w:val="Heading3"/>
        <w:ind w:left="720" w:hanging="0"/>
        <w:rPr>
          <w:rFonts w:eastAsia="Times New Roman" w:cs="Times New Roman" w:cstheme="majorHAnsi"/>
          <w:b w:val="false"/>
          <w:b w:val="false"/>
          <w:color w:val="000000" w:themeColor="text1"/>
          <w:kern w:val="2"/>
          <w:lang w:eastAsia="en-US"/>
        </w:rPr>
      </w:pPr>
      <w:r>
        <w:rPr>
          <w:rFonts w:eastAsia="Times New Roman" w:cs="Times New Roman" w:cstheme="majorHAnsi"/>
          <w:b w:val="false"/>
          <w:color w:val="000000" w:themeColor="text1"/>
          <w:kern w:val="2"/>
          <w:lang w:eastAsia="en-US"/>
        </w:rPr>
        <w:t xml:space="preserve">Children's Achievement and Cognitive Outcomes. </w:t>
      </w:r>
      <w:r>
        <w:rPr>
          <w:rFonts w:eastAsia="Times New Roman" w:cs="Times New Roman" w:cstheme="majorHAnsi"/>
          <w:b w:val="false"/>
          <w:i/>
          <w:color w:val="000000" w:themeColor="text1"/>
          <w:kern w:val="2"/>
          <w:lang w:eastAsia="en-US"/>
        </w:rPr>
        <w:t>Research Quarterly for Exercise and Sport, 82(3),</w:t>
      </w:r>
      <w:r>
        <w:rPr>
          <w:rFonts w:eastAsia="Times New Roman" w:cs="Times New Roman" w:cstheme="majorHAnsi"/>
          <w:b w:val="false"/>
          <w:color w:val="000000" w:themeColor="text1"/>
          <w:kern w:val="2"/>
          <w:lang w:eastAsia="en-US"/>
        </w:rPr>
        <w:t xml:space="preserve"> 521-535. doi: 10.1080/02701367.2011.10599785 </w:t>
      </w:r>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Finn, J. D., &amp; Rock, D. A. (1997). Academic success among students at risk for school </w:t>
      </w:r>
    </w:p>
    <w:p>
      <w:pPr>
        <w:pStyle w:val="Normal"/>
        <w:ind w:left="720" w:hanging="0"/>
        <w:rPr/>
      </w:pPr>
      <w:r>
        <w:rPr>
          <w:rFonts w:eastAsia="Times New Roman" w:cs="Times New Roman" w:cstheme="minorHAnsi"/>
          <w:color w:val="000000" w:themeColor="text1"/>
          <w:kern w:val="0"/>
          <w:shd w:fill="FFFFFF" w:val="clear"/>
          <w:lang w:eastAsia="en-US"/>
        </w:rPr>
        <w:t>failure. </w:t>
      </w:r>
      <w:r>
        <w:rPr>
          <w:rFonts w:eastAsia="Times New Roman" w:cs="Times New Roman" w:cstheme="minorHAnsi"/>
          <w:i/>
          <w:iCs/>
          <w:color w:val="000000" w:themeColor="text1"/>
          <w:kern w:val="0"/>
          <w:shd w:fill="FFFFFF" w:val="clear"/>
          <w:lang w:eastAsia="en-US"/>
        </w:rPr>
        <w:t>Journal of applied psychology</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82</w:t>
      </w:r>
      <w:r>
        <w:rPr>
          <w:rFonts w:eastAsia="Times New Roman" w:cs="Times New Roman" w:cstheme="minorHAnsi"/>
          <w:color w:val="000000" w:themeColor="text1"/>
          <w:kern w:val="0"/>
          <w:shd w:fill="FFFFFF" w:val="clear"/>
          <w:lang w:eastAsia="en-US"/>
        </w:rPr>
        <w:t xml:space="preserve">(2), 221. doi: </w:t>
      </w:r>
      <w:hyperlink r:id="rId11" w:tgtFrame="_blank">
        <w:r>
          <w:rPr>
            <w:rStyle w:val="InternetLink"/>
            <w:rFonts w:eastAsia="Times New Roman" w:ascii="Helvetica" w:hAnsi="Helvetica"/>
            <w:color w:val="000000" w:themeColor="text1"/>
            <w:sz w:val="21"/>
            <w:szCs w:val="21"/>
            <w:highlight w:val="white"/>
          </w:rPr>
          <w:t>http://dx.doi.org/10.1037/0021-9010.82.2.221</w:t>
        </w:r>
      </w:hyperlink>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Fredricks, J. A., Blumenfeld, P. C., &amp; Paris, A. H. (2004). School engagement: Potential of the </w:t>
      </w:r>
    </w:p>
    <w:p>
      <w:pPr>
        <w:pStyle w:val="Normal"/>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concept, state of the evidence. </w:t>
      </w:r>
      <w:r>
        <w:rPr>
          <w:rFonts w:eastAsia="Times New Roman" w:cs="Times New Roman" w:cstheme="minorHAnsi"/>
          <w:i/>
          <w:iCs/>
          <w:color w:val="000000" w:themeColor="text1"/>
          <w:kern w:val="0"/>
          <w:shd w:fill="FFFFFF" w:val="clear"/>
          <w:lang w:eastAsia="en-US"/>
        </w:rPr>
        <w:t>Review of educational research</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74</w:t>
      </w:r>
      <w:r>
        <w:rPr>
          <w:rFonts w:eastAsia="Times New Roman" w:cs="Times New Roman" w:cstheme="minorHAnsi"/>
          <w:color w:val="000000" w:themeColor="text1"/>
          <w:kern w:val="0"/>
          <w:shd w:fill="FFFFFF" w:val="clear"/>
          <w:lang w:eastAsia="en-US"/>
        </w:rPr>
        <w:t>(1), 59-109.</w:t>
      </w:r>
    </w:p>
    <w:p>
      <w:pPr>
        <w:pStyle w:val="Normal"/>
        <w:ind w:hanging="0"/>
        <w:rPr>
          <w:color w:val="000000" w:themeColor="text1"/>
          <w:lang w:eastAsia="en-US"/>
        </w:rPr>
      </w:pPr>
      <w:r>
        <w:rPr>
          <w:color w:val="000000" w:themeColor="text1"/>
          <w:lang w:eastAsia="en-US"/>
        </w:rPr>
        <w:t xml:space="preserve">Froh, R. C., &amp; Hawkes, M. (1996). Assessing student involvement in learning. In R. J. Menges, </w:t>
      </w:r>
    </w:p>
    <w:p>
      <w:pPr>
        <w:pStyle w:val="Normal"/>
        <w:ind w:left="720" w:hanging="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pPr>
        <w:pStyle w:val="Normal"/>
        <w:widowControl w:val="false"/>
        <w:spacing w:before="0" w:after="240"/>
        <w:ind w:hanging="0"/>
        <w:rPr>
          <w:rFonts w:ascii="Times New Roman" w:hAnsi="Times New Roman" w:cs="Times New Roman" w:asciiTheme="majorHAnsi" w:cstheme="majorHAnsi" w:hAnsiTheme="majorHAnsi"/>
          <w:color w:val="000000" w:themeColor="text1"/>
          <w:kern w:val="0"/>
        </w:rPr>
      </w:pPr>
      <w:r>
        <w:rPr>
          <w:rFonts w:cs="Times New Roman" w:cstheme="majorHAnsi"/>
          <w:color w:val="000000" w:themeColor="text1"/>
          <w:kern w:val="0"/>
        </w:rPr>
        <w:t xml:space="preserve">Furniss, T., Beyer, T., &amp; Müller, J. M. (2009). Impact of life events on child mental health </w:t>
      </w:r>
    </w:p>
    <w:p>
      <w:pPr>
        <w:pStyle w:val="Normal"/>
        <w:widowControl w:val="false"/>
        <w:spacing w:before="0" w:after="240"/>
        <w:ind w:left="720" w:hanging="0"/>
        <w:rPr>
          <w:rFonts w:ascii="Times New Roman" w:hAnsi="Times New Roman" w:cs="Times New Roman" w:asciiTheme="majorHAnsi" w:cstheme="majorHAnsi" w:hAnsiTheme="majorHAnsi"/>
          <w:color w:val="000000" w:themeColor="text1"/>
          <w:kern w:val="0"/>
        </w:rPr>
      </w:pPr>
      <w:r>
        <w:rPr>
          <w:rFonts w:cs="Times New Roman" w:cstheme="majorHAnsi"/>
          <w:color w:val="000000" w:themeColor="text1"/>
          <w:kern w:val="0"/>
        </w:rPr>
        <w:t xml:space="preserve">before school entry at age six. </w:t>
      </w:r>
      <w:r>
        <w:rPr>
          <w:rFonts w:cs="Times New Roman" w:cstheme="majorHAnsi"/>
          <w:i/>
          <w:iCs/>
          <w:color w:val="000000" w:themeColor="text1"/>
          <w:kern w:val="0"/>
        </w:rPr>
        <w:t xml:space="preserve">European Child &amp; Adolescent Psychiatry, 18, </w:t>
      </w:r>
      <w:r>
        <w:rPr>
          <w:rFonts w:cs="Times New Roman" w:cstheme="majorHAnsi"/>
          <w:color w:val="000000" w:themeColor="text1"/>
          <w:kern w:val="0"/>
        </w:rPr>
        <w:t xml:space="preserve">717–724. http://dx.doi.org/10.1007/s00787- 009-0013-z </w:t>
      </w:r>
    </w:p>
    <w:p>
      <w:pPr>
        <w:pStyle w:val="Normal"/>
        <w:ind w:hanging="0"/>
        <w:rPr>
          <w:color w:val="000000" w:themeColor="text1"/>
        </w:rPr>
      </w:pPr>
      <w:r>
        <w:rPr>
          <w:color w:val="000000" w:themeColor="text1"/>
        </w:rPr>
        <w:t xml:space="preserve">Galper, D. I., Trivedi, M. H., Barlow, C. E., Dun, A.L., &amp; Kampert, J. B. (2006). Inverse </w:t>
      </w:r>
    </w:p>
    <w:p>
      <w:pPr>
        <w:pStyle w:val="Normal"/>
        <w:ind w:left="720" w:hanging="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doi</w:t>
      </w:r>
      <w:r>
        <w:rPr>
          <w:color w:val="000000" w:themeColor="text1"/>
        </w:rPr>
        <w:t>: 10.1249/01.mss.0000180883.32116.28</w:t>
      </w:r>
    </w:p>
    <w:p>
      <w:pPr>
        <w:pStyle w:val="Normal"/>
        <w:ind w:hanging="0"/>
        <w:rPr>
          <w:color w:val="000000" w:themeColor="text1"/>
        </w:rPr>
      </w:pPr>
      <w:r>
        <w:rPr>
          <w:color w:val="000000" w:themeColor="text1"/>
        </w:rPr>
        <w:t xml:space="preserve">Gaultney, J. F. (2010). The Prevalence of Sleep Disorders in College Students: Impact on </w:t>
      </w:r>
    </w:p>
    <w:p>
      <w:pPr>
        <w:pStyle w:val="Normal"/>
        <w:ind w:left="720" w:hanging="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doi: 10.1080/07448481.2010.483708</w:t>
      </w:r>
    </w:p>
    <w:p>
      <w:pPr>
        <w:pStyle w:val="Normal"/>
        <w:shd w:val="clear" w:color="auto" w:fill="FFFFFF"/>
        <w:ind w:hanging="0"/>
        <w:rPr>
          <w:rFonts w:eastAsia="Times New Roman" w:cs="Times New Roman" w:cstheme="minorHAnsi"/>
          <w:color w:val="000000" w:themeColor="text1"/>
          <w:kern w:val="0"/>
          <w:lang w:eastAsia="en-US"/>
        </w:rPr>
      </w:pPr>
      <w:r>
        <w:rPr>
          <w:rFonts w:eastAsia="Times New Roman" w:cs="Times New Roman" w:cstheme="minorHAnsi"/>
          <w:color w:val="000000" w:themeColor="text1"/>
          <w:kern w:val="0"/>
          <w:lang w:eastAsia="en-US"/>
        </w:rPr>
        <w:t xml:space="preserve">Gilbert, S. P. &amp; Weaver, C. C. (2010). Sleep Quality and Academic Performance in University </w:t>
      </w:r>
    </w:p>
    <w:p>
      <w:pPr>
        <w:pStyle w:val="Normal"/>
        <w:shd w:val="clear" w:color="auto" w:fill="FFFFFF"/>
        <w:ind w:left="720" w:hanging="0"/>
        <w:rPr>
          <w:rFonts w:eastAsia="Times New Roman" w:cs="Times New Roman" w:cstheme="minorHAnsi"/>
          <w:color w:val="000000" w:themeColor="text1"/>
          <w:kern w:val="0"/>
          <w:lang w:eastAsia="en-US"/>
        </w:rPr>
      </w:pPr>
      <w:r>
        <w:rPr>
          <w:rFonts w:eastAsia="Times New Roman" w:cs="Times New Roman" w:cstheme="minorHAnsi"/>
          <w:color w:val="000000" w:themeColor="text1"/>
          <w:kern w:val="0"/>
          <w:lang w:eastAsia="en-US"/>
        </w:rPr>
        <w:t xml:space="preserve">Students: A Wake-Up Call for College Psychologists. </w:t>
      </w:r>
      <w:r>
        <w:rPr>
          <w:rFonts w:eastAsia="Times New Roman" w:cs="Times New Roman" w:cstheme="minorHAnsi"/>
          <w:i/>
          <w:color w:val="000000" w:themeColor="text1"/>
          <w:kern w:val="0"/>
          <w:lang w:eastAsia="en-US"/>
        </w:rPr>
        <w:t xml:space="preserve">Journal of College Student Psychotherapy, 24:4, </w:t>
      </w:r>
      <w:r>
        <w:rPr>
          <w:rFonts w:eastAsia="Times New Roman" w:cs="Times New Roman" w:cstheme="minorHAnsi"/>
          <w:color w:val="000000" w:themeColor="text1"/>
          <w:kern w:val="0"/>
          <w:lang w:eastAsia="en-US"/>
        </w:rPr>
        <w:t>295-306. doi: 10.1080/87568225.2010.509245</w:t>
      </w:r>
    </w:p>
    <w:p>
      <w:pPr>
        <w:pStyle w:val="Normal"/>
        <w:ind w:hanging="0"/>
        <w:rPr>
          <w:color w:val="000000" w:themeColor="text1"/>
        </w:rPr>
      </w:pPr>
      <w:r>
        <w:rPr>
          <w:color w:val="000000" w:themeColor="text1"/>
        </w:rPr>
        <w:t xml:space="preserve">Godin, G. &amp; Shephard, R. J. (1985). A simple method to assess exercise behavior in the </w:t>
      </w:r>
    </w:p>
    <w:p>
      <w:pPr>
        <w:pStyle w:val="Normal"/>
        <w:ind w:left="720" w:hanging="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Gomes, A. A., Tavares, J., &amp; de Azevedo, M. H. P. (2011). Sleep and Academic Performance in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doi: 10.3109/07420528.2011.606518</w:t>
      </w:r>
    </w:p>
    <w:p>
      <w:pPr>
        <w:pStyle w:val="Normal"/>
        <w:ind w:hanging="0"/>
        <w:rPr>
          <w:color w:val="000000" w:themeColor="text1"/>
        </w:rPr>
      </w:pPr>
      <w:r>
        <w:rPr>
          <w:color w:val="000000" w:themeColor="text1"/>
        </w:rPr>
        <w:t xml:space="preserve">Handelsman, M. M., Briggs, W. L., Sullivan, N., &amp; Towler, A. (2005). A Measure of College </w:t>
      </w:r>
    </w:p>
    <w:p>
      <w:pPr>
        <w:pStyle w:val="Normal"/>
        <w:ind w:left="720" w:hanging="0"/>
        <w:rPr/>
      </w:pPr>
      <w:r>
        <w:rPr>
          <w:color w:val="000000" w:themeColor="text1"/>
        </w:rPr>
        <w:t xml:space="preserve">Student Course Engagement. </w:t>
      </w:r>
      <w:r>
        <w:rPr>
          <w:i/>
          <w:color w:val="000000" w:themeColor="text1"/>
        </w:rPr>
        <w:t>The Journal of Educational Research, 98,</w:t>
      </w:r>
      <w:r>
        <w:rPr>
          <w:color w:val="000000" w:themeColor="text1"/>
        </w:rPr>
        <w:t xml:space="preserve"> 184-191. doi:</w:t>
      </w:r>
      <w:r>
        <w:rPr>
          <w:rFonts w:eastAsia="Times New Roman" w:ascii="Helvetica" w:hAnsi="Helvetica"/>
          <w:color w:val="000000" w:themeColor="text1"/>
          <w:sz w:val="20"/>
          <w:szCs w:val="20"/>
        </w:rPr>
        <w:t xml:space="preserve"> </w:t>
      </w:r>
      <w:hyperlink r:id="rId12">
        <w:r>
          <w:rPr>
            <w:rStyle w:val="InternetLink"/>
            <w:rFonts w:eastAsia="Times New Roman" w:ascii="Helvetica" w:hAnsi="Helvetica"/>
            <w:color w:val="000000" w:themeColor="text1"/>
            <w:sz w:val="20"/>
            <w:szCs w:val="20"/>
          </w:rPr>
          <w:t>http://dx.doi.org/10.3200/JOER.98.3.184-192</w:t>
        </w:r>
      </w:hyperlink>
    </w:p>
    <w:p>
      <w:pPr>
        <w:pStyle w:val="Normal"/>
        <w:ind w:hanging="0"/>
        <w:rPr>
          <w:color w:val="000000" w:themeColor="text1"/>
        </w:rPr>
      </w:pPr>
      <w:r>
        <w:rPr>
          <w:color w:val="000000" w:themeColor="text1"/>
        </w:rPr>
        <w:t xml:space="preserve">Harrison, Y. &amp; Horne, J. (1998).  Sleep loss impairs short and novel language tasks having a </w:t>
      </w:r>
    </w:p>
    <w:p>
      <w:pPr>
        <w:pStyle w:val="Normal"/>
        <w:ind w:left="720" w:hanging="0"/>
        <w:rPr>
          <w:rFonts w:eastAsia="Times New Roman" w:cs="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95-100. doi</w:t>
      </w:r>
      <w:r>
        <w:rPr>
          <w:rFonts w:eastAsia="Times New Roman" w:cs="Times New Roman" w:cstheme="minorHAnsi"/>
          <w:bCs/>
          <w:color w:val="000000" w:themeColor="text1"/>
          <w:kern w:val="0"/>
          <w:shd w:fill="FFFFFF" w:val="clear"/>
          <w:lang w:eastAsia="en-US"/>
        </w:rPr>
        <w:t>:</w:t>
      </w:r>
      <w:r>
        <w:rPr>
          <w:rFonts w:eastAsia="Times New Roman" w:cs="Times New Roman" w:cstheme="minorHAnsi"/>
          <w:b/>
          <w:bCs/>
          <w:color w:val="000000" w:themeColor="text1"/>
          <w:kern w:val="0"/>
          <w:shd w:fill="FFFFFF" w:val="clear"/>
          <w:lang w:eastAsia="en-US"/>
        </w:rPr>
        <w:t> </w:t>
      </w:r>
      <w:r>
        <w:rPr>
          <w:rFonts w:eastAsia="Times New Roman" w:cs="Times New Roman" w:cstheme="minorHAnsi"/>
          <w:color w:val="000000" w:themeColor="text1"/>
          <w:kern w:val="0"/>
          <w:shd w:fill="FFFFFF" w:val="clear"/>
          <w:lang w:eastAsia="en-US"/>
        </w:rPr>
        <w:t>10.1046/j.1365-2869.1998.00104.x</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pPr>
        <w:pStyle w:val="Normal"/>
        <w:ind w:left="720" w:hanging="0"/>
        <w:rPr/>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doi: </w:t>
      </w:r>
      <w:hyperlink r:id="rId13">
        <w:r>
          <w:rPr>
            <w:rStyle w:val="InternetLink"/>
            <w:rFonts w:eastAsia="Times New Roman" w:cs="Arial" w:ascii="Arial" w:hAnsi="Arial"/>
            <w:color w:val="000000" w:themeColor="text1"/>
            <w:sz w:val="21"/>
            <w:szCs w:val="21"/>
            <w:highlight w:val="white"/>
          </w:rPr>
          <w:t>https://doi.org/10.2466/pms.1999.88.3c.1095</w:t>
        </w:r>
      </w:hyperlink>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Hillman, C. H., Castelli, D. M., &amp; Buck, S. M. (2005). Aerobic fitness and neurocognitive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stheme="minorHAnsi"/>
          <w:color w:val="000000" w:themeColor="text1"/>
          <w:kern w:val="0"/>
          <w:shd w:fill="FFFFFF" w:val="clear"/>
          <w:lang w:eastAsia="en-US"/>
        </w:rPr>
        <w:t>function in healthy preadolescent children. </w:t>
      </w:r>
      <w:r>
        <w:rPr>
          <w:rFonts w:eastAsia="Times New Roman" w:cs="Times New Roman" w:cstheme="minorHAnsi"/>
          <w:i/>
          <w:iCs/>
          <w:color w:val="000000" w:themeColor="text1"/>
          <w:kern w:val="0"/>
          <w:shd w:fill="FFFFFF" w:val="clear"/>
          <w:lang w:eastAsia="en-US"/>
        </w:rPr>
        <w:t>Medicine &amp; Science in Sports &amp; Exercise</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37</w:t>
      </w:r>
      <w:r>
        <w:rPr>
          <w:rFonts w:eastAsia="Times New Roman" w:cs="Times New Roman" w:cstheme="minorHAnsi"/>
          <w:color w:val="000000" w:themeColor="text1"/>
          <w:kern w:val="0"/>
          <w:shd w:fill="FFFFFF" w:val="clear"/>
          <w:lang w:eastAsia="en-US"/>
        </w:rPr>
        <w:t xml:space="preserve">(11), 1967-1974. </w:t>
      </w:r>
      <w:r>
        <w:rPr>
          <w:rFonts w:eastAsia="Times New Roman" w:cs="Times New Roman"/>
          <w:color w:val="000000" w:themeColor="text1"/>
          <w:kern w:val="0"/>
          <w:lang w:eastAsia="en-US"/>
        </w:rPr>
        <w:t>doi: 10.1249/01.mss.0000176680.79702.ce</w:t>
      </w:r>
    </w:p>
    <w:p>
      <w:pPr>
        <w:pStyle w:val="Normal"/>
        <w:ind w:hanging="0"/>
        <w:rPr>
          <w:color w:val="000000" w:themeColor="text1"/>
        </w:rPr>
      </w:pPr>
      <w:r>
        <w:rPr>
          <w:color w:val="000000" w:themeColor="text1"/>
        </w:rPr>
        <w:t xml:space="preserve">Hillman, C. H., Erickson, K. I., &amp; Kramer, A. F. (2008). Be smart, exercise your heart: </w:t>
      </w:r>
    </w:p>
    <w:p>
      <w:pPr>
        <w:pStyle w:val="Normal"/>
        <w:ind w:left="720" w:hanging="0"/>
        <w:rPr>
          <w:rFonts w:ascii="Times New Roman" w:hAnsi="Times New Roman" w:eastAsia="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imes New Roman" w:cstheme="minorHAnsi"/>
          <w:color w:val="000000" w:themeColor="text1"/>
          <w:kern w:val="0"/>
          <w:shd w:fill="FFFFFF" w:val="clear"/>
          <w:lang w:eastAsia="en-US"/>
        </w:rPr>
        <w:t>:10.1038/nrn229</w:t>
      </w:r>
    </w:p>
    <w:p>
      <w:pPr>
        <w:pStyle w:val="Normal"/>
        <w:ind w:hanging="0"/>
        <w:rPr>
          <w:i/>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pPr>
        <w:pStyle w:val="Normal"/>
        <w:rPr/>
      </w:pPr>
      <w:r>
        <w:rPr>
          <w:i/>
          <w:iCs/>
          <w:color w:val="000000" w:themeColor="text1"/>
        </w:rPr>
        <w:t>Sleep Medicine</w:t>
      </w:r>
      <w:r>
        <w:rPr>
          <w:color w:val="000000" w:themeColor="text1"/>
        </w:rPr>
        <w:t xml:space="preserve">, </w:t>
      </w:r>
      <w:r>
        <w:rPr>
          <w:i/>
          <w:iCs/>
          <w:color w:val="000000" w:themeColor="text1"/>
        </w:rPr>
        <w:t>11</w:t>
      </w:r>
      <w:r>
        <w:rPr>
          <w:color w:val="000000" w:themeColor="text1"/>
        </w:rPr>
        <w:t>, 528-536. doi:</w:t>
      </w:r>
      <w:r>
        <w:rPr>
          <w:rFonts w:cs="Times New Roman" w:cstheme="minorHAnsi"/>
          <w:color w:val="000000" w:themeColor="text1"/>
        </w:rPr>
        <w:t xml:space="preserve"> </w:t>
      </w:r>
      <w:hyperlink r:id="rId14">
        <w:r>
          <w:rPr>
            <w:rStyle w:val="InternetLink"/>
            <w:rFonts w:eastAsia="Times New Roman" w:cs="Times New Roman" w:cstheme="minorHAnsi"/>
            <w:color w:val="000000" w:themeColor="text1"/>
            <w:highlight w:val="white"/>
          </w:rPr>
          <w:t>https://doi.org/10.1093/sleep/11.6.528</w:t>
        </w:r>
      </w:hyperlink>
    </w:p>
    <w:p>
      <w:pPr>
        <w:pStyle w:val="Normal"/>
        <w:ind w:hanging="0"/>
        <w:rPr>
          <w:color w:val="000000" w:themeColor="text1"/>
        </w:rPr>
      </w:pPr>
      <w:r>
        <w:rPr>
          <w:color w:val="000000" w:themeColor="text1"/>
        </w:rPr>
        <w:t xml:space="preserve">Irish, L. A., Kline, C. E., Gunn, H. E., Buysse, D. J., Hall, M. H. (2015). The role of sleep </w:t>
      </w:r>
    </w:p>
    <w:p>
      <w:pPr>
        <w:pStyle w:val="Normal"/>
        <w:ind w:left="720" w:hanging="0"/>
        <w:rPr/>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doi: </w:t>
      </w:r>
      <w:hyperlink r:id="rId15">
        <w:r>
          <w:rPr>
            <w:rStyle w:val="InternetLink"/>
            <w:color w:val="000000" w:themeColor="text1"/>
          </w:rPr>
          <w:t>http://dx.doi.org/10.1016/j.smrv.2014.10.001</w:t>
        </w:r>
      </w:hyperlink>
      <w:r>
        <w:rPr>
          <w:color w:val="000000" w:themeColor="text1"/>
        </w:rPr>
        <w:t xml:space="preserve"> (potentially use in discussion)</w:t>
      </w:r>
    </w:p>
    <w:p>
      <w:pPr>
        <w:pStyle w:val="Normal"/>
        <w:widowControl w:val="false"/>
        <w:spacing w:before="0" w:after="240"/>
        <w:ind w:hanging="0"/>
        <w:rPr>
          <w:rFonts w:ascii="Times New Roman" w:hAnsi="Times New Roman" w:cs="Times New Roman" w:asciiTheme="majorHAnsi" w:cstheme="majorHAnsi" w:hAnsiTheme="majorHAnsi"/>
          <w:i/>
          <w:i/>
          <w:color w:val="000000" w:themeColor="text1"/>
          <w:kern w:val="0"/>
        </w:rPr>
      </w:pPr>
      <w:r>
        <w:rPr>
          <w:rFonts w:cs="Times New Roman" w:cstheme="majorHAnsi"/>
          <w:color w:val="000000" w:themeColor="text1"/>
          <w:kern w:val="0"/>
        </w:rPr>
        <w:t>Kall, L. B., Nilsson, M., &amp; Linden, T. (2014). The impact of a physical acti</w:t>
      </w:r>
      <w:r>
        <w:rPr>
          <w:rFonts w:cs="Times New Roman" w:cstheme="majorHAnsi"/>
          <w:i/>
          <w:color w:val="000000" w:themeColor="text1"/>
          <w:kern w:val="0"/>
        </w:rPr>
        <w:t xml:space="preserve">vity intervention </w:t>
      </w:r>
    </w:p>
    <w:p>
      <w:pPr>
        <w:pStyle w:val="Normal"/>
        <w:ind w:left="720" w:hanging="0"/>
        <w:rPr>
          <w:rFonts w:ascii="Times New Roman" w:hAnsi="Times New Roman" w:eastAsia="Times New Roman" w:cs="Times New Roman"/>
          <w:color w:val="000000" w:themeColor="text1"/>
          <w:kern w:val="0"/>
          <w:lang w:eastAsia="en-US"/>
        </w:rPr>
      </w:pPr>
      <w:r>
        <w:rPr>
          <w:rFonts w:cs="Times New Roman" w:cstheme="majorHAnsi"/>
          <w:i/>
          <w:color w:val="000000" w:themeColor="text1"/>
          <w:kern w:val="0"/>
        </w:rPr>
        <w:t>program on academic achievement in a Swedish elementary school setting. Journal of School Health, 84</w:t>
      </w:r>
      <w:r>
        <w:rPr>
          <w:rFonts w:cs="Times New Roman" w:cstheme="majorHAnsi"/>
          <w:color w:val="000000" w:themeColor="text1"/>
          <w:kern w:val="0"/>
        </w:rPr>
        <w:t>, 473-480. doi:</w:t>
      </w:r>
      <w:r>
        <w:rPr>
          <w:rFonts w:eastAsia="Times New Roman" w:cs="Times New Roman" w:cstheme="minorHAnsi"/>
          <w:b/>
          <w:bCs/>
          <w:color w:val="000000" w:themeColor="text1"/>
          <w:kern w:val="0"/>
          <w:shd w:fill="FFFFFF" w:val="clear"/>
          <w:lang w:eastAsia="en-US"/>
        </w:rPr>
        <w:t> </w:t>
      </w:r>
      <w:r>
        <w:rPr>
          <w:rFonts w:eastAsia="Times New Roman" w:cs="Times New Roman" w:cstheme="minorHAnsi"/>
          <w:color w:val="000000" w:themeColor="text1"/>
          <w:kern w:val="0"/>
          <w:shd w:fill="FFFFFF" w:val="clear"/>
          <w:lang w:eastAsia="en-US"/>
        </w:rPr>
        <w:t>10.1111/josh.12179</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doi:</w:t>
      </w:r>
      <w:r>
        <w:rPr>
          <w:rFonts w:eastAsia="Times New Roman" w:cs="Arial" w:ascii="Arial" w:hAnsi="Arial"/>
          <w:color w:val="000000" w:themeColor="text1"/>
          <w:sz w:val="21"/>
          <w:szCs w:val="21"/>
          <w:shd w:fill="FFFFFF" w:val="clear"/>
        </w:rPr>
        <w:t xml:space="preserve"> </w:t>
      </w:r>
      <w:r>
        <w:rPr>
          <w:rFonts w:eastAsia="Times New Roman" w:cs="Arial" w:ascii="Arial" w:hAnsi="Arial"/>
          <w:color w:val="000000" w:themeColor="text1"/>
          <w:kern w:val="0"/>
          <w:sz w:val="21"/>
          <w:szCs w:val="21"/>
          <w:shd w:fill="FFFFFF" w:val="clear"/>
          <w:lang w:eastAsia="en-US"/>
        </w:rPr>
        <w:t>10.1111/1467-8624.00525</w:t>
      </w:r>
    </w:p>
    <w:p>
      <w:pPr>
        <w:pStyle w:val="Normal"/>
        <w:numPr>
          <w:ilvl w:val="0"/>
          <w:numId w:val="0"/>
        </w:numPr>
        <w:shd w:val="clear" w:color="auto" w:fill="FFFFFF"/>
        <w:ind w:hanging="0"/>
        <w:outlineLvl w:val="0"/>
        <w:rPr>
          <w:rFonts w:ascii="Times New Roman" w:hAnsi="Times New Roman" w:eastAsia="Times New Roman" w:cs="Times New Roman" w:asciiTheme="majorHAnsi" w:cstheme="majorHAnsi" w:hAnsiTheme="majorHAnsi"/>
          <w:bCs/>
          <w:color w:val="000000" w:themeColor="text1"/>
          <w:kern w:val="2"/>
          <w:lang w:eastAsia="en-US"/>
        </w:rPr>
      </w:pPr>
      <w:r>
        <w:rPr>
          <w:rFonts w:eastAsia="Times New Roman" w:cs="Times New Roman" w:cstheme="majorHAnsi"/>
          <w:color w:val="000000" w:themeColor="text1"/>
          <w:kern w:val="0"/>
          <w:lang w:eastAsia="en-US"/>
        </w:rPr>
        <w:t>Kristjánsson, A. L., Sigfúsdóttir, I. D., &amp; Allegrante, J. P.</w:t>
      </w:r>
      <w:r>
        <w:rPr>
          <w:rFonts w:eastAsia="Times New Roman" w:cs="Times New Roman" w:cstheme="majorHAnsi"/>
          <w:bCs/>
          <w:color w:val="000000" w:themeColor="text1"/>
          <w:kern w:val="2"/>
          <w:lang w:eastAsia="en-US"/>
        </w:rPr>
        <w:t xml:space="preserve"> (2008). Health </w:t>
      </w:r>
    </w:p>
    <w:p>
      <w:pPr>
        <w:pStyle w:val="Normal"/>
        <w:numPr>
          <w:ilvl w:val="0"/>
          <w:numId w:val="0"/>
        </w:numPr>
        <w:shd w:val="clear" w:color="auto" w:fill="FFFFFF"/>
        <w:ind w:left="720" w:hanging="0"/>
        <w:outlineLvl w:val="0"/>
        <w:rPr/>
      </w:pPr>
      <w:r>
        <w:rPr>
          <w:rFonts w:eastAsia="Times New Roman" w:cs="Times New Roman" w:cstheme="majorHAnsi"/>
          <w:bCs/>
          <w:color w:val="000000" w:themeColor="text1"/>
          <w:kern w:val="2"/>
          <w:lang w:eastAsia="en-US"/>
        </w:rPr>
        <w:t>Behavior and Academic Achievement Among Adolescents: The Relative Contribution of Dietary Habits, Physical Activity, Body Mass Index, and Self-Esteem</w:t>
      </w:r>
      <w:r>
        <w:rPr>
          <w:rFonts w:eastAsia="Times New Roman" w:cs="Times New Roman" w:cstheme="majorHAnsi"/>
          <w:color w:val="000000" w:themeColor="text1"/>
          <w:kern w:val="0"/>
          <w:lang w:eastAsia="en-US"/>
        </w:rPr>
        <w:t xml:space="preserve">. </w:t>
      </w:r>
      <w:r>
        <w:rPr>
          <w:rFonts w:eastAsia="Times New Roman" w:cs="Times New Roman" w:cstheme="majorHAnsi"/>
          <w:i/>
          <w:color w:val="000000" w:themeColor="text1"/>
          <w:kern w:val="0"/>
          <w:lang w:eastAsia="en-US"/>
        </w:rPr>
        <w:t xml:space="preserve">Health Education &amp; Behavior, 37(1), </w:t>
      </w:r>
      <w:r>
        <w:rPr>
          <w:rFonts w:eastAsia="Times New Roman" w:cs="Times New Roman" w:cstheme="majorHAnsi"/>
          <w:color w:val="000000" w:themeColor="text1"/>
          <w:kern w:val="0"/>
          <w:lang w:eastAsia="en-US"/>
        </w:rPr>
        <w:t>51-64. doi: </w:t>
      </w:r>
      <w:hyperlink r:id="rId16">
        <w:r>
          <w:rPr>
            <w:rStyle w:val="InternetLink"/>
            <w:rFonts w:eastAsia="Times New Roman" w:cs="Times New Roman" w:cstheme="majorHAnsi"/>
            <w:color w:val="000000" w:themeColor="text1"/>
            <w:kern w:val="0"/>
            <w:lang w:eastAsia="en-US"/>
          </w:rPr>
          <w:t>https://doi.org/10.1177/1090198107313481</w:t>
        </w:r>
      </w:hyperlink>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-Kuh, G. (2000). National Survey of Student Engagement: National benchmarks of effective </w:t>
      </w:r>
    </w:p>
    <w:p>
      <w:pPr>
        <w:pStyle w:val="Normal"/>
        <w:ind w:left="720" w:hanging="0"/>
        <w:rPr>
          <w:rFonts w:eastAsia="Times New Roman" w:cs="Times New Roman" w:cstheme="minorHAnsi"/>
          <w:color w:val="000000" w:themeColor="text1"/>
          <w:kern w:val="0"/>
          <w:lang w:eastAsia="en-US"/>
        </w:rPr>
      </w:pPr>
      <w:r>
        <w:rPr>
          <w:rFonts w:eastAsia="Times New Roman" w:cs="Times New Roman" w:cstheme="minorHAnsi"/>
          <w:color w:val="000000" w:themeColor="text1"/>
          <w:kern w:val="0"/>
          <w:shd w:fill="FFFFFF" w:val="clear"/>
          <w:lang w:eastAsia="en-US"/>
        </w:rPr>
        <w:t>educational practice. </w:t>
      </w:r>
      <w:r>
        <w:rPr>
          <w:rFonts w:eastAsia="Times New Roman" w:cs="Times New Roman" w:cstheme="minorHAnsi"/>
          <w:i/>
          <w:iCs/>
          <w:color w:val="000000" w:themeColor="text1"/>
          <w:kern w:val="0"/>
          <w:shd w:fill="FFFFFF" w:val="clear"/>
          <w:lang w:eastAsia="en-US"/>
        </w:rPr>
        <w:t>Bloomington: Indiana University Center for Postsecondary Research and Planning</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290</w:t>
      </w:r>
      <w:r>
        <w:rPr>
          <w:rFonts w:eastAsia="Times New Roman" w:cs="Times New Roman" w:cstheme="minorHAnsi"/>
          <w:color w:val="000000" w:themeColor="text1"/>
          <w:kern w:val="0"/>
          <w:shd w:fill="FFFFFF" w:val="clear"/>
          <w:lang w:eastAsia="en-US"/>
        </w:rPr>
        <w:t>, 73-92.</w:t>
      </w:r>
    </w:p>
    <w:p>
      <w:pPr>
        <w:pStyle w:val="NormalWeb"/>
        <w:ind w:left="720" w:hanging="720"/>
        <w:rPr>
          <w:color w:val="000000" w:themeColor="text1"/>
        </w:rPr>
      </w:pPr>
      <w:r>
        <w:rPr>
          <w:color w:val="000000" w:themeColor="text1"/>
        </w:rPr>
        <w:t xml:space="preserve">-Lavigne, J., Arend, R., Rosenbaum, D., Smith, A., Weissbluth, M., Binns,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pPr>
        <w:pStyle w:val="Normal"/>
        <w:ind w:hanging="0"/>
        <w:rPr>
          <w:rFonts w:ascii="Times New Roman" w:hAnsi="Times New Roman" w:eastAsia="Times New Roman" w:cs="Times New Roman" w:asciiTheme="majorHAnsi" w:cstheme="majorHAnsi" w:hAnsiTheme="majorHAnsi"/>
          <w:color w:val="000000" w:themeColor="text1"/>
          <w:kern w:val="0"/>
          <w:highlight w:val="white"/>
          <w:lang w:eastAsia="en-US"/>
        </w:rPr>
      </w:pPr>
      <w:r>
        <w:rPr>
          <w:rFonts w:eastAsia="Times New Roman" w:cs="Times New Roman" w:cstheme="majorHAnsi"/>
          <w:color w:val="000000" w:themeColor="text1"/>
          <w:kern w:val="0"/>
          <w:shd w:fill="FFFFFF" w:val="clear"/>
          <w:lang w:eastAsia="en-US"/>
        </w:rPr>
        <w:t xml:space="preserve">Leggett, A., Burgard, S., &amp; Zivin, K. (2015). The impact of sleep disturbance on the association </w:t>
      </w:r>
    </w:p>
    <w:p>
      <w:pPr>
        <w:pStyle w:val="Normal"/>
        <w:ind w:left="720" w:hanging="0"/>
        <w:rPr>
          <w:rFonts w:ascii="Times New Roman" w:hAnsi="Times New Roman" w:eastAsia="Times New Roman" w:cs="Times New Roman" w:asciiTheme="majorHAnsi" w:cstheme="majorHAnsi" w:hAnsiTheme="majorHAnsi"/>
          <w:color w:val="000000" w:themeColor="text1"/>
          <w:kern w:val="0"/>
          <w:lang w:eastAsia="en-US"/>
        </w:rPr>
      </w:pPr>
      <w:r>
        <w:rPr>
          <w:rFonts w:eastAsia="Times New Roman" w:cs="Times New Roman" w:cstheme="majorHAnsi"/>
          <w:color w:val="000000" w:themeColor="text1"/>
          <w:kern w:val="0"/>
          <w:shd w:fill="FFFFFF" w:val="clear"/>
          <w:lang w:eastAsia="en-US"/>
        </w:rPr>
        <w:t>between stressful life events and depressive symptoms. </w:t>
      </w:r>
      <w:r>
        <w:rPr>
          <w:rFonts w:eastAsia="Times New Roman" w:cs="Times New Roman" w:cstheme="majorHAnsi"/>
          <w:i/>
          <w:iCs/>
          <w:color w:val="000000" w:themeColor="text1"/>
          <w:kern w:val="0"/>
          <w:shd w:fill="FFFFFF" w:val="clear"/>
          <w:lang w:eastAsia="en-US"/>
        </w:rPr>
        <w:t>Journals of Gerontology Series B: Psychological Sciences and Social Sciences</w:t>
      </w:r>
      <w:r>
        <w:rPr>
          <w:rFonts w:eastAsia="Times New Roman" w:cs="Times New Roman" w:cstheme="majorHAnsi"/>
          <w:color w:val="000000" w:themeColor="text1"/>
          <w:kern w:val="0"/>
          <w:shd w:fill="FFFFFF" w:val="clear"/>
          <w:lang w:eastAsia="en-US"/>
        </w:rPr>
        <w:t>, </w:t>
      </w:r>
      <w:r>
        <w:rPr>
          <w:rFonts w:eastAsia="Times New Roman" w:cs="Times New Roman" w:cstheme="majorHAnsi"/>
          <w:i/>
          <w:iCs/>
          <w:color w:val="000000" w:themeColor="text1"/>
          <w:kern w:val="0"/>
          <w:shd w:fill="FFFFFF" w:val="clear"/>
          <w:lang w:eastAsia="en-US"/>
        </w:rPr>
        <w:t>71</w:t>
      </w:r>
      <w:r>
        <w:rPr>
          <w:rFonts w:eastAsia="Times New Roman" w:cs="Times New Roman" w:cstheme="majorHAnsi"/>
          <w:color w:val="000000" w:themeColor="text1"/>
          <w:kern w:val="0"/>
          <w:shd w:fill="FFFFFF" w:val="clear"/>
          <w:lang w:eastAsia="en-US"/>
        </w:rPr>
        <w:t>(1), 118-128. doi: https://doi.org/10.1093/geronb/gbv072</w:t>
      </w:r>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Lloyd, C., Alexander, A. A., Rice, D. G., &amp; Greenfield, N. S. (1980). Life events as predictors of </w:t>
      </w:r>
    </w:p>
    <w:p>
      <w:pPr>
        <w:pStyle w:val="Normal"/>
        <w:ind w:left="720" w:hanging="0"/>
        <w:rPr/>
      </w:pPr>
      <w:r>
        <w:rPr>
          <w:rFonts w:eastAsia="Times New Roman" w:cs="Times New Roman" w:cstheme="minorHAnsi"/>
          <w:color w:val="000000" w:themeColor="text1"/>
          <w:kern w:val="0"/>
          <w:shd w:fill="FFFFFF" w:val="clear"/>
          <w:lang w:eastAsia="en-US"/>
        </w:rPr>
        <w:t>academic performance. </w:t>
      </w:r>
      <w:r>
        <w:rPr>
          <w:rFonts w:eastAsia="Times New Roman" w:cs="Times New Roman" w:cstheme="minorHAnsi"/>
          <w:i/>
          <w:iCs/>
          <w:color w:val="000000" w:themeColor="text1"/>
          <w:kern w:val="0"/>
          <w:shd w:fill="FFFFFF" w:val="clear"/>
          <w:lang w:eastAsia="en-US"/>
        </w:rPr>
        <w:t>Journal of Human stress</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6</w:t>
      </w:r>
      <w:r>
        <w:rPr>
          <w:rFonts w:eastAsia="Times New Roman" w:cs="Times New Roman" w:cstheme="minorHAnsi"/>
          <w:color w:val="000000" w:themeColor="text1"/>
          <w:kern w:val="0"/>
          <w:shd w:fill="FFFFFF" w:val="clear"/>
          <w:lang w:eastAsia="en-US"/>
        </w:rPr>
        <w:t xml:space="preserve">(3), 15-25. doi: </w:t>
      </w:r>
      <w:hyperlink r:id="rId17">
        <w:r>
          <w:rPr>
            <w:rStyle w:val="InternetLink"/>
            <w:rFonts w:eastAsia="Times New Roman" w:cs="Times New Roman" w:cstheme="minorHAnsi"/>
            <w:color w:val="000000" w:themeColor="text1"/>
          </w:rPr>
          <w:t>http://dx.doi.org/10.1080/0097840X.1980.9936094</w:t>
        </w:r>
      </w:hyperlink>
    </w:p>
    <w:p>
      <w:pPr>
        <w:pStyle w:val="Normal"/>
        <w:ind w:hanging="0"/>
        <w:rPr>
          <w:rFonts w:ascii="Times New Roman" w:hAnsi="Times New Roman" w:cs="Times New Roman" w:asciiTheme="majorHAnsi" w:cstheme="majorHAnsi" w:hAnsiTheme="majorHAnsi"/>
          <w:color w:val="000000" w:themeColor="text1"/>
          <w:highlight w:val="white"/>
        </w:rPr>
      </w:pPr>
      <w:r>
        <w:rPr>
          <w:rFonts w:cs="Times New Roman" w:cstheme="majorHAnsi"/>
          <w:color w:val="000000" w:themeColor="text1"/>
          <w:shd w:fill="FFFFFF" w:val="clear"/>
        </w:rPr>
        <w:t xml:space="preserve">-Manger, T. A., &amp; Motta, R. W. (2005). The Impact of an Exercise Program on Posttraumatic </w:t>
      </w:r>
    </w:p>
    <w:p>
      <w:pPr>
        <w:pStyle w:val="Normal"/>
        <w:ind w:left="720" w:hanging="0"/>
        <w:rPr>
          <w:rFonts w:ascii="Times New Roman" w:hAnsi="Times New Roman" w:cs="Times New Roman" w:asciiTheme="majorHAnsi" w:cstheme="majorHAnsi" w:hAnsiTheme="majorHAnsi"/>
          <w:color w:val="000000" w:themeColor="text1"/>
          <w:highlight w:val="white"/>
        </w:rPr>
      </w:pPr>
      <w:r>
        <w:rPr>
          <w:rFonts w:cs="Times New Roman" w:cstheme="majorHAnsi"/>
          <w:color w:val="000000" w:themeColor="text1"/>
          <w:shd w:fill="FFFFFF" w:val="clear"/>
        </w:rPr>
        <w:t>Stress Disorder, Anxiety, and Depression. </w:t>
      </w:r>
      <w:r>
        <w:rPr>
          <w:rStyle w:val="Emphasis"/>
          <w:rFonts w:cs="Times New Roman" w:cstheme="majorHAnsi"/>
          <w:color w:val="000000" w:themeColor="text1"/>
          <w:shd w:fill="FFFFFF" w:val="clear"/>
        </w:rPr>
        <w:t>International Journal of Emergency Mental Health, 7</w:t>
      </w:r>
      <w:r>
        <w:rPr>
          <w:rFonts w:cs="Times New Roman" w:cstheme="majorHAnsi"/>
          <w:i/>
          <w:color w:val="000000" w:themeColor="text1"/>
          <w:shd w:fill="FFFFFF" w:val="clear"/>
        </w:rPr>
        <w:t>(1)</w:t>
      </w:r>
      <w:r>
        <w:rPr>
          <w:rFonts w:cs="Times New Roman" w:cstheme="majorHAnsi"/>
          <w:color w:val="000000" w:themeColor="text1"/>
          <w:shd w:fill="FFFFFF" w:val="clear"/>
        </w:rPr>
        <w:t>, 49-57.</w:t>
      </w:r>
    </w:p>
    <w:p>
      <w:pPr>
        <w:pStyle w:val="Normal"/>
        <w:ind w:hanging="0"/>
        <w:rPr>
          <w:color w:val="000000" w:themeColor="text1"/>
        </w:rPr>
      </w:pPr>
      <w:r>
        <w:rPr>
          <w:color w:val="000000" w:themeColor="text1"/>
        </w:rPr>
        <w:t xml:space="preserve">Marks, H. M. (2000). Student Engagement in Instructional Activity: Patterns in the Elementary, </w:t>
      </w:r>
    </w:p>
    <w:p>
      <w:pPr>
        <w:pStyle w:val="Normal"/>
        <w:ind w:left="720" w:hanging="0"/>
        <w:rPr/>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doi:</w:t>
      </w:r>
      <w:r>
        <w:rPr>
          <w:rFonts w:eastAsia="Times New Roman"/>
          <w:color w:val="000000" w:themeColor="text1"/>
        </w:rPr>
        <w:t xml:space="preserve"> </w:t>
      </w:r>
      <w:hyperlink r:id="rId18">
        <w:r>
          <w:rPr>
            <w:rStyle w:val="InternetLink"/>
            <w:rFonts w:eastAsia="Times New Roman" w:cs="Arial" w:ascii="Arial" w:hAnsi="Arial"/>
            <w:color w:val="000000" w:themeColor="text1"/>
            <w:sz w:val="21"/>
            <w:szCs w:val="21"/>
            <w:highlight w:val="white"/>
          </w:rPr>
          <w:t>https://doi.org/10.3102/00028312037001153</w:t>
        </w:r>
      </w:hyperlink>
    </w:p>
    <w:p>
      <w:pPr>
        <w:pStyle w:val="Normal"/>
        <w:ind w:hanging="0"/>
        <w:rPr>
          <w:color w:val="000000" w:themeColor="text1"/>
        </w:rPr>
      </w:pPr>
      <w:r>
        <w:rPr>
          <w:color w:val="000000" w:themeColor="text1"/>
        </w:rPr>
        <w:t xml:space="preserve">Mastin, D. F., Bryson, J., &amp; Corwyn, R. (2006). Assessment of Sleep Hygiene Using the Sleep </w:t>
      </w:r>
    </w:p>
    <w:p>
      <w:pPr>
        <w:pStyle w:val="Normal"/>
        <w:ind w:left="720" w:hanging="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doi: 10.1007/s10865-006-9047-6 </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doi: </w:t>
      </w:r>
      <w:r>
        <w:rPr>
          <w:rFonts w:eastAsia="Times New Roman" w:cs="Times New Roman" w:cstheme="majorHAnsi"/>
          <w:color w:val="000000" w:themeColor="text1"/>
          <w:kern w:val="0"/>
          <w:shd w:fill="FFFFFF" w:val="clear"/>
          <w:lang w:eastAsia="en-US"/>
        </w:rPr>
        <w:t>10.1002/(SICI)1520-6807(200005)37:3&lt;281::AID-PITS8&gt;3.0.CO;2-2</w:t>
      </w:r>
    </w:p>
    <w:p>
      <w:pPr>
        <w:pStyle w:val="Normal"/>
        <w:ind w:hanging="0"/>
        <w:rPr>
          <w:rFonts w:ascii="Times New Roman" w:hAnsi="Times New Roman" w:eastAsia="Times New Roman" w:cs="Times New Roman" w:asciiTheme="majorHAnsi" w:cstheme="majorHAnsi" w:hAnsiTheme="majorHAnsi"/>
          <w:color w:val="000000" w:themeColor="text1"/>
          <w:kern w:val="0"/>
          <w:highlight w:val="cyan"/>
          <w:lang w:eastAsia="en-US"/>
        </w:rPr>
      </w:pPr>
      <w:r>
        <w:rPr>
          <w:rFonts w:eastAsia="Times New Roman" w:cs="Times New Roman" w:cstheme="majorHAnsi"/>
          <w:color w:val="000000" w:themeColor="text1"/>
          <w:kern w:val="0"/>
          <w:shd w:fill="F7FBFE" w:val="clear"/>
          <w:lang w:eastAsia="en-US"/>
        </w:rPr>
        <w:t xml:space="preserve">McKnight, C. G., Huebner, E. S., &amp; Suldo, S. M. (2002). Relationships among stressful life </w:t>
      </w:r>
    </w:p>
    <w:p>
      <w:pPr>
        <w:pStyle w:val="Normal"/>
        <w:ind w:left="720" w:hanging="0"/>
        <w:rPr>
          <w:rFonts w:eastAsia="Times New Roman" w:cs="Times New Roman" w:cstheme="minorHAnsi"/>
          <w:color w:val="000000" w:themeColor="text1"/>
          <w:kern w:val="0"/>
          <w:lang w:eastAsia="en-US"/>
        </w:rPr>
      </w:pPr>
      <w:r>
        <w:rPr>
          <w:rFonts w:eastAsia="Times New Roman" w:cs="Times New Roman" w:cstheme="majorHAnsi"/>
          <w:color w:val="000000" w:themeColor="text1"/>
          <w:kern w:val="0"/>
          <w:shd w:fill="F7FBFE" w:val="clear"/>
          <w:lang w:eastAsia="en-US"/>
        </w:rPr>
        <w:t>events, temperament, problem behavior, and global life satisfaction in adolescents. </w:t>
      </w:r>
      <w:r>
        <w:rPr>
          <w:rFonts w:eastAsia="Times New Roman" w:cs="Times New Roman" w:cstheme="majorHAnsi"/>
          <w:i/>
          <w:iCs/>
          <w:color w:val="000000" w:themeColor="text1"/>
          <w:kern w:val="0"/>
          <w:lang w:eastAsia="en-US"/>
        </w:rPr>
        <w:t>Psychology in the Schools,</w:t>
      </w:r>
      <w:r>
        <w:rPr>
          <w:rFonts w:eastAsia="Times New Roman" w:cs="Times New Roman" w:cstheme="majorHAnsi"/>
          <w:color w:val="000000" w:themeColor="text1"/>
          <w:kern w:val="0"/>
          <w:shd w:fill="F7FBFE" w:val="clear"/>
          <w:lang w:eastAsia="en-US"/>
        </w:rPr>
        <w:t> </w:t>
      </w:r>
      <w:r>
        <w:rPr>
          <w:rFonts w:eastAsia="Times New Roman" w:cs="Times New Roman" w:cstheme="majorHAnsi"/>
          <w:i/>
          <w:iCs/>
          <w:color w:val="000000" w:themeColor="text1"/>
          <w:kern w:val="0"/>
          <w:lang w:eastAsia="en-US"/>
        </w:rPr>
        <w:t>39</w:t>
      </w:r>
      <w:r>
        <w:rPr>
          <w:rFonts w:eastAsia="Times New Roman" w:cs="Times New Roman" w:cstheme="majorHAnsi"/>
          <w:color w:val="000000" w:themeColor="text1"/>
          <w:kern w:val="0"/>
          <w:shd w:fill="F7FBFE" w:val="clear"/>
          <w:lang w:eastAsia="en-US"/>
        </w:rPr>
        <w:t xml:space="preserve">, 677–687. doi: </w:t>
      </w:r>
      <w:r>
        <w:rPr>
          <w:rFonts w:eastAsia="Times New Roman" w:cs="Times New Roman" w:cstheme="minorHAnsi"/>
          <w:color w:val="000000" w:themeColor="text1"/>
          <w:kern w:val="0"/>
          <w:shd w:fill="FFFFFF" w:val="clear"/>
          <w:lang w:eastAsia="en-US"/>
        </w:rPr>
        <w:t>10.1002/pits.10062</w:t>
      </w:r>
    </w:p>
    <w:p>
      <w:pPr>
        <w:pStyle w:val="Normal"/>
        <w:ind w:hanging="0"/>
        <w:rPr>
          <w:color w:val="000000" w:themeColor="text1"/>
        </w:rPr>
      </w:pPr>
      <w:r>
        <w:rPr>
          <w:color w:val="000000" w:themeColor="text1"/>
        </w:rPr>
        <w:t xml:space="preserve">Mindell, J. A., Meltzer, L. J., Carskadon, M. A., &amp; Chervin, R. D. (2009). Developmental </w:t>
      </w:r>
    </w:p>
    <w:p>
      <w:pPr>
        <w:pStyle w:val="Normal"/>
        <w:ind w:left="720" w:hanging="0"/>
        <w:rPr>
          <w:rFonts w:ascii="Times New Roman" w:hAnsi="Times New Roman" w:eastAsia="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r>
        <w:rPr>
          <w:rFonts w:eastAsia="Times New Roman" w:cs="Times New Roman"/>
          <w:color w:val="000000" w:themeColor="text1"/>
          <w:kern w:val="0"/>
          <w:lang w:eastAsia="en-US"/>
        </w:rPr>
        <w:t>doi:10.1016/j.sleep.2008.07.016</w:t>
      </w:r>
    </w:p>
    <w:p>
      <w:pPr>
        <w:pStyle w:val="Normal"/>
        <w:ind w:hanging="0"/>
        <w:rPr>
          <w:rFonts w:eastAsia="Times New Roman" w:cs="Times New Roman" w:cstheme="minorHAnsi"/>
          <w:color w:val="000000" w:themeColor="text1"/>
          <w:highlight w:val="white"/>
        </w:rPr>
      </w:pPr>
      <w:r>
        <w:rPr>
          <w:rFonts w:eastAsia="Times New Roman" w:cs="Times New Roman" w:cstheme="minorHAnsi"/>
          <w:color w:val="000000" w:themeColor="text1"/>
          <w:shd w:fill="FFFFFF" w:val="clear"/>
        </w:rPr>
        <w:t xml:space="preserve">Minkel, J. D., Banks, S., Htaik, O., Moreta, M. C., Jones, C. W., McGlinchey, E. L., et al. (2012). </w:t>
      </w:r>
    </w:p>
    <w:p>
      <w:pPr>
        <w:pStyle w:val="Normal"/>
        <w:ind w:left="720" w:hanging="0"/>
        <w:rPr/>
      </w:pPr>
      <w:r>
        <w:rPr>
          <w:rFonts w:eastAsia="Times New Roman" w:cs="Times New Roman" w:cstheme="minorHAnsi"/>
          <w:color w:val="000000" w:themeColor="text1"/>
          <w:shd w:fill="FFFFFF" w:val="clear"/>
        </w:rPr>
        <w:t>Sleep deprivation and stressors: Evidence for elevated negative affect in response to mild stressors when sleep deprived. </w:t>
      </w:r>
      <w:r>
        <w:rPr>
          <w:rStyle w:val="Emphasis"/>
          <w:rFonts w:eastAsia="Times New Roman" w:cs="Times New Roman" w:cstheme="minorHAnsi"/>
          <w:color w:val="000000" w:themeColor="text1"/>
          <w:shd w:fill="FFFFFF" w:val="clear"/>
        </w:rPr>
        <w:t>Emotion, 12</w:t>
      </w:r>
      <w:r>
        <w:rPr>
          <w:rFonts w:eastAsia="Times New Roman" w:cs="Times New Roman" w:cstheme="minorHAnsi"/>
          <w:color w:val="000000" w:themeColor="text1"/>
          <w:shd w:fill="FFFFFF" w:val="clear"/>
        </w:rPr>
        <w:t>(5), 1015-1020.</w:t>
      </w:r>
      <w:r>
        <w:rPr>
          <w:rFonts w:eastAsia="Times New Roman" w:cs="Times New Roman" w:cstheme="minorHAnsi"/>
          <w:color w:val="000000" w:themeColor="text1"/>
          <w:kern w:val="0"/>
          <w:shd w:fill="FFFFFF" w:val="clear"/>
          <w:lang w:eastAsia="en-US"/>
        </w:rPr>
        <w:t xml:space="preserve"> doi: </w:t>
      </w:r>
      <w:hyperlink r:id="rId19" w:tgtFrame="_blank">
        <w:r>
          <w:rPr>
            <w:rStyle w:val="InternetLink"/>
            <w:rFonts w:eastAsia="Times New Roman" w:cs="Times New Roman" w:cstheme="minorHAnsi"/>
            <w:color w:val="000000" w:themeColor="text1"/>
            <w:highlight w:val="white"/>
          </w:rPr>
          <w:t>10.1037/a0026871</w:t>
        </w:r>
      </w:hyperlink>
    </w:p>
    <w:p>
      <w:pPr>
        <w:pStyle w:val="Heading1"/>
        <w:shd w:val="clear" w:color="auto" w:fill="FFFFFF"/>
        <w:spacing w:before="0" w:after="158"/>
        <w:jc w:val="left"/>
        <w:rPr>
          <w:rFonts w:ascii="Times New Roman" w:hAnsi="Times New Roman" w:eastAsia="Times New Roman" w:cs="Times New Roman" w:asciiTheme="minorHAnsi" w:cstheme="minorHAnsi" w:hAnsiTheme="minorHAnsi"/>
          <w:b w:val="false"/>
          <w:b w:val="false"/>
          <w:bCs w:val="false"/>
          <w:color w:val="000000" w:themeColor="text1"/>
        </w:rPr>
      </w:pPr>
      <w:r>
        <w:rPr>
          <w:rStyle w:val="Titleauthoretc"/>
          <w:rFonts w:eastAsia="Times New Roman" w:cs="Times New Roman" w:cstheme="minorHAnsi"/>
          <w:b w:val="false"/>
          <w:color w:val="000000" w:themeColor="text1"/>
        </w:rPr>
        <w:t>Misra, R. &amp; McKean, M.</w:t>
      </w:r>
      <w:r>
        <w:rPr>
          <w:rStyle w:val="Titleauthoretc"/>
          <w:rFonts w:eastAsia="Times New Roman" w:cs="Times New Roman" w:cstheme="minorHAnsi"/>
          <w:color w:val="000000" w:themeColor="text1"/>
        </w:rPr>
        <w:t xml:space="preserve"> </w:t>
      </w:r>
      <w:r>
        <w:rPr>
          <w:rStyle w:val="Titleauthoretc"/>
          <w:rFonts w:eastAsia="Times New Roman" w:cs="Times New Roman" w:cstheme="minorHAnsi"/>
          <w:b w:val="false"/>
          <w:color w:val="000000" w:themeColor="text1"/>
        </w:rPr>
        <w:t>(2000)</w:t>
      </w:r>
      <w:r>
        <w:rPr>
          <w:bCs w:val="false"/>
          <w:color w:val="000000" w:themeColor="text1"/>
        </w:rPr>
        <w:t>. </w:t>
      </w:r>
      <w:r>
        <w:rPr>
          <w:rFonts w:eastAsia="Times New Roman" w:cs="Times New Roman" w:cstheme="minorHAnsi"/>
          <w:b w:val="false"/>
          <w:bCs w:val="false"/>
          <w:color w:val="000000" w:themeColor="text1"/>
        </w:rPr>
        <w:t xml:space="preserve">College students' academic stress and its relation to their </w:t>
      </w:r>
    </w:p>
    <w:p>
      <w:pPr>
        <w:pStyle w:val="Heading1"/>
        <w:shd w:val="clear" w:color="auto" w:fill="FFFFFF"/>
        <w:spacing w:before="0" w:after="158"/>
        <w:ind w:left="720" w:firstLine="720"/>
        <w:jc w:val="left"/>
        <w:rPr>
          <w:rStyle w:val="Titleauthoretc"/>
          <w:rFonts w:ascii="Times New Roman" w:hAnsi="Times New Roman" w:eastAsia="Times New Roman" w:cs="Times New Roman" w:asciiTheme="minorHAnsi" w:cstheme="minorHAnsi" w:hAnsiTheme="minorHAnsi"/>
          <w:b w:val="false"/>
          <w:b w:val="false"/>
          <w:color w:val="000000" w:themeColor="text1"/>
        </w:rPr>
      </w:pPr>
      <w:r>
        <w:rPr>
          <w:rFonts w:eastAsia="Times New Roman" w:cs="Times New Roman" w:cstheme="minorHAnsi"/>
          <w:b w:val="false"/>
          <w:bCs w:val="false"/>
          <w:color w:val="000000" w:themeColor="text1"/>
        </w:rPr>
        <w:t xml:space="preserve">anxiety, time management, and leisure satisfaction. </w:t>
      </w:r>
      <w:r>
        <w:rPr>
          <w:rFonts w:eastAsia="Times New Roman" w:cs="Times New Roman" w:cstheme="minorHAnsi"/>
          <w:b w:val="false"/>
          <w:bCs w:val="false"/>
          <w:i/>
          <w:color w:val="000000" w:themeColor="text1"/>
        </w:rPr>
        <w:t>American Journal of Health Studies</w:t>
      </w:r>
      <w:r>
        <w:rPr>
          <w:rStyle w:val="Strong"/>
          <w:rFonts w:eastAsia="Times New Roman" w:cs="Times New Roman" w:cstheme="minorHAnsi"/>
          <w:i/>
          <w:color w:val="000000" w:themeColor="text1"/>
        </w:rPr>
        <w:t xml:space="preserve">, </w:t>
      </w:r>
      <w:r>
        <w:rPr>
          <w:rStyle w:val="Titleauthoretc"/>
          <w:rFonts w:eastAsia="Times New Roman" w:cs="Times New Roman" w:cstheme="minorHAnsi"/>
          <w:b w:val="false"/>
          <w:i/>
          <w:color w:val="000000" w:themeColor="text1"/>
        </w:rPr>
        <w:t>16(1),</w:t>
      </w:r>
      <w:r>
        <w:rPr>
          <w:rStyle w:val="Titleauthoretc"/>
          <w:rFonts w:eastAsia="Times New Roman" w:cs="Times New Roman" w:cstheme="minorHAnsi"/>
          <w:b w:val="false"/>
          <w:color w:val="000000" w:themeColor="text1"/>
        </w:rPr>
        <w:t> 41-51.</w:t>
      </w:r>
    </w:p>
    <w:p>
      <w:pPr>
        <w:pStyle w:val="Normal"/>
        <w:ind w:hanging="0"/>
        <w:rPr>
          <w:rFonts w:ascii="Times New Roman" w:hAnsi="Times New Roman" w:eastAsia="Times New Roman" w:cs="Times New Roman" w:asciiTheme="majorHAnsi" w:cstheme="majorHAnsi" w:hAnsiTheme="majorHAnsi"/>
          <w:color w:val="000000" w:themeColor="text1"/>
          <w:kern w:val="0"/>
          <w:highlight w:val="white"/>
          <w:lang w:eastAsia="en-US"/>
        </w:rPr>
      </w:pPr>
      <w:r>
        <w:rPr>
          <w:rFonts w:eastAsia="Times New Roman" w:cs="Times New Roman" w:cstheme="majorHAnsi"/>
          <w:color w:val="000000" w:themeColor="text1"/>
          <w:kern w:val="0"/>
          <w:shd w:fill="FFFFFF" w:val="clear"/>
          <w:lang w:eastAsia="en-US"/>
        </w:rPr>
        <w:t xml:space="preserve">Muller, D., Judd, C. M., &amp; Yzerbyt, V. Y. (2005). When moderation is mediated and mediation </w:t>
      </w:r>
    </w:p>
    <w:p>
      <w:pPr>
        <w:pStyle w:val="Normal"/>
        <w:ind w:left="720" w:hanging="0"/>
        <w:rPr/>
      </w:pPr>
      <w:r>
        <w:rPr>
          <w:rFonts w:eastAsia="Times New Roman" w:cs="Times New Roman" w:cstheme="majorHAnsi"/>
          <w:color w:val="000000" w:themeColor="text1"/>
          <w:kern w:val="0"/>
          <w:shd w:fill="FFFFFF" w:val="clear"/>
          <w:lang w:eastAsia="en-US"/>
        </w:rPr>
        <w:t>is moderated. </w:t>
      </w:r>
      <w:r>
        <w:rPr>
          <w:rFonts w:eastAsia="Times New Roman" w:cs="Times New Roman" w:cstheme="majorHAnsi"/>
          <w:i/>
          <w:iCs/>
          <w:color w:val="000000" w:themeColor="text1"/>
          <w:kern w:val="0"/>
          <w:shd w:fill="FFFFFF" w:val="clear"/>
          <w:lang w:eastAsia="en-US"/>
        </w:rPr>
        <w:t>Journal of personality and social psychology</w:t>
      </w:r>
      <w:r>
        <w:rPr>
          <w:rFonts w:eastAsia="Times New Roman" w:cs="Times New Roman" w:cstheme="majorHAnsi"/>
          <w:color w:val="000000" w:themeColor="text1"/>
          <w:kern w:val="0"/>
          <w:shd w:fill="FFFFFF" w:val="clear"/>
          <w:lang w:eastAsia="en-US"/>
        </w:rPr>
        <w:t>, </w:t>
      </w:r>
      <w:r>
        <w:rPr>
          <w:rFonts w:eastAsia="Times New Roman" w:cs="Times New Roman" w:cstheme="majorHAnsi"/>
          <w:i/>
          <w:iCs/>
          <w:color w:val="000000" w:themeColor="text1"/>
          <w:kern w:val="0"/>
          <w:shd w:fill="FFFFFF" w:val="clear"/>
          <w:lang w:eastAsia="en-US"/>
        </w:rPr>
        <w:t>89</w:t>
      </w:r>
      <w:r>
        <w:rPr>
          <w:rFonts w:eastAsia="Times New Roman" w:cs="Times New Roman" w:cstheme="majorHAnsi"/>
          <w:color w:val="000000" w:themeColor="text1"/>
          <w:kern w:val="0"/>
          <w:shd w:fill="FFFFFF" w:val="clear"/>
          <w:lang w:eastAsia="en-US"/>
        </w:rPr>
        <w:t xml:space="preserve">(6), 852. doi: </w:t>
      </w:r>
      <w:hyperlink r:id="rId20" w:tgtFrame="_blank">
        <w:r>
          <w:rPr>
            <w:rStyle w:val="InternetLink"/>
            <w:rFonts w:eastAsia="Times New Roman" w:ascii="Helvetica" w:hAnsi="Helvetica"/>
            <w:color w:val="000000" w:themeColor="text1"/>
            <w:sz w:val="21"/>
            <w:szCs w:val="21"/>
            <w:highlight w:val="white"/>
          </w:rPr>
          <w:t>http://dx.doi.org/10.1037/0022-3514.89.6.852</w:t>
        </w:r>
      </w:hyperlink>
      <w:r>
        <w:rPr>
          <w:color w:val="000000" w:themeColor="text1"/>
        </w:rPr>
        <w:t xml:space="preserve"> </w:t>
      </w:r>
    </w:p>
    <w:p>
      <w:pPr>
        <w:pStyle w:val="Normal"/>
        <w:ind w:hanging="0"/>
        <w:rPr>
          <w:color w:val="000000" w:themeColor="text1"/>
        </w:rPr>
      </w:pPr>
      <w:r>
        <w:rPr>
          <w:color w:val="000000" w:themeColor="text1"/>
        </w:rPr>
        <w:t xml:space="preserve">Nelson, T. F., Gortmaker, S. L., Subramanian, S. V., &amp; Wechsler, H. (2007). </w:t>
      </w:r>
    </w:p>
    <w:p>
      <w:pPr>
        <w:pStyle w:val="Normal"/>
        <w:ind w:left="720" w:hanging="0"/>
        <w:rPr/>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doi: </w:t>
      </w:r>
      <w:hyperlink r:id="rId21">
        <w:r>
          <w:rPr>
            <w:rStyle w:val="InternetLink"/>
            <w:color w:val="000000" w:themeColor="text1"/>
          </w:rPr>
          <w:t>https://doi.org/10.1123/jpah.4.4.496</w:t>
        </w:r>
      </w:hyperlink>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Novotney, A. (2014, September). Students under pressure: College and university counseling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pPr>
        <w:pStyle w:val="Normal"/>
        <w:ind w:hanging="0"/>
        <w:rPr>
          <w:rFonts w:ascii="Calibri" w:hAnsi="Calibri" w:eastAsia="Calibri" w:cs="Calibri"/>
          <w:color w:val="000000" w:themeColor="text1"/>
          <w:kern w:val="0"/>
          <w:lang w:eastAsia="en-US"/>
        </w:rPr>
      </w:pPr>
      <w:r>
        <w:rPr>
          <w:rFonts w:eastAsia="Times New Roman" w:cs="Times New Roman"/>
          <w:color w:val="000000" w:themeColor="text1"/>
          <w:kern w:val="0"/>
          <w:lang w:eastAsia="en-US"/>
        </w:rPr>
        <w:t>Oginska, H. &amp; Pokorski, J. (2006). Fatigue and Mood Correlates of Sleep Length in Three Age</w:t>
      </w:r>
      <w:r>
        <w:rPr>
          <w:rFonts w:eastAsia="Calibri" w:cs="Calibri" w:ascii="Calibri" w:hAnsi="Calibri"/>
          <w:color w:val="000000" w:themeColor="text1"/>
          <w:kern w:val="0"/>
          <w:lang w:eastAsia="en-US"/>
        </w:rPr>
        <w:t>‐</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doi: 10.1080/07420520601089349</w:t>
      </w:r>
    </w:p>
    <w:p>
      <w:pPr>
        <w:pStyle w:val="Normal"/>
        <w:ind w:hanging="0"/>
        <w:rPr>
          <w:color w:val="000000" w:themeColor="text1"/>
        </w:rPr>
      </w:pPr>
      <w:r>
        <w:rPr>
          <w:color w:val="000000" w:themeColor="text1"/>
        </w:rPr>
        <w:t xml:space="preserve">Orzech, K. M., Salafsky, D. B., &amp; Hamilton, L.A. (2011). The State of Sleep Among College </w:t>
      </w:r>
    </w:p>
    <w:p>
      <w:pPr>
        <w:pStyle w:val="Normal"/>
        <w:ind w:left="720" w:hanging="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doi: 10.1080/07448481.2010.520051</w:t>
      </w:r>
    </w:p>
    <w:p>
      <w:pPr>
        <w:pStyle w:val="Normal"/>
        <w:widowControl w:val="false"/>
        <w:spacing w:lineRule="auto" w:line="240" w:before="0" w:after="240"/>
        <w:ind w:hanging="0"/>
        <w:rPr>
          <w:rFonts w:ascii="Times New Roman" w:hAnsi="Times New Roman" w:cs="Times New Roman" w:asciiTheme="majorHAnsi" w:cstheme="majorHAnsi" w:hAnsiTheme="majorHAnsi"/>
          <w:color w:val="000000" w:themeColor="text1"/>
          <w:kern w:val="0"/>
        </w:rPr>
      </w:pPr>
      <w:r>
        <w:rPr>
          <w:rFonts w:cs="Times New Roman" w:cstheme="majorHAnsi"/>
          <w:color w:val="000000" w:themeColor="text1"/>
          <w:kern w:val="0"/>
        </w:rPr>
        <w:t xml:space="preserve">Pagel, J.F. &amp; Kwiatkowski, C. F. (2010). Sleep complaints affecting school performance at </w:t>
      </w:r>
    </w:p>
    <w:p>
      <w:pPr>
        <w:pStyle w:val="Normal"/>
        <w:rPr>
          <w:rFonts w:ascii="Times New Roman" w:hAnsi="Times New Roman" w:eastAsia="Times New Roman" w:cs="Times New Roman"/>
          <w:color w:val="000000" w:themeColor="text1"/>
          <w:kern w:val="0"/>
          <w:lang w:eastAsia="en-US"/>
        </w:rPr>
      </w:pPr>
      <w:r>
        <w:rPr>
          <w:rFonts w:cs="Times New Roman" w:cstheme="majorHAnsi"/>
          <w:color w:val="000000" w:themeColor="text1"/>
          <w:kern w:val="0"/>
        </w:rPr>
        <w:t xml:space="preserve">different educational levels. </w:t>
      </w:r>
      <w:r>
        <w:rPr>
          <w:rFonts w:cs="Times New Roman" w:cstheme="majorHAnsi"/>
          <w:i/>
          <w:color w:val="000000" w:themeColor="text1"/>
          <w:kern w:val="0"/>
        </w:rPr>
        <w:t>Frontiers in Neurology 1(125)</w:t>
      </w:r>
      <w:r>
        <w:rPr>
          <w:rFonts w:cs="Times New Roman" w:cstheme="majorHAnsi"/>
          <w:color w:val="000000" w:themeColor="text1"/>
          <w:kern w:val="0"/>
        </w:rPr>
        <w:t xml:space="preserve">, 1-6. </w:t>
      </w:r>
      <w:r>
        <w:rPr>
          <w:rFonts w:eastAsia="Times New Roman" w:cs="Times New Roman"/>
          <w:color w:val="000000" w:themeColor="text1"/>
          <w:kern w:val="0"/>
          <w:lang w:eastAsia="en-US"/>
        </w:rPr>
        <w:t xml:space="preserve">doi: </w:t>
      </w:r>
    </w:p>
    <w:p>
      <w:pPr>
        <w:pStyle w:val="Normal"/>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10.3389/fneur.2010.00125</w:t>
      </w:r>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Pechtel, P., &amp; Pizzagalli, D. A. (2011). Effects of early life stress on cognitive and affective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stheme="minorHAnsi"/>
          <w:color w:val="000000" w:themeColor="text1"/>
          <w:kern w:val="0"/>
          <w:shd w:fill="FFFFFF" w:val="clear"/>
          <w:lang w:eastAsia="en-US"/>
        </w:rPr>
        <w:t>function: an integrated review of human literature. </w:t>
      </w:r>
      <w:r>
        <w:rPr>
          <w:rFonts w:eastAsia="Times New Roman" w:cs="Times New Roman" w:cstheme="minorHAnsi"/>
          <w:i/>
          <w:iCs/>
          <w:color w:val="000000" w:themeColor="text1"/>
          <w:kern w:val="0"/>
          <w:shd w:fill="FFFFFF" w:val="clear"/>
          <w:lang w:eastAsia="en-US"/>
        </w:rPr>
        <w:t>Psychopharmacology</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214</w:t>
      </w:r>
      <w:r>
        <w:rPr>
          <w:rFonts w:eastAsia="Times New Roman" w:cs="Times New Roman" w:cstheme="minorHAnsi"/>
          <w:color w:val="000000" w:themeColor="text1"/>
          <w:kern w:val="0"/>
          <w:shd w:fill="FFFFFF" w:val="clear"/>
          <w:lang w:eastAsia="en-US"/>
        </w:rPr>
        <w:t xml:space="preserve">(1), 55-70. doi: </w:t>
      </w:r>
      <w:r>
        <w:rPr>
          <w:rFonts w:eastAsia="Times New Roman" w:cs="Times New Roman" w:cstheme="minorHAnsi"/>
          <w:color w:val="000000" w:themeColor="text1"/>
          <w:spacing w:val="4"/>
          <w:kern w:val="0"/>
          <w:shd w:fill="FFFFFF" w:val="clear"/>
          <w:lang w:eastAsia="en-US"/>
        </w:rPr>
        <w:t>https://doi.org/10.1007/s00213-010-2009-2</w:t>
      </w:r>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Perfect, M. M., Levine</w:t>
      </w:r>
      <w:r>
        <w:rPr>
          <w:rFonts w:eastAsia="Calibri" w:cs="Calibri" w:ascii="Calibri" w:hAnsi="Calibri"/>
          <w:color w:val="000000" w:themeColor="text1"/>
          <w:kern w:val="0"/>
          <w:shd w:fill="FFFFFF" w:val="clear"/>
          <w:lang w:eastAsia="en-US"/>
        </w:rPr>
        <w:t>‐</w:t>
      </w:r>
      <w:r>
        <w:rPr>
          <w:rFonts w:eastAsia="Times New Roman" w:cs="Times New Roman" w:cstheme="minorHAnsi"/>
          <w:color w:val="000000" w:themeColor="text1"/>
          <w:kern w:val="0"/>
          <w:shd w:fill="FFFFFF" w:val="clear"/>
          <w:lang w:eastAsia="en-US"/>
        </w:rPr>
        <w:t xml:space="preserve">Donnerstein, D., Archbold, K., Goodwin, J. L., &amp; Quan,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stheme="minorHAnsi"/>
          <w:color w:val="000000" w:themeColor="text1"/>
          <w:kern w:val="0"/>
          <w:shd w:fill="FFFFFF" w:val="clear"/>
          <w:lang w:eastAsia="en-US"/>
        </w:rPr>
        <w:t>S. F. (2014). The contribution of sleep problems to academic and psychosocial functioning. </w:t>
      </w:r>
      <w:r>
        <w:rPr>
          <w:rFonts w:eastAsia="Times New Roman" w:cs="Times New Roman" w:cstheme="minorHAnsi"/>
          <w:i/>
          <w:iCs/>
          <w:color w:val="000000" w:themeColor="text1"/>
          <w:kern w:val="0"/>
          <w:shd w:fill="FFFFFF" w:val="clear"/>
          <w:lang w:eastAsia="en-US"/>
        </w:rPr>
        <w:t>Psychology in the Schools</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51</w:t>
      </w:r>
      <w:r>
        <w:rPr>
          <w:rFonts w:eastAsia="Times New Roman" w:cs="Times New Roman" w:cstheme="minorHAnsi"/>
          <w:color w:val="000000" w:themeColor="text1"/>
          <w:kern w:val="0"/>
          <w:shd w:fill="FFFFFF" w:val="clear"/>
          <w:lang w:eastAsia="en-US"/>
        </w:rPr>
        <w:t xml:space="preserve">(3), 273-295. </w:t>
      </w:r>
      <w:r>
        <w:rPr>
          <w:rFonts w:eastAsia="Times New Roman" w:cs="Times New Roman"/>
          <w:color w:val="000000" w:themeColor="text1"/>
          <w:kern w:val="0"/>
          <w:lang w:eastAsia="en-US"/>
        </w:rPr>
        <w:t>doi: 10.1002/pits.21746</w:t>
      </w:r>
    </w:p>
    <w:p>
      <w:pPr>
        <w:pStyle w:val="Normal"/>
        <w:ind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Sadowsky, B. (1997). Sleep quality versus sleep quantity: </w:t>
      </w:r>
    </w:p>
    <w:p>
      <w:pPr>
        <w:pStyle w:val="Normal"/>
        <w:ind w:left="720" w:hanging="0"/>
        <w:rPr/>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doi: </w:t>
      </w:r>
      <w:hyperlink r:id="rId22" w:tgtFrame="Persistent link using digital object identifier">
        <w:r>
          <w:rPr>
            <w:rStyle w:val="InternetLink"/>
            <w:rFonts w:eastAsia="Times New Roman" w:cs="Arial" w:ascii="Arial" w:hAnsi="Arial"/>
            <w:color w:val="000000" w:themeColor="text1"/>
            <w:sz w:val="20"/>
            <w:szCs w:val="20"/>
          </w:rPr>
          <w:t>https://doi.org/10.1016/S0022-3999(97)00004-4</w:t>
        </w:r>
      </w:hyperlink>
    </w:p>
    <w:p>
      <w:pPr>
        <w:pStyle w:val="Normal"/>
        <w:ind w:hanging="0"/>
        <w:rPr>
          <w:color w:val="000000" w:themeColor="text1"/>
        </w:rPr>
      </w:pPr>
      <w:r>
        <w:rPr>
          <w:color w:val="000000" w:themeColor="text1"/>
        </w:rPr>
        <w:t xml:space="preserve">Pilcher, J., &amp; Huffcutt, A. (1996). Effects of sleep deprivation on performance: A meta-analysis. </w:t>
      </w:r>
    </w:p>
    <w:p>
      <w:pPr>
        <w:pStyle w:val="Normal"/>
        <w:ind w:left="720" w:hanging="0"/>
        <w:rPr/>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doi: </w:t>
      </w:r>
      <w:hyperlink r:id="rId23">
        <w:r>
          <w:rPr>
            <w:rStyle w:val="InternetLink"/>
            <w:rFonts w:eastAsia="Times New Roman" w:cs="Times New Roman" w:cstheme="minorHAnsi"/>
            <w:color w:val="000000" w:themeColor="text1"/>
            <w:highlight w:val="white"/>
          </w:rPr>
          <w:t>https://doi.org/10.1093/sleep/19.4.318</w:t>
        </w:r>
      </w:hyperlink>
    </w:p>
    <w:p>
      <w:pPr>
        <w:pStyle w:val="Normal"/>
        <w:widowControl w:val="false"/>
        <w:spacing w:lineRule="auto" w:line="240" w:before="0" w:after="240"/>
        <w:ind w:hanging="0"/>
        <w:rPr>
          <w:rFonts w:ascii="Times New Roman" w:hAnsi="Times New Roman" w:cs="Times New Roman" w:asciiTheme="majorHAnsi" w:cstheme="majorHAnsi" w:hAnsi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pPr>
        <w:pStyle w:val="Normal"/>
        <w:ind w:left="720" w:hanging="0"/>
        <w:rPr>
          <w:rFonts w:ascii="Times New Roman" w:hAnsi="Times New Roman" w:eastAsia="Times New Roman" w:cs="Times New Roman"/>
          <w:color w:val="000000" w:themeColor="text1"/>
          <w:kern w:val="0"/>
          <w:lang w:eastAsia="en-US"/>
        </w:rPr>
      </w:pPr>
      <w:r>
        <w:rPr>
          <w:rFonts w:eastAsia="Times New Roman" w:cs="Times New Roman"/>
          <w:color w:val="000000" w:themeColor="text1"/>
          <w:kern w:val="0"/>
          <w:lang w:eastAsia="en-US"/>
        </w:rPr>
        <w:t>Related to College Students' Cognitive Performance. Journal of American College Health, 46(3), 121-126. doi: 10.1080/07448489709595597</w:t>
      </w:r>
    </w:p>
    <w:p>
      <w:pPr>
        <w:pStyle w:val="Normal"/>
        <w:ind w:hanging="0"/>
        <w:rPr>
          <w:color w:val="000000" w:themeColor="text1"/>
        </w:rPr>
      </w:pPr>
      <w:r>
        <w:rPr>
          <w:color w:val="000000" w:themeColor="text1"/>
        </w:rPr>
        <w:t xml:space="preserve">Pontifex, M. B., Hillman, C. H., Fernhall, B., Thompson, K. M., &amp; Valentini, A. M. (2009). The </w:t>
      </w:r>
    </w:p>
    <w:p>
      <w:pPr>
        <w:pStyle w:val="Normal"/>
        <w:ind w:left="720" w:hanging="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r>
        <w:rPr>
          <w:rFonts w:eastAsia="Times New Roman" w:cs="Times New Roman"/>
          <w:color w:val="000000" w:themeColor="text1"/>
          <w:kern w:val="0"/>
          <w:lang w:eastAsia="en-US"/>
        </w:rPr>
        <w:t>doi: 10.1249/MSS.0b013e3181907d69</w:t>
      </w:r>
    </w:p>
    <w:p>
      <w:pPr>
        <w:pStyle w:val="Normal"/>
        <w:ind w:hanging="0"/>
        <w:rPr>
          <w:color w:val="000000" w:themeColor="text1"/>
        </w:rPr>
      </w:pPr>
      <w:r>
        <w:rPr>
          <w:color w:val="000000" w:themeColor="text1"/>
        </w:rPr>
        <w:t xml:space="preserve">Puterman, E., Lin, J., Blackburn, E., O’Donovan, A., Adler, N., et al. (2010). The Power of </w:t>
      </w:r>
    </w:p>
    <w:p>
      <w:pPr>
        <w:pStyle w:val="Normal"/>
        <w:ind w:left="720" w:hanging="0"/>
        <w:rPr>
          <w:color w:val="000000" w:themeColor="text1"/>
        </w:rPr>
      </w:pPr>
      <w:r>
        <w:rPr>
          <w:color w:val="000000" w:themeColor="text1"/>
        </w:rPr>
        <w:t xml:space="preserve">Exercise: Buffering the Effect of Chronic Stress on Telomere Length. </w:t>
      </w:r>
      <w:r>
        <w:rPr>
          <w:i/>
          <w:color w:val="000000" w:themeColor="text1"/>
        </w:rPr>
        <w:t>PLoS ONE, 5(5)</w:t>
      </w:r>
      <w:r>
        <w:rPr>
          <w:color w:val="000000" w:themeColor="text1"/>
        </w:rPr>
        <w:t>, 1-6. doi:10.1371/journal.pone.0010837</w:t>
      </w:r>
    </w:p>
    <w:p>
      <w:pPr>
        <w:pStyle w:val="Normal"/>
        <w:ind w:hanging="0"/>
        <w:rPr>
          <w:color w:val="000000" w:themeColor="text1"/>
        </w:rPr>
      </w:pPr>
      <w:r>
        <w:rPr>
          <w:color w:val="000000" w:themeColor="text1"/>
        </w:rPr>
        <w:t xml:space="preserve">Randazzo, A., Muehlbach, M., Schweitzer, P., &amp; Walsh, J. (1998). Cognitive function following </w:t>
      </w:r>
    </w:p>
    <w:p>
      <w:pPr>
        <w:pStyle w:val="Normal"/>
        <w:ind w:left="720" w:hanging="0"/>
        <w:rPr/>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doi: </w:t>
      </w:r>
      <w:hyperlink r:id="rId24">
        <w:r>
          <w:rPr>
            <w:rStyle w:val="InternetLink"/>
            <w:rFonts w:eastAsia="Times New Roman" w:cs="Times New Roman" w:cstheme="minorHAnsi"/>
            <w:color w:val="000000" w:themeColor="text1"/>
            <w:highlight w:val="white"/>
          </w:rPr>
          <w:t>https://doi.org/10.1093/sleep/21.8.861</w:t>
        </w:r>
      </w:hyperlink>
    </w:p>
    <w:p>
      <w:pPr>
        <w:pStyle w:val="NormalWeb"/>
        <w:ind w:left="720" w:hanging="720"/>
        <w:rPr>
          <w:color w:val="000000" w:themeColor="text1"/>
        </w:rPr>
      </w:pPr>
      <w:r>
        <w:rPr>
          <w:color w:val="000000" w:themeColor="text1"/>
        </w:rPr>
      </w:r>
    </w:p>
    <w:p>
      <w:pPr>
        <w:pStyle w:val="Normal"/>
        <w:ind w:hanging="0"/>
        <w:rPr>
          <w:rFonts w:cs="Times New Roman" w:cstheme="minorHAnsi"/>
          <w:color w:val="000000" w:themeColor="text1"/>
          <w:kern w:val="0"/>
        </w:rPr>
      </w:pPr>
      <w:r>
        <w:rPr>
          <w:rFonts w:cs="Times New Roman" w:cstheme="minorHAnsi"/>
          <w:color w:val="000000" w:themeColor="text1"/>
          <w:kern w:val="0"/>
        </w:rPr>
        <w:t xml:space="preserve">Rasberry, C. N., Lee, S. M., Robin, L., et al. (2011). The association between school-based </w:t>
      </w:r>
    </w:p>
    <w:p>
      <w:pPr>
        <w:pStyle w:val="Normal"/>
        <w:ind w:left="720" w:hanging="0"/>
        <w:rPr>
          <w:rFonts w:ascii="Times New Roman" w:hAnsi="Times New Roman" w:eastAsia="Times New Roman" w:cs="Times New Roman"/>
          <w:color w:val="000000" w:themeColor="text1"/>
          <w:kern w:val="0"/>
          <w:lang w:eastAsia="en-US"/>
        </w:rPr>
      </w:pPr>
      <w:r>
        <w:rPr>
          <w:rFonts w:cs="Times New Roman" w:cstheme="minorHAnsi"/>
          <w:color w:val="000000" w:themeColor="text1"/>
          <w:kern w:val="0"/>
        </w:rPr>
        <w:t xml:space="preserve">physical activity, including physical education, and academic performance: A systematic review of the literature. </w:t>
      </w:r>
      <w:r>
        <w:rPr>
          <w:rFonts w:cs="Times New Roman" w:cstheme="minorHAnsi"/>
          <w:i/>
          <w:iCs/>
          <w:color w:val="000000" w:themeColor="text1"/>
          <w:kern w:val="0"/>
        </w:rPr>
        <w:t>Preventive Med</w:t>
      </w:r>
      <w:r>
        <w:rPr>
          <w:rFonts w:cs="Times New Roman" w:cstheme="minorHAnsi"/>
          <w:i/>
          <w:color w:val="000000" w:themeColor="text1"/>
          <w:kern w:val="0"/>
        </w:rPr>
        <w:t>icine,</w:t>
      </w:r>
      <w:r>
        <w:rPr>
          <w:rFonts w:cs="Times New Roman" w:cstheme="minorHAnsi"/>
          <w:color w:val="000000" w:themeColor="text1"/>
          <w:kern w:val="0"/>
        </w:rPr>
        <w:t xml:space="preserve"> </w:t>
      </w:r>
      <w:r>
        <w:rPr>
          <w:rFonts w:cs="Times New Roman" w:cstheme="minorHAnsi"/>
          <w:i/>
          <w:color w:val="000000" w:themeColor="text1"/>
          <w:kern w:val="0"/>
        </w:rPr>
        <w:t xml:space="preserve">52(Suppl 1), </w:t>
      </w:r>
      <w:r>
        <w:rPr>
          <w:rFonts w:cs="Times New Roman" w:cstheme="minorHAnsi"/>
          <w:color w:val="000000" w:themeColor="text1"/>
          <w:kern w:val="0"/>
        </w:rPr>
        <w:t xml:space="preserve">S10-S20. </w:t>
      </w:r>
      <w:r>
        <w:rPr>
          <w:rFonts w:eastAsia="Times New Roman" w:cs="Times New Roman"/>
          <w:color w:val="000000" w:themeColor="text1"/>
          <w:kern w:val="0"/>
          <w:lang w:eastAsia="en-US"/>
        </w:rPr>
        <w:t>doi:10.1016/j.ypmed.2011.01.027</w:t>
      </w:r>
    </w:p>
    <w:p>
      <w:pPr>
        <w:pStyle w:val="Normal"/>
        <w:ind w:hanging="0"/>
        <w:rPr>
          <w:color w:val="000000" w:themeColor="text1"/>
        </w:rPr>
      </w:pPr>
      <w:r>
        <w:rPr>
          <w:color w:val="000000" w:themeColor="text1"/>
        </w:rPr>
        <w:t xml:space="preserve">Redline, S., Strauss, M., Adams, N., Winters, M., Roebuck, T., Spry, K. et al. (2007). </w:t>
      </w:r>
    </w:p>
    <w:p>
      <w:pPr>
        <w:pStyle w:val="Normal"/>
        <w:ind w:left="720" w:hanging="0"/>
        <w:rPr/>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doi: </w:t>
      </w:r>
      <w:hyperlink r:id="rId25">
        <w:r>
          <w:rPr>
            <w:rStyle w:val="InternetLink"/>
            <w:rFonts w:eastAsia="Times New Roman" w:cs="Times New Roman" w:cstheme="minorHAnsi"/>
            <w:color w:val="000000" w:themeColor="text1"/>
            <w:highlight w:val="white"/>
          </w:rPr>
          <w:t>https://doi.org/10.1093/sleep/20.2.160</w:t>
        </w:r>
      </w:hyperlink>
    </w:p>
    <w:p>
      <w:pPr>
        <w:pStyle w:val="Normal"/>
        <w:ind w:hanging="0"/>
        <w:rPr>
          <w:color w:val="000000" w:themeColor="text1"/>
        </w:rPr>
      </w:pPr>
      <w:r>
        <w:rPr>
          <w:color w:val="000000" w:themeColor="text1"/>
        </w:rPr>
        <w:t xml:space="preserve">Sadeh, A., Gruber, R., &amp; Raviv, A. (2003). The effects of sleep restriction and extension on </w:t>
      </w:r>
    </w:p>
    <w:p>
      <w:pPr>
        <w:pStyle w:val="Normal"/>
        <w:ind w:left="720" w:hanging="0"/>
        <w:rPr>
          <w:rFonts w:eastAsia="Times New Roman" w:cs="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r>
        <w:rPr>
          <w:rFonts w:eastAsia="Times New Roman" w:cs="Times New Roman" w:cstheme="minorHAnsi"/>
          <w:bCs/>
          <w:color w:val="000000" w:themeColor="text1"/>
          <w:kern w:val="0"/>
          <w:shd w:fill="FFFFFF" w:val="clear"/>
          <w:lang w:eastAsia="en-US"/>
        </w:rPr>
        <w:t>doi: </w:t>
      </w:r>
      <w:r>
        <w:rPr>
          <w:rFonts w:eastAsia="Times New Roman" w:cs="Times New Roman" w:cstheme="minorHAnsi"/>
          <w:color w:val="000000" w:themeColor="text1"/>
          <w:kern w:val="0"/>
          <w:shd w:fill="FFFFFF" w:val="clear"/>
          <w:lang w:eastAsia="en-US"/>
        </w:rPr>
        <w:t>10.1111/1467-8624.7402008</w:t>
      </w:r>
    </w:p>
    <w:p>
      <w:pPr>
        <w:pStyle w:val="Normal"/>
        <w:ind w:hanging="0"/>
        <w:rPr>
          <w:rFonts w:ascii="Times New Roman" w:hAnsi="Times New Roman" w:eastAsia="Times New Roman" w:cs="Times New Roman" w:asciiTheme="majorHAnsi" w:cstheme="majorHAnsi" w:hAnsiTheme="majorHAnsi"/>
          <w:i/>
          <w:i/>
          <w:iCs/>
          <w:color w:val="000000" w:themeColor="text1"/>
          <w:kern w:val="0"/>
          <w:highlight w:val="white"/>
          <w:lang w:eastAsia="en-US"/>
        </w:rPr>
      </w:pPr>
      <w:r>
        <w:rPr>
          <w:rFonts w:eastAsia="Times New Roman" w:cs="Times New Roman" w:cstheme="majorHAnsi"/>
          <w:color w:val="000000" w:themeColor="text1"/>
          <w:kern w:val="0"/>
          <w:shd w:fill="FFFFFF" w:val="clear"/>
          <w:lang w:eastAsia="en-US"/>
        </w:rPr>
        <w:t>Shephard, R. J. (1996). Habitual physical activity and academic performance. </w:t>
      </w:r>
      <w:r>
        <w:rPr>
          <w:rFonts w:eastAsia="Times New Roman" w:cs="Times New Roman" w:cstheme="majorHAnsi"/>
          <w:i/>
          <w:iCs/>
          <w:color w:val="000000" w:themeColor="text1"/>
          <w:kern w:val="0"/>
          <w:shd w:fill="FFFFFF" w:val="clear"/>
          <w:lang w:eastAsia="en-US"/>
        </w:rPr>
        <w:t xml:space="preserve">Nutrition </w:t>
      </w:r>
    </w:p>
    <w:p>
      <w:pPr>
        <w:pStyle w:val="Normal"/>
        <w:rPr>
          <w:rFonts w:eastAsia="Times New Roman" w:cs="Times New Roman" w:cstheme="minorHAnsi"/>
          <w:color w:val="000000" w:themeColor="text1"/>
          <w:kern w:val="0"/>
          <w:lang w:eastAsia="en-US"/>
        </w:rPr>
      </w:pPr>
      <w:r>
        <w:rPr>
          <w:rFonts w:eastAsia="Times New Roman" w:cs="Times New Roman" w:cstheme="majorHAnsi"/>
          <w:i/>
          <w:iCs/>
          <w:color w:val="000000" w:themeColor="text1"/>
          <w:kern w:val="0"/>
          <w:shd w:fill="FFFFFF" w:val="clear"/>
          <w:lang w:eastAsia="en-US"/>
        </w:rPr>
        <w:t>Reviews</w:t>
      </w:r>
      <w:r>
        <w:rPr>
          <w:rFonts w:eastAsia="Times New Roman" w:cs="Times New Roman" w:cstheme="majorHAnsi"/>
          <w:color w:val="000000" w:themeColor="text1"/>
          <w:kern w:val="0"/>
          <w:shd w:fill="FFFFFF" w:val="clear"/>
          <w:lang w:eastAsia="en-US"/>
        </w:rPr>
        <w:t>, </w:t>
      </w:r>
      <w:r>
        <w:rPr>
          <w:rFonts w:eastAsia="Times New Roman" w:cs="Times New Roman" w:cstheme="majorHAnsi"/>
          <w:iCs/>
          <w:color w:val="000000" w:themeColor="text1"/>
          <w:kern w:val="0"/>
          <w:shd w:fill="FFFFFF" w:val="clear"/>
          <w:lang w:eastAsia="en-US"/>
        </w:rPr>
        <w:t>54</w:t>
      </w:r>
      <w:r>
        <w:rPr>
          <w:rFonts w:eastAsia="Times New Roman" w:cs="Times New Roman" w:cstheme="majorHAnsi"/>
          <w:color w:val="000000" w:themeColor="text1"/>
          <w:kern w:val="0"/>
          <w:shd w:fill="FFFFFF" w:val="clear"/>
          <w:lang w:eastAsia="en-US"/>
        </w:rPr>
        <w:t>(4), S32. doi:</w:t>
      </w:r>
      <w:r>
        <w:rPr>
          <w:rFonts w:eastAsia="Times New Roman" w:cs="Times New Roman" w:cstheme="minorHAnsi"/>
          <w:b/>
          <w:bCs/>
          <w:color w:val="000000" w:themeColor="text1"/>
          <w:kern w:val="0"/>
          <w:shd w:fill="FFFFFF" w:val="clear"/>
          <w:lang w:eastAsia="en-US"/>
        </w:rPr>
        <w:t> </w:t>
      </w:r>
      <w:r>
        <w:rPr>
          <w:rFonts w:eastAsia="Times New Roman" w:cs="Times New Roman" w:cstheme="minorHAnsi"/>
          <w:color w:val="000000" w:themeColor="text1"/>
          <w:kern w:val="0"/>
          <w:shd w:fill="FFFFFF" w:val="clear"/>
          <w:lang w:eastAsia="en-US"/>
        </w:rPr>
        <w:t>10.1111/j.1753-4887.1996.tb03896.x</w:t>
      </w:r>
    </w:p>
    <w:p>
      <w:pPr>
        <w:pStyle w:val="Normal"/>
        <w:ind w:hanging="0"/>
        <w:rPr>
          <w:color w:val="000000" w:themeColor="text1"/>
        </w:rPr>
      </w:pPr>
      <w:r>
        <w:rPr>
          <w:color w:val="000000" w:themeColor="text1"/>
        </w:rPr>
        <w:t xml:space="preserve">Sibley, B. A., &amp; Etnier, J. L. (2003). The relationship between physical activity and cognition in </w:t>
      </w:r>
    </w:p>
    <w:p>
      <w:pPr>
        <w:pStyle w:val="Normal"/>
        <w:ind w:left="720" w:hanging="0"/>
        <w:rPr>
          <w:rFonts w:eastAsia="Times New Roman" w:cs="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r>
        <w:rPr>
          <w:rFonts w:eastAsia="Times New Roman" w:cs="Times New Roman" w:cstheme="minorHAnsi"/>
          <w:color w:val="000000" w:themeColor="text1"/>
          <w:kern w:val="0"/>
          <w:shd w:fill="FFFFFF" w:val="clear"/>
          <w:lang w:eastAsia="en-US"/>
        </w:rPr>
        <w:t>doi: 10.1123/pes.15.3.243</w:t>
      </w:r>
    </w:p>
    <w:p>
      <w:pPr>
        <w:pStyle w:val="Normal"/>
        <w:ind w:hanging="0"/>
        <w:rPr>
          <w:rFonts w:ascii="Times New Roman" w:hAnsi="Times New Roman" w:cs="Times New Roman" w:asciiTheme="majorHAnsi" w:cstheme="majorHAnsi" w:hAnsiTheme="majorHAnsi"/>
          <w:color w:val="000000" w:themeColor="text1"/>
          <w:kern w:val="0"/>
        </w:rPr>
      </w:pPr>
      <w:r>
        <w:rPr>
          <w:rFonts w:cs="Times New Roman" w:cstheme="majorHAnsi"/>
          <w:color w:val="000000" w:themeColor="text1"/>
          <w:kern w:val="0"/>
        </w:rPr>
        <w:t xml:space="preserve">Singh, A., Uijtdewilligen, L., Twisk, J. W., van Mechelen, W., Chinapaw, M. J. (2012). Physical </w:t>
      </w:r>
    </w:p>
    <w:p>
      <w:pPr>
        <w:pStyle w:val="Normal"/>
        <w:rPr>
          <w:rFonts w:ascii="Times New Roman" w:hAnsi="Times New Roman" w:cs="Times New Roman" w:asciiTheme="majorHAnsi" w:cstheme="majorHAnsi" w:hAnsiTheme="majorHAnsi"/>
          <w:color w:val="000000" w:themeColor="text1"/>
          <w:kern w:val="0"/>
        </w:rPr>
      </w:pPr>
      <w:r>
        <w:rPr>
          <w:rFonts w:cs="Times New Roman" w:cstheme="majorHAnsi"/>
          <w:color w:val="000000" w:themeColor="text1"/>
          <w:kern w:val="0"/>
        </w:rPr>
        <w:t xml:space="preserve">activity and performance at school: A systematic review of the literature including a </w:t>
      </w:r>
    </w:p>
    <w:p>
      <w:pPr>
        <w:pStyle w:val="Normal"/>
        <w:ind w:left="720" w:hanging="0"/>
        <w:rPr>
          <w:rFonts w:ascii="Times New Roman" w:hAnsi="Times New Roman" w:eastAsia="Times New Roman" w:cs="Times New Roman" w:asciiTheme="majorHAnsi" w:cstheme="majorHAnsi" w:hAnsiTheme="majorHAnsi"/>
          <w:color w:val="000000" w:themeColor="text1"/>
          <w:kern w:val="0"/>
          <w:lang w:eastAsia="en-US"/>
        </w:rPr>
      </w:pPr>
      <w:r>
        <w:rPr>
          <w:rFonts w:cs="Times New Roman" w:cstheme="majorHAnsi"/>
          <w:color w:val="000000" w:themeColor="text1"/>
          <w:kern w:val="0"/>
        </w:rPr>
        <w:t xml:space="preserve">methodological quality assessment. </w:t>
      </w:r>
      <w:r>
        <w:rPr>
          <w:rFonts w:cs="Times New Roman" w:cstheme="majorHAnsi"/>
          <w:i/>
          <w:iCs/>
          <w:color w:val="000000" w:themeColor="text1"/>
          <w:kern w:val="0"/>
        </w:rPr>
        <w:t>Archives of Pediatrics &amp; Adolescent Med</w:t>
      </w:r>
      <w:r>
        <w:rPr>
          <w:rFonts w:cs="Times New Roman" w:cstheme="majorHAnsi"/>
          <w:i/>
          <w:color w:val="000000" w:themeColor="text1"/>
          <w:kern w:val="0"/>
        </w:rPr>
        <w:t>icine</w:t>
      </w:r>
      <w:r>
        <w:rPr>
          <w:rFonts w:cs="Times New Roman" w:cstheme="majorHAnsi"/>
          <w:color w:val="000000" w:themeColor="text1"/>
          <w:kern w:val="0"/>
        </w:rPr>
        <w:t xml:space="preserve">, </w:t>
      </w:r>
      <w:r>
        <w:rPr>
          <w:rFonts w:cs="Times New Roman" w:cstheme="majorHAnsi"/>
          <w:i/>
          <w:color w:val="000000" w:themeColor="text1"/>
          <w:kern w:val="0"/>
        </w:rPr>
        <w:t>166(1),</w:t>
      </w:r>
      <w:r>
        <w:rPr>
          <w:rFonts w:cs="Times New Roman" w:cstheme="majorHAnsi"/>
          <w:color w:val="000000" w:themeColor="text1"/>
          <w:kern w:val="0"/>
        </w:rPr>
        <w:t xml:space="preserve"> 49-55. </w:t>
      </w:r>
      <w:r>
        <w:rPr>
          <w:rFonts w:eastAsia="Times New Roman" w:cs="Times New Roman" w:cstheme="majorHAnsi"/>
          <w:color w:val="000000" w:themeColor="text1"/>
          <w:kern w:val="0"/>
          <w:lang w:eastAsia="en-US"/>
        </w:rPr>
        <w:t>doi:10.1001/archpediatrics.2011.716</w:t>
      </w:r>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Singleton, R. A., &amp; Wolfson, A. R. (2009). Alcohol consumption, sleep, and </w:t>
      </w:r>
    </w:p>
    <w:p>
      <w:pPr>
        <w:pStyle w:val="Normal"/>
        <w:ind w:left="720" w:hanging="0"/>
        <w:rPr/>
      </w:pPr>
      <w:r>
        <w:rPr>
          <w:rFonts w:eastAsia="Times New Roman" w:cs="Times New Roman" w:cstheme="minorHAnsi"/>
          <w:color w:val="000000" w:themeColor="text1"/>
          <w:kern w:val="0"/>
          <w:shd w:fill="FFFFFF" w:val="clear"/>
          <w:lang w:eastAsia="en-US"/>
        </w:rPr>
        <w:t>academic performance among college students. </w:t>
      </w:r>
      <w:r>
        <w:rPr>
          <w:rFonts w:eastAsia="Times New Roman" w:cs="Times New Roman" w:cstheme="minorHAnsi"/>
          <w:i/>
          <w:iCs/>
          <w:color w:val="000000" w:themeColor="text1"/>
          <w:kern w:val="0"/>
          <w:shd w:fill="FFFFFF" w:val="clear"/>
          <w:lang w:eastAsia="en-US"/>
        </w:rPr>
        <w:t>Journal of Studies on Alcohol and Drugs</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70</w:t>
      </w:r>
      <w:r>
        <w:rPr>
          <w:rFonts w:eastAsia="Times New Roman" w:cs="Times New Roman" w:cstheme="minorHAnsi"/>
          <w:i/>
          <w:color w:val="000000" w:themeColor="text1"/>
          <w:kern w:val="0"/>
          <w:shd w:fill="FFFFFF" w:val="clear"/>
          <w:lang w:eastAsia="en-US"/>
        </w:rPr>
        <w:t>(3),</w:t>
      </w:r>
      <w:r>
        <w:rPr>
          <w:rFonts w:eastAsia="Times New Roman" w:cs="Times New Roman" w:cstheme="minorHAnsi"/>
          <w:color w:val="000000" w:themeColor="text1"/>
          <w:kern w:val="0"/>
          <w:shd w:fill="FFFFFF" w:val="clear"/>
          <w:lang w:eastAsia="en-US"/>
        </w:rPr>
        <w:t xml:space="preserve"> 355-363.</w:t>
      </w:r>
      <w:r>
        <w:rPr>
          <w:rFonts w:eastAsia="Times New Roman" w:cs="Times New Roman" w:cstheme="minorHAnsi"/>
          <w:color w:val="000000" w:themeColor="text1"/>
          <w:kern w:val="0"/>
          <w:lang w:eastAsia="en-US"/>
        </w:rPr>
        <w:t xml:space="preserve"> doi: </w:t>
      </w:r>
      <w:hyperlink r:id="rId26">
        <w:r>
          <w:rPr>
            <w:rStyle w:val="InternetLink"/>
            <w:rFonts w:eastAsia="Times New Roman" w:ascii="Titillium Web" w:hAnsi="Titillium Web"/>
            <w:color w:val="000000" w:themeColor="text1"/>
            <w:sz w:val="21"/>
            <w:szCs w:val="21"/>
            <w:highlight w:val="white"/>
          </w:rPr>
          <w:t>https://doi.org/10.15288/jsad.2009.70.355</w:t>
        </w:r>
      </w:hyperlink>
    </w:p>
    <w:p>
      <w:pPr>
        <w:pStyle w:val="Normal"/>
        <w:widowControl w:val="false"/>
        <w:spacing w:before="0" w:after="240"/>
        <w:ind w:hanging="0"/>
        <w:rPr>
          <w:rFonts w:cs="Times New Roman" w:cstheme="minorHAnsi"/>
          <w:color w:val="000000" w:themeColor="text1"/>
          <w:kern w:val="0"/>
        </w:rPr>
      </w:pPr>
      <w:r>
        <w:rPr>
          <w:rFonts w:cs="Times New Roman" w:cstheme="minorHAnsi"/>
          <w:color w:val="000000" w:themeColor="text1"/>
          <w:kern w:val="0"/>
        </w:rPr>
        <w:t xml:space="preserve">Skinner, E. A., &amp; Belmont, M. J. (1993). Motivation in the classroom: Reciprocal effects of </w:t>
      </w:r>
    </w:p>
    <w:p>
      <w:pPr>
        <w:pStyle w:val="Normal"/>
        <w:ind w:left="720" w:hanging="0"/>
        <w:rPr/>
      </w:pPr>
      <w:r>
        <w:rPr>
          <w:rFonts w:cs="Times New Roman" w:cstheme="minorHAnsi"/>
          <w:color w:val="000000" w:themeColor="text1"/>
          <w:kern w:val="0"/>
        </w:rPr>
        <w:t xml:space="preserve">teacher behavior and student engagement across the school year. </w:t>
      </w:r>
      <w:r>
        <w:rPr>
          <w:rFonts w:cs="Times New Roman" w:cstheme="minorHAnsi"/>
          <w:i/>
          <w:color w:val="000000" w:themeColor="text1"/>
          <w:kern w:val="0"/>
        </w:rPr>
        <w:t>Journal of Educational Psychology, 85(4</w:t>
      </w:r>
      <w:r>
        <w:rPr>
          <w:rFonts w:cs="Times New Roman" w:cstheme="minorHAnsi"/>
          <w:color w:val="000000" w:themeColor="text1"/>
          <w:kern w:val="0"/>
        </w:rPr>
        <w:t xml:space="preserve">), 571-581. doi: </w:t>
      </w:r>
      <w:hyperlink r:id="rId27" w:tgtFrame="_blank">
        <w:r>
          <w:rPr>
            <w:rStyle w:val="InternetLink"/>
            <w:rFonts w:eastAsia="Times New Roman" w:ascii="Helvetica" w:hAnsi="Helvetica"/>
            <w:color w:val="000000" w:themeColor="text1"/>
            <w:sz w:val="21"/>
            <w:szCs w:val="21"/>
            <w:highlight w:val="white"/>
          </w:rPr>
          <w:t>http://dx.doi.org/10.1037/0022-0663.85.4.571</w:t>
        </w:r>
      </w:hyperlink>
    </w:p>
    <w:p>
      <w:pPr>
        <w:pStyle w:val="Normal"/>
        <w:ind w:hanging="0"/>
        <w:rPr>
          <w:color w:val="000000" w:themeColor="text1"/>
        </w:rPr>
      </w:pPr>
      <w:r>
        <w:rPr>
          <w:color w:val="000000" w:themeColor="text1"/>
        </w:rPr>
        <w:t xml:space="preserve">Spence, J. C., McGannon, K. R., &amp; Poon P. (2005). The effect of exercise on global self-esteem: </w:t>
      </w:r>
    </w:p>
    <w:p>
      <w:pPr>
        <w:pStyle w:val="Normal"/>
        <w:ind w:left="720" w:hanging="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r>
        <w:rPr>
          <w:rFonts w:eastAsia="Times New Roman" w:cs="Times New Roman" w:cstheme="majorHAnsi"/>
          <w:color w:val="000000" w:themeColor="text1"/>
          <w:kern w:val="0"/>
          <w:shd w:fill="FFFFFF" w:val="clear"/>
          <w:lang w:eastAsia="en-US"/>
        </w:rPr>
        <w:t>doi: 10.1123/jsep.27.3.311</w:t>
      </w:r>
    </w:p>
    <w:p>
      <w:pPr>
        <w:pStyle w:val="Normal"/>
        <w:ind w:hanging="0"/>
        <w:rPr>
          <w:rFonts w:cs="Times New Roman" w:cstheme="minorHAnsi"/>
          <w:i/>
          <w:i/>
          <w:color w:val="000000" w:themeColor="text1"/>
          <w:kern w:val="0"/>
        </w:rPr>
      </w:pPr>
      <w:r>
        <w:rPr>
          <w:rFonts w:cs="Times New Roman" w:cstheme="minorHAnsi"/>
          <w:color w:val="000000" w:themeColor="text1"/>
          <w:kern w:val="0"/>
        </w:rPr>
        <w:t xml:space="preserve">Stepanski, E. J. &amp; Wyatt, J. K. (2003). Use of sleep hygiene in the treatment of insomnia. </w:t>
      </w:r>
      <w:r>
        <w:rPr>
          <w:rFonts w:cs="Times New Roman" w:cstheme="minorHAnsi"/>
          <w:i/>
          <w:color w:val="000000" w:themeColor="text1"/>
          <w:kern w:val="0"/>
        </w:rPr>
        <w:t xml:space="preserve">Sleep </w:t>
      </w:r>
    </w:p>
    <w:p>
      <w:pPr>
        <w:pStyle w:val="Normal"/>
        <w:rPr>
          <w:rFonts w:cs="Times New Roman" w:cstheme="minorHAnsi"/>
          <w:color w:val="000000" w:themeColor="text1"/>
          <w:kern w:val="0"/>
        </w:rPr>
      </w:pPr>
      <w:r>
        <w:rPr>
          <w:rFonts w:cs="Times New Roman" w:cstheme="minorHAnsi"/>
          <w:i/>
          <w:color w:val="000000" w:themeColor="text1"/>
          <w:kern w:val="0"/>
        </w:rPr>
        <w:t>Medicine Reviews, 7(3)</w:t>
      </w:r>
      <w:r>
        <w:rPr>
          <w:rFonts w:cs="Times New Roman" w:cstheme="minorHAnsi"/>
          <w:color w:val="000000" w:themeColor="text1"/>
          <w:kern w:val="0"/>
        </w:rPr>
        <w:t>, 215-225. doi:10.1053/smrv.2001.0246</w:t>
      </w:r>
    </w:p>
    <w:p>
      <w:pPr>
        <w:pStyle w:val="Normal"/>
        <w:ind w:hanging="0"/>
        <w:rPr>
          <w:rFonts w:ascii="Times New Roman" w:hAnsi="Times New Roman" w:eastAsia="Times New Roman" w:cs="Times New Roman" w:asciiTheme="majorHAnsi" w:cstheme="majorHAnsi" w:hAnsiTheme="majorHAnsi"/>
          <w:color w:val="000000" w:themeColor="text1"/>
          <w:kern w:val="0"/>
          <w:highlight w:val="cyan"/>
          <w:lang w:eastAsia="en-US"/>
        </w:rPr>
      </w:pPr>
      <w:r>
        <w:rPr>
          <w:rFonts w:eastAsia="Times New Roman" w:cs="Times New Roman" w:cstheme="majorHAnsi"/>
          <w:color w:val="000000" w:themeColor="text1"/>
          <w:kern w:val="0"/>
          <w:shd w:fill="F7FBFE" w:val="clear"/>
          <w:lang w:eastAsia="en-US"/>
        </w:rPr>
        <w:t xml:space="preserve">Suldo, S. M., &amp; Huebner, E. S. (2004a). Does life satisfaction moderate the effects of stressful </w:t>
      </w:r>
    </w:p>
    <w:p>
      <w:pPr>
        <w:pStyle w:val="Normal"/>
        <w:ind w:left="720" w:hanging="0"/>
        <w:rPr/>
      </w:pPr>
      <w:r>
        <w:rPr>
          <w:rFonts w:eastAsia="Times New Roman" w:cs="Times New Roman" w:cstheme="majorHAnsi"/>
          <w:color w:val="000000" w:themeColor="text1"/>
          <w:kern w:val="0"/>
          <w:shd w:fill="F7FBFE" w:val="clear"/>
          <w:lang w:eastAsia="en-US"/>
        </w:rPr>
        <w:t>life events on psychopathological behavior during adolescence? </w:t>
      </w:r>
      <w:r>
        <w:rPr>
          <w:rFonts w:eastAsia="Times New Roman" w:cs="Times New Roman" w:cstheme="majorHAnsi"/>
          <w:i/>
          <w:iCs/>
          <w:color w:val="000000" w:themeColor="text1"/>
          <w:kern w:val="0"/>
          <w:lang w:eastAsia="en-US"/>
        </w:rPr>
        <w:t>School Psychology Quarterly,</w:t>
      </w:r>
      <w:r>
        <w:rPr>
          <w:rFonts w:eastAsia="Times New Roman" w:cs="Times New Roman" w:cstheme="majorHAnsi"/>
          <w:color w:val="000000" w:themeColor="text1"/>
          <w:kern w:val="0"/>
          <w:shd w:fill="F7FBFE" w:val="clear"/>
          <w:lang w:eastAsia="en-US"/>
        </w:rPr>
        <w:t> </w:t>
      </w:r>
      <w:r>
        <w:rPr>
          <w:rFonts w:eastAsia="Times New Roman" w:cs="Times New Roman" w:cstheme="majorHAnsi"/>
          <w:i/>
          <w:iCs/>
          <w:color w:val="000000" w:themeColor="text1"/>
          <w:kern w:val="0"/>
          <w:lang w:eastAsia="en-US"/>
        </w:rPr>
        <w:t>19</w:t>
      </w:r>
      <w:r>
        <w:rPr>
          <w:rFonts w:eastAsia="Times New Roman" w:cs="Times New Roman" w:cstheme="majorHAnsi"/>
          <w:color w:val="000000" w:themeColor="text1"/>
          <w:kern w:val="0"/>
          <w:shd w:fill="F7FBFE" w:val="clear"/>
          <w:lang w:eastAsia="en-US"/>
        </w:rPr>
        <w:t>, 93–105.</w:t>
      </w:r>
      <w:r>
        <w:rPr>
          <w:color w:val="000000" w:themeColor="text1"/>
        </w:rPr>
        <w:t xml:space="preserve"> doi: </w:t>
      </w:r>
      <w:hyperlink r:id="rId28">
        <w:r>
          <w:rPr>
            <w:rStyle w:val="InternetLink"/>
            <w:rFonts w:eastAsia="Times New Roman" w:cs="Times New Roman" w:cstheme="majorHAnsi"/>
            <w:color w:val="000000" w:themeColor="text1"/>
            <w:kern w:val="0"/>
            <w:highlight w:val="cyan"/>
            <w:lang w:eastAsia="en-US"/>
          </w:rPr>
          <w:t>http://psycnet.apa.org/doi/10.1521/scpq.19.2.93.33313</w:t>
        </w:r>
      </w:hyperlink>
    </w:p>
    <w:p>
      <w:pPr>
        <w:pStyle w:val="Normal"/>
        <w:widowControl w:val="false"/>
        <w:spacing w:before="0" w:after="240"/>
        <w:ind w:hanging="0"/>
        <w:rPr>
          <w:rFonts w:ascii="Times New Roman" w:hAnsi="Times New Roman" w:eastAsia="Times New Roman" w:cs="Times New Roman" w:asciiTheme="majorHAnsi" w:cstheme="majorHAnsi" w:hAnsiTheme="majorHAnsi"/>
          <w:color w:val="000000" w:themeColor="text1"/>
          <w:kern w:val="0"/>
          <w:highlight w:val="cyan"/>
          <w:lang w:eastAsia="en-US"/>
        </w:rPr>
      </w:pPr>
      <w:r>
        <w:rPr>
          <w:rFonts w:eastAsia="Times New Roman" w:cs="Times New Roman" w:cstheme="majorHAnsi"/>
          <w:color w:val="000000" w:themeColor="text1"/>
          <w:kern w:val="0"/>
          <w:shd w:fill="F7FBFE" w:val="clear"/>
          <w:lang w:eastAsia="en-US"/>
        </w:rPr>
        <w:t xml:space="preserve">Sulkowski, M. L., Dempsey, J., &amp; Dempsey, A. (2011).  Effects of stress and coping on binge </w:t>
      </w:r>
    </w:p>
    <w:p>
      <w:pPr>
        <w:pStyle w:val="Normal"/>
        <w:widowControl w:val="false"/>
        <w:spacing w:before="0" w:after="240"/>
        <w:ind w:left="720" w:hanging="0"/>
        <w:rPr>
          <w:rFonts w:cs="Times New Roman" w:cstheme="minorHAnsi"/>
          <w:color w:val="000000" w:themeColor="text1"/>
          <w:kern w:val="0"/>
        </w:rPr>
      </w:pPr>
      <w:r>
        <w:rPr>
          <w:rFonts w:eastAsia="Times New Roman" w:cs="Times New Roman" w:cstheme="majorHAnsi"/>
          <w:color w:val="000000" w:themeColor="text1"/>
          <w:kern w:val="0"/>
          <w:shd w:fill="F7FBFE" w:val="clear"/>
          <w:lang w:eastAsia="en-US"/>
        </w:rPr>
        <w:t xml:space="preserve">eating in female college students. Eating Behaviors, 12, 188-191. </w:t>
      </w:r>
      <w:r>
        <w:rPr>
          <w:rFonts w:cs="Times New Roman" w:cstheme="minorHAnsi"/>
          <w:color w:val="000000" w:themeColor="text1"/>
          <w:kern w:val="0"/>
        </w:rPr>
        <w:t xml:space="preserve">doi:10.1016/j.eatbeh.2011.04.006 </w:t>
      </w:r>
    </w:p>
    <w:p>
      <w:pPr>
        <w:pStyle w:val="Normal"/>
        <w:ind w:hanging="0"/>
        <w:rPr>
          <w:color w:val="000000" w:themeColor="text1"/>
        </w:rPr>
      </w:pPr>
      <w:r>
        <w:rPr>
          <w:color w:val="000000" w:themeColor="text1"/>
        </w:rPr>
        <w:t xml:space="preserve">Touchette, É., Petit, D., Séguin, J., Boivin, M., Tremblay, R., &amp; Montplaisir, J. (2007). </w:t>
      </w:r>
    </w:p>
    <w:p>
      <w:pPr>
        <w:pStyle w:val="Normal"/>
        <w:ind w:left="720" w:hanging="0"/>
        <w:rPr/>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Doi: </w:t>
      </w:r>
      <w:hyperlink r:id="rId29">
        <w:r>
          <w:rPr>
            <w:rStyle w:val="InternetLink"/>
            <w:rFonts w:eastAsia="Times New Roman" w:cs="Times New Roman" w:cstheme="minorHAnsi"/>
            <w:color w:val="000000" w:themeColor="text1"/>
            <w:highlight w:val="white"/>
          </w:rPr>
          <w:t>https://doi.org/10.1093/sleep/30.9.1213</w:t>
        </w:r>
      </w:hyperlink>
    </w:p>
    <w:p>
      <w:pPr>
        <w:pStyle w:val="Normal"/>
        <w:ind w:hanging="0"/>
        <w:rPr>
          <w:color w:val="000000" w:themeColor="text1"/>
        </w:rPr>
      </w:pPr>
      <w:r>
        <w:rPr>
          <w:color w:val="000000" w:themeColor="text1"/>
        </w:rPr>
        <w:t xml:space="preserve">Trockel, M. T., Barnes, M. D., &amp; Egget, D. L. (2000). Health-Related Variables and Academic </w:t>
      </w:r>
    </w:p>
    <w:p>
      <w:pPr>
        <w:pStyle w:val="Normal"/>
        <w:ind w:left="720" w:hanging="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doi: 10.1080/07448480009596294 </w:t>
      </w:r>
    </w:p>
    <w:p>
      <w:pPr>
        <w:pStyle w:val="Normal"/>
        <w:ind w:hanging="0"/>
        <w:rPr>
          <w:color w:val="000000" w:themeColor="text1"/>
        </w:rPr>
      </w:pPr>
      <w:r>
        <w:rPr>
          <w:color w:val="000000" w:themeColor="text1"/>
        </w:rPr>
        <w:t xml:space="preserve">Trudeau, F., &amp; Shephard, R. J. (2010). Relationships of physical activity to brain health and the </w:t>
      </w:r>
    </w:p>
    <w:p>
      <w:pPr>
        <w:pStyle w:val="Normal"/>
        <w:ind w:left="720" w:hanging="0"/>
        <w:rPr/>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doi: </w:t>
      </w:r>
      <w:hyperlink r:id="rId30">
        <w:r>
          <w:rPr>
            <w:rStyle w:val="InternetLink"/>
            <w:rFonts w:eastAsia="Times New Roman" w:cs="Arial" w:ascii="Arial" w:hAnsi="Arial"/>
            <w:color w:val="000000" w:themeColor="text1"/>
            <w:sz w:val="21"/>
            <w:szCs w:val="21"/>
            <w:highlight w:val="white"/>
          </w:rPr>
          <w:t>https://doi.org/10.1177/1559827609351133</w:t>
        </w:r>
      </w:hyperlink>
    </w:p>
    <w:p>
      <w:pPr>
        <w:pStyle w:val="Normal"/>
        <w:ind w:hanging="0"/>
        <w:rPr>
          <w:color w:val="000000" w:themeColor="text1"/>
        </w:rPr>
      </w:pPr>
      <w:r>
        <w:rPr>
          <w:color w:val="000000" w:themeColor="text1"/>
        </w:rPr>
        <w:t xml:space="preserve">Turner, T., Drummond, S., Salamat, J., &amp; Brown, G. (2007). Effects of 42 hr of total sleep </w:t>
      </w:r>
    </w:p>
    <w:p>
      <w:pPr>
        <w:pStyle w:val="Normal"/>
        <w:ind w:left="720" w:hanging="0"/>
        <w:rPr/>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787-795. doi</w:t>
      </w:r>
      <w:r>
        <w:rPr>
          <w:rFonts w:cs="Times New Roman" w:cstheme="minorHAnsi"/>
          <w:color w:val="000000" w:themeColor="text1"/>
        </w:rPr>
        <w:t xml:space="preserve">: </w:t>
      </w:r>
      <w:hyperlink r:id="rId31" w:tgtFrame="_blank">
        <w:r>
          <w:rPr>
            <w:rStyle w:val="InternetLink"/>
            <w:rFonts w:eastAsia="Times New Roman" w:cs="Times New Roman" w:cstheme="minorHAnsi"/>
            <w:color w:val="000000" w:themeColor="text1"/>
            <w:highlight w:val="white"/>
          </w:rPr>
          <w:t>http://dx.doi.org/10.1037/0894-4105.21.6.787</w:t>
        </w:r>
      </w:hyperlink>
    </w:p>
    <w:p>
      <w:pPr>
        <w:pStyle w:val="Normal"/>
        <w:ind w:hanging="0"/>
        <w:rPr>
          <w:rFonts w:ascii="Times New Roman" w:hAnsi="Times New Roman" w:eastAsia="Times New Roman" w:cs="Times New Roman" w:asciiTheme="majorHAnsi" w:cstheme="majorHAnsi" w:hAnsiTheme="majorHAnsi"/>
          <w:color w:val="000000" w:themeColor="text1"/>
          <w:kern w:val="0"/>
          <w:highlight w:val="white"/>
          <w:lang w:eastAsia="en-US"/>
        </w:rPr>
      </w:pPr>
      <w:r>
        <w:rPr>
          <w:rFonts w:eastAsia="Times New Roman" w:cs="Times New Roman" w:cstheme="majorHAnsi"/>
          <w:color w:val="000000" w:themeColor="text1"/>
          <w:kern w:val="0"/>
          <w:shd w:fill="FFFFFF" w:val="clear"/>
          <w:lang w:eastAsia="en-US"/>
        </w:rPr>
        <w:t xml:space="preserve">Vaez, M., &amp; Laflamme, L. (2008). Experienced stress, psychological symptoms, self-rated health </w:t>
      </w:r>
    </w:p>
    <w:p>
      <w:pPr>
        <w:pStyle w:val="Normal"/>
        <w:ind w:left="720" w:hanging="0"/>
        <w:rPr>
          <w:rFonts w:ascii="Times New Roman" w:hAnsi="Times New Roman" w:eastAsia="Times New Roman" w:cs="Times New Roman" w:asciiTheme="majorHAnsi" w:cstheme="majorHAnsi" w:hAnsiTheme="majorHAnsi"/>
          <w:color w:val="000000" w:themeColor="text1"/>
          <w:kern w:val="0"/>
          <w:lang w:eastAsia="en-US"/>
        </w:rPr>
      </w:pPr>
      <w:r>
        <w:rPr>
          <w:rFonts w:eastAsia="Times New Roman" w:cs="Times New Roman" w:cstheme="majorHAnsi"/>
          <w:color w:val="000000" w:themeColor="text1"/>
          <w:kern w:val="0"/>
          <w:shd w:fill="FFFFFF" w:val="clear"/>
          <w:lang w:eastAsia="en-US"/>
        </w:rPr>
        <w:t>and academic achievement: A longitudinal study of Swedish university students. </w:t>
      </w:r>
      <w:r>
        <w:rPr>
          <w:rFonts w:eastAsia="Times New Roman" w:cs="Times New Roman" w:cstheme="majorHAnsi"/>
          <w:i/>
          <w:iCs/>
          <w:color w:val="000000" w:themeColor="text1"/>
          <w:kern w:val="0"/>
          <w:shd w:fill="FFFFFF" w:val="clear"/>
          <w:lang w:eastAsia="en-US"/>
        </w:rPr>
        <w:t>Social Behavior and Personality: An international journal</w:t>
      </w:r>
      <w:r>
        <w:rPr>
          <w:rFonts w:eastAsia="Times New Roman" w:cs="Times New Roman" w:cstheme="majorHAnsi"/>
          <w:color w:val="000000" w:themeColor="text1"/>
          <w:kern w:val="0"/>
          <w:shd w:fill="FFFFFF" w:val="clear"/>
          <w:lang w:eastAsia="en-US"/>
        </w:rPr>
        <w:t>, </w:t>
      </w:r>
      <w:r>
        <w:rPr>
          <w:rFonts w:eastAsia="Times New Roman" w:cs="Times New Roman" w:cstheme="majorHAnsi"/>
          <w:i/>
          <w:iCs/>
          <w:color w:val="000000" w:themeColor="text1"/>
          <w:kern w:val="0"/>
          <w:shd w:fill="FFFFFF" w:val="clear"/>
          <w:lang w:eastAsia="en-US"/>
        </w:rPr>
        <w:t>36</w:t>
      </w:r>
      <w:r>
        <w:rPr>
          <w:rFonts w:eastAsia="Times New Roman" w:cs="Times New Roman" w:cstheme="majorHAnsi"/>
          <w:color w:val="000000" w:themeColor="text1"/>
          <w:kern w:val="0"/>
          <w:shd w:fill="FFFFFF" w:val="clear"/>
          <w:lang w:eastAsia="en-US"/>
        </w:rPr>
        <w:t>, 183-196. doi: https://doi.org/10.2224/sbp.2008.36.2.183 </w:t>
      </w:r>
    </w:p>
    <w:p>
      <w:pPr>
        <w:pStyle w:val="Normal"/>
        <w:ind w:hanging="0"/>
        <w:rPr>
          <w:color w:val="000000" w:themeColor="text1"/>
        </w:rPr>
      </w:pPr>
      <w:r>
        <w:rPr>
          <w:color w:val="000000" w:themeColor="text1"/>
        </w:rPr>
        <w:t xml:space="preserve">VanKim, N. A. &amp; Nelson, T F. (2013). Vigorous Physical Activity, Mental Health, Perceived </w:t>
      </w:r>
    </w:p>
    <w:p>
      <w:pPr>
        <w:pStyle w:val="Normal"/>
        <w:ind w:left="720" w:hanging="0"/>
        <w:rPr>
          <w:color w:val="000000" w:themeColor="text1"/>
        </w:rPr>
      </w:pPr>
      <w:r>
        <w:rPr>
          <w:color w:val="000000" w:themeColor="text1"/>
        </w:rPr>
        <w:t xml:space="preserve">Stress, and Socializing Among College Students. </w:t>
      </w:r>
      <w:r>
        <w:rPr>
          <w:rFonts w:cs="Times New Roman" w:cstheme="minorHAnsi"/>
          <w:i/>
          <w:color w:val="000000" w:themeColor="text1"/>
        </w:rPr>
        <w:t xml:space="preserve">American Journal of Health Promotion, </w:t>
      </w:r>
      <w:r>
        <w:rPr>
          <w:rFonts w:eastAsia="Times New Roman" w:cs="Times New Roman" w:cstheme="minorHAnsi"/>
          <w:i/>
          <w:color w:val="000000" w:themeColor="text1"/>
          <w:kern w:val="0"/>
          <w:shd w:fill="FFFFFF" w:val="clear"/>
          <w:lang w:eastAsia="en-US"/>
        </w:rPr>
        <w:t>28(1),</w:t>
      </w:r>
      <w:r>
        <w:rPr>
          <w:rFonts w:eastAsia="Times New Roman" w:cs="Times New Roman" w:cstheme="minorHAnsi"/>
          <w:color w:val="000000" w:themeColor="text1"/>
          <w:kern w:val="0"/>
          <w:shd w:fill="FFFFFF" w:val="clear"/>
          <w:lang w:eastAsia="en-US"/>
        </w:rPr>
        <w:t xml:space="preserve"> 7-15. </w:t>
      </w:r>
      <w:r>
        <w:rPr>
          <w:color w:val="000000" w:themeColor="text1"/>
        </w:rPr>
        <w:t>doi: 10.4278/ajhp.111101-QUAN-395</w:t>
      </w:r>
    </w:p>
    <w:p>
      <w:pPr>
        <w:pStyle w:val="Normal"/>
        <w:widowControl w:val="false"/>
        <w:spacing w:before="0" w:after="240"/>
        <w:ind w:hanging="0"/>
        <w:rPr>
          <w:rFonts w:ascii="Times New Roman" w:hAnsi="Times New Roman" w:cs="Times New Roman" w:asciiTheme="majorHAnsi" w:cstheme="majorHAnsi" w:hAnsiTheme="majorHAnsi"/>
          <w:color w:val="000000" w:themeColor="text1"/>
          <w:kern w:val="0"/>
        </w:rPr>
      </w:pPr>
      <w:r>
        <w:rPr>
          <w:rFonts w:cs="Times New Roman" w:cstheme="majorHAnsi"/>
          <w:color w:val="000000" w:themeColor="text1"/>
          <w:kern w:val="0"/>
        </w:rPr>
        <w:t xml:space="preserve">Willard, V. W., Long, A., &amp; Phipps, S. (2016). Life Stress Versus Traumatic Stress: The Impact </w:t>
      </w:r>
    </w:p>
    <w:p>
      <w:pPr>
        <w:pStyle w:val="Normal"/>
        <w:widowControl w:val="false"/>
        <w:spacing w:before="0" w:after="240"/>
        <w:ind w:left="720" w:hanging="0"/>
        <w:rPr/>
      </w:pPr>
      <w:r>
        <w:rPr>
          <w:rFonts w:cs="Times New Roman" w:cstheme="majorHAnsi"/>
          <w:color w:val="000000" w:themeColor="text1"/>
          <w:kern w:val="0"/>
        </w:rPr>
        <w:t>of Life Events on Psychological Functioning in Children With and Without Serious Illness.</w:t>
      </w:r>
      <w:r>
        <w:rPr>
          <w:rFonts w:cs="Times" w:ascii="Times" w:hAnsi="Times"/>
          <w:color w:val="000000" w:themeColor="text1"/>
          <w:kern w:val="0"/>
          <w:sz w:val="16"/>
          <w:szCs w:val="16"/>
        </w:rPr>
        <w:t xml:space="preserve"> </w:t>
      </w:r>
      <w:r>
        <w:rPr>
          <w:rFonts w:cs="Times New Roman" w:cstheme="majorHAnsi"/>
          <w:i/>
          <w:color w:val="000000" w:themeColor="text1"/>
          <w:kern w:val="0"/>
        </w:rPr>
        <w:t>Psychological Trauma: Theory, Research, Practice, and Policy</w:t>
      </w:r>
      <w:r>
        <w:rPr>
          <w:rFonts w:cs="Times New Roman" w:cstheme="majorHAnsi"/>
          <w:color w:val="000000" w:themeColor="text1"/>
          <w:kern w:val="0"/>
        </w:rPr>
        <w:t xml:space="preserve">, </w:t>
      </w:r>
      <w:r>
        <w:rPr>
          <w:rFonts w:cs="Times New Roman" w:cstheme="majorHAnsi"/>
          <w:i/>
          <w:color w:val="000000" w:themeColor="text1"/>
          <w:kern w:val="0"/>
        </w:rPr>
        <w:t>8(1),</w:t>
      </w:r>
      <w:r>
        <w:rPr>
          <w:rFonts w:cs="Times New Roman" w:cstheme="majorHAnsi"/>
          <w:color w:val="000000" w:themeColor="text1"/>
          <w:kern w:val="0"/>
        </w:rPr>
        <w:t xml:space="preserve"> 63-71. doi: </w:t>
      </w:r>
      <w:hyperlink r:id="rId32">
        <w:r>
          <w:rPr>
            <w:rStyle w:val="InternetLink"/>
            <w:rFonts w:cs="Times New Roman" w:cstheme="minorHAnsi"/>
            <w:color w:val="000000" w:themeColor="text1"/>
            <w:kern w:val="0"/>
          </w:rPr>
          <w:t>http://dx.doi.org/10.1037/tra0000017</w:t>
        </w:r>
      </w:hyperlink>
    </w:p>
    <w:p>
      <w:pPr>
        <w:pStyle w:val="Normal"/>
        <w:ind w:hanging="0"/>
        <w:rPr>
          <w:rFonts w:eastAsia="Times New Roman" w:cs="Times New Roman" w:cstheme="minorHAnsi"/>
          <w:color w:val="000000" w:themeColor="text1"/>
          <w:kern w:val="0"/>
          <w:highlight w:val="white"/>
          <w:lang w:eastAsia="en-US"/>
        </w:rPr>
      </w:pPr>
      <w:r>
        <w:rPr>
          <w:rFonts w:eastAsia="Times New Roman" w:cs="Times New Roman" w:cstheme="minorHAnsi"/>
          <w:color w:val="000000" w:themeColor="text1"/>
          <w:kern w:val="0"/>
          <w:shd w:fill="FFFFFF" w:val="clear"/>
          <w:lang w:eastAsia="en-US"/>
        </w:rPr>
        <w:t xml:space="preserve">Wolfson, A. R., &amp; Carskadon, M. A. (1998). Sleep schedules and daytime functioning in </w:t>
      </w:r>
    </w:p>
    <w:p>
      <w:pPr>
        <w:pStyle w:val="Normal"/>
        <w:ind w:left="720" w:hanging="0"/>
        <w:rPr>
          <w:rFonts w:eastAsia="Times New Roman" w:cs="Times New Roman" w:cstheme="minorHAnsi"/>
          <w:color w:val="000000" w:themeColor="text1"/>
          <w:kern w:val="0"/>
          <w:lang w:eastAsia="en-US"/>
        </w:rPr>
      </w:pPr>
      <w:r>
        <w:rPr>
          <w:rFonts w:eastAsia="Times New Roman" w:cs="Times New Roman" w:cstheme="minorHAnsi"/>
          <w:color w:val="000000" w:themeColor="text1"/>
          <w:kern w:val="0"/>
          <w:shd w:fill="FFFFFF" w:val="clear"/>
          <w:lang w:eastAsia="en-US"/>
        </w:rPr>
        <w:t>adolescents. </w:t>
      </w:r>
      <w:r>
        <w:rPr>
          <w:rFonts w:eastAsia="Times New Roman" w:cs="Times New Roman" w:cstheme="minorHAnsi"/>
          <w:i/>
          <w:iCs/>
          <w:color w:val="000000" w:themeColor="text1"/>
          <w:kern w:val="0"/>
          <w:shd w:fill="FFFFFF" w:val="clear"/>
          <w:lang w:eastAsia="en-US"/>
        </w:rPr>
        <w:t>Child development</w:t>
      </w:r>
      <w:r>
        <w:rPr>
          <w:rFonts w:eastAsia="Times New Roman" w:cs="Times New Roman" w:cstheme="minorHAnsi"/>
          <w:color w:val="000000" w:themeColor="text1"/>
          <w:kern w:val="0"/>
          <w:shd w:fill="FFFFFF" w:val="clear"/>
          <w:lang w:eastAsia="en-US"/>
        </w:rPr>
        <w:t>, </w:t>
      </w:r>
      <w:r>
        <w:rPr>
          <w:rFonts w:eastAsia="Times New Roman" w:cs="Times New Roman" w:cstheme="minorHAnsi"/>
          <w:i/>
          <w:iCs/>
          <w:color w:val="000000" w:themeColor="text1"/>
          <w:kern w:val="0"/>
          <w:shd w:fill="FFFFFF" w:val="clear"/>
          <w:lang w:eastAsia="en-US"/>
        </w:rPr>
        <w:t>69</w:t>
      </w:r>
      <w:r>
        <w:rPr>
          <w:rFonts w:eastAsia="Times New Roman" w:cs="Times New Roman" w:cstheme="minorHAnsi"/>
          <w:color w:val="000000" w:themeColor="text1"/>
          <w:kern w:val="0"/>
          <w:shd w:fill="FFFFFF" w:val="clear"/>
          <w:lang w:eastAsia="en-US"/>
        </w:rPr>
        <w:t>(4), 875-887.</w:t>
      </w:r>
      <w:r>
        <w:rPr>
          <w:rFonts w:eastAsia="Times New Roman" w:cs="Times New Roman" w:cstheme="minorHAnsi"/>
          <w:color w:val="000000" w:themeColor="text1"/>
          <w:kern w:val="0"/>
          <w:lang w:eastAsia="en-US"/>
        </w:rPr>
        <w:t xml:space="preserve"> </w:t>
      </w:r>
      <w:r>
        <w:rPr>
          <w:rFonts w:eastAsia="Times New Roman" w:cs="Times New Roman" w:cstheme="minorHAnsi"/>
          <w:bCs/>
          <w:color w:val="000000" w:themeColor="text1"/>
          <w:kern w:val="0"/>
          <w:shd w:fill="FFFFFF" w:val="clear"/>
          <w:lang w:eastAsia="en-US"/>
        </w:rPr>
        <w:t>doi:</w:t>
      </w:r>
      <w:r>
        <w:rPr>
          <w:rFonts w:eastAsia="Times New Roman" w:cs="Times New Roman" w:cstheme="minorHAnsi"/>
          <w:b/>
          <w:bCs/>
          <w:color w:val="000000" w:themeColor="text1"/>
          <w:kern w:val="0"/>
          <w:shd w:fill="FFFFFF" w:val="clear"/>
          <w:lang w:eastAsia="en-US"/>
        </w:rPr>
        <w:t> </w:t>
      </w:r>
      <w:r>
        <w:rPr>
          <w:rFonts w:eastAsia="Times New Roman" w:cs="Times New Roman" w:cstheme="minorHAnsi"/>
          <w:color w:val="000000" w:themeColor="text1"/>
          <w:kern w:val="0"/>
          <w:shd w:fill="FFFFFF" w:val="clear"/>
          <w:lang w:eastAsia="en-US"/>
        </w:rPr>
        <w:t>10.1111/j.1467-8624.1998.tb06149.x</w:t>
      </w:r>
    </w:p>
    <w:p>
      <w:pPr>
        <w:pStyle w:val="Normal"/>
        <w:ind w:hanging="0"/>
        <w:rPr>
          <w:i/>
          <w:i/>
          <w:color w:val="000000" w:themeColor="text1"/>
        </w:rPr>
      </w:pPr>
      <w:r>
        <w:rPr>
          <w:color w:val="000000" w:themeColor="text1"/>
        </w:rPr>
        <w:t xml:space="preserve">Zepke, N. &amp; Leach, L. (2010). Improving student engagement: Ten proposals for action. </w:t>
      </w:r>
      <w:r>
        <w:rPr>
          <w:i/>
          <w:color w:val="000000" w:themeColor="text1"/>
        </w:rPr>
        <w:t xml:space="preserve">Active </w:t>
      </w:r>
    </w:p>
    <w:p>
      <w:pPr>
        <w:pStyle w:val="Normal"/>
        <w:rPr/>
      </w:pPr>
      <w:r>
        <w:rPr>
          <w:i/>
          <w:color w:val="000000" w:themeColor="text1"/>
        </w:rPr>
        <w:t>Learning in Higher Education, 11(3)</w:t>
      </w:r>
      <w:r>
        <w:rPr>
          <w:color w:val="000000" w:themeColor="text1"/>
        </w:rPr>
        <w:t>, 167-177. doi: 10.1177/1469787410379680</w:t>
      </w:r>
    </w:p>
    <w:sectPr>
      <w:headerReference w:type="default" r:id="rId33"/>
      <w:headerReference w:type="first" r:id="rId34"/>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yoonjina@gmail.com" w:date="2017-12-11T08:09:00Z" w:initials="y">
    <w:p>
      <w:r>
        <w:rPr>
          <w:rFonts w:ascii="Liberation Serif" w:hAnsi="Liberation Serif" w:eastAsia="Tahoma" w:cs="Tahoma"/>
          <w:kern w:val="0"/>
          <w:lang w:val="en-US" w:eastAsia="en-US" w:bidi="en-US"/>
        </w:rPr>
        <w:t xml:space="preserve">I recommend adding more heading throughout the intro.  </w:t>
      </w:r>
    </w:p>
  </w:comment>
  <w:comment w:id="1" w:author="yoonjina@gmail.com" w:date="2017-12-11T07:10:00Z" w:initials="y">
    <w:p>
      <w:r>
        <w:rPr>
          <w:rFonts w:ascii="Liberation Serif" w:hAnsi="Liberation Serif" w:eastAsia="Tahoma" w:cs="Tahoma"/>
          <w:kern w:val="0"/>
          <w:lang w:val="en-US" w:eastAsia="en-US" w:bidi="en-US"/>
        </w:rPr>
        <w:t>Order---I didn’t mark the rest of the proposal about this issue.  Make sure to address them for your dissertation</w:t>
      </w:r>
    </w:p>
  </w:comment>
  <w:comment w:id="2" w:author="yoonjina@gmail.com" w:date="2017-12-11T07:15:00Z" w:initials="y">
    <w:p>
      <w:r>
        <w:rPr>
          <w:rFonts w:ascii="Liberation Serif" w:hAnsi="Liberation Serif" w:eastAsia="Tahoma" w:cs="Tahoma"/>
          <w:kern w:val="0"/>
          <w:lang w:val="en-US" w:eastAsia="en-US" w:bidi="en-US"/>
        </w:rPr>
        <w:t xml:space="preserve">up to this point, I wasn’t sure which study examined a university sample vs. school aged.  </w:t>
      </w:r>
    </w:p>
    <w:p>
      <w:r>
        <w:rPr>
          <w:rFonts w:ascii="Liberation Serif" w:hAnsi="Liberation Serif" w:eastAsia="Tahoma" w:cs="Tahoma"/>
          <w:kern w:val="0"/>
          <w:lang w:val="en-US" w:eastAsia="en-US" w:bidi="en-US"/>
        </w:rPr>
      </w:r>
    </w:p>
    <w:p>
      <w:r>
        <w:rPr>
          <w:rFonts w:ascii="Liberation Serif" w:hAnsi="Liberation Serif" w:eastAsia="Tahoma" w:cs="Tahoma"/>
          <w:kern w:val="0"/>
          <w:lang w:val="en-US" w:eastAsia="en-US" w:bidi="en-US"/>
        </w:rPr>
        <w:t>Make it clear which sample each study included.</w:t>
      </w:r>
    </w:p>
    <w:p>
      <w:r>
        <w:rPr>
          <w:rFonts w:ascii="Liberation Serif" w:hAnsi="Liberation Serif" w:eastAsia="Tahoma" w:cs="Tahoma"/>
          <w:kern w:val="0"/>
          <w:lang w:val="en-US" w:eastAsia="en-US" w:bidi="en-US"/>
        </w:rPr>
        <w:t xml:space="preserve">Given your sample, I also recommend that your literature review is focused on university samples. </w:t>
      </w:r>
    </w:p>
    <w:p>
      <w:r>
        <w:rPr>
          <w:rFonts w:ascii="Liberation Serif" w:hAnsi="Liberation Serif" w:eastAsia="Tahoma" w:cs="Tahoma"/>
          <w:kern w:val="0"/>
          <w:lang w:val="en-US" w:eastAsia="en-US" w:bidi="en-US"/>
        </w:rPr>
      </w:r>
    </w:p>
    <w:p>
      <w:r>
        <w:rPr>
          <w:rFonts w:ascii="Liberation Serif" w:hAnsi="Liberation Serif" w:eastAsia="Tahoma" w:cs="Tahoma"/>
          <w:kern w:val="0"/>
          <w:lang w:val="en-US"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3" w:author="yoonjina@gmail.com" w:date="2017-12-11T07:58:00Z" w:initials="y">
    <w:p>
      <w:r>
        <w:rPr>
          <w:rFonts w:ascii="Liberation Serif" w:hAnsi="Liberation Serif" w:eastAsia="Tahoma" w:cs="Tahoma"/>
          <w:kern w:val="0"/>
          <w:lang w:val="en-US" w:eastAsia="en-US" w:bidi="en-US"/>
        </w:rPr>
        <w:t>Engagement?</w:t>
      </w:r>
    </w:p>
  </w:comment>
  <w:comment w:id="4" w:author="yoonjina@gmail.com" w:date="2017-12-11T07:59:00Z" w:initials="y">
    <w:p>
      <w:r>
        <w:rPr>
          <w:rFonts w:ascii="Liberation Serif" w:hAnsi="Liberation Serif" w:eastAsia="Tahoma" w:cs="Tahoma"/>
          <w:kern w:val="0"/>
          <w:lang w:val="en-US" w:eastAsia="en-US" w:bidi="en-US"/>
        </w:rPr>
        <w:t xml:space="preserve">I recommend that you focus on school aged kids given your sample.  </w:t>
      </w:r>
    </w:p>
  </w:comment>
  <w:comment w:id="5" w:author="yoonjina@gmail.com" w:date="2017-12-11T08:00:00Z" w:initials="y">
    <w:p>
      <w:r>
        <w:rPr>
          <w:rFonts w:ascii="Liberation Serif" w:hAnsi="Liberation Serif" w:eastAsia="Tahoma" w:cs="Tahoma"/>
          <w:kern w:val="0"/>
          <w:lang w:val="en-US" w:eastAsia="en-US" w:bidi="en-US"/>
        </w:rPr>
        <w:t xml:space="preserve">Be specific here—what constructs or variables? </w:t>
      </w:r>
    </w:p>
    <w:p>
      <w:r>
        <w:rPr>
          <w:rFonts w:ascii="Liberation Serif" w:hAnsi="Liberation Serif" w:eastAsia="Tahoma" w:cs="Tahoma"/>
          <w:kern w:val="0"/>
          <w:lang w:val="en-US" w:eastAsia="en-US" w:bidi="en-US"/>
        </w:rPr>
        <w:t>Make your DV clear in this sentence.</w:t>
      </w:r>
    </w:p>
  </w:comment>
  <w:comment w:id="6" w:author="yoonjina@gmail.com" w:date="2017-12-11T08:05:00Z" w:initials="y">
    <w:p>
      <w:r>
        <w:rPr>
          <w:rFonts w:ascii="Liberation Serif" w:hAnsi="Liberation Serif" w:eastAsia="Tahoma" w:cs="Tahoma"/>
          <w:kern w:val="0"/>
          <w:lang w:val="en-US" w:eastAsia="en-US" w:bidi="en-US"/>
        </w:rPr>
        <w:t xml:space="preserve">Elaborate---what types of stress were related to low grad rates? </w:t>
      </w:r>
    </w:p>
  </w:comment>
  <w:comment w:id="7" w:author="yoonjina@gmail.com" w:date="2017-12-11T08:20:00Z" w:initials="y">
    <w:p>
      <w:r>
        <w:rPr>
          <w:rFonts w:ascii="Liberation Serif" w:hAnsi="Liberation Serif" w:eastAsia="Tahoma" w:cs="Tahoma"/>
          <w:kern w:val="0"/>
          <w:lang w:val="en-US" w:eastAsia="en-US" w:bidi="en-US"/>
        </w:rPr>
        <w:t xml:space="preserve">Not a substantiated argument here. </w:t>
      </w:r>
    </w:p>
    <w:p>
      <w:r>
        <w:rPr>
          <w:rFonts w:ascii="Liberation Serif" w:hAnsi="Liberation Serif" w:eastAsia="Tahoma" w:cs="Tahoma"/>
          <w:kern w:val="0"/>
          <w:lang w:val="en-US" w:eastAsia="en-US" w:bidi="en-US"/>
        </w:rPr>
      </w:r>
    </w:p>
  </w:comment>
  <w:comment w:id="8" w:author="yoonjina@gmail.com" w:date="2017-12-11T08:23:00Z" w:initials="y">
    <w:p>
      <w:r>
        <w:rPr>
          <w:rFonts w:ascii="Liberation Serif" w:hAnsi="Liberation Serif" w:eastAsia="Tahoma" w:cs="Tahoma"/>
          <w:kern w:val="0"/>
          <w:lang w:val="en-US" w:eastAsia="en-US" w:bidi="en-US"/>
        </w:rPr>
        <w:t xml:space="preserve">Conceptually, is it possible that stressful life has an impact on sleep?  What’s a rationale for a moderating effect vs. a mediating effect?  </w:t>
      </w:r>
    </w:p>
    <w:p>
      <w:r>
        <w:rPr>
          <w:rFonts w:ascii="Liberation Serif" w:hAnsi="Liberation Serif" w:eastAsia="Tahoma" w:cs="Tahoma"/>
          <w:kern w:val="0"/>
          <w:lang w:val="en-US" w:eastAsia="en-US" w:bidi="en-US"/>
        </w:rPr>
      </w:r>
    </w:p>
    <w:p>
      <w:r>
        <w:rPr>
          <w:rFonts w:ascii="Liberation Serif" w:hAnsi="Liberation Serif" w:eastAsia="Tahoma" w:cs="Tahoma"/>
          <w:kern w:val="0"/>
          <w:lang w:val="en-US" w:eastAsia="en-US" w:bidi="en-US"/>
        </w:rPr>
        <w:t xml:space="preserve">On a related note, does “sleep hygiene practice” assume a certain level of controllability?  </w:t>
      </w:r>
    </w:p>
  </w:comment>
  <w:comment w:id="9" w:author="yoonjina@gmail.com" w:date="2017-12-11T16:44:00Z" w:initials="y">
    <w:p>
      <w:r>
        <w:rPr>
          <w:rFonts w:ascii="Liberation Serif" w:hAnsi="Liberation Serif" w:eastAsia="Tahoma" w:cs="Tahoma"/>
          <w:kern w:val="0"/>
          <w:lang w:val="en-US" w:eastAsia="en-US" w:bidi="en-US"/>
        </w:rPr>
        <w:t xml:space="preserve">I found the review section to be lacking important details such as age group.  You mentioned college students for some studies, but a majority of studies do not indicate that.  </w:t>
      </w:r>
    </w:p>
    <w:p>
      <w:r>
        <w:rPr>
          <w:rFonts w:ascii="Liberation Serif" w:hAnsi="Liberation Serif" w:eastAsia="Tahoma" w:cs="Tahoma"/>
          <w:kern w:val="0"/>
          <w:lang w:val="en-US" w:eastAsia="en-US" w:bidi="en-US"/>
        </w:rPr>
      </w:r>
    </w:p>
    <w:p>
      <w:r>
        <w:rPr>
          <w:rFonts w:ascii="Liberation Serif" w:hAnsi="Liberation Serif" w:eastAsia="Tahoma" w:cs="Tahoma"/>
          <w:kern w:val="0"/>
          <w:lang w:val="en-US" w:eastAsia="en-US" w:bidi="en-US"/>
        </w:rPr>
      </w:r>
    </w:p>
  </w:comment>
  <w:comment w:id="10" w:author="yoonjina@gmail.com" w:date="2017-12-11T16:37:00Z" w:initials="y">
    <w:p>
      <w:r>
        <w:rPr>
          <w:rFonts w:ascii="Liberation Serif" w:hAnsi="Liberation Serif" w:eastAsia="Tahoma" w:cs="Tahoma"/>
          <w:kern w:val="0"/>
          <w:lang w:val="en-US" w:eastAsia="en-US" w:bidi="en-US"/>
        </w:rPr>
        <w:t xml:space="preserve">Is this research for children and adolescents or college students?  </w:t>
      </w:r>
    </w:p>
  </w:comment>
  <w:comment w:id="11" w:author="yoonjina@gmail.com" w:date="2017-12-11T16:35:00Z" w:initials="y">
    <w:p>
      <w:r>
        <w:rPr>
          <w:rFonts w:ascii="Liberation Serif" w:hAnsi="Liberation Serif" w:eastAsia="Tahoma" w:cs="Tahoma"/>
          <w:kern w:val="0"/>
          <w:lang w:val="en-US" w:eastAsia="en-US" w:bidi="en-US"/>
        </w:rPr>
        <w:t>Instead of listing all at the end, cite for specific  outcomes</w:t>
      </w:r>
    </w:p>
  </w:comment>
  <w:comment w:id="12" w:author="yoonjina@gmail.com" w:date="2017-12-11T16:55:00Z" w:initials="y">
    <w:p>
      <w:r>
        <w:rPr>
          <w:rFonts w:ascii="Liberation Serif" w:hAnsi="Liberation Serif" w:eastAsia="Tahoma" w:cs="Tahoma"/>
          <w:kern w:val="0"/>
          <w:lang w:val="en-US" w:eastAsia="en-US" w:bidi="en-US"/>
        </w:rPr>
        <w:t>What does this meta analysis suggest for your study?</w:t>
      </w:r>
    </w:p>
    <w:p>
      <w:r>
        <w:rPr>
          <w:rFonts w:ascii="Liberation Serif" w:hAnsi="Liberation Serif" w:eastAsia="Tahoma" w:cs="Tahoma"/>
          <w:kern w:val="0"/>
          <w:lang w:val="en-US" w:eastAsia="en-US" w:bidi="en-US"/>
        </w:rPr>
        <w:t xml:space="preserve">Spell it out for the reader.  </w:t>
      </w:r>
    </w:p>
  </w:comment>
  <w:comment w:id="13" w:author="yoonjina@gmail.com" w:date="2017-12-12T14:02:00Z" w:initials="y">
    <w:p>
      <w:r>
        <w:rPr>
          <w:rFonts w:ascii="Liberation Serif" w:hAnsi="Liberation Serif" w:eastAsia="Tahoma" w:cs="Tahoma"/>
          <w:kern w:val="0"/>
          <w:lang w:val="en-US" w:eastAsia="en-US" w:bidi="en-US"/>
        </w:rPr>
        <w:t xml:space="preserve">pg. vs. p. change the rest of the document </w:t>
      </w:r>
    </w:p>
  </w:comment>
  <w:comment w:id="14" w:author="yoonjina@gmail.com" w:date="2017-12-11T08:39:00Z" w:initials="y">
    <w:p>
      <w:r>
        <w:rPr>
          <w:rFonts w:ascii="Liberation Serif" w:hAnsi="Liberation Serif" w:eastAsia="Tahoma" w:cs="Tahoma"/>
          <w:kern w:val="0"/>
          <w:lang w:val="en-US" w:eastAsia="en-US" w:bidi="en-US"/>
        </w:rPr>
        <w:t>Provide evidence with citation.</w:t>
      </w:r>
    </w:p>
  </w:comment>
  <w:comment w:id="15" w:author="yoonjina@gmail.com" w:date="2017-12-11T08:39:00Z" w:initials="y">
    <w:p>
      <w:r>
        <w:rPr>
          <w:rFonts w:ascii="Liberation Serif" w:hAnsi="Liberation Serif" w:eastAsia="Tahoma" w:cs="Tahoma"/>
          <w:kern w:val="0"/>
          <w:lang w:val="en-US" w:eastAsia="en-US" w:bidi="en-US"/>
        </w:rPr>
        <w:t>Other evidence beyond test retest reliability</w:t>
      </w:r>
    </w:p>
  </w:comment>
  <w:comment w:id="16" w:author="yoonjina@gmail.com" w:date="2017-12-12T14:41:00Z" w:initials="y">
    <w:p>
      <w:r>
        <w:rPr>
          <w:rFonts w:ascii="Liberation Serif" w:hAnsi="Liberation Serif" w:eastAsia="Tahoma" w:cs="Tahoma"/>
          <w:kern w:val="0"/>
          <w:lang w:val="en-US" w:eastAsia="en-US" w:bidi="en-US"/>
        </w:rPr>
        <w:t>Reverse?</w:t>
      </w:r>
    </w:p>
  </w:comment>
  <w:comment w:id="17" w:author="yoonjina@gmail.com" w:date="2017-12-11T08:42:00Z" w:initials="y">
    <w:p>
      <w:r>
        <w:rPr>
          <w:rFonts w:ascii="Liberation Serif" w:hAnsi="Liberation Serif" w:eastAsia="Tahoma" w:cs="Tahoma"/>
          <w:kern w:val="0"/>
          <w:lang w:val="en-US" w:eastAsia="en-US" w:bidi="en-US"/>
        </w:rPr>
        <w:t>Give more details</w:t>
      </w:r>
    </w:p>
  </w:comment>
  <w:comment w:id="18" w:author="yoonjina@gmail.com" w:date="2017-12-11T08:43:00Z" w:initials="y">
    <w:p>
      <w:r>
        <w:rPr>
          <w:rFonts w:ascii="Liberation Serif" w:hAnsi="Liberation Serif" w:eastAsia="Tahoma" w:cs="Tahoma"/>
          <w:kern w:val="0"/>
          <w:lang w:val="en-US" w:eastAsia="en-US" w:bidi="en-US"/>
        </w:rPr>
        <w:t xml:space="preserve">Not sure what this means. </w:t>
      </w:r>
    </w:p>
  </w:comment>
  <w:comment w:id="19" w:author="yoonjina@gmail.com" w:date="2017-12-11T08:44:00Z" w:initials="y">
    <w:p>
      <w:r>
        <w:rPr>
          <w:rFonts w:ascii="Liberation Serif" w:hAnsi="Liberation Serif" w:eastAsia="Tahoma" w:cs="Tahoma"/>
          <w:kern w:val="0"/>
          <w:lang w:val="en-US" w:eastAsia="en-US" w:bidi="en-US"/>
        </w:rPr>
        <w:t>Rephrase</w:t>
      </w:r>
    </w:p>
  </w:comment>
  <w:comment w:id="20" w:author="yoonjina@gmail.com" w:date="2017-12-12T14:52:00Z" w:initials="y">
    <w:p>
      <w:r>
        <w:rPr>
          <w:rFonts w:ascii="Liberation Serif" w:hAnsi="Liberation Serif" w:eastAsia="Tahoma" w:cs="Tahoma"/>
          <w:kern w:val="0"/>
          <w:lang w:val="en-US" w:eastAsia="en-US" w:bidi="en-US"/>
        </w:rPr>
        <w:t>Use a font consistently</w:t>
      </w:r>
    </w:p>
  </w:comment>
  <w:comment w:id="21" w:author="yoonjina@gmail.com" w:date="2017-12-11T17:08:00Z" w:initials="y">
    <w:p>
      <w:r>
        <w:rPr>
          <w:rFonts w:ascii="Liberation Serif" w:hAnsi="Liberation Serif" w:eastAsia="Tahoma" w:cs="Tahoma"/>
          <w:kern w:val="0"/>
          <w:lang w:val="en-US" w:eastAsia="en-US" w:bidi="en-US"/>
        </w:rPr>
        <w:t xml:space="preserve">Instead of this, add doi if available.  </w:t>
      </w:r>
    </w:p>
  </w:comment>
  <w:comment w:id="22" w:author="yoonjina@gmail.com" w:date="2017-12-11T17:08:00Z" w:initials="y">
    <w:p>
      <w:r>
        <w:rPr>
          <w:rFonts w:ascii="Liberation Serif" w:hAnsi="Liberation Serif" w:eastAsia="Tahoma" w:cs="Tahoma"/>
          <w:kern w:val="0"/>
          <w:lang w:val="en-US" w:eastAsia="en-US" w:bidi="en-US"/>
        </w:rPr>
        <w:t>same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AFLEMP+Arial">
    <w:charset w:val="01"/>
    <w:family w:val="roman"/>
    <w:pitch w:val="variable"/>
  </w:font>
  <w:font w:name="TimesNewRomanPSMT">
    <w:charset w:val="01"/>
    <w:family w:val="roman"/>
    <w:pitch w:val="variable"/>
  </w:font>
  <w:font w:name="Helvetica">
    <w:altName w:val="Arial"/>
    <w:charset w:val="01"/>
    <w:family w:val="roman"/>
    <w:pitch w:val="variable"/>
  </w:font>
  <w:font w:name="Times">
    <w:altName w:val="Times New Roman"/>
    <w:charset w:val="01"/>
    <w:family w:val="roman"/>
    <w:pitch w:val="variable"/>
  </w:font>
  <w:font w:name="ff1">
    <w:charset w:val="01"/>
    <w:family w:val="roman"/>
    <w:pitch w:val="variable"/>
  </w:font>
  <w:font w:name="Times-Roman">
    <w:altName w:val="Times New Roman"/>
    <w:charset w:val="01"/>
    <w:family w:val="roman"/>
    <w:pitch w:val="variable"/>
  </w:font>
  <w:font w:name="Arial">
    <w:charset w:val="01"/>
    <w:family w:val="roman"/>
    <w:pitch w:val="variable"/>
  </w:font>
  <w:font w:name="MS Mincho">
    <w:charset w:val="01"/>
    <w:family w:val="roman"/>
    <w:pitch w:val="variable"/>
  </w:font>
  <w:font w:name="Calibri">
    <w:charset w:val="01"/>
    <w:family w:val="roman"/>
    <w:pitch w:val="variable"/>
  </w:font>
  <w:font w:name="Titillium Web">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Effects of stress, Sleep Hygiene, and exercise</w:t>
        </w:r>
      </w:sdtContent>
    </w:sdt>
    <w:r>
      <w:rPr>
        <w:rStyle w:val="Strong"/>
      </w:rPr>
      <w:tab/>
    </w:r>
    <w:r>
      <w:rPr>
        <w:rStyle w:val="Strong"/>
      </w:rPr>
      <w:fldChar w:fldCharType="begin"/>
    </w:r>
    <w:r>
      <w:instrText> PAGE </w:instrText>
    </w:r>
    <w:r>
      <w:fldChar w:fldCharType="separate"/>
    </w:r>
    <w:r>
      <w:t>66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Running head: </w:t>
    </w:r>
    <w:sdt>
      <w:sdtPr>
        <w:text/>
        <w:dataBinding w:prefixMappings="xmlns:ns0='http://schemas.microsoft.com/office/2006/coverPageProps' " w:xpath="/ns0:CoverPageProperties[1]/ns0:Abstract[1]" w:storeItemID="{55AF091B-3C7A-41E3-B477-F2FDAA23CFDA}"/>
        <w:alias w:val="Running head"/>
      </w:sdtPr>
      <w:sdtContent>
        <w:r>
          <w:rPr>
            <w:rStyle w:val="Strong"/>
          </w:rPr>
          <w:t>Effects of stress, Sleep Hygiene, and exercise</w:t>
        </w:r>
      </w:sdtContent>
    </w:sdt>
    <w:r>
      <w:rPr>
        <w:rStyle w:val="Strong"/>
      </w:rPr>
      <w:tab/>
    </w:r>
    <w:r>
      <w:rPr>
        <w:rStyle w:val="Strong"/>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9"/>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23020"/>
    <w:pPr>
      <w:widowControl/>
      <w:bidi w:val="0"/>
      <w:spacing w:lineRule="auto" w:line="48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pPr>
      <w:keepNext/>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pPr>
      <w:keepNext/>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pPr>
      <w:keepNext/>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pPr>
      <w:keepNext/>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pPr>
      <w:keepNext/>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pPr>
      <w:keepNext/>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pPr>
      <w:keepNext/>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pPr>
      <w:keepNext/>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20"/>
    <w:unhideWhenUsed/>
    <w:qFormat/>
    <w:rPr>
      <w:i/>
      <w:iCs/>
    </w:rPr>
  </w:style>
  <w:style w:type="character" w:styleId="Heading3Char" w:customStyle="1">
    <w:name w:val="Heading 3 Char"/>
    <w:basedOn w:val="DefaultParagraphFont"/>
    <w:link w:val="Heading3"/>
    <w:uiPriority w:val="4"/>
    <w:qFormat/>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Pr>
      <w:rFonts w:ascii="Segoe UI" w:hAnsi="Segoe UI" w:cs="Segoe UI"/>
      <w:kern w:val="2"/>
      <w:sz w:val="18"/>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Pr>
      <w:kern w:val="2"/>
      <w:sz w:val="16"/>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Pr>
      <w:kern w:val="2"/>
      <w:sz w:val="16"/>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Pr>
      <w:kern w:val="2"/>
      <w:sz w:val="20"/>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Pr>
      <w:rFonts w:ascii="Segoe UI" w:hAnsi="Segoe UI" w:cs="Segoe UI"/>
      <w:kern w:val="2"/>
      <w:sz w:val="16"/>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Pr>
      <w:kern w:val="2"/>
      <w:sz w:val="20"/>
      <w:szCs w:val="20"/>
    </w:rPr>
  </w:style>
  <w:style w:type="character" w:styleId="FooterChar" w:customStyle="1">
    <w:name w:val="Footer Char"/>
    <w:basedOn w:val="DefaultParagraphFont"/>
    <w:link w:val="Footer"/>
    <w:uiPriority w:val="99"/>
    <w:qFormat/>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color w:val="272727" w:themeColor="text1" w:themeTint="d8"/>
      <w:kern w:val="2"/>
      <w:sz w:val="21"/>
      <w:szCs w:val="21"/>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i/>
      <w:iCs/>
      <w:color w:val="272727" w:themeColor="text1" w:themeTint="d8"/>
      <w:kern w:val="2"/>
      <w:sz w:val="21"/>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Pr>
      <w:rFonts w:ascii="Consolas" w:hAnsi="Consolas" w:cs="Consolas"/>
      <w:kern w:val="2"/>
      <w:sz w:val="20"/>
      <w:szCs w:val="20"/>
    </w:rPr>
  </w:style>
  <w:style w:type="character" w:styleId="IntenseQuoteChar" w:customStyle="1">
    <w:name w:val="Intense Quote Char"/>
    <w:basedOn w:val="DefaultParagraphFont"/>
    <w:link w:val="IntenseQuote"/>
    <w:uiPriority w:val="30"/>
    <w:semiHidden/>
    <w:qFormat/>
    <w:rPr>
      <w:i/>
      <w:iCs/>
      <w:color w:val="DDDDDD" w:themeColor="accent1"/>
      <w:kern w:val="2"/>
    </w:rPr>
  </w:style>
  <w:style w:type="character" w:styleId="MacroTextChar" w:customStyle="1">
    <w:name w:val="Macro Text Char"/>
    <w:basedOn w:val="DefaultParagraphFont"/>
    <w:link w:val="MacroText"/>
    <w:uiPriority w:val="99"/>
    <w:semiHidden/>
    <w:qFormat/>
    <w:rPr>
      <w:rFonts w:ascii="Consolas" w:hAnsi="Consolas" w:cs="Consolas"/>
      <w:kern w:val="2"/>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Pr>
      <w:rFonts w:ascii="Consolas" w:hAnsi="Consolas" w:cs="Consolas"/>
      <w:kern w:val="2"/>
      <w:sz w:val="21"/>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styleId="Currentselection" w:customStyle="1">
    <w:name w:val="current-selection"/>
    <w:basedOn w:val="DefaultParagraphFont"/>
    <w:qFormat/>
    <w:rsid w:val="00c664b6"/>
    <w:rPr/>
  </w:style>
  <w:style w:type="character" w:styleId="Style5" w:customStyle="1">
    <w:name w:val="_"/>
    <w:basedOn w:val="DefaultParagraphFont"/>
    <w:qFormat/>
    <w:rsid w:val="00c664b6"/>
    <w:rPr/>
  </w:style>
  <w:style w:type="character" w:styleId="Titleauthoretc" w:customStyle="1">
    <w:name w:val="titleauthoretc"/>
    <w:basedOn w:val="DefaultParagraphFont"/>
    <w:qFormat/>
    <w:rsid w:val="000d7d93"/>
    <w:rPr/>
  </w:style>
  <w:style w:type="character" w:styleId="Articleheadermetainfolabel" w:customStyle="1">
    <w:name w:val="article-header__meta-info-label"/>
    <w:basedOn w:val="DefaultParagraphFont"/>
    <w:qFormat/>
    <w:rsid w:val="00547a4f"/>
    <w:rPr/>
  </w:style>
  <w:style w:type="character" w:styleId="Articleheadermetainfodata" w:customStyle="1">
    <w:name w:val="article-header__meta-info-data"/>
    <w:basedOn w:val="DefaultParagraphFont"/>
    <w:qFormat/>
    <w:rsid w:val="00547a4f"/>
    <w:rPr/>
  </w:style>
  <w:style w:type="character" w:styleId="Annotationreference">
    <w:name w:val="annotation reference"/>
    <w:basedOn w:val="DefaultParagraphFont"/>
    <w:uiPriority w:val="99"/>
    <w:semiHidden/>
    <w:unhideWhenUsed/>
    <w:qFormat/>
    <w:rsid w:val="008105fc"/>
    <w:rPr>
      <w:sz w:val="18"/>
      <w:szCs w:val="18"/>
    </w:rPr>
  </w:style>
  <w:style w:type="character" w:styleId="Mediumnormal" w:customStyle="1">
    <w:name w:val="medium-normal"/>
    <w:basedOn w:val="DefaultParagraphFont"/>
    <w:qFormat/>
    <w:rsid w:val="00c27a97"/>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eastAsia="" w:c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rFonts w:eastAsia="" w:cs="Times New Roman"/>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Times New Roman" w:cs="Times New Roman"/>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rFonts w:eastAsia="Times New Roman" w:cs="Times New Roman"/>
      <w:color w:val="222222"/>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2"/>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text">
    <w:name w:val="footnote text"/>
    <w:basedOn w:val="Normal"/>
    <w:link w:val="FootnoteTextChar"/>
    <w:uiPriority w:val="99"/>
    <w:semiHidden/>
    <w:unhideWhenUsed/>
    <w:qFormat/>
    <w:pPr>
      <w:spacing w:lineRule="auto" w:line="240"/>
    </w:pPr>
    <w:rPr>
      <w:sz w:val="20"/>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Footer">
    <w:name w:val="Footer"/>
    <w:basedOn w:val="Normal"/>
    <w:link w:val="FooterChar"/>
    <w:uiPriority w:val="99"/>
    <w:unhideWhenUsed/>
    <w:pPr>
      <w:tabs>
        <w:tab w:val="center" w:pos="4680" w:leader="none"/>
        <w:tab w:val="right" w:pos="9360" w:leader="none"/>
      </w:tabs>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hanging="0"/>
      <w:jc w:val="center"/>
    </w:pPr>
    <w:rPr>
      <w:i/>
      <w:iCs/>
      <w:color w:val="DDDDDD" w:themeColor="accent1"/>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nhideWhenUsed/>
    <w:qFormat/>
    <w:pPr>
      <w:spacing w:before="0" w:after="0"/>
      <w:ind w:left="720" w:hanging="0"/>
      <w:contextualSpacing/>
    </w:pPr>
    <w:rPr/>
  </w:style>
  <w:style w:type="paragraph" w:styleId="Macro">
    <w:name w:val="macro"/>
    <w:link w:val="MacroTextChar"/>
    <w:uiPriority w:val="99"/>
    <w:semiHidden/>
    <w:unhideWhenUsed/>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kern w:val="2"/>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4"/>
    <w:qFormat/>
    <w:pPr>
      <w:spacing w:before="240" w:after="0"/>
      <w:ind w:hanging="0"/>
      <w:contextualSpacing/>
    </w:pPr>
    <w:rPr/>
  </w:style>
  <w:style w:type="paragraph" w:styleId="Normaalweb" w:customStyle="1">
    <w:name w:val="Normaal (web)"/>
    <w:basedOn w:val="Normal"/>
    <w:next w:val="Normal"/>
    <w:qFormat/>
    <w:rsid w:val="00c16c66"/>
    <w:pPr>
      <w:spacing w:lineRule="auto" w:line="240"/>
      <w:ind w:hanging="0"/>
    </w:pPr>
    <w:rPr>
      <w:rFonts w:ascii="AFLEMP+Arial" w:hAnsi="AFLEMP+Arial" w:eastAsia="Calibri" w:cs="Times New Roman"/>
      <w:kern w:val="0"/>
      <w:lang w:eastAsia="en-US"/>
    </w:rPr>
  </w:style>
  <w:style w:type="paragraph" w:styleId="Revision">
    <w:name w:val="Revision"/>
    <w:uiPriority w:val="99"/>
    <w:semiHidden/>
    <w:qFormat/>
    <w:rsid w:val="009a01af"/>
    <w:pPr>
      <w:widowControl/>
      <w:bidi w:val="0"/>
      <w:spacing w:lineRule="auto" w:line="24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customStyle="1" w:styleId="APAReport">
    <w:name w:val="APA Report"/>
    <w:basedOn w:val="TableNormal"/>
    <w:uiPriority w:val="99"/>
    <w:pPr>
      <w:spacing w:line="240" w:lineRule="auto"/>
    </w:pPr>
    <w:tblPr>
      <w:tblInd w:w="0" w:type="dxa"/>
      <w:tblBorders>
        <w:top w:val="single" w:color="auto" w:sz="12" w:space="0"/>
        <w:bottom w:val="single" w:color="auto" w:sz="12" w:space="0"/>
      </w:tblBorders>
      <w:tblCellMar>
        <w:top w:w="0" w:type="dxa"/>
        <w:left w:w="108" w:type="dxa"/>
        <w:bottom w:w="0" w:type="dxa"/>
        <w:right w:w="108" w:type="dxa"/>
      </w:tblCellMar>
    </w:tblPr>
    <w:tblStylePr w:type="firstRow">
      <w:tbl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1978335/" TargetMode="External"/><Relationship Id="rId3" Type="http://schemas.openxmlformats.org/officeDocument/2006/relationships/hyperlink" Target="http://dx.doi.org/10.1016/j.cpr.2005.04.007" TargetMode="External"/><Relationship Id="rId4" Type="http://schemas.openxmlformats.org/officeDocument/2006/relationships/hyperlink" Target="https://doi.org/10.1016/j.neulet.2008.06.024" TargetMode="External"/><Relationship Id="rId5" Type="http://schemas.openxmlformats.org/officeDocument/2006/relationships/hyperlink" Target="https://doi.org/10.1016/j.biopsycho.2005.11.002" TargetMode="External"/><Relationship Id="rId6" Type="http://schemas.openxmlformats.org/officeDocument/2006/relationships/hyperlink" Target="https://doi.org/10.1123/jsep.29.2.239" TargetMode="External"/><Relationship Id="rId7" Type="http://schemas.openxmlformats.org/officeDocument/2006/relationships/hyperlink" Target="https://doi.org/10.1007/BF00844860" TargetMode="External"/><Relationship Id="rId8" Type="http://schemas.openxmlformats.org/officeDocument/2006/relationships/hyperlink" Target="https://doi.org/10.1016/j.sleep.2006.12.002" TargetMode="External"/><Relationship Id="rId9" Type="http://schemas.openxmlformats.org/officeDocument/2006/relationships/hyperlink" Target="https://doi.org/10.1016/0167-8760(89)90018-4" TargetMode="External"/><Relationship Id="rId10" Type="http://schemas.openxmlformats.org/officeDocument/2006/relationships/hyperlink" Target="https://doi.org/10.1016/j.brainresrev.2006.01.002" TargetMode="External"/><Relationship Id="rId11" Type="http://schemas.openxmlformats.org/officeDocument/2006/relationships/hyperlink" Target="http://psycnet.apa.org/doi/10.1037/0021-9010.82.2.221" TargetMode="External"/><Relationship Id="rId12" Type="http://schemas.openxmlformats.org/officeDocument/2006/relationships/hyperlink" Target="http://dx.doi.org/10.3200/JOER.98.3.184-192" TargetMode="External"/><Relationship Id="rId13" Type="http://schemas.openxmlformats.org/officeDocument/2006/relationships/hyperlink" Target="https://doi.org/10.2466/pms.1999.88.3c.1095" TargetMode="External"/><Relationship Id="rId14" Type="http://schemas.openxmlformats.org/officeDocument/2006/relationships/hyperlink" Target="https://doi.org/10.1093/sleep/11.6.528" TargetMode="External"/><Relationship Id="rId15" Type="http://schemas.openxmlformats.org/officeDocument/2006/relationships/hyperlink" Target="http://dx.doi.org/10.1016/j.smrv.2014.10.001" TargetMode="External"/><Relationship Id="rId16" Type="http://schemas.openxmlformats.org/officeDocument/2006/relationships/hyperlink" Target="https://doi.org/10.1177/1090198107313481" TargetMode="External"/><Relationship Id="rId17" Type="http://schemas.openxmlformats.org/officeDocument/2006/relationships/hyperlink" Target="http://dx.doi.org/10.1080/0097840X.1980.9936094" TargetMode="External"/><Relationship Id="rId18" Type="http://schemas.openxmlformats.org/officeDocument/2006/relationships/hyperlink" Target="https://doi.org/10.3102/00028312037001153" TargetMode="External"/><Relationship Id="rId19" Type="http://schemas.openxmlformats.org/officeDocument/2006/relationships/hyperlink" Target="http://psycnet.apa.org/doi/10.1037/a0026871" TargetMode="External"/><Relationship Id="rId20" Type="http://schemas.openxmlformats.org/officeDocument/2006/relationships/hyperlink" Target="http://psycnet.apa.org/doi/10.1037/0022-3514.89.6.852" TargetMode="External"/><Relationship Id="rId21" Type="http://schemas.openxmlformats.org/officeDocument/2006/relationships/hyperlink" Target="https://doi.org/10.1123/jpah.4.4.496" TargetMode="External"/><Relationship Id="rId22" Type="http://schemas.openxmlformats.org/officeDocument/2006/relationships/hyperlink" Target="https://doi.org/10.1016/S0022-3999(97)00004-4" TargetMode="External"/><Relationship Id="rId23" Type="http://schemas.openxmlformats.org/officeDocument/2006/relationships/hyperlink" Target="https://doi.org/10.1093/sleep/19.4.318" TargetMode="External"/><Relationship Id="rId24" Type="http://schemas.openxmlformats.org/officeDocument/2006/relationships/hyperlink" Target="https://doi.org/10.1093/sleep/21.8.861" TargetMode="External"/><Relationship Id="rId25" Type="http://schemas.openxmlformats.org/officeDocument/2006/relationships/hyperlink" Target="https://doi.org/10.1093/sleep/20.2.160" TargetMode="External"/><Relationship Id="rId26" Type="http://schemas.openxmlformats.org/officeDocument/2006/relationships/hyperlink" Target="https://doi.org/10.15288/jsad.2009.70.355" TargetMode="External"/><Relationship Id="rId27" Type="http://schemas.openxmlformats.org/officeDocument/2006/relationships/hyperlink" Target="http://psycnet.apa.org/doi/10.1037/0022-0663.85.4.571" TargetMode="External"/><Relationship Id="rId28" Type="http://schemas.openxmlformats.org/officeDocument/2006/relationships/hyperlink" Target="http://psycnet.apa.org/doi/10.1521/scpq.19.2.93.33313" TargetMode="External"/><Relationship Id="rId29" Type="http://schemas.openxmlformats.org/officeDocument/2006/relationships/hyperlink" Target="https://doi.org/10.1093/sleep/30.9.1213" TargetMode="External"/><Relationship Id="rId30" Type="http://schemas.openxmlformats.org/officeDocument/2006/relationships/hyperlink" Target="https://doi.org/10.1177/1559827609351133" TargetMode="External"/><Relationship Id="rId31" Type="http://schemas.openxmlformats.org/officeDocument/2006/relationships/hyperlink" Target="http://psycnet.apa.org/doi/10.1037/0894-4105.21.6.787" TargetMode="External"/><Relationship Id="rId32" Type="http://schemas.openxmlformats.org/officeDocument/2006/relationships/hyperlink" Target="http://dx.doi.org/10.1037/tra0000017"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comments" Target="comment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glossaryDocument" Target="glossary/document.xml"/><Relationship Id="rId41" Type="http://schemas.openxmlformats.org/officeDocument/2006/relationships/customXml" Target="../customXml/item1.xml"/><Relationship Id="rId42" Type="http://schemas.openxmlformats.org/officeDocument/2006/relationships/customXml" Target="../customXml/item2.xml"/><Relationship Id="rId43" Type="http://schemas.openxmlformats.org/officeDocument/2006/relationships/customXml" Target="../customXml/item3.xml"/><Relationship Id="rId44" Type="http://schemas.openxmlformats.org/officeDocument/2006/relationships/customXml" Target="../customXml/item4.xml"/><Relationship Id="rId45"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484A24"/>
    <w:rsid w:val="00514447"/>
    <w:rsid w:val="006D1FF6"/>
    <w:rsid w:val="007953D5"/>
    <w:rsid w:val="008D198B"/>
    <w:rsid w:val="00990449"/>
    <w:rsid w:val="00A22A16"/>
    <w:rsid w:val="00A342C0"/>
    <w:rsid w:val="00AE58AF"/>
    <w:rsid w:val="00B1752A"/>
    <w:rsid w:val="00B2277E"/>
    <w:rsid w:val="00B2287F"/>
    <w:rsid w:val="00B35C3B"/>
    <w:rsid w:val="00BF44EC"/>
    <w:rsid w:val="00C92BA1"/>
    <w:rsid w:val="00D66E14"/>
    <w:rsid w:val="00DB0207"/>
    <w:rsid w:val="00E7513E"/>
    <w:rsid w:val="00EE0232"/>
    <w:rsid w:val="00F368B8"/>
    <w:rsid w:val="00F6089E"/>
    <w:rsid w:val="00F838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4814C95A-CC1E-384C-AEE7-1F4DE83B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215</TotalTime>
  <Application>LibreOffice/5.4.1.2$MacOSX_X86_64 LibreOffice_project/ea7cb86e6eeb2bf3a5af73a8f7777ac570321527</Application>
  <Pages>29</Pages>
  <Words>14649</Words>
  <Characters>87393</Characters>
  <CharactersWithSpaces>102132</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2017-12-05T01:45:00Z</dcterms:created>
  <dc:creator>laroche_dominic@hotmail.com</dc:creator>
  <dc:description/>
  <dc:language>en-US</dc:language>
  <cp:lastModifiedBy>yoonjina@gmail.com</cp:lastModifiedBy>
  <dcterms:modified xsi:type="dcterms:W3CDTF">2017-12-12T21:53:00Z</dcterms:modified>
  <cp:revision>21</cp:revision>
  <dc:subject/>
  <dc:title>Effects of Stress, Sleep Hygiene, and Exercise on 
Academic Engagement in Undergraduate Students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0</vt:bool>
  </property>
  <property fmtid="{D5CDD505-2E9C-101B-9397-08002B2CF9AE}" pid="8" name="InternalTags">
    <vt:lpwstr/>
  </property>
  <property fmtid="{D5CDD505-2E9C-101B-9397-08002B2CF9AE}" pid="9" name="LinksUpToDate">
    <vt:bool>0</vt:bool>
  </property>
  <property fmtid="{D5CDD505-2E9C-101B-9397-08002B2CF9AE}" pid="10" name="LocalizationTags">
    <vt:lpwstr/>
  </property>
  <property fmtid="{D5CDD505-2E9C-101B-9397-08002B2CF9AE}" pid="11" name="ScaleCrop">
    <vt:bool>0</vt:bool>
  </property>
  <property fmtid="{D5CDD505-2E9C-101B-9397-08002B2CF9AE}" pid="12" name="ScenarioTags">
    <vt:lpwstr/>
  </property>
  <property fmtid="{D5CDD505-2E9C-101B-9397-08002B2CF9AE}" pid="13" name="ShareDoc">
    <vt:bool>0</vt:bool>
  </property>
</Properties>
</file>