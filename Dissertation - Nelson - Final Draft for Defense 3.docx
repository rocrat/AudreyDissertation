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12906E60" w:rsidR="005210E5" w:rsidRDefault="00735BC2">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A34168">
            <w:t>EFFECTS OF STRESS, SLEEP HYGIENE, AND EXERCISE ON ACADEMIC ENGAGEMENT IN UNDERGRADUATE STUDENTS</w:t>
          </w:r>
        </w:sdtContent>
      </w:sdt>
    </w:p>
    <w:p w14:paraId="231487DF" w14:textId="77777777" w:rsidR="00565449" w:rsidRDefault="00565449" w:rsidP="00A34168">
      <w:pPr>
        <w:pStyle w:val="Title2"/>
        <w:spacing w:line="360" w:lineRule="auto"/>
      </w:pPr>
    </w:p>
    <w:p w14:paraId="06B84429" w14:textId="0CD0A3E1" w:rsidR="00565449" w:rsidRDefault="00A34168" w:rsidP="00A34168">
      <w:pPr>
        <w:pStyle w:val="Title2"/>
        <w:spacing w:line="360" w:lineRule="auto"/>
      </w:pPr>
      <w:r>
        <w:t>B</w:t>
      </w:r>
      <w:r w:rsidR="00565449">
        <w:t>y</w:t>
      </w:r>
    </w:p>
    <w:p w14:paraId="24386D40" w14:textId="77777777" w:rsidR="00A34168" w:rsidRDefault="00A34168" w:rsidP="00A34168">
      <w:pPr>
        <w:pStyle w:val="Title2"/>
        <w:spacing w:line="360" w:lineRule="auto"/>
      </w:pPr>
    </w:p>
    <w:p w14:paraId="320BEBC4" w14:textId="40E59DF4" w:rsidR="005210E5" w:rsidRDefault="00A34168" w:rsidP="00A34168">
      <w:pPr>
        <w:pStyle w:val="Title2"/>
        <w:spacing w:line="360" w:lineRule="auto"/>
      </w:pPr>
      <w:r>
        <w:t>Audrey Renee</w:t>
      </w:r>
      <w:r w:rsidR="004F35FD">
        <w:t xml:space="preserve"> Nelson</w:t>
      </w:r>
    </w:p>
    <w:p w14:paraId="0E6099FE" w14:textId="01EB55B9" w:rsidR="005210E5" w:rsidRDefault="005210E5" w:rsidP="00A34168">
      <w:pPr>
        <w:pStyle w:val="Title2"/>
        <w:spacing w:line="360" w:lineRule="auto"/>
      </w:pPr>
    </w:p>
    <w:p w14:paraId="24BAF311" w14:textId="05E13F8B" w:rsidR="00300F87" w:rsidRDefault="009E629E" w:rsidP="00A34168">
      <w:pPr>
        <w:pStyle w:val="Title2"/>
        <w:spacing w:line="240" w:lineRule="auto"/>
      </w:pPr>
      <w:r>
        <w:t>__________________________</w:t>
      </w:r>
    </w:p>
    <w:p w14:paraId="7DBAE1CB" w14:textId="0E22C1F4" w:rsidR="00300F87" w:rsidRPr="00A34168" w:rsidRDefault="00300F87" w:rsidP="00A34168">
      <w:pPr>
        <w:autoSpaceDE w:val="0"/>
        <w:autoSpaceDN w:val="0"/>
        <w:adjustRightInd w:val="0"/>
        <w:spacing w:line="240" w:lineRule="auto"/>
        <w:ind w:firstLine="0"/>
        <w:jc w:val="center"/>
        <w:rPr>
          <w:rFonts w:ascii="Times New Roman" w:hAnsi="Times New Roman" w:cs="Times New Roman"/>
          <w:kern w:val="0"/>
          <w:sz w:val="22"/>
          <w:szCs w:val="22"/>
        </w:rPr>
      </w:pPr>
      <w:r w:rsidRPr="00A34168">
        <w:rPr>
          <w:rFonts w:ascii="Times New Roman" w:hAnsi="Times New Roman" w:cs="Times New Roman"/>
          <w:kern w:val="0"/>
          <w:sz w:val="22"/>
          <w:szCs w:val="22"/>
        </w:rPr>
        <w:t xml:space="preserve">Copyright </w:t>
      </w:r>
      <w:r w:rsidRPr="00A34168">
        <w:rPr>
          <w:rFonts w:ascii="Times New Roman" w:hAnsi="Times New Roman" w:cs="Times New Roman" w:hint="eastAsia"/>
          <w:kern w:val="0"/>
          <w:sz w:val="22"/>
          <w:szCs w:val="22"/>
        </w:rPr>
        <w:t>©</w:t>
      </w:r>
      <w:r w:rsidRPr="00A34168">
        <w:rPr>
          <w:rFonts w:ascii="Times New Roman" w:hAnsi="Times New Roman" w:cs="Times New Roman"/>
          <w:kern w:val="0"/>
          <w:sz w:val="22"/>
          <w:szCs w:val="22"/>
        </w:rPr>
        <w:t xml:space="preserve"> Audrey Renee Nelson 2018</w:t>
      </w:r>
    </w:p>
    <w:p w14:paraId="210C7267"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7496EF4B"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05752522"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04B35E8F"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A1E2A8B"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03F3D9B"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253023E"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For the Degree of</w:t>
      </w:r>
    </w:p>
    <w:p w14:paraId="768D98EC"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464F5A15"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1D2FBBF7"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3F881A44" w14:textId="76FDB36A" w:rsidR="00300F87" w:rsidRDefault="00211F35"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the Graduate College</w:t>
      </w:r>
    </w:p>
    <w:p w14:paraId="4B4ABF02"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63647C3E" w14:textId="2D4F667A"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18933017" w14:textId="7A6AE394" w:rsidR="00D05474" w:rsidRPr="00ED74B8" w:rsidRDefault="00300F87" w:rsidP="00ED74B8">
      <w:pPr>
        <w:pStyle w:val="Title2"/>
        <w:rPr>
          <w:ins w:id="0" w:author="Dominic LaRoche" w:date="2018-06-06T14:35:00Z"/>
        </w:rPr>
      </w:pPr>
      <w:r>
        <w:rPr>
          <w:rFonts w:ascii="Times New Roman" w:hAnsi="Times New Roman" w:cs="Times New Roman"/>
          <w:kern w:val="0"/>
        </w:rPr>
        <w:t>201</w:t>
      </w:r>
      <w:r w:rsidR="00565449">
        <w:rPr>
          <w:rFonts w:ascii="Times New Roman" w:hAnsi="Times New Roman" w:cs="Times New Roman"/>
          <w:kern w:val="0"/>
        </w:rPr>
        <w:t>8</w:t>
      </w:r>
      <w:r w:rsidR="007B7BBA">
        <w:br w:type="page"/>
      </w:r>
    </w:p>
    <w:p w14:paraId="61A8ABEF" w14:textId="77777777" w:rsidR="00D05474" w:rsidRPr="00D05474" w:rsidRDefault="00D05474" w:rsidP="00D05474">
      <w:pPr>
        <w:spacing w:line="240" w:lineRule="auto"/>
        <w:ind w:firstLine="0"/>
        <w:jc w:val="center"/>
        <w:rPr>
          <w:ins w:id="1" w:author="Dominic LaRoche" w:date="2018-06-06T14:35:00Z"/>
          <w:rFonts w:ascii="Times New Roman" w:eastAsia="Times New Roman" w:hAnsi="Times New Roman" w:cs="Times New Roman"/>
          <w:kern w:val="0"/>
          <w:lang w:eastAsia="en-US"/>
        </w:rPr>
      </w:pPr>
    </w:p>
    <w:p w14:paraId="1ED8D7E7" w14:textId="77777777" w:rsidR="00D05474" w:rsidRPr="00D05474" w:rsidRDefault="00D05474" w:rsidP="00D05474">
      <w:pPr>
        <w:spacing w:line="240" w:lineRule="auto"/>
        <w:ind w:firstLine="0"/>
        <w:jc w:val="center"/>
        <w:rPr>
          <w:ins w:id="2" w:author="Dominic LaRoche" w:date="2018-06-06T14:35:00Z"/>
          <w:rFonts w:ascii="Times New Roman" w:eastAsia="Times New Roman" w:hAnsi="Times New Roman" w:cs="Times New Roman"/>
          <w:kern w:val="0"/>
          <w:lang w:eastAsia="en-US"/>
        </w:rPr>
      </w:pPr>
      <w:commentRangeStart w:id="3"/>
      <w:ins w:id="4" w:author="Dominic LaRoche" w:date="2018-06-06T14:35:00Z">
        <w:r w:rsidRPr="00D05474">
          <w:rPr>
            <w:rFonts w:ascii="Times New Roman" w:eastAsia="Times New Roman" w:hAnsi="Times New Roman" w:cs="Times New Roman"/>
            <w:kern w:val="0"/>
            <w:lang w:eastAsia="en-US"/>
          </w:rPr>
          <w:t>THE UNIVERSITY OF ARIZONA</w:t>
        </w:r>
      </w:ins>
    </w:p>
    <w:p w14:paraId="7FDF77DB" w14:textId="77777777" w:rsidR="00D05474" w:rsidRPr="00D05474" w:rsidRDefault="00D05474" w:rsidP="00D05474">
      <w:pPr>
        <w:spacing w:line="240" w:lineRule="auto"/>
        <w:ind w:firstLine="0"/>
        <w:jc w:val="center"/>
        <w:rPr>
          <w:ins w:id="5" w:author="Dominic LaRoche" w:date="2018-06-06T14:35:00Z"/>
          <w:rFonts w:ascii="Times New Roman" w:eastAsia="Times New Roman" w:hAnsi="Times New Roman" w:cs="Times New Roman"/>
          <w:kern w:val="0"/>
          <w:lang w:eastAsia="en-US"/>
        </w:rPr>
      </w:pPr>
      <w:smartTag w:uri="urn:schemas-microsoft-com:office:smarttags" w:element="PlaceName">
        <w:ins w:id="6" w:author="Dominic LaRoche" w:date="2018-06-06T14:35:00Z">
          <w:r w:rsidRPr="00D05474">
            <w:rPr>
              <w:rFonts w:ascii="Times New Roman" w:eastAsia="Times New Roman" w:hAnsi="Times New Roman" w:cs="Times New Roman"/>
              <w:kern w:val="0"/>
              <w:lang w:eastAsia="en-US"/>
            </w:rPr>
            <w:t>GRADUATE</w:t>
          </w:r>
        </w:ins>
      </w:smartTag>
      <w:ins w:id="7" w:author="Dominic LaRoche" w:date="2018-06-06T14:35:00Z">
        <w:r w:rsidRPr="00D05474">
          <w:rPr>
            <w:rFonts w:ascii="Times New Roman" w:eastAsia="Times New Roman" w:hAnsi="Times New Roman" w:cs="Times New Roman"/>
            <w:kern w:val="0"/>
            <w:lang w:eastAsia="en-US"/>
          </w:rPr>
          <w:t xml:space="preserve"> COLLEGE</w:t>
        </w:r>
      </w:ins>
      <w:commentRangeEnd w:id="3"/>
      <w:ins w:id="8" w:author="Dominic LaRoche" w:date="2018-06-06T19:46:00Z">
        <w:r w:rsidR="000C22AF">
          <w:rPr>
            <w:rStyle w:val="CommentReference"/>
          </w:rPr>
          <w:commentReference w:id="3"/>
        </w:r>
      </w:ins>
    </w:p>
    <w:p w14:paraId="3B05FC94" w14:textId="77777777" w:rsidR="00D05474" w:rsidRPr="00D05474" w:rsidRDefault="00D05474" w:rsidP="00D05474">
      <w:pPr>
        <w:spacing w:line="240" w:lineRule="auto"/>
        <w:ind w:firstLine="0"/>
        <w:jc w:val="center"/>
        <w:rPr>
          <w:ins w:id="9" w:author="Dominic LaRoche" w:date="2018-06-06T14:35:00Z"/>
          <w:rFonts w:ascii="Times New Roman" w:eastAsia="Times New Roman" w:hAnsi="Times New Roman" w:cs="Times New Roman"/>
          <w:kern w:val="0"/>
          <w:lang w:eastAsia="en-US"/>
        </w:rPr>
      </w:pPr>
    </w:p>
    <w:p w14:paraId="6FB78285" w14:textId="77777777" w:rsidR="00D05474" w:rsidRPr="00D05474" w:rsidRDefault="00D05474" w:rsidP="00D05474">
      <w:pPr>
        <w:spacing w:line="240" w:lineRule="auto"/>
        <w:ind w:firstLine="0"/>
        <w:rPr>
          <w:ins w:id="10" w:author="Dominic LaRoche" w:date="2018-06-06T14:35:00Z"/>
          <w:rFonts w:ascii="Times New Roman" w:eastAsia="Times New Roman" w:hAnsi="Times New Roman" w:cs="Times New Roman"/>
          <w:kern w:val="0"/>
          <w:lang w:eastAsia="en-US"/>
        </w:rPr>
      </w:pPr>
      <w:ins w:id="11" w:author="Dominic LaRoche" w:date="2018-06-06T14:35:00Z">
        <w:r w:rsidRPr="00D05474">
          <w:rPr>
            <w:rFonts w:ascii="Times New Roman" w:eastAsia="Times New Roman" w:hAnsi="Times New Roman" w:cs="Times New Roman"/>
            <w:kern w:val="0"/>
            <w:lang w:eastAsia="en-US"/>
          </w:rPr>
          <w:t>As members of the Dissertation Committee, we certify that we have read the dissertation prepared by Audrey Renee Nelson, titled Effects of Stress, Sleep Hygiene, and Exercise on Academic Engagement in Undergraduate Students and recommend that it be accepted as fulfilling the dissertation requirement for the Degree of Doctor of Philosophy.</w:t>
        </w:r>
      </w:ins>
    </w:p>
    <w:p w14:paraId="6E171077" w14:textId="77777777" w:rsidR="00D05474" w:rsidRPr="00D05474" w:rsidRDefault="00D05474" w:rsidP="00D05474">
      <w:pPr>
        <w:spacing w:line="240" w:lineRule="auto"/>
        <w:ind w:firstLine="0"/>
        <w:rPr>
          <w:ins w:id="12" w:author="Dominic LaRoche" w:date="2018-06-06T14:35:00Z"/>
          <w:rFonts w:ascii="Times New Roman" w:eastAsia="Times New Roman" w:hAnsi="Times New Roman" w:cs="Times New Roman"/>
          <w:kern w:val="0"/>
          <w:lang w:eastAsia="en-US"/>
        </w:rPr>
      </w:pPr>
    </w:p>
    <w:p w14:paraId="05DF91A8" w14:textId="77777777" w:rsidR="00D05474" w:rsidRPr="00D05474" w:rsidRDefault="00D05474" w:rsidP="00D05474">
      <w:pPr>
        <w:spacing w:line="240" w:lineRule="auto"/>
        <w:ind w:firstLine="0"/>
        <w:rPr>
          <w:ins w:id="13" w:author="Dominic LaRoche" w:date="2018-06-06T14:35:00Z"/>
          <w:rFonts w:ascii="Times New Roman" w:eastAsia="Times New Roman" w:hAnsi="Times New Roman" w:cs="Times New Roman"/>
          <w:kern w:val="0"/>
          <w:sz w:val="16"/>
          <w:szCs w:val="16"/>
          <w:lang w:eastAsia="en-US"/>
        </w:rPr>
      </w:pPr>
    </w:p>
    <w:p w14:paraId="6CE38736" w14:textId="77777777" w:rsidR="00D05474" w:rsidRPr="00D05474" w:rsidRDefault="00D05474" w:rsidP="00D05474">
      <w:pPr>
        <w:tabs>
          <w:tab w:val="left" w:pos="2880"/>
          <w:tab w:val="left" w:pos="5040"/>
        </w:tabs>
        <w:spacing w:line="240" w:lineRule="auto"/>
        <w:ind w:firstLine="0"/>
        <w:rPr>
          <w:ins w:id="14" w:author="Dominic LaRoche" w:date="2018-06-06T14:35:00Z"/>
          <w:rFonts w:ascii="Times New Roman" w:eastAsia="Times New Roman" w:hAnsi="Times New Roman" w:cs="Times New Roman"/>
          <w:kern w:val="0"/>
          <w:sz w:val="16"/>
          <w:szCs w:val="16"/>
          <w:u w:val="single"/>
          <w:lang w:eastAsia="en-US"/>
        </w:rPr>
      </w:pPr>
      <w:ins w:id="15" w:author="Dominic LaRoche" w:date="2018-06-06T14:35:00Z">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ins>
    </w:p>
    <w:p w14:paraId="6FC710C2" w14:textId="77777777" w:rsidR="00D05474" w:rsidRPr="00D05474" w:rsidRDefault="00D05474" w:rsidP="00D05474">
      <w:pPr>
        <w:spacing w:line="240" w:lineRule="auto"/>
        <w:ind w:firstLine="0"/>
        <w:rPr>
          <w:ins w:id="16" w:author="Dominic LaRoche" w:date="2018-06-06T14:35:00Z"/>
          <w:rFonts w:ascii="Times New Roman" w:eastAsia="Calibri" w:hAnsi="Times New Roman" w:cs="Times New Roman"/>
          <w:kern w:val="0"/>
          <w:lang w:eastAsia="en-US"/>
        </w:rPr>
      </w:pPr>
      <w:ins w:id="17" w:author="Dominic LaRoche" w:date="2018-06-06T14:35:00Z">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Michael Sulkowski,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ins>
    </w:p>
    <w:p w14:paraId="42DAE347" w14:textId="77777777" w:rsidR="00D05474" w:rsidRPr="00D05474" w:rsidRDefault="00D05474" w:rsidP="00D05474">
      <w:pPr>
        <w:spacing w:line="240" w:lineRule="auto"/>
        <w:ind w:firstLine="0"/>
        <w:rPr>
          <w:ins w:id="18" w:author="Dominic LaRoche" w:date="2018-06-06T14:35:00Z"/>
          <w:rFonts w:ascii="Times New Roman" w:eastAsia="Times New Roman" w:hAnsi="Times New Roman" w:cs="Times New Roman"/>
          <w:kern w:val="0"/>
          <w:lang w:eastAsia="en-US"/>
        </w:rPr>
      </w:pPr>
    </w:p>
    <w:p w14:paraId="624DFDEC" w14:textId="77777777" w:rsidR="00D05474" w:rsidRPr="00D05474" w:rsidRDefault="00D05474" w:rsidP="00D05474">
      <w:pPr>
        <w:tabs>
          <w:tab w:val="left" w:pos="2880"/>
          <w:tab w:val="left" w:pos="5040"/>
        </w:tabs>
        <w:spacing w:line="240" w:lineRule="auto"/>
        <w:ind w:firstLine="0"/>
        <w:rPr>
          <w:ins w:id="19" w:author="Dominic LaRoche" w:date="2018-06-06T14:35:00Z"/>
          <w:rFonts w:ascii="Times New Roman" w:eastAsia="Times New Roman" w:hAnsi="Times New Roman" w:cs="Times New Roman"/>
          <w:kern w:val="0"/>
          <w:sz w:val="16"/>
          <w:szCs w:val="16"/>
          <w:lang w:eastAsia="en-US"/>
        </w:rPr>
      </w:pPr>
      <w:ins w:id="20" w:author="Dominic LaRoche" w:date="2018-06-06T14:35:00Z">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ins>
    </w:p>
    <w:p w14:paraId="65132C7C" w14:textId="77777777" w:rsidR="00D05474" w:rsidRPr="00D05474" w:rsidRDefault="00D05474" w:rsidP="00D05474">
      <w:pPr>
        <w:spacing w:line="240" w:lineRule="auto"/>
        <w:ind w:firstLine="0"/>
        <w:rPr>
          <w:ins w:id="21" w:author="Dominic LaRoche" w:date="2018-06-06T14:35:00Z"/>
          <w:rFonts w:ascii="Times New Roman" w:eastAsia="Calibri" w:hAnsi="Times New Roman" w:cs="Times New Roman"/>
          <w:kern w:val="0"/>
          <w:lang w:eastAsia="en-US"/>
        </w:rPr>
      </w:pPr>
      <w:ins w:id="22" w:author="Dominic LaRoche" w:date="2018-06-06T14:35:00Z">
        <w:r w:rsidRPr="00D05474">
          <w:rPr>
            <w:rFonts w:ascii="Times New Roman" w:eastAsia="Times New Roman" w:hAnsi="Times New Roman" w:cs="Times New Roman"/>
            <w:kern w:val="0"/>
            <w:lang w:eastAsia="en-US"/>
          </w:rPr>
          <w:t xml:space="preserve">                   </w:t>
        </w:r>
        <w:proofErr w:type="spellStart"/>
        <w:r w:rsidRPr="00D05474">
          <w:rPr>
            <w:rFonts w:ascii="Times New Roman" w:eastAsia="Calibri" w:hAnsi="Times New Roman" w:cs="Times New Roman"/>
            <w:kern w:val="0"/>
            <w:lang w:eastAsia="en-US"/>
          </w:rPr>
          <w:t>Jina</w:t>
        </w:r>
        <w:proofErr w:type="spellEnd"/>
        <w:r w:rsidRPr="00D05474">
          <w:rPr>
            <w:rFonts w:ascii="Times New Roman" w:eastAsia="Calibri" w:hAnsi="Times New Roman" w:cs="Times New Roman"/>
            <w:kern w:val="0"/>
            <w:lang w:eastAsia="en-US"/>
          </w:rPr>
          <w:t xml:space="preserve"> Yoon, Ph. 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ins>
    </w:p>
    <w:p w14:paraId="2B9E8483" w14:textId="77777777" w:rsidR="00D05474" w:rsidRPr="00D05474" w:rsidRDefault="00D05474" w:rsidP="00D05474">
      <w:pPr>
        <w:tabs>
          <w:tab w:val="left" w:pos="3240"/>
          <w:tab w:val="left" w:pos="7020"/>
        </w:tabs>
        <w:spacing w:line="240" w:lineRule="auto"/>
        <w:ind w:firstLine="0"/>
        <w:rPr>
          <w:ins w:id="23" w:author="Dominic LaRoche" w:date="2018-06-06T14:35:00Z"/>
          <w:rFonts w:ascii="Times New Roman" w:eastAsia="Times New Roman" w:hAnsi="Times New Roman" w:cs="Times New Roman"/>
          <w:kern w:val="0"/>
          <w:lang w:eastAsia="en-US"/>
        </w:rPr>
      </w:pPr>
      <w:ins w:id="24" w:author="Dominic LaRoche" w:date="2018-06-06T14:35:00Z">
        <w:r w:rsidRPr="00D05474">
          <w:rPr>
            <w:rFonts w:ascii="Times New Roman" w:eastAsia="Times New Roman" w:hAnsi="Times New Roman" w:cs="Times New Roman"/>
            <w:kern w:val="0"/>
            <w:lang w:eastAsia="en-US"/>
          </w:rPr>
          <w:t xml:space="preserve">   </w:t>
        </w:r>
      </w:ins>
    </w:p>
    <w:p w14:paraId="7B4E6BE7" w14:textId="77777777" w:rsidR="00D05474" w:rsidRPr="00D05474" w:rsidRDefault="00D05474" w:rsidP="00D05474">
      <w:pPr>
        <w:tabs>
          <w:tab w:val="left" w:pos="2880"/>
          <w:tab w:val="left" w:pos="5040"/>
        </w:tabs>
        <w:spacing w:line="240" w:lineRule="auto"/>
        <w:ind w:firstLine="0"/>
        <w:rPr>
          <w:ins w:id="25" w:author="Dominic LaRoche" w:date="2018-06-06T14:35:00Z"/>
          <w:rFonts w:ascii="Times New Roman" w:eastAsia="Times New Roman" w:hAnsi="Times New Roman" w:cs="Times New Roman"/>
          <w:kern w:val="0"/>
          <w:sz w:val="16"/>
          <w:szCs w:val="16"/>
          <w:lang w:eastAsia="en-US"/>
        </w:rPr>
      </w:pPr>
      <w:ins w:id="26" w:author="Dominic LaRoche" w:date="2018-06-06T14:35:00Z">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ins>
    </w:p>
    <w:p w14:paraId="0A8E86B7" w14:textId="77777777" w:rsidR="00D05474" w:rsidRPr="00D05474" w:rsidRDefault="00D05474" w:rsidP="00D05474">
      <w:pPr>
        <w:spacing w:after="160" w:line="259" w:lineRule="auto"/>
        <w:ind w:firstLine="0"/>
        <w:rPr>
          <w:ins w:id="27" w:author="Dominic LaRoche" w:date="2018-06-06T14:35:00Z"/>
          <w:rFonts w:ascii="Times New Roman" w:eastAsia="Calibri" w:hAnsi="Times New Roman" w:cs="Times New Roman"/>
          <w:kern w:val="0"/>
          <w:lang w:eastAsia="en-US"/>
        </w:rPr>
      </w:pPr>
      <w:ins w:id="28" w:author="Dominic LaRoche" w:date="2018-06-06T14:35:00Z">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Michelle Perfect,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ins>
    </w:p>
    <w:p w14:paraId="18D2CF75" w14:textId="77777777" w:rsidR="00D05474" w:rsidRPr="00D05474" w:rsidRDefault="00D05474" w:rsidP="00D05474">
      <w:pPr>
        <w:tabs>
          <w:tab w:val="left" w:pos="2880"/>
          <w:tab w:val="left" w:pos="5040"/>
        </w:tabs>
        <w:spacing w:line="240" w:lineRule="auto"/>
        <w:ind w:firstLine="0"/>
        <w:rPr>
          <w:ins w:id="29" w:author="Dominic LaRoche" w:date="2018-06-06T14:35:00Z"/>
          <w:rFonts w:ascii="Times New Roman" w:eastAsia="Times New Roman" w:hAnsi="Times New Roman" w:cs="Times New Roman"/>
          <w:kern w:val="0"/>
          <w:lang w:eastAsia="en-US"/>
        </w:rPr>
      </w:pPr>
    </w:p>
    <w:p w14:paraId="6A6D7F16" w14:textId="77777777" w:rsidR="00D05474" w:rsidRPr="00D05474" w:rsidRDefault="00D05474" w:rsidP="00D05474">
      <w:pPr>
        <w:spacing w:line="240" w:lineRule="auto"/>
        <w:ind w:firstLine="0"/>
        <w:rPr>
          <w:ins w:id="30" w:author="Dominic LaRoche" w:date="2018-06-06T14:35:00Z"/>
          <w:rFonts w:ascii="Times New Roman" w:eastAsia="Times New Roman" w:hAnsi="Times New Roman" w:cs="Times New Roman"/>
          <w:kern w:val="0"/>
          <w:lang w:eastAsia="en-US"/>
        </w:rPr>
      </w:pPr>
    </w:p>
    <w:p w14:paraId="05B1690E" w14:textId="77777777" w:rsidR="00D05474" w:rsidRPr="00D05474" w:rsidRDefault="00D05474" w:rsidP="00D05474">
      <w:pPr>
        <w:spacing w:line="240" w:lineRule="auto"/>
        <w:ind w:firstLine="0"/>
        <w:rPr>
          <w:ins w:id="31" w:author="Dominic LaRoche" w:date="2018-06-06T14:35:00Z"/>
          <w:rFonts w:ascii="Times New Roman" w:eastAsia="Times New Roman" w:hAnsi="Times New Roman" w:cs="Times New Roman"/>
          <w:kern w:val="0"/>
          <w:lang w:eastAsia="en-US"/>
        </w:rPr>
      </w:pPr>
    </w:p>
    <w:p w14:paraId="0217ED72" w14:textId="77777777" w:rsidR="00D05474" w:rsidRPr="00D05474" w:rsidRDefault="00D05474" w:rsidP="00D05474">
      <w:pPr>
        <w:spacing w:line="240" w:lineRule="auto"/>
        <w:ind w:firstLine="0"/>
        <w:rPr>
          <w:ins w:id="32" w:author="Dominic LaRoche" w:date="2018-06-06T14:35:00Z"/>
          <w:rFonts w:ascii="Times New Roman" w:eastAsia="Times New Roman" w:hAnsi="Times New Roman" w:cs="Times New Roman"/>
          <w:kern w:val="0"/>
          <w:lang w:eastAsia="en-US"/>
        </w:rPr>
      </w:pPr>
      <w:ins w:id="33" w:author="Dominic LaRoche" w:date="2018-06-06T14:35:00Z">
        <w:r w:rsidRPr="00D05474">
          <w:rPr>
            <w:rFonts w:ascii="Times New Roman" w:eastAsia="Times New Roman" w:hAnsi="Times New Roman" w:cs="Times New Roman"/>
            <w:kern w:val="0"/>
            <w:lang w:eastAsia="en-US"/>
          </w:rPr>
          <w:t xml:space="preserve">Final approval and acceptance of this dissertation is contingent upon the candidate’s submission of the final copies of the dissertation to the Graduate College.  </w:t>
        </w:r>
      </w:ins>
    </w:p>
    <w:p w14:paraId="6AFCDA18" w14:textId="77777777" w:rsidR="00D05474" w:rsidRPr="00D05474" w:rsidRDefault="00D05474" w:rsidP="00D05474">
      <w:pPr>
        <w:spacing w:line="240" w:lineRule="auto"/>
        <w:ind w:firstLine="0"/>
        <w:rPr>
          <w:ins w:id="34" w:author="Dominic LaRoche" w:date="2018-06-06T14:35:00Z"/>
          <w:rFonts w:ascii="Times New Roman" w:eastAsia="Times New Roman" w:hAnsi="Times New Roman" w:cs="Times New Roman"/>
          <w:kern w:val="0"/>
          <w:lang w:eastAsia="en-US"/>
        </w:rPr>
      </w:pPr>
    </w:p>
    <w:p w14:paraId="0147C6F5" w14:textId="77777777" w:rsidR="00D05474" w:rsidRPr="00D05474" w:rsidRDefault="00D05474" w:rsidP="00D05474">
      <w:pPr>
        <w:spacing w:line="240" w:lineRule="auto"/>
        <w:ind w:firstLine="0"/>
        <w:rPr>
          <w:ins w:id="35" w:author="Dominic LaRoche" w:date="2018-06-06T14:35:00Z"/>
          <w:rFonts w:ascii="Times New Roman" w:eastAsia="Times New Roman" w:hAnsi="Times New Roman" w:cs="Times New Roman"/>
          <w:kern w:val="0"/>
          <w:lang w:eastAsia="en-US"/>
        </w:rPr>
      </w:pPr>
      <w:ins w:id="36" w:author="Dominic LaRoche" w:date="2018-06-06T14:35:00Z">
        <w:r w:rsidRPr="00D05474">
          <w:rPr>
            <w:rFonts w:ascii="Times New Roman" w:eastAsia="Times New Roman" w:hAnsi="Times New Roman" w:cs="Times New Roman"/>
            <w:kern w:val="0"/>
            <w:lang w:eastAsia="en-US"/>
          </w:rPr>
          <w:t>I hereby certify that I have read this dissertation prepared under my direction and recommend that it be accepted as fulfilling the dissertation requirement.</w:t>
        </w:r>
      </w:ins>
    </w:p>
    <w:p w14:paraId="39A84F57" w14:textId="77777777" w:rsidR="00D05474" w:rsidRPr="00D05474" w:rsidRDefault="00D05474" w:rsidP="00D05474">
      <w:pPr>
        <w:spacing w:line="240" w:lineRule="auto"/>
        <w:ind w:firstLine="0"/>
        <w:rPr>
          <w:ins w:id="37" w:author="Dominic LaRoche" w:date="2018-06-06T14:35:00Z"/>
          <w:rFonts w:ascii="Times New Roman" w:eastAsia="Times New Roman" w:hAnsi="Times New Roman" w:cs="Times New Roman"/>
          <w:kern w:val="0"/>
          <w:lang w:eastAsia="en-US"/>
        </w:rPr>
      </w:pPr>
    </w:p>
    <w:p w14:paraId="08F88823" w14:textId="77777777" w:rsidR="00D05474" w:rsidRPr="00D05474" w:rsidRDefault="00D05474" w:rsidP="00D05474">
      <w:pPr>
        <w:spacing w:line="240" w:lineRule="auto"/>
        <w:ind w:firstLine="0"/>
        <w:rPr>
          <w:ins w:id="38" w:author="Dominic LaRoche" w:date="2018-06-06T14:35:00Z"/>
          <w:rFonts w:ascii="Times New Roman" w:eastAsia="Times New Roman" w:hAnsi="Times New Roman" w:cs="Times New Roman"/>
          <w:kern w:val="0"/>
          <w:lang w:eastAsia="en-US"/>
        </w:rPr>
      </w:pPr>
    </w:p>
    <w:p w14:paraId="418B6940" w14:textId="77777777" w:rsidR="00D05474" w:rsidRPr="00D05474" w:rsidRDefault="00D05474" w:rsidP="00D05474">
      <w:pPr>
        <w:spacing w:line="240" w:lineRule="auto"/>
        <w:ind w:firstLine="0"/>
        <w:rPr>
          <w:ins w:id="39" w:author="Dominic LaRoche" w:date="2018-06-06T14:35:00Z"/>
          <w:rFonts w:ascii="Times New Roman" w:eastAsia="Times New Roman" w:hAnsi="Times New Roman" w:cs="Times New Roman"/>
          <w:kern w:val="0"/>
          <w:lang w:eastAsia="en-US"/>
        </w:rPr>
      </w:pPr>
      <w:ins w:id="40" w:author="Dominic LaRoche" w:date="2018-06-06T14:35:00Z">
        <w:r w:rsidRPr="00D05474">
          <w:rPr>
            <w:rFonts w:ascii="Times New Roman" w:eastAsia="Times New Roman" w:hAnsi="Times New Roman" w:cs="Times New Roman"/>
            <w:kern w:val="0"/>
            <w:lang w:eastAsia="en-US"/>
          </w:rPr>
          <w:t xml:space="preserve">                 ________________________________________________       Date: 07/</w:t>
        </w:r>
      </w:ins>
    </w:p>
    <w:p w14:paraId="1C51A17B" w14:textId="77777777" w:rsidR="00D05474" w:rsidRPr="00D05474" w:rsidRDefault="00D05474" w:rsidP="00D05474">
      <w:pPr>
        <w:spacing w:line="276" w:lineRule="auto"/>
        <w:ind w:firstLine="0"/>
        <w:rPr>
          <w:ins w:id="41" w:author="Dominic LaRoche" w:date="2018-06-06T14:35:00Z"/>
          <w:rFonts w:ascii="Times New Roman" w:eastAsia="Calibri" w:hAnsi="Times New Roman" w:cs="Times New Roman"/>
          <w:kern w:val="0"/>
          <w:lang w:eastAsia="en-US"/>
        </w:rPr>
      </w:pPr>
      <w:ins w:id="42" w:author="Dominic LaRoche" w:date="2018-06-06T14:35:00Z">
        <w:r w:rsidRPr="00D05474">
          <w:rPr>
            <w:rFonts w:ascii="Times New Roman" w:eastAsia="Times New Roman" w:hAnsi="Times New Roman" w:cs="Times New Roman"/>
            <w:kern w:val="0"/>
            <w:lang w:eastAsia="en-US"/>
          </w:rPr>
          <w:t xml:space="preserve">                 Dissertation Director: </w:t>
        </w:r>
        <w:r w:rsidRPr="00D05474">
          <w:rPr>
            <w:rFonts w:ascii="Times New Roman" w:eastAsia="Calibri" w:hAnsi="Times New Roman" w:cs="Times New Roman"/>
            <w:kern w:val="0"/>
            <w:lang w:eastAsia="en-US"/>
          </w:rPr>
          <w:t>Michael Sulkowski, Ph.D.</w:t>
        </w:r>
      </w:ins>
    </w:p>
    <w:p w14:paraId="02ACAE60" w14:textId="77777777" w:rsidR="00D05474" w:rsidRPr="00D05474" w:rsidRDefault="00D05474" w:rsidP="00D05474">
      <w:pPr>
        <w:spacing w:line="240" w:lineRule="auto"/>
        <w:ind w:firstLine="0"/>
        <w:rPr>
          <w:ins w:id="43" w:author="Dominic LaRoche" w:date="2018-06-06T14:35:00Z"/>
          <w:rFonts w:ascii="Times New Roman" w:eastAsia="Times New Roman" w:hAnsi="Times New Roman" w:cs="Times New Roman"/>
          <w:kern w:val="0"/>
          <w:lang w:eastAsia="en-US"/>
        </w:rPr>
      </w:pPr>
      <w:ins w:id="44" w:author="Dominic LaRoche" w:date="2018-06-06T14:35:00Z">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lang w:eastAsia="en-US"/>
          </w:rPr>
          <w:t xml:space="preserve"> </w:t>
        </w:r>
      </w:ins>
    </w:p>
    <w:p w14:paraId="35AA3F50" w14:textId="77777777" w:rsidR="00D05474" w:rsidRPr="00D05474" w:rsidRDefault="00D05474" w:rsidP="00D05474">
      <w:pPr>
        <w:spacing w:line="240" w:lineRule="auto"/>
        <w:ind w:left="720" w:firstLine="0"/>
        <w:rPr>
          <w:ins w:id="45" w:author="Dominic LaRoche" w:date="2018-06-06T14:35:00Z"/>
          <w:rFonts w:ascii="Times New Roman" w:eastAsia="Times New Roman" w:hAnsi="Times New Roman" w:cs="Times New Roman"/>
          <w:kern w:val="0"/>
          <w:lang w:eastAsia="en-US"/>
        </w:rPr>
      </w:pPr>
    </w:p>
    <w:p w14:paraId="50BA9977" w14:textId="77777777" w:rsidR="00751D22" w:rsidRDefault="00751D22">
      <w:pPr>
        <w:spacing w:line="240" w:lineRule="auto"/>
        <w:ind w:firstLine="0"/>
      </w:pPr>
    </w:p>
    <w:p w14:paraId="4DF9EB7B" w14:textId="77777777" w:rsidR="00751D22" w:rsidRDefault="00751D22">
      <w:pPr>
        <w:spacing w:line="240" w:lineRule="auto"/>
        <w:ind w:firstLine="0"/>
      </w:pPr>
      <w:r>
        <w:br w:type="page"/>
      </w:r>
    </w:p>
    <w:p w14:paraId="1F8FC56A" w14:textId="77777777" w:rsidR="00751D22" w:rsidRPr="00751D22" w:rsidRDefault="00751D22" w:rsidP="00751D22">
      <w:pPr>
        <w:spacing w:line="240" w:lineRule="auto"/>
        <w:ind w:firstLine="0"/>
        <w:jc w:val="center"/>
        <w:rPr>
          <w:ins w:id="46" w:author="Dominic LaRoche" w:date="2018-06-06T15:04:00Z"/>
          <w:rFonts w:ascii="Times New Roman" w:eastAsia="Times New Roman" w:hAnsi="Times New Roman" w:cs="Times New Roman"/>
          <w:b/>
          <w:kern w:val="0"/>
          <w:lang w:eastAsia="en-US"/>
        </w:rPr>
      </w:pPr>
      <w:ins w:id="47" w:author="Dominic LaRoche" w:date="2018-06-06T15:04:00Z">
        <w:r w:rsidRPr="00751D22">
          <w:rPr>
            <w:rFonts w:ascii="Times New Roman" w:eastAsia="Times New Roman" w:hAnsi="Times New Roman" w:cs="Times New Roman"/>
            <w:kern w:val="0"/>
            <w:lang w:eastAsia="en-US"/>
          </w:rPr>
          <w:lastRenderedPageBreak/>
          <w:t>STATEMENT BY AUTHOR</w:t>
        </w:r>
      </w:ins>
    </w:p>
    <w:p w14:paraId="6995409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ins w:id="48" w:author="Dominic LaRoche" w:date="2018-06-06T15:04:00Z"/>
          <w:rFonts w:ascii="Times New Roman" w:eastAsia="Times New Roman" w:hAnsi="Times New Roman" w:cs="Times New Roman"/>
          <w:kern w:val="0"/>
          <w:lang w:eastAsia="en-US"/>
        </w:rPr>
      </w:pPr>
    </w:p>
    <w:p w14:paraId="1DDC76FE" w14:textId="77777777" w:rsidR="00751D22" w:rsidRPr="00751D22" w:rsidRDefault="00751D22" w:rsidP="00751D22">
      <w:pPr>
        <w:spacing w:line="240" w:lineRule="auto"/>
        <w:rPr>
          <w:ins w:id="49" w:author="Dominic LaRoche" w:date="2018-06-06T15:04:00Z"/>
          <w:rFonts w:ascii="Times New Roman" w:eastAsia="Times New Roman" w:hAnsi="Times New Roman" w:cs="Times New Roman"/>
          <w:kern w:val="0"/>
          <w:lang w:eastAsia="en-US"/>
        </w:rPr>
      </w:pPr>
      <w:ins w:id="50" w:author="Dominic LaRoche" w:date="2018-06-06T15:04:00Z">
        <w:r w:rsidRPr="00751D22">
          <w:rPr>
            <w:rFonts w:ascii="Times New Roman" w:eastAsia="Times New Roman" w:hAnsi="Times New Roman" w:cs="Times New Roman"/>
            <w:kern w:val="0"/>
            <w:lang w:eastAsia="en-US"/>
          </w:rPr>
          <w:t xml:space="preserve">This dissertation has been submitted in partial fulfillment of the requirements for an advanced degree at the </w:t>
        </w:r>
        <w:smartTag w:uri="urn:schemas-microsoft-com:office:smarttags" w:element="place">
          <w:smartTag w:uri="urn:schemas-microsoft-com:office:smarttags" w:element="PlaceType">
            <w:r w:rsidRPr="00751D22">
              <w:rPr>
                <w:rFonts w:ascii="Times New Roman" w:eastAsia="Times New Roman" w:hAnsi="Times New Roman" w:cs="Times New Roman"/>
                <w:kern w:val="0"/>
                <w:lang w:eastAsia="en-US"/>
              </w:rPr>
              <w:t>University</w:t>
            </w:r>
          </w:smartTag>
          <w:r w:rsidRPr="00751D22">
            <w:rPr>
              <w:rFonts w:ascii="Times New Roman" w:eastAsia="Times New Roman" w:hAnsi="Times New Roman" w:cs="Times New Roman"/>
              <w:kern w:val="0"/>
              <w:lang w:eastAsia="en-US"/>
            </w:rPr>
            <w:t xml:space="preserve"> of </w:t>
          </w:r>
          <w:smartTag w:uri="urn:schemas-microsoft-com:office:smarttags" w:element="PlaceName">
            <w:r w:rsidRPr="00751D22">
              <w:rPr>
                <w:rFonts w:ascii="Times New Roman" w:eastAsia="Times New Roman" w:hAnsi="Times New Roman" w:cs="Times New Roman"/>
                <w:kern w:val="0"/>
                <w:lang w:eastAsia="en-US"/>
              </w:rPr>
              <w:t>Arizona</w:t>
            </w:r>
          </w:smartTag>
        </w:smartTag>
        <w:r w:rsidRPr="00751D22">
          <w:rPr>
            <w:rFonts w:ascii="Times New Roman" w:eastAsia="Times New Roman" w:hAnsi="Times New Roman" w:cs="Times New Roman"/>
            <w:kern w:val="0"/>
            <w:lang w:eastAsia="en-US"/>
          </w:rPr>
          <w:t xml:space="preserve"> and is deposited in the University Library to be made available to borrowers under rules of the Library.</w:t>
        </w:r>
      </w:ins>
    </w:p>
    <w:p w14:paraId="2DCDAB57" w14:textId="77777777" w:rsidR="00751D22" w:rsidRPr="00751D22" w:rsidRDefault="00751D22" w:rsidP="00751D22">
      <w:pPr>
        <w:spacing w:line="240" w:lineRule="auto"/>
        <w:ind w:firstLine="0"/>
        <w:rPr>
          <w:ins w:id="51" w:author="Dominic LaRoche" w:date="2018-06-06T15:04:00Z"/>
          <w:rFonts w:ascii="Times New Roman" w:eastAsia="Times New Roman" w:hAnsi="Times New Roman" w:cs="Times New Roman"/>
          <w:kern w:val="0"/>
          <w:lang w:eastAsia="en-US"/>
        </w:rPr>
      </w:pPr>
    </w:p>
    <w:p w14:paraId="463303DE" w14:textId="77777777" w:rsidR="00751D22" w:rsidRPr="00751D22" w:rsidRDefault="00751D22" w:rsidP="00751D22">
      <w:pPr>
        <w:spacing w:line="240" w:lineRule="auto"/>
        <w:rPr>
          <w:ins w:id="52" w:author="Dominic LaRoche" w:date="2018-06-06T15:04:00Z"/>
          <w:rFonts w:ascii="Times New Roman" w:eastAsia="Times New Roman" w:hAnsi="Times New Roman" w:cs="Times New Roman"/>
          <w:kern w:val="0"/>
          <w:lang w:eastAsia="en-US"/>
        </w:rPr>
      </w:pPr>
      <w:ins w:id="53" w:author="Dominic LaRoche" w:date="2018-06-06T15:04:00Z">
        <w:r w:rsidRPr="00751D22">
          <w:rPr>
            <w:rFonts w:ascii="Times New Roman" w:eastAsia="Times New Roman" w:hAnsi="Times New Roman" w:cs="Times New Roman"/>
            <w:kern w:val="0"/>
            <w:lang w:eastAsia="en-US"/>
          </w:rPr>
          <w:t xml:space="preserve">Brief quotations from this dissertation are allowable without special permission, provided that an accurate acknowledgement of the source is made.  Requests for permission for extended quotation from or reproduction of this manuscript in whole or in part may be granted by the copyright holder. </w:t>
        </w:r>
      </w:ins>
    </w:p>
    <w:p w14:paraId="2E283EA1" w14:textId="77777777" w:rsidR="00751D22" w:rsidRPr="00751D22" w:rsidRDefault="00751D22" w:rsidP="00751D22">
      <w:pPr>
        <w:spacing w:line="240" w:lineRule="auto"/>
        <w:ind w:firstLine="0"/>
        <w:rPr>
          <w:ins w:id="54" w:author="Dominic LaRoche" w:date="2018-06-06T15:04:00Z"/>
          <w:rFonts w:ascii="Times New Roman" w:eastAsia="Times New Roman" w:hAnsi="Times New Roman" w:cs="Times New Roman"/>
          <w:kern w:val="0"/>
          <w:lang w:eastAsia="en-US"/>
        </w:rPr>
      </w:pPr>
    </w:p>
    <w:p w14:paraId="58F77E4E" w14:textId="77777777" w:rsidR="00751D22" w:rsidRPr="00751D22" w:rsidRDefault="00751D22" w:rsidP="00751D22">
      <w:pPr>
        <w:spacing w:line="240" w:lineRule="auto"/>
        <w:ind w:firstLine="0"/>
        <w:rPr>
          <w:ins w:id="55" w:author="Dominic LaRoche" w:date="2018-06-06T15:04:00Z"/>
          <w:rFonts w:ascii="Times New Roman" w:eastAsia="Times New Roman" w:hAnsi="Times New Roman" w:cs="Times New Roman"/>
          <w:kern w:val="0"/>
          <w:lang w:eastAsia="en-US"/>
        </w:rPr>
      </w:pPr>
    </w:p>
    <w:p w14:paraId="29B54BAE" w14:textId="77777777" w:rsidR="00751D22" w:rsidRPr="00751D22" w:rsidRDefault="00751D22" w:rsidP="00751D22">
      <w:pPr>
        <w:spacing w:line="240" w:lineRule="auto"/>
        <w:ind w:firstLine="0"/>
        <w:rPr>
          <w:ins w:id="56" w:author="Dominic LaRoche" w:date="2018-06-06T15:04:00Z"/>
          <w:rFonts w:ascii="Times New Roman" w:eastAsia="Times New Roman" w:hAnsi="Times New Roman" w:cs="Times New Roman"/>
          <w:kern w:val="0"/>
          <w:lang w:eastAsia="en-US"/>
        </w:rPr>
      </w:pPr>
    </w:p>
    <w:p w14:paraId="2B2527C8" w14:textId="77777777" w:rsidR="00751D22" w:rsidRPr="00751D22" w:rsidRDefault="00751D22" w:rsidP="00751D22">
      <w:pPr>
        <w:spacing w:line="240" w:lineRule="auto"/>
        <w:ind w:firstLine="0"/>
        <w:rPr>
          <w:ins w:id="57" w:author="Dominic LaRoche" w:date="2018-06-06T15:04:00Z"/>
          <w:rFonts w:ascii="Times New Roman" w:eastAsia="Times New Roman" w:hAnsi="Times New Roman" w:cs="Times New Roman"/>
          <w:kern w:val="0"/>
          <w:lang w:eastAsia="en-US"/>
        </w:rPr>
      </w:pPr>
    </w:p>
    <w:p w14:paraId="4B73E7C4" w14:textId="77777777" w:rsidR="00751D22" w:rsidRPr="00751D22" w:rsidRDefault="00751D22" w:rsidP="00751D22">
      <w:pPr>
        <w:spacing w:line="240" w:lineRule="auto"/>
        <w:ind w:firstLine="0"/>
        <w:jc w:val="center"/>
        <w:rPr>
          <w:ins w:id="58" w:author="Dominic LaRoche" w:date="2018-06-06T15:04:00Z"/>
          <w:rFonts w:ascii="Times New Roman" w:eastAsia="Times New Roman" w:hAnsi="Times New Roman" w:cs="Times New Roman"/>
          <w:kern w:val="0"/>
          <w:lang w:eastAsia="en-US"/>
        </w:rPr>
      </w:pPr>
      <w:ins w:id="59" w:author="Dominic LaRoche" w:date="2018-06-06T15:04:00Z">
        <w:r w:rsidRPr="00751D22">
          <w:rPr>
            <w:rFonts w:ascii="Times New Roman" w:eastAsia="Times New Roman" w:hAnsi="Times New Roman" w:cs="Times New Roman"/>
            <w:kern w:val="0"/>
            <w:lang w:eastAsia="en-US"/>
          </w:rPr>
          <w:t>SIGNED: Audrey Renee Nelson</w:t>
        </w:r>
      </w:ins>
    </w:p>
    <w:p w14:paraId="388F2850"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ins w:id="60" w:author="Dominic LaRoche" w:date="2018-06-06T15:04:00Z"/>
          <w:rFonts w:ascii="Trebuchet MS" w:eastAsia="Times New Roman" w:hAnsi="Trebuchet MS" w:cs="Courier New"/>
          <w:kern w:val="0"/>
          <w:sz w:val="20"/>
          <w:szCs w:val="20"/>
          <w:lang w:eastAsia="en-US"/>
        </w:rPr>
      </w:pPr>
    </w:p>
    <w:p w14:paraId="670A644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ins w:id="61" w:author="Dominic LaRoche" w:date="2018-06-06T15:04:00Z"/>
          <w:rFonts w:ascii="Trebuchet MS" w:eastAsia="Times New Roman" w:hAnsi="Trebuchet MS" w:cs="Courier New"/>
          <w:kern w:val="0"/>
          <w:sz w:val="20"/>
          <w:szCs w:val="20"/>
          <w:lang w:eastAsia="en-US"/>
        </w:rPr>
      </w:pPr>
    </w:p>
    <w:p w14:paraId="6008BDEC" w14:textId="219E38E8" w:rsidR="007B7BBA" w:rsidRDefault="00D05474" w:rsidP="00751D22">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Dr. Michael Sulkowski:</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Jina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0E375BB9"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5812B1">
        <w:rPr>
          <w:rFonts w:eastAsia="Times New Roman" w:cs="Times New Roman"/>
          <w:kern w:val="0"/>
          <w:lang w:eastAsia="en-US"/>
        </w:rPr>
        <w:t>7</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B1C6FBC"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2F1F9F">
        <w:rPr>
          <w:rFonts w:eastAsia="Times New Roman" w:cs="Times New Roman"/>
          <w:kern w:val="0"/>
          <w:lang w:eastAsia="en-US"/>
        </w:rPr>
        <w:t xml:space="preserve"> </w:t>
      </w:r>
      <w:r w:rsidR="005812B1">
        <w:rPr>
          <w:rFonts w:eastAsia="Times New Roman" w:cs="Times New Roman"/>
          <w:kern w:val="0"/>
          <w:lang w:eastAsia="en-US"/>
        </w:rPr>
        <w:t>8</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45BC1272"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D3302D">
        <w:rPr>
          <w:rFonts w:eastAsia="Times New Roman" w:cs="Times New Roman"/>
          <w:kern w:val="0"/>
          <w:lang w:eastAsia="en-US"/>
        </w:rPr>
        <w:t>….</w:t>
      </w:r>
      <w:r w:rsidR="005812B1">
        <w:rPr>
          <w:rFonts w:eastAsia="Times New Roman" w:cs="Times New Roman"/>
          <w:kern w:val="0"/>
          <w:lang w:eastAsia="en-US"/>
        </w:rPr>
        <w:t>9</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362D9845"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D3302D">
        <w:rPr>
          <w:rFonts w:eastAsia="Times New Roman" w:cs="Times New Roman"/>
          <w:kern w:val="0"/>
          <w:lang w:eastAsia="en-US"/>
        </w:rPr>
        <w:t>11</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4527A65E"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D3302D">
        <w:rPr>
          <w:rFonts w:eastAsia="Times New Roman" w:cs="Times New Roman"/>
          <w:kern w:val="0"/>
          <w:lang w:eastAsia="en-US"/>
        </w:rPr>
        <w:t>….11</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1CCAD79F"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3302D">
        <w:rPr>
          <w:rFonts w:eastAsia="Times New Roman" w:cs="Times New Roman"/>
          <w:kern w:val="0"/>
          <w:lang w:eastAsia="en-US"/>
        </w:rPr>
        <w:t>……………………………………………………12</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64E87DA6" w:rsidR="00956FF3" w:rsidRDefault="00956FF3" w:rsidP="001B5B3C">
      <w:r>
        <w:tab/>
        <w:t>Macro Perspective………………………………………………………</w:t>
      </w:r>
      <w:r w:rsidR="00D3302D">
        <w:t>……</w:t>
      </w:r>
      <w:r>
        <w:t>…..</w:t>
      </w:r>
      <w:r w:rsidR="00D3302D">
        <w:t>12</w:t>
      </w:r>
    </w:p>
    <w:p w14:paraId="532D8F31" w14:textId="15FB10AC" w:rsidR="00956FF3" w:rsidRDefault="00956FF3" w:rsidP="001B5B3C">
      <w:r>
        <w:tab/>
        <w:t>Micro Perspective……………………………………………………………</w:t>
      </w:r>
      <w:r w:rsidR="005314F6">
        <w:t>…..13</w:t>
      </w:r>
    </w:p>
    <w:p w14:paraId="696D0750" w14:textId="580F0B43"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5314F6">
        <w:rPr>
          <w:rFonts w:eastAsia="Times New Roman" w:cs="Times New Roman"/>
          <w:kern w:val="0"/>
          <w:lang w:eastAsia="en-US"/>
        </w:rPr>
        <w:t>14</w:t>
      </w:r>
    </w:p>
    <w:p w14:paraId="16BE7AB5" w14:textId="29078AF5"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5314F6">
        <w:rPr>
          <w:rFonts w:eastAsia="Times New Roman" w:cs="Times New Roman"/>
          <w:kern w:val="0"/>
          <w:lang w:eastAsia="en-US"/>
        </w:rPr>
        <w:t>….15</w:t>
      </w:r>
    </w:p>
    <w:p w14:paraId="247621C9" w14:textId="48A6E31F"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5314F6">
        <w:rPr>
          <w:rFonts w:eastAsia="Times New Roman" w:cs="Times New Roman"/>
          <w:kern w:val="0"/>
          <w:lang w:eastAsia="en-US"/>
        </w:rPr>
        <w:t>…………………………………………...15</w:t>
      </w:r>
    </w:p>
    <w:p w14:paraId="3A80B37B" w14:textId="7056AFE5" w:rsidR="00D11960" w:rsidRPr="00D11960" w:rsidRDefault="00956FF3" w:rsidP="001B5B3C">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5314F6">
        <w:rPr>
          <w:rFonts w:eastAsia="Times New Roman" w:cs="Times New Roman"/>
          <w:kern w:val="0"/>
          <w:lang w:eastAsia="en-US"/>
        </w:rPr>
        <w:t>15</w:t>
      </w:r>
    </w:p>
    <w:p w14:paraId="2D17BE2C" w14:textId="1790EAA3"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5314F6">
        <w:rPr>
          <w:rFonts w:eastAsia="Times New Roman" w:cs="Times New Roman"/>
          <w:kern w:val="0"/>
          <w:lang w:eastAsia="en-US"/>
        </w:rPr>
        <w:t>16</w:t>
      </w:r>
    </w:p>
    <w:p w14:paraId="02E76ED6" w14:textId="4C8CAA13" w:rsidR="00956FF3" w:rsidRDefault="00B926E8" w:rsidP="001B5B3C">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546D5">
        <w:rPr>
          <w:rFonts w:eastAsia="Times New Roman" w:cs="Times New Roman"/>
          <w:kern w:val="0"/>
          <w:lang w:eastAsia="en-US"/>
        </w:rPr>
        <w:t>17</w:t>
      </w:r>
    </w:p>
    <w:p w14:paraId="767243FB" w14:textId="4B658A05"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546D5">
        <w:rPr>
          <w:rFonts w:eastAsia="Times New Roman" w:cs="Times New Roman"/>
          <w:kern w:val="0"/>
          <w:lang w:eastAsia="en-US"/>
        </w:rPr>
        <w:t>18</w:t>
      </w:r>
    </w:p>
    <w:p w14:paraId="25259AE4" w14:textId="158CF501" w:rsidR="00B926E8" w:rsidRDefault="00B926E8" w:rsidP="001B5B3C">
      <w:r>
        <w:tab/>
        <w:t>Sleep Hygiene…………………………………………………………</w:t>
      </w:r>
      <w:r w:rsidR="005314F6">
        <w:t>………...</w:t>
      </w:r>
      <w:r>
        <w:t>.</w:t>
      </w:r>
      <w:r w:rsidR="00C546D5">
        <w:t>18</w:t>
      </w:r>
    </w:p>
    <w:p w14:paraId="2B7D454C" w14:textId="5AC6DF28" w:rsidR="000D1187" w:rsidRDefault="000D1187" w:rsidP="001B5B3C">
      <w:r>
        <w:tab/>
      </w:r>
      <w:r>
        <w:tab/>
        <w:t>ABCs of SLEEPING…………………………………………………</w:t>
      </w:r>
      <w:r w:rsidR="00C546D5">
        <w:t>….18</w:t>
      </w:r>
    </w:p>
    <w:p w14:paraId="2EB3DE9E" w14:textId="1A6BEF3B" w:rsidR="00B926E8" w:rsidRDefault="00B926E8" w:rsidP="001B5B3C">
      <w:r>
        <w:tab/>
        <w:t>Exercise……………………………………………………………</w:t>
      </w:r>
      <w:r w:rsidR="00C546D5">
        <w:t>…………….19</w:t>
      </w:r>
    </w:p>
    <w:p w14:paraId="3815130D" w14:textId="63DA6F0C"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546D5">
        <w:rPr>
          <w:rFonts w:eastAsia="Times New Roman" w:cs="Times New Roman"/>
          <w:kern w:val="0"/>
          <w:lang w:eastAsia="en-US"/>
        </w:rPr>
        <w:t>20</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34B5DC23"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546D5">
        <w:rPr>
          <w:rFonts w:eastAsia="Times New Roman" w:cs="Times New Roman"/>
          <w:kern w:val="0"/>
          <w:lang w:eastAsia="en-US"/>
        </w:rPr>
        <w:t>22-24</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746729A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151A6F">
        <w:rPr>
          <w:rFonts w:eastAsia="Times New Roman" w:cs="Times New Roman"/>
          <w:kern w:val="0"/>
          <w:lang w:eastAsia="en-US"/>
        </w:rPr>
        <w:t>…...25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10A7C1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2E1551">
        <w:rPr>
          <w:rFonts w:eastAsia="Times New Roman" w:cs="Times New Roman"/>
          <w:kern w:val="0"/>
          <w:lang w:eastAsia="en-US"/>
        </w:rPr>
        <w:t>25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7EF7D7F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2E1551">
        <w:rPr>
          <w:rFonts w:eastAsia="Times New Roman" w:cs="Times New Roman"/>
          <w:kern w:val="0"/>
          <w:lang w:eastAsia="en-US"/>
        </w:rPr>
        <w:t>…....26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498E9BB2" w:rsidR="005210E5" w:rsidRDefault="004F35FD">
      <w:r>
        <w:t>Stressful Life Events: Acute vs Chronic</w:t>
      </w:r>
      <w:r w:rsidR="002F1F9F">
        <w:rPr>
          <w:rFonts w:eastAsia="Times New Roman" w:cs="Times New Roman"/>
          <w:kern w:val="0"/>
          <w:lang w:eastAsia="en-US"/>
        </w:rPr>
        <w:t>……………………………………………...</w:t>
      </w:r>
      <w:r w:rsidR="002E1551">
        <w:rPr>
          <w:rFonts w:eastAsia="Times New Roman" w:cs="Times New Roman"/>
          <w:kern w:val="0"/>
          <w:lang w:eastAsia="en-US"/>
        </w:rPr>
        <w:t>.....28</w:t>
      </w:r>
    </w:p>
    <w:p w14:paraId="2D300B92" w14:textId="088A44FE"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2E1551">
        <w:rPr>
          <w:rFonts w:eastAsia="Times New Roman" w:cs="Times New Roman"/>
          <w:kern w:val="0"/>
          <w:lang w:eastAsia="en-US"/>
        </w:rPr>
        <w:t>…...29</w:t>
      </w:r>
    </w:p>
    <w:p w14:paraId="2738BB01" w14:textId="7C376E1B"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………………………...….30</w:t>
      </w:r>
    </w:p>
    <w:p w14:paraId="466ADC78" w14:textId="5E7433BB" w:rsidR="005210E5" w:rsidRDefault="004F35FD">
      <w:pPr>
        <w:rPr>
          <w:rFonts w:ascii="Times New Roman" w:hAnsi="Times New Roman"/>
        </w:rPr>
      </w:pPr>
      <w:r>
        <w:t>Sleep and Academic Engagement/Achievement</w:t>
      </w:r>
      <w:r w:rsidR="002E1551">
        <w:rPr>
          <w:rFonts w:eastAsia="Times New Roman" w:cs="Times New Roman"/>
          <w:kern w:val="0"/>
          <w:lang w:eastAsia="en-US"/>
        </w:rPr>
        <w:t>……………………………………...…32</w:t>
      </w:r>
    </w:p>
    <w:p w14:paraId="0C98CFE6" w14:textId="26301FD2"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2E1551">
        <w:rPr>
          <w:rFonts w:eastAsia="Times New Roman" w:cs="Times New Roman"/>
          <w:kern w:val="0"/>
          <w:lang w:eastAsia="en-US"/>
        </w:rPr>
        <w:t>….37</w:t>
      </w:r>
    </w:p>
    <w:p w14:paraId="5D6C5809" w14:textId="21DD9D0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2E1551">
        <w:rPr>
          <w:rFonts w:eastAsia="Times New Roman" w:cs="Times New Roman"/>
          <w:kern w:val="0"/>
          <w:lang w:eastAsia="en-US"/>
        </w:rPr>
        <w:t>...39</w:t>
      </w:r>
    </w:p>
    <w:p w14:paraId="207A34ED" w14:textId="45C496E5"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2E1551">
        <w:rPr>
          <w:rFonts w:eastAsia="Times New Roman" w:cs="Times New Roman"/>
          <w:kern w:val="0"/>
          <w:lang w:eastAsia="en-US"/>
        </w:rPr>
        <w:t>..42</w:t>
      </w:r>
      <w:r>
        <w:rPr>
          <w:rFonts w:eastAsia="Times New Roman" w:cs="Times New Roman"/>
          <w:kern w:val="0"/>
          <w:lang w:eastAsia="en-US"/>
        </w:rPr>
        <w:t xml:space="preserve"> </w:t>
      </w:r>
    </w:p>
    <w:p w14:paraId="0B4D31E8" w14:textId="7DD565F8"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C12021">
        <w:rPr>
          <w:rFonts w:eastAsia="Times New Roman" w:cs="Times New Roman"/>
          <w:kern w:val="0"/>
          <w:lang w:eastAsia="en-US"/>
        </w:rPr>
        <w:t>44</w:t>
      </w:r>
    </w:p>
    <w:p w14:paraId="2B804189" w14:textId="45206D0D" w:rsidR="005210E5" w:rsidRDefault="004F35FD">
      <w:r>
        <w:t>Exercise and Self-Esteem………………………….</w:t>
      </w:r>
      <w:r w:rsidR="002F1F9F">
        <w:rPr>
          <w:rFonts w:eastAsia="Times New Roman" w:cs="Times New Roman"/>
          <w:kern w:val="0"/>
          <w:lang w:eastAsia="en-US"/>
        </w:rPr>
        <w:t>……………………………………</w:t>
      </w:r>
      <w:r w:rsidR="00C12021">
        <w:rPr>
          <w:rFonts w:eastAsia="Times New Roman" w:cs="Times New Roman"/>
          <w:kern w:val="0"/>
          <w:lang w:eastAsia="en-US"/>
        </w:rPr>
        <w:t>.45</w:t>
      </w:r>
    </w:p>
    <w:p w14:paraId="725EFDB5" w14:textId="29325416" w:rsidR="005210E5" w:rsidRDefault="004F35FD">
      <w:r>
        <w:t>Exercise and Stress………………………………….</w:t>
      </w:r>
      <w:r w:rsidR="002F1F9F">
        <w:rPr>
          <w:rFonts w:eastAsia="Times New Roman" w:cs="Times New Roman"/>
          <w:kern w:val="0"/>
          <w:lang w:eastAsia="en-US"/>
        </w:rPr>
        <w:t>…………………………………..</w:t>
      </w:r>
      <w:r w:rsidR="00C12021">
        <w:rPr>
          <w:rFonts w:eastAsia="Times New Roman" w:cs="Times New Roman"/>
          <w:kern w:val="0"/>
          <w:lang w:eastAsia="en-US"/>
        </w:rPr>
        <w:t>.46</w:t>
      </w:r>
    </w:p>
    <w:p w14:paraId="4137F9E5" w14:textId="0AD0898A"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C12021">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D3939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C12021">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76ADF3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C12021">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A888BA0"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C12021">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E5F283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12021">
        <w:rPr>
          <w:rFonts w:eastAsia="Times New Roman" w:cs="Times New Roman"/>
          <w:kern w:val="0"/>
          <w:lang w:eastAsia="en-US"/>
        </w:rPr>
        <w:t>…52</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2A8CDE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12021">
        <w:rPr>
          <w:rFonts w:eastAsia="Times New Roman" w:cs="Times New Roman"/>
          <w:kern w:val="0"/>
          <w:lang w:eastAsia="en-US"/>
        </w:rPr>
        <w:t>……...53</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D9CF5C9"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12021">
        <w:rPr>
          <w:rFonts w:eastAsia="Times New Roman" w:cs="Times New Roman"/>
          <w:kern w:val="0"/>
          <w:lang w:eastAsia="en-US"/>
        </w:rPr>
        <w:t>………………………………………………….53</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216E729" w:rsidR="005210E5" w:rsidRPr="00C12021"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sidRPr="00C12021">
        <w:rPr>
          <w:rFonts w:eastAsia="Times New Roman" w:cs="Times New Roman"/>
          <w:kern w:val="0"/>
          <w:lang w:eastAsia="en-US"/>
        </w:rPr>
        <w:t>………………………………</w:t>
      </w:r>
      <w:r w:rsidR="00696723">
        <w:rPr>
          <w:rFonts w:eastAsia="Times New Roman" w:cs="Times New Roman"/>
          <w:kern w:val="0"/>
          <w:lang w:eastAsia="en-US"/>
        </w:rPr>
        <w:t>…..54</w:t>
      </w:r>
    </w:p>
    <w:p w14:paraId="71EA3A72" w14:textId="17B7B68B" w:rsidR="005210E5" w:rsidRPr="00696723"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696723">
        <w:rPr>
          <w:rFonts w:eastAsia="Times New Roman" w:cs="Times New Roman"/>
          <w:kern w:val="0"/>
          <w:lang w:eastAsia="en-US"/>
        </w:rPr>
        <w:t>…...57</w:t>
      </w:r>
    </w:p>
    <w:p w14:paraId="20F7D526" w14:textId="5A5D706E"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r w:rsidR="00357B69">
        <w:rPr>
          <w:rFonts w:ascii="Times New Roman" w:eastAsia="Times New Roman" w:hAnsi="Times New Roman" w:cs="Times New Roman"/>
          <w:color w:val="222222"/>
        </w:rPr>
        <w:t>.60</w:t>
      </w:r>
    </w:p>
    <w:p w14:paraId="15A62252" w14:textId="4DAF1922"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r w:rsidR="00357B69">
        <w:rPr>
          <w:rFonts w:ascii="Times New Roman" w:hAnsi="Times New Roman" w:cs="Times New Roman"/>
        </w:rPr>
        <w:t>.61</w:t>
      </w:r>
    </w:p>
    <w:p w14:paraId="2B55D66A" w14:textId="33969DA6"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r w:rsidR="00A24AD9">
        <w:rPr>
          <w:rFonts w:ascii="Times New Roman" w:eastAsia="Times New Roman" w:hAnsi="Times New Roman" w:cs="Times New Roman"/>
          <w:color w:val="222222"/>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06A8C7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6E497C">
        <w:rPr>
          <w:rFonts w:eastAsia="Times New Roman" w:cs="Times New Roman"/>
          <w:kern w:val="0"/>
          <w:lang w:eastAsia="en-US"/>
        </w:rPr>
        <w:t>…...…67</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140C3513"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r w:rsidR="004E497A">
        <w:rPr>
          <w:rFonts w:eastAsia="Times New Roman" w:cs="Times New Roman"/>
          <w:i/>
          <w:kern w:val="0"/>
          <w:lang w:eastAsia="en-US"/>
        </w:rPr>
        <w:t>:</w:t>
      </w:r>
      <w:r w:rsidR="004E497A">
        <w:rPr>
          <w:rFonts w:eastAsia="Times New Roman" w:cs="Times New Roman"/>
          <w:kern w:val="0"/>
          <w:lang w:eastAsia="en-US"/>
        </w:rPr>
        <w:t>…………………………………………………………………...</w:t>
      </w:r>
      <w:r>
        <w:rPr>
          <w:rFonts w:eastAsia="Times New Roman" w:cs="Times New Roman"/>
          <w:kern w:val="0"/>
          <w:lang w:eastAsia="en-US"/>
        </w:rPr>
        <w:t>67</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067FF7D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...................................68</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47A3D8"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68</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D65735A"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...........................................70</w:t>
      </w:r>
      <w:r w:rsidRPr="006E497C">
        <w:rPr>
          <w:rFonts w:eastAsia="Times New Roman" w:cs="Times New Roman"/>
          <w:kern w:val="0"/>
          <w:lang w:eastAsia="en-US"/>
        </w:rPr>
        <w:t xml:space="preserve"> </w:t>
      </w:r>
    </w:p>
    <w:p w14:paraId="52B7DC51" w14:textId="3807346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r w:rsidRPr="00FA48C0">
        <w:rPr>
          <w:rFonts w:eastAsia="Times New Roman" w:cs="Times New Roman"/>
          <w:kern w:val="0"/>
          <w:lang w:eastAsia="en-US"/>
        </w:rPr>
        <w:t>:……………………..………………………</w:t>
      </w:r>
      <w:r w:rsidR="00FA48C0">
        <w:rPr>
          <w:rFonts w:eastAsia="Times New Roman" w:cs="Times New Roman"/>
          <w:kern w:val="0"/>
          <w:lang w:eastAsia="en-US"/>
        </w:rPr>
        <w:t>…………………….70</w:t>
      </w:r>
      <w:r w:rsidRPr="00FA48C0">
        <w:rPr>
          <w:rFonts w:eastAsia="Times New Roman" w:cs="Times New Roman"/>
          <w:kern w:val="0"/>
          <w:lang w:eastAsia="en-US"/>
        </w:rPr>
        <w:t xml:space="preserve"> </w:t>
      </w:r>
    </w:p>
    <w:p w14:paraId="4626BDFE" w14:textId="07719B00"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...........................................72</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3F90EA11" w14:textId="7232AE21" w:rsidR="005210E5" w:rsidRDefault="004F35FD">
      <w:pPr>
        <w:spacing w:line="240" w:lineRule="auto"/>
        <w:ind w:firstLine="0"/>
        <w:rPr>
          <w:rFonts w:eastAsia="Times New Roman" w:cs="Times New Roman"/>
          <w:kern w:val="0"/>
          <w:lang w:eastAsia="en-US"/>
        </w:rPr>
      </w:pPr>
      <w:r>
        <w:rPr>
          <w:rFonts w:eastAsia="Times New Roman" w:cs="Times New Roman"/>
          <w:kern w:val="0"/>
          <w:lang w:eastAsia="en-US"/>
        </w:rPr>
        <w:t xml:space="preserve">APPENDIX A: </w:t>
      </w:r>
      <w:r w:rsidR="002E5491">
        <w:rPr>
          <w:rFonts w:eastAsia="Times New Roman" w:cs="Times New Roman"/>
          <w:kern w:val="0"/>
          <w:lang w:eastAsia="en-US"/>
        </w:rPr>
        <w:t>QUESTIONNAIRE</w:t>
      </w:r>
      <w:proofErr w:type="gramStart"/>
      <w:r w:rsidR="002E5491">
        <w:rPr>
          <w:rFonts w:eastAsia="Times New Roman" w:cs="Times New Roman"/>
          <w:kern w:val="0"/>
          <w:lang w:eastAsia="en-US"/>
        </w:rPr>
        <w:t>………………..………………………………………..….</w:t>
      </w:r>
      <w:proofErr w:type="gramEnd"/>
      <w:r w:rsidR="002E5491">
        <w:rPr>
          <w:rFonts w:eastAsia="Times New Roman" w:cs="Times New Roman"/>
          <w:kern w:val="0"/>
          <w:lang w:eastAsia="en-US"/>
        </w:rPr>
        <w:t>78</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8E262DF"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FA48C0">
        <w:rPr>
          <w:rFonts w:ascii="TimesNewRomanPSMT" w:hAnsi="TimesNewRomanPSMT" w:cs="TimesNewRomanPSMT"/>
          <w:kern w:val="0"/>
        </w:rPr>
        <w:t>..............84</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7B0D4EA1"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696723">
        <w:rPr>
          <w:rFonts w:ascii="Times New Roman" w:hAnsi="Times New Roman" w:cs="Times New Roman"/>
          <w:kern w:val="0"/>
        </w:rPr>
        <w:t>....54</w:t>
      </w:r>
    </w:p>
    <w:p w14:paraId="0E52858D" w14:textId="0E66065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sidR="00696723">
        <w:rPr>
          <w:rFonts w:ascii="Times New Roman" w:hAnsi="Times New Roman" w:cs="Times New Roman"/>
          <w:kern w:val="0"/>
        </w:rPr>
        <w:t>....</w:t>
      </w:r>
      <w:r>
        <w:rPr>
          <w:rFonts w:ascii="Times New Roman" w:hAnsi="Times New Roman" w:cs="Times New Roman"/>
          <w:kern w:val="0"/>
        </w:rPr>
        <w:t>.</w:t>
      </w:r>
      <w:r w:rsidR="00696723">
        <w:rPr>
          <w:rFonts w:ascii="Times New Roman" w:hAnsi="Times New Roman" w:cs="Times New Roman"/>
          <w:kern w:val="0"/>
        </w:rPr>
        <w:t>56</w:t>
      </w:r>
    </w:p>
    <w:p w14:paraId="656E8CF6" w14:textId="2D81ADDE"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r w:rsidR="00357B69">
        <w:rPr>
          <w:rFonts w:ascii="Times New Roman" w:hAnsi="Times New Roman" w:cs="Times New Roman"/>
          <w:kern w:val="0"/>
        </w:rPr>
        <w:t>...59</w:t>
      </w:r>
    </w:p>
    <w:p w14:paraId="13537FF9" w14:textId="62F7E01C"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r w:rsidR="00357B69">
        <w:rPr>
          <w:rFonts w:ascii="Times New Roman" w:hAnsi="Times New Roman" w:cs="Times New Roman"/>
          <w:kern w:val="0"/>
        </w:rPr>
        <w:t>....59</w:t>
      </w:r>
    </w:p>
    <w:p w14:paraId="05611C12" w14:textId="342ABE93"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r w:rsidR="00A24AD9">
        <w:rPr>
          <w:rFonts w:ascii="Times New Roman" w:hAnsi="Times New Roman" w:cs="Times New Roman"/>
          <w:kern w:val="0"/>
        </w:rPr>
        <w:t>...63</w:t>
      </w:r>
    </w:p>
    <w:p w14:paraId="797EA33F" w14:textId="66DDDC00"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r w:rsidR="00A24AD9">
        <w:rPr>
          <w:rFonts w:ascii="Times New Roman" w:hAnsi="Times New Roman" w:cs="Times New Roman"/>
          <w:kern w:val="0"/>
        </w:rPr>
        <w:t>..64</w:t>
      </w:r>
    </w:p>
    <w:p w14:paraId="444148DE" w14:textId="4175078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r w:rsidR="00A24AD9">
        <w:rPr>
          <w:rFonts w:ascii="Times New Roman" w:hAnsi="Times New Roman" w:cs="Times New Roman"/>
          <w:kern w:val="0"/>
        </w:rPr>
        <w:t>...</w:t>
      </w:r>
      <w:r w:rsidR="006E497C">
        <w:rPr>
          <w:rFonts w:ascii="Times New Roman" w:hAnsi="Times New Roman" w:cs="Times New Roman"/>
          <w:kern w:val="0"/>
        </w:rPr>
        <w:t>65</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6AEF678"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357B69">
        <w:rPr>
          <w:rFonts w:ascii="Times New Roman" w:hAnsi="Times New Roman" w:cs="Times New Roman"/>
          <w:kern w:val="0"/>
        </w:rPr>
        <w:t>...............60</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791548" w:rsidRDefault="00A22B08" w:rsidP="00791548">
      <w:pPr>
        <w:pStyle w:val="Heading"/>
        <w:jc w:val="center"/>
        <w:rPr>
          <w:rFonts w:asciiTheme="majorHAnsi" w:hAnsiTheme="majorHAnsi" w:cstheme="majorHAnsi"/>
          <w:b/>
          <w:sz w:val="24"/>
          <w:szCs w:val="24"/>
        </w:rPr>
      </w:pPr>
      <w:r w:rsidRPr="00791548">
        <w:rPr>
          <w:rFonts w:asciiTheme="majorHAnsi" w:hAnsiTheme="majorHAnsi" w:cstheme="majorHAnsi"/>
          <w:b/>
          <w:sz w:val="24"/>
          <w:szCs w:val="24"/>
        </w:rPr>
        <w:lastRenderedPageBreak/>
        <w:t>ABSTRACT</w:t>
      </w:r>
    </w:p>
    <w:p w14:paraId="78FA80E7" w14:textId="6087E533" w:rsidR="00097600" w:rsidRPr="00D406DB" w:rsidRDefault="00793C3D" w:rsidP="00097600">
      <w:pPr>
        <w:shd w:val="clear" w:color="auto" w:fill="FFFFFF"/>
        <w:rPr>
          <w:rFonts w:ascii="Times New Roman" w:eastAsia="Times New Roman" w:hAnsi="Times New Roman" w:cs="Times New Roman"/>
          <w:color w:val="222222"/>
        </w:rPr>
        <w:sectPr w:rsidR="00097600" w:rsidRPr="00D406DB" w:rsidSect="00097600">
          <w:type w:val="continuous"/>
          <w:pgSz w:w="12240" w:h="15840"/>
          <w:pgMar w:top="1440" w:right="1440" w:bottom="1440" w:left="1440" w:header="720" w:footer="0" w:gutter="0"/>
          <w:cols w:space="720"/>
          <w:formProt w:val="0"/>
          <w:titlePg/>
          <w:docGrid w:linePitch="360"/>
        </w:sectPr>
      </w:pPr>
      <w:r>
        <w:t>Academic engageme</w:t>
      </w:r>
      <w:r w:rsidR="00735BC2">
        <w:t>nt is important for the</w:t>
      </w:r>
      <w:r>
        <w:t xml:space="preserve"> scholastic outcomes of college s</w:t>
      </w:r>
      <w:r w:rsidR="000E609B">
        <w:t>tudents, including</w:t>
      </w:r>
      <w:r w:rsidR="00F145C2">
        <w:t xml:space="preserve"> </w:t>
      </w:r>
      <w:r w:rsidR="002D0C62">
        <w:t>degree completion</w:t>
      </w:r>
      <w:r>
        <w:t>. The current study looked to evaluate the impacts of stress on the intrinsic aspects of academic engagement</w:t>
      </w:r>
      <w:r w:rsidR="000A3B3F">
        <w:t xml:space="preserve"> (e.g. effort, attention, note-taking, attendance, asking for help, etc.)</w:t>
      </w:r>
      <w:r>
        <w:t xml:space="preserve"> in addition to the mediating/moderating properties of the self-care practices of sleep </w:t>
      </w:r>
      <w:r w:rsidR="002D0C62">
        <w:t>hygiene and physical activity.</w:t>
      </w:r>
      <w:r>
        <w:t xml:space="preserve"> </w:t>
      </w:r>
      <w:r w:rsidR="002D0C62">
        <w:t>The sample consisted of 203 undergraduate students from a large southeastern university. Results indicated that stress was negatively c</w:t>
      </w:r>
      <w:r w:rsidR="001473BE">
        <w:t>orrelated with the factor of academic engagement most related to executive functioning (i.e. skills engagement).  Of the independent variables evaluated, s</w:t>
      </w:r>
      <w:r w:rsidR="002D0C62">
        <w:t>leep hygiene showed th</w:t>
      </w:r>
      <w:r w:rsidR="00735BC2">
        <w:t>e strongest</w:t>
      </w:r>
      <w:r w:rsidR="002D0C62">
        <w:t xml:space="preserve"> correlation</w:t>
      </w:r>
      <w:r w:rsidR="001473BE">
        <w:t>s with</w:t>
      </w:r>
      <w:r w:rsidR="002D0C62">
        <w:t xml:space="preserve"> academic engagement, most </w:t>
      </w:r>
      <w:r w:rsidR="001473BE">
        <w:t>specifically for the stress engagement</w:t>
      </w:r>
      <w:r w:rsidR="00F145C2">
        <w:t xml:space="preserve"> and performance engagement factors</w:t>
      </w:r>
      <w:r w:rsidR="000E609B">
        <w:t>.</w:t>
      </w:r>
      <w:r w:rsidR="001473BE">
        <w:t xml:space="preserve"> Sleep hygiene also functioned as a mediator in the relationship between stress and </w:t>
      </w:r>
      <w:r w:rsidR="00097600">
        <w:t xml:space="preserve">the skills factor of </w:t>
      </w:r>
      <w:r w:rsidR="001473BE">
        <w:t xml:space="preserve">engagement, </w:t>
      </w:r>
      <w:r w:rsidR="00097600">
        <w:rPr>
          <w:rFonts w:ascii="Times New Roman" w:eastAsia="Times New Roman" w:hAnsi="Times New Roman" w:cs="Times New Roman"/>
          <w:color w:val="222222"/>
        </w:rPr>
        <w:t xml:space="preserve">resulting in </w:t>
      </w:r>
      <w:r w:rsidR="00097600">
        <w:t>a 47% reduction in the effect of stress</w:t>
      </w:r>
      <w:r w:rsidR="00097600" w:rsidRPr="005837C2">
        <w:rPr>
          <w:rFonts w:ascii="Times New Roman" w:eastAsia="Times New Roman" w:hAnsi="Times New Roman" w:cs="Times New Roman" w:hint="cs"/>
          <w:color w:val="222222"/>
        </w:rPr>
        <w:t>.</w:t>
      </w:r>
      <w:r w:rsidR="00036378">
        <w:rPr>
          <w:rFonts w:ascii="Times New Roman" w:eastAsia="Times New Roman" w:hAnsi="Times New Roman" w:cs="Times New Roman"/>
          <w:color w:val="222222"/>
        </w:rPr>
        <w:t xml:space="preserve"> Exercise did not show correlations with any areas of engagement, </w:t>
      </w:r>
      <w:r w:rsidR="002D772B">
        <w:rPr>
          <w:rFonts w:ascii="Times New Roman" w:eastAsia="Times New Roman" w:hAnsi="Times New Roman" w:cs="Times New Roman"/>
          <w:color w:val="222222"/>
        </w:rPr>
        <w:t xml:space="preserve">but did show a small </w:t>
      </w:r>
      <w:r w:rsidR="00D50E71">
        <w:rPr>
          <w:rFonts w:ascii="Times New Roman" w:eastAsia="Times New Roman" w:hAnsi="Times New Roman" w:cs="Times New Roman"/>
          <w:color w:val="222222"/>
        </w:rPr>
        <w:t>interaction</w:t>
      </w:r>
      <w:r w:rsidR="00036378">
        <w:rPr>
          <w:rFonts w:ascii="Times New Roman" w:eastAsia="Times New Roman" w:hAnsi="Times New Roman" w:cs="Times New Roman"/>
          <w:color w:val="222222"/>
        </w:rPr>
        <w:t xml:space="preserve"> effect on the relationship between stress and the academic engagement factor of participation/interaction.</w:t>
      </w:r>
      <w:r w:rsidR="009A4A55">
        <w:rPr>
          <w:rFonts w:ascii="Times New Roman" w:eastAsia="Times New Roman" w:hAnsi="Times New Roman" w:cs="Times New Roman"/>
          <w:color w:val="222222"/>
        </w:rPr>
        <w:t xml:space="preserve">  </w:t>
      </w:r>
      <w:r w:rsidR="00735BC2">
        <w:rPr>
          <w:rFonts w:ascii="Times New Roman" w:eastAsia="Times New Roman" w:hAnsi="Times New Roman" w:cs="Times New Roman"/>
          <w:color w:val="222222"/>
        </w:rPr>
        <w:t>S</w:t>
      </w:r>
      <w:r w:rsidR="00C02A14">
        <w:rPr>
          <w:rFonts w:ascii="Times New Roman" w:eastAsia="Times New Roman" w:hAnsi="Times New Roman" w:cs="Times New Roman"/>
          <w:color w:val="222222"/>
        </w:rPr>
        <w:t>tress was seen to have a positive impact on participation/interaction engagement</w:t>
      </w:r>
      <w:r w:rsidR="00735BC2">
        <w:rPr>
          <w:rFonts w:ascii="Times New Roman" w:eastAsia="Times New Roman" w:hAnsi="Times New Roman" w:cs="Times New Roman"/>
          <w:color w:val="222222"/>
        </w:rPr>
        <w:t xml:space="preserve">. A </w:t>
      </w:r>
      <w:r w:rsidR="00C02A14">
        <w:rPr>
          <w:rFonts w:ascii="Times New Roman" w:eastAsia="Times New Roman" w:hAnsi="Times New Roman" w:cs="Times New Roman"/>
          <w:color w:val="222222"/>
        </w:rPr>
        <w:t>moderating effect of p</w:t>
      </w:r>
      <w:r w:rsidR="009A4A55">
        <w:rPr>
          <w:rFonts w:ascii="Times New Roman" w:eastAsia="Times New Roman" w:hAnsi="Times New Roman" w:cs="Times New Roman"/>
          <w:color w:val="222222"/>
        </w:rPr>
        <w:t>hysical activity</w:t>
      </w:r>
      <w:r w:rsidR="00735BC2">
        <w:rPr>
          <w:rFonts w:ascii="Times New Roman" w:eastAsia="Times New Roman" w:hAnsi="Times New Roman" w:cs="Times New Roman"/>
          <w:color w:val="222222"/>
        </w:rPr>
        <w:t xml:space="preserve"> on stress was identified,</w:t>
      </w:r>
      <w:r w:rsidR="009A4A55">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lead</w:t>
      </w:r>
      <w:r w:rsidR="004433F8">
        <w:rPr>
          <w:rFonts w:ascii="Times New Roman" w:eastAsia="Times New Roman" w:hAnsi="Times New Roman" w:cs="Times New Roman"/>
          <w:color w:val="222222"/>
        </w:rPr>
        <w:t>ing</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to</w:t>
      </w:r>
      <w:r w:rsidR="004433F8">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lowered</w:t>
      </w:r>
      <w:r w:rsidR="004433F8">
        <w:rPr>
          <w:rFonts w:ascii="Times New Roman" w:eastAsia="Times New Roman" w:hAnsi="Times New Roman" w:cs="Times New Roman"/>
          <w:color w:val="222222"/>
        </w:rPr>
        <w:t xml:space="preserve"> </w:t>
      </w:r>
      <w:r w:rsidR="002D772B">
        <w:rPr>
          <w:rFonts w:ascii="Times New Roman" w:eastAsia="Times New Roman" w:hAnsi="Times New Roman" w:cs="Times New Roman"/>
          <w:color w:val="222222"/>
        </w:rPr>
        <w:t xml:space="preserve">instead of raised </w:t>
      </w:r>
      <w:r w:rsidR="004433F8">
        <w:rPr>
          <w:rFonts w:ascii="Times New Roman" w:eastAsia="Times New Roman" w:hAnsi="Times New Roman" w:cs="Times New Roman"/>
          <w:color w:val="222222"/>
        </w:rPr>
        <w:t>participation/interaction engagement when both stress and exercise were high</w:t>
      </w:r>
      <w:r w:rsidR="00127A93">
        <w:rPr>
          <w:rFonts w:ascii="Times New Roman" w:eastAsia="Times New Roman" w:hAnsi="Times New Roman" w:cs="Times New Roman"/>
          <w:color w:val="222222"/>
        </w:rPr>
        <w:t>. Stress</w:t>
      </w:r>
      <w:r w:rsidR="00722A98">
        <w:rPr>
          <w:rFonts w:ascii="Times New Roman" w:eastAsia="Times New Roman" w:hAnsi="Times New Roman" w:cs="Times New Roman"/>
          <w:color w:val="222222"/>
        </w:rPr>
        <w:t xml:space="preserve"> and sleep hygiene practices were the onl</w:t>
      </w:r>
      <w:r w:rsidR="00127A93">
        <w:rPr>
          <w:rFonts w:ascii="Times New Roman" w:eastAsia="Times New Roman" w:hAnsi="Times New Roman" w:cs="Times New Roman"/>
          <w:color w:val="222222"/>
        </w:rPr>
        <w:t>y significant predictors of academic engagement</w:t>
      </w:r>
      <w:r w:rsidR="00722A98">
        <w:rPr>
          <w:rFonts w:ascii="Times New Roman" w:eastAsia="Times New Roman" w:hAnsi="Times New Roman" w:cs="Times New Roman"/>
          <w:color w:val="222222"/>
        </w:rPr>
        <w:t>, while exercise, ethnicity, age, class rank, and gender did not add predictive ability to</w:t>
      </w:r>
      <w:r w:rsidR="00360C75">
        <w:rPr>
          <w:rFonts w:ascii="Times New Roman" w:eastAsia="Times New Roman" w:hAnsi="Times New Roman" w:cs="Times New Roman"/>
          <w:color w:val="222222"/>
        </w:rPr>
        <w:t xml:space="preserve"> any of</w:t>
      </w:r>
      <w:r w:rsidR="00722A98">
        <w:rPr>
          <w:rFonts w:ascii="Times New Roman" w:eastAsia="Times New Roman" w:hAnsi="Times New Roman" w:cs="Times New Roman"/>
          <w:color w:val="222222"/>
        </w:rPr>
        <w:t xml:space="preserve"> the models for academic engageme</w:t>
      </w:r>
      <w:r w:rsidR="00360C75">
        <w:rPr>
          <w:rFonts w:ascii="Times New Roman" w:eastAsia="Times New Roman" w:hAnsi="Times New Roman" w:cs="Times New Roman"/>
          <w:color w:val="222222"/>
        </w:rPr>
        <w:t>nt/</w:t>
      </w:r>
      <w:r w:rsidR="00722A98">
        <w:rPr>
          <w:rFonts w:ascii="Times New Roman" w:eastAsia="Times New Roman" w:hAnsi="Times New Roman" w:cs="Times New Roman"/>
          <w:color w:val="222222"/>
        </w:rPr>
        <w:t>factors</w:t>
      </w:r>
      <w:r w:rsidR="00360C75">
        <w:rPr>
          <w:rFonts w:ascii="Times New Roman" w:eastAsia="Times New Roman" w:hAnsi="Times New Roman" w:cs="Times New Roman"/>
          <w:color w:val="222222"/>
        </w:rPr>
        <w:t xml:space="preserve"> of engagement</w:t>
      </w:r>
      <w:r w:rsidR="00722A98">
        <w:rPr>
          <w:rFonts w:ascii="Times New Roman" w:eastAsia="Times New Roman" w:hAnsi="Times New Roman" w:cs="Times New Roman"/>
          <w:color w:val="222222"/>
        </w:rPr>
        <w:t xml:space="preserve">. </w:t>
      </w:r>
      <w:r w:rsidR="00814206">
        <w:rPr>
          <w:rFonts w:ascii="Times New Roman" w:eastAsia="Times New Roman" w:hAnsi="Times New Roman" w:cs="Times New Roman"/>
          <w:color w:val="222222"/>
        </w:rPr>
        <w:t>T</w:t>
      </w:r>
      <w:r w:rsidR="00814206">
        <w:rPr>
          <w:rFonts w:ascii="Times" w:hAnsi="Times" w:cs="Times"/>
          <w:color w:val="000000"/>
          <w:kern w:val="0"/>
        </w:rPr>
        <w:t xml:space="preserve">hese results highlight the potential benefits of improving positive sleep habits and promoting programs aimed at minimizing and addressing stress (e.g. meditation, mental health supports) in order to promote success and positive </w:t>
      </w:r>
      <w:r w:rsidR="00814206">
        <w:rPr>
          <w:rFonts w:ascii="Times" w:hAnsi="Times" w:cs="Times"/>
          <w:color w:val="000000"/>
          <w:kern w:val="0"/>
        </w:rPr>
        <w:lastRenderedPageBreak/>
        <w:t>academic outcomes in undergraduate students.</w:t>
      </w:r>
      <w:r w:rsidR="00127A93">
        <w:rPr>
          <w:rFonts w:ascii="Times" w:hAnsi="Times" w:cs="Times"/>
          <w:color w:val="000000"/>
          <w:kern w:val="0"/>
        </w:rPr>
        <w:t xml:space="preserve"> Directions for future research were also discussed.</w:t>
      </w:r>
    </w:p>
    <w:p w14:paraId="53EE4793" w14:textId="7964E63D" w:rsidR="005210E5" w:rsidRDefault="001473BE">
      <w:r>
        <w:t xml:space="preserve"> </w:t>
      </w:r>
    </w:p>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4BDA3EEB" w14:textId="77777777" w:rsidR="005314F6" w:rsidRDefault="005314F6">
      <w:pPr>
        <w:ind w:firstLine="0"/>
        <w:rPr>
          <w:b/>
        </w:rPr>
      </w:pPr>
    </w:p>
    <w:p w14:paraId="576F7EA0" w14:textId="1225D628" w:rsidR="00DA46CB" w:rsidRPr="00DA46CB" w:rsidRDefault="00DA46CB">
      <w:pPr>
        <w:ind w:firstLine="0"/>
        <w:rPr>
          <w:b/>
        </w:rPr>
      </w:pPr>
      <w:r>
        <w:rPr>
          <w:b/>
        </w:rPr>
        <w:lastRenderedPageBreak/>
        <w:t>Why does Engagement Matter</w:t>
      </w:r>
      <w:r w:rsidR="00F56644">
        <w:rPr>
          <w:b/>
        </w:rPr>
        <w:t>?</w:t>
      </w:r>
    </w:p>
    <w:p w14:paraId="60E71210" w14:textId="5A11A051"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45528A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w:t>
      </w:r>
      <w:r>
        <w:rPr>
          <w:color w:val="000000" w:themeColor="text1"/>
        </w:rPr>
        <w:lastRenderedPageBreak/>
        <w:t xml:space="preserve">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380365AD"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ll, Preisler, &amp; Aussprung,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13A0243A"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Brown, Buboltz, &amp; Soper, 2001</w:t>
      </w:r>
      <w:r w:rsidR="0004750A">
        <w:t>;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Gaultney (2010) indicate that students at risk for sleep </w:t>
      </w:r>
      <w:r w:rsidR="0051007E">
        <w:rPr>
          <w:color w:val="000000" w:themeColor="text1"/>
        </w:rPr>
        <w:lastRenderedPageBreak/>
        <w:t>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w:t>
      </w:r>
      <w:r w:rsidR="00036E33">
        <w:lastRenderedPageBreak/>
        <w:t xml:space="preserve">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60492132"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 xml:space="preserve">Poon, 2005; </w:t>
      </w:r>
      <w:r w:rsidR="004F35FD">
        <w:lastRenderedPageBreak/>
        <w:t>VanKim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Pontifex, Hillman, Fernhall, Thompson, and Valentini,</w:t>
      </w:r>
      <w:r w:rsidR="00E5271F">
        <w:t xml:space="preserve">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Fedewa &amp; Ahn,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(Fedewa &amp; Ahn, 2011). Additionally, multiple studies have highlighted that exercise in the form of high intensity aerobic activity is superior to less vigorous activities such as flexibility or strength training (</w:t>
      </w:r>
      <w:r w:rsidR="006E58F8">
        <w:rPr>
          <w:color w:val="000000" w:themeColor="text1"/>
        </w:rPr>
        <w:t>Coe, Pivarnik, Womack, Reeves, &amp; Malina,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w:t>
      </w:r>
      <w:r w:rsidR="004F35FD">
        <w:lastRenderedPageBreak/>
        <w:t xml:space="preserve">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 xml:space="preserve">aerobic exercise has </w:t>
      </w:r>
      <w:r w:rsidR="00CD0C08">
        <w:lastRenderedPageBreak/>
        <w:t>been linked with improved academic achievement</w:t>
      </w:r>
      <w:r w:rsidR="008B026C">
        <w:t xml:space="preserve"> and cognitive 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1D5892DC"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whereas </w:t>
      </w:r>
      <w:r w:rsidR="00B067F1">
        <w:t>e</w:t>
      </w:r>
      <w:r w:rsidR="00F00676">
        <w:t xml:space="preserve">xercise or physical activity will be </w:t>
      </w:r>
      <w:r w:rsidR="00C001C1">
        <w:t xml:space="preserve">evaluated </w:t>
      </w:r>
      <w:r w:rsidR="00507526">
        <w:t xml:space="preserve">to </w:t>
      </w:r>
      <w:r w:rsidR="00B067F1">
        <w:t xml:space="preserve">identify </w:t>
      </w:r>
      <w:r w:rsidR="00EF2532">
        <w:t>whether certain levels of</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Suldo, 2002</w:t>
      </w:r>
      <w:r w:rsidR="00395265">
        <w:t xml:space="preserve">, </w:t>
      </w:r>
      <w:r w:rsidR="0001365C">
        <w:t>Suldo &amp; Huebner, 2004</w:t>
      </w:r>
      <w:r>
        <w:t>), psychopathology and poor mental health (</w:t>
      </w:r>
      <w:r w:rsidR="00563C6C">
        <w:rPr>
          <w:color w:val="000000" w:themeColor="text1"/>
        </w:rPr>
        <w:t>Furniss, Beyer,</w:t>
      </w:r>
      <w:r w:rsidR="006C1FB7">
        <w:rPr>
          <w:color w:val="000000" w:themeColor="text1"/>
        </w:rPr>
        <w:t xml:space="preserve"> &amp;</w:t>
      </w:r>
      <w:r w:rsidR="00563C6C">
        <w:rPr>
          <w:color w:val="000000" w:themeColor="text1"/>
        </w:rPr>
        <w:t xml:space="preserve">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2002; Suldo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on, Sherina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6C1FB7">
        <w:t>Sherina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Vaez and Laflamme (2008) found that some aspects of stress were associated with lower graduation rates. </w:t>
      </w:r>
      <w:r>
        <w:rPr>
          <w:color w:val="000000" w:themeColor="text1"/>
        </w:rPr>
        <w:lastRenderedPageBreak/>
        <w:t>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425C25D7"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w:t>
      </w:r>
      <w:r>
        <w:rPr>
          <w:rFonts w:eastAsia="Times New Roman" w:cs="Times New Roman"/>
          <w:kern w:val="0"/>
          <w:lang w:eastAsia="en-US"/>
        </w:rPr>
        <w:lastRenderedPageBreak/>
        <w:t xml:space="preserve">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w:t>
      </w:r>
      <w:r>
        <w:lastRenderedPageBreak/>
        <w:t xml:space="preserve">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lbert &amp; Weaver, 2010; Orzech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w:t>
      </w:r>
      <w:r w:rsidR="004F35FD">
        <w:lastRenderedPageBreak/>
        <w:t xml:space="preserve">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w:t>
      </w:r>
      <w:r>
        <w:lastRenderedPageBreak/>
        <w:t>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lastRenderedPageBreak/>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w:t>
      </w:r>
      <w:r>
        <w:rPr>
          <w:rFonts w:eastAsia="Times New Roman" w:cs="Times New Roman"/>
          <w:kern w:val="0"/>
          <w:lang w:eastAsia="en-US"/>
        </w:rPr>
        <w:lastRenderedPageBreak/>
        <w:t xml:space="preserve">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w:t>
      </w:r>
      <w:r>
        <w:lastRenderedPageBreak/>
        <w:t xml:space="preserve">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Burton &amp; VanHeest, 2007; Cast</w:t>
      </w:r>
      <w:r w:rsidR="006E58F8">
        <w:rPr>
          <w:color w:val="000000" w:themeColor="text1"/>
        </w:rPr>
        <w:t>elli, Hillman, Buck, &amp; Erwin</w:t>
      </w:r>
      <w:r w:rsidR="00CB63AD">
        <w:rPr>
          <w:color w:val="000000" w:themeColor="text1"/>
        </w:rPr>
        <w:t>, 2007; Coe et al.</w:t>
      </w:r>
      <w:r>
        <w:rPr>
          <w:color w:val="000000" w:themeColor="text1"/>
        </w:rPr>
        <w:t xml:space="preserve">,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lastRenderedPageBreak/>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t>
      </w:r>
      <w:r w:rsidR="004F35FD">
        <w:lastRenderedPageBreak/>
        <w:t>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0295B948"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w:t>
      </w:r>
      <w:r w:rsidR="000C1DD1">
        <w:rPr>
          <w:rFonts w:eastAsia="Times New Roman" w:cs="Times New Roman"/>
          <w:kern w:val="0"/>
          <w:lang w:eastAsia="en-US"/>
        </w:rPr>
        <w:t>z, 2002; Brown et al.</w:t>
      </w:r>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w:t>
      </w:r>
      <w:r w:rsidR="000C1DD1">
        <w:rPr>
          <w:rFonts w:eastAsia="Times New Roman" w:cs="Times New Roman"/>
          <w:kern w:val="0"/>
          <w:lang w:eastAsia="en-US"/>
        </w:rPr>
        <w:t>ents, Bulboltz et al.</w:t>
      </w:r>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w:t>
      </w:r>
      <w:r>
        <w:rPr>
          <w:rFonts w:eastAsia="Times New Roman" w:cs="Times New Roman"/>
          <w:kern w:val="0"/>
          <w:lang w:eastAsia="en-US"/>
        </w:rPr>
        <w:lastRenderedPageBreak/>
        <w:t>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10; Orzech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w:t>
      </w:r>
      <w:r>
        <w:lastRenderedPageBreak/>
        <w:t>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4A8616BF" w:rsidR="005210E5" w:rsidRDefault="004F35FD">
      <w:pPr>
        <w:rPr>
          <w:color w:val="FFC000"/>
        </w:rPr>
      </w:pPr>
      <w:r>
        <w:lastRenderedPageBreak/>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w:t>
      </w:r>
      <w:r>
        <w:rPr>
          <w:color w:val="000000" w:themeColor="text1"/>
        </w:rPr>
        <w:lastRenderedPageBreak/>
        <w:t xml:space="preserve">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w:t>
      </w:r>
      <w:r w:rsidR="00941434">
        <w:t>indices (Brown et al.</w:t>
      </w:r>
      <w:r>
        <w:t xml:space="preserve">, 2002; Cho et al., 2013; Mastin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2B096F76" w:rsidR="005210E5" w:rsidRDefault="004F35FD">
      <w:r>
        <w:t>Physical exercise and fitness have been shown to have a plethora of beneficial impacts on cognition, executive control, learning, academic achievement, mood, self-esteem, attention, working memory, and general health (Budde, Voelcker-Rehage,</w:t>
      </w:r>
      <w:r w:rsidR="004E79FD">
        <w:t xml:space="preserve"> &amp;</w:t>
      </w:r>
      <w:r>
        <w:t xml:space="preserv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w:t>
      </w:r>
      <w:r>
        <w:lastRenderedPageBreak/>
        <w:t xml:space="preserve">2013; Kristjansson, </w:t>
      </w:r>
      <w:r>
        <w:rPr>
          <w:rFonts w:eastAsia="Times New Roman" w:cstheme="majorHAnsi"/>
          <w:color w:val="000000" w:themeColor="text1"/>
          <w:kern w:val="0"/>
          <w:lang w:eastAsia="en-US"/>
        </w:rPr>
        <w:t>Sigfúsdóttir, &amp; Allegrante,</w:t>
      </w:r>
      <w:r w:rsidR="008D4C72">
        <w:t xml:space="preserve"> 2010; Pontifex et al.</w:t>
      </w:r>
      <w:r>
        <w:t>,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w:t>
      </w:r>
      <w:r>
        <w:lastRenderedPageBreak/>
        <w:t xml:space="preserve">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r w:rsidR="0034482B">
        <w:t xml:space="preserve">Rasberry et al. (2011) </w:t>
      </w:r>
      <w:r>
        <w:t xml:space="preserve">found a somewhat comparable number of studies reflecting no changes in academic performance </w:t>
      </w:r>
      <w:r w:rsidR="0034482B">
        <w:t>because of</w:t>
      </w:r>
      <w:r>
        <w:t xml:space="preserve"> physical activity, subsequent research by Singh et al. (2012) found a 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Gortmaker, Subramanian, and Wechsler (2007) </w:t>
      </w:r>
      <w:r w:rsidR="0034482B">
        <w:t xml:space="preserve">found that </w:t>
      </w:r>
      <w:r>
        <w:t xml:space="preserve">vigorous physical </w:t>
      </w:r>
      <w:r>
        <w:lastRenderedPageBreak/>
        <w:t xml:space="preserve">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researchers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Galper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r w:rsidR="0064753F">
        <w:rPr>
          <w:rFonts w:cstheme="majorHAnsi"/>
          <w:color w:val="000000"/>
          <w:kern w:val="0"/>
        </w:rPr>
        <w:t xml:space="preserve">Galper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w:t>
      </w:r>
      <w:r>
        <w:rPr>
          <w:rFonts w:cstheme="majorHAnsi"/>
          <w:color w:val="000000"/>
          <w:kern w:val="0"/>
        </w:rPr>
        <w:lastRenderedPageBreak/>
        <w:t xml:space="preserve">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One of the four factors of Academic Engagement identified by Handelsman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r>
        <w:t>Kristjansson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r w:rsidR="000F66A1">
        <w:t>Kristjansson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w:t>
      </w:r>
      <w:r w:rsidR="000F66A1">
        <w:lastRenderedPageBreak/>
        <w:t>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lastRenderedPageBreak/>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1C9D3D45"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970299">
        <w:t xml:space="preserve"> were approved by the U</w:t>
      </w:r>
      <w:r w:rsidR="005B3168">
        <w:t>niversity</w:t>
      </w:r>
      <w:r w:rsidR="00970299">
        <w:t xml:space="preserve"> of Florida</w:t>
      </w:r>
      <w:r w:rsidR="005B3168">
        <w:t xml:space="preserve"> </w:t>
      </w:r>
      <w:r w:rsidR="005B3168">
        <w:lastRenderedPageBreak/>
        <w:t>IRB</w:t>
      </w:r>
      <w:r w:rsidR="00E358EE">
        <w:t>. T</w:t>
      </w:r>
      <w:ins w:id="62" w:author="Dominic LaRoche" w:date="2018-06-06T14:01:00Z">
        <w:r w:rsidR="00970299">
          <w:t xml:space="preserve">he University of Arizona IRB determined that a human </w:t>
        </w:r>
        <w:proofErr w:type="gramStart"/>
        <w:r w:rsidR="00970299">
          <w:t>subjects</w:t>
        </w:r>
        <w:proofErr w:type="gramEnd"/>
        <w:r w:rsidR="00970299">
          <w:t xml:space="preserve"> review was not required for the current study.</w:t>
        </w:r>
      </w:ins>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1B519B18"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1C23B4">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07D5150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F11081">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tbl>
      <w:tblPr>
        <w:tblW w:w="9643" w:type="dxa"/>
        <w:tblLook w:val="04A0" w:firstRow="1" w:lastRow="0" w:firstColumn="1" w:lastColumn="0" w:noHBand="0" w:noVBand="1"/>
      </w:tblPr>
      <w:tblGrid>
        <w:gridCol w:w="941"/>
        <w:gridCol w:w="1899"/>
        <w:gridCol w:w="888"/>
        <w:gridCol w:w="643"/>
        <w:gridCol w:w="755"/>
        <w:gridCol w:w="515"/>
        <w:gridCol w:w="731"/>
        <w:gridCol w:w="496"/>
        <w:gridCol w:w="830"/>
        <w:gridCol w:w="564"/>
        <w:gridCol w:w="788"/>
        <w:gridCol w:w="593"/>
      </w:tblGrid>
      <w:tr w:rsidR="009B7A14" w14:paraId="1E6CE735" w14:textId="77777777" w:rsidTr="009B7A14">
        <w:trPr>
          <w:cantSplit/>
          <w:trHeight w:val="403"/>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FED26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DAAA30" w14:textId="77777777" w:rsidR="00DF63FA" w:rsidRDefault="00DF63FA" w:rsidP="009B7A14">
            <w:pPr>
              <w:spacing w:line="240" w:lineRule="auto"/>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FB513" w14:textId="77777777" w:rsidR="00DF63FA" w:rsidRDefault="00DF63FA" w:rsidP="009B7A14">
            <w:pPr>
              <w:spacing w:line="240" w:lineRule="auto"/>
              <w:ind w:firstLine="0"/>
            </w:pPr>
            <w:r>
              <w:rPr>
                <w:rFonts w:ascii="Times New Roman" w:hAnsi="Times New Roman" w:cs="Times New Roman"/>
                <w:b/>
                <w:color w:val="000000"/>
                <w:sz w:val="22"/>
              </w:rPr>
              <w:t>Academic Eng</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92783E" w14:textId="77777777" w:rsidR="00DF63FA" w:rsidRDefault="00DF63FA" w:rsidP="009B7A14">
            <w:pPr>
              <w:spacing w:line="240" w:lineRule="auto"/>
              <w:ind w:firstLine="0"/>
            </w:pPr>
            <w:r>
              <w:rPr>
                <w:rFonts w:ascii="Times New Roman" w:hAnsi="Times New Roman" w:cs="Times New Roman"/>
                <w:b/>
                <w:color w:val="000000"/>
                <w:sz w:val="22"/>
              </w:rPr>
              <w:t>Skills</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1BA0F1" w14:textId="77777777" w:rsidR="00DF63FA" w:rsidRDefault="00DF63FA" w:rsidP="009B7A14">
            <w:pPr>
              <w:spacing w:line="240" w:lineRule="auto"/>
              <w:ind w:firstLine="0"/>
            </w:pPr>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F9FCCA" w14:textId="77777777" w:rsidR="00DF63FA" w:rsidRDefault="00DF63FA" w:rsidP="009B7A14">
            <w:pPr>
              <w:spacing w:line="240" w:lineRule="auto"/>
              <w:ind w:firstLine="0"/>
            </w:pPr>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63B6E9" w14:textId="77777777" w:rsidR="00DF63FA" w:rsidRDefault="00DF63FA" w:rsidP="009B7A14">
            <w:pPr>
              <w:spacing w:line="240" w:lineRule="auto"/>
              <w:ind w:firstLine="0"/>
            </w:pPr>
            <w:r>
              <w:rPr>
                <w:rFonts w:ascii="Times New Roman" w:hAnsi="Times New Roman" w:cs="Times New Roman"/>
                <w:b/>
                <w:color w:val="000000"/>
                <w:sz w:val="22"/>
              </w:rPr>
              <w:t>Performance</w:t>
            </w:r>
          </w:p>
        </w:tc>
      </w:tr>
      <w:tr w:rsidR="009B7A14" w14:paraId="2F739598" w14:textId="77777777" w:rsidTr="009B7A14">
        <w:trPr>
          <w:cantSplit/>
          <w:trHeight w:val="370"/>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EE9892" w14:textId="77777777" w:rsidR="00DF63FA" w:rsidRDefault="00DF63FA" w:rsidP="009B7A14">
            <w:pPr>
              <w:spacing w:line="240" w:lineRule="auto"/>
              <w:ind w:firstLine="0"/>
            </w:pPr>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5FFB59" w14:textId="77777777" w:rsidR="00DF63FA" w:rsidRDefault="00DF63FA" w:rsidP="009B7A14">
            <w:pPr>
              <w:spacing w:line="240" w:lineRule="auto"/>
              <w:ind w:firstLine="0"/>
            </w:pPr>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3A44CC"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E1A2F" w14:textId="0C6BC0A6"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EF28E8"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013016" w14:textId="1A97FED6"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E93B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61AC" w14:textId="3D0DEB81"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2DDD2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ACB14" w14:textId="5AB05ACB"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DC642"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CBC5E5" w14:textId="77157837" w:rsidR="00DF63FA" w:rsidRDefault="009B7A14" w:rsidP="009B7A14">
            <w:pPr>
              <w:spacing w:line="240" w:lineRule="auto"/>
              <w:ind w:firstLine="0"/>
            </w:pPr>
            <w:r>
              <w:rPr>
                <w:rFonts w:ascii="Times New Roman" w:hAnsi="Times New Roman" w:cs="Times New Roman"/>
                <w:b/>
                <w:color w:val="000000"/>
                <w:sz w:val="22"/>
              </w:rPr>
              <w:t>SD</w:t>
            </w:r>
          </w:p>
        </w:tc>
      </w:tr>
      <w:tr w:rsidR="00DF63FA" w14:paraId="5EB4D457"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3EB2ED" w14:textId="77777777" w:rsidR="00DF63FA" w:rsidRDefault="00DF63FA" w:rsidP="009B7A14">
            <w:pPr>
              <w:spacing w:line="240" w:lineRule="auto"/>
              <w:ind w:firstLine="0"/>
            </w:pPr>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62E54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016FBC" w14:textId="77777777" w:rsidR="00DF63FA" w:rsidRDefault="00DF63FA" w:rsidP="009B7A14">
            <w:pPr>
              <w:spacing w:line="240" w:lineRule="auto"/>
              <w:ind w:firstLine="0"/>
            </w:pPr>
            <w:r>
              <w:rPr>
                <w:rFonts w:ascii="Times New Roman" w:hAnsi="Times New Roman" w:cs="Times New Roman"/>
                <w:color w:val="000000"/>
                <w:sz w:val="22"/>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8834E" w14:textId="77777777" w:rsidR="00DF63FA" w:rsidRDefault="00DF63FA" w:rsidP="009B7A14">
            <w:pPr>
              <w:spacing w:line="240" w:lineRule="auto"/>
              <w:ind w:firstLine="0"/>
            </w:pPr>
            <w:r>
              <w:rPr>
                <w:rFonts w:ascii="Times New Roman" w:hAnsi="Times New Roman" w:cs="Times New Roman"/>
                <w:color w:val="000000"/>
                <w:sz w:val="22"/>
              </w:rPr>
              <w:t>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4243F2" w14:textId="77777777" w:rsidR="00DF63FA" w:rsidRDefault="00DF63FA" w:rsidP="009B7A14">
            <w:pPr>
              <w:spacing w:line="240" w:lineRule="auto"/>
              <w:ind w:firstLine="0"/>
            </w:pPr>
            <w:r>
              <w:rPr>
                <w:rFonts w:ascii="Times New Roman" w:hAnsi="Times New Roman" w:cs="Times New Roman"/>
                <w:color w:val="000000"/>
                <w:sz w:val="22"/>
              </w:rPr>
              <w:t>0.21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355116" w14:textId="77777777" w:rsidR="00DF63FA" w:rsidRDefault="00DF63FA" w:rsidP="009B7A14">
            <w:pPr>
              <w:spacing w:line="240" w:lineRule="auto"/>
              <w:ind w:firstLine="0"/>
            </w:pPr>
            <w:r>
              <w:rPr>
                <w:rFonts w:ascii="Times New Roman" w:hAnsi="Times New Roman" w:cs="Times New Roman"/>
                <w:color w:val="000000"/>
                <w:sz w:val="22"/>
              </w:rPr>
              <w:t>0.06</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749F58" w14:textId="77777777" w:rsidR="00DF63FA" w:rsidRDefault="00DF63FA" w:rsidP="009B7A14">
            <w:pPr>
              <w:spacing w:line="240" w:lineRule="auto"/>
              <w:ind w:firstLine="0"/>
            </w:pPr>
            <w:r>
              <w:rPr>
                <w:rFonts w:ascii="Times New Roman" w:hAnsi="Times New Roman" w:cs="Times New Roman"/>
                <w:color w:val="000000"/>
                <w:sz w:val="22"/>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11D175"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9D2ADB"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1D3A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A06038"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97F59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5A75C7C"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42FE2F"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1E3ADF"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C56922" w14:textId="77777777" w:rsidR="00DF63FA" w:rsidRDefault="00DF63FA" w:rsidP="009B7A14">
            <w:pPr>
              <w:spacing w:line="240" w:lineRule="auto"/>
              <w:ind w:firstLine="0"/>
            </w:pPr>
            <w:r>
              <w:rPr>
                <w:rFonts w:ascii="Times New Roman" w:hAnsi="Times New Roman" w:cs="Times New Roman"/>
                <w:color w:val="000000"/>
                <w:sz w:val="22"/>
              </w:rPr>
              <w:t>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5F1B4F" w14:textId="77777777" w:rsidR="00DF63FA" w:rsidRDefault="00DF63FA" w:rsidP="009B7A14">
            <w:pPr>
              <w:spacing w:line="240" w:lineRule="auto"/>
              <w:ind w:firstLine="0"/>
            </w:pPr>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79D5C" w14:textId="77777777" w:rsidR="00DF63FA" w:rsidRDefault="00DF63FA" w:rsidP="009B7A14">
            <w:pPr>
              <w:spacing w:line="240" w:lineRule="auto"/>
              <w:ind w:firstLine="0"/>
            </w:pPr>
            <w:r>
              <w:rPr>
                <w:rFonts w:ascii="Times New Roman" w:hAnsi="Times New Roman" w:cs="Times New Roman"/>
                <w:color w:val="000000"/>
                <w:sz w:val="22"/>
              </w:rPr>
              <w:t>93.02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4CAF56" w14:textId="77777777" w:rsidR="00DF63FA" w:rsidRDefault="00DF63FA" w:rsidP="009B7A14">
            <w:pPr>
              <w:spacing w:line="240" w:lineRule="auto"/>
              <w:ind w:firstLine="0"/>
            </w:pPr>
            <w:r>
              <w:rPr>
                <w:rFonts w:ascii="Times New Roman" w:hAnsi="Times New Roman" w:cs="Times New Roman"/>
                <w:color w:val="000000"/>
                <w:sz w:val="22"/>
              </w:rPr>
              <w:t>2.37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F32B5" w14:textId="77777777" w:rsidR="00DF63FA" w:rsidRDefault="00DF63FA" w:rsidP="009B7A14">
            <w:pPr>
              <w:spacing w:line="240" w:lineRule="auto"/>
              <w:ind w:firstLine="0"/>
            </w:pPr>
            <w:r>
              <w:rPr>
                <w:rFonts w:ascii="Times New Roman" w:hAnsi="Times New Roman" w:cs="Times New Roman"/>
                <w:color w:val="000000"/>
                <w:sz w:val="22"/>
              </w:rPr>
              <w:t>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7939FF" w14:textId="77777777" w:rsidR="00DF63FA" w:rsidRDefault="00DF63FA" w:rsidP="009B7A14">
            <w:pPr>
              <w:spacing w:line="240" w:lineRule="auto"/>
              <w:ind w:firstLine="0"/>
            </w:pPr>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B2C960" w14:textId="77777777" w:rsidR="00DF63FA" w:rsidRDefault="00DF63FA" w:rsidP="009B7A14">
            <w:pPr>
              <w:spacing w:line="240" w:lineRule="auto"/>
              <w:ind w:firstLine="0"/>
            </w:pPr>
            <w:r>
              <w:rPr>
                <w:rFonts w:ascii="Times New Roman" w:hAnsi="Times New Roman" w:cs="Times New Roman"/>
                <w:color w:val="000000"/>
                <w:sz w:val="22"/>
              </w:rPr>
              <w:t>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E42445" w14:textId="77777777" w:rsidR="00DF63FA" w:rsidRDefault="00DF63FA" w:rsidP="009B7A14">
            <w:pPr>
              <w:spacing w:line="240" w:lineRule="auto"/>
              <w:ind w:firstLine="0"/>
            </w:pPr>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502DF9" w14:textId="77777777" w:rsidR="00DF63FA" w:rsidRDefault="00DF63FA" w:rsidP="009B7A14">
            <w:pPr>
              <w:spacing w:line="240" w:lineRule="auto"/>
              <w:ind w:firstLine="0"/>
            </w:pPr>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00B187" w14:textId="77777777" w:rsidR="00DF63FA" w:rsidRDefault="00DF63FA" w:rsidP="009B7A14">
            <w:pPr>
              <w:spacing w:line="240" w:lineRule="auto"/>
              <w:ind w:firstLine="0"/>
            </w:pPr>
            <w:r>
              <w:rPr>
                <w:rFonts w:ascii="Times New Roman" w:hAnsi="Times New Roman" w:cs="Times New Roman"/>
                <w:color w:val="000000"/>
                <w:sz w:val="22"/>
              </w:rPr>
              <w:t>0.52</w:t>
            </w:r>
          </w:p>
        </w:tc>
      </w:tr>
      <w:tr w:rsidR="00DF63FA" w14:paraId="6170C515"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93F617" w14:textId="77777777" w:rsidR="00DF63FA" w:rsidRDefault="00DF63FA" w:rsidP="009B7A14">
            <w:pPr>
              <w:spacing w:line="240" w:lineRule="auto"/>
              <w:ind w:firstLine="0"/>
            </w:pPr>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547932"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BA266B" w14:textId="77777777" w:rsidR="00DF63FA" w:rsidRDefault="00DF63FA" w:rsidP="009B7A14">
            <w:pPr>
              <w:spacing w:line="240" w:lineRule="auto"/>
              <w:ind w:firstLine="0"/>
            </w:pPr>
            <w:r>
              <w:rPr>
                <w:rFonts w:ascii="Times New Roman" w:hAnsi="Times New Roman" w:cs="Times New Roman"/>
                <w:color w:val="000000"/>
                <w:sz w:val="22"/>
              </w:rPr>
              <w:t>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6093A3" w14:textId="77777777" w:rsidR="00DF63FA" w:rsidRDefault="00DF63FA" w:rsidP="009B7A14">
            <w:pPr>
              <w:spacing w:line="240" w:lineRule="auto"/>
              <w:ind w:firstLine="0"/>
            </w:pPr>
            <w:r>
              <w:rPr>
                <w:rFonts w:ascii="Times New Roman" w:hAnsi="Times New Roman" w:cs="Times New Roman"/>
                <w:color w:val="000000"/>
                <w:sz w:val="22"/>
              </w:rPr>
              <w:t>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20CB9F8" w14:textId="77777777" w:rsidR="00DF63FA" w:rsidRDefault="00DF63FA" w:rsidP="009B7A14">
            <w:pPr>
              <w:spacing w:line="240" w:lineRule="auto"/>
              <w:ind w:firstLine="0"/>
            </w:pPr>
            <w:r>
              <w:rPr>
                <w:rFonts w:ascii="Times New Roman" w:hAnsi="Times New Roman" w:cs="Times New Roman"/>
                <w:color w:val="000000"/>
                <w:sz w:val="22"/>
              </w:rPr>
              <w:t>0.50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472C32"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77507C"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57621E"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5BCDCC" w14:textId="77777777" w:rsidR="00DF63FA" w:rsidRDefault="00DF63FA" w:rsidP="009B7A14">
            <w:pPr>
              <w:spacing w:line="240" w:lineRule="auto"/>
              <w:ind w:firstLine="0"/>
            </w:pPr>
            <w:r>
              <w:rPr>
                <w:rFonts w:ascii="Times New Roman" w:hAnsi="Times New Roman" w:cs="Times New Roman"/>
                <w:color w:val="000000"/>
                <w:sz w:val="22"/>
              </w:rPr>
              <w:t>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F2EE18"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A4C02C"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D2D5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9091EB1"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45A141"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48004D"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403A9A" w14:textId="77777777" w:rsidR="00DF63FA" w:rsidRDefault="00DF63FA" w:rsidP="009B7A14">
            <w:pPr>
              <w:spacing w:line="240" w:lineRule="auto"/>
              <w:ind w:firstLine="0"/>
            </w:pPr>
            <w:r>
              <w:rPr>
                <w:rFonts w:ascii="Times New Roman" w:hAnsi="Times New Roman" w:cs="Times New Roman"/>
                <w:color w:val="000000"/>
                <w:sz w:val="22"/>
              </w:rPr>
              <w:t>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14FB5C" w14:textId="77777777" w:rsidR="00DF63FA" w:rsidRDefault="00DF63FA" w:rsidP="009B7A14">
            <w:pPr>
              <w:spacing w:line="240" w:lineRule="auto"/>
              <w:ind w:firstLine="0"/>
            </w:pPr>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FBFB5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142.97</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55F38" w14:textId="77777777" w:rsidR="00DF63FA" w:rsidRDefault="00DF63FA" w:rsidP="009B7A14">
            <w:pPr>
              <w:spacing w:line="240" w:lineRule="auto"/>
              <w:ind w:firstLine="0"/>
            </w:pPr>
            <w:r>
              <w:rPr>
                <w:rFonts w:ascii="Times New Roman" w:hAnsi="Times New Roman" w:cs="Times New Roman"/>
                <w:color w:val="000000"/>
                <w:sz w:val="22"/>
              </w:rPr>
              <w:t>2.82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82A66F" w14:textId="77777777" w:rsidR="00DF63FA" w:rsidRDefault="00DF63FA" w:rsidP="009B7A14">
            <w:pPr>
              <w:spacing w:line="240" w:lineRule="auto"/>
              <w:ind w:firstLine="0"/>
            </w:pPr>
            <w:r>
              <w:rPr>
                <w:rFonts w:ascii="Times New Roman" w:hAnsi="Times New Roman" w:cs="Times New Roman"/>
                <w:color w:val="000000"/>
                <w:sz w:val="22"/>
              </w:rPr>
              <w:t>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37C7E9" w14:textId="77777777" w:rsidR="00DF63FA" w:rsidRDefault="00DF63FA" w:rsidP="009B7A14">
            <w:pPr>
              <w:spacing w:line="240" w:lineRule="auto"/>
              <w:ind w:firstLine="0"/>
            </w:pPr>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FD42CF" w14:textId="77777777" w:rsidR="00DF63FA" w:rsidRDefault="00DF63FA" w:rsidP="009B7A14">
            <w:pPr>
              <w:spacing w:line="240" w:lineRule="auto"/>
              <w:ind w:firstLine="0"/>
            </w:pPr>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8E122" w14:textId="77777777" w:rsidR="00DF63FA" w:rsidRDefault="00DF63FA" w:rsidP="009B7A14">
            <w:pPr>
              <w:spacing w:line="240" w:lineRule="auto"/>
              <w:ind w:firstLine="0"/>
            </w:pPr>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E19857" w14:textId="77777777" w:rsidR="00DF63FA" w:rsidRDefault="00DF63FA" w:rsidP="009B7A14">
            <w:pPr>
              <w:spacing w:line="240" w:lineRule="auto"/>
              <w:ind w:firstLine="0"/>
            </w:pPr>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E03EB" w14:textId="77777777" w:rsidR="00DF63FA" w:rsidRDefault="00DF63FA" w:rsidP="009B7A14">
            <w:pPr>
              <w:spacing w:line="240" w:lineRule="auto"/>
              <w:ind w:firstLine="0"/>
            </w:pPr>
            <w:r>
              <w:rPr>
                <w:rFonts w:ascii="Times New Roman" w:hAnsi="Times New Roman" w:cs="Times New Roman"/>
                <w:color w:val="000000"/>
                <w:sz w:val="22"/>
              </w:rPr>
              <w:t>0.71</w:t>
            </w:r>
          </w:p>
        </w:tc>
      </w:tr>
      <w:tr w:rsidR="00DF63FA" w14:paraId="20D77B3E"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EB61B6" w14:textId="77777777" w:rsidR="00DF63FA" w:rsidRDefault="00DF63FA" w:rsidP="009B7A14">
            <w:pPr>
              <w:spacing w:line="240" w:lineRule="auto"/>
              <w:ind w:firstLine="0"/>
            </w:pPr>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075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6B6AE7" w14:textId="77777777" w:rsidR="00DF63FA" w:rsidRDefault="00DF63FA" w:rsidP="009B7A14">
            <w:pPr>
              <w:spacing w:line="240" w:lineRule="auto"/>
              <w:ind w:firstLine="0"/>
            </w:pPr>
            <w:r>
              <w:rPr>
                <w:rFonts w:ascii="Times New Roman" w:hAnsi="Times New Roman" w:cs="Times New Roman"/>
                <w:color w:val="000000"/>
                <w:sz w:val="22"/>
              </w:rPr>
              <w:t>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7F104EB"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6A5E2" w14:textId="77777777" w:rsidR="00DF63FA" w:rsidRDefault="00DF63FA" w:rsidP="009B7A14">
            <w:pPr>
              <w:spacing w:line="240" w:lineRule="auto"/>
              <w:ind w:firstLine="0"/>
            </w:pPr>
            <w:r>
              <w:rPr>
                <w:rFonts w:ascii="Times New Roman" w:hAnsi="Times New Roman" w:cs="Times New Roman"/>
                <w:color w:val="000000"/>
                <w:sz w:val="22"/>
              </w:rPr>
              <w:t>0.01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681E8" w14:textId="77777777" w:rsidR="00DF63FA" w:rsidRDefault="00DF63FA" w:rsidP="009B7A14">
            <w:pPr>
              <w:spacing w:line="240" w:lineRule="auto"/>
              <w:ind w:firstLine="0"/>
            </w:pPr>
            <w:r>
              <w:rPr>
                <w:rFonts w:ascii="Times New Roman" w:hAnsi="Times New Roman" w:cs="Times New Roman"/>
                <w:color w:val="000000"/>
                <w:sz w:val="22"/>
              </w:rPr>
              <w:t>0.05</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525A99" w14:textId="77777777" w:rsidR="00DF63FA" w:rsidRDefault="00DF63FA" w:rsidP="009B7A14">
            <w:pPr>
              <w:spacing w:line="240" w:lineRule="auto"/>
              <w:ind w:firstLine="0"/>
            </w:pPr>
            <w:r>
              <w:rPr>
                <w:rFonts w:ascii="Times New Roman" w:hAnsi="Times New Roman" w:cs="Times New Roman"/>
                <w:color w:val="000000"/>
                <w:sz w:val="22"/>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A9E1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E96AB" w14:textId="77777777" w:rsidR="00DF63FA" w:rsidRDefault="00DF63FA" w:rsidP="009B7A14">
            <w:pPr>
              <w:spacing w:line="240" w:lineRule="auto"/>
              <w:ind w:firstLine="0"/>
            </w:pPr>
            <w:r>
              <w:rPr>
                <w:rFonts w:ascii="Times New Roman" w:hAnsi="Times New Roman" w:cs="Times New Roman"/>
                <w:color w:val="000000"/>
                <w:sz w:val="22"/>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26E335"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E72DDC" w14:textId="77777777" w:rsidR="00DF63FA" w:rsidRDefault="00DF63FA" w:rsidP="009B7A14">
            <w:pPr>
              <w:spacing w:line="240" w:lineRule="auto"/>
              <w:ind w:firstLine="0"/>
            </w:pPr>
            <w:r>
              <w:rPr>
                <w:rFonts w:ascii="Times New Roman" w:hAnsi="Times New Roman" w:cs="Times New Roman"/>
                <w:color w:val="000000"/>
                <w:sz w:val="22"/>
              </w:rPr>
              <w:t>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D74750"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8EB9585"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FAF53"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5C6A9"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73347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B152E3" w14:textId="77777777" w:rsidR="00DF63FA" w:rsidRDefault="00DF63FA" w:rsidP="009B7A14">
            <w:pPr>
              <w:spacing w:line="240" w:lineRule="auto"/>
              <w:ind w:firstLine="0"/>
            </w:pPr>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C5A023" w14:textId="77777777" w:rsidR="00DF63FA" w:rsidRDefault="00DF63FA" w:rsidP="009B7A14">
            <w:pPr>
              <w:spacing w:line="240" w:lineRule="auto"/>
              <w:ind w:firstLine="0"/>
            </w:pPr>
            <w:r>
              <w:rPr>
                <w:rFonts w:ascii="Times New Roman" w:hAnsi="Times New Roman" w:cs="Times New Roman"/>
                <w:color w:val="000000"/>
                <w:sz w:val="22"/>
              </w:rPr>
              <w:t>107.30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D381B" w14:textId="77777777" w:rsidR="00DF63FA" w:rsidRDefault="00DF63FA" w:rsidP="009B7A14">
            <w:pPr>
              <w:spacing w:line="240" w:lineRule="auto"/>
              <w:ind w:firstLine="0"/>
            </w:pPr>
            <w:r>
              <w:rPr>
                <w:rFonts w:ascii="Times New Roman" w:hAnsi="Times New Roman" w:cs="Times New Roman"/>
                <w:color w:val="000000"/>
                <w:sz w:val="22"/>
              </w:rPr>
              <w:t>2.23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7E3209"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524F06" w14:textId="77777777" w:rsidR="00DF63FA" w:rsidRDefault="00DF63FA" w:rsidP="009B7A14">
            <w:pPr>
              <w:spacing w:line="240" w:lineRule="auto"/>
              <w:ind w:firstLine="0"/>
            </w:pPr>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AE652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6B906A" w14:textId="77777777" w:rsidR="00DF63FA" w:rsidRDefault="00DF63FA" w:rsidP="009B7A14">
            <w:pPr>
              <w:spacing w:line="240" w:lineRule="auto"/>
              <w:ind w:firstLine="0"/>
            </w:pPr>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90070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A6D30" w14:textId="77777777" w:rsidR="00DF63FA" w:rsidRDefault="00DF63FA" w:rsidP="009B7A14">
            <w:pPr>
              <w:spacing w:line="240" w:lineRule="auto"/>
              <w:ind w:firstLine="0"/>
            </w:pPr>
            <w:r>
              <w:rPr>
                <w:rFonts w:ascii="Times New Roman" w:hAnsi="Times New Roman" w:cs="Times New Roman"/>
                <w:color w:val="000000"/>
                <w:sz w:val="22"/>
              </w:rPr>
              <w:t>0.83</w:t>
            </w:r>
          </w:p>
        </w:tc>
      </w:tr>
      <w:tr w:rsidR="00DF63FA" w14:paraId="76342F0B"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D3C2F1" w14:textId="77777777" w:rsidR="00DF63FA" w:rsidRDefault="00DF63FA" w:rsidP="009B7A14">
            <w:pPr>
              <w:spacing w:line="240" w:lineRule="auto"/>
              <w:ind w:firstLine="0"/>
            </w:pPr>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EA77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EA310B" w14:textId="77777777" w:rsidR="00DF63FA" w:rsidRDefault="00DF63FA" w:rsidP="009B7A14">
            <w:pPr>
              <w:spacing w:line="240" w:lineRule="auto"/>
              <w:ind w:firstLine="0"/>
            </w:pPr>
            <w:r>
              <w:rPr>
                <w:rFonts w:ascii="Times New Roman" w:hAnsi="Times New Roman" w:cs="Times New Roman"/>
                <w:color w:val="000000"/>
                <w:sz w:val="22"/>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841F8"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B7B22B" w14:textId="77777777" w:rsidR="00DF63FA" w:rsidRDefault="00DF63FA" w:rsidP="009B7A14">
            <w:pPr>
              <w:spacing w:line="240" w:lineRule="auto"/>
              <w:ind w:firstLine="0"/>
            </w:pPr>
            <w:r>
              <w:rPr>
                <w:rFonts w:ascii="Times New Roman" w:hAnsi="Times New Roman" w:cs="Times New Roman"/>
                <w:color w:val="000000"/>
                <w:sz w:val="22"/>
              </w:rPr>
              <w:t>0.12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AE4D4" w14:textId="77777777" w:rsidR="00DF63FA" w:rsidRDefault="00DF63FA" w:rsidP="009B7A14">
            <w:pPr>
              <w:spacing w:line="240" w:lineRule="auto"/>
              <w:ind w:firstLine="0"/>
            </w:pPr>
            <w:r>
              <w:rPr>
                <w:rFonts w:ascii="Times New Roman" w:hAnsi="Times New Roman" w:cs="Times New Roman"/>
                <w:color w:val="000000"/>
                <w:sz w:val="22"/>
              </w:rPr>
              <w:t>0.04</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695E41"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5190CC" w14:textId="77777777" w:rsidR="00DF63FA" w:rsidRDefault="00DF63FA" w:rsidP="009B7A14">
            <w:pPr>
              <w:spacing w:line="240" w:lineRule="auto"/>
              <w:ind w:firstLine="0"/>
            </w:pPr>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12CA9E3"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7E6A1E" w14:textId="77777777" w:rsidR="00DF63FA" w:rsidRDefault="00DF63FA" w:rsidP="009B7A14">
            <w:pPr>
              <w:spacing w:line="240" w:lineRule="auto"/>
              <w:ind w:firstLine="0"/>
            </w:pPr>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9D617"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571E5A" w14:textId="77777777" w:rsidR="00DF63FA" w:rsidRDefault="00DF63FA" w:rsidP="009B7A14">
            <w:pPr>
              <w:spacing w:line="240" w:lineRule="auto"/>
              <w:ind w:firstLine="0"/>
            </w:pPr>
            <w:r>
              <w:rPr>
                <w:rFonts w:ascii="Times New Roman" w:hAnsi="Times New Roman" w:cs="Times New Roman"/>
                <w:color w:val="000000"/>
                <w:sz w:val="22"/>
              </w:rPr>
              <w:t>0.01</w:t>
            </w:r>
          </w:p>
        </w:tc>
      </w:tr>
      <w:tr w:rsidR="00DF63FA" w14:paraId="7D0D82E0"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AFDBCB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DC546"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C5CD84" w14:textId="77777777" w:rsidR="00DF63FA" w:rsidRDefault="00DF63FA" w:rsidP="009B7A14">
            <w:pPr>
              <w:spacing w:line="240" w:lineRule="auto"/>
              <w:ind w:firstLine="0"/>
            </w:pPr>
            <w:r>
              <w:rPr>
                <w:rFonts w:ascii="Times New Roman" w:hAnsi="Times New Roman" w:cs="Times New Roman"/>
                <w:color w:val="000000"/>
                <w:sz w:val="22"/>
              </w:rPr>
              <w:t>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6A3EEA" w14:textId="77777777" w:rsidR="00DF63FA" w:rsidRDefault="00DF63FA" w:rsidP="009B7A14">
            <w:pPr>
              <w:spacing w:line="240" w:lineRule="auto"/>
              <w:ind w:firstLine="0"/>
            </w:pPr>
            <w:r>
              <w:rPr>
                <w:rFonts w:ascii="Times New Roman" w:hAnsi="Times New Roman" w:cs="Times New Roman"/>
                <w:color w:val="000000"/>
                <w:sz w:val="22"/>
              </w:rPr>
              <w:t>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FC4816" w14:textId="77777777" w:rsidR="00DF63FA" w:rsidRDefault="00DF63FA" w:rsidP="009B7A14">
            <w:pPr>
              <w:spacing w:line="240" w:lineRule="auto"/>
              <w:ind w:firstLine="0"/>
            </w:pPr>
            <w:r>
              <w:rPr>
                <w:rFonts w:ascii="Times New Roman" w:hAnsi="Times New Roman" w:cs="Times New Roman"/>
                <w:color w:val="000000"/>
                <w:sz w:val="22"/>
              </w:rPr>
              <w:t>49.48</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64CDB" w14:textId="77777777" w:rsidR="00DF63FA" w:rsidRDefault="00DF63FA" w:rsidP="009B7A14">
            <w:pPr>
              <w:spacing w:line="240" w:lineRule="auto"/>
              <w:ind w:firstLine="0"/>
            </w:pPr>
            <w:r>
              <w:rPr>
                <w:rFonts w:ascii="Times New Roman" w:hAnsi="Times New Roman" w:cs="Times New Roman"/>
                <w:color w:val="000000"/>
                <w:sz w:val="22"/>
              </w:rPr>
              <w:t>1.62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F57BB" w14:textId="77777777" w:rsidR="00DF63FA" w:rsidRDefault="00DF63FA" w:rsidP="009B7A14">
            <w:pPr>
              <w:spacing w:line="240" w:lineRule="auto"/>
              <w:ind w:firstLine="0"/>
            </w:pPr>
            <w:r>
              <w:rPr>
                <w:rFonts w:ascii="Times New Roman" w:hAnsi="Times New Roman" w:cs="Times New Roman"/>
                <w:color w:val="000000"/>
                <w:sz w:val="22"/>
              </w:rPr>
              <w:t>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F58989" w14:textId="77777777" w:rsidR="00DF63FA" w:rsidRDefault="00DF63FA" w:rsidP="009B7A14">
            <w:pPr>
              <w:spacing w:line="240" w:lineRule="auto"/>
              <w:ind w:firstLine="0"/>
            </w:pPr>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AA1620" w14:textId="77777777" w:rsidR="00DF63FA" w:rsidRDefault="00DF63FA" w:rsidP="009B7A14">
            <w:pPr>
              <w:spacing w:line="240" w:lineRule="auto"/>
              <w:ind w:firstLine="0"/>
            </w:pPr>
            <w:r>
              <w:rPr>
                <w:rFonts w:ascii="Times New Roman" w:hAnsi="Times New Roman" w:cs="Times New Roman"/>
                <w:color w:val="000000"/>
                <w:sz w:val="22"/>
              </w:rPr>
              <w:t>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1F9CCC" w14:textId="77777777" w:rsidR="00DF63FA" w:rsidRDefault="00DF63FA" w:rsidP="009B7A14">
            <w:pPr>
              <w:spacing w:line="240" w:lineRule="auto"/>
              <w:ind w:firstLine="0"/>
            </w:pPr>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CF0969" w14:textId="77777777" w:rsidR="00DF63FA" w:rsidRDefault="00DF63FA" w:rsidP="009B7A14">
            <w:pPr>
              <w:spacing w:line="240" w:lineRule="auto"/>
              <w:ind w:firstLine="0"/>
            </w:pPr>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A8F00A" w14:textId="77777777" w:rsidR="00DF63FA" w:rsidRDefault="00DF63FA" w:rsidP="009B7A14">
            <w:pPr>
              <w:spacing w:line="240" w:lineRule="auto"/>
              <w:ind w:firstLine="0"/>
            </w:pPr>
            <w:r>
              <w:rPr>
                <w:rFonts w:ascii="Times New Roman" w:hAnsi="Times New Roman" w:cs="Times New Roman"/>
                <w:color w:val="000000"/>
                <w:sz w:val="22"/>
              </w:rPr>
              <w:t>0.39</w:t>
            </w:r>
          </w:p>
        </w:tc>
      </w:tr>
      <w:tr w:rsidR="00DF63FA" w14:paraId="78AFF958"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62C403" w14:textId="77777777" w:rsidR="00DF63FA" w:rsidRDefault="00DF63FA" w:rsidP="009B7A14">
            <w:pPr>
              <w:spacing w:line="240" w:lineRule="auto"/>
              <w:ind w:firstLine="0"/>
            </w:pPr>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066BA7"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5CA0DD" w14:textId="77777777" w:rsidR="00DF63FA" w:rsidRDefault="00DF63FA" w:rsidP="009B7A14">
            <w:pPr>
              <w:spacing w:line="240" w:lineRule="auto"/>
              <w:ind w:firstLine="0"/>
            </w:pPr>
            <w:r>
              <w:rPr>
                <w:rFonts w:ascii="Times New Roman" w:hAnsi="Times New Roman" w:cs="Times New Roman"/>
                <w:color w:val="000000"/>
                <w:sz w:val="22"/>
              </w:rPr>
              <w:t>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9404CC" w14:textId="77777777" w:rsidR="00DF63FA" w:rsidRDefault="00DF63FA" w:rsidP="009B7A14">
            <w:pPr>
              <w:spacing w:line="240" w:lineRule="auto"/>
              <w:ind w:firstLine="0"/>
            </w:pPr>
            <w:r>
              <w:rPr>
                <w:rFonts w:ascii="Times New Roman" w:hAnsi="Times New Roman" w:cs="Times New Roman"/>
                <w:color w:val="000000"/>
                <w:sz w:val="22"/>
              </w:rPr>
              <w:t>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88B6A9" w14:textId="77777777" w:rsidR="00DF63FA" w:rsidRDefault="00DF63FA" w:rsidP="009B7A14">
            <w:pPr>
              <w:spacing w:line="240" w:lineRule="auto"/>
              <w:ind w:firstLine="0"/>
            </w:pPr>
            <w:r>
              <w:rPr>
                <w:rFonts w:ascii="Times New Roman" w:hAnsi="Times New Roman" w:cs="Times New Roman"/>
                <w:color w:val="000000"/>
                <w:sz w:val="22"/>
              </w:rPr>
              <w:t>0.26</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D46634"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61DFEA" w14:textId="77777777" w:rsidR="00DF63FA" w:rsidRDefault="00DF63FA" w:rsidP="009B7A14">
            <w:pPr>
              <w:spacing w:line="240" w:lineRule="auto"/>
              <w:ind w:firstLine="0"/>
            </w:pPr>
            <w:r>
              <w:rPr>
                <w:rFonts w:ascii="Times New Roman" w:hAnsi="Times New Roman" w:cs="Times New Roman"/>
                <w:color w:val="000000"/>
                <w:sz w:val="22"/>
              </w:rPr>
              <w:t>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D7D3C7"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41C81" w14:textId="77777777" w:rsidR="00DF63FA" w:rsidRDefault="00DF63FA" w:rsidP="009B7A14">
            <w:pPr>
              <w:spacing w:line="240" w:lineRule="auto"/>
              <w:ind w:firstLine="0"/>
            </w:pPr>
            <w:r>
              <w:rPr>
                <w:rFonts w:ascii="Times New Roman" w:hAnsi="Times New Roman" w:cs="Times New Roman"/>
                <w:color w:val="000000"/>
                <w:sz w:val="22"/>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268F4E"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546259" w14:textId="77777777" w:rsidR="00DF63FA" w:rsidRDefault="00DF63FA" w:rsidP="009B7A14">
            <w:pPr>
              <w:spacing w:line="240" w:lineRule="auto"/>
              <w:ind w:firstLine="0"/>
            </w:pPr>
            <w:r>
              <w:rPr>
                <w:rFonts w:ascii="Times New Roman" w:hAnsi="Times New Roman" w:cs="Times New Roman"/>
                <w:color w:val="000000"/>
                <w:sz w:val="22"/>
              </w:rPr>
              <w:t>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4DE751"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41DD31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DACE4"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DE6D7C"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1B12E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0EE20" w14:textId="77777777" w:rsidR="00DF63FA" w:rsidRDefault="00DF63FA" w:rsidP="009B7A14">
            <w:pPr>
              <w:spacing w:line="240" w:lineRule="auto"/>
              <w:ind w:firstLine="0"/>
            </w:pPr>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AC230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259.60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C8C8D7" w14:textId="77777777" w:rsidR="00DF63FA" w:rsidRDefault="00DF63FA" w:rsidP="009B7A14">
            <w:pPr>
              <w:spacing w:line="240" w:lineRule="auto"/>
              <w:ind w:firstLine="0"/>
            </w:pPr>
            <w:r>
              <w:rPr>
                <w:rFonts w:ascii="Times New Roman" w:hAnsi="Times New Roman" w:cs="Times New Roman"/>
                <w:color w:val="000000"/>
                <w:sz w:val="22"/>
              </w:rPr>
              <w:t>4.47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CDBF4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2F6167" w14:textId="77777777" w:rsidR="00DF63FA" w:rsidRDefault="00DF63FA" w:rsidP="009B7A14">
            <w:pPr>
              <w:spacing w:line="240" w:lineRule="auto"/>
              <w:ind w:firstLine="0"/>
            </w:pPr>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B89431"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1A0B97" w14:textId="77777777" w:rsidR="00DF63FA" w:rsidRDefault="00DF63FA" w:rsidP="009B7A14">
            <w:pPr>
              <w:spacing w:line="240" w:lineRule="auto"/>
              <w:ind w:firstLine="0"/>
            </w:pPr>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BA05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3B0AE" w14:textId="77777777" w:rsidR="00DF63FA" w:rsidRDefault="00DF63FA" w:rsidP="009B7A14">
            <w:pPr>
              <w:spacing w:line="240" w:lineRule="auto"/>
              <w:ind w:firstLine="0"/>
            </w:pPr>
            <w:r>
              <w:rPr>
                <w:rFonts w:ascii="Times New Roman" w:hAnsi="Times New Roman" w:cs="Times New Roman"/>
                <w:color w:val="000000"/>
                <w:sz w:val="22"/>
              </w:rPr>
              <w:t>1.25</w:t>
            </w:r>
          </w:p>
        </w:tc>
      </w:tr>
      <w:tr w:rsidR="00DF63FA" w14:paraId="27D3494F"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37D59A" w14:textId="77777777" w:rsidR="00DF63FA" w:rsidRDefault="00DF63FA" w:rsidP="009B7A14">
            <w:pPr>
              <w:spacing w:line="240" w:lineRule="auto"/>
              <w:ind w:firstLine="0"/>
            </w:pPr>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0A29EB"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F70652" w14:textId="77777777" w:rsidR="00DF63FA" w:rsidRDefault="00DF63FA" w:rsidP="009B7A14">
            <w:pPr>
              <w:spacing w:line="240" w:lineRule="auto"/>
              <w:ind w:firstLine="0"/>
            </w:pPr>
            <w:r>
              <w:rPr>
                <w:rFonts w:ascii="Times New Roman" w:hAnsi="Times New Roman" w:cs="Times New Roman"/>
                <w:color w:val="000000"/>
                <w:sz w:val="22"/>
              </w:rPr>
              <w:t>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BA4B7C" w14:textId="77777777" w:rsidR="00DF63FA" w:rsidRDefault="00DF63FA" w:rsidP="009B7A14">
            <w:pPr>
              <w:spacing w:line="240" w:lineRule="auto"/>
              <w:ind w:firstLine="0"/>
            </w:pPr>
            <w:r>
              <w:rPr>
                <w:rFonts w:ascii="Times New Roman" w:hAnsi="Times New Roman" w:cs="Times New Roman"/>
                <w:color w:val="000000"/>
                <w:sz w:val="22"/>
              </w:rPr>
              <w:t>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EEA9C5" w14:textId="77777777" w:rsidR="00DF63FA" w:rsidRDefault="00DF63FA" w:rsidP="009B7A14">
            <w:pPr>
              <w:spacing w:line="240" w:lineRule="auto"/>
              <w:ind w:firstLine="0"/>
            </w:pPr>
            <w:r>
              <w:rPr>
                <w:rFonts w:ascii="Times New Roman" w:hAnsi="Times New Roman" w:cs="Times New Roman"/>
                <w:color w:val="000000"/>
                <w:sz w:val="22"/>
              </w:rPr>
              <w:t>1.80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F39640"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D7EB1F" w14:textId="77777777" w:rsidR="00DF63FA" w:rsidRDefault="00DF63FA" w:rsidP="009B7A14">
            <w:pPr>
              <w:spacing w:line="240" w:lineRule="auto"/>
              <w:ind w:firstLine="0"/>
            </w:pPr>
            <w:r>
              <w:rPr>
                <w:rFonts w:ascii="Times New Roman" w:hAnsi="Times New Roman" w:cs="Times New Roman"/>
                <w:color w:val="000000"/>
                <w:sz w:val="22"/>
              </w:rPr>
              <w:t>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3BDE2"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7854BA" w14:textId="77777777" w:rsidR="00DF63FA" w:rsidRDefault="00DF63FA" w:rsidP="009B7A14">
            <w:pPr>
              <w:spacing w:line="240" w:lineRule="auto"/>
              <w:ind w:firstLine="0"/>
            </w:pPr>
            <w:r>
              <w:rPr>
                <w:rFonts w:ascii="Times New Roman" w:hAnsi="Times New Roman" w:cs="Times New Roman"/>
                <w:color w:val="000000"/>
                <w:sz w:val="22"/>
              </w:rPr>
              <w:t>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7444D"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5E42AEC"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4F5742"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EBDD65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B016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156F69A"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3F65D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3382AF" w14:textId="77777777" w:rsidR="00DF63FA" w:rsidRDefault="00DF63FA" w:rsidP="009B7A14">
            <w:pPr>
              <w:spacing w:line="240" w:lineRule="auto"/>
              <w:ind w:firstLine="0"/>
            </w:pPr>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2964A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407.73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06C529" w14:textId="77777777" w:rsidR="00DF63FA" w:rsidRDefault="00DF63FA" w:rsidP="009B7A14">
            <w:pPr>
              <w:spacing w:line="240" w:lineRule="auto"/>
              <w:ind w:firstLine="0"/>
            </w:pPr>
            <w:r>
              <w:rPr>
                <w:rFonts w:ascii="Times New Roman" w:hAnsi="Times New Roman" w:cs="Times New Roman"/>
                <w:color w:val="000000"/>
                <w:sz w:val="22"/>
              </w:rPr>
              <w:t>5.93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C6B11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84176B" w14:textId="77777777" w:rsidR="00DF63FA" w:rsidRDefault="00DF63FA" w:rsidP="009B7A14">
            <w:pPr>
              <w:spacing w:line="240" w:lineRule="auto"/>
              <w:ind w:firstLine="0"/>
            </w:pPr>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8344D5"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F45480" w14:textId="77777777" w:rsidR="00DF63FA" w:rsidRDefault="00DF63FA" w:rsidP="009B7A14">
            <w:pPr>
              <w:spacing w:line="240" w:lineRule="auto"/>
              <w:ind w:firstLine="0"/>
            </w:pPr>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AAA6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47636B" w14:textId="77777777" w:rsidR="00DF63FA" w:rsidRDefault="00DF63FA" w:rsidP="009B7A14">
            <w:pPr>
              <w:spacing w:line="240" w:lineRule="auto"/>
              <w:ind w:firstLine="0"/>
            </w:pPr>
            <w:r>
              <w:rPr>
                <w:rFonts w:ascii="Times New Roman" w:hAnsi="Times New Roman" w:cs="Times New Roman"/>
                <w:color w:val="000000"/>
                <w:sz w:val="22"/>
              </w:rPr>
              <w:t>1.18</w:t>
            </w:r>
          </w:p>
        </w:tc>
      </w:tr>
      <w:tr w:rsidR="00DF63FA" w14:paraId="1EE3280C"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4929C" w14:textId="77777777" w:rsidR="00DF63FA" w:rsidRDefault="00DF63FA" w:rsidP="009B7A14">
            <w:pPr>
              <w:spacing w:line="240" w:lineRule="auto"/>
              <w:ind w:firstLine="0"/>
            </w:pPr>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093DB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09307" w14:textId="77777777" w:rsidR="00DF63FA" w:rsidRDefault="00DF63FA" w:rsidP="009B7A14">
            <w:pPr>
              <w:spacing w:line="240" w:lineRule="auto"/>
              <w:ind w:firstLine="0"/>
            </w:pPr>
            <w:r>
              <w:rPr>
                <w:rFonts w:ascii="Times New Roman" w:hAnsi="Times New Roman" w:cs="Times New Roman"/>
                <w:color w:val="000000"/>
                <w:sz w:val="22"/>
              </w:rPr>
              <w:t>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656AC1" w14:textId="77777777" w:rsidR="00DF63FA" w:rsidRDefault="00DF63FA" w:rsidP="009B7A14">
            <w:pPr>
              <w:spacing w:line="240" w:lineRule="auto"/>
              <w:ind w:firstLine="0"/>
            </w:pPr>
            <w:r>
              <w:rPr>
                <w:rFonts w:ascii="Times New Roman" w:hAnsi="Times New Roman" w:cs="Times New Roman"/>
                <w:color w:val="000000"/>
                <w:sz w:val="22"/>
              </w:rPr>
              <w:t>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BD4793" w14:textId="77777777" w:rsidR="00DF63FA" w:rsidRDefault="00DF63FA" w:rsidP="009B7A14">
            <w:pPr>
              <w:spacing w:line="240" w:lineRule="auto"/>
              <w:ind w:firstLine="0"/>
            </w:pPr>
            <w:r>
              <w:rPr>
                <w:rFonts w:ascii="Times New Roman" w:hAnsi="Times New Roman" w:cs="Times New Roman"/>
                <w:color w:val="000000"/>
                <w:sz w:val="22"/>
              </w:rPr>
              <w:t>1.43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6FCDF6"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83D1E14" w14:textId="77777777" w:rsidR="00DF63FA" w:rsidRDefault="00DF63FA" w:rsidP="009B7A14">
            <w:pPr>
              <w:spacing w:line="240" w:lineRule="auto"/>
              <w:ind w:firstLine="0"/>
            </w:pPr>
            <w:r>
              <w:rPr>
                <w:rFonts w:ascii="Times New Roman" w:hAnsi="Times New Roman" w:cs="Times New Roman"/>
                <w:color w:val="000000"/>
                <w:sz w:val="22"/>
              </w:rPr>
              <w:t>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B79239"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716DF2" w14:textId="77777777" w:rsidR="00DF63FA" w:rsidRDefault="00DF63FA" w:rsidP="009B7A14">
            <w:pPr>
              <w:spacing w:line="240" w:lineRule="auto"/>
              <w:ind w:firstLine="0"/>
            </w:pPr>
            <w:r>
              <w:rPr>
                <w:rFonts w:ascii="Times New Roman" w:hAnsi="Times New Roman" w:cs="Times New Roman"/>
                <w:color w:val="000000"/>
                <w:sz w:val="22"/>
              </w:rPr>
              <w:t>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3C390"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C265AB"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C342B7"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2A8E0ED" w14:textId="77777777" w:rsidTr="009B7A14">
        <w:trPr>
          <w:cantSplit/>
          <w:trHeight w:val="20"/>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8405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CE92AE"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DE0B8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6C3C17" w14:textId="77777777" w:rsidR="00DF63FA" w:rsidRDefault="00DF63FA" w:rsidP="009B7A14">
            <w:pPr>
              <w:spacing w:line="240" w:lineRule="auto"/>
              <w:ind w:firstLine="0"/>
            </w:pPr>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4A0B3B"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415.79</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DBE35" w14:textId="77777777" w:rsidR="00DF63FA" w:rsidRDefault="00DF63FA" w:rsidP="009B7A14">
            <w:pPr>
              <w:spacing w:line="240" w:lineRule="auto"/>
              <w:ind w:firstLine="0"/>
            </w:pPr>
            <w:r>
              <w:rPr>
                <w:rFonts w:ascii="Times New Roman" w:hAnsi="Times New Roman" w:cs="Times New Roman"/>
                <w:color w:val="000000"/>
                <w:sz w:val="22"/>
              </w:rPr>
              <w:t>6.53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96E70C"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2A9180" w14:textId="77777777" w:rsidR="00DF63FA" w:rsidRDefault="00DF63FA" w:rsidP="009B7A14">
            <w:pPr>
              <w:spacing w:line="240" w:lineRule="auto"/>
              <w:ind w:firstLine="0"/>
            </w:pPr>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1CA2AF"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99DC7A" w14:textId="77777777" w:rsidR="00DF63FA" w:rsidRDefault="00DF63FA" w:rsidP="009B7A14">
            <w:pPr>
              <w:spacing w:line="240" w:lineRule="auto"/>
              <w:ind w:firstLine="0"/>
            </w:pPr>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AC2A6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E3BBCF" w14:textId="77777777" w:rsidR="00DF63FA" w:rsidRDefault="00DF63FA" w:rsidP="009B7A14">
            <w:pPr>
              <w:spacing w:line="240" w:lineRule="auto"/>
              <w:ind w:firstLine="0"/>
            </w:pPr>
            <w:r>
              <w:rPr>
                <w:rFonts w:ascii="Times New Roman" w:hAnsi="Times New Roman" w:cs="Times New Roman"/>
                <w:color w:val="000000"/>
                <w:sz w:val="22"/>
              </w:rPr>
              <w:t>1.28</w:t>
            </w:r>
          </w:p>
        </w:tc>
      </w:tr>
    </w:tbl>
    <w:p w14:paraId="0103D97A" w14:textId="7A31463A" w:rsidR="00E7393D" w:rsidRDefault="00E7393D" w:rsidP="007D64E5">
      <w:pPr>
        <w:spacing w:line="240" w:lineRule="auto"/>
        <w:ind w:firstLine="0"/>
        <w:rPr>
          <w:rFonts w:ascii="Times New Roman" w:hAnsi="Times New Roman" w:cs="Times New Roman"/>
        </w:rPr>
      </w:pP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0B48F966"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500CDE">
        <w:rPr>
          <w:rFonts w:ascii="Times New Roman" w:eastAsia="Times New Roman" w:hAnsi="Times New Roman" w:cs="Times New Roman"/>
          <w:color w:val="222222"/>
        </w:rPr>
        <w:t xml:space="preserve"> (</w:t>
      </w:r>
      <w:commentRangeStart w:id="63"/>
      <w:r w:rsidR="00500CDE">
        <w:rPr>
          <w:rFonts w:ascii="Times New Roman" w:eastAsia="Times New Roman" w:hAnsi="Times New Roman" w:cs="Times New Roman"/>
          <w:color w:val="222222"/>
        </w:rPr>
        <w:t>Matsunaga, 2010</w:t>
      </w:r>
      <w:commentRangeEnd w:id="63"/>
      <w:r w:rsidR="002C1508">
        <w:rPr>
          <w:rStyle w:val="CommentReference"/>
        </w:rPr>
        <w:commentReference w:id="63"/>
      </w:r>
      <w:r w:rsidR="00500CDE">
        <w:rPr>
          <w:rFonts w:ascii="Times New Roman" w:eastAsia="Times New Roman" w:hAnsi="Times New Roman" w:cs="Times New Roman"/>
          <w:color w:val="222222"/>
        </w:rPr>
        <w:t>)</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7249FA26"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7D2D6FD"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lastRenderedPageBreak/>
        <w:t>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3394E639"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w:t>
      </w:r>
      <w:r w:rsidR="00A902F8">
        <w:lastRenderedPageBreak/>
        <w:t>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This implies that stress does not play the same role across all areas of academic engagement and may not always be deleterious to aspects of engagement, but may, in fact, serve to positively promote some aspects of engagement</w:t>
      </w:r>
      <w:r w:rsidR="00227A74">
        <w:t xml:space="preserve"> (e.g.</w:t>
      </w:r>
      <w:r w:rsidR="00B64797">
        <w:t xml:space="preserve"> seeking out help in the academic setting</w:t>
      </w:r>
      <w:r w:rsidR="00227A74">
        <w:t>)</w:t>
      </w:r>
      <w:r w:rsidR="00EF684F">
        <w:t xml:space="preserve">. I think this finding is important, </w:t>
      </w:r>
      <w:r w:rsidR="00A927B5">
        <w:t>novel, and generally not reflected in the current research corpus</w:t>
      </w:r>
      <w:r w:rsidR="0036105C">
        <w:t xml:space="preserve"> on academic engagement. It also</w:t>
      </w:r>
      <w:r w:rsidR="00B64797">
        <w:t xml:space="preserve"> highlights the 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29DA5C2F"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w:t>
      </w:r>
      <w:r w:rsidR="007B4CF2" w:rsidRPr="009E321A">
        <w:rPr>
          <w:color w:val="000000" w:themeColor="text1"/>
        </w:rPr>
        <w:lastRenderedPageBreak/>
        <w:t>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0E1C08F"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 xml:space="preserve">explained by the inclusion of stress alone was raised to 4% total explained variance with the addition of sleep </w:t>
      </w:r>
      <w:r w:rsidR="00B610ED">
        <w:lastRenderedPageBreak/>
        <w:t>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r w:rsidR="005336EE">
        <w:t>These findings are in line with the research indicating that sleep hygi</w:t>
      </w:r>
      <w:r w:rsidR="008C3E11">
        <w:t>ene</w:t>
      </w:r>
      <w:r w:rsidR="005336EE">
        <w:t xml:space="preserve"> has a positive influence on</w:t>
      </w:r>
      <w:r w:rsidR="008C3E11">
        <w:t xml:space="preserve"> the aspects of</w:t>
      </w:r>
      <w:r w:rsidR="005336EE">
        <w:t xml:space="preserve"> </w:t>
      </w:r>
      <w:r w:rsidR="00F37B5F">
        <w:t xml:space="preserve">academic </w:t>
      </w:r>
      <w:r w:rsidR="005336EE">
        <w:t>engagement</w:t>
      </w:r>
      <w:r w:rsidR="008C3E11">
        <w:t xml:space="preserve"> that</w:t>
      </w:r>
      <w:r w:rsidR="005336EE">
        <w:t xml:space="preserve"> </w:t>
      </w:r>
      <w:r w:rsidR="008C3E11">
        <w:t xml:space="preserve">include </w:t>
      </w:r>
      <w:r w:rsidR="005336EE">
        <w:t>executive functioning and achievement (</w:t>
      </w:r>
      <w:r w:rsidR="007F6DD4">
        <w:rPr>
          <w:rFonts w:eastAsia="Times New Roman" w:cs="Times New Roman"/>
          <w:kern w:val="0"/>
          <w:lang w:eastAsia="en-US"/>
        </w:rPr>
        <w:t>Gilbert &amp; Weaver, 2010; Gomes et al., 2011; Trockel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Misra &amp; McKean, 2000</w:t>
      </w:r>
      <w:r w:rsidR="00EB1BBF" w:rsidRPr="00EB1BBF">
        <w:rPr>
          <w:color w:val="FF0000"/>
        </w:rPr>
        <w:t>)</w:t>
      </w:r>
      <w:r w:rsidR="00EB1BBF">
        <w:t xml:space="preserve">. </w:t>
      </w:r>
      <w:r w:rsidR="00207A0E">
        <w:t xml:space="preserve"> </w:t>
      </w:r>
    </w:p>
    <w:p w14:paraId="30E8E4CC" w14:textId="5D3783A7" w:rsidR="00EB1BBF" w:rsidRDefault="00EB1BBF" w:rsidP="00B218D2">
      <w:pPr>
        <w:ind w:firstLine="0"/>
      </w:pPr>
      <w:r>
        <w:tab/>
      </w:r>
      <w:r w:rsidR="00607E8D">
        <w:t xml:space="preserve">Stressful life events </w:t>
      </w:r>
      <w:r w:rsidR="00475C5E">
        <w:t xml:space="preserve">best </w:t>
      </w:r>
      <w:r w:rsidR="00607E8D">
        <w:t>predicted e</w:t>
      </w:r>
      <w:r>
        <w:t xml:space="preserve">motional and participation/interaction engagement </w:t>
      </w:r>
      <w:r w:rsidR="00F37B5F">
        <w:t>scores in the current study</w:t>
      </w:r>
      <w:r>
        <w:t>.</w:t>
      </w:r>
      <w:r w:rsidR="00F37B5F">
        <w:t xml:space="preserve"> </w:t>
      </w:r>
      <w:r w:rsidR="00475C5E">
        <w:t>However, w</w:t>
      </w:r>
      <w:r w:rsidR="00381077">
        <w:t xml:space="preserve">ith emotional engagement stressful life events explained &lt;1% of the total variance, and in participation/interaction engagement stressful life events explained 2% of the total variance. Not a significant amount of the overall total variance for either factor of engagement.  </w:t>
      </w:r>
      <w:r w:rsidR="00475C5E">
        <w:t xml:space="preserve">No other variables added to the predictability of these models, including the following: sleep hygiene, exercise, ethnicity, class rank, age, and gender.  </w:t>
      </w:r>
    </w:p>
    <w:p w14:paraId="784312FF" w14:textId="051C511C"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heightened</w:t>
      </w:r>
      <w:r w:rsidR="00AF6E00">
        <w:t xml:space="preserve"> stress resulted in a</w:t>
      </w:r>
      <w:r w:rsidR="00381077">
        <w:t xml:space="preserve"> </w:t>
      </w:r>
      <w:r w:rsidR="004117A1">
        <w:t xml:space="preserve">reduction </w:t>
      </w:r>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w:t>
      </w:r>
      <w:r w:rsidR="00CA4503">
        <w:lastRenderedPageBreak/>
        <w:t xml:space="preserve">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4D9D8AF5"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w:t>
      </w:r>
      <w:r w:rsidR="00346BA4">
        <w:rPr>
          <w:rFonts w:ascii="Times" w:hAnsi="Times" w:cs="Times"/>
          <w:color w:val="000000"/>
          <w:kern w:val="0"/>
        </w:rPr>
        <w:t xml:space="preserve"> (</w:t>
      </w:r>
      <w:r w:rsidR="00346BA4">
        <w:t>Kim et al., 2003; Leggett et al., 2016;</w:t>
      </w:r>
      <w:r w:rsidR="00346BA4" w:rsidRPr="00346BA4">
        <w:rPr>
          <w:rFonts w:ascii="Times" w:hAnsi="Times" w:cs="Times"/>
          <w:color w:val="000000"/>
          <w:kern w:val="0"/>
        </w:rPr>
        <w:t xml:space="preserve"> </w:t>
      </w:r>
      <w:r w:rsidR="00346BA4">
        <w:rPr>
          <w:color w:val="000000" w:themeColor="text1"/>
        </w:rPr>
        <w:t>Lloyd et al., 1980;</w:t>
      </w:r>
      <w:r w:rsidR="00346BA4">
        <w:t xml:space="preserve"> Misra &amp; McKean, 2000</w:t>
      </w:r>
      <w:r w:rsidR="00346BA4">
        <w:rPr>
          <w:rFonts w:ascii="Times" w:hAnsi="Times" w:cs="Times"/>
          <w:color w:val="000000"/>
          <w:kern w:val="0"/>
        </w:rPr>
        <w:t>;</w:t>
      </w:r>
      <w:r w:rsidR="00346BA4" w:rsidRPr="00346BA4">
        <w:rPr>
          <w:rFonts w:ascii="Times" w:hAnsi="Times" w:cs="Times"/>
          <w:color w:val="000000"/>
          <w:kern w:val="0"/>
        </w:rPr>
        <w:t xml:space="preserve"> </w:t>
      </w:r>
      <w:r w:rsidR="00346BA4">
        <w:rPr>
          <w:rFonts w:ascii="Times" w:hAnsi="Times" w:cs="Times"/>
          <w:color w:val="000000"/>
          <w:kern w:val="0"/>
        </w:rPr>
        <w:t>Novotney, 2014</w:t>
      </w:r>
      <w:r w:rsidR="00346BA4">
        <w:rPr>
          <w:color w:val="000000" w:themeColor="text1"/>
        </w:rPr>
        <w:t>; Vaez &amp; Laflamme, 2008),</w:t>
      </w:r>
      <w:r w:rsidR="00346BA4">
        <w:rPr>
          <w:rFonts w:ascii="Times" w:hAnsi="Times" w:cs="Times"/>
          <w:color w:val="000000"/>
          <w:kern w:val="0"/>
        </w:rPr>
        <w:t xml:space="preserve"> potentially</w:t>
      </w:r>
      <w:r>
        <w:rPr>
          <w:rFonts w:ascii="Times" w:hAnsi="Times" w:cs="Times"/>
          <w:color w:val="000000"/>
          <w:kern w:val="0"/>
        </w:rPr>
        <w:t xml:space="preserve">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r w:rsidR="00346BA4">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r w:rsidR="00D851E2">
        <w:rPr>
          <w:rFonts w:ascii="Times" w:hAnsi="Times" w:cs="Times"/>
          <w:color w:val="000000"/>
          <w:kern w:val="0"/>
        </w:rPr>
        <w:t xml:space="preserve"> (</w:t>
      </w:r>
      <w:r w:rsidR="00E73872">
        <w:rPr>
          <w:rFonts w:ascii="Times" w:hAnsi="Times" w:cs="Times"/>
          <w:color w:val="000000"/>
          <w:kern w:val="0"/>
        </w:rPr>
        <w:t>Gilbert &amp; Weaver, 2010; Gomes et al., 2011; Mastin et al., 2006; Oginska &amp; Pokorski, 2006</w:t>
      </w:r>
      <w:r w:rsidR="00EA4531">
        <w:rPr>
          <w:rFonts w:ascii="Times" w:hAnsi="Times" w:cs="Times"/>
          <w:color w:val="000000"/>
          <w:kern w:val="0"/>
        </w:rPr>
        <w:t xml:space="preserve">; </w:t>
      </w:r>
      <w:r w:rsidR="00EA4531">
        <w:t>Pilcher &amp; Huffcutt, 1996; Pilcher &amp; Walters, 1997</w:t>
      </w:r>
      <w:r w:rsidR="00D851E2">
        <w:rPr>
          <w:rFonts w:ascii="Times" w:hAnsi="Times" w:cs="Times"/>
          <w:color w:val="000000"/>
          <w:kern w:val="0"/>
        </w:rPr>
        <w:t>)</w:t>
      </w:r>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w:t>
      </w:r>
      <w:r w:rsidR="00845AEC">
        <w:rPr>
          <w:rFonts w:ascii="Times" w:hAnsi="Times" w:cs="Times"/>
          <w:color w:val="000000"/>
          <w:kern w:val="0"/>
        </w:rPr>
        <w:lastRenderedPageBreak/>
        <w:t>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4B63ED7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C837DD">
        <w:rPr>
          <w:color w:val="000000" w:themeColor="text1"/>
        </w:rPr>
        <w:t>Furniss et al.</w:t>
      </w:r>
      <w:r w:rsidR="00543089">
        <w:rPr>
          <w:color w:val="000000" w:themeColor="text1"/>
        </w:rPr>
        <w:t>,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w:t>
      </w:r>
      <w:r>
        <w:rPr>
          <w:rFonts w:ascii="Times" w:hAnsi="Times" w:cs="Times"/>
          <w:color w:val="000000"/>
          <w:kern w:val="0"/>
        </w:rPr>
        <w:lastRenderedPageBreak/>
        <w:t xml:space="preserve">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w:t>
      </w:r>
      <w:r w:rsidR="004E5D9D">
        <w:lastRenderedPageBreak/>
        <w:t xml:space="preserve">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169F2C5D" w:rsidR="005210E5" w:rsidRDefault="002E5491" w:rsidP="008F2F71">
      <w:pPr>
        <w:spacing w:line="240" w:lineRule="auto"/>
        <w:ind w:firstLine="0"/>
        <w:jc w:val="center"/>
        <w:rPr>
          <w:b/>
          <w:color w:val="000000" w:themeColor="text1"/>
        </w:rPr>
      </w:pPr>
      <w:r>
        <w:rPr>
          <w:b/>
          <w:color w:val="000000" w:themeColor="text1"/>
        </w:rPr>
        <w:lastRenderedPageBreak/>
        <w:t xml:space="preserve">APPENDIX </w:t>
      </w:r>
      <w:proofErr w:type="gramStart"/>
      <w:r>
        <w:rPr>
          <w:b/>
          <w:color w:val="000000" w:themeColor="text1"/>
        </w:rPr>
        <w:t>A</w:t>
      </w:r>
      <w:proofErr w:type="gramEnd"/>
      <w:ins w:id="65" w:author="Dominic LaRoche" w:date="2018-06-06T15:22:00Z">
        <w:r w:rsidR="001F3D6E">
          <w:rPr>
            <w:b/>
            <w:color w:val="000000" w:themeColor="text1"/>
          </w:rPr>
          <w:t xml:space="preserve"> - QUESTIONNAIRE</w:t>
        </w:r>
      </w:ins>
    </w:p>
    <w:p w14:paraId="72505425" w14:textId="77777777" w:rsidR="005210E5" w:rsidRDefault="004F35FD" w:rsidP="001F3D6E">
      <w:pPr>
        <w:spacing w:before="100" w:beforeAutospacing="1" w:after="100" w:afterAutospacing="1" w:line="240" w:lineRule="auto"/>
        <w:ind w:firstLine="0"/>
        <w:rPr>
          <w:rFonts w:ascii="Times New Roman" w:eastAsia="Times New Roman" w:hAnsi="Times New Roman"/>
        </w:rPr>
        <w:pPrChange w:id="66" w:author="Dominic LaRoche" w:date="2018-06-06T15:23:00Z">
          <w:pPr>
            <w:spacing w:beforeAutospacing="1" w:afterAutospacing="1" w:line="240" w:lineRule="auto"/>
            <w:ind w:firstLine="0"/>
          </w:pPr>
        </w:pPrChange>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t xml:space="preserve">37.  Performed poorly at a task </w:t>
      </w:r>
      <w:r>
        <w:rPr>
          <w:rFonts w:eastAsia="Times New Roman"/>
        </w:rPr>
        <w:br/>
      </w:r>
      <w:r>
        <w:rPr>
          <w:rFonts w:eastAsia="Times New Roman"/>
        </w:rPr>
        <w:lastRenderedPageBreak/>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514BD9A5" w14:textId="77777777" w:rsidR="00D43F9B" w:rsidRDefault="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E1C4485" w14:textId="77777777" w:rsidR="005210E5" w:rsidRDefault="004F35FD"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p w14:paraId="6614526F" w14:textId="77777777" w:rsidR="00D43F9B"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lang w:bidi="en-US"/>
        </w:rPr>
      </w:pP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rsidTr="00D43F9B">
        <w:trPr>
          <w:trHeight w:val="972"/>
          <w:jc w:val="center"/>
        </w:trPr>
        <w:tc>
          <w:tcPr>
            <w:tcW w:w="1847" w:type="dxa"/>
            <w:shd w:val="clear" w:color="auto" w:fill="auto"/>
          </w:tcPr>
          <w:p w14:paraId="2D7D7C15" w14:textId="77777777" w:rsidR="005210E5" w:rsidRDefault="004F35FD" w:rsidP="00D43F9B">
            <w:pPr>
              <w:pStyle w:val="Heading3"/>
              <w:spacing w:line="240" w:lineRule="auto"/>
              <w:ind w:firstLine="0"/>
            </w:pPr>
            <w:r>
              <w:t>Not at all characteristic of me</w:t>
            </w:r>
          </w:p>
        </w:tc>
        <w:tc>
          <w:tcPr>
            <w:tcW w:w="1847" w:type="dxa"/>
            <w:shd w:val="clear" w:color="auto" w:fill="auto"/>
          </w:tcPr>
          <w:p w14:paraId="420DFC55" w14:textId="77777777" w:rsidR="005210E5" w:rsidRDefault="004F35FD" w:rsidP="00D43F9B">
            <w:pPr>
              <w:spacing w:line="240" w:lineRule="auto"/>
              <w:ind w:firstLine="0"/>
              <w:rPr>
                <w:b/>
                <w:bCs/>
              </w:rPr>
            </w:pPr>
            <w:r>
              <w:rPr>
                <w:b/>
              </w:rPr>
              <w:t>Not really characteristic of me</w:t>
            </w:r>
          </w:p>
        </w:tc>
        <w:tc>
          <w:tcPr>
            <w:tcW w:w="1676" w:type="dxa"/>
            <w:shd w:val="clear" w:color="auto" w:fill="auto"/>
          </w:tcPr>
          <w:p w14:paraId="2D962664" w14:textId="77777777" w:rsidR="005210E5" w:rsidRDefault="004F35FD" w:rsidP="00D43F9B">
            <w:pPr>
              <w:spacing w:line="240" w:lineRule="auto"/>
              <w:ind w:firstLine="0"/>
              <w:rPr>
                <w:b/>
                <w:bCs/>
              </w:rPr>
            </w:pPr>
            <w:r>
              <w:rPr>
                <w:b/>
              </w:rPr>
              <w:t>Moderately characteristic of me</w:t>
            </w:r>
          </w:p>
        </w:tc>
        <w:tc>
          <w:tcPr>
            <w:tcW w:w="1915" w:type="dxa"/>
            <w:gridSpan w:val="2"/>
            <w:shd w:val="clear" w:color="auto" w:fill="auto"/>
          </w:tcPr>
          <w:p w14:paraId="744B982D" w14:textId="77777777" w:rsidR="005210E5" w:rsidRDefault="004F35FD" w:rsidP="00D43F9B">
            <w:pPr>
              <w:spacing w:line="240" w:lineRule="auto"/>
              <w:ind w:firstLine="0"/>
              <w:rPr>
                <w:b/>
                <w:bCs/>
              </w:rPr>
            </w:pPr>
            <w:r>
              <w:rPr>
                <w:b/>
              </w:rPr>
              <w:t>Characteristic of me</w:t>
            </w:r>
          </w:p>
        </w:tc>
        <w:tc>
          <w:tcPr>
            <w:tcW w:w="1677" w:type="dxa"/>
            <w:shd w:val="clear" w:color="auto" w:fill="auto"/>
          </w:tcPr>
          <w:p w14:paraId="1319EBFD" w14:textId="77777777" w:rsidR="005210E5" w:rsidRDefault="004F35FD" w:rsidP="00D43F9B">
            <w:pPr>
              <w:spacing w:line="240" w:lineRule="auto"/>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795E70E" w14:textId="1E1E065A" w:rsidR="005210E5" w:rsidRDefault="004F35FD" w:rsidP="00D43F9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confident that I can learn and do well in the class </w:t>
      </w:r>
    </w:p>
    <w:p w14:paraId="6CAB96E5" w14:textId="77777777" w:rsidR="00D43F9B"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p>
    <w:p w14:paraId="3CCDD229" w14:textId="77777777" w:rsidR="005210E5" w:rsidRDefault="004F35FD" w:rsidP="00D43F9B">
      <w:pPr>
        <w:spacing w:line="240" w:lineRule="auto"/>
        <w:ind w:firstLine="0"/>
        <w:rPr>
          <w:rFonts w:ascii="Times New Roman" w:hAnsi="Times New Roman"/>
        </w:rPr>
      </w:pPr>
      <w:r>
        <w:lastRenderedPageBreak/>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0DC8AF7A" w14:textId="77777777" w:rsidR="00D43F9B" w:rsidRDefault="00D43F9B">
      <w:pPr>
        <w:pStyle w:val="Normaalweb"/>
        <w:rPr>
          <w:rFonts w:ascii="Times New Roman" w:hAnsi="Times New Roman"/>
          <w:color w:val="000000"/>
        </w:rPr>
      </w:pPr>
    </w:p>
    <w:p w14:paraId="67009E87" w14:textId="77777777" w:rsidR="00D43F9B" w:rsidRDefault="00D43F9B">
      <w:pPr>
        <w:pStyle w:val="Normaalweb"/>
        <w:rPr>
          <w:rFonts w:ascii="Times New Roman" w:hAnsi="Times New Roman"/>
          <w:color w:val="000000"/>
        </w:rPr>
      </w:pPr>
    </w:p>
    <w:p w14:paraId="1DCE9EA0" w14:textId="77777777" w:rsidR="00D43F9B" w:rsidRDefault="00D43F9B">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4C112B5D" w14:textId="77777777" w:rsidR="008F2F71" w:rsidRDefault="008F2F71">
      <w:pPr>
        <w:ind w:left="1080"/>
        <w:rPr>
          <w:bCs/>
        </w:rPr>
      </w:pPr>
    </w:p>
    <w:p w14:paraId="20A2DD27" w14:textId="24BBC8B9" w:rsidR="005210E5" w:rsidRDefault="00B525D5">
      <w:pPr>
        <w:pStyle w:val="Heading1"/>
        <w:spacing w:line="240" w:lineRule="auto"/>
        <w:jc w:val="left"/>
      </w:pPr>
      <w:r>
        <w:lastRenderedPageBreak/>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31C23DC9" w14:textId="6EA6BAE0" w:rsidR="002E5491" w:rsidRDefault="00D43F9B" w:rsidP="002E5491">
      <w:pPr>
        <w:spacing w:line="240" w:lineRule="auto"/>
        <w:ind w:firstLine="0"/>
        <w:rPr>
          <w:rFonts w:ascii="Times New Roman" w:hAnsi="Times New Roman"/>
        </w:rPr>
      </w:pPr>
      <w:r>
        <w:rPr>
          <w:rFonts w:ascii="Times New Roman" w:hAnsi="Times New Roman"/>
        </w:rPr>
        <w:br w:type="page"/>
      </w: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4B896C59" w14:textId="77777777" w:rsidR="0079192A" w:rsidRDefault="00630140">
      <w:pPr>
        <w:ind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Allen, S, Howlett, M., Coulombe, J., &amp; Corkum (2016). ABCs of SLEEPING: A review of the </w:t>
      </w:r>
    </w:p>
    <w:p w14:paraId="22F40859" w14:textId="720E77EF" w:rsidR="00630140" w:rsidRPr="0079192A" w:rsidRDefault="00630140" w:rsidP="0079192A">
      <w:pPr>
        <w:ind w:left="720" w:firstLine="0"/>
        <w:rPr>
          <w:rFonts w:asciiTheme="majorHAnsi" w:eastAsia="Times New Roman" w:hAnsiTheme="majorHAnsi" w:cstheme="majorHAnsi"/>
          <w:kern w:val="0"/>
          <w:lang w:eastAsia="en-US"/>
        </w:rPr>
      </w:pPr>
      <w:r>
        <w:rPr>
          <w:rFonts w:eastAsia="Times New Roman" w:cs="Times New Roman"/>
          <w:color w:val="000000" w:themeColor="text1"/>
          <w:kern w:val="0"/>
          <w:lang w:eastAsia="en-US"/>
        </w:rPr>
        <w:t>evidence behind pediatric sleep practice recommendations</w:t>
      </w:r>
      <w:r w:rsidR="0079192A">
        <w:rPr>
          <w:rFonts w:eastAsia="Times New Roman" w:cs="Times New Roman"/>
          <w:color w:val="000000" w:themeColor="text1"/>
          <w:kern w:val="0"/>
          <w:lang w:eastAsia="en-US"/>
        </w:rPr>
        <w:t xml:space="preserve">. </w:t>
      </w:r>
      <w:r w:rsidR="0079192A">
        <w:rPr>
          <w:rFonts w:eastAsia="Times New Roman" w:cs="Times New Roman"/>
          <w:i/>
          <w:color w:val="000000" w:themeColor="text1"/>
          <w:kern w:val="0"/>
          <w:lang w:eastAsia="en-US"/>
        </w:rPr>
        <w:t xml:space="preserve">Sleep Medicine Reviews, 29, </w:t>
      </w:r>
      <w:r w:rsidR="0079192A">
        <w:rPr>
          <w:rFonts w:eastAsia="Times New Roman" w:cs="Times New Roman"/>
          <w:color w:val="000000" w:themeColor="text1"/>
          <w:kern w:val="0"/>
          <w:lang w:eastAsia="en-US"/>
        </w:rPr>
        <w:t>1-14. doi</w:t>
      </w:r>
      <w:r w:rsidR="0079192A" w:rsidRPr="0079192A">
        <w:rPr>
          <w:rFonts w:asciiTheme="majorHAnsi" w:eastAsia="Times New Roman" w:hAnsiTheme="majorHAnsi" w:cstheme="majorHAnsi"/>
          <w:color w:val="000000" w:themeColor="text1"/>
          <w:kern w:val="0"/>
          <w:lang w:eastAsia="en-US"/>
        </w:rPr>
        <w:t xml:space="preserve">: </w:t>
      </w:r>
      <w:r w:rsidR="0079192A" w:rsidRPr="0079192A">
        <w:rPr>
          <w:rFonts w:asciiTheme="majorHAnsi" w:hAnsiTheme="majorHAnsi" w:cstheme="majorHAnsi"/>
          <w:kern w:val="0"/>
        </w:rPr>
        <w:t>http://dx.doi.org/10.1016/j.smrv.2015.08.006</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4B41C0C0" w:rsidR="005210E5" w:rsidRPr="00696BC0"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r w:rsidRPr="00696BC0">
        <w:rPr>
          <w:rStyle w:val="InternetLink"/>
          <w:rFonts w:eastAsia="Times New Roman" w:cs="Times New Roman"/>
          <w:color w:val="000000" w:themeColor="text1"/>
          <w:kern w:val="0"/>
          <w:u w:val="none"/>
          <w:shd w:val="clear" w:color="auto" w:fill="FFFFFF"/>
          <w:lang w:eastAsia="en-US"/>
        </w:rPr>
        <w:t>https://www.ncbi.nlm.nih.gov/pmc/articles/PMC1978335/</w:t>
      </w:r>
    </w:p>
    <w:p w14:paraId="36F9A555" w14:textId="2C6DABBF" w:rsidR="00177021" w:rsidRDefault="00177021">
      <w:pPr>
        <w:ind w:firstLine="0"/>
        <w:rPr>
          <w:rFonts w:cstheme="minorHAnsi"/>
          <w:color w:val="222222"/>
          <w:shd w:val="clear" w:color="auto" w:fill="FFFFFF"/>
        </w:rPr>
      </w:pP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Pr="00D47A71"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17">
        <w:r w:rsidRPr="00D47A71">
          <w:rPr>
            <w:rStyle w:val="InternetLink"/>
            <w:rFonts w:eastAsia="Times New Roman" w:cstheme="minorHAnsi"/>
            <w:color w:val="000000" w:themeColor="text1"/>
            <w:u w:val="none"/>
            <w:shd w:val="clear" w:color="auto" w:fill="FFFFFF"/>
          </w:rPr>
          <w:t>10.1016/j.cpr.2005.04.007</w:t>
        </w:r>
      </w:hyperlink>
    </w:p>
    <w:p w14:paraId="16A28CE5" w14:textId="066281D3"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Pr="002D3DC1"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18" w:tgtFrame="Persistent link using digital object identifier">
        <w:r w:rsidRPr="002D3DC1">
          <w:rPr>
            <w:rStyle w:val="InternetLink"/>
            <w:rFonts w:eastAsia="Times New Roman" w:cstheme="minorHAnsi"/>
            <w:color w:val="000000" w:themeColor="text1"/>
            <w:u w:val="none"/>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lastRenderedPageBreak/>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28903511" w14:textId="77777777" w:rsidR="004F1C14" w:rsidRDefault="004F1C14">
      <w:pPr>
        <w:ind w:firstLine="0"/>
        <w:rPr>
          <w:color w:val="000000" w:themeColor="text1"/>
        </w:rPr>
      </w:pPr>
      <w:r>
        <w:rPr>
          <w:color w:val="000000" w:themeColor="text1"/>
        </w:rPr>
        <w:t xml:space="preserve">Cameron, A., Palm, K., &amp; Follette, V. (2010). Reaction to stressful life events: What predicts </w:t>
      </w:r>
    </w:p>
    <w:p w14:paraId="06E7BAED" w14:textId="3F508752" w:rsidR="004F1C14" w:rsidRPr="004F1C14" w:rsidRDefault="004F1C14" w:rsidP="004F1C14">
      <w:pPr>
        <w:ind w:left="720" w:firstLine="0"/>
        <w:rPr>
          <w:rFonts w:asciiTheme="majorHAnsi" w:hAnsiTheme="majorHAnsi" w:cstheme="majorHAnsi"/>
        </w:rPr>
      </w:pPr>
      <w:r>
        <w:rPr>
          <w:color w:val="000000" w:themeColor="text1"/>
        </w:rPr>
        <w:t xml:space="preserve">symptom severity? </w:t>
      </w:r>
      <w:r>
        <w:rPr>
          <w:i/>
          <w:color w:val="000000" w:themeColor="text1"/>
        </w:rPr>
        <w:t xml:space="preserve">Journal of Anxiety Disorders, 24, </w:t>
      </w:r>
      <w:r>
        <w:rPr>
          <w:color w:val="000000" w:themeColor="text1"/>
        </w:rPr>
        <w:t xml:space="preserve">645-649. doi: </w:t>
      </w:r>
      <w:r w:rsidRPr="004F1C14">
        <w:rPr>
          <w:rFonts w:asciiTheme="majorHAnsi" w:hAnsiTheme="majorHAnsi" w:cstheme="majorHAnsi"/>
          <w:kern w:val="0"/>
        </w:rPr>
        <w:t>doi:10.1016/j.janxdis.2010.04.008</w:t>
      </w:r>
    </w:p>
    <w:p w14:paraId="73C9FA0F" w14:textId="02FADAA9"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2D3DC1" w:rsidRDefault="008D4D2E" w:rsidP="00E551B7">
      <w:pPr>
        <w:ind w:left="720" w:firstLine="0"/>
        <w:rPr>
          <w:rFonts w:ascii="Times New Roman" w:eastAsia="Times New Roman" w:hAnsi="Times New Roman" w:cs="Times New Roman"/>
          <w:kern w:val="0"/>
          <w:lang w:eastAsia="en-US"/>
        </w:rPr>
      </w:pPr>
      <w:r>
        <w:rPr>
          <w:color w:val="000000" w:themeColor="text1"/>
        </w:rPr>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19" w:history="1">
        <w:r w:rsidR="000F3BAB" w:rsidRPr="002D3DC1">
          <w:rPr>
            <w:rFonts w:ascii="Arial" w:eastAsia="Times New Roman" w:hAnsi="Arial" w:cs="Arial"/>
            <w:kern w:val="0"/>
            <w:sz w:val="21"/>
            <w:szCs w:val="21"/>
            <w:shd w:val="clear" w:color="auto" w:fill="FFFFFF"/>
            <w:lang w:eastAsia="en-US"/>
          </w:rPr>
          <w:t>https://doi.org/10.2466/pms.1992.75.2.552</w:t>
        </w:r>
      </w:hyperlink>
      <w:r w:rsidRPr="002D3DC1">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0" w:tgtFrame="Persistent link using digital object identifier">
        <w:r w:rsidRPr="002D3DC1">
          <w:rPr>
            <w:rStyle w:val="InternetLink"/>
            <w:rFonts w:ascii="Arial" w:eastAsia="Times New Roman" w:hAnsi="Arial" w:cs="Arial"/>
            <w:color w:val="auto"/>
            <w:sz w:val="20"/>
            <w:szCs w:val="20"/>
            <w:u w:val="none"/>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1">
        <w:r w:rsidRPr="002D3DC1">
          <w:rPr>
            <w:rStyle w:val="InternetLink"/>
            <w:rFonts w:eastAsia="Times New Roman" w:cstheme="minorHAnsi"/>
            <w:color w:val="000000" w:themeColor="text1"/>
            <w:highlight w:val="white"/>
            <w:u w:val="non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lastRenderedPageBreak/>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Pr="002D3DC1"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2">
        <w:r w:rsidRPr="002D3DC1">
          <w:rPr>
            <w:rStyle w:val="InternetLink"/>
            <w:rFonts w:ascii="Helvetica" w:eastAsia="Times New Roman" w:hAnsi="Helvetica" w:cs="Times New Roman"/>
            <w:color w:val="000000" w:themeColor="text1"/>
            <w:spacing w:val="4"/>
            <w:kern w:val="0"/>
            <w:sz w:val="21"/>
            <w:szCs w:val="21"/>
            <w:highlight w:val="white"/>
            <w:u w:val="non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Acebo, C., &amp; Carskadon, M. A. (2007). Sleep, circadian </w:t>
      </w:r>
    </w:p>
    <w:p w14:paraId="087474D4" w14:textId="77777777" w:rsidR="005210E5" w:rsidRPr="002D3DC1"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3" w:tgtFrame="Persistent link using digital object identifier">
        <w:r w:rsidRPr="002D3DC1">
          <w:rPr>
            <w:rStyle w:val="InternetLink"/>
            <w:rFonts w:eastAsia="Times New Roman" w:cstheme="minorHAnsi"/>
            <w:color w:val="000000" w:themeColor="text1"/>
            <w:u w:val="none"/>
          </w:rPr>
          <w:t>https://doi.org/10.1016/j.sleep.2006.12.002</w:t>
        </w:r>
      </w:hyperlink>
    </w:p>
    <w:p w14:paraId="32DBA586" w14:textId="587660B8" w:rsidR="003A7F1B" w:rsidRDefault="004F35FD" w:rsidP="003A7F1B">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The Consequences Of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4" w:tgtFrame="Persistent link using digital object identifier">
        <w:r w:rsidRPr="002D3DC1">
          <w:rPr>
            <w:rStyle w:val="InternetLink"/>
            <w:rFonts w:asciiTheme="majorHAnsi" w:eastAsia="Times New Roman" w:hAnsiTheme="majorHAnsi" w:cstheme="majorHAnsi"/>
            <w:color w:val="000000" w:themeColor="text1"/>
            <w:u w:val="none"/>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lastRenderedPageBreak/>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5"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506955AC" w:rsidR="00CC487E" w:rsidRDefault="00CC487E">
      <w:pPr>
        <w:ind w:firstLine="0"/>
        <w:rPr>
          <w:rFonts w:cstheme="minorHAnsi"/>
          <w:color w:val="222222"/>
          <w:shd w:val="clear" w:color="auto" w:fill="FFFFFF"/>
        </w:rPr>
      </w:pP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6" w:tgtFrame="_blank">
        <w:r w:rsidRPr="002D3DC1">
          <w:rPr>
            <w:rStyle w:val="InternetLink"/>
            <w:rFonts w:asciiTheme="majorHAnsi" w:eastAsia="Times New Roman" w:hAnsiTheme="majorHAnsi" w:cstheme="majorHAnsi"/>
            <w:color w:val="auto"/>
            <w:highlight w:val="white"/>
            <w:u w:val="non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lastRenderedPageBreak/>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Pr="002D3DC1" w:rsidRDefault="004F35FD">
      <w:pPr>
        <w:ind w:left="720" w:firstLine="0"/>
        <w:rPr>
          <w:rFonts w:asciiTheme="majorHAnsi" w:hAnsiTheme="majorHAnsi" w:cstheme="majorHAnsi"/>
        </w:rPr>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7">
        <w:r w:rsidRPr="002D3DC1">
          <w:rPr>
            <w:rStyle w:val="InternetLink"/>
            <w:rFonts w:asciiTheme="majorHAnsi" w:eastAsia="Times New Roman" w:hAnsiTheme="majorHAnsi" w:cstheme="majorHAnsi"/>
            <w:color w:val="000000" w:themeColor="text1"/>
            <w:u w:val="none"/>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28">
        <w:r w:rsidRPr="002D3DC1">
          <w:rPr>
            <w:rStyle w:val="InternetLink"/>
            <w:rFonts w:asciiTheme="majorHAnsi" w:eastAsia="Times New Roman" w:hAnsiTheme="majorHAnsi" w:cstheme="majorHAnsi"/>
            <w:color w:val="auto"/>
            <w:highlight w:val="white"/>
            <w:u w:val="non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lastRenderedPageBreak/>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Pr="002D3DC1" w:rsidRDefault="004F35FD">
      <w:pPr>
        <w:rPr>
          <w:rStyle w:val="InternetLink"/>
          <w:rFonts w:eastAsia="Times New Roman" w:cstheme="minorHAnsi"/>
          <w:color w:val="000000" w:themeColor="text1"/>
          <w:u w:val="none"/>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29">
        <w:r w:rsidRPr="002D3DC1">
          <w:rPr>
            <w:rStyle w:val="InternetLink"/>
            <w:rFonts w:eastAsia="Times New Roman" w:cstheme="minorHAnsi"/>
            <w:color w:val="000000" w:themeColor="text1"/>
            <w:highlight w:val="white"/>
            <w:u w:val="non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6E1E9334"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r w:rsidR="0080563D" w:rsidRPr="00B756E6">
        <w:rPr>
          <w:rFonts w:eastAsia="Times New Roman" w:cstheme="minorHAnsi"/>
          <w:kern w:val="0"/>
          <w:shd w:val="clear" w:color="auto" w:fill="F5F5F5"/>
          <w:lang w:eastAsia="en-US"/>
        </w:rPr>
        <w:t>http://link.galegroup.com/apps/doc/A131318268/AONE?u=azstatelibdev&amp;sid=AONE&amp;xid=731f837d</w:t>
      </w:r>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539BCDFF"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23-36. doi</w:t>
      </w:r>
      <w:r w:rsidRPr="002D3DC1">
        <w:rPr>
          <w:color w:val="000000" w:themeColor="text1"/>
        </w:rPr>
        <w:t xml:space="preserve">: </w:t>
      </w:r>
      <w:hyperlink r:id="rId30">
        <w:r w:rsidRPr="002D3DC1">
          <w:rPr>
            <w:rStyle w:val="InternetLink"/>
            <w:color w:val="000000" w:themeColor="text1"/>
            <w:u w:val="none"/>
          </w:rPr>
          <w:t>http://dx.doi.org/10.1016/j.smrv.2014.10.001</w:t>
        </w:r>
      </w:hyperlink>
      <w:r>
        <w:rPr>
          <w:color w:val="000000" w:themeColor="text1"/>
        </w:rPr>
        <w:t xml:space="preserve"> </w:t>
      </w:r>
    </w:p>
    <w:p w14:paraId="682D4446" w14:textId="2C873BCD" w:rsidR="00363962" w:rsidRDefault="00357EDC" w:rsidP="00363962">
      <w:pPr>
        <w:widowControl w:val="0"/>
        <w:spacing w:after="240"/>
        <w:ind w:firstLine="0"/>
        <w:rPr>
          <w:rFonts w:cstheme="majorHAnsi"/>
          <w:color w:val="000000" w:themeColor="text1"/>
          <w:kern w:val="0"/>
        </w:rPr>
      </w:pPr>
      <w:r>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Pr="002D3DC1" w:rsidRDefault="004F35FD">
      <w:pPr>
        <w:shd w:val="clear" w:color="auto" w:fill="FFFFFF"/>
        <w:ind w:left="720" w:firstLine="0"/>
        <w:outlineLvl w:val="0"/>
      </w:pPr>
      <w:r>
        <w:rPr>
          <w:rFonts w:eastAsia="Times New Roman" w:cstheme="majorHAnsi"/>
          <w:bCs/>
          <w:color w:val="000000" w:themeColor="text1"/>
          <w:lang w:eastAsia="en-US"/>
        </w:rPr>
        <w:lastRenderedPageBreak/>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1">
        <w:r w:rsidRPr="002D3DC1">
          <w:rPr>
            <w:rStyle w:val="InternetLink"/>
            <w:rFonts w:eastAsia="Times New Roman" w:cstheme="majorHAnsi"/>
            <w:color w:val="000000" w:themeColor="text1"/>
            <w:kern w:val="0"/>
            <w:u w:val="none"/>
            <w:lang w:eastAsia="en-US"/>
          </w:rPr>
          <w:t>https://doi.org/10.1177/1090198107313481</w:t>
        </w:r>
      </w:hyperlink>
    </w:p>
    <w:p w14:paraId="1FEFA7C7" w14:textId="5B0DFD7D"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D3DC1" w:rsidRDefault="004F35FD">
      <w:pPr>
        <w:ind w:left="720" w:firstLine="0"/>
        <w:rPr>
          <w:rStyle w:val="InternetLink"/>
          <w:rFonts w:eastAsia="Times New Roman" w:cstheme="minorHAnsi"/>
          <w:color w:val="000000" w:themeColor="text1"/>
          <w:u w:val="none"/>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2">
        <w:r w:rsidRPr="002D3DC1">
          <w:rPr>
            <w:rStyle w:val="InternetLink"/>
            <w:rFonts w:eastAsia="Times New Roman" w:cstheme="minorHAnsi"/>
            <w:color w:val="000000" w:themeColor="text1"/>
            <w:u w:val="none"/>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42C29255"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Pr="002D3DC1" w:rsidRDefault="004F35FD">
      <w:pPr>
        <w:ind w:left="720" w:firstLine="0"/>
        <w:rPr>
          <w:rFonts w:asciiTheme="majorHAnsi" w:hAnsiTheme="majorHAnsi" w:cstheme="majorHAnsi"/>
        </w:rPr>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3">
        <w:r w:rsidRPr="002D3DC1">
          <w:rPr>
            <w:rStyle w:val="InternetLink"/>
            <w:rFonts w:asciiTheme="majorHAnsi" w:eastAsia="Times New Roman" w:hAnsiTheme="majorHAnsi" w:cstheme="majorHAnsi"/>
            <w:color w:val="000000" w:themeColor="text1"/>
            <w:highlight w:val="white"/>
            <w:u w:val="non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7D1A94B0" w14:textId="77777777" w:rsidR="00500CDE" w:rsidRDefault="00500CDE">
      <w:pPr>
        <w:ind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Matsunaga, M. (2010). How to Factor-Analyze Your Data Right: Do’s, Don’ts, and How-</w:t>
      </w:r>
      <w:proofErr w:type="spellStart"/>
      <w:r>
        <w:rPr>
          <w:rFonts w:eastAsia="Times New Roman" w:cs="Times New Roman"/>
          <w:color w:val="000000" w:themeColor="text1"/>
          <w:kern w:val="0"/>
          <w:lang w:eastAsia="en-US"/>
        </w:rPr>
        <w:t>To’s</w:t>
      </w:r>
      <w:proofErr w:type="spellEnd"/>
      <w:r>
        <w:rPr>
          <w:rFonts w:eastAsia="Times New Roman" w:cs="Times New Roman"/>
          <w:color w:val="000000" w:themeColor="text1"/>
          <w:kern w:val="0"/>
          <w:lang w:eastAsia="en-US"/>
        </w:rPr>
        <w:t xml:space="preserve">. </w:t>
      </w:r>
    </w:p>
    <w:p w14:paraId="099487B6" w14:textId="7FC71347" w:rsidR="00500CDE" w:rsidRPr="00500CDE" w:rsidRDefault="00500CDE" w:rsidP="00500CDE">
      <w:pPr>
        <w:ind w:left="720" w:firstLine="0"/>
        <w:rPr>
          <w:rFonts w:eastAsia="Times New Roman" w:cs="Times New Roman"/>
          <w:color w:val="000000" w:themeColor="text1"/>
          <w:kern w:val="0"/>
          <w:lang w:eastAsia="en-US"/>
        </w:rPr>
      </w:pPr>
      <w:r>
        <w:rPr>
          <w:rFonts w:eastAsia="Times New Roman" w:cs="Times New Roman"/>
          <w:i/>
          <w:color w:val="000000" w:themeColor="text1"/>
          <w:kern w:val="0"/>
          <w:lang w:eastAsia="en-US"/>
        </w:rPr>
        <w:t xml:space="preserve">International Journal of Psychological Research, 3, </w:t>
      </w:r>
      <w:r>
        <w:rPr>
          <w:rFonts w:eastAsia="Times New Roman" w:cs="Times New Roman"/>
          <w:color w:val="000000" w:themeColor="text1"/>
          <w:kern w:val="0"/>
          <w:lang w:eastAsia="en-US"/>
        </w:rPr>
        <w:t xml:space="preserve">(1), 97-110. Retrieved from: </w:t>
      </w:r>
      <w:r w:rsidRPr="00500CDE">
        <w:rPr>
          <w:rFonts w:eastAsia="Times New Roman" w:cs="Times New Roman"/>
          <w:color w:val="000000" w:themeColor="text1"/>
          <w:kern w:val="0"/>
          <w:lang w:eastAsia="en-US"/>
        </w:rPr>
        <w:t>http://www.ders.es/Dialnet-HowToFactoranalyzeYourDataRight-3296455.pdf</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1CB082E2" w:rsidR="0018649B" w:rsidRDefault="00C709F4" w:rsidP="0018649B">
      <w:pPr>
        <w:widowControl w:val="0"/>
        <w:spacing w:after="240"/>
        <w:ind w:firstLine="0"/>
        <w:rPr>
          <w:rFonts w:cstheme="majorHAnsi"/>
          <w:color w:val="000000" w:themeColor="text1"/>
          <w:kern w:val="0"/>
        </w:rPr>
      </w:pPr>
      <w:r>
        <w:rPr>
          <w:rFonts w:cstheme="majorHAnsi"/>
          <w:color w:val="000000" w:themeColor="text1"/>
          <w:kern w:val="0"/>
        </w:rPr>
        <w:t xml:space="preserve">Miller, D. J., Freedson, P. S., </w:t>
      </w:r>
      <w:r w:rsidR="0018649B">
        <w:rPr>
          <w:rFonts w:cstheme="majorHAnsi"/>
          <w:color w:val="000000" w:themeColor="text1"/>
          <w:kern w:val="0"/>
        </w:rPr>
        <w:t xml:space="preserve">&amp; </w:t>
      </w:r>
      <w:r>
        <w:rPr>
          <w:rFonts w:cstheme="majorHAnsi"/>
          <w:color w:val="000000" w:themeColor="text1"/>
          <w:kern w:val="0"/>
        </w:rPr>
        <w:t>Kline, G. M.</w:t>
      </w:r>
      <w:r w:rsidR="0018649B">
        <w:rPr>
          <w:rFonts w:cstheme="majorHAnsi"/>
          <w:color w:val="000000" w:themeColor="text1"/>
          <w:kern w:val="0"/>
        </w:rPr>
        <w:t xml:space="preserve"> (1994</w:t>
      </w:r>
      <w:r>
        <w:rPr>
          <w:rFonts w:cstheme="majorHAnsi"/>
          <w:color w:val="000000" w:themeColor="text1"/>
          <w:kern w:val="0"/>
        </w:rPr>
        <w:t>).</w:t>
      </w:r>
      <w:r w:rsidR="0018649B">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Pr="00AC0AB8"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4" w:tgtFrame="_blank">
        <w:r w:rsidRPr="00AC0AB8">
          <w:rPr>
            <w:rStyle w:val="InternetLink"/>
            <w:rFonts w:eastAsia="Times New Roman" w:cstheme="minorHAnsi"/>
            <w:color w:val="000000" w:themeColor="text1"/>
            <w:highlight w:val="white"/>
            <w:u w:val="non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lastRenderedPageBreak/>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Pr="00AC0AB8" w:rsidRDefault="004F35FD">
      <w:pPr>
        <w:ind w:left="720" w:firstLine="0"/>
        <w:rPr>
          <w:rFonts w:asciiTheme="majorHAnsi" w:hAnsiTheme="majorHAnsi" w:cstheme="majorHAnsi"/>
        </w:rPr>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5" w:tgtFrame="_blank">
        <w:r w:rsidRPr="00AC0AB8">
          <w:rPr>
            <w:rStyle w:val="InternetLink"/>
            <w:rFonts w:asciiTheme="majorHAnsi" w:eastAsia="Times New Roman" w:hAnsiTheme="majorHAnsi" w:cstheme="majorHAnsi"/>
            <w:color w:val="000000" w:themeColor="text1"/>
            <w:highlight w:val="white"/>
            <w:u w:val="none"/>
          </w:rPr>
          <w:t>http://dx.doi.org/10.1037/0022-3514.89.6.852</w:t>
        </w:r>
      </w:hyperlink>
      <w:r w:rsidRPr="00AC0AB8">
        <w:rPr>
          <w:rFonts w:asciiTheme="majorHAnsi" w:hAnsiTheme="majorHAnsi" w:cstheme="majorHAnsi"/>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Pr="00AC0AB8"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6">
        <w:r w:rsidRPr="00AC0AB8">
          <w:rPr>
            <w:rStyle w:val="InternetLink"/>
            <w:color w:val="000000" w:themeColor="text1"/>
            <w:u w:val="none"/>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Pr="00AC0AB8" w:rsidRDefault="004F35FD">
      <w:pPr>
        <w:ind w:left="720" w:firstLine="0"/>
        <w:rPr>
          <w:rFonts w:asciiTheme="majorHAnsi" w:hAnsiTheme="majorHAnsi" w:cstheme="majorHAnsi"/>
        </w:rPr>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7" w:tgtFrame="Persistent link using digital object identifier">
        <w:r w:rsidRPr="00AC0AB8">
          <w:rPr>
            <w:rStyle w:val="InternetLink"/>
            <w:rFonts w:asciiTheme="majorHAnsi" w:eastAsia="Times New Roman" w:hAnsiTheme="majorHAnsi" w:cstheme="majorHAnsi"/>
            <w:color w:val="000000" w:themeColor="text1"/>
            <w:u w:val="none"/>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Pr="00AC0AB8"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38">
        <w:r w:rsidRPr="00AC0AB8">
          <w:rPr>
            <w:rStyle w:val="InternetLink"/>
            <w:rFonts w:eastAsia="Times New Roman" w:cstheme="minorHAnsi"/>
            <w:color w:val="000000" w:themeColor="text1"/>
            <w:highlight w:val="white"/>
            <w:u w:val="non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lastRenderedPageBreak/>
        <w:t xml:space="preserve">Randazzo, A., Muehlbach, M., Schweitzer, P., &amp; Walsh, J. (1998). Cognitive function following </w:t>
      </w:r>
    </w:p>
    <w:p w14:paraId="28A82B79" w14:textId="0A0DACB8" w:rsidR="005210E5" w:rsidRPr="00AC0AB8"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39">
        <w:r w:rsidRPr="00AC0AB8">
          <w:rPr>
            <w:rStyle w:val="InternetLink"/>
            <w:rFonts w:eastAsia="Times New Roman" w:cstheme="minorHAnsi"/>
            <w:color w:val="000000" w:themeColor="text1"/>
            <w:highlight w:val="white"/>
            <w:u w:val="non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Pr="00AC0AB8"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0">
        <w:r w:rsidRPr="00AC0AB8">
          <w:rPr>
            <w:rStyle w:val="InternetLink"/>
            <w:rFonts w:eastAsia="Times New Roman" w:cstheme="minorHAnsi"/>
            <w:color w:val="000000" w:themeColor="text1"/>
            <w:highlight w:val="white"/>
            <w:u w:val="non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3A99E62D" w:rsidR="008D4D2E" w:rsidRDefault="008D4D2E">
      <w:pPr>
        <w:ind w:firstLine="0"/>
        <w:rPr>
          <w:rFonts w:asciiTheme="majorHAnsi" w:eastAsia="Times New Roman" w:hAnsiTheme="majorHAnsi" w:cstheme="majorHAnsi"/>
          <w:color w:val="222222"/>
          <w:kern w:val="0"/>
          <w:shd w:val="clear" w:color="auto" w:fill="FFFFFF"/>
          <w:lang w:eastAsia="en-US"/>
        </w:rPr>
      </w:pP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lastRenderedPageBreak/>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w:t>
      </w:r>
      <w:r w:rsidRPr="00AC0AB8">
        <w:rPr>
          <w:rFonts w:asciiTheme="majorHAnsi" w:eastAsia="Times New Roman" w:hAnsiTheme="majorHAnsi" w:cstheme="majorHAnsi"/>
          <w:color w:val="000000" w:themeColor="text1"/>
          <w:kern w:val="0"/>
          <w:lang w:eastAsia="en-US"/>
        </w:rPr>
        <w:t xml:space="preserve">: </w:t>
      </w:r>
      <w:hyperlink r:id="rId41">
        <w:r w:rsidRPr="00AC0AB8">
          <w:rPr>
            <w:rStyle w:val="InternetLink"/>
            <w:rFonts w:asciiTheme="majorHAnsi" w:eastAsia="Times New Roman" w:hAnsiTheme="majorHAnsi" w:cstheme="majorHAnsi"/>
            <w:color w:val="000000" w:themeColor="text1"/>
            <w:highlight w:val="white"/>
            <w:u w:val="non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Pr="00AC0AB8" w:rsidRDefault="004F35FD">
      <w:pPr>
        <w:ind w:left="720" w:firstLine="0"/>
        <w:rPr>
          <w:rFonts w:asciiTheme="majorHAnsi" w:hAnsiTheme="majorHAnsi" w:cstheme="majorHAnsi"/>
        </w:rPr>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2" w:tgtFrame="_blank">
        <w:r w:rsidRPr="00AC0AB8">
          <w:rPr>
            <w:rStyle w:val="InternetLink"/>
            <w:rFonts w:asciiTheme="majorHAnsi" w:eastAsia="Times New Roman" w:hAnsiTheme="majorHAnsi" w:cstheme="majorHAnsi"/>
            <w:color w:val="000000" w:themeColor="text1"/>
            <w:highlight w:val="white"/>
            <w:u w:val="non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16F27F44" w:rsidR="005210E5" w:rsidRPr="00D47A71"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w:t>
      </w:r>
      <w:r w:rsidRPr="00D47A71">
        <w:rPr>
          <w:color w:val="000000" w:themeColor="text1"/>
        </w:rPr>
        <w:t xml:space="preserve">: </w:t>
      </w:r>
      <w:r w:rsidRPr="00D47A71">
        <w:rPr>
          <w:rStyle w:val="InternetLink"/>
          <w:rFonts w:eastAsia="Times New Roman" w:cstheme="majorHAnsi"/>
          <w:color w:val="000000" w:themeColor="text1"/>
          <w:kern w:val="0"/>
          <w:u w:val="none"/>
          <w:lang w:eastAsia="en-US"/>
        </w:rPr>
        <w:t>http://psycnet.apa.org/doi/10.1521/scpq.19.2.93.33313</w:t>
      </w:r>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Pr="00D47A71" w:rsidRDefault="004F35FD">
      <w:pPr>
        <w:ind w:left="720" w:firstLine="0"/>
      </w:pPr>
      <w:r>
        <w:rPr>
          <w:color w:val="000000" w:themeColor="text1"/>
        </w:rPr>
        <w:lastRenderedPageBreak/>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3">
        <w:r w:rsidRPr="00D47A71">
          <w:rPr>
            <w:rStyle w:val="InternetLink"/>
            <w:rFonts w:eastAsia="Times New Roman" w:cstheme="minorHAnsi"/>
            <w:color w:val="000000" w:themeColor="text1"/>
            <w:highlight w:val="white"/>
            <w:u w:val="non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w:t>
      </w:r>
      <w:r w:rsidRPr="00D47A71">
        <w:rPr>
          <w:rFonts w:asciiTheme="majorHAnsi" w:hAnsiTheme="majorHAnsi" w:cstheme="majorHAnsi"/>
          <w:color w:val="000000" w:themeColor="text1"/>
        </w:rPr>
        <w:t xml:space="preserve">: </w:t>
      </w:r>
      <w:hyperlink r:id="rId44">
        <w:r w:rsidRPr="00D47A71">
          <w:rPr>
            <w:rStyle w:val="InternetLink"/>
            <w:rFonts w:asciiTheme="majorHAnsi" w:eastAsia="Times New Roman" w:hAnsiTheme="majorHAnsi" w:cstheme="majorHAnsi"/>
            <w:color w:val="000000" w:themeColor="text1"/>
            <w:highlight w:val="white"/>
            <w:u w:val="non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sidRPr="00D47A71">
        <w:rPr>
          <w:rFonts w:cstheme="minorHAnsi"/>
          <w:color w:val="000000" w:themeColor="text1"/>
        </w:rPr>
        <w:t xml:space="preserve">: </w:t>
      </w:r>
      <w:hyperlink r:id="rId45" w:tgtFrame="_blank">
        <w:r w:rsidRPr="00D47A71">
          <w:rPr>
            <w:rStyle w:val="InternetLink"/>
            <w:rFonts w:eastAsia="Times New Roman" w:cstheme="minorHAnsi"/>
            <w:color w:val="000000" w:themeColor="text1"/>
            <w:highlight w:val="white"/>
            <w:u w:val="non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Pr="00D47A71" w:rsidRDefault="004F35FD">
      <w:pPr>
        <w:ind w:left="720" w:firstLine="0"/>
        <w:rPr>
          <w:rFonts w:eastAsia="Times New Roman" w:cstheme="majorHAnsi"/>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46" w:history="1">
        <w:r w:rsidR="00832014" w:rsidRPr="00D47A71">
          <w:rPr>
            <w:rStyle w:val="Hyperlink"/>
            <w:rFonts w:eastAsia="Times New Roman" w:cstheme="majorHAnsi"/>
            <w:color w:val="auto"/>
            <w:kern w:val="0"/>
            <w:u w:val="none"/>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lastRenderedPageBreak/>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Pr="00D47A71" w:rsidRDefault="004F35FD">
      <w:pPr>
        <w:widowControl w:val="0"/>
        <w:spacing w:after="240"/>
        <w:ind w:left="720" w:firstLine="0"/>
      </w:pPr>
      <w:r>
        <w:rPr>
          <w:rFonts w:cstheme="majorHAnsi"/>
          <w:color w:val="000000" w:themeColor="text1"/>
          <w:kern w:val="0"/>
        </w:rPr>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47">
        <w:r w:rsidRPr="00D47A71">
          <w:rPr>
            <w:rStyle w:val="InternetLink"/>
            <w:rFonts w:cstheme="minorHAnsi"/>
            <w:color w:val="000000" w:themeColor="text1"/>
            <w:kern w:val="0"/>
            <w:u w:val="none"/>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ominic LaRoche" w:date="2018-06-06T19:46:00Z" w:initials="DL">
    <w:p w14:paraId="411B748C" w14:textId="6CE7A801" w:rsidR="000C22AF" w:rsidRDefault="000C22AF">
      <w:pPr>
        <w:pStyle w:val="CommentText"/>
      </w:pPr>
      <w:r>
        <w:rPr>
          <w:rStyle w:val="CommentReference"/>
        </w:rPr>
        <w:annotationRef/>
      </w:r>
      <w:r>
        <w:t>I added this and the next page.</w:t>
      </w:r>
    </w:p>
  </w:comment>
  <w:comment w:id="63" w:author="Dominic LaRoche" w:date="2018-06-06T20:21:00Z" w:initials="DL">
    <w:p w14:paraId="13EC1EC5" w14:textId="18E89DB4" w:rsidR="002C1508" w:rsidRDefault="002C1508">
      <w:pPr>
        <w:pStyle w:val="CommentText"/>
      </w:pPr>
      <w:r>
        <w:rPr>
          <w:rStyle w:val="CommentReference"/>
        </w:rPr>
        <w:annotationRef/>
      </w:r>
      <w:r>
        <w:t xml:space="preserve">I also added this </w:t>
      </w:r>
      <w:r>
        <w:t>citation.</w:t>
      </w:r>
      <w:bookmarkStart w:id="64" w:name="_GoBack"/>
      <w:bookmarkEnd w:id="6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1B748C" w15:done="0"/>
  <w15:commentEx w15:paraId="13EC1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8A2EF" w14:textId="77777777" w:rsidR="00CA4107" w:rsidRDefault="00CA4107">
      <w:pPr>
        <w:spacing w:line="240" w:lineRule="auto"/>
      </w:pPr>
      <w:r>
        <w:separator/>
      </w:r>
    </w:p>
  </w:endnote>
  <w:endnote w:type="continuationSeparator" w:id="0">
    <w:p w14:paraId="12F5E562" w14:textId="77777777" w:rsidR="00CA4107" w:rsidRDefault="00CA4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31D5A" w14:textId="77777777" w:rsidR="00CA4107" w:rsidRDefault="00CA4107">
      <w:pPr>
        <w:spacing w:line="240" w:lineRule="auto"/>
      </w:pPr>
      <w:r>
        <w:separator/>
      </w:r>
    </w:p>
  </w:footnote>
  <w:footnote w:type="continuationSeparator" w:id="0">
    <w:p w14:paraId="138E86FA" w14:textId="77777777" w:rsidR="00CA4107" w:rsidRDefault="00CA41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735BC2" w:rsidRDefault="00735BC2">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2C1508">
      <w:rPr>
        <w:noProof/>
      </w:rPr>
      <w:t>75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735BC2" w:rsidRDefault="00735BC2">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2C1508">
      <w:rPr>
        <w:noProof/>
      </w:rPr>
      <w:t>67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3B0"/>
    <w:rsid w:val="00004E25"/>
    <w:rsid w:val="000060B7"/>
    <w:rsid w:val="00007812"/>
    <w:rsid w:val="000108C3"/>
    <w:rsid w:val="000124EC"/>
    <w:rsid w:val="00012575"/>
    <w:rsid w:val="0001365C"/>
    <w:rsid w:val="00015EAB"/>
    <w:rsid w:val="00017824"/>
    <w:rsid w:val="00023EC7"/>
    <w:rsid w:val="00023EF4"/>
    <w:rsid w:val="00026F17"/>
    <w:rsid w:val="00027C94"/>
    <w:rsid w:val="000362CE"/>
    <w:rsid w:val="00036378"/>
    <w:rsid w:val="00036E33"/>
    <w:rsid w:val="000405D9"/>
    <w:rsid w:val="00041571"/>
    <w:rsid w:val="0004659C"/>
    <w:rsid w:val="000465B1"/>
    <w:rsid w:val="0004750A"/>
    <w:rsid w:val="00050DC7"/>
    <w:rsid w:val="00055110"/>
    <w:rsid w:val="000675B5"/>
    <w:rsid w:val="00071133"/>
    <w:rsid w:val="00076D89"/>
    <w:rsid w:val="00077E96"/>
    <w:rsid w:val="000801EE"/>
    <w:rsid w:val="00081C46"/>
    <w:rsid w:val="00083D86"/>
    <w:rsid w:val="0008427E"/>
    <w:rsid w:val="00085D00"/>
    <w:rsid w:val="00091011"/>
    <w:rsid w:val="000914C0"/>
    <w:rsid w:val="0009407B"/>
    <w:rsid w:val="000947B1"/>
    <w:rsid w:val="000958C6"/>
    <w:rsid w:val="00097600"/>
    <w:rsid w:val="000A16C6"/>
    <w:rsid w:val="000A3B3F"/>
    <w:rsid w:val="000A67BD"/>
    <w:rsid w:val="000A6B0B"/>
    <w:rsid w:val="000B04B3"/>
    <w:rsid w:val="000B13DB"/>
    <w:rsid w:val="000B35AD"/>
    <w:rsid w:val="000B5406"/>
    <w:rsid w:val="000C0793"/>
    <w:rsid w:val="000C09DC"/>
    <w:rsid w:val="000C0E4D"/>
    <w:rsid w:val="000C1BC2"/>
    <w:rsid w:val="000C1DD1"/>
    <w:rsid w:val="000C1F46"/>
    <w:rsid w:val="000C22AF"/>
    <w:rsid w:val="000C2615"/>
    <w:rsid w:val="000C74FF"/>
    <w:rsid w:val="000D1187"/>
    <w:rsid w:val="000D4D97"/>
    <w:rsid w:val="000D6739"/>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9F9"/>
    <w:rsid w:val="00110B97"/>
    <w:rsid w:val="00111C6D"/>
    <w:rsid w:val="0011215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3D2D"/>
    <w:rsid w:val="001A6DA2"/>
    <w:rsid w:val="001B2DDA"/>
    <w:rsid w:val="001B5B3C"/>
    <w:rsid w:val="001C0066"/>
    <w:rsid w:val="001C23B4"/>
    <w:rsid w:val="001C4884"/>
    <w:rsid w:val="001C5B41"/>
    <w:rsid w:val="001C6D32"/>
    <w:rsid w:val="001D0B62"/>
    <w:rsid w:val="001D0BC4"/>
    <w:rsid w:val="001D10BE"/>
    <w:rsid w:val="001D18B2"/>
    <w:rsid w:val="001D1D02"/>
    <w:rsid w:val="001D5B1C"/>
    <w:rsid w:val="001D6910"/>
    <w:rsid w:val="001E1BB8"/>
    <w:rsid w:val="001E626C"/>
    <w:rsid w:val="001F3D6E"/>
    <w:rsid w:val="001F6775"/>
    <w:rsid w:val="001F68F5"/>
    <w:rsid w:val="00201006"/>
    <w:rsid w:val="00201867"/>
    <w:rsid w:val="00203FC1"/>
    <w:rsid w:val="00204086"/>
    <w:rsid w:val="0020555D"/>
    <w:rsid w:val="00206153"/>
    <w:rsid w:val="00206BC2"/>
    <w:rsid w:val="00206C64"/>
    <w:rsid w:val="00207A0E"/>
    <w:rsid w:val="00210394"/>
    <w:rsid w:val="00211F35"/>
    <w:rsid w:val="00213448"/>
    <w:rsid w:val="00214D04"/>
    <w:rsid w:val="002162FC"/>
    <w:rsid w:val="0022019E"/>
    <w:rsid w:val="00220E3A"/>
    <w:rsid w:val="00221598"/>
    <w:rsid w:val="00227A74"/>
    <w:rsid w:val="00231FE2"/>
    <w:rsid w:val="00232356"/>
    <w:rsid w:val="00232D7F"/>
    <w:rsid w:val="00232F5F"/>
    <w:rsid w:val="00232FFA"/>
    <w:rsid w:val="002352E7"/>
    <w:rsid w:val="00246745"/>
    <w:rsid w:val="002534BD"/>
    <w:rsid w:val="00254DE7"/>
    <w:rsid w:val="00264AD2"/>
    <w:rsid w:val="002701F3"/>
    <w:rsid w:val="00271AD0"/>
    <w:rsid w:val="002856C3"/>
    <w:rsid w:val="0029093D"/>
    <w:rsid w:val="00292ED7"/>
    <w:rsid w:val="0029394D"/>
    <w:rsid w:val="002942FC"/>
    <w:rsid w:val="002A18A0"/>
    <w:rsid w:val="002A2B29"/>
    <w:rsid w:val="002B5340"/>
    <w:rsid w:val="002C1508"/>
    <w:rsid w:val="002C1AE5"/>
    <w:rsid w:val="002C1E77"/>
    <w:rsid w:val="002D0C62"/>
    <w:rsid w:val="002D3DC1"/>
    <w:rsid w:val="002D4E0F"/>
    <w:rsid w:val="002D665C"/>
    <w:rsid w:val="002D772B"/>
    <w:rsid w:val="002E1551"/>
    <w:rsid w:val="002E1EFA"/>
    <w:rsid w:val="002E24A0"/>
    <w:rsid w:val="002E52B4"/>
    <w:rsid w:val="002E5491"/>
    <w:rsid w:val="002F1F56"/>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3399"/>
    <w:rsid w:val="003A3CE7"/>
    <w:rsid w:val="003A5CED"/>
    <w:rsid w:val="003A7F1B"/>
    <w:rsid w:val="003B132E"/>
    <w:rsid w:val="003B1833"/>
    <w:rsid w:val="003B7695"/>
    <w:rsid w:val="003C391C"/>
    <w:rsid w:val="003C41A1"/>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1DF"/>
    <w:rsid w:val="00407DB9"/>
    <w:rsid w:val="0041117E"/>
    <w:rsid w:val="004117A1"/>
    <w:rsid w:val="00413963"/>
    <w:rsid w:val="00417AB7"/>
    <w:rsid w:val="00422736"/>
    <w:rsid w:val="004230AE"/>
    <w:rsid w:val="004245FF"/>
    <w:rsid w:val="00426DA0"/>
    <w:rsid w:val="00427BC6"/>
    <w:rsid w:val="00432F2F"/>
    <w:rsid w:val="00433B4B"/>
    <w:rsid w:val="004374BA"/>
    <w:rsid w:val="004405CA"/>
    <w:rsid w:val="00440EB8"/>
    <w:rsid w:val="00442E9B"/>
    <w:rsid w:val="004433F8"/>
    <w:rsid w:val="00444C34"/>
    <w:rsid w:val="004543CD"/>
    <w:rsid w:val="00461362"/>
    <w:rsid w:val="00461AFF"/>
    <w:rsid w:val="00471011"/>
    <w:rsid w:val="004745DC"/>
    <w:rsid w:val="00475C5E"/>
    <w:rsid w:val="00475F83"/>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DE"/>
    <w:rsid w:val="004F1590"/>
    <w:rsid w:val="004F1C14"/>
    <w:rsid w:val="004F35FD"/>
    <w:rsid w:val="004F52BC"/>
    <w:rsid w:val="00500CDE"/>
    <w:rsid w:val="00506285"/>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22C3"/>
    <w:rsid w:val="00592E56"/>
    <w:rsid w:val="0059538D"/>
    <w:rsid w:val="00595D3B"/>
    <w:rsid w:val="00597188"/>
    <w:rsid w:val="005A2D43"/>
    <w:rsid w:val="005A6938"/>
    <w:rsid w:val="005A6D12"/>
    <w:rsid w:val="005B22DC"/>
    <w:rsid w:val="005B3168"/>
    <w:rsid w:val="005B4776"/>
    <w:rsid w:val="005B5763"/>
    <w:rsid w:val="005B5FBA"/>
    <w:rsid w:val="005C0195"/>
    <w:rsid w:val="005C6E0B"/>
    <w:rsid w:val="005D0555"/>
    <w:rsid w:val="005D0E5A"/>
    <w:rsid w:val="005D32AA"/>
    <w:rsid w:val="005D3D68"/>
    <w:rsid w:val="005D4012"/>
    <w:rsid w:val="005D6BD3"/>
    <w:rsid w:val="005D71AF"/>
    <w:rsid w:val="005E21BD"/>
    <w:rsid w:val="005E3C6D"/>
    <w:rsid w:val="005E4BB2"/>
    <w:rsid w:val="00607E8D"/>
    <w:rsid w:val="00630140"/>
    <w:rsid w:val="0063190E"/>
    <w:rsid w:val="00632E98"/>
    <w:rsid w:val="00641735"/>
    <w:rsid w:val="00641A0C"/>
    <w:rsid w:val="00641B45"/>
    <w:rsid w:val="00646C5C"/>
    <w:rsid w:val="0064753F"/>
    <w:rsid w:val="00655E63"/>
    <w:rsid w:val="006602C8"/>
    <w:rsid w:val="00660BA0"/>
    <w:rsid w:val="00662DE9"/>
    <w:rsid w:val="006644A4"/>
    <w:rsid w:val="0068002F"/>
    <w:rsid w:val="00682C01"/>
    <w:rsid w:val="00682FC9"/>
    <w:rsid w:val="00683045"/>
    <w:rsid w:val="00683855"/>
    <w:rsid w:val="00686FC6"/>
    <w:rsid w:val="00687F4F"/>
    <w:rsid w:val="00690CBB"/>
    <w:rsid w:val="00691382"/>
    <w:rsid w:val="0069138B"/>
    <w:rsid w:val="00696723"/>
    <w:rsid w:val="00696BC0"/>
    <w:rsid w:val="00697990"/>
    <w:rsid w:val="006A0A9C"/>
    <w:rsid w:val="006A0FBD"/>
    <w:rsid w:val="006A5105"/>
    <w:rsid w:val="006A6A95"/>
    <w:rsid w:val="006A7516"/>
    <w:rsid w:val="006B2B67"/>
    <w:rsid w:val="006B2CDE"/>
    <w:rsid w:val="006B361B"/>
    <w:rsid w:val="006B5F60"/>
    <w:rsid w:val="006C12B0"/>
    <w:rsid w:val="006C1FB7"/>
    <w:rsid w:val="006C378D"/>
    <w:rsid w:val="006D2BA6"/>
    <w:rsid w:val="006D629E"/>
    <w:rsid w:val="006D75AF"/>
    <w:rsid w:val="006E1377"/>
    <w:rsid w:val="006E2D1B"/>
    <w:rsid w:val="006E497C"/>
    <w:rsid w:val="006E524E"/>
    <w:rsid w:val="006E58F8"/>
    <w:rsid w:val="006F26CA"/>
    <w:rsid w:val="006F43D6"/>
    <w:rsid w:val="007051FE"/>
    <w:rsid w:val="00706635"/>
    <w:rsid w:val="00707991"/>
    <w:rsid w:val="00711855"/>
    <w:rsid w:val="00713F1E"/>
    <w:rsid w:val="00722A98"/>
    <w:rsid w:val="00722FE7"/>
    <w:rsid w:val="00730A2A"/>
    <w:rsid w:val="00732088"/>
    <w:rsid w:val="00735BC2"/>
    <w:rsid w:val="007362D5"/>
    <w:rsid w:val="0074059D"/>
    <w:rsid w:val="007420DD"/>
    <w:rsid w:val="00743DB1"/>
    <w:rsid w:val="00744B72"/>
    <w:rsid w:val="007470D4"/>
    <w:rsid w:val="00751D22"/>
    <w:rsid w:val="00757FF2"/>
    <w:rsid w:val="00764BA9"/>
    <w:rsid w:val="0076635A"/>
    <w:rsid w:val="00775274"/>
    <w:rsid w:val="007757CA"/>
    <w:rsid w:val="0078374D"/>
    <w:rsid w:val="00784BCE"/>
    <w:rsid w:val="0078723D"/>
    <w:rsid w:val="00791548"/>
    <w:rsid w:val="0079192A"/>
    <w:rsid w:val="00792251"/>
    <w:rsid w:val="00793C3D"/>
    <w:rsid w:val="00795723"/>
    <w:rsid w:val="00796BE7"/>
    <w:rsid w:val="007A228A"/>
    <w:rsid w:val="007A2751"/>
    <w:rsid w:val="007A52A4"/>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07634"/>
    <w:rsid w:val="00811E5E"/>
    <w:rsid w:val="00814206"/>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C3E11"/>
    <w:rsid w:val="008D4504"/>
    <w:rsid w:val="008D4C72"/>
    <w:rsid w:val="008D4D2E"/>
    <w:rsid w:val="008D5282"/>
    <w:rsid w:val="008D548F"/>
    <w:rsid w:val="008D5E4B"/>
    <w:rsid w:val="008E3C0C"/>
    <w:rsid w:val="008E52A6"/>
    <w:rsid w:val="008E7191"/>
    <w:rsid w:val="008F1632"/>
    <w:rsid w:val="008F256D"/>
    <w:rsid w:val="008F2F71"/>
    <w:rsid w:val="008F53E1"/>
    <w:rsid w:val="0090201B"/>
    <w:rsid w:val="00904532"/>
    <w:rsid w:val="009074EA"/>
    <w:rsid w:val="00910C4C"/>
    <w:rsid w:val="0091441F"/>
    <w:rsid w:val="00916898"/>
    <w:rsid w:val="00921726"/>
    <w:rsid w:val="00927E59"/>
    <w:rsid w:val="00932728"/>
    <w:rsid w:val="00934CC1"/>
    <w:rsid w:val="009369A0"/>
    <w:rsid w:val="0093731F"/>
    <w:rsid w:val="00941434"/>
    <w:rsid w:val="009461D7"/>
    <w:rsid w:val="009469DE"/>
    <w:rsid w:val="00950D8D"/>
    <w:rsid w:val="00956FF3"/>
    <w:rsid w:val="009636FA"/>
    <w:rsid w:val="0096412B"/>
    <w:rsid w:val="00965B2A"/>
    <w:rsid w:val="00970299"/>
    <w:rsid w:val="0097238C"/>
    <w:rsid w:val="009723E8"/>
    <w:rsid w:val="00973F0F"/>
    <w:rsid w:val="0098679A"/>
    <w:rsid w:val="009870B9"/>
    <w:rsid w:val="00991B0B"/>
    <w:rsid w:val="00993F04"/>
    <w:rsid w:val="009955E2"/>
    <w:rsid w:val="009957B4"/>
    <w:rsid w:val="009A26A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9DC"/>
    <w:rsid w:val="009F3E88"/>
    <w:rsid w:val="00A0192A"/>
    <w:rsid w:val="00A01AA8"/>
    <w:rsid w:val="00A047BE"/>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4168"/>
    <w:rsid w:val="00A345EE"/>
    <w:rsid w:val="00A4030E"/>
    <w:rsid w:val="00A41C24"/>
    <w:rsid w:val="00A53045"/>
    <w:rsid w:val="00A53452"/>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27B5"/>
    <w:rsid w:val="00A94000"/>
    <w:rsid w:val="00A9481C"/>
    <w:rsid w:val="00AA15D8"/>
    <w:rsid w:val="00AA3234"/>
    <w:rsid w:val="00AA577F"/>
    <w:rsid w:val="00AB373F"/>
    <w:rsid w:val="00AB3DC0"/>
    <w:rsid w:val="00AB67F7"/>
    <w:rsid w:val="00AB7453"/>
    <w:rsid w:val="00AC0AB8"/>
    <w:rsid w:val="00AC125B"/>
    <w:rsid w:val="00AC56BF"/>
    <w:rsid w:val="00AC72BA"/>
    <w:rsid w:val="00AC7824"/>
    <w:rsid w:val="00AE16D0"/>
    <w:rsid w:val="00AE23B8"/>
    <w:rsid w:val="00AE269F"/>
    <w:rsid w:val="00AE6159"/>
    <w:rsid w:val="00AF2162"/>
    <w:rsid w:val="00AF5D2C"/>
    <w:rsid w:val="00AF6E00"/>
    <w:rsid w:val="00B01AFD"/>
    <w:rsid w:val="00B02EE2"/>
    <w:rsid w:val="00B04E71"/>
    <w:rsid w:val="00B067F1"/>
    <w:rsid w:val="00B06BD8"/>
    <w:rsid w:val="00B119FE"/>
    <w:rsid w:val="00B1332A"/>
    <w:rsid w:val="00B15DC2"/>
    <w:rsid w:val="00B17E45"/>
    <w:rsid w:val="00B2142C"/>
    <w:rsid w:val="00B218D2"/>
    <w:rsid w:val="00B21FBB"/>
    <w:rsid w:val="00B25348"/>
    <w:rsid w:val="00B259AB"/>
    <w:rsid w:val="00B26234"/>
    <w:rsid w:val="00B33B4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F01"/>
    <w:rsid w:val="00BB109C"/>
    <w:rsid w:val="00BB18F6"/>
    <w:rsid w:val="00BB546D"/>
    <w:rsid w:val="00BB55C8"/>
    <w:rsid w:val="00BB6389"/>
    <w:rsid w:val="00BB63D0"/>
    <w:rsid w:val="00BC00EE"/>
    <w:rsid w:val="00BC4EEB"/>
    <w:rsid w:val="00BD310F"/>
    <w:rsid w:val="00BE420E"/>
    <w:rsid w:val="00BE48D4"/>
    <w:rsid w:val="00BE5D2D"/>
    <w:rsid w:val="00BE6855"/>
    <w:rsid w:val="00BF242F"/>
    <w:rsid w:val="00BF2AE1"/>
    <w:rsid w:val="00BF5338"/>
    <w:rsid w:val="00BF6677"/>
    <w:rsid w:val="00BF689E"/>
    <w:rsid w:val="00BF764B"/>
    <w:rsid w:val="00C001C1"/>
    <w:rsid w:val="00C01C9B"/>
    <w:rsid w:val="00C02A14"/>
    <w:rsid w:val="00C02BBA"/>
    <w:rsid w:val="00C0482C"/>
    <w:rsid w:val="00C065AD"/>
    <w:rsid w:val="00C06EEA"/>
    <w:rsid w:val="00C10A8A"/>
    <w:rsid w:val="00C119D4"/>
    <w:rsid w:val="00C12021"/>
    <w:rsid w:val="00C12307"/>
    <w:rsid w:val="00C14FC5"/>
    <w:rsid w:val="00C15C75"/>
    <w:rsid w:val="00C229F5"/>
    <w:rsid w:val="00C22E46"/>
    <w:rsid w:val="00C27A80"/>
    <w:rsid w:val="00C30C28"/>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37DD"/>
    <w:rsid w:val="00C848C4"/>
    <w:rsid w:val="00C85F1D"/>
    <w:rsid w:val="00C95A9D"/>
    <w:rsid w:val="00C97908"/>
    <w:rsid w:val="00CA208B"/>
    <w:rsid w:val="00CA4107"/>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5474"/>
    <w:rsid w:val="00D06641"/>
    <w:rsid w:val="00D06B5F"/>
    <w:rsid w:val="00D11960"/>
    <w:rsid w:val="00D16EF4"/>
    <w:rsid w:val="00D1712D"/>
    <w:rsid w:val="00D2101A"/>
    <w:rsid w:val="00D3302D"/>
    <w:rsid w:val="00D36F0F"/>
    <w:rsid w:val="00D37EAE"/>
    <w:rsid w:val="00D4045F"/>
    <w:rsid w:val="00D406DB"/>
    <w:rsid w:val="00D4202A"/>
    <w:rsid w:val="00D43F9B"/>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DF63FA"/>
    <w:rsid w:val="00E00F5A"/>
    <w:rsid w:val="00E10541"/>
    <w:rsid w:val="00E1451D"/>
    <w:rsid w:val="00E22CBB"/>
    <w:rsid w:val="00E24D97"/>
    <w:rsid w:val="00E26C1E"/>
    <w:rsid w:val="00E309BE"/>
    <w:rsid w:val="00E31AA8"/>
    <w:rsid w:val="00E32BC6"/>
    <w:rsid w:val="00E358EE"/>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216E"/>
    <w:rsid w:val="00E73024"/>
    <w:rsid w:val="00E734CD"/>
    <w:rsid w:val="00E73872"/>
    <w:rsid w:val="00E7393D"/>
    <w:rsid w:val="00E761C8"/>
    <w:rsid w:val="00E8066C"/>
    <w:rsid w:val="00E83F47"/>
    <w:rsid w:val="00E860EE"/>
    <w:rsid w:val="00E87957"/>
    <w:rsid w:val="00E90C92"/>
    <w:rsid w:val="00EA209E"/>
    <w:rsid w:val="00EA367F"/>
    <w:rsid w:val="00EA4531"/>
    <w:rsid w:val="00EA50D9"/>
    <w:rsid w:val="00EA783C"/>
    <w:rsid w:val="00EB1BBF"/>
    <w:rsid w:val="00EB2541"/>
    <w:rsid w:val="00EC3F30"/>
    <w:rsid w:val="00EC67FD"/>
    <w:rsid w:val="00ED5F22"/>
    <w:rsid w:val="00ED74B8"/>
    <w:rsid w:val="00EE2CE8"/>
    <w:rsid w:val="00EE3522"/>
    <w:rsid w:val="00EE558B"/>
    <w:rsid w:val="00EE5C14"/>
    <w:rsid w:val="00EE5DF5"/>
    <w:rsid w:val="00EE5FC8"/>
    <w:rsid w:val="00EE617B"/>
    <w:rsid w:val="00EE72E9"/>
    <w:rsid w:val="00EF2532"/>
    <w:rsid w:val="00EF5105"/>
    <w:rsid w:val="00EF5AEE"/>
    <w:rsid w:val="00EF684F"/>
    <w:rsid w:val="00F00676"/>
    <w:rsid w:val="00F023E4"/>
    <w:rsid w:val="00F04DE6"/>
    <w:rsid w:val="00F11081"/>
    <w:rsid w:val="00F1151F"/>
    <w:rsid w:val="00F1239A"/>
    <w:rsid w:val="00F145C2"/>
    <w:rsid w:val="00F1649C"/>
    <w:rsid w:val="00F235DB"/>
    <w:rsid w:val="00F24988"/>
    <w:rsid w:val="00F27D22"/>
    <w:rsid w:val="00F32FC9"/>
    <w:rsid w:val="00F365CF"/>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48C0"/>
    <w:rsid w:val="00FA54AF"/>
    <w:rsid w:val="00FA6305"/>
    <w:rsid w:val="00FA7B23"/>
    <w:rsid w:val="00FB014C"/>
    <w:rsid w:val="00FB080D"/>
    <w:rsid w:val="00FB4115"/>
    <w:rsid w:val="00FB45FB"/>
    <w:rsid w:val="00FC28E4"/>
    <w:rsid w:val="00FC2F7E"/>
    <w:rsid w:val="00FC52F6"/>
    <w:rsid w:val="00FC725B"/>
    <w:rsid w:val="00FD5608"/>
    <w:rsid w:val="00FE77A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176656266">
      <w:bodyDiv w:val="1"/>
      <w:marLeft w:val="0"/>
      <w:marRight w:val="0"/>
      <w:marTop w:val="0"/>
      <w:marBottom w:val="0"/>
      <w:divBdr>
        <w:top w:val="none" w:sz="0" w:space="0" w:color="auto"/>
        <w:left w:val="none" w:sz="0" w:space="0" w:color="auto"/>
        <w:bottom w:val="none" w:sz="0" w:space="0" w:color="auto"/>
        <w:right w:val="none" w:sz="0" w:space="0" w:color="auto"/>
      </w:divBdr>
      <w:divsChild>
        <w:div w:id="69279283">
          <w:marLeft w:val="0"/>
          <w:marRight w:val="0"/>
          <w:marTop w:val="0"/>
          <w:marBottom w:val="0"/>
          <w:divBdr>
            <w:top w:val="none" w:sz="0" w:space="0" w:color="auto"/>
            <w:left w:val="none" w:sz="0" w:space="0" w:color="auto"/>
            <w:bottom w:val="none" w:sz="0" w:space="0" w:color="auto"/>
            <w:right w:val="none" w:sz="0" w:space="0" w:color="auto"/>
          </w:divBdr>
        </w:div>
        <w:div w:id="300772220">
          <w:marLeft w:val="0"/>
          <w:marRight w:val="0"/>
          <w:marTop w:val="0"/>
          <w:marBottom w:val="0"/>
          <w:divBdr>
            <w:top w:val="none" w:sz="0" w:space="0" w:color="auto"/>
            <w:left w:val="none" w:sz="0" w:space="0" w:color="auto"/>
            <w:bottom w:val="none" w:sz="0" w:space="0" w:color="auto"/>
            <w:right w:val="none" w:sz="0" w:space="0" w:color="auto"/>
          </w:divBdr>
        </w:div>
        <w:div w:id="694354177">
          <w:marLeft w:val="0"/>
          <w:marRight w:val="0"/>
          <w:marTop w:val="0"/>
          <w:marBottom w:val="0"/>
          <w:divBdr>
            <w:top w:val="none" w:sz="0" w:space="0" w:color="auto"/>
            <w:left w:val="none" w:sz="0" w:space="0" w:color="auto"/>
            <w:bottom w:val="none" w:sz="0" w:space="0" w:color="auto"/>
            <w:right w:val="none" w:sz="0" w:space="0" w:color="auto"/>
          </w:divBdr>
        </w:div>
        <w:div w:id="176039362">
          <w:marLeft w:val="0"/>
          <w:marRight w:val="0"/>
          <w:marTop w:val="0"/>
          <w:marBottom w:val="0"/>
          <w:divBdr>
            <w:top w:val="none" w:sz="0" w:space="0" w:color="auto"/>
            <w:left w:val="none" w:sz="0" w:space="0" w:color="auto"/>
            <w:bottom w:val="none" w:sz="0" w:space="0" w:color="auto"/>
            <w:right w:val="none" w:sz="0" w:space="0" w:color="auto"/>
          </w:divBdr>
        </w:div>
        <w:div w:id="352609929">
          <w:marLeft w:val="0"/>
          <w:marRight w:val="0"/>
          <w:marTop w:val="0"/>
          <w:marBottom w:val="0"/>
          <w:divBdr>
            <w:top w:val="none" w:sz="0" w:space="0" w:color="auto"/>
            <w:left w:val="none" w:sz="0" w:space="0" w:color="auto"/>
            <w:bottom w:val="none" w:sz="0" w:space="0" w:color="auto"/>
            <w:right w:val="none" w:sz="0" w:space="0" w:color="auto"/>
          </w:divBdr>
        </w:div>
        <w:div w:id="1194000669">
          <w:marLeft w:val="0"/>
          <w:marRight w:val="0"/>
          <w:marTop w:val="0"/>
          <w:marBottom w:val="0"/>
          <w:divBdr>
            <w:top w:val="none" w:sz="0" w:space="0" w:color="auto"/>
            <w:left w:val="none" w:sz="0" w:space="0" w:color="auto"/>
            <w:bottom w:val="none" w:sz="0" w:space="0" w:color="auto"/>
            <w:right w:val="none" w:sz="0" w:space="0" w:color="auto"/>
          </w:divBdr>
        </w:div>
        <w:div w:id="1040860821">
          <w:marLeft w:val="0"/>
          <w:marRight w:val="0"/>
          <w:marTop w:val="0"/>
          <w:marBottom w:val="0"/>
          <w:divBdr>
            <w:top w:val="none" w:sz="0" w:space="0" w:color="auto"/>
            <w:left w:val="none" w:sz="0" w:space="0" w:color="auto"/>
            <w:bottom w:val="none" w:sz="0" w:space="0" w:color="auto"/>
            <w:right w:val="none" w:sz="0" w:space="0" w:color="auto"/>
          </w:divBdr>
        </w:div>
        <w:div w:id="1359621371">
          <w:marLeft w:val="0"/>
          <w:marRight w:val="0"/>
          <w:marTop w:val="0"/>
          <w:marBottom w:val="0"/>
          <w:divBdr>
            <w:top w:val="none" w:sz="0" w:space="0" w:color="auto"/>
            <w:left w:val="none" w:sz="0" w:space="0" w:color="auto"/>
            <w:bottom w:val="none" w:sz="0" w:space="0" w:color="auto"/>
            <w:right w:val="none" w:sz="0" w:space="0" w:color="auto"/>
          </w:divBdr>
        </w:div>
        <w:div w:id="685403588">
          <w:marLeft w:val="0"/>
          <w:marRight w:val="0"/>
          <w:marTop w:val="0"/>
          <w:marBottom w:val="0"/>
          <w:divBdr>
            <w:top w:val="none" w:sz="0" w:space="0" w:color="auto"/>
            <w:left w:val="none" w:sz="0" w:space="0" w:color="auto"/>
            <w:bottom w:val="none" w:sz="0" w:space="0" w:color="auto"/>
            <w:right w:val="none" w:sz="0" w:space="0" w:color="auto"/>
          </w:divBdr>
        </w:div>
        <w:div w:id="239415209">
          <w:marLeft w:val="0"/>
          <w:marRight w:val="0"/>
          <w:marTop w:val="0"/>
          <w:marBottom w:val="0"/>
          <w:divBdr>
            <w:top w:val="none" w:sz="0" w:space="0" w:color="auto"/>
            <w:left w:val="none" w:sz="0" w:space="0" w:color="auto"/>
            <w:bottom w:val="none" w:sz="0" w:space="0" w:color="auto"/>
            <w:right w:val="none" w:sz="0" w:space="0" w:color="auto"/>
          </w:divBdr>
        </w:div>
        <w:div w:id="74978131">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9502050">
          <w:marLeft w:val="0"/>
          <w:marRight w:val="0"/>
          <w:marTop w:val="0"/>
          <w:marBottom w:val="0"/>
          <w:divBdr>
            <w:top w:val="none" w:sz="0" w:space="0" w:color="auto"/>
            <w:left w:val="none" w:sz="0" w:space="0" w:color="auto"/>
            <w:bottom w:val="none" w:sz="0" w:space="0" w:color="auto"/>
            <w:right w:val="none" w:sz="0" w:space="0" w:color="auto"/>
          </w:divBdr>
        </w:div>
        <w:div w:id="134958494">
          <w:marLeft w:val="0"/>
          <w:marRight w:val="0"/>
          <w:marTop w:val="0"/>
          <w:marBottom w:val="0"/>
          <w:divBdr>
            <w:top w:val="none" w:sz="0" w:space="0" w:color="auto"/>
            <w:left w:val="none" w:sz="0" w:space="0" w:color="auto"/>
            <w:bottom w:val="none" w:sz="0" w:space="0" w:color="auto"/>
            <w:right w:val="none" w:sz="0" w:space="0" w:color="auto"/>
          </w:divBdr>
        </w:div>
        <w:div w:id="1408111457">
          <w:marLeft w:val="0"/>
          <w:marRight w:val="0"/>
          <w:marTop w:val="0"/>
          <w:marBottom w:val="0"/>
          <w:divBdr>
            <w:top w:val="none" w:sz="0" w:space="0" w:color="auto"/>
            <w:left w:val="none" w:sz="0" w:space="0" w:color="auto"/>
            <w:bottom w:val="none" w:sz="0" w:space="0" w:color="auto"/>
            <w:right w:val="none" w:sz="0" w:space="0" w:color="auto"/>
          </w:divBdr>
        </w:div>
        <w:div w:id="64180849">
          <w:marLeft w:val="0"/>
          <w:marRight w:val="0"/>
          <w:marTop w:val="0"/>
          <w:marBottom w:val="0"/>
          <w:divBdr>
            <w:top w:val="none" w:sz="0" w:space="0" w:color="auto"/>
            <w:left w:val="none" w:sz="0" w:space="0" w:color="auto"/>
            <w:bottom w:val="none" w:sz="0" w:space="0" w:color="auto"/>
            <w:right w:val="none" w:sz="0" w:space="0" w:color="auto"/>
          </w:divBdr>
        </w:div>
        <w:div w:id="1595437629">
          <w:marLeft w:val="0"/>
          <w:marRight w:val="0"/>
          <w:marTop w:val="0"/>
          <w:marBottom w:val="0"/>
          <w:divBdr>
            <w:top w:val="none" w:sz="0" w:space="0" w:color="auto"/>
            <w:left w:val="none" w:sz="0" w:space="0" w:color="auto"/>
            <w:bottom w:val="none" w:sz="0" w:space="0" w:color="auto"/>
            <w:right w:val="none" w:sz="0" w:space="0" w:color="auto"/>
          </w:divBdr>
        </w:div>
        <w:div w:id="763114490">
          <w:marLeft w:val="0"/>
          <w:marRight w:val="0"/>
          <w:marTop w:val="0"/>
          <w:marBottom w:val="0"/>
          <w:divBdr>
            <w:top w:val="none" w:sz="0" w:space="0" w:color="auto"/>
            <w:left w:val="none" w:sz="0" w:space="0" w:color="auto"/>
            <w:bottom w:val="none" w:sz="0" w:space="0" w:color="auto"/>
            <w:right w:val="none" w:sz="0" w:space="0" w:color="auto"/>
          </w:divBdr>
        </w:div>
        <w:div w:id="623077850">
          <w:marLeft w:val="0"/>
          <w:marRight w:val="0"/>
          <w:marTop w:val="0"/>
          <w:marBottom w:val="0"/>
          <w:divBdr>
            <w:top w:val="none" w:sz="0" w:space="0" w:color="auto"/>
            <w:left w:val="none" w:sz="0" w:space="0" w:color="auto"/>
            <w:bottom w:val="none" w:sz="0" w:space="0" w:color="auto"/>
            <w:right w:val="none" w:sz="0" w:space="0" w:color="auto"/>
          </w:divBdr>
        </w:div>
        <w:div w:id="1936939072">
          <w:marLeft w:val="0"/>
          <w:marRight w:val="0"/>
          <w:marTop w:val="0"/>
          <w:marBottom w:val="0"/>
          <w:divBdr>
            <w:top w:val="none" w:sz="0" w:space="0" w:color="auto"/>
            <w:left w:val="none" w:sz="0" w:space="0" w:color="auto"/>
            <w:bottom w:val="none" w:sz="0" w:space="0" w:color="auto"/>
            <w:right w:val="none" w:sz="0" w:space="0" w:color="auto"/>
          </w:divBdr>
        </w:div>
        <w:div w:id="561211387">
          <w:marLeft w:val="0"/>
          <w:marRight w:val="0"/>
          <w:marTop w:val="0"/>
          <w:marBottom w:val="0"/>
          <w:divBdr>
            <w:top w:val="none" w:sz="0" w:space="0" w:color="auto"/>
            <w:left w:val="none" w:sz="0" w:space="0" w:color="auto"/>
            <w:bottom w:val="none" w:sz="0" w:space="0" w:color="auto"/>
            <w:right w:val="none" w:sz="0" w:space="0" w:color="auto"/>
          </w:divBdr>
        </w:div>
        <w:div w:id="1113331005">
          <w:marLeft w:val="0"/>
          <w:marRight w:val="0"/>
          <w:marTop w:val="0"/>
          <w:marBottom w:val="0"/>
          <w:divBdr>
            <w:top w:val="none" w:sz="0" w:space="0" w:color="auto"/>
            <w:left w:val="none" w:sz="0" w:space="0" w:color="auto"/>
            <w:bottom w:val="none" w:sz="0" w:space="0" w:color="auto"/>
            <w:right w:val="none" w:sz="0" w:space="0" w:color="auto"/>
          </w:divBdr>
        </w:div>
        <w:div w:id="1078866062">
          <w:marLeft w:val="0"/>
          <w:marRight w:val="0"/>
          <w:marTop w:val="0"/>
          <w:marBottom w:val="0"/>
          <w:divBdr>
            <w:top w:val="none" w:sz="0" w:space="0" w:color="auto"/>
            <w:left w:val="none" w:sz="0" w:space="0" w:color="auto"/>
            <w:bottom w:val="none" w:sz="0" w:space="0" w:color="auto"/>
            <w:right w:val="none" w:sz="0" w:space="0" w:color="auto"/>
          </w:divBdr>
        </w:div>
        <w:div w:id="1624728380">
          <w:marLeft w:val="0"/>
          <w:marRight w:val="0"/>
          <w:marTop w:val="0"/>
          <w:marBottom w:val="0"/>
          <w:divBdr>
            <w:top w:val="none" w:sz="0" w:space="0" w:color="auto"/>
            <w:left w:val="none" w:sz="0" w:space="0" w:color="auto"/>
            <w:bottom w:val="none" w:sz="0" w:space="0" w:color="auto"/>
            <w:right w:val="none" w:sz="0" w:space="0" w:color="auto"/>
          </w:divBdr>
        </w:div>
        <w:div w:id="253519221">
          <w:marLeft w:val="0"/>
          <w:marRight w:val="0"/>
          <w:marTop w:val="0"/>
          <w:marBottom w:val="0"/>
          <w:divBdr>
            <w:top w:val="none" w:sz="0" w:space="0" w:color="auto"/>
            <w:left w:val="none" w:sz="0" w:space="0" w:color="auto"/>
            <w:bottom w:val="none" w:sz="0" w:space="0" w:color="auto"/>
            <w:right w:val="none" w:sz="0" w:space="0" w:color="auto"/>
          </w:divBdr>
        </w:div>
        <w:div w:id="1515605660">
          <w:marLeft w:val="0"/>
          <w:marRight w:val="0"/>
          <w:marTop w:val="0"/>
          <w:marBottom w:val="0"/>
          <w:divBdr>
            <w:top w:val="none" w:sz="0" w:space="0" w:color="auto"/>
            <w:left w:val="none" w:sz="0" w:space="0" w:color="auto"/>
            <w:bottom w:val="none" w:sz="0" w:space="0" w:color="auto"/>
            <w:right w:val="none" w:sz="0" w:space="0" w:color="auto"/>
          </w:divBdr>
        </w:div>
        <w:div w:id="1709379348">
          <w:marLeft w:val="0"/>
          <w:marRight w:val="0"/>
          <w:marTop w:val="0"/>
          <w:marBottom w:val="0"/>
          <w:divBdr>
            <w:top w:val="none" w:sz="0" w:space="0" w:color="auto"/>
            <w:left w:val="none" w:sz="0" w:space="0" w:color="auto"/>
            <w:bottom w:val="none" w:sz="0" w:space="0" w:color="auto"/>
            <w:right w:val="none" w:sz="0" w:space="0" w:color="auto"/>
          </w:divBdr>
        </w:div>
        <w:div w:id="36977324">
          <w:marLeft w:val="0"/>
          <w:marRight w:val="0"/>
          <w:marTop w:val="0"/>
          <w:marBottom w:val="0"/>
          <w:divBdr>
            <w:top w:val="none" w:sz="0" w:space="0" w:color="auto"/>
            <w:left w:val="none" w:sz="0" w:space="0" w:color="auto"/>
            <w:bottom w:val="none" w:sz="0" w:space="0" w:color="auto"/>
            <w:right w:val="none" w:sz="0" w:space="0" w:color="auto"/>
          </w:divBdr>
        </w:div>
        <w:div w:id="2013560417">
          <w:marLeft w:val="0"/>
          <w:marRight w:val="0"/>
          <w:marTop w:val="0"/>
          <w:marBottom w:val="0"/>
          <w:divBdr>
            <w:top w:val="none" w:sz="0" w:space="0" w:color="auto"/>
            <w:left w:val="none" w:sz="0" w:space="0" w:color="auto"/>
            <w:bottom w:val="none" w:sz="0" w:space="0" w:color="auto"/>
            <w:right w:val="none" w:sz="0" w:space="0" w:color="auto"/>
          </w:divBdr>
        </w:div>
        <w:div w:id="113401439">
          <w:marLeft w:val="0"/>
          <w:marRight w:val="0"/>
          <w:marTop w:val="0"/>
          <w:marBottom w:val="0"/>
          <w:divBdr>
            <w:top w:val="none" w:sz="0" w:space="0" w:color="auto"/>
            <w:left w:val="none" w:sz="0" w:space="0" w:color="auto"/>
            <w:bottom w:val="none" w:sz="0" w:space="0" w:color="auto"/>
            <w:right w:val="none" w:sz="0" w:space="0" w:color="auto"/>
          </w:divBdr>
        </w:div>
        <w:div w:id="75791958">
          <w:marLeft w:val="0"/>
          <w:marRight w:val="0"/>
          <w:marTop w:val="0"/>
          <w:marBottom w:val="0"/>
          <w:divBdr>
            <w:top w:val="none" w:sz="0" w:space="0" w:color="auto"/>
            <w:left w:val="none" w:sz="0" w:space="0" w:color="auto"/>
            <w:bottom w:val="none" w:sz="0" w:space="0" w:color="auto"/>
            <w:right w:val="none" w:sz="0" w:space="0" w:color="auto"/>
          </w:divBdr>
        </w:div>
        <w:div w:id="1433160139">
          <w:marLeft w:val="0"/>
          <w:marRight w:val="0"/>
          <w:marTop w:val="0"/>
          <w:marBottom w:val="0"/>
          <w:divBdr>
            <w:top w:val="none" w:sz="0" w:space="0" w:color="auto"/>
            <w:left w:val="none" w:sz="0" w:space="0" w:color="auto"/>
            <w:bottom w:val="none" w:sz="0" w:space="0" w:color="auto"/>
            <w:right w:val="none" w:sz="0" w:space="0" w:color="auto"/>
          </w:divBdr>
        </w:div>
        <w:div w:id="440146873">
          <w:marLeft w:val="0"/>
          <w:marRight w:val="0"/>
          <w:marTop w:val="0"/>
          <w:marBottom w:val="0"/>
          <w:divBdr>
            <w:top w:val="none" w:sz="0" w:space="0" w:color="auto"/>
            <w:left w:val="none" w:sz="0" w:space="0" w:color="auto"/>
            <w:bottom w:val="none" w:sz="0" w:space="0" w:color="auto"/>
            <w:right w:val="none" w:sz="0" w:space="0" w:color="auto"/>
          </w:divBdr>
        </w:div>
        <w:div w:id="398409447">
          <w:marLeft w:val="0"/>
          <w:marRight w:val="0"/>
          <w:marTop w:val="0"/>
          <w:marBottom w:val="0"/>
          <w:divBdr>
            <w:top w:val="none" w:sz="0" w:space="0" w:color="auto"/>
            <w:left w:val="none" w:sz="0" w:space="0" w:color="auto"/>
            <w:bottom w:val="none" w:sz="0" w:space="0" w:color="auto"/>
            <w:right w:val="none" w:sz="0" w:space="0" w:color="auto"/>
          </w:divBdr>
        </w:div>
        <w:div w:id="1140418265">
          <w:marLeft w:val="0"/>
          <w:marRight w:val="0"/>
          <w:marTop w:val="0"/>
          <w:marBottom w:val="0"/>
          <w:divBdr>
            <w:top w:val="none" w:sz="0" w:space="0" w:color="auto"/>
            <w:left w:val="none" w:sz="0" w:space="0" w:color="auto"/>
            <w:bottom w:val="none" w:sz="0" w:space="0" w:color="auto"/>
            <w:right w:val="none" w:sz="0" w:space="0" w:color="auto"/>
          </w:divBdr>
        </w:div>
        <w:div w:id="1157695402">
          <w:marLeft w:val="0"/>
          <w:marRight w:val="0"/>
          <w:marTop w:val="0"/>
          <w:marBottom w:val="0"/>
          <w:divBdr>
            <w:top w:val="none" w:sz="0" w:space="0" w:color="auto"/>
            <w:left w:val="none" w:sz="0" w:space="0" w:color="auto"/>
            <w:bottom w:val="none" w:sz="0" w:space="0" w:color="auto"/>
            <w:right w:val="none" w:sz="0" w:space="0" w:color="auto"/>
          </w:divBdr>
        </w:div>
        <w:div w:id="164170738">
          <w:marLeft w:val="0"/>
          <w:marRight w:val="0"/>
          <w:marTop w:val="0"/>
          <w:marBottom w:val="0"/>
          <w:divBdr>
            <w:top w:val="none" w:sz="0" w:space="0" w:color="auto"/>
            <w:left w:val="none" w:sz="0" w:space="0" w:color="auto"/>
            <w:bottom w:val="none" w:sz="0" w:space="0" w:color="auto"/>
            <w:right w:val="none" w:sz="0" w:space="0" w:color="auto"/>
          </w:divBdr>
        </w:div>
        <w:div w:id="1138959063">
          <w:marLeft w:val="0"/>
          <w:marRight w:val="0"/>
          <w:marTop w:val="0"/>
          <w:marBottom w:val="0"/>
          <w:divBdr>
            <w:top w:val="none" w:sz="0" w:space="0" w:color="auto"/>
            <w:left w:val="none" w:sz="0" w:space="0" w:color="auto"/>
            <w:bottom w:val="none" w:sz="0" w:space="0" w:color="auto"/>
            <w:right w:val="none" w:sz="0" w:space="0" w:color="auto"/>
          </w:divBdr>
        </w:div>
        <w:div w:id="910970824">
          <w:marLeft w:val="0"/>
          <w:marRight w:val="0"/>
          <w:marTop w:val="0"/>
          <w:marBottom w:val="0"/>
          <w:divBdr>
            <w:top w:val="none" w:sz="0" w:space="0" w:color="auto"/>
            <w:left w:val="none" w:sz="0" w:space="0" w:color="auto"/>
            <w:bottom w:val="none" w:sz="0" w:space="0" w:color="auto"/>
            <w:right w:val="none" w:sz="0" w:space="0" w:color="auto"/>
          </w:divBdr>
        </w:div>
        <w:div w:id="1256283649">
          <w:marLeft w:val="0"/>
          <w:marRight w:val="0"/>
          <w:marTop w:val="0"/>
          <w:marBottom w:val="0"/>
          <w:divBdr>
            <w:top w:val="none" w:sz="0" w:space="0" w:color="auto"/>
            <w:left w:val="none" w:sz="0" w:space="0" w:color="auto"/>
            <w:bottom w:val="none" w:sz="0" w:space="0" w:color="auto"/>
            <w:right w:val="none" w:sz="0" w:space="0" w:color="auto"/>
          </w:divBdr>
        </w:div>
        <w:div w:id="1587305600">
          <w:marLeft w:val="0"/>
          <w:marRight w:val="0"/>
          <w:marTop w:val="0"/>
          <w:marBottom w:val="0"/>
          <w:divBdr>
            <w:top w:val="none" w:sz="0" w:space="0" w:color="auto"/>
            <w:left w:val="none" w:sz="0" w:space="0" w:color="auto"/>
            <w:bottom w:val="none" w:sz="0" w:space="0" w:color="auto"/>
            <w:right w:val="none" w:sz="0" w:space="0" w:color="auto"/>
          </w:divBdr>
        </w:div>
        <w:div w:id="1211724547">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30749509">
          <w:marLeft w:val="0"/>
          <w:marRight w:val="0"/>
          <w:marTop w:val="0"/>
          <w:marBottom w:val="0"/>
          <w:divBdr>
            <w:top w:val="none" w:sz="0" w:space="0" w:color="auto"/>
            <w:left w:val="none" w:sz="0" w:space="0" w:color="auto"/>
            <w:bottom w:val="none" w:sz="0" w:space="0" w:color="auto"/>
            <w:right w:val="none" w:sz="0" w:space="0" w:color="auto"/>
          </w:divBdr>
        </w:div>
        <w:div w:id="587739572">
          <w:marLeft w:val="0"/>
          <w:marRight w:val="0"/>
          <w:marTop w:val="0"/>
          <w:marBottom w:val="0"/>
          <w:divBdr>
            <w:top w:val="none" w:sz="0" w:space="0" w:color="auto"/>
            <w:left w:val="none" w:sz="0" w:space="0" w:color="auto"/>
            <w:bottom w:val="none" w:sz="0" w:space="0" w:color="auto"/>
            <w:right w:val="none" w:sz="0" w:space="0" w:color="auto"/>
          </w:divBdr>
        </w:div>
        <w:div w:id="1433891547">
          <w:marLeft w:val="0"/>
          <w:marRight w:val="0"/>
          <w:marTop w:val="0"/>
          <w:marBottom w:val="0"/>
          <w:divBdr>
            <w:top w:val="none" w:sz="0" w:space="0" w:color="auto"/>
            <w:left w:val="none" w:sz="0" w:space="0" w:color="auto"/>
            <w:bottom w:val="none" w:sz="0" w:space="0" w:color="auto"/>
            <w:right w:val="none" w:sz="0" w:space="0" w:color="auto"/>
          </w:divBdr>
        </w:div>
        <w:div w:id="1857768112">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810171267">
          <w:marLeft w:val="0"/>
          <w:marRight w:val="0"/>
          <w:marTop w:val="0"/>
          <w:marBottom w:val="0"/>
          <w:divBdr>
            <w:top w:val="none" w:sz="0" w:space="0" w:color="auto"/>
            <w:left w:val="none" w:sz="0" w:space="0" w:color="auto"/>
            <w:bottom w:val="none" w:sz="0" w:space="0" w:color="auto"/>
            <w:right w:val="none" w:sz="0" w:space="0" w:color="auto"/>
          </w:divBdr>
        </w:div>
        <w:div w:id="1819423197">
          <w:marLeft w:val="0"/>
          <w:marRight w:val="0"/>
          <w:marTop w:val="0"/>
          <w:marBottom w:val="0"/>
          <w:divBdr>
            <w:top w:val="none" w:sz="0" w:space="0" w:color="auto"/>
            <w:left w:val="none" w:sz="0" w:space="0" w:color="auto"/>
            <w:bottom w:val="none" w:sz="0" w:space="0" w:color="auto"/>
            <w:right w:val="none" w:sz="0" w:space="0" w:color="auto"/>
          </w:divBdr>
        </w:div>
        <w:div w:id="1931160093">
          <w:marLeft w:val="0"/>
          <w:marRight w:val="0"/>
          <w:marTop w:val="0"/>
          <w:marBottom w:val="0"/>
          <w:divBdr>
            <w:top w:val="none" w:sz="0" w:space="0" w:color="auto"/>
            <w:left w:val="none" w:sz="0" w:space="0" w:color="auto"/>
            <w:bottom w:val="none" w:sz="0" w:space="0" w:color="auto"/>
            <w:right w:val="none" w:sz="0" w:space="0" w:color="auto"/>
          </w:divBdr>
        </w:div>
        <w:div w:id="884175049">
          <w:marLeft w:val="0"/>
          <w:marRight w:val="0"/>
          <w:marTop w:val="0"/>
          <w:marBottom w:val="0"/>
          <w:divBdr>
            <w:top w:val="none" w:sz="0" w:space="0" w:color="auto"/>
            <w:left w:val="none" w:sz="0" w:space="0" w:color="auto"/>
            <w:bottom w:val="none" w:sz="0" w:space="0" w:color="auto"/>
            <w:right w:val="none" w:sz="0" w:space="0" w:color="auto"/>
          </w:divBdr>
        </w:div>
        <w:div w:id="2121995173">
          <w:marLeft w:val="0"/>
          <w:marRight w:val="0"/>
          <w:marTop w:val="0"/>
          <w:marBottom w:val="0"/>
          <w:divBdr>
            <w:top w:val="none" w:sz="0" w:space="0" w:color="auto"/>
            <w:left w:val="none" w:sz="0" w:space="0" w:color="auto"/>
            <w:bottom w:val="none" w:sz="0" w:space="0" w:color="auto"/>
            <w:right w:val="none" w:sz="0" w:space="0" w:color="auto"/>
          </w:divBdr>
        </w:div>
        <w:div w:id="673340202">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2127577309">
          <w:marLeft w:val="0"/>
          <w:marRight w:val="0"/>
          <w:marTop w:val="0"/>
          <w:marBottom w:val="0"/>
          <w:divBdr>
            <w:top w:val="none" w:sz="0" w:space="0" w:color="auto"/>
            <w:left w:val="none" w:sz="0" w:space="0" w:color="auto"/>
            <w:bottom w:val="none" w:sz="0" w:space="0" w:color="auto"/>
            <w:right w:val="none" w:sz="0" w:space="0" w:color="auto"/>
          </w:divBdr>
        </w:div>
        <w:div w:id="156727105">
          <w:marLeft w:val="0"/>
          <w:marRight w:val="0"/>
          <w:marTop w:val="0"/>
          <w:marBottom w:val="0"/>
          <w:divBdr>
            <w:top w:val="none" w:sz="0" w:space="0" w:color="auto"/>
            <w:left w:val="none" w:sz="0" w:space="0" w:color="auto"/>
            <w:bottom w:val="none" w:sz="0" w:space="0" w:color="auto"/>
            <w:right w:val="none" w:sz="0" w:space="0" w:color="auto"/>
          </w:divBdr>
        </w:div>
        <w:div w:id="393160422">
          <w:marLeft w:val="0"/>
          <w:marRight w:val="0"/>
          <w:marTop w:val="0"/>
          <w:marBottom w:val="0"/>
          <w:divBdr>
            <w:top w:val="none" w:sz="0" w:space="0" w:color="auto"/>
            <w:left w:val="none" w:sz="0" w:space="0" w:color="auto"/>
            <w:bottom w:val="none" w:sz="0" w:space="0" w:color="auto"/>
            <w:right w:val="none" w:sz="0" w:space="0" w:color="auto"/>
          </w:divBdr>
        </w:div>
        <w:div w:id="1378966024">
          <w:marLeft w:val="0"/>
          <w:marRight w:val="0"/>
          <w:marTop w:val="0"/>
          <w:marBottom w:val="0"/>
          <w:divBdr>
            <w:top w:val="none" w:sz="0" w:space="0" w:color="auto"/>
            <w:left w:val="none" w:sz="0" w:space="0" w:color="auto"/>
            <w:bottom w:val="none" w:sz="0" w:space="0" w:color="auto"/>
            <w:right w:val="none" w:sz="0" w:space="0" w:color="auto"/>
          </w:divBdr>
        </w:div>
        <w:div w:id="383916426">
          <w:marLeft w:val="0"/>
          <w:marRight w:val="0"/>
          <w:marTop w:val="0"/>
          <w:marBottom w:val="0"/>
          <w:divBdr>
            <w:top w:val="none" w:sz="0" w:space="0" w:color="auto"/>
            <w:left w:val="none" w:sz="0" w:space="0" w:color="auto"/>
            <w:bottom w:val="none" w:sz="0" w:space="0" w:color="auto"/>
            <w:right w:val="none" w:sz="0" w:space="0" w:color="auto"/>
          </w:divBdr>
        </w:div>
        <w:div w:id="1145242443">
          <w:marLeft w:val="0"/>
          <w:marRight w:val="0"/>
          <w:marTop w:val="0"/>
          <w:marBottom w:val="0"/>
          <w:divBdr>
            <w:top w:val="none" w:sz="0" w:space="0" w:color="auto"/>
            <w:left w:val="none" w:sz="0" w:space="0" w:color="auto"/>
            <w:bottom w:val="none" w:sz="0" w:space="0" w:color="auto"/>
            <w:right w:val="none" w:sz="0" w:space="0" w:color="auto"/>
          </w:divBdr>
        </w:div>
        <w:div w:id="1421636572">
          <w:marLeft w:val="0"/>
          <w:marRight w:val="0"/>
          <w:marTop w:val="0"/>
          <w:marBottom w:val="0"/>
          <w:divBdr>
            <w:top w:val="none" w:sz="0" w:space="0" w:color="auto"/>
            <w:left w:val="none" w:sz="0" w:space="0" w:color="auto"/>
            <w:bottom w:val="none" w:sz="0" w:space="0" w:color="auto"/>
            <w:right w:val="none" w:sz="0" w:space="0" w:color="auto"/>
          </w:divBdr>
        </w:div>
        <w:div w:id="1627463321">
          <w:marLeft w:val="0"/>
          <w:marRight w:val="0"/>
          <w:marTop w:val="0"/>
          <w:marBottom w:val="0"/>
          <w:divBdr>
            <w:top w:val="none" w:sz="0" w:space="0" w:color="auto"/>
            <w:left w:val="none" w:sz="0" w:space="0" w:color="auto"/>
            <w:bottom w:val="none" w:sz="0" w:space="0" w:color="auto"/>
            <w:right w:val="none" w:sz="0" w:space="0" w:color="auto"/>
          </w:divBdr>
        </w:div>
        <w:div w:id="1453010667">
          <w:marLeft w:val="0"/>
          <w:marRight w:val="0"/>
          <w:marTop w:val="0"/>
          <w:marBottom w:val="0"/>
          <w:divBdr>
            <w:top w:val="none" w:sz="0" w:space="0" w:color="auto"/>
            <w:left w:val="none" w:sz="0" w:space="0" w:color="auto"/>
            <w:bottom w:val="none" w:sz="0" w:space="0" w:color="auto"/>
            <w:right w:val="none" w:sz="0" w:space="0" w:color="auto"/>
          </w:divBdr>
        </w:div>
        <w:div w:id="202524760">
          <w:marLeft w:val="0"/>
          <w:marRight w:val="0"/>
          <w:marTop w:val="0"/>
          <w:marBottom w:val="0"/>
          <w:divBdr>
            <w:top w:val="none" w:sz="0" w:space="0" w:color="auto"/>
            <w:left w:val="none" w:sz="0" w:space="0" w:color="auto"/>
            <w:bottom w:val="none" w:sz="0" w:space="0" w:color="auto"/>
            <w:right w:val="none" w:sz="0" w:space="0" w:color="auto"/>
          </w:divBdr>
        </w:div>
        <w:div w:id="1945460343">
          <w:marLeft w:val="0"/>
          <w:marRight w:val="0"/>
          <w:marTop w:val="0"/>
          <w:marBottom w:val="0"/>
          <w:divBdr>
            <w:top w:val="none" w:sz="0" w:space="0" w:color="auto"/>
            <w:left w:val="none" w:sz="0" w:space="0" w:color="auto"/>
            <w:bottom w:val="none" w:sz="0" w:space="0" w:color="auto"/>
            <w:right w:val="none" w:sz="0" w:space="0" w:color="auto"/>
          </w:divBdr>
        </w:div>
        <w:div w:id="294139776">
          <w:marLeft w:val="0"/>
          <w:marRight w:val="0"/>
          <w:marTop w:val="0"/>
          <w:marBottom w:val="0"/>
          <w:divBdr>
            <w:top w:val="none" w:sz="0" w:space="0" w:color="auto"/>
            <w:left w:val="none" w:sz="0" w:space="0" w:color="auto"/>
            <w:bottom w:val="none" w:sz="0" w:space="0" w:color="auto"/>
            <w:right w:val="none" w:sz="0" w:space="0" w:color="auto"/>
          </w:divBdr>
        </w:div>
      </w:divsChild>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016/j.neulet.2008.06.024" TargetMode="External"/><Relationship Id="rId26" Type="http://schemas.openxmlformats.org/officeDocument/2006/relationships/hyperlink" Target="http://psycnet.apa.org/doi/10.1037/0021-9010.82.2.221" TargetMode="External"/><Relationship Id="rId39" Type="http://schemas.openxmlformats.org/officeDocument/2006/relationships/hyperlink" Target="https://doi.org/10.1093/sleep/21.8.861" TargetMode="External"/><Relationship Id="rId21" Type="http://schemas.openxmlformats.org/officeDocument/2006/relationships/hyperlink" Target="https://doi.org/10.1123/jsep.29.2.239" TargetMode="External"/><Relationship Id="rId34" Type="http://schemas.openxmlformats.org/officeDocument/2006/relationships/hyperlink" Target="http://psycnet.apa.org/doi/10.1037/a0026871" TargetMode="External"/><Relationship Id="rId42" Type="http://schemas.openxmlformats.org/officeDocument/2006/relationships/hyperlink" Target="http://psycnet.apa.org/doi/10.1037/0022-0663.85.4.571" TargetMode="External"/><Relationship Id="rId47" Type="http://schemas.openxmlformats.org/officeDocument/2006/relationships/hyperlink" Target="http://dx.doi.org/10.1037/tra0000017" TargetMode="Externa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doi.org/10.1093/sleep/11.6.528" TargetMode="External"/><Relationship Id="rId11" Type="http://schemas.openxmlformats.org/officeDocument/2006/relationships/endnotes" Target="endnotes.xml"/><Relationship Id="rId24" Type="http://schemas.openxmlformats.org/officeDocument/2006/relationships/hyperlink" Target="https://doi.org/10.1016/0167-8760(89)90018-4" TargetMode="External"/><Relationship Id="rId32" Type="http://schemas.openxmlformats.org/officeDocument/2006/relationships/hyperlink" Target="http://dx.doi.org/10.1080/0097840X.1980.9936094" TargetMode="External"/><Relationship Id="rId37" Type="http://schemas.openxmlformats.org/officeDocument/2006/relationships/hyperlink" Target="https://doi.org/10.1016/S0022-3999(97)00004-4" TargetMode="External"/><Relationship Id="rId40" Type="http://schemas.openxmlformats.org/officeDocument/2006/relationships/hyperlink" Target="https://doi.org/10.1093/sleep/20.2.160" TargetMode="External"/><Relationship Id="rId45" Type="http://schemas.openxmlformats.org/officeDocument/2006/relationships/hyperlink" Target="http://psycnet.apa.org/doi/10.1037/0894-4105.21.6.787"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oi.org/10.1016/j.sleep.2006.12.002" TargetMode="External"/><Relationship Id="rId28" Type="http://schemas.openxmlformats.org/officeDocument/2006/relationships/hyperlink" Target="https://doi.org/10.2466/pms.1999.88.3c.1095" TargetMode="External"/><Relationship Id="rId36" Type="http://schemas.openxmlformats.org/officeDocument/2006/relationships/hyperlink" Target="https://doi.org/10.1123/jpah.4.4.496"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doi.org/10.2466/pms.1992.75.2.552" TargetMode="External"/><Relationship Id="rId31" Type="http://schemas.openxmlformats.org/officeDocument/2006/relationships/hyperlink" Target="https://doi.org/10.1177/1090198107313481" TargetMode="External"/><Relationship Id="rId44" Type="http://schemas.openxmlformats.org/officeDocument/2006/relationships/hyperlink" Target="https://doi.org/10.1177/155982760935113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07/BF00844860" TargetMode="External"/><Relationship Id="rId27" Type="http://schemas.openxmlformats.org/officeDocument/2006/relationships/hyperlink" Target="http://dx.doi.org/10.3200/JOER.98.3.184-192" TargetMode="External"/><Relationship Id="rId30" Type="http://schemas.openxmlformats.org/officeDocument/2006/relationships/hyperlink" Target="http://dx.doi.org/10.1016/j.smrv.2014.10.001" TargetMode="External"/><Relationship Id="rId35" Type="http://schemas.openxmlformats.org/officeDocument/2006/relationships/hyperlink" Target="http://psycnet.apa.org/doi/10.1037/0022-3514.89.6.852" TargetMode="External"/><Relationship Id="rId43" Type="http://schemas.openxmlformats.org/officeDocument/2006/relationships/hyperlink" Target="https://doi.org/10.1093/sleep/30.9.1213" TargetMode="External"/><Relationship Id="rId48" Type="http://schemas.openxmlformats.org/officeDocument/2006/relationships/fontTable" Target="fontTable.xml"/><Relationship Id="rId56" Type="http://schemas.microsoft.com/office/2016/09/relationships/commentsIds" Target="commentsIds.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dx.doi.org/10.1016/j.cpr.2005.04.007" TargetMode="External"/><Relationship Id="rId25" Type="http://schemas.openxmlformats.org/officeDocument/2006/relationships/hyperlink" Target="https://doi.org/10.1016/j.brainresrev.2006.01.002" TargetMode="External"/><Relationship Id="rId33" Type="http://schemas.openxmlformats.org/officeDocument/2006/relationships/hyperlink" Target="https://doi.org/10.3102/00028312037001153" TargetMode="External"/><Relationship Id="rId38" Type="http://schemas.openxmlformats.org/officeDocument/2006/relationships/hyperlink" Target="https://doi.org/10.1093/sleep/19.4.318" TargetMode="External"/><Relationship Id="rId46" Type="http://schemas.openxmlformats.org/officeDocument/2006/relationships/hyperlink" Target="https://doi.org/10.2224/sbp.2008.36.2.183" TargetMode="External"/><Relationship Id="rId20" Type="http://schemas.openxmlformats.org/officeDocument/2006/relationships/hyperlink" Target="https://doi.org/10.1016/j.biopsycho.2005.11.002" TargetMode="External"/><Relationship Id="rId41" Type="http://schemas.openxmlformats.org/officeDocument/2006/relationships/hyperlink" Target="https://doi.org/10.15288/jsad.2009.70.355"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81DF5E0-98ED-4CE4-8BDD-2ED1677B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101</Pages>
  <Words>24133</Words>
  <Characters>137562</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161373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19</cp:revision>
  <cp:lastPrinted>2018-04-30T21:09:00Z</cp:lastPrinted>
  <dcterms:created xsi:type="dcterms:W3CDTF">2018-06-06T17:37:00Z</dcterms:created>
  <dcterms:modified xsi:type="dcterms:W3CDTF">2018-06-07T03:21:00Z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