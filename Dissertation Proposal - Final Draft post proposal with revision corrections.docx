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0CED7" w14:textId="6FDDC55C" w:rsidR="005210E5" w:rsidRDefault="009955E2">
      <w:pPr>
        <w:pStyle w:val="Title"/>
      </w:pPr>
      <w:sdt>
        <w:sdtPr>
          <w:alias w:val="Title"/>
          <w:id w:val="1376589562"/>
          <w:dataBinding w:prefixMappings="xmlns:ns0='http://purl.org/dc/elements/1.1/' xmlns:ns1='http://schemas.openxmlformats.org/package/2006/metadata/core-properties' " w:xpath="/ns1:coreProperties[1]/ns0:title[1]" w:storeItemID="{6C3C8BC8-F283-45AE-878A-BAB7291924A1}"/>
          <w:text/>
        </w:sdtPr>
        <w:sdtContent>
          <w:r w:rsidR="00EC3F30">
            <w:t>Effects of Stress, Sleep Hygiene, and Exercise on Academic Engagement in Undergraduate Students</w:t>
          </w:r>
        </w:sdtContent>
      </w:sdt>
    </w:p>
    <w:p w14:paraId="320BEBC4" w14:textId="77777777" w:rsidR="005210E5" w:rsidRDefault="004F35FD">
      <w:pPr>
        <w:pStyle w:val="Title2"/>
      </w:pPr>
      <w:r>
        <w:t>Audrey R. Nelson</w:t>
      </w:r>
    </w:p>
    <w:p w14:paraId="0E6099FE" w14:textId="77777777" w:rsidR="005210E5" w:rsidRDefault="004F35FD">
      <w:pPr>
        <w:pStyle w:val="Title2"/>
      </w:pPr>
      <w:r>
        <w:t>University of Arizona</w:t>
      </w:r>
    </w:p>
    <w:p w14:paraId="2B006C4F" w14:textId="77777777" w:rsidR="005210E5" w:rsidRDefault="004F35FD">
      <w:pPr>
        <w:rPr>
          <w:rFonts w:ascii="TimesNewRomanPSMT" w:hAnsi="TimesNewRomanPSMT" w:cs="TimesNewRomanPSMT"/>
          <w:kern w:val="0"/>
        </w:rPr>
      </w:pPr>
      <w:r>
        <w:br w:type="page"/>
      </w:r>
    </w:p>
    <w:p w14:paraId="4A47CDAB" w14:textId="77777777" w:rsidR="005210E5" w:rsidRDefault="005210E5">
      <w:pPr>
        <w:spacing w:line="240" w:lineRule="auto"/>
        <w:ind w:firstLine="0"/>
        <w:jc w:val="center"/>
        <w:rPr>
          <w:rFonts w:ascii="TimesNewRomanPSMT" w:hAnsi="TimesNewRomanPSMT" w:cs="TimesNewRomanPSMT"/>
          <w:kern w:val="0"/>
        </w:rPr>
      </w:pPr>
    </w:p>
    <w:p w14:paraId="3FA9F116" w14:textId="77777777" w:rsidR="005210E5" w:rsidRDefault="004F35FD">
      <w:pPr>
        <w:spacing w:line="240" w:lineRule="auto"/>
        <w:ind w:firstLine="0"/>
        <w:jc w:val="center"/>
        <w:rPr>
          <w:rFonts w:ascii="TimesNewRomanPSMT" w:hAnsi="TimesNewRomanPSMT" w:cs="TimesNewRomanPSMT"/>
          <w:kern w:val="0"/>
        </w:rPr>
      </w:pPr>
      <w:r>
        <w:rPr>
          <w:rFonts w:ascii="TimesNewRomanPSMT" w:hAnsi="TimesNewRomanPSMT" w:cs="TimesNewRomanPSMT"/>
          <w:kern w:val="0"/>
        </w:rPr>
        <w:t>TABLE OF CONTENTS</w:t>
      </w:r>
    </w:p>
    <w:p w14:paraId="7592BC45" w14:textId="77777777" w:rsidR="005210E5" w:rsidRDefault="005210E5">
      <w:pPr>
        <w:spacing w:line="240" w:lineRule="auto"/>
        <w:ind w:firstLine="0"/>
        <w:rPr>
          <w:rFonts w:ascii="TimesNewRomanPSMT" w:hAnsi="TimesNewRomanPSMT" w:cs="TimesNewRomanPSMT"/>
          <w:kern w:val="0"/>
        </w:rPr>
      </w:pPr>
    </w:p>
    <w:p w14:paraId="194D96C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LIST OF TABLES ………………………………………………………………………... </w:t>
      </w:r>
    </w:p>
    <w:p w14:paraId="509D5556" w14:textId="77777777" w:rsidR="005210E5" w:rsidRDefault="005210E5">
      <w:pPr>
        <w:spacing w:line="240" w:lineRule="auto"/>
        <w:ind w:firstLine="0"/>
        <w:rPr>
          <w:rFonts w:ascii="Times New Roman" w:eastAsia="Times New Roman" w:hAnsi="Times New Roman" w:cs="Times New Roman"/>
          <w:kern w:val="0"/>
          <w:lang w:eastAsia="en-US"/>
        </w:rPr>
      </w:pPr>
    </w:p>
    <w:p w14:paraId="3EDF9B4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LIST OF FIGURES………………………………………………………………………...</w:t>
      </w:r>
    </w:p>
    <w:p w14:paraId="23560216" w14:textId="77777777" w:rsidR="005210E5" w:rsidRDefault="005210E5">
      <w:pPr>
        <w:spacing w:line="240" w:lineRule="auto"/>
        <w:ind w:firstLine="0"/>
        <w:rPr>
          <w:rFonts w:ascii="Times New Roman" w:eastAsia="Times New Roman" w:hAnsi="Times New Roman" w:cs="Times New Roman"/>
          <w:kern w:val="0"/>
          <w:lang w:eastAsia="en-US"/>
        </w:rPr>
      </w:pPr>
    </w:p>
    <w:p w14:paraId="359ADE69"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ABSTRACT…………………………………………………………………….………......…4</w:t>
      </w:r>
    </w:p>
    <w:p w14:paraId="11532283" w14:textId="77777777" w:rsidR="005210E5" w:rsidRDefault="005210E5">
      <w:pPr>
        <w:spacing w:line="240" w:lineRule="auto"/>
        <w:ind w:firstLine="0"/>
        <w:rPr>
          <w:rFonts w:ascii="Times New Roman" w:eastAsia="Times New Roman" w:hAnsi="Times New Roman" w:cs="Times New Roman"/>
          <w:kern w:val="0"/>
          <w:lang w:eastAsia="en-US"/>
        </w:rPr>
      </w:pPr>
    </w:p>
    <w:p w14:paraId="3D5FB031"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1: INTRODUCTION………………………………………………………</w:t>
      </w:r>
      <w:proofErr w:type="gramStart"/>
      <w:r>
        <w:rPr>
          <w:rFonts w:eastAsia="Times New Roman" w:cs="Times New Roman"/>
          <w:kern w:val="0"/>
          <w:lang w:eastAsia="en-US"/>
        </w:rPr>
        <w:t>.....</w:t>
      </w:r>
      <w:proofErr w:type="gramEnd"/>
      <w:r>
        <w:rPr>
          <w:rFonts w:eastAsia="Times New Roman" w:cs="Times New Roman"/>
          <w:kern w:val="0"/>
          <w:lang w:eastAsia="en-US"/>
        </w:rPr>
        <w:t xml:space="preserve"> ….5</w:t>
      </w:r>
    </w:p>
    <w:p w14:paraId="1AF70EE9" w14:textId="77777777" w:rsidR="005210E5" w:rsidRDefault="005210E5">
      <w:pPr>
        <w:spacing w:line="240" w:lineRule="auto"/>
        <w:ind w:firstLine="0"/>
        <w:rPr>
          <w:rFonts w:ascii="Times New Roman" w:eastAsia="Times New Roman" w:hAnsi="Times New Roman" w:cs="Times New Roman"/>
          <w:kern w:val="0"/>
          <w:lang w:eastAsia="en-US"/>
        </w:rPr>
      </w:pPr>
    </w:p>
    <w:p w14:paraId="1303C296"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2: REVIEW OF RELEVANT LITERATURE………………………………</w:t>
      </w:r>
      <w:proofErr w:type="gramStart"/>
      <w:r>
        <w:rPr>
          <w:rFonts w:eastAsia="Times New Roman" w:cs="Times New Roman"/>
          <w:kern w:val="0"/>
          <w:lang w:eastAsia="en-US"/>
        </w:rPr>
        <w:t>…..</w:t>
      </w:r>
      <w:proofErr w:type="gramEnd"/>
      <w:r>
        <w:rPr>
          <w:rFonts w:eastAsia="Times New Roman" w:cs="Times New Roman"/>
          <w:kern w:val="0"/>
          <w:lang w:eastAsia="en-US"/>
        </w:rPr>
        <w:t>15</w:t>
      </w:r>
    </w:p>
    <w:p w14:paraId="124CA1FA"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20EEB11D"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Stress/Stressful Life Events (SLEs)…………………………………………….…….15</w:t>
      </w:r>
    </w:p>
    <w:p w14:paraId="000D6F58"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1E75333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Stress &amp; Academic Engagement…………………………………………………</w:t>
      </w:r>
      <w:proofErr w:type="gramStart"/>
      <w:r>
        <w:rPr>
          <w:rFonts w:eastAsia="Times New Roman" w:cs="Times New Roman"/>
          <w:kern w:val="0"/>
          <w:lang w:eastAsia="en-US"/>
        </w:rPr>
        <w:t>…..</w:t>
      </w:r>
      <w:proofErr w:type="gramEnd"/>
      <w:r>
        <w:rPr>
          <w:rFonts w:eastAsia="Times New Roman" w:cs="Times New Roman"/>
          <w:kern w:val="0"/>
          <w:lang w:eastAsia="en-US"/>
        </w:rPr>
        <w:t>16</w:t>
      </w:r>
    </w:p>
    <w:p w14:paraId="113AEAA7" w14:textId="77777777" w:rsidR="005210E5" w:rsidRDefault="005210E5">
      <w:pPr>
        <w:spacing w:line="240" w:lineRule="auto"/>
        <w:rPr>
          <w:rFonts w:ascii="Times New Roman" w:eastAsia="Times New Roman" w:hAnsi="Times New Roman" w:cs="Times New Roman"/>
          <w:kern w:val="0"/>
          <w:lang w:eastAsia="en-US"/>
        </w:rPr>
      </w:pPr>
    </w:p>
    <w:p w14:paraId="1C48BAB9" w14:textId="77777777" w:rsidR="005210E5" w:rsidRDefault="004F35FD">
      <w:r>
        <w:t>Stressful Life Events: Acute vs Chronic</w:t>
      </w:r>
      <w:r>
        <w:rPr>
          <w:rFonts w:eastAsia="Times New Roman" w:cs="Times New Roman"/>
          <w:kern w:val="0"/>
          <w:lang w:eastAsia="en-US"/>
        </w:rPr>
        <w:t>……………………………………………...18</w:t>
      </w:r>
    </w:p>
    <w:p w14:paraId="2D300B92"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w:t>
      </w:r>
      <w:proofErr w:type="gramStart"/>
      <w:r>
        <w:rPr>
          <w:rFonts w:eastAsia="Times New Roman" w:cs="Times New Roman"/>
          <w:kern w:val="0"/>
          <w:lang w:eastAsia="en-US"/>
        </w:rPr>
        <w:t>…..</w:t>
      </w:r>
      <w:proofErr w:type="gramEnd"/>
      <w:r>
        <w:rPr>
          <w:rFonts w:eastAsia="Times New Roman" w:cs="Times New Roman"/>
          <w:kern w:val="0"/>
          <w:lang w:eastAsia="en-US"/>
        </w:rPr>
        <w:t>19</w:t>
      </w:r>
    </w:p>
    <w:p w14:paraId="2738BB01" w14:textId="77777777" w:rsidR="005210E5" w:rsidRDefault="004F35FD">
      <w:pPr>
        <w:rPr>
          <w:rFonts w:ascii="Times New Roman" w:hAnsi="Times New Roman"/>
        </w:rPr>
      </w:pPr>
      <w:r>
        <w:t>Sleep and Neurobehavioral and Cognitive Functioning</w:t>
      </w:r>
      <w:r>
        <w:rPr>
          <w:rFonts w:eastAsia="Times New Roman" w:cs="Times New Roman"/>
          <w:kern w:val="0"/>
          <w:lang w:eastAsia="en-US"/>
        </w:rPr>
        <w:t>………………………………20</w:t>
      </w:r>
    </w:p>
    <w:p w14:paraId="466ADC78" w14:textId="77777777" w:rsidR="005210E5" w:rsidRDefault="004F35FD">
      <w:pPr>
        <w:rPr>
          <w:rFonts w:ascii="Times New Roman" w:hAnsi="Times New Roman"/>
        </w:rPr>
      </w:pPr>
      <w:r>
        <w:t>Sleep and Academic Engagement/Achievement</w:t>
      </w:r>
      <w:r>
        <w:rPr>
          <w:rFonts w:eastAsia="Times New Roman" w:cs="Times New Roman"/>
          <w:kern w:val="0"/>
          <w:lang w:eastAsia="en-US"/>
        </w:rPr>
        <w:t>………………………………………21</w:t>
      </w:r>
    </w:p>
    <w:p w14:paraId="0C98CFE6" w14:textId="77777777" w:rsidR="005210E5" w:rsidRDefault="004F35FD">
      <w:pPr>
        <w:rPr>
          <w:rFonts w:ascii="Times New Roman" w:eastAsia="Times New Roman" w:hAnsi="Times New Roman" w:cs="Times New Roman"/>
          <w:kern w:val="0"/>
          <w:lang w:eastAsia="en-US"/>
        </w:rPr>
      </w:pPr>
      <w:r>
        <w:t>Sleep Habits in Adolescents and Young Adults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27</w:t>
      </w:r>
    </w:p>
    <w:p w14:paraId="5D6C5809"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Sleep Hygiene………………………………</w:t>
      </w:r>
      <w:proofErr w:type="gramStart"/>
      <w:r>
        <w:rPr>
          <w:rFonts w:eastAsia="Times New Roman" w:cs="Times New Roman"/>
          <w:kern w:val="0"/>
          <w:lang w:eastAsia="en-US"/>
        </w:rPr>
        <w:t>…..</w:t>
      </w:r>
      <w:proofErr w:type="gramEnd"/>
      <w:r>
        <w:rPr>
          <w:rFonts w:eastAsia="Times New Roman" w:cs="Times New Roman"/>
          <w:kern w:val="0"/>
          <w:lang w:eastAsia="en-US"/>
        </w:rPr>
        <w:t xml:space="preserve">….......................................................29 </w:t>
      </w:r>
    </w:p>
    <w:p w14:paraId="207A34ED"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Exercise…………………………………………………………………………………31 </w:t>
      </w:r>
    </w:p>
    <w:p w14:paraId="0B4D31E8" w14:textId="77777777" w:rsidR="005210E5" w:rsidRDefault="004F35FD">
      <w:r>
        <w:t>Exercise Types and Dosages……………</w:t>
      </w:r>
      <w:r>
        <w:rPr>
          <w:rFonts w:eastAsia="Times New Roman" w:cs="Times New Roman"/>
          <w:kern w:val="0"/>
          <w:lang w:eastAsia="en-US"/>
        </w:rPr>
        <w:t xml:space="preserve">…………………………………….………...33 </w:t>
      </w:r>
    </w:p>
    <w:p w14:paraId="2B804189" w14:textId="77777777" w:rsidR="005210E5" w:rsidRDefault="004F35FD">
      <w:r>
        <w:t>Exercise and Self-Esteem………………………….</w:t>
      </w:r>
      <w:r>
        <w:rPr>
          <w:rFonts w:eastAsia="Times New Roman" w:cs="Times New Roman"/>
          <w:kern w:val="0"/>
          <w:lang w:eastAsia="en-US"/>
        </w:rPr>
        <w:t xml:space="preserve">……………………………………35 </w:t>
      </w:r>
    </w:p>
    <w:p w14:paraId="725EFDB5" w14:textId="77777777" w:rsidR="005210E5" w:rsidRDefault="004F35FD">
      <w:r>
        <w:t>Exercise and Stress………………………………….</w:t>
      </w:r>
      <w:r>
        <w:rPr>
          <w:rFonts w:eastAsia="Times New Roman" w:cs="Times New Roman"/>
          <w:kern w:val="0"/>
          <w:lang w:eastAsia="en-US"/>
        </w:rPr>
        <w:t>………………………………</w:t>
      </w:r>
      <w:proofErr w:type="gramStart"/>
      <w:r>
        <w:rPr>
          <w:rFonts w:eastAsia="Times New Roman" w:cs="Times New Roman"/>
          <w:kern w:val="0"/>
          <w:lang w:eastAsia="en-US"/>
        </w:rPr>
        <w:t>…..</w:t>
      </w:r>
      <w:proofErr w:type="gramEnd"/>
      <w:r>
        <w:rPr>
          <w:rFonts w:eastAsia="Times New Roman" w:cs="Times New Roman"/>
          <w:kern w:val="0"/>
          <w:lang w:eastAsia="en-US"/>
        </w:rPr>
        <w:t xml:space="preserve">35 </w:t>
      </w:r>
    </w:p>
    <w:p w14:paraId="4137F9E5"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3: METHODOLOGY……………………………………………………………....37</w:t>
      </w:r>
    </w:p>
    <w:p w14:paraId="1B7AAAD3" w14:textId="77777777" w:rsidR="005210E5" w:rsidRDefault="005210E5">
      <w:pPr>
        <w:spacing w:line="240" w:lineRule="auto"/>
        <w:ind w:firstLine="0"/>
        <w:rPr>
          <w:rFonts w:ascii="Times New Roman" w:eastAsia="Times New Roman" w:hAnsi="Times New Roman" w:cs="Times New Roman"/>
          <w:kern w:val="0"/>
          <w:lang w:eastAsia="en-US"/>
        </w:rPr>
      </w:pPr>
    </w:p>
    <w:p w14:paraId="4BF811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Participants ……………….…………………………………………………………......37</w:t>
      </w:r>
    </w:p>
    <w:p w14:paraId="06D5AB6A"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 </w:t>
      </w:r>
    </w:p>
    <w:p w14:paraId="4E1DB8F4"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Procedures………………………………………………………………………….........37</w:t>
      </w:r>
    </w:p>
    <w:p w14:paraId="654D525D" w14:textId="77777777" w:rsidR="005210E5" w:rsidRDefault="005210E5">
      <w:pPr>
        <w:spacing w:line="240" w:lineRule="auto"/>
        <w:rPr>
          <w:rFonts w:ascii="Times New Roman" w:eastAsia="Times New Roman" w:hAnsi="Times New Roman" w:cs="Times New Roman"/>
          <w:kern w:val="0"/>
          <w:lang w:eastAsia="en-US"/>
        </w:rPr>
      </w:pPr>
    </w:p>
    <w:p w14:paraId="625D9EF0"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 xml:space="preserve">Measures……………………………………………………………………………......38 </w:t>
      </w:r>
    </w:p>
    <w:p w14:paraId="3CA73F45" w14:textId="77777777" w:rsidR="005210E5" w:rsidRDefault="005210E5">
      <w:pPr>
        <w:spacing w:line="240" w:lineRule="auto"/>
        <w:ind w:firstLine="0"/>
        <w:rPr>
          <w:rFonts w:ascii="Times New Roman" w:eastAsia="Times New Roman" w:hAnsi="Times New Roman" w:cs="Times New Roman"/>
          <w:kern w:val="0"/>
          <w:lang w:eastAsia="en-US"/>
        </w:rPr>
      </w:pPr>
    </w:p>
    <w:p w14:paraId="77330AFC"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Statistical Analyses…………………………………………………………………</w:t>
      </w:r>
      <w:proofErr w:type="gramStart"/>
      <w:r>
        <w:rPr>
          <w:rFonts w:eastAsia="Times New Roman" w:cs="Times New Roman"/>
          <w:kern w:val="0"/>
          <w:lang w:eastAsia="en-US"/>
        </w:rPr>
        <w:t>…..</w:t>
      </w:r>
      <w:proofErr w:type="gramEnd"/>
      <w:r>
        <w:rPr>
          <w:rFonts w:eastAsia="Times New Roman" w:cs="Times New Roman"/>
          <w:kern w:val="0"/>
          <w:lang w:eastAsia="en-US"/>
        </w:rPr>
        <w:t>40</w:t>
      </w:r>
    </w:p>
    <w:p w14:paraId="7C396C57" w14:textId="77777777" w:rsidR="005210E5" w:rsidRDefault="005210E5">
      <w:pPr>
        <w:spacing w:line="240" w:lineRule="auto"/>
        <w:rPr>
          <w:rFonts w:ascii="Times New Roman" w:eastAsia="Times New Roman" w:hAnsi="Times New Roman" w:cs="Times New Roman"/>
          <w:kern w:val="0"/>
          <w:lang w:eastAsia="en-US"/>
        </w:rPr>
      </w:pPr>
    </w:p>
    <w:p w14:paraId="41FE3D1E"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 xml:space="preserve">CHAPTER 4: RESULTS………………………………………………………………… </w:t>
      </w:r>
    </w:p>
    <w:p w14:paraId="517B76F2" w14:textId="77777777" w:rsidR="005210E5" w:rsidRDefault="005210E5">
      <w:pPr>
        <w:spacing w:line="240" w:lineRule="auto"/>
        <w:rPr>
          <w:rFonts w:ascii="Times New Roman" w:eastAsia="Times New Roman" w:hAnsi="Times New Roman" w:cs="Times New Roman"/>
          <w:kern w:val="0"/>
          <w:lang w:eastAsia="en-US"/>
        </w:rPr>
      </w:pPr>
    </w:p>
    <w:p w14:paraId="088F13F5" w14:textId="29E95E39"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1 :</w:t>
      </w:r>
      <w:proofErr w:type="gramEnd"/>
      <w:r>
        <w:rPr>
          <w:rFonts w:eastAsia="Times New Roman" w:cs="Times New Roman"/>
          <w:i/>
          <w:kern w:val="0"/>
          <w:lang w:eastAsia="en-US"/>
        </w:rPr>
        <w:t xml:space="preserve"> ……..………………………………... </w:t>
      </w:r>
    </w:p>
    <w:p w14:paraId="73FD6303" w14:textId="77777777" w:rsidR="005210E5" w:rsidRDefault="005210E5">
      <w:pPr>
        <w:spacing w:line="240" w:lineRule="auto"/>
        <w:rPr>
          <w:rFonts w:ascii="Times New Roman" w:eastAsia="Times New Roman" w:hAnsi="Times New Roman" w:cs="Times New Roman"/>
          <w:i/>
          <w:kern w:val="0"/>
          <w:lang w:eastAsia="en-US"/>
        </w:rPr>
      </w:pPr>
    </w:p>
    <w:p w14:paraId="5ACC4F18"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#2: …………………………………………... </w:t>
      </w:r>
    </w:p>
    <w:p w14:paraId="6B031FDC" w14:textId="77777777" w:rsidR="005210E5" w:rsidRDefault="005210E5">
      <w:pPr>
        <w:spacing w:line="240" w:lineRule="auto"/>
        <w:rPr>
          <w:rFonts w:ascii="Times New Roman" w:eastAsia="Times New Roman" w:hAnsi="Times New Roman" w:cs="Times New Roman"/>
          <w:i/>
          <w:kern w:val="0"/>
          <w:lang w:eastAsia="en-US"/>
        </w:rPr>
      </w:pPr>
    </w:p>
    <w:p w14:paraId="71EA3A72"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3:…</w:t>
      </w:r>
      <w:proofErr w:type="gramEnd"/>
      <w:r>
        <w:rPr>
          <w:rFonts w:eastAsia="Times New Roman" w:cs="Times New Roman"/>
          <w:i/>
          <w:kern w:val="0"/>
          <w:lang w:eastAsia="en-US"/>
        </w:rPr>
        <w:t xml:space="preserve">…………………..……………………….. </w:t>
      </w:r>
    </w:p>
    <w:p w14:paraId="41D12D9C" w14:textId="77777777" w:rsidR="005210E5" w:rsidRDefault="005210E5">
      <w:pPr>
        <w:spacing w:line="240" w:lineRule="auto"/>
        <w:rPr>
          <w:rFonts w:ascii="Times New Roman" w:eastAsia="Times New Roman" w:hAnsi="Times New Roman" w:cs="Times New Roman"/>
          <w:i/>
          <w:kern w:val="0"/>
          <w:lang w:eastAsia="en-US"/>
        </w:rPr>
      </w:pPr>
    </w:p>
    <w:p w14:paraId="10CF9FCD"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#4: ……………………………………... </w:t>
      </w:r>
    </w:p>
    <w:p w14:paraId="0832450E" w14:textId="77777777" w:rsidR="005210E5" w:rsidRDefault="004F35FD">
      <w:pPr>
        <w:rPr>
          <w:rFonts w:ascii="Times New Roman" w:eastAsia="Times New Roman" w:hAnsi="Times New Roman" w:cs="Times New Roman"/>
          <w:i/>
          <w:kern w:val="0"/>
          <w:lang w:eastAsia="en-US"/>
        </w:rPr>
      </w:pPr>
      <w:r>
        <w:rPr>
          <w:rFonts w:eastAsia="Times New Roman" w:cs="Times New Roman"/>
          <w:i/>
          <w:kern w:val="0"/>
          <w:lang w:eastAsia="en-US"/>
        </w:rPr>
        <w:t>Research Question #</w:t>
      </w:r>
      <w:proofErr w:type="gramStart"/>
      <w:r>
        <w:rPr>
          <w:rFonts w:eastAsia="Times New Roman" w:cs="Times New Roman"/>
          <w:i/>
          <w:kern w:val="0"/>
          <w:lang w:eastAsia="en-US"/>
        </w:rPr>
        <w:t>5:…</w:t>
      </w:r>
      <w:proofErr w:type="gramEnd"/>
      <w:r>
        <w:rPr>
          <w:rFonts w:eastAsia="Times New Roman" w:cs="Times New Roman"/>
          <w:i/>
          <w:kern w:val="0"/>
          <w:lang w:eastAsia="en-US"/>
        </w:rPr>
        <w:t xml:space="preserve">…………………..……………………….. </w:t>
      </w:r>
    </w:p>
    <w:p w14:paraId="0B8FEBCD" w14:textId="77777777" w:rsidR="005210E5" w:rsidRDefault="004F35FD">
      <w:pPr>
        <w:spacing w:line="240" w:lineRule="auto"/>
        <w:rPr>
          <w:rFonts w:ascii="Times New Roman" w:eastAsia="Times New Roman" w:hAnsi="Times New Roman" w:cs="Times New Roman"/>
          <w:i/>
          <w:kern w:val="0"/>
          <w:lang w:eastAsia="en-US"/>
        </w:rPr>
      </w:pPr>
      <w:r>
        <w:rPr>
          <w:rFonts w:eastAsia="Times New Roman" w:cs="Times New Roman"/>
          <w:i/>
          <w:kern w:val="0"/>
          <w:lang w:eastAsia="en-US"/>
        </w:rPr>
        <w:t xml:space="preserve">Research Question #6: ……………………………………... </w:t>
      </w:r>
    </w:p>
    <w:p w14:paraId="2B55D66A" w14:textId="77777777" w:rsidR="005210E5" w:rsidRDefault="005210E5">
      <w:pPr>
        <w:spacing w:line="240" w:lineRule="auto"/>
        <w:rPr>
          <w:rFonts w:ascii="Times New Roman" w:eastAsia="Times New Roman" w:hAnsi="Times New Roman" w:cs="Times New Roman"/>
          <w:i/>
          <w:kern w:val="0"/>
          <w:lang w:eastAsia="en-US"/>
        </w:rPr>
      </w:pPr>
    </w:p>
    <w:p w14:paraId="170F6A2A" w14:textId="77777777" w:rsidR="005210E5" w:rsidRDefault="005210E5">
      <w:pPr>
        <w:spacing w:line="240" w:lineRule="auto"/>
        <w:ind w:firstLine="0"/>
        <w:rPr>
          <w:rFonts w:ascii="Times New Roman" w:eastAsia="Times New Roman" w:hAnsi="Times New Roman" w:cs="Times New Roman"/>
          <w:i/>
          <w:kern w:val="0"/>
          <w:lang w:eastAsia="en-US"/>
        </w:rPr>
      </w:pPr>
    </w:p>
    <w:p w14:paraId="456895F0"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CHAPTER 5: DISCUSSION &amp; CONCLUSIONS………………………………………</w:t>
      </w:r>
    </w:p>
    <w:p w14:paraId="584CF95E" w14:textId="77777777" w:rsidR="005210E5" w:rsidRDefault="005210E5">
      <w:pPr>
        <w:spacing w:line="240" w:lineRule="auto"/>
        <w:rPr>
          <w:rFonts w:ascii="Times New Roman" w:eastAsia="Times New Roman" w:hAnsi="Times New Roman" w:cs="Times New Roman"/>
          <w:kern w:val="0"/>
          <w:lang w:eastAsia="en-US"/>
        </w:rPr>
      </w:pPr>
    </w:p>
    <w:p w14:paraId="1C077B8B" w14:textId="77777777" w:rsidR="005210E5" w:rsidRDefault="004F35FD">
      <w:pPr>
        <w:spacing w:line="240" w:lineRule="auto"/>
        <w:rPr>
          <w:rFonts w:ascii="Times New Roman" w:eastAsia="Times New Roman" w:hAnsi="Times New Roman" w:cs="Times New Roman"/>
          <w:kern w:val="0"/>
          <w:lang w:eastAsia="en-US"/>
        </w:rPr>
      </w:pPr>
      <w:r>
        <w:rPr>
          <w:rFonts w:eastAsia="Times New Roman" w:cs="Times New Roman"/>
          <w:kern w:val="0"/>
          <w:lang w:eastAsia="en-US"/>
        </w:rPr>
        <w:t>Limitations of the Study………………………………………………………</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661B48A7" w14:textId="77777777" w:rsidR="005210E5" w:rsidRDefault="005210E5">
      <w:pPr>
        <w:spacing w:line="240" w:lineRule="auto"/>
        <w:rPr>
          <w:rFonts w:ascii="Times New Roman" w:eastAsia="Times New Roman" w:hAnsi="Times New Roman" w:cs="Times New Roman"/>
          <w:kern w:val="0"/>
          <w:lang w:eastAsia="en-US"/>
        </w:rPr>
      </w:pPr>
    </w:p>
    <w:p w14:paraId="3FBF219C" w14:textId="77777777" w:rsidR="005210E5" w:rsidRDefault="004F35FD">
      <w:pPr>
        <w:spacing w:line="240" w:lineRule="auto"/>
        <w:ind w:left="720" w:firstLine="0"/>
        <w:rPr>
          <w:rFonts w:ascii="Times New Roman" w:eastAsia="Times New Roman" w:hAnsi="Times New Roman" w:cs="Times New Roman"/>
          <w:kern w:val="0"/>
          <w:lang w:eastAsia="en-US"/>
        </w:rPr>
      </w:pPr>
      <w:r>
        <w:rPr>
          <w:rFonts w:eastAsia="Times New Roman" w:cs="Times New Roman"/>
          <w:kern w:val="0"/>
          <w:lang w:eastAsia="en-US"/>
        </w:rPr>
        <w:t xml:space="preserve">Future Directions for Research………………………………………………….... </w:t>
      </w:r>
    </w:p>
    <w:p w14:paraId="22792994" w14:textId="77777777" w:rsidR="005210E5" w:rsidRDefault="005210E5">
      <w:pPr>
        <w:spacing w:line="240" w:lineRule="auto"/>
        <w:ind w:left="720" w:firstLine="0"/>
        <w:rPr>
          <w:rFonts w:ascii="Times New Roman" w:eastAsia="Times New Roman" w:hAnsi="Times New Roman" w:cs="Times New Roman"/>
          <w:kern w:val="0"/>
          <w:lang w:eastAsia="en-US"/>
        </w:rPr>
      </w:pPr>
    </w:p>
    <w:p w14:paraId="1D3CC65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A: IRB APPROVAL………</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3F90EA11" w14:textId="77777777" w:rsidR="005210E5" w:rsidRDefault="005210E5">
      <w:pPr>
        <w:spacing w:line="240" w:lineRule="auto"/>
        <w:ind w:firstLine="0"/>
        <w:rPr>
          <w:rFonts w:ascii="Times New Roman" w:eastAsia="Times New Roman" w:hAnsi="Times New Roman" w:cs="Times New Roman"/>
          <w:kern w:val="0"/>
          <w:lang w:eastAsia="en-US"/>
        </w:rPr>
      </w:pPr>
    </w:p>
    <w:p w14:paraId="35706372"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B: …………………………</w:t>
      </w:r>
      <w:proofErr w:type="gramStart"/>
      <w:r>
        <w:rPr>
          <w:rFonts w:eastAsia="Times New Roman" w:cs="Times New Roman"/>
          <w:kern w:val="0"/>
          <w:lang w:eastAsia="en-US"/>
        </w:rPr>
        <w:t>…..</w:t>
      </w:r>
      <w:proofErr w:type="gramEnd"/>
      <w:r>
        <w:rPr>
          <w:rFonts w:eastAsia="Times New Roman" w:cs="Times New Roman"/>
          <w:kern w:val="0"/>
          <w:lang w:eastAsia="en-US"/>
        </w:rPr>
        <w:t xml:space="preserve"> …... </w:t>
      </w:r>
    </w:p>
    <w:p w14:paraId="33A3DB04" w14:textId="77777777" w:rsidR="005210E5" w:rsidRDefault="005210E5">
      <w:pPr>
        <w:spacing w:line="240" w:lineRule="auto"/>
        <w:ind w:firstLine="0"/>
        <w:rPr>
          <w:rFonts w:ascii="Times New Roman" w:eastAsia="Times New Roman" w:hAnsi="Times New Roman" w:cs="Times New Roman"/>
          <w:kern w:val="0"/>
          <w:lang w:eastAsia="en-US"/>
        </w:rPr>
      </w:pPr>
    </w:p>
    <w:p w14:paraId="3015F0AF"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C: CONSENT FORM……………</w:t>
      </w:r>
      <w:proofErr w:type="gramStart"/>
      <w:r>
        <w:rPr>
          <w:rFonts w:eastAsia="Times New Roman" w:cs="Times New Roman"/>
          <w:kern w:val="0"/>
          <w:lang w:eastAsia="en-US"/>
        </w:rPr>
        <w:t>…..</w:t>
      </w:r>
      <w:proofErr w:type="gramEnd"/>
      <w:r>
        <w:rPr>
          <w:rFonts w:eastAsia="Times New Roman" w:cs="Times New Roman"/>
          <w:kern w:val="0"/>
          <w:lang w:eastAsia="en-US"/>
        </w:rPr>
        <w:t xml:space="preserve">…... </w:t>
      </w:r>
    </w:p>
    <w:p w14:paraId="54BF474F" w14:textId="77777777" w:rsidR="005210E5" w:rsidRDefault="005210E5">
      <w:pPr>
        <w:spacing w:line="240" w:lineRule="auto"/>
        <w:ind w:firstLine="0"/>
        <w:rPr>
          <w:rFonts w:ascii="Times New Roman" w:eastAsia="Times New Roman" w:hAnsi="Times New Roman" w:cs="Times New Roman"/>
          <w:kern w:val="0"/>
          <w:lang w:eastAsia="en-US"/>
        </w:rPr>
      </w:pPr>
    </w:p>
    <w:p w14:paraId="491F8474" w14:textId="77777777" w:rsidR="005210E5" w:rsidRDefault="004F35FD">
      <w:pPr>
        <w:spacing w:line="240" w:lineRule="auto"/>
        <w:ind w:firstLine="0"/>
        <w:rPr>
          <w:rFonts w:ascii="Times New Roman" w:eastAsia="Times New Roman" w:hAnsi="Times New Roman" w:cs="Times New Roman"/>
          <w:kern w:val="0"/>
          <w:lang w:eastAsia="en-US"/>
        </w:rPr>
      </w:pPr>
      <w:r>
        <w:rPr>
          <w:rFonts w:eastAsia="Times New Roman" w:cs="Times New Roman"/>
          <w:kern w:val="0"/>
          <w:lang w:eastAsia="en-US"/>
        </w:rPr>
        <w:t>APPENDIX D: QUESTIONNAIRE……………</w:t>
      </w:r>
      <w:proofErr w:type="gramStart"/>
      <w:r>
        <w:rPr>
          <w:rFonts w:eastAsia="Times New Roman" w:cs="Times New Roman"/>
          <w:kern w:val="0"/>
          <w:lang w:eastAsia="en-US"/>
        </w:rPr>
        <w:t>…..</w:t>
      </w:r>
      <w:proofErr w:type="gramEnd"/>
      <w:r>
        <w:rPr>
          <w:rFonts w:eastAsia="Times New Roman" w:cs="Times New Roman"/>
          <w:kern w:val="0"/>
          <w:lang w:eastAsia="en-US"/>
        </w:rPr>
        <w:t>…...</w:t>
      </w:r>
    </w:p>
    <w:p w14:paraId="59293F6A" w14:textId="77777777" w:rsidR="005210E5" w:rsidRDefault="005210E5">
      <w:pPr>
        <w:spacing w:line="240" w:lineRule="auto"/>
        <w:ind w:firstLine="0"/>
        <w:rPr>
          <w:rFonts w:ascii="Times New Roman" w:eastAsia="Times New Roman" w:hAnsi="Times New Roman" w:cs="Times New Roman"/>
          <w:kern w:val="0"/>
          <w:lang w:eastAsia="en-US"/>
        </w:rPr>
      </w:pPr>
    </w:p>
    <w:p w14:paraId="1E72A737" w14:textId="77777777" w:rsidR="005210E5" w:rsidRDefault="004F35FD">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2F85BD6D" w14:textId="77777777" w:rsidR="005210E5" w:rsidRDefault="005210E5">
      <w:pPr>
        <w:spacing w:line="240" w:lineRule="auto"/>
        <w:ind w:firstLine="0"/>
        <w:rPr>
          <w:rFonts w:ascii="TimesNewRomanPSMT" w:hAnsi="TimesNewRomanPSMT" w:cs="TimesNewRomanPSMT"/>
          <w:kern w:val="0"/>
        </w:rPr>
      </w:pPr>
    </w:p>
    <w:p w14:paraId="38C0CD46" w14:textId="77777777" w:rsidR="005210E5" w:rsidRDefault="004F35FD">
      <w:pPr>
        <w:pStyle w:val="SectionTitle"/>
      </w:pPr>
      <w:r>
        <w:lastRenderedPageBreak/>
        <w:t>Abstract</w:t>
      </w:r>
    </w:p>
    <w:p w14:paraId="578FC5A1" w14:textId="77777777" w:rsidR="005210E5" w:rsidRDefault="005210E5"/>
    <w:p w14:paraId="419D8B1A" w14:textId="77777777" w:rsidR="005210E5" w:rsidRDefault="005210E5"/>
    <w:p w14:paraId="53EE4793" w14:textId="77777777" w:rsidR="005210E5" w:rsidRDefault="005210E5"/>
    <w:p w14:paraId="773CB827" w14:textId="77777777" w:rsidR="005210E5" w:rsidRDefault="004F35FD">
      <w:r>
        <w:br w:type="page"/>
      </w:r>
    </w:p>
    <w:p w14:paraId="6F71A3A1" w14:textId="77777777" w:rsidR="005210E5" w:rsidRDefault="004F35FD">
      <w:pPr>
        <w:jc w:val="center"/>
        <w:rPr>
          <w:b/>
        </w:rPr>
      </w:pPr>
      <w:r>
        <w:rPr>
          <w:b/>
        </w:rPr>
        <w:lastRenderedPageBreak/>
        <w:t>CHAPTER 1</w:t>
      </w:r>
    </w:p>
    <w:p w14:paraId="759F543E" w14:textId="77777777" w:rsidR="005210E5" w:rsidRDefault="004F35FD">
      <w:pPr>
        <w:jc w:val="center"/>
        <w:rPr>
          <w:b/>
        </w:rPr>
      </w:pPr>
      <w:r>
        <w:rPr>
          <w:b/>
        </w:rPr>
        <w:t>Introduction</w:t>
      </w:r>
    </w:p>
    <w:p w14:paraId="7C6FB8FE" w14:textId="77777777" w:rsidR="005210E5" w:rsidRDefault="004F35FD">
      <w:pPr>
        <w:ind w:firstLine="0"/>
        <w:rPr>
          <w:b/>
        </w:rPr>
      </w:pPr>
      <w:r>
        <w:rPr>
          <w:b/>
        </w:rPr>
        <w:t xml:space="preserve">Academic </w:t>
      </w:r>
      <w:commentRangeStart w:id="0"/>
      <w:r>
        <w:rPr>
          <w:b/>
        </w:rPr>
        <w:t>Engagement</w:t>
      </w:r>
      <w:commentRangeEnd w:id="0"/>
      <w:r>
        <w:commentReference w:id="0"/>
      </w:r>
    </w:p>
    <w:p w14:paraId="6518ECD2" w14:textId="44F7D72A" w:rsidR="005210E5" w:rsidRDefault="004F35FD">
      <w:pPr>
        <w:rPr>
          <w:color w:val="000000" w:themeColor="text1"/>
        </w:rPr>
      </w:pPr>
      <w:r>
        <w:t>Academic engagement is a broad concept including aspects of behavior and both intrinsic and extrinsic characteristics that lend themselves to learning and academic success.  Research on student engagement has focused and defined academic engagement in a variety of ways, identifying relevant factors such as motivation, participation, instructor relationships, achievement, challenging curriculum, and study skills (</w:t>
      </w:r>
      <w:commentRangeStart w:id="1"/>
      <w:r>
        <w:t xml:space="preserve">Chapman, 2003; </w:t>
      </w:r>
      <w:proofErr w:type="spellStart"/>
      <w:r>
        <w:t>Zepke</w:t>
      </w:r>
      <w:proofErr w:type="spellEnd"/>
      <w:r>
        <w:t xml:space="preserve"> &amp; Leach, 2010; </w:t>
      </w:r>
      <w:proofErr w:type="spellStart"/>
      <w:r>
        <w:t>Handelsman</w:t>
      </w:r>
      <w:proofErr w:type="spellEnd"/>
      <w:r>
        <w:t xml:space="preserve">, Briggs, Sullivan, &amp; </w:t>
      </w:r>
      <w:proofErr w:type="spellStart"/>
      <w:r>
        <w:t>Towler</w:t>
      </w:r>
      <w:proofErr w:type="spellEnd"/>
      <w:r>
        <w:t>, 2005; NSSE, 2000; Skinner &amp; Belmont, 1993</w:t>
      </w:r>
      <w:commentRangeEnd w:id="1"/>
      <w:r>
        <w:commentReference w:id="1"/>
      </w:r>
      <w:r>
        <w:t>).</w:t>
      </w:r>
      <w:r>
        <w:rPr>
          <w:rFonts w:eastAsia="Times New Roman" w:cs="Times New Roman"/>
          <w:kern w:val="0"/>
          <w:lang w:eastAsia="en-US"/>
        </w:rPr>
        <w:t xml:space="preserve"> Marks (2000) </w:t>
      </w:r>
      <w:r>
        <w:rPr>
          <w:color w:val="000000" w:themeColor="text1"/>
        </w:rPr>
        <w:t>conceptualizes engagement as a psychological process: “specifically, the attention, interest, investment, and effort students expend in the work of learning” (</w:t>
      </w:r>
      <w:r w:rsidR="00E87957">
        <w:rPr>
          <w:color w:val="000000" w:themeColor="text1"/>
        </w:rPr>
        <w:t>p.</w:t>
      </w:r>
      <w:r>
        <w:rPr>
          <w:color w:val="000000" w:themeColor="text1"/>
        </w:rPr>
        <w:t xml:space="preserve"> 154-155). Furthermore, defined in this way, “engagement implies both affective and behavioral participation in the learning experience” (</w:t>
      </w:r>
      <w:proofErr w:type="spellStart"/>
      <w:r w:rsidR="00E87957">
        <w:rPr>
          <w:color w:val="000000" w:themeColor="text1"/>
        </w:rPr>
        <w:t>p</w:t>
      </w:r>
      <w:ins w:id="2" w:author="Nelson, Audrey R - (audreyn)" w:date="2018-04-19T08:55:00Z">
        <w:r w:rsidR="00303D6E">
          <w:rPr>
            <w:color w:val="000000" w:themeColor="text1"/>
          </w:rPr>
          <w:t>ss</w:t>
        </w:r>
        <w:proofErr w:type="spellEnd"/>
        <w:r w:rsidR="00303D6E">
          <w:rPr>
            <w:color w:val="000000" w:themeColor="text1"/>
          </w:rPr>
          <w:t xml:space="preserve">, Sleep Hygiene, </w:t>
        </w:r>
        <w:proofErr w:type="gramStart"/>
        <w:r w:rsidR="00303D6E">
          <w:rPr>
            <w:color w:val="000000" w:themeColor="text1"/>
          </w:rPr>
          <w:t xml:space="preserve">and </w:t>
        </w:r>
      </w:ins>
      <w:r w:rsidR="00E87957">
        <w:rPr>
          <w:color w:val="000000" w:themeColor="text1"/>
        </w:rPr>
        <w:t>.</w:t>
      </w:r>
      <w:proofErr w:type="gramEnd"/>
      <w:r>
        <w:rPr>
          <w:color w:val="000000" w:themeColor="text1"/>
        </w:rPr>
        <w:t xml:space="preserve"> 154-155). Further, </w:t>
      </w:r>
      <w:r>
        <w:rPr>
          <w:rFonts w:cstheme="minorHAnsi"/>
          <w:color w:val="000000"/>
          <w:kern w:val="0"/>
        </w:rPr>
        <w:t xml:space="preserve">Skinner and Belmont (1993) describe how student engagement appears in classroom settings as follows: </w:t>
      </w:r>
    </w:p>
    <w:p w14:paraId="08421A92" w14:textId="77777777" w:rsidR="005210E5" w:rsidRDefault="004F35FD">
      <w:pPr>
        <w:widowControl w:val="0"/>
        <w:spacing w:after="240"/>
        <w:ind w:left="720" w:firstLine="0"/>
        <w:rPr>
          <w:rFonts w:ascii="Times" w:hAnsi="Times" w:cs="Times"/>
          <w:color w:val="000000"/>
          <w:kern w:val="0"/>
        </w:rPr>
      </w:pPr>
      <w:r>
        <w:rPr>
          <w:rFonts w:cstheme="minorHAnsi"/>
          <w:color w:val="000000"/>
          <w:kern w:val="0"/>
        </w:rPr>
        <w:t>Children who are engaged show sustained behavioral involvement in learning activities accompanied by a positive emotional tone. They select tasks at the border of their competencies, initiate action when given the opportunity, and exert intense effort and concentration in the implementation of learning tasks; they show generally positive emotions during ongoing action, including enthusiasm, optimism, curiosity, and interest. The opposite of engagement is disaffection. Disaffected children are passive, do not try hard, and give up easily in the face of challenges [they can] be bored, depressed, anxious, or even angry about their presence in the classroom; they can be withdrawn from learning opportunities or even rebellious towards teachers and classmates (p. 572).</w:t>
      </w:r>
      <w:r>
        <w:rPr>
          <w:rFonts w:ascii="Helvetica" w:hAnsi="Helvetica" w:cs="Helvetica"/>
          <w:color w:val="000000"/>
          <w:kern w:val="0"/>
          <w:sz w:val="32"/>
          <w:szCs w:val="32"/>
        </w:rPr>
        <w:t xml:space="preserve"> </w:t>
      </w:r>
    </w:p>
    <w:p w14:paraId="6B020431" w14:textId="77777777" w:rsidR="005210E5" w:rsidRDefault="005210E5"/>
    <w:p w14:paraId="4767ABA2" w14:textId="77777777" w:rsidR="005210E5" w:rsidRDefault="004F35FD">
      <w:pPr>
        <w:rPr>
          <w:rFonts w:ascii="Times New Roman" w:eastAsia="Times New Roman" w:hAnsi="Times New Roman" w:cs="Times New Roman"/>
          <w:color w:val="FF0000"/>
          <w:kern w:val="0"/>
          <w:lang w:eastAsia="en-US"/>
        </w:rPr>
      </w:pPr>
      <w:r>
        <w:rPr>
          <w:color w:val="000000" w:themeColor="text1"/>
        </w:rPr>
        <w:t xml:space="preserve">A systematic literature review by </w:t>
      </w:r>
      <w:proofErr w:type="spellStart"/>
      <w:r>
        <w:rPr>
          <w:color w:val="000000" w:themeColor="text1"/>
        </w:rPr>
        <w:t>Zepke</w:t>
      </w:r>
      <w:proofErr w:type="spellEnd"/>
      <w:r>
        <w:rPr>
          <w:color w:val="000000" w:themeColor="text1"/>
        </w:rPr>
        <w:t xml:space="preserve"> and Leach (2010) evaluated 93 studies from 10 different countries. Study results identified four perspectives on school engagement that include: “Motivation and agency (e</w:t>
      </w:r>
      <w:r>
        <w:rPr>
          <w:rFonts w:eastAsia="Times New Roman" w:cs="Times New Roman"/>
          <w:kern w:val="0"/>
          <w:lang w:eastAsia="en-US"/>
        </w:rPr>
        <w:t xml:space="preserve">ngaged students are intrinsically motivated and want to exercise their agency),” “Transactional engagement (students and teachers engage with each other),” “Institutional support (Institutions provide an environment conducive to learning),” and “Active citizenship (students and institutions work together to enable challenges to social beliefs and practices).”  Results from this investigation highlight the potential utility of addressing academic engagement from both the macro (institutionally based) and micro (student focused) level.  </w:t>
      </w:r>
      <w:r>
        <w:rPr>
          <w:rFonts w:eastAsia="Times New Roman" w:cs="Times New Roman"/>
          <w:color w:val="000000" w:themeColor="text1"/>
          <w:kern w:val="0"/>
          <w:lang w:eastAsia="en-US"/>
        </w:rPr>
        <w:t>In other words, school engagement is a complex concept that incorporates both internal factors such as attention, effort, affect, and motivation, and extrinsic factors such as teacher/student relations, conducive learning environments, and effective institutional support and interactions with students.</w:t>
      </w:r>
    </w:p>
    <w:p w14:paraId="6F304BFA"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kern w:val="0"/>
          <w:lang w:eastAsia="en-US"/>
        </w:rPr>
        <w:t xml:space="preserve">To date, various studies have approached school engagement from the macro level, looking at how institutional practices can impact the likelihood of a student to engage and succeed in the academic environment (e.g., </w:t>
      </w:r>
      <w:proofErr w:type="spellStart"/>
      <w:r>
        <w:t>Froh</w:t>
      </w:r>
      <w:proofErr w:type="spellEnd"/>
      <w:r>
        <w:t xml:space="preserve"> &amp; Hawkes, 1996;</w:t>
      </w:r>
      <w:r>
        <w:rPr>
          <w:rFonts w:eastAsia="Times New Roman" w:cs="Times New Roman"/>
          <w:kern w:val="0"/>
          <w:lang w:eastAsia="en-US"/>
        </w:rPr>
        <w:t xml:space="preserve"> </w:t>
      </w:r>
      <w:r>
        <w:rPr>
          <w:rFonts w:eastAsia="Times New Roman" w:cs="Times New Roman"/>
          <w:color w:val="000000" w:themeColor="text1"/>
          <w:kern w:val="0"/>
          <w:lang w:eastAsia="en-US"/>
        </w:rPr>
        <w:t>Skinner &amp; Belmont, 1993</w:t>
      </w:r>
      <w:r>
        <w:rPr>
          <w:rFonts w:eastAsia="Times New Roman" w:cs="Times New Roman"/>
          <w:kern w:val="0"/>
          <w:lang w:eastAsia="en-US"/>
        </w:rPr>
        <w:t xml:space="preserve">). Skinner and Belmont (1993) examined a transactional form of engagement with their evaluation of the impact of teacher/student relations on academic engagement. In this study, such relationships were found to predict student engagement. Moreover, the researchers discussed how teacher relations and behaviors influence student motivation in a positive fashion. </w:t>
      </w:r>
      <w:r>
        <w:rPr>
          <w:rFonts w:eastAsia="Times New Roman" w:cs="Times New Roman"/>
          <w:color w:val="000000" w:themeColor="text1"/>
          <w:kern w:val="0"/>
          <w:lang w:eastAsia="en-US"/>
        </w:rPr>
        <w:t xml:space="preserve">This suggests that interventions on the macro level—although potentially constrained by the differing institutional practices at different institutions and in different programs—can be beneficial to a student’s positive outcomes. </w:t>
      </w:r>
    </w:p>
    <w:p w14:paraId="2ADFA5C4" w14:textId="77777777" w:rsidR="005210E5" w:rsidRDefault="004F35FD">
      <w:r>
        <w:rPr>
          <w:rFonts w:eastAsia="Times New Roman" w:cs="Times New Roman"/>
          <w:kern w:val="0"/>
          <w:lang w:eastAsia="en-US"/>
        </w:rPr>
        <w:lastRenderedPageBreak/>
        <w:t xml:space="preserve"> Studies have also evaluated academic engagement from an intrinsic perspective, often focusing on singular aspects of an individual such as their motivation, attention, participation, and study skills. </w:t>
      </w:r>
      <w:r>
        <w:t xml:space="preserve">Unlike previous studies focusing on motivation as a defining characteristic of academic engagement </w:t>
      </w:r>
      <w:commentRangeStart w:id="3"/>
      <w:r>
        <w:t>at the university level</w:t>
      </w:r>
      <w:commentRangeEnd w:id="3"/>
      <w:r>
        <w:commentReference w:id="3"/>
      </w:r>
      <w:r>
        <w:t xml:space="preserve">, </w:t>
      </w:r>
      <w:proofErr w:type="spellStart"/>
      <w:r>
        <w:t>Handelsman</w:t>
      </w:r>
      <w:proofErr w:type="spellEnd"/>
      <w:r>
        <w:t xml:space="preserve"> et al. (2005) approached engagement as a multi-faceted concept while developing a measure on student course engagement. </w:t>
      </w:r>
      <w:proofErr w:type="spellStart"/>
      <w:r>
        <w:t>Handelsman</w:t>
      </w:r>
      <w:proofErr w:type="spellEnd"/>
      <w:r>
        <w:t xml:space="preserve"> et al. (2005) chose to look at the “micro” level of a student’s engagement rather than evaluate engagement from the “macro” level, which has been addressed by previous research looking at engagement from the perspective of the institution to determine effective programs to enhance engagement in their students (</w:t>
      </w:r>
      <w:proofErr w:type="spellStart"/>
      <w:r>
        <w:t>Froh</w:t>
      </w:r>
      <w:proofErr w:type="spellEnd"/>
      <w:r>
        <w:t xml:space="preserve"> &amp; Hawkes, 1996; NSSE, 2000). Study results identified four distinct factors of university student engagement: Factor 1 – “skills engagement”, Factor 2 – “emotional engagement”, Factor 3 – “participation/interaction engagement”, and Factor 4 – “performance engagement.”  In light of these findings, the Student Course Engagement Questionnaire (SCEQ; </w:t>
      </w:r>
      <w:proofErr w:type="spellStart"/>
      <w:r>
        <w:t>Handelsman</w:t>
      </w:r>
      <w:proofErr w:type="spellEnd"/>
      <w:r>
        <w:t xml:space="preserve"> et al., 2005) is based on a four-factor model: Factor 1 includes study skills, effort, work completion, attendance, and taking and reviewing notes; Factor 2 includes emotional aspects such as desiring to learn and finding ways to make a course interesting or relevant to their lives; Factor 3 includes participatory aspects such as participating in discussions, asking questions, and seeking help when necessary; and finally, Factor 4 includes performance on tests, grades, and confidence about abilities in the specific course.  </w:t>
      </w:r>
    </w:p>
    <w:p w14:paraId="60E71210" w14:textId="6EC031CE" w:rsidR="005210E5" w:rsidRDefault="004F35FD">
      <w:pPr>
        <w:ind w:firstLine="0"/>
      </w:pPr>
      <w:r>
        <w:tab/>
        <w:t>Academic engagement matters in that research has shown that it is related to successful academic outcomes (Finn &amp; Rock, 1997). Marks (2000) highlights this notion with the following statement: “</w:t>
      </w:r>
      <w:r>
        <w:rPr>
          <w:color w:val="000000" w:themeColor="text1"/>
        </w:rPr>
        <w:t>engagement is an important facet of students' school experience because of its logical relationship to achievement and to optimal human development” (</w:t>
      </w:r>
      <w:r w:rsidR="00E87957">
        <w:rPr>
          <w:color w:val="000000" w:themeColor="text1"/>
        </w:rPr>
        <w:t>p.</w:t>
      </w:r>
      <w:r>
        <w:rPr>
          <w:color w:val="000000" w:themeColor="text1"/>
        </w:rPr>
        <w:t xml:space="preserve"> 155).</w:t>
      </w:r>
      <w:r>
        <w:t xml:space="preserve"> In fact, the previously </w:t>
      </w:r>
      <w:r>
        <w:lastRenderedPageBreak/>
        <w:t xml:space="preserve">provided definition of academic engagement is conceptually similar to such outcome measures. As an example, the “Performance Factor” as proposed by </w:t>
      </w:r>
      <w:proofErr w:type="spellStart"/>
      <w:r>
        <w:t>Handelsman</w:t>
      </w:r>
      <w:proofErr w:type="spellEnd"/>
      <w:r>
        <w:t xml:space="preserve"> et al. (2005), which includes grades and performance on tests, is included as a measure of engagement.  As such, academic engagement is often evaluated in the literature as a component of </w:t>
      </w:r>
      <w:commentRangeStart w:id="4"/>
      <w:r>
        <w:t>its parts</w:t>
      </w:r>
      <w:commentRangeEnd w:id="4"/>
      <w:r>
        <w:commentReference w:id="4"/>
      </w:r>
      <w:r>
        <w:t xml:space="preserve">, with academic achievement a common area of focus. Finn and Rock (1997) identified this link in </w:t>
      </w:r>
      <w:r>
        <w:rPr>
          <w:rFonts w:eastAsia="Times New Roman" w:cs="Times New Roman"/>
          <w:color w:val="000000"/>
          <w:kern w:val="0"/>
          <w:lang w:eastAsia="en-US"/>
        </w:rPr>
        <w:t xml:space="preserve">a study evaluating graduation rates and levels of academic achievement in a sample of </w:t>
      </w:r>
      <w:r>
        <w:t xml:space="preserve">1,803 minority </w:t>
      </w:r>
      <w:ins w:id="5" w:author="yoonjina@gmail.com" w:date="2017-12-11T07:58:00Z">
        <w:r>
          <w:t xml:space="preserve">high school? </w:t>
        </w:r>
      </w:ins>
      <w:r>
        <w:t xml:space="preserve">students. Study results indicate that students with the most successful scholastic outcomes were the most likely to show the highest level of school engagement behaviors. </w:t>
      </w:r>
      <w:r>
        <w:tab/>
        <w:t xml:space="preserve"> </w:t>
      </w:r>
    </w:p>
    <w:p w14:paraId="1BACE30E" w14:textId="77777777" w:rsidR="005210E5" w:rsidRDefault="004F35FD">
      <w:pPr>
        <w:rPr>
          <w:color w:val="000000" w:themeColor="text1"/>
        </w:rPr>
      </w:pPr>
      <w:r>
        <w:t xml:space="preserve">Disengagement at the </w:t>
      </w:r>
      <w:commentRangeStart w:id="6"/>
      <w:r>
        <w:t xml:space="preserve">university level </w:t>
      </w:r>
      <w:commentRangeEnd w:id="6"/>
      <w:r>
        <w:commentReference w:id="6"/>
      </w:r>
      <w:r>
        <w:t xml:space="preserve">can lead to failing grades, higher dropout rates, and feeling disenfranchised. Therefore, to optimize performance among university students, it is important to evaluate the variables that impact academic engagement and the mechanisms involved.  As suggested by results from the </w:t>
      </w:r>
      <w:proofErr w:type="spellStart"/>
      <w:r>
        <w:t>Handelsman</w:t>
      </w:r>
      <w:proofErr w:type="spellEnd"/>
      <w:r>
        <w:t xml:space="preserve"> et al. (2005) study, </w:t>
      </w:r>
      <w:r>
        <w:rPr>
          <w:color w:val="000000" w:themeColor="text1"/>
        </w:rPr>
        <w:t xml:space="preserve">the current study aims to evaluate students on </w:t>
      </w:r>
      <w:commentRangeStart w:id="7"/>
      <w:r>
        <w:rPr>
          <w:color w:val="000000" w:themeColor="text1"/>
        </w:rPr>
        <w:t xml:space="preserve">the “micro” level </w:t>
      </w:r>
      <w:commentRangeEnd w:id="7"/>
      <w:r>
        <w:commentReference w:id="7"/>
      </w:r>
      <w:r>
        <w:rPr>
          <w:color w:val="000000" w:themeColor="text1"/>
        </w:rPr>
        <w:t>and by assessing variables such as stress, which have commonly been linked to poor academic outcomes and affect. It is believed that investigating internal factors affords more opportunities for interventions since they can be implemented on an individual or in a small group setting, and not be constrained by the challenges of making large institutional changes.</w:t>
      </w:r>
    </w:p>
    <w:p w14:paraId="528F517F" w14:textId="36396D74" w:rsidR="005210E5" w:rsidRDefault="004F35FD">
      <w:pPr>
        <w:rPr>
          <w:color w:val="000000" w:themeColor="text1"/>
        </w:rPr>
      </w:pPr>
      <w:r>
        <w:t>University students are inundated with potential stressors that range from managing the responsibilities of new-found independence to navigating the intricacies of finding success in a rigorous academic setting. To achieve academic success, it is important for students to be actively engaged in school. Stress, however, has been implicated in reducing school engagement (</w:t>
      </w:r>
      <w:r>
        <w:rPr>
          <w:color w:val="000000" w:themeColor="text1"/>
        </w:rPr>
        <w:t xml:space="preserve">Lloyd, Alexander, Rice, &amp; Greenfield, 1980). For example, </w:t>
      </w:r>
      <w:proofErr w:type="spellStart"/>
      <w:r>
        <w:rPr>
          <w:color w:val="000000" w:themeColor="text1"/>
        </w:rPr>
        <w:t>Pechtel</w:t>
      </w:r>
      <w:proofErr w:type="spellEnd"/>
      <w:r>
        <w:rPr>
          <w:color w:val="000000" w:themeColor="text1"/>
        </w:rPr>
        <w:t xml:space="preserve"> and </w:t>
      </w:r>
      <w:proofErr w:type="spellStart"/>
      <w:r>
        <w:rPr>
          <w:color w:val="000000" w:themeColor="text1"/>
        </w:rPr>
        <w:t>Pizzagalli</w:t>
      </w:r>
      <w:proofErr w:type="spellEnd"/>
      <w:r>
        <w:rPr>
          <w:color w:val="000000" w:themeColor="text1"/>
        </w:rPr>
        <w:t xml:space="preserve"> (2011) found </w:t>
      </w:r>
      <w:r>
        <w:rPr>
          <w:color w:val="000000" w:themeColor="text1"/>
        </w:rPr>
        <w:lastRenderedPageBreak/>
        <w:t xml:space="preserve">that even early life stress has shown long-term impacts on various areas related to academic engagement, including memory, executive functioning, and cognitive performance. Further,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identified an association </w:t>
      </w:r>
      <w:commentRangeStart w:id="8"/>
      <w:r>
        <w:rPr>
          <w:color w:val="000000" w:themeColor="text1"/>
        </w:rPr>
        <w:t xml:space="preserve">between types of stress </w:t>
      </w:r>
      <w:commentRangeEnd w:id="8"/>
      <w:r>
        <w:commentReference w:id="8"/>
      </w:r>
      <w:r>
        <w:rPr>
          <w:color w:val="000000" w:themeColor="text1"/>
        </w:rPr>
        <w:t xml:space="preserve">and lower graduation rates. </w:t>
      </w:r>
    </w:p>
    <w:p w14:paraId="5F3664EE" w14:textId="22466C37" w:rsidR="005210E5" w:rsidRDefault="004F35FD">
      <w:pPr>
        <w:rPr>
          <w:color w:val="000000" w:themeColor="text1"/>
        </w:rPr>
      </w:pPr>
      <w:r>
        <w:t xml:space="preserve">Stress, as measured through the number of stressful life events recently experienced, has been found to directly impact academic performance as well as influence other aspects of academic engagement.  For example, mood, life satisfaction, attention, and executive functioning have all been found to be negatively affected by high levels of stress. In a study by Kim, Conger, Elder, and Lorenz (2003), higher levels of life stressors were associated with higher levels of depression and anxiety.  Similarly, research by Leggett, </w:t>
      </w:r>
      <w:proofErr w:type="spellStart"/>
      <w:r>
        <w:t>Burgard</w:t>
      </w:r>
      <w:proofErr w:type="spellEnd"/>
      <w:r>
        <w:t xml:space="preserve">, and </w:t>
      </w:r>
      <w:proofErr w:type="spellStart"/>
      <w:r>
        <w:t>Zivin</w:t>
      </w:r>
      <w:proofErr w:type="spellEnd"/>
      <w:r>
        <w:t xml:space="preserve"> (2016) identified similar effects of stress on symptoms of depression.  </w:t>
      </w:r>
      <w:proofErr w:type="spellStart"/>
      <w:r>
        <w:t>Misra</w:t>
      </w:r>
      <w:proofErr w:type="spellEnd"/>
      <w:r>
        <w:t xml:space="preserve"> and McKean (2000) noted not only relationships between stress and anxiety, but also stress and time management, albeit directionality between these variables was not established.</w:t>
      </w:r>
      <w:r>
        <w:rPr>
          <w:color w:val="FF0000"/>
        </w:rPr>
        <w:t xml:space="preserve"> </w:t>
      </w:r>
    </w:p>
    <w:p w14:paraId="44CAD89A" w14:textId="02B25193" w:rsidR="005210E5" w:rsidRDefault="004F35FD">
      <w:pPr>
        <w:rPr>
          <w:rFonts w:ascii="Times New Roman" w:eastAsia="Times New Roman" w:hAnsi="Times New Roman" w:cs="Times New Roman"/>
          <w:kern w:val="0"/>
          <w:lang w:eastAsia="en-US"/>
        </w:rPr>
      </w:pPr>
      <w:r>
        <w:t>Although stress has been associated with these aspects of academic engagement, studies have shown the potential influence of interacting variables on stress.  I</w:t>
      </w:r>
      <w:r>
        <w:rPr>
          <w:color w:val="000000" w:themeColor="text1"/>
        </w:rPr>
        <w:t xml:space="preserve">n a study by </w:t>
      </w:r>
      <w:proofErr w:type="spellStart"/>
      <w:r>
        <w:rPr>
          <w:color w:val="000000" w:themeColor="text1"/>
        </w:rPr>
        <w:t>Minkel</w:t>
      </w:r>
      <w:proofErr w:type="spellEnd"/>
      <w:r>
        <w:rPr>
          <w:color w:val="000000" w:themeColor="text1"/>
        </w:rPr>
        <w:t xml:space="preserve"> et al. (2012), individuals experiencing a night of total sleep deprivation showed less ability to manage stress and showed pronounced levels of anger and anxiety in response to low levels of stress, indicating that sleep is important for mood regulation, even in situations of low stress</w:t>
      </w:r>
      <w:r>
        <w:rPr>
          <w:rFonts w:eastAsia="Times New Roman" w:cs="Times New Roman"/>
          <w:color w:val="000000" w:themeColor="text1"/>
          <w:kern w:val="0"/>
          <w:lang w:eastAsia="en-US"/>
        </w:rPr>
        <w:t xml:space="preserve">. </w:t>
      </w:r>
      <w:r>
        <w:rPr>
          <w:color w:val="000000" w:themeColor="text1"/>
        </w:rPr>
        <w:t>In another study evaluating the impact of stress,</w:t>
      </w:r>
      <w:r>
        <w:rPr>
          <w:rFonts w:cstheme="majorHAnsi"/>
          <w:shd w:val="clear" w:color="auto" w:fill="FFFFFF"/>
        </w:rPr>
        <w:t xml:space="preserve"> undergraduate students who participated in vigorous exercise displayed lower levels of perceived stress (</w:t>
      </w:r>
      <w:proofErr w:type="spellStart"/>
      <w:r>
        <w:rPr>
          <w:rFonts w:cstheme="majorHAnsi"/>
          <w:shd w:val="clear" w:color="auto" w:fill="FFFFFF"/>
        </w:rPr>
        <w:t>VanKim</w:t>
      </w:r>
      <w:proofErr w:type="spellEnd"/>
      <w:r>
        <w:rPr>
          <w:rFonts w:cstheme="majorHAnsi"/>
          <w:shd w:val="clear" w:color="auto" w:fill="FFFFFF"/>
        </w:rPr>
        <w:t xml:space="preserve"> &amp; Nelson, 2013). </w:t>
      </w:r>
      <w:r>
        <w:rPr>
          <w:color w:val="000000" w:themeColor="text1"/>
        </w:rPr>
        <w:t>Such findings suggest that important mediators/moderators may exist that influence academic engagement in university students.</w:t>
      </w:r>
    </w:p>
    <w:p w14:paraId="34E45321" w14:textId="77777777" w:rsidR="005210E5" w:rsidRDefault="004F35FD">
      <w:r>
        <w:lastRenderedPageBreak/>
        <w:t xml:space="preserve">Sleep is essential for the consolidation of memory, learning, decision making, alertness, mood, and cognitive performance (Banks &amp; </w:t>
      </w:r>
      <w:proofErr w:type="spellStart"/>
      <w:r>
        <w:t>Dinges</w:t>
      </w:r>
      <w:proofErr w:type="spellEnd"/>
      <w:r>
        <w:t>, 2007; Pilcher &amp; Walters, 1997).  Deficits in sleep have been shown to negatively impact academic performance (Gomes, Tavares, &amp; de Azevedo, 2011; Gilbert &amp; Weaver, 2010).  Specifically, sleep quality and duration are correlated with lower academic achievement and course grades in college students (</w:t>
      </w:r>
      <w:r>
        <w:rPr>
          <w:color w:val="000000" w:themeColor="text1"/>
        </w:rPr>
        <w:t xml:space="preserve">Pilcher, Ginter, &amp; </w:t>
      </w:r>
      <w:proofErr w:type="spellStart"/>
      <w:r>
        <w:rPr>
          <w:color w:val="000000" w:themeColor="text1"/>
        </w:rPr>
        <w:t>Sadowsky</w:t>
      </w:r>
      <w:proofErr w:type="spellEnd"/>
      <w:r>
        <w:rPr>
          <w:color w:val="000000" w:themeColor="text1"/>
        </w:rPr>
        <w:t>, 1997</w:t>
      </w:r>
      <w:r>
        <w:t xml:space="preserve">).  It is also important to note that college students do not have good insight into the impact of sleep loss on their cognitive functioning, believing their abilities and functioning to be much higher than those students with adequate sleep levels (Pilcher &amp; Walters, 1997). </w:t>
      </w:r>
    </w:p>
    <w:p w14:paraId="3655E1E5" w14:textId="77777777" w:rsidR="005210E5" w:rsidRDefault="004F35FD">
      <w:r>
        <w:t xml:space="preserve">Good sleep hygiene has been shown to impact sleep quality </w:t>
      </w:r>
      <w:r>
        <w:rPr>
          <w:b/>
        </w:rPr>
        <w:t>(</w:t>
      </w:r>
      <w:r>
        <w:t xml:space="preserve">Brown, </w:t>
      </w:r>
      <w:proofErr w:type="spellStart"/>
      <w:r>
        <w:t>Buboltz</w:t>
      </w:r>
      <w:proofErr w:type="spellEnd"/>
      <w:r>
        <w:t>, &amp; Soper, 2002; Cho, Kim, &amp; Lee, 2013</w:t>
      </w:r>
      <w:r>
        <w:rPr>
          <w:b/>
        </w:rPr>
        <w:t>)</w:t>
      </w:r>
      <w:r>
        <w:t xml:space="preserve">.  Positive sleep hygiene practices such as keeping a regular sleep/wake schedule, maximizing conditions that are conducive to sleeping, and avoiding the consumption of alcohol and caffeine before bed are associated with improved sleep and consequently with improved performance in activities impacted by sleep (e.g. executive functioning including working memory tasks, reading and math performance, physical conditioning, and emotional regulation).  </w:t>
      </w:r>
    </w:p>
    <w:p w14:paraId="17C7DDEB" w14:textId="5327FE0A" w:rsidR="005210E5" w:rsidRDefault="004F35FD">
      <w:pPr>
        <w:rPr>
          <w:rFonts w:ascii="Times New Roman" w:eastAsia="Times New Roman" w:hAnsi="Times New Roman" w:cs="Times New Roman"/>
          <w:kern w:val="0"/>
          <w:lang w:eastAsia="en-US"/>
        </w:rPr>
      </w:pPr>
      <w:r>
        <w:t>Similar to sleep, exercise has been shown to positively impact a myriad of life’s functions including mood, mental health, telomere length,</w:t>
      </w:r>
      <w:r>
        <w:rPr>
          <w:color w:val="7030A0"/>
        </w:rPr>
        <w:t xml:space="preserve"> </w:t>
      </w:r>
      <w:r>
        <w:rPr>
          <w:color w:val="000000" w:themeColor="text1"/>
        </w:rPr>
        <w:t>cognitive functioning, attention, cardiovascular health</w:t>
      </w:r>
      <w:r>
        <w:t>, stress levels, academic achievement, and self-esteem (</w:t>
      </w:r>
      <w:r>
        <w:rPr>
          <w:color w:val="000000" w:themeColor="text1"/>
        </w:rPr>
        <w:t>Dunn, Trivedi, &amp; O’Neal, 2001</w:t>
      </w:r>
      <w:r>
        <w:t xml:space="preserve">; </w:t>
      </w:r>
      <w:proofErr w:type="spellStart"/>
      <w:r>
        <w:t>Fedeway</w:t>
      </w:r>
      <w:proofErr w:type="spellEnd"/>
      <w:r>
        <w:t xml:space="preserve"> &amp; </w:t>
      </w:r>
      <w:proofErr w:type="spellStart"/>
      <w:r>
        <w:t>Ahn</w:t>
      </w:r>
      <w:proofErr w:type="spellEnd"/>
      <w:r>
        <w:t xml:space="preserve">, 2011; </w:t>
      </w:r>
      <w:proofErr w:type="spellStart"/>
      <w:r>
        <w:rPr>
          <w:color w:val="000000" w:themeColor="text1"/>
        </w:rPr>
        <w:t>Galper</w:t>
      </w:r>
      <w:proofErr w:type="spellEnd"/>
      <w:r>
        <w:rPr>
          <w:color w:val="000000" w:themeColor="text1"/>
        </w:rPr>
        <w:t xml:space="preserve">, Trivedi, Barlow, Dun, &amp; </w:t>
      </w:r>
      <w:proofErr w:type="spellStart"/>
      <w:r>
        <w:rPr>
          <w:color w:val="000000" w:themeColor="text1"/>
        </w:rPr>
        <w:t>Kampert</w:t>
      </w:r>
      <w:proofErr w:type="spellEnd"/>
      <w:r>
        <w:rPr>
          <w:color w:val="000000" w:themeColor="text1"/>
        </w:rPr>
        <w:t>,</w:t>
      </w:r>
      <w:r>
        <w:t xml:space="preserve"> 2006; Manger &amp; Motta, 2005; </w:t>
      </w:r>
      <w:proofErr w:type="spellStart"/>
      <w:r>
        <w:t>Puterman</w:t>
      </w:r>
      <w:proofErr w:type="spellEnd"/>
      <w:r>
        <w:t xml:space="preserve"> et al. 2010; Shephard, 1996; Spence, </w:t>
      </w:r>
      <w:proofErr w:type="spellStart"/>
      <w:r>
        <w:t>McGannon</w:t>
      </w:r>
      <w:proofErr w:type="spellEnd"/>
      <w:r>
        <w:t xml:space="preserve">, &amp;Poon, 2005; </w:t>
      </w:r>
      <w:proofErr w:type="spellStart"/>
      <w:r>
        <w:t>VanKim</w:t>
      </w:r>
      <w:proofErr w:type="spellEnd"/>
      <w:r>
        <w:t xml:space="preserve"> &amp; Nelson, 2013). One study on the benefits of exercise by Manger and Motta (2005)</w:t>
      </w:r>
      <w:r>
        <w:rPr>
          <w:rFonts w:eastAsia="Times New Roman" w:cs="Times New Roman"/>
          <w:color w:val="000000"/>
          <w:kern w:val="0"/>
          <w:lang w:eastAsia="en-US"/>
        </w:rPr>
        <w:t xml:space="preserve"> found that exercise can help attenuate symptoms of</w:t>
      </w:r>
      <w:r>
        <w:t xml:space="preserve"> Post-Traumatic Stress Disorder (PTSD) as well as anxiety and depression.  </w:t>
      </w:r>
    </w:p>
    <w:p w14:paraId="69993E09" w14:textId="40499F9F" w:rsidR="005210E5" w:rsidRDefault="004F35FD">
      <w:pPr>
        <w:rPr>
          <w:rFonts w:ascii="Times New Roman" w:eastAsia="Times New Roman" w:hAnsi="Times New Roman" w:cs="Times New Roman"/>
          <w:kern w:val="0"/>
          <w:lang w:eastAsia="en-US"/>
        </w:rPr>
      </w:pPr>
      <w:r>
        <w:lastRenderedPageBreak/>
        <w:t xml:space="preserve">Sleep and exercise have been shown to mitigate some of the influences of stress on one’s wellbeing.  Specifically, sleep is a restorative process that also reduces stress levels and increases attention, focus, memory, and mood </w:t>
      </w:r>
      <w:r>
        <w:rPr>
          <w:color w:val="000000" w:themeColor="text1"/>
        </w:rPr>
        <w:t>(</w:t>
      </w:r>
      <w:proofErr w:type="spellStart"/>
      <w:r>
        <w:rPr>
          <w:color w:val="000000" w:themeColor="text1"/>
        </w:rPr>
        <w:t>Minkel</w:t>
      </w:r>
      <w:proofErr w:type="spellEnd"/>
      <w:r>
        <w:rPr>
          <w:color w:val="000000" w:themeColor="text1"/>
        </w:rPr>
        <w:t xml:space="preserve"> et al., 2012; </w:t>
      </w:r>
      <w:proofErr w:type="spellStart"/>
      <w:r>
        <w:rPr>
          <w:color w:val="000000" w:themeColor="text1"/>
        </w:rPr>
        <w:t>Oginska</w:t>
      </w:r>
      <w:proofErr w:type="spellEnd"/>
      <w:r>
        <w:rPr>
          <w:color w:val="000000" w:themeColor="text1"/>
        </w:rPr>
        <w:t xml:space="preserve"> &amp; </w:t>
      </w:r>
      <w:proofErr w:type="spellStart"/>
      <w:r>
        <w:rPr>
          <w:color w:val="000000" w:themeColor="text1"/>
        </w:rPr>
        <w:t>Pokorski</w:t>
      </w:r>
      <w:proofErr w:type="spellEnd"/>
      <w:r>
        <w:rPr>
          <w:color w:val="000000" w:themeColor="text1"/>
        </w:rPr>
        <w:t xml:space="preserve">, 2006; </w:t>
      </w:r>
      <w:proofErr w:type="spellStart"/>
      <w:r>
        <w:rPr>
          <w:color w:val="000000" w:themeColor="text1"/>
        </w:rPr>
        <w:t>Sadeh</w:t>
      </w:r>
      <w:proofErr w:type="spellEnd"/>
      <w:r>
        <w:rPr>
          <w:color w:val="000000" w:themeColor="text1"/>
        </w:rPr>
        <w:t xml:space="preserve">, Gruber, &amp; </w:t>
      </w:r>
      <w:proofErr w:type="spellStart"/>
      <w:r>
        <w:rPr>
          <w:color w:val="000000" w:themeColor="text1"/>
        </w:rPr>
        <w:t>Raviv</w:t>
      </w:r>
      <w:proofErr w:type="spellEnd"/>
      <w:r>
        <w:rPr>
          <w:color w:val="000000" w:themeColor="text1"/>
        </w:rPr>
        <w:t>, 2003).</w:t>
      </w:r>
      <w:r>
        <w:t xml:space="preserve"> In light of these impacts, sleep is likely to influence academic engagement, both in terms of achievement, and other components of engagement (Gomes et al. 2011; Gilbert &amp; Weaver, 2010; </w:t>
      </w:r>
      <w:proofErr w:type="spellStart"/>
      <w:r>
        <w:t>Sadeh</w:t>
      </w:r>
      <w:proofErr w:type="spellEnd"/>
      <w:r>
        <w:t xml:space="preserve"> et. al., 2003</w:t>
      </w:r>
      <w:r>
        <w:rPr>
          <w:rFonts w:eastAsia="Times New Roman" w:cs="Times New Roman"/>
          <w:kern w:val="0"/>
          <w:lang w:eastAsia="en-US"/>
        </w:rPr>
        <w:t>)</w:t>
      </w:r>
      <w:r>
        <w:t>. Consistent with the definition of academic engagement delineated above, aspects of self-care may be essential to healthy academic engagement.  More specifically, areas of academic engagement directly influenced by self-care practices are proposed to have a greater moderating effect of sleep and exercise on the relationship between stress and academic engagement. For instance, the skills engagement</w:t>
      </w:r>
      <w:r>
        <w:rPr>
          <w:rFonts w:eastAsia="Times New Roman" w:cs="Times New Roman"/>
          <w:color w:val="000000"/>
          <w:kern w:val="0"/>
          <w:lang w:eastAsia="en-US"/>
        </w:rPr>
        <w:t xml:space="preserve"> factor of academic engagement is comprised of many aspects reliant on executive functioning such as </w:t>
      </w:r>
      <w:r>
        <w:t>completing work, paying attention in class, studying, taking notes, and being organized, which have been shown to be directly impacted by sleep quality and exercise (</w:t>
      </w:r>
      <w:proofErr w:type="spellStart"/>
      <w:r>
        <w:t>Fedewa</w:t>
      </w:r>
      <w:proofErr w:type="spellEnd"/>
      <w:r>
        <w:t xml:space="preserve"> &amp; </w:t>
      </w:r>
      <w:proofErr w:type="spellStart"/>
      <w:r>
        <w:t>Ahn</w:t>
      </w:r>
      <w:proofErr w:type="spellEnd"/>
      <w:r>
        <w:t xml:space="preserve">, 2011; </w:t>
      </w:r>
      <w:proofErr w:type="spellStart"/>
      <w:r>
        <w:t>Sadeh</w:t>
      </w:r>
      <w:proofErr w:type="spellEnd"/>
      <w:r>
        <w:t xml:space="preserve"> et al., 2003; Turner, Drummond, Salamat, &amp; Brown, 2007). Consequently, sleep hygiene practices focused on optimizing sleep quantity and quality should, in turn, influence the improvement of executive functioning in the classroom. The same will likely be true for the impact of sleep on performance engagement since substantial research shows a link between sleep and achievement (</w:t>
      </w:r>
      <w:r>
        <w:rPr>
          <w:rFonts w:eastAsia="Times New Roman" w:cs="Times New Roman"/>
          <w:color w:val="000000" w:themeColor="text1"/>
          <w:kern w:val="0"/>
          <w:lang w:eastAsia="en-US"/>
        </w:rPr>
        <w:t xml:space="preserve">Dewald, Meijer, Oort, </w:t>
      </w:r>
      <w:proofErr w:type="spellStart"/>
      <w:r>
        <w:rPr>
          <w:rFonts w:eastAsia="Times New Roman" w:cs="Times New Roman"/>
          <w:color w:val="000000" w:themeColor="text1"/>
          <w:kern w:val="0"/>
          <w:lang w:eastAsia="en-US"/>
        </w:rPr>
        <w:t>Kerkhof</w:t>
      </w:r>
      <w:proofErr w:type="spellEnd"/>
      <w:r>
        <w:rPr>
          <w:rFonts w:eastAsia="Times New Roman" w:cs="Times New Roman"/>
          <w:color w:val="000000" w:themeColor="text1"/>
          <w:kern w:val="0"/>
          <w:lang w:eastAsia="en-US"/>
        </w:rPr>
        <w:t xml:space="preserve">, &amp; </w:t>
      </w:r>
      <w:proofErr w:type="spellStart"/>
      <w:r>
        <w:rPr>
          <w:rFonts w:eastAsia="Times New Roman" w:cs="Times New Roman"/>
          <w:color w:val="000000" w:themeColor="text1"/>
          <w:kern w:val="0"/>
          <w:lang w:eastAsia="en-US"/>
        </w:rPr>
        <w:t>Bogels</w:t>
      </w:r>
      <w:proofErr w:type="spellEnd"/>
      <w:r>
        <w:rPr>
          <w:rFonts w:eastAsia="Times New Roman" w:cs="Times New Roman"/>
          <w:color w:val="000000" w:themeColor="text1"/>
          <w:kern w:val="0"/>
          <w:lang w:eastAsia="en-US"/>
        </w:rPr>
        <w:t xml:space="preserve">,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t xml:space="preserve"> Although self-care practices including good sleep hygiene and physical activity have also been shown to promote mood (Manger &amp; Motta, 2005; </w:t>
      </w:r>
      <w:r>
        <w:rPr>
          <w:rFonts w:eastAsia="Times New Roman" w:cs="Times New Roman"/>
          <w:kern w:val="0"/>
          <w:lang w:eastAsia="en-US"/>
        </w:rPr>
        <w:t>Pilcher et al.; 1997</w:t>
      </w:r>
      <w:r>
        <w:t xml:space="preserve">), the emotional factor of academic engagement as defined by </w:t>
      </w:r>
      <w:proofErr w:type="spellStart"/>
      <w:r>
        <w:t>Handelsman</w:t>
      </w:r>
      <w:proofErr w:type="spellEnd"/>
      <w:r>
        <w:t xml:space="preserve"> et al. (2005) revolves around the concept of applying course content to your life and finding ways to make it personally interesting.  As such, the impact on mood may influence engagement indirectly </w:t>
      </w:r>
      <w:r>
        <w:lastRenderedPageBreak/>
        <w:t xml:space="preserve">because improvements in mood may increase the desire to learn and apply concepts outside of the classroom. Additionally, such improvements in mood might also indirectly improve other areas of engagement, including increasing participation in the classroom, improving confidence in one’s performance, and showing effective study skills.  </w:t>
      </w:r>
    </w:p>
    <w:p w14:paraId="36EDCBEB" w14:textId="77777777" w:rsidR="005210E5" w:rsidRDefault="004F35FD">
      <w:r>
        <w:t>Finally, exercise has been postulated to increase arousal in students.  Therefore,</w:t>
      </w:r>
      <w:r>
        <w:rPr>
          <w:rFonts w:eastAsia="Times New Roman"/>
          <w:color w:val="000000"/>
        </w:rPr>
        <w:t xml:space="preserve"> </w:t>
      </w:r>
      <w:commentRangeStart w:id="9"/>
      <w:r>
        <w:rPr>
          <w:rFonts w:eastAsia="Times New Roman" w:cs="Times New Roman"/>
          <w:color w:val="000000"/>
          <w:kern w:val="0"/>
          <w:lang w:eastAsia="en-US"/>
        </w:rPr>
        <w:t>because of heightened alertness associated with physical activity</w:t>
      </w:r>
      <w:ins w:id="10" w:author="yoonjina@gmail.com" w:date="2017-12-11T08:20:00Z">
        <w:r>
          <w:t xml:space="preserve">, </w:t>
        </w:r>
      </w:ins>
      <w:del w:id="11" w:author="yoonjina@gmail.com" w:date="2017-12-11T08:20:00Z">
        <w:r>
          <w:delText>—</w:delText>
        </w:r>
      </w:del>
      <w:r>
        <w:t>the participatory factor of engagement (</w:t>
      </w:r>
      <w:r>
        <w:rPr>
          <w:color w:val="000000" w:themeColor="text1"/>
        </w:rPr>
        <w:t xml:space="preserve">e.g. </w:t>
      </w:r>
      <w:r>
        <w:t>participating in discussions, asking questions)</w:t>
      </w:r>
      <w:ins w:id="12" w:author="yoonjina@gmail.com" w:date="2017-12-11T08:20:00Z">
        <w:r>
          <w:t xml:space="preserve"> </w:t>
        </w:r>
      </w:ins>
      <w:del w:id="13" w:author="yoonjina@gmail.com" w:date="2017-12-11T08:20:00Z">
        <w:r>
          <w:delText>—</w:delText>
        </w:r>
      </w:del>
      <w:r>
        <w:t xml:space="preserve">also may benefit. </w:t>
      </w:r>
    </w:p>
    <w:p w14:paraId="5BB4B862" w14:textId="77777777" w:rsidR="005210E5" w:rsidRDefault="004F35FD">
      <w:ins w:id="14" w:author="yoonjina@gmail.com" w:date="2017-12-11T08:34:00Z">
        <w:r>
          <w:t xml:space="preserve">Here </w:t>
        </w:r>
        <w:proofErr w:type="gramStart"/>
        <w:r>
          <w:t>provide</w:t>
        </w:r>
        <w:proofErr w:type="gramEnd"/>
        <w:r>
          <w:t xml:space="preserve"> an integrative statement about the scope of your study</w:t>
        </w:r>
      </w:ins>
      <w:ins w:id="15" w:author="yoonjina@gmail.com" w:date="2017-12-11T17:10:00Z">
        <w:r>
          <w:t>----</w:t>
        </w:r>
      </w:ins>
    </w:p>
    <w:p w14:paraId="3F12626A" w14:textId="77777777" w:rsidR="005210E5" w:rsidRDefault="004F35FD">
      <w:ins w:id="16" w:author="yoonjina@gmail.com" w:date="2017-12-12T14:36:00Z">
        <w:r>
          <w:t>T</w:t>
        </w:r>
      </w:ins>
      <w:ins w:id="17" w:author="yoonjina@gmail.com" w:date="2017-12-11T17:11:00Z">
        <w:r>
          <w:t xml:space="preserve">he purpose of the current study is to </w:t>
        </w:r>
        <w:proofErr w:type="spellStart"/>
        <w:r>
          <w:t>xxxxx</w:t>
        </w:r>
        <w:proofErr w:type="spellEnd"/>
        <w:r>
          <w:t xml:space="preserve"> and </w:t>
        </w:r>
        <w:proofErr w:type="spellStart"/>
        <w:r>
          <w:t>xxxxxx</w:t>
        </w:r>
        <w:proofErr w:type="spellEnd"/>
        <w:r>
          <w:t xml:space="preserve"> (here identify moderating variables)</w:t>
        </w:r>
      </w:ins>
      <w:ins w:id="18" w:author="yoonjina@gmail.com" w:date="2017-12-11T08:34:00Z">
        <w:r>
          <w:t xml:space="preserve">.  </w:t>
        </w:r>
      </w:ins>
    </w:p>
    <w:p w14:paraId="3F565C0B" w14:textId="77777777" w:rsidR="005210E5" w:rsidRDefault="004F35FD">
      <w:pPr>
        <w:rPr>
          <w:rFonts w:ascii="Times New Roman" w:eastAsia="Times New Roman" w:hAnsi="Times New Roman" w:cs="Times New Roman"/>
          <w:kern w:val="0"/>
          <w:lang w:eastAsia="en-US"/>
        </w:rPr>
      </w:pPr>
      <w:r>
        <w:t xml:space="preserve">In light of the former, the </w:t>
      </w:r>
      <w:commentRangeEnd w:id="9"/>
      <w:r>
        <w:commentReference w:id="9"/>
      </w:r>
      <w:r>
        <w:t>current study proposes the following research questions and hypotheses:</w:t>
      </w:r>
    </w:p>
    <w:p w14:paraId="6F15DC2C" w14:textId="77777777" w:rsidR="005210E5" w:rsidRDefault="004F35FD">
      <w:pPr>
        <w:rPr>
          <w:rFonts w:asciiTheme="majorHAnsi" w:eastAsia="Times New Roman" w:hAnsiTheme="majorHAnsi" w:cstheme="majorHAnsi"/>
          <w:b/>
          <w:color w:val="000000" w:themeColor="text1"/>
          <w:kern w:val="0"/>
          <w:lang w:eastAsia="en-US"/>
        </w:rPr>
      </w:pPr>
      <w:r>
        <w:rPr>
          <w:b/>
          <w:color w:val="000000" w:themeColor="text1"/>
        </w:rPr>
        <w:t xml:space="preserve">Research Question 1: </w:t>
      </w:r>
      <w:r>
        <w:rPr>
          <w:rFonts w:eastAsia="Times New Roman" w:cstheme="majorHAnsi"/>
          <w:b/>
          <w:color w:val="000000" w:themeColor="text1"/>
          <w:kern w:val="0"/>
          <w:shd w:val="clear" w:color="auto" w:fill="FFFFFF"/>
          <w:lang w:eastAsia="en-US"/>
        </w:rPr>
        <w:t>What are the effects of stressful life events on academic engagement in undergraduate college students?</w:t>
      </w:r>
    </w:p>
    <w:p w14:paraId="34AC7D72" w14:textId="3F87815F" w:rsidR="005210E5" w:rsidRDefault="004F35FD">
      <w:pPr>
        <w:rPr>
          <w:rFonts w:ascii="Times New Roman" w:hAnsi="Times New Roman"/>
          <w:i/>
          <w:color w:val="000000"/>
        </w:rPr>
      </w:pPr>
      <w:r>
        <w:rPr>
          <w:i/>
          <w:color w:val="000000"/>
        </w:rPr>
        <w:t xml:space="preserve">Hypothesis 1: It is hypothesized that increased levels of life stressors will be associated with lower levels of academic engagement.  Specifically, I hypothesize that academic engagement will be lower in undergraduate students who experience a greater number of stressful life events. </w:t>
      </w:r>
    </w:p>
    <w:p w14:paraId="585542D3" w14:textId="77777777" w:rsidR="005210E5" w:rsidRDefault="004F35FD">
      <w:pPr>
        <w:rPr>
          <w:rFonts w:ascii="Times New Roman" w:hAnsi="Times New Roman"/>
          <w:b/>
        </w:rPr>
      </w:pPr>
      <w:r>
        <w:rPr>
          <w:b/>
        </w:rPr>
        <w:t>Research Question 2:  What is the relationship between sleep hygiene (SH) and academic engagement in undergraduate students?</w:t>
      </w:r>
    </w:p>
    <w:p w14:paraId="59F16C45" w14:textId="4C7ADE38" w:rsidR="005210E5" w:rsidRDefault="004F35FD">
      <w:pPr>
        <w:rPr>
          <w:rFonts w:ascii="Times New Roman" w:hAnsi="Times New Roman"/>
          <w:color w:val="000000"/>
        </w:rPr>
      </w:pPr>
      <w:r>
        <w:rPr>
          <w:i/>
          <w:color w:val="000000"/>
        </w:rPr>
        <w:t>Hypothesis 2</w:t>
      </w:r>
      <w:r w:rsidRPr="006A0FBD">
        <w:rPr>
          <w:i/>
          <w:highlight w:val="yellow"/>
        </w:rPr>
        <w:t>: I hypothesize</w:t>
      </w:r>
      <w:r>
        <w:rPr>
          <w:i/>
          <w:color w:val="000000"/>
        </w:rPr>
        <w:t xml:space="preserve"> that lower levels of sleep hygiene will be associated with impairments in academic engagement. Specifically, academic engagement will be lower in undergraduate students who experience reduced levels of healthy sleep hygiene practices.</w:t>
      </w:r>
      <w:r>
        <w:rPr>
          <w:color w:val="000000"/>
        </w:rPr>
        <w:t xml:space="preserve"> </w:t>
      </w:r>
    </w:p>
    <w:p w14:paraId="1DD3882F" w14:textId="77777777" w:rsidR="005210E5" w:rsidRDefault="004F35FD">
      <w:pPr>
        <w:rPr>
          <w:rFonts w:ascii="Times New Roman" w:hAnsi="Times New Roman"/>
          <w:i/>
          <w:color w:val="000000"/>
        </w:rPr>
      </w:pPr>
      <w:r>
        <w:rPr>
          <w:i/>
          <w:color w:val="000000"/>
        </w:rPr>
        <w:lastRenderedPageBreak/>
        <w:t>Additionally, I hypothesize that sleep hygiene practices will have the largest effect on both the skills engagement and the performance engagement factors since these factors are based in executive functioning and achievement, areas that have shown consistent links in the literature to impaired sleep.</w:t>
      </w:r>
    </w:p>
    <w:p w14:paraId="571C22E1" w14:textId="4388367D" w:rsidR="005210E5" w:rsidRDefault="004F35FD">
      <w:pPr>
        <w:rPr>
          <w:rFonts w:ascii="Times New Roman" w:hAnsi="Times New Roman"/>
          <w:b/>
        </w:rPr>
      </w:pPr>
      <w:r>
        <w:rPr>
          <w:b/>
        </w:rPr>
        <w:t>Research Question 3:  Does sleep hygiene m</w:t>
      </w:r>
      <w:ins w:id="19" w:author="Nelson, Audrey R - (audreyn)" w:date="2018-04-29T17:02:00Z">
        <w:r w:rsidR="00D706CF">
          <w:rPr>
            <w:b/>
          </w:rPr>
          <w:t>ediate</w:t>
        </w:r>
      </w:ins>
      <w:del w:id="20" w:author="Nelson, Audrey R - (audreyn)" w:date="2018-04-29T17:02:00Z">
        <w:r w:rsidDel="00D706CF">
          <w:rPr>
            <w:b/>
          </w:rPr>
          <w:delText>oderate</w:delText>
        </w:r>
      </w:del>
      <w:r>
        <w:rPr>
          <w:b/>
        </w:rPr>
        <w:t xml:space="preserve"> the relationship between stressful life events and academic engagement?  </w:t>
      </w:r>
    </w:p>
    <w:p w14:paraId="6D72E73B" w14:textId="48ACFA8C" w:rsidR="005210E5" w:rsidRDefault="004F35FD">
      <w:pPr>
        <w:rPr>
          <w:rFonts w:ascii="Times New Roman" w:hAnsi="Times New Roman"/>
          <w:b/>
          <w:i/>
        </w:rPr>
      </w:pPr>
      <w:r>
        <w:rPr>
          <w:i/>
        </w:rPr>
        <w:t>Hypothesis 3: I believe the negative relationship between stressful life events and academic engagement will be</w:t>
      </w:r>
      <w:ins w:id="21" w:author="Nelson, Audrey R - (audreyn)" w:date="2018-04-29T17:03:00Z">
        <w:r w:rsidR="00D706CF">
          <w:rPr>
            <w:i/>
          </w:rPr>
          <w:t xml:space="preserve"> mediated</w:t>
        </w:r>
      </w:ins>
      <w:r>
        <w:rPr>
          <w:i/>
        </w:rPr>
        <w:t xml:space="preserve"> m</w:t>
      </w:r>
      <w:commentRangeStart w:id="22"/>
      <w:r>
        <w:rPr>
          <w:i/>
        </w:rPr>
        <w:t>itigated</w:t>
      </w:r>
      <w:commentRangeEnd w:id="22"/>
      <w:r>
        <w:commentReference w:id="22"/>
      </w:r>
      <w:r>
        <w:rPr>
          <w:i/>
        </w:rPr>
        <w:t xml:space="preserve"> by good sleep hygiene practices in undergraduate students.</w:t>
      </w:r>
    </w:p>
    <w:p w14:paraId="6C1DA5F0" w14:textId="462C541F" w:rsidR="005210E5" w:rsidRDefault="004F35FD">
      <w:pPr>
        <w:rPr>
          <w:rFonts w:ascii="Times New Roman" w:hAnsi="Times New Roman"/>
          <w:i/>
        </w:rPr>
      </w:pPr>
      <w:r>
        <w:rPr>
          <w:i/>
        </w:rPr>
        <w:t>Additionally, I hypothesize that sleep hygiene practices will show the greatest m</w:t>
      </w:r>
      <w:ins w:id="23" w:author="Nelson, Audrey R - (audreyn)" w:date="2018-04-29T17:03:00Z">
        <w:r w:rsidR="00D706CF">
          <w:rPr>
            <w:i/>
          </w:rPr>
          <w:t>e</w:t>
        </w:r>
      </w:ins>
      <w:del w:id="24" w:author="Nelson, Audrey R - (audreyn)" w:date="2018-04-29T17:03:00Z">
        <w:r w:rsidDel="00D706CF">
          <w:rPr>
            <w:i/>
          </w:rPr>
          <w:delText>o</w:delText>
        </w:r>
      </w:del>
      <w:r>
        <w:rPr>
          <w:i/>
        </w:rPr>
        <w:t>d</w:t>
      </w:r>
      <w:ins w:id="25" w:author="Nelson, Audrey R - (audreyn)" w:date="2018-04-29T17:03:00Z">
        <w:r w:rsidR="00D706CF">
          <w:rPr>
            <w:i/>
          </w:rPr>
          <w:t>i</w:t>
        </w:r>
      </w:ins>
      <w:del w:id="26" w:author="Nelson, Audrey R - (audreyn)" w:date="2018-04-29T17:03:00Z">
        <w:r w:rsidDel="00D706CF">
          <w:rPr>
            <w:i/>
          </w:rPr>
          <w:delText>er</w:delText>
        </w:r>
      </w:del>
      <w:r>
        <w:rPr>
          <w:i/>
        </w:rPr>
        <w:t>ating effect on the academic engagement factors of skills engagement and performance engagement due to the research indicating strong associations between sleep quality and both executive functioning and academic achievement.</w:t>
      </w:r>
      <w:r>
        <w:t xml:space="preserve"> </w:t>
      </w:r>
    </w:p>
    <w:p w14:paraId="4873CA6B" w14:textId="77777777" w:rsidR="005210E5" w:rsidRDefault="004F35FD">
      <w:pPr>
        <w:rPr>
          <w:rFonts w:ascii="Times New Roman" w:hAnsi="Times New Roman"/>
          <w:b/>
        </w:rPr>
      </w:pPr>
      <w:r>
        <w:rPr>
          <w:b/>
        </w:rPr>
        <w:t>Research Question 4:  What are the effects of physical activity on academic engagement in undergraduate students?</w:t>
      </w:r>
    </w:p>
    <w:p w14:paraId="1D2949CF" w14:textId="77777777" w:rsidR="005210E5" w:rsidRDefault="004F35FD">
      <w:pPr>
        <w:rPr>
          <w:rFonts w:ascii="Times New Roman" w:hAnsi="Times New Roman"/>
          <w:i/>
          <w:color w:val="000000"/>
        </w:rPr>
      </w:pPr>
      <w:r>
        <w:rPr>
          <w:i/>
          <w:color w:val="000000"/>
        </w:rPr>
        <w:t>Hypothesis 4: I hypothesize that increased levels of exercise (based on number of days per week) for strenuous exercise will be associated with higher levels of Academic Engagement; most specifically for the participation factor.</w:t>
      </w:r>
    </w:p>
    <w:p w14:paraId="540142FE" w14:textId="77777777" w:rsidR="005210E5" w:rsidRDefault="004F35FD">
      <w:pPr>
        <w:rPr>
          <w:rFonts w:ascii="Times New Roman" w:hAnsi="Times New Roman"/>
          <w:b/>
        </w:rPr>
      </w:pPr>
      <w:r>
        <w:rPr>
          <w:b/>
        </w:rPr>
        <w:t xml:space="preserve">Research Question 5:  Does exercise moderate the relationship between stressful life events and academic engagement? </w:t>
      </w:r>
    </w:p>
    <w:p w14:paraId="4F73FE56" w14:textId="77777777" w:rsidR="005210E5" w:rsidRDefault="004F35FD">
      <w:pPr>
        <w:rPr>
          <w:rFonts w:ascii="Times New Roman" w:hAnsi="Times New Roman"/>
          <w:i/>
        </w:rPr>
      </w:pPr>
      <w:r>
        <w:rPr>
          <w:i/>
        </w:rPr>
        <w:t xml:space="preserve">Hypothesis 5: I hypothesize that students with higher levels of stressful life events will experience lower academic engagement, specifically in the area of participation, if they show low levels of physical activity. Due to the fact that the positive impacts of exercise seem to be </w:t>
      </w:r>
      <w:r>
        <w:rPr>
          <w:i/>
        </w:rPr>
        <w:lastRenderedPageBreak/>
        <w:t>based on a dosage-threshold, I postulate that high levels of strenuous activity will mitigate the effect of stressful life events on academic engagement.</w:t>
      </w:r>
    </w:p>
    <w:p w14:paraId="2FF110F2" w14:textId="77777777" w:rsidR="005210E5" w:rsidRDefault="004F35FD">
      <w:pPr>
        <w:rPr>
          <w:rFonts w:ascii="Times New Roman" w:hAnsi="Times New Roman"/>
          <w:b/>
        </w:rPr>
      </w:pPr>
      <w:r>
        <w:rPr>
          <w:b/>
        </w:rPr>
        <w:t xml:space="preserve">Research Question 6:  What is the hierarchical influence of the effects of stressful life events, sleep hygiene, and exercise on academic engagement? </w:t>
      </w:r>
    </w:p>
    <w:p w14:paraId="4E23D660" w14:textId="77777777" w:rsidR="005210E5" w:rsidRDefault="004F35FD">
      <w:pPr>
        <w:rPr>
          <w:rFonts w:ascii="Times New Roman" w:hAnsi="Times New Roman"/>
          <w:i/>
        </w:rPr>
      </w:pPr>
      <w:r>
        <w:rPr>
          <w:i/>
        </w:rPr>
        <w:t xml:space="preserve">Hypothesis 6: Since self-care practices have been shown to improve various elements of engagement, how these self-care practices differentially impact academic engagement will be explored to identify the aspects that can influence academic engagement in undergraduate students. </w:t>
      </w:r>
      <w:r>
        <w:br w:type="page"/>
      </w:r>
    </w:p>
    <w:p w14:paraId="4FE3FF22" w14:textId="77777777" w:rsidR="005210E5" w:rsidRDefault="004F35FD">
      <w:pPr>
        <w:jc w:val="center"/>
        <w:rPr>
          <w:b/>
        </w:rPr>
      </w:pPr>
      <w:r>
        <w:rPr>
          <w:b/>
        </w:rPr>
        <w:lastRenderedPageBreak/>
        <w:t>CHAPTER 2</w:t>
      </w:r>
    </w:p>
    <w:p w14:paraId="78BFA885" w14:textId="77777777" w:rsidR="005210E5" w:rsidRDefault="004F35FD">
      <w:pPr>
        <w:jc w:val="center"/>
        <w:rPr>
          <w:b/>
        </w:rPr>
      </w:pPr>
      <w:commentRangeStart w:id="27"/>
      <w:r>
        <w:rPr>
          <w:b/>
        </w:rPr>
        <w:t>REVIEW</w:t>
      </w:r>
      <w:commentRangeEnd w:id="27"/>
      <w:r>
        <w:commentReference w:id="27"/>
      </w:r>
      <w:r>
        <w:rPr>
          <w:b/>
        </w:rPr>
        <w:t xml:space="preserve"> OF RELEVANT LITERATURE</w:t>
      </w:r>
    </w:p>
    <w:p w14:paraId="6BB0E91B" w14:textId="77777777" w:rsidR="005210E5" w:rsidRDefault="005210E5">
      <w:pPr>
        <w:jc w:val="center"/>
        <w:rPr>
          <w:b/>
        </w:rPr>
      </w:pPr>
    </w:p>
    <w:p w14:paraId="7CEB9522" w14:textId="77777777" w:rsidR="005210E5" w:rsidRDefault="004F35FD">
      <w:pPr>
        <w:ind w:firstLine="0"/>
        <w:rPr>
          <w:b/>
        </w:rPr>
      </w:pPr>
      <w:r>
        <w:rPr>
          <w:rFonts w:eastAsia="Times New Roman" w:cs="Times New Roman"/>
          <w:b/>
          <w:kern w:val="0"/>
          <w:lang w:eastAsia="en-US"/>
        </w:rPr>
        <w:t>Stress/Stressful Life Events (SLEs)</w:t>
      </w:r>
    </w:p>
    <w:p w14:paraId="74C541F1" w14:textId="20ABF9D7" w:rsidR="005210E5" w:rsidRDefault="004F35FD">
      <w:pPr>
        <w:ind w:firstLine="0"/>
        <w:rPr>
          <w:i/>
        </w:rPr>
      </w:pPr>
      <w:r>
        <w:tab/>
        <w:t xml:space="preserve">Research </w:t>
      </w:r>
      <w:commentRangeStart w:id="28"/>
      <w:r>
        <w:t>shows</w:t>
      </w:r>
      <w:commentRangeEnd w:id="28"/>
      <w:r>
        <w:commentReference w:id="28"/>
      </w:r>
      <w:r>
        <w:t xml:space="preserve"> that stress significantly impacts the likelihood of developing externalizing behaviors</w:t>
      </w:r>
      <w:ins w:id="29" w:author="yoonjina@gmail.com" w:date="2017-12-11T16:34:00Z">
        <w:r>
          <w:t xml:space="preserve"> (ref)</w:t>
        </w:r>
      </w:ins>
      <w:r>
        <w:t>, internalizing behaviors</w:t>
      </w:r>
      <w:ins w:id="30" w:author="yoonjina@gmail.com" w:date="2017-12-11T16:35:00Z">
        <w:r>
          <w:t xml:space="preserve"> (ref)</w:t>
        </w:r>
      </w:ins>
      <w:r>
        <w:t>, psychopathology and poor mental health</w:t>
      </w:r>
      <w:ins w:id="31" w:author="yoonjina@gmail.com" w:date="2017-12-11T16:35:00Z">
        <w:r>
          <w:t xml:space="preserve"> (ref)</w:t>
        </w:r>
      </w:ins>
      <w:r>
        <w:t>, binge eating</w:t>
      </w:r>
      <w:ins w:id="32" w:author="yoonjina@gmail.com" w:date="2017-12-11T16:35:00Z">
        <w:r>
          <w:t xml:space="preserve"> (ref)</w:t>
        </w:r>
      </w:ins>
      <w:r>
        <w:t>, lowered life satisfaction or feelings of well-being</w:t>
      </w:r>
      <w:ins w:id="33" w:author="yoonjina@gmail.com" w:date="2017-12-11T16:35:00Z">
        <w:r>
          <w:t xml:space="preserve"> (ref)</w:t>
        </w:r>
      </w:ins>
      <w:r>
        <w:t>, delinquent behaviors</w:t>
      </w:r>
      <w:ins w:id="34" w:author="yoonjina@gmail.com" w:date="2017-12-11T16:35:00Z">
        <w:r>
          <w:t xml:space="preserve"> (ref)</w:t>
        </w:r>
      </w:ins>
      <w:r>
        <w:t>, negative affect</w:t>
      </w:r>
      <w:ins w:id="35" w:author="yoonjina@gmail.com" w:date="2017-12-11T16:35:00Z">
        <w:r>
          <w:t xml:space="preserve"> (ref)</w:t>
        </w:r>
      </w:ins>
      <w:r>
        <w:t>, heightened distress</w:t>
      </w:r>
      <w:ins w:id="36" w:author="yoonjina@gmail.com" w:date="2017-12-11T16:35:00Z">
        <w:r>
          <w:t xml:space="preserve"> (ref)</w:t>
        </w:r>
      </w:ins>
      <w:r>
        <w:t xml:space="preserve">, and poor academic performance </w:t>
      </w:r>
      <w:commentRangeStart w:id="37"/>
      <w:r>
        <w:t xml:space="preserve">(Ash &amp; Huebner, 2001; Cameron, Palm, &amp; Follette, 2010; </w:t>
      </w:r>
      <w:r>
        <w:rPr>
          <w:color w:val="000000" w:themeColor="text1"/>
        </w:rPr>
        <w:t>Furniss, Beyer, Muller, 2009</w:t>
      </w:r>
      <w:r>
        <w:t>; Kim et al. 2003;</w:t>
      </w:r>
      <w:r>
        <w:rPr>
          <w:color w:val="000000" w:themeColor="text1"/>
        </w:rPr>
        <w:t xml:space="preserve"> Lloyd et al., 1980;</w:t>
      </w:r>
      <w:r>
        <w:t xml:space="preserve"> McCullough, Huebner, &amp; Laughlin, 2000; McKnight, Huebner, </w:t>
      </w:r>
      <w:proofErr w:type="spellStart"/>
      <w:r>
        <w:t>Suldo</w:t>
      </w:r>
      <w:proofErr w:type="spellEnd"/>
      <w:r>
        <w:t xml:space="preserve">, 2002; </w:t>
      </w:r>
      <w:proofErr w:type="spellStart"/>
      <w:r>
        <w:t>Suldo</w:t>
      </w:r>
      <w:proofErr w:type="spellEnd"/>
      <w:r>
        <w:t xml:space="preserve"> &amp; Huebner, 2004; </w:t>
      </w:r>
      <w:proofErr w:type="spellStart"/>
      <w:r>
        <w:t>Sulkowski</w:t>
      </w:r>
      <w:proofErr w:type="spellEnd"/>
      <w:r>
        <w:t xml:space="preserve">, Dempsey, &amp; Dempsey, 2011). </w:t>
      </w:r>
      <w:commentRangeEnd w:id="37"/>
      <w:r>
        <w:commentReference w:id="37"/>
      </w:r>
      <w:r>
        <w:t>In a 6-year long longitudinal study of adolescents, Kim et al. (2003) found that Stressful Life Events (SLEs) predicted internalizing behaviors such as anxiety and depression as well as externalizing and delinquent behaviors.</w:t>
      </w:r>
    </w:p>
    <w:p w14:paraId="4E7FBFD9" w14:textId="77777777" w:rsidR="005210E5" w:rsidRDefault="004F35FD">
      <w:r>
        <w:t xml:space="preserve">Stressful life events have also been found to have either a direct or indirect impact on academic engagement (AE), including life satisfaction (McKnight et al. 2002; </w:t>
      </w:r>
      <w:proofErr w:type="spellStart"/>
      <w:r>
        <w:t>Suldo</w:t>
      </w:r>
      <w:proofErr w:type="spellEnd"/>
      <w:r>
        <w:t xml:space="preserve"> &amp; Huebner, 2004), locus-of-control (Ash &amp; Huebner, 2001), and anxiety and time management (</w:t>
      </w:r>
      <w:proofErr w:type="spellStart"/>
      <w:r>
        <w:t>Misra</w:t>
      </w:r>
      <w:proofErr w:type="spellEnd"/>
      <w:r>
        <w:t xml:space="preserve"> &amp; McKean, 2000). Additionally, stress has been found to be a growing concern at the college level as schools see an influx of students seeking mental health resources through university clinics because of issues with stress, anxiety, and depression (</w:t>
      </w:r>
      <w:proofErr w:type="spellStart"/>
      <w:r>
        <w:rPr>
          <w:color w:val="000000" w:themeColor="text1"/>
        </w:rPr>
        <w:t>Novotney</w:t>
      </w:r>
      <w:proofErr w:type="spellEnd"/>
      <w:r>
        <w:rPr>
          <w:color w:val="000000" w:themeColor="text1"/>
        </w:rPr>
        <w:t>, 2014</w:t>
      </w:r>
      <w:r>
        <w:t>).  These mental health concerns are negatively impacting academic engagement, retention rates, and student success.  Stress not only increases the likelihood of mental illness, it also impacts the likelihood of developing behavior problems.</w:t>
      </w:r>
      <w:r>
        <w:rPr>
          <w:i/>
        </w:rPr>
        <w:t xml:space="preserve"> </w:t>
      </w:r>
      <w:ins w:id="38" w:author="yoonjina@gmail.com" w:date="2017-12-11T16:39:00Z">
        <w:r>
          <w:rPr>
            <w:i/>
          </w:rPr>
          <w:t xml:space="preserve">Need a study or two on this relationship </w:t>
        </w:r>
      </w:ins>
    </w:p>
    <w:p w14:paraId="15EFC712" w14:textId="43B0F31E" w:rsidR="005210E5" w:rsidRDefault="004F35FD">
      <w:pPr>
        <w:rPr>
          <w:i/>
        </w:rPr>
      </w:pPr>
      <w:proofErr w:type="spellStart"/>
      <w:r>
        <w:lastRenderedPageBreak/>
        <w:t>Suldo</w:t>
      </w:r>
      <w:proofErr w:type="spellEnd"/>
      <w:r>
        <w:t xml:space="preserve"> and Huebner (2004) found that life satisfaction mediated the relationship between stressful life events and psychopathology. They posited that life satisfaction can influence the relationship between stress and the development of behavior problems by acting as a protective factor, which reduces the likelihood of these behaviors developing. In a study evaluating the effects of stressful life events on mental health, Furniss et al. (2009) administered stress and psychiatric symptoms questionnaires to the parents of 1,887 German preschool students with results reflecting a highly significant relationship between the number of stress events and the number of mental health problems in those children.</w:t>
      </w:r>
      <w:r>
        <w:rPr>
          <w:i/>
        </w:rPr>
        <w:t xml:space="preserve"> </w:t>
      </w:r>
    </w:p>
    <w:p w14:paraId="2AB4ABD9" w14:textId="77777777" w:rsidR="005210E5" w:rsidRDefault="004F35FD">
      <w:pPr>
        <w:ind w:firstLine="0"/>
        <w:rPr>
          <w:b/>
        </w:rPr>
      </w:pPr>
      <w:r>
        <w:rPr>
          <w:b/>
        </w:rPr>
        <w:t>Stress and Academic Engagement</w:t>
      </w:r>
    </w:p>
    <w:p w14:paraId="7031610C" w14:textId="77777777" w:rsidR="005210E5" w:rsidRDefault="004F35FD">
      <w:pPr>
        <w:rPr>
          <w:color w:val="000000" w:themeColor="text1"/>
        </w:rPr>
      </w:pPr>
      <w:r>
        <w:rPr>
          <w:color w:val="000000" w:themeColor="text1"/>
        </w:rPr>
        <w:t>Academic engagement is a multifaceted concept and the impact of stress on AE has been evaluated in different ways across studies.  Some studies have investigated academic performance as a whole, while others have focused more specifically at impacts of stress on mood</w:t>
      </w:r>
      <w:r>
        <w:rPr>
          <w:i/>
          <w:color w:val="000000" w:themeColor="text1"/>
        </w:rPr>
        <w:t xml:space="preserve">, </w:t>
      </w:r>
      <w:r>
        <w:rPr>
          <w:color w:val="000000" w:themeColor="text1"/>
        </w:rPr>
        <w:t>executive functioning</w:t>
      </w:r>
      <w:r>
        <w:rPr>
          <w:i/>
          <w:color w:val="000000" w:themeColor="text1"/>
        </w:rPr>
        <w:t>,</w:t>
      </w:r>
      <w:r>
        <w:rPr>
          <w:color w:val="000000" w:themeColor="text1"/>
        </w:rPr>
        <w:t xml:space="preserve"> memory, and mental health.  Lloyd et al. (1980) investigated life events (e.g. “change in line of work”) and found them to be negatively related to academic performance. Essentially, academic performance worsened as stress events increased.  Interestingly, they identified a threshold (12 items) at which life events began to show detrimental impacts.  In a more recent example of the impact of stress on academic performance measures, </w:t>
      </w:r>
      <w:proofErr w:type="spellStart"/>
      <w:r>
        <w:rPr>
          <w:color w:val="000000" w:themeColor="text1"/>
        </w:rPr>
        <w:t>Vaez</w:t>
      </w:r>
      <w:proofErr w:type="spellEnd"/>
      <w:r>
        <w:rPr>
          <w:color w:val="000000" w:themeColor="text1"/>
        </w:rPr>
        <w:t xml:space="preserve"> and </w:t>
      </w:r>
      <w:proofErr w:type="spellStart"/>
      <w:r>
        <w:rPr>
          <w:color w:val="000000" w:themeColor="text1"/>
        </w:rPr>
        <w:t>Laflamme</w:t>
      </w:r>
      <w:proofErr w:type="spellEnd"/>
      <w:r>
        <w:rPr>
          <w:color w:val="000000" w:themeColor="text1"/>
        </w:rPr>
        <w:t xml:space="preserve"> (2008) found that some aspects of stress were associated with lower graduation rates. Even early life stress has shown long-term effects on memory, emotional regulation, executive functioning, and cognitive performance (</w:t>
      </w:r>
      <w:proofErr w:type="spellStart"/>
      <w:r>
        <w:rPr>
          <w:color w:val="000000" w:themeColor="text1"/>
        </w:rPr>
        <w:t>Pechtel</w:t>
      </w:r>
      <w:proofErr w:type="spellEnd"/>
      <w:r>
        <w:rPr>
          <w:color w:val="000000" w:themeColor="text1"/>
        </w:rPr>
        <w:t xml:space="preserve"> &amp; </w:t>
      </w:r>
      <w:proofErr w:type="spellStart"/>
      <w:r>
        <w:rPr>
          <w:color w:val="000000" w:themeColor="text1"/>
        </w:rPr>
        <w:t>Pizzagalli</w:t>
      </w:r>
      <w:proofErr w:type="spellEnd"/>
      <w:r>
        <w:rPr>
          <w:color w:val="000000" w:themeColor="text1"/>
        </w:rPr>
        <w:t xml:space="preserve">, 2011). Although the body of research specifically pertaining to the effects of stress on achievement/academic engagement is sparse, especially in more recent years, the research is </w:t>
      </w:r>
      <w:r>
        <w:rPr>
          <w:color w:val="000000" w:themeColor="text1"/>
        </w:rPr>
        <w:lastRenderedPageBreak/>
        <w:t>more prolific when looking into mood, behaviors, and other related aspects of academic engagement.</w:t>
      </w:r>
    </w:p>
    <w:p w14:paraId="3164F28F" w14:textId="71CB3EF5" w:rsidR="005210E5" w:rsidRDefault="004F35FD">
      <w:r>
        <w:rPr>
          <w:color w:val="000000" w:themeColor="text1"/>
        </w:rPr>
        <w:t xml:space="preserve">Research has also shown that stress has a detrimental impact on symptoms of depression. In this regard, </w:t>
      </w:r>
      <w:proofErr w:type="spellStart"/>
      <w:r>
        <w:rPr>
          <w:color w:val="000000" w:themeColor="text1"/>
        </w:rPr>
        <w:t>Legget</w:t>
      </w:r>
      <w:proofErr w:type="spellEnd"/>
      <w:r>
        <w:rPr>
          <w:color w:val="000000" w:themeColor="text1"/>
        </w:rPr>
        <w:t xml:space="preserve"> et al. (2016) found a significant association between stressful life events and depression.  To elucidate the mechanism of that relationship further, sleep was evaluated as a moderator.  Results indicated an interaction effect, whereby sleep influenced the likelihood of depressive symptoms by moderating the impact of stress events.  In the same study, having quality sleep led to less risk for depressive symptoms when stressful life events were elevated. As the authors explained, “</w:t>
      </w:r>
      <w:r>
        <w:rPr>
          <w:rFonts w:ascii="Times" w:hAnsi="Times" w:cs="Times"/>
          <w:color w:val="000000"/>
          <w:kern w:val="0"/>
        </w:rPr>
        <w:t xml:space="preserve">Sleeping restfully may allow individuals the rejuvenation needed to manage stress adaptively and reduce depressive symptom burden. </w:t>
      </w:r>
      <w:r>
        <w:t xml:space="preserve">Further, this association shows that stressors and risk factors may not always act independently of one another, and intervening on one risk factor, such as sleep disturbance, may have a positive impact on the entire pathway of biopsychosocial risk to depressive symptoms” (pp. 125). Also related to the effects of stress on mental health, stressful life events have been found to predict factors of psychological well-being such as global self-concept (McCullough et al., 2000). </w:t>
      </w:r>
    </w:p>
    <w:p w14:paraId="08BA32B1" w14:textId="1D3B2861" w:rsidR="005210E5" w:rsidRDefault="004F35FD">
      <w:pPr>
        <w:rPr>
          <w:rFonts w:eastAsia="Times New Roman"/>
          <w:kern w:val="0"/>
          <w:lang w:eastAsia="en-US"/>
        </w:rPr>
      </w:pPr>
      <w:r>
        <w:rPr>
          <w:color w:val="000000" w:themeColor="text1"/>
        </w:rPr>
        <w:t xml:space="preserve">McKnight et al. (2002) investigated how SLEs impact a student’s internalizing and externalizing behavior.  More specifically, they examined the potential moderating and mediating effects of life satisfaction on this relationship.  Study findings indicated several associations with increased SLEs, including a decrease in life satisfaction, an increase in both externalizing and internalizing negative behaviors, and a mediating effect of life satisfaction on maladaptive behaviors. Although a significant mediator, life satisfaction was not found to be a moderator in that relationship.  </w:t>
      </w:r>
      <w:r>
        <w:rPr>
          <w:color w:val="FF0000"/>
        </w:rPr>
        <w:t xml:space="preserve"> </w:t>
      </w:r>
    </w:p>
    <w:p w14:paraId="6A376280"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Such an outcome is expected based on the notion</w:t>
      </w:r>
    </w:p>
    <w:p w14:paraId="69CABD29"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1C7C6F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0829530B"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346387E4"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696106D3" w14:textId="77777777" w:rsidR="005210E5" w:rsidRDefault="004F35FD">
      <w:pPr>
        <w:shd w:val="clear" w:color="auto" w:fill="FFFFFF"/>
        <w:spacing w:line="0" w:lineRule="auto"/>
        <w:ind w:firstLine="0"/>
        <w:rPr>
          <w:rFonts w:ascii="ff1" w:eastAsia="Times New Roman" w:hAnsi="ff1" w:cs="Times New Roman"/>
          <w:color w:val="231F20"/>
          <w:spacing w:val="9"/>
          <w:kern w:val="0"/>
          <w:sz w:val="120"/>
          <w:szCs w:val="120"/>
          <w:lang w:eastAsia="en-US"/>
        </w:rPr>
      </w:pPr>
      <w:r>
        <w:rPr>
          <w:rFonts w:ascii="ff1" w:eastAsia="Times New Roman" w:hAnsi="ff1" w:cs="Times New Roman"/>
          <w:color w:val="231F20"/>
          <w:spacing w:val="9"/>
          <w:kern w:val="0"/>
          <w:sz w:val="120"/>
          <w:szCs w:val="120"/>
          <w:lang w:eastAsia="en-US"/>
        </w:rPr>
        <w:t>those students with low life satisfaction.</w:t>
      </w:r>
    </w:p>
    <w:p w14:paraId="4A4FB40E" w14:textId="77777777" w:rsidR="005210E5" w:rsidRDefault="005210E5">
      <w:pPr>
        <w:ind w:firstLine="0"/>
        <w:rPr>
          <w:rFonts w:ascii="Times New Roman" w:eastAsia="Times New Roman" w:hAnsi="Times New Roman" w:cs="Times New Roman"/>
          <w:kern w:val="0"/>
          <w:lang w:eastAsia="en-US"/>
        </w:rPr>
      </w:pPr>
    </w:p>
    <w:p w14:paraId="6EBB4A09" w14:textId="77777777" w:rsidR="005210E5" w:rsidRDefault="004F35FD">
      <w:pPr>
        <w:ind w:firstLine="0"/>
        <w:rPr>
          <w:b/>
        </w:rPr>
      </w:pPr>
      <w:r>
        <w:rPr>
          <w:b/>
        </w:rPr>
        <w:lastRenderedPageBreak/>
        <w:t>Stressful Life Events: Acute vs Chronic</w:t>
      </w:r>
    </w:p>
    <w:p w14:paraId="22142A04" w14:textId="77777777" w:rsidR="005210E5" w:rsidRDefault="004F35FD">
      <w:r>
        <w:t>Stress is a multifaceted construct that includes aspects of both acute and chronic adversity.  In a study on how life satisfaction varies based on accumulated SLEs, Ash and Huebner (2001) isolated negative life events from chronic stressors in order to determine their differential impact.  They found that the inclusion of both stressor types significantly improved predictability of life satisfaction.  In a similar vein, McCullough et al. (2000) found that negative daily events showed a greater influence on participant affect than the contribution of major life events. Similar findings have been found in studies that include a clinical population of cancer patients. For example, Willard, Long, and Phipps (2016) found that regardless of cancer status, cumulative events, including those that do not meet diagnostic criteria as traumatic events but are more common problems associated with school and family issues, were significantly correlated with psychological functioning. When teased apart, these common stressful events showed a greater association with psychological distress than those classified as “Potentially Traumatic Events.”</w:t>
      </w:r>
    </w:p>
    <w:p w14:paraId="7A9CA0E9" w14:textId="0A4A4E18"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While developing The Undergraduate Stress Questionnaire (USQ)</w:t>
      </w:r>
      <w:r w:rsidR="00C42E9F">
        <w:rPr>
          <w:rFonts w:eastAsia="Times New Roman" w:cs="Times New Roman"/>
          <w:kern w:val="0"/>
          <w:lang w:eastAsia="en-US"/>
        </w:rPr>
        <w:t xml:space="preserve"> looking at stressors specific to the life of undergraduate students</w:t>
      </w:r>
      <w:r>
        <w:rPr>
          <w:rFonts w:eastAsia="Times New Roman" w:cs="Times New Roman"/>
          <w:kern w:val="0"/>
          <w:lang w:eastAsia="en-US"/>
        </w:rPr>
        <w:t xml:space="preserve">, Crandall, </w:t>
      </w:r>
      <w:proofErr w:type="spellStart"/>
      <w:r>
        <w:rPr>
          <w:rFonts w:eastAsia="Times New Roman" w:cs="Times New Roman"/>
          <w:kern w:val="0"/>
          <w:lang w:eastAsia="en-US"/>
        </w:rPr>
        <w:t>Preisler</w:t>
      </w:r>
      <w:proofErr w:type="spellEnd"/>
      <w:r>
        <w:rPr>
          <w:rFonts w:eastAsia="Times New Roman" w:cs="Times New Roman"/>
          <w:kern w:val="0"/>
          <w:lang w:eastAsia="en-US"/>
        </w:rPr>
        <w:t xml:space="preserve">, and </w:t>
      </w:r>
      <w:proofErr w:type="spellStart"/>
      <w:r>
        <w:rPr>
          <w:rFonts w:eastAsia="Times New Roman" w:cs="Times New Roman"/>
          <w:kern w:val="0"/>
          <w:lang w:eastAsia="en-US"/>
        </w:rPr>
        <w:t>Aussprung</w:t>
      </w:r>
      <w:proofErr w:type="spellEnd"/>
      <w:r>
        <w:rPr>
          <w:rFonts w:eastAsia="Times New Roman" w:cs="Times New Roman"/>
          <w:kern w:val="0"/>
          <w:lang w:eastAsia="en-US"/>
        </w:rPr>
        <w:t xml:space="preserve"> (1992) found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w:t>
      </w:r>
      <w:r>
        <w:rPr>
          <w:rFonts w:eastAsia="Times New Roman" w:cs="Times New Roman"/>
          <w:kern w:val="0"/>
          <w:lang w:eastAsia="en-US"/>
        </w:rPr>
        <w:lastRenderedPageBreak/>
        <w:t>importance of this finding is underscored by the fact that the study participants were more likely to endorse items related to their university experience than they were to the other stressors on the measure.</w:t>
      </w:r>
    </w:p>
    <w:p w14:paraId="65D5F318" w14:textId="77777777" w:rsidR="005210E5" w:rsidRDefault="004F35FD">
      <w:pPr>
        <w:rPr>
          <w:rFonts w:ascii="Times New Roman" w:eastAsia="Times New Roman" w:hAnsi="Times New Roman" w:cs="Times New Roman"/>
          <w:kern w:val="0"/>
          <w:lang w:eastAsia="en-US"/>
        </w:rPr>
      </w:pPr>
      <w:r>
        <w:rPr>
          <w:rFonts w:eastAsia="Times New Roman" w:cs="Times New Roman"/>
          <w:kern w:val="0"/>
          <w:lang w:eastAsia="en-US"/>
        </w:rPr>
        <w:t xml:space="preserve">When considering variables that potentially impact academic performance in first-year undergraduates,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Barnes, and </w:t>
      </w:r>
      <w:proofErr w:type="spellStart"/>
      <w:r>
        <w:rPr>
          <w:rFonts w:eastAsia="Times New Roman" w:cs="Times New Roman"/>
          <w:kern w:val="0"/>
          <w:lang w:eastAsia="en-US"/>
        </w:rPr>
        <w:t>Egget</w:t>
      </w:r>
      <w:proofErr w:type="spellEnd"/>
      <w:r>
        <w:rPr>
          <w:rFonts w:eastAsia="Times New Roman" w:cs="Times New Roman"/>
          <w:kern w:val="0"/>
          <w:lang w:eastAsia="en-US"/>
        </w:rPr>
        <w:t xml:space="preserve"> (2000) found that sleep habits showed the greatest association with student’s grade point averages above other variables that were measures such as perceived stress, mood, exercise, and eating habits. Additionally, they found an association between higher GPAs and strength training in these students.  These findings, and those of the </w:t>
      </w:r>
      <w:proofErr w:type="spellStart"/>
      <w:r>
        <w:rPr>
          <w:rFonts w:eastAsia="Times New Roman" w:cs="Times New Roman"/>
          <w:kern w:val="0"/>
          <w:lang w:eastAsia="en-US"/>
        </w:rPr>
        <w:t>Legget</w:t>
      </w:r>
      <w:proofErr w:type="spellEnd"/>
      <w:r>
        <w:rPr>
          <w:rFonts w:eastAsia="Times New Roman" w:cs="Times New Roman"/>
          <w:kern w:val="0"/>
          <w:lang w:eastAsia="en-US"/>
        </w:rPr>
        <w:t xml:space="preserve"> et al. (2016) study, highlight the need to look closely at the impacting mechanisms or potentially mediating variables, in the relationship between stress and academic engagement. </w:t>
      </w:r>
    </w:p>
    <w:p w14:paraId="5BDBC1A6" w14:textId="77777777" w:rsidR="005210E5" w:rsidRDefault="004F35FD">
      <w:pPr>
        <w:jc w:val="center"/>
        <w:rPr>
          <w:b/>
        </w:rPr>
      </w:pPr>
      <w:r>
        <w:rPr>
          <w:b/>
        </w:rPr>
        <w:t>Sleep</w:t>
      </w:r>
    </w:p>
    <w:p w14:paraId="18A0E6A8" w14:textId="77777777" w:rsidR="005210E5" w:rsidRDefault="004F35FD">
      <w:pPr>
        <w:rPr>
          <w:rFonts w:ascii="Times New Roman" w:hAnsi="Times New Roman"/>
          <w:b/>
        </w:rPr>
      </w:pPr>
      <w:r>
        <w:t xml:space="preserve">Sleep is essential to a variety of life’s activities.  Sleep deprivation has been found to impair motor performance, cognitive performance, and even mood (Pilcher &amp; </w:t>
      </w:r>
      <w:proofErr w:type="spellStart"/>
      <w:r>
        <w:t>Huffcutt</w:t>
      </w:r>
      <w:proofErr w:type="spellEnd"/>
      <w:r>
        <w:t>, 1996; Pilcher &amp; Walters, 1997).  Some of the areas of cognitive functioning that have been shown to be impacted by sleep disturbances include: working memory, attention, perseveration, cognitive flexibility/inflexibility, creative thinking, decision making, and long-term memory (</w:t>
      </w:r>
      <w:proofErr w:type="spellStart"/>
      <w:r>
        <w:t>Alhola</w:t>
      </w:r>
      <w:proofErr w:type="spellEnd"/>
      <w:r>
        <w:t xml:space="preserve"> &amp; Polo-</w:t>
      </w:r>
      <w:proofErr w:type="spellStart"/>
      <w:r>
        <w:t>Kantola</w:t>
      </w:r>
      <w:proofErr w:type="spellEnd"/>
      <w:r>
        <w:t xml:space="preserve">, 2007; Harrison &amp; Horne, 1998; Horne, 1988; Redline et al., 2007).  In Pilcher and </w:t>
      </w:r>
      <w:proofErr w:type="spellStart"/>
      <w:r>
        <w:t>Huffcut’s</w:t>
      </w:r>
      <w:proofErr w:type="spellEnd"/>
      <w:r>
        <w:t xml:space="preserve"> (1996) meta-analysis of 56 studies examining the impact of sleep loss on performance in </w:t>
      </w:r>
      <w:r>
        <w:rPr>
          <w:highlight w:val="yellow"/>
          <w:rPrChange w:id="39" w:author="yoonjina@gmail.com" w:date="2017-12-11T16:54:00Z">
            <w:rPr>
              <w:rFonts w:ascii="Times New Roman" w:hAnsi="Times New Roman"/>
            </w:rPr>
          </w:rPrChange>
        </w:rPr>
        <w:t>adults,</w:t>
      </w:r>
      <w:r>
        <w:t xml:space="preserve"> study results indicate that cognitive abilities were more impaired than motor abilities.  Interestingly, they found that a partial sleep deprivation versus long- or short-term deprivation had the most profound detrimental influence on cognitive performance tasks.  This is significant in that the majority of </w:t>
      </w:r>
      <w:r>
        <w:rPr>
          <w:highlight w:val="yellow"/>
          <w:rPrChange w:id="40" w:author="yoonjina@gmail.com" w:date="2017-12-11T16:55:00Z">
            <w:rPr>
              <w:rFonts w:ascii="Times New Roman" w:hAnsi="Times New Roman"/>
            </w:rPr>
          </w:rPrChange>
        </w:rPr>
        <w:t>students</w:t>
      </w:r>
      <w:r>
        <w:t xml:space="preserve"> do not experience full sleep deprivation as measured by above or below 45 total hours of total deprivation.  Students are more likely to experience the partial </w:t>
      </w:r>
      <w:r>
        <w:lastRenderedPageBreak/>
        <w:t xml:space="preserve">deprivation of less than five hours of sleep in a 24-hour period.  In this light, the findings of Pilcher and </w:t>
      </w:r>
      <w:proofErr w:type="spellStart"/>
      <w:r>
        <w:t>Huffcut’s</w:t>
      </w:r>
      <w:proofErr w:type="spellEnd"/>
      <w:r>
        <w:t xml:space="preserve"> meta-analysis have </w:t>
      </w:r>
      <w:commentRangeStart w:id="41"/>
      <w:r>
        <w:t xml:space="preserve">particular relevance to the functioning of undergraduate students.  </w:t>
      </w:r>
      <w:r>
        <w:rPr>
          <w:b/>
        </w:rPr>
        <w:t xml:space="preserve"> </w:t>
      </w:r>
      <w:commentRangeEnd w:id="41"/>
      <w:r>
        <w:commentReference w:id="41"/>
      </w:r>
    </w:p>
    <w:p w14:paraId="6FBD7D57" w14:textId="77777777" w:rsidR="005210E5" w:rsidRDefault="004F35FD">
      <w:pPr>
        <w:ind w:firstLine="0"/>
        <w:rPr>
          <w:rFonts w:ascii="Times New Roman" w:hAnsi="Times New Roman"/>
        </w:rPr>
      </w:pPr>
      <w:r>
        <w:rPr>
          <w:b/>
        </w:rPr>
        <w:t>Sleep and Neurobehavioral and Cognitive Functioning</w:t>
      </w:r>
    </w:p>
    <w:p w14:paraId="537E694B" w14:textId="77777777" w:rsidR="005210E5" w:rsidRDefault="004F35FD">
      <w:pPr>
        <w:rPr>
          <w:rFonts w:ascii="Times New Roman" w:hAnsi="Times New Roman"/>
          <w:color w:val="FFC000"/>
        </w:rPr>
      </w:pPr>
      <w:r>
        <w:t xml:space="preserve">Multiple studies have evaluated the impact of sleep on the behavioral and cognitive functioning of children and adolescents (Dahl, 1996; Lavigne et al. 1999; Randazzo, </w:t>
      </w:r>
      <w:proofErr w:type="spellStart"/>
      <w:r>
        <w:t>Muehlbach</w:t>
      </w:r>
      <w:proofErr w:type="spellEnd"/>
      <w:r>
        <w:t xml:space="preserve">, Schweitzer, &amp; Walsh, 1998; </w:t>
      </w:r>
      <w:proofErr w:type="spellStart"/>
      <w:r>
        <w:t>Sadeh</w:t>
      </w:r>
      <w:proofErr w:type="spellEnd"/>
      <w:r>
        <w:t xml:space="preserve"> et al., 2003; Touchette et al., 2007).  Reinforcing the findings of the meta-analysis discussed above, </w:t>
      </w:r>
      <w:proofErr w:type="spellStart"/>
      <w:r>
        <w:t>Sadeh</w:t>
      </w:r>
      <w:proofErr w:type="spellEnd"/>
      <w:r>
        <w:t xml:space="preserve"> et al. (2003) found that even subtle changes in sleep can affect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p>
    <w:p w14:paraId="339A314C" w14:textId="77777777" w:rsidR="005210E5" w:rsidRDefault="004F35FD">
      <w:pPr>
        <w:rPr>
          <w:rFonts w:ascii="Times New Roman" w:hAnsi="Times New Roman"/>
        </w:rPr>
      </w:pPr>
      <w:r>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(WISC-III—a measure of visual/spatial skills and nonverbal intelligence).  The authors postulate that decreased duration of sleep may influence language acquisition by impairing the integration of new words into memory.  Similar findings by Randazzo et al. (1998) demonstrated in adolescents that restriction of sleep for just one night showed a decrease in executive function which they described as being </w:t>
      </w:r>
      <w:r>
        <w:lastRenderedPageBreak/>
        <w:t>involved in the “retrieval of knowledge from long-term memory” along with involvement in other functions (p. 866).  In children,</w:t>
      </w:r>
      <w:r>
        <w:rPr>
          <w:b/>
        </w:rPr>
        <w:t xml:space="preserve"> </w:t>
      </w:r>
      <w:r>
        <w:t xml:space="preserve">even small sleep deficits have been found to impair working memory tasks. In support of this notion, a study by </w:t>
      </w:r>
      <w:proofErr w:type="spellStart"/>
      <w:r>
        <w:t>Sadeh</w:t>
      </w:r>
      <w:proofErr w:type="spellEnd"/>
      <w:r>
        <w:t xml:space="preserve"> et al. (2003) documented increased memory performance in children with only a half hour sleep extension.  Seventy-seven children in the fourth or sixth grade were evaluated using an </w:t>
      </w:r>
      <w:proofErr w:type="spellStart"/>
      <w:r>
        <w:t>actigraph</w:t>
      </w:r>
      <w:proofErr w:type="spellEnd"/>
      <w:r>
        <w:t xml:space="preserve">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nine-figure sequence), visual digit span (where the child must recall a visually displayed sequence of numbers), and serial digit learning (where the child must recall verbally presented sequences of numbers).  Neurobehavioral functioning was first assessed on the second morning to establish baseline and then again on the sixth morning (at the same time of day) after the treatment of either </w:t>
      </w:r>
      <w:proofErr w:type="gramStart"/>
      <w:r>
        <w:t>one hour</w:t>
      </w:r>
      <w:proofErr w:type="gramEnd"/>
      <w:r>
        <w:t xml:space="preserve"> sleep restriction or extension had been in effect for three nights.  The study found that, with just a 35-minute sleep extension, children showed a significant improvement in memory related activities such as digit span forward as compared to children with no change in sleep duration or sleep restriction.</w:t>
      </w:r>
    </w:p>
    <w:p w14:paraId="3D61FC4A" w14:textId="77777777" w:rsidR="005210E5" w:rsidRDefault="004F35FD">
      <w:pPr>
        <w:ind w:firstLine="0"/>
        <w:rPr>
          <w:rFonts w:ascii="Times New Roman" w:hAnsi="Times New Roman"/>
          <w:b/>
        </w:rPr>
      </w:pPr>
      <w:r>
        <w:rPr>
          <w:b/>
        </w:rPr>
        <w:t>Sleep and Academic Engagement/Achievement</w:t>
      </w:r>
    </w:p>
    <w:p w14:paraId="731867E4" w14:textId="77777777" w:rsidR="005210E5" w:rsidRDefault="004F35FD">
      <w:pPr>
        <w:rPr>
          <w:rFonts w:ascii="Times New Roman" w:hAnsi="Times New Roman"/>
        </w:rPr>
      </w:pPr>
      <w:r>
        <w:t xml:space="preserve">Sleep impairments have a profound influence on the functioning of students in various ways but possibly the most significant effect is in the academic setting.  One aspect of student </w:t>
      </w:r>
      <w:r>
        <w:lastRenderedPageBreak/>
        <w:t>functioning that is significantly impacted by insufficient sleep, and is also essential for success in the classroom, is academic engagement. When transitioning to college, students acquire a new level of independence that often involves having changes in responsibility and new demands for self-motivation and self-control.  Students need to be responsible for their own learning, academic engagement, and outcomes.  As a result, identifying ways to maximize AE becomes essential to the support and success of college students.</w:t>
      </w:r>
    </w:p>
    <w:p w14:paraId="0A567AD6" w14:textId="77777777" w:rsidR="005210E5" w:rsidRDefault="004F35FD">
      <w:pPr>
        <w:rPr>
          <w:rFonts w:ascii="Times New Roman" w:hAnsi="Times New Roman"/>
        </w:rPr>
      </w:pPr>
      <w:r>
        <w:t>Academic engagement is vital for academic learning and success, as it is comprised of variables essential to positive academic outcomes.</w:t>
      </w:r>
      <w:r>
        <w:rPr>
          <w:i/>
        </w:rPr>
        <w:t xml:space="preserve"> </w:t>
      </w:r>
      <w:r>
        <w:t xml:space="preserve">A number of key variables that are impacted by stress and self-care practices, and that comprise the foundation for scholastic achievement, are found as part of the definition of AE (e.g. executive functioning such as attention, working memory, and organization; mood; grades). </w:t>
      </w:r>
    </w:p>
    <w:p w14:paraId="32B31186" w14:textId="77777777" w:rsidR="005210E5" w:rsidRDefault="004F35FD">
      <w:pPr>
        <w:rPr>
          <w:rFonts w:ascii="Times New Roman" w:hAnsi="Times New Roman"/>
        </w:rPr>
      </w:pPr>
      <w:r>
        <w:t xml:space="preserve">Numerous studies have discussed the negative impact of impaired sleep on aspects related to achievement.  Turner et al. (2007) found that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w:t>
      </w:r>
      <w:proofErr w:type="spellStart"/>
      <w:r>
        <w:t>Mullington</w:t>
      </w:r>
      <w:proofErr w:type="spellEnd"/>
      <w:r>
        <w:t xml:space="preserve">, &amp; Press, 2006).  Casement et al. (2006) found a 58% increase in learning for adults who had eight hours of sleep a night as compared to those that only had four hours.  These findings are notable in that the lower sleep group did not show deficits when compared to their baseline.  It was only over the course of days and in the context of progressive learning that there appeared to be a differential impact.  </w:t>
      </w:r>
    </w:p>
    <w:p w14:paraId="1AB41AD9" w14:textId="77777777" w:rsidR="005210E5" w:rsidRDefault="004F35FD">
      <w:pPr>
        <w:rPr>
          <w:rFonts w:ascii="Times New Roman" w:hAnsi="Times New Roman"/>
          <w:b/>
        </w:rPr>
      </w:pPr>
      <w:r>
        <w:rPr>
          <w:rFonts w:eastAsia="Times New Roman" w:cs="Times New Roman"/>
          <w:kern w:val="0"/>
          <w:lang w:eastAsia="en-US"/>
        </w:rPr>
        <w:t xml:space="preserve">Sleep patterns and their relationship with academic performance have commonly been evaluated for children and adolescents.  For example, several studies have found correlations </w:t>
      </w:r>
      <w:r>
        <w:rPr>
          <w:rFonts w:eastAsia="Times New Roman" w:cs="Times New Roman"/>
          <w:kern w:val="0"/>
          <w:lang w:eastAsia="en-US"/>
        </w:rPr>
        <w:lastRenderedPageBreak/>
        <w:t>between sleep behaviors and achievement (</w:t>
      </w:r>
      <w:r>
        <w:rPr>
          <w:rFonts w:eastAsia="Times New Roman" w:cs="Times New Roman"/>
          <w:color w:val="000000" w:themeColor="text1"/>
          <w:kern w:val="0"/>
          <w:lang w:eastAsia="en-US"/>
        </w:rPr>
        <w:t xml:space="preserve">Dewald et al., 2010; </w:t>
      </w:r>
      <w:proofErr w:type="spellStart"/>
      <w:r>
        <w:rPr>
          <w:rFonts w:eastAsia="Times New Roman" w:cs="Times New Roman"/>
          <w:color w:val="000000" w:themeColor="text1"/>
          <w:kern w:val="0"/>
          <w:lang w:eastAsia="en-US"/>
        </w:rPr>
        <w:t>Sadeh</w:t>
      </w:r>
      <w:proofErr w:type="spellEnd"/>
      <w:r>
        <w:rPr>
          <w:rFonts w:eastAsia="Times New Roman" w:cs="Times New Roman"/>
          <w:color w:val="000000" w:themeColor="text1"/>
          <w:kern w:val="0"/>
          <w:lang w:eastAsia="en-US"/>
        </w:rPr>
        <w:t xml:space="preserve"> et al., 2003;</w:t>
      </w:r>
      <w:r>
        <w:rPr>
          <w:rFonts w:eastAsia="Times New Roman" w:cs="Times New Roman"/>
          <w:color w:val="FFC000"/>
          <w:kern w:val="0"/>
          <w:lang w:eastAsia="en-US"/>
        </w:rPr>
        <w:t xml:space="preserve"> </w:t>
      </w:r>
      <w:r>
        <w:rPr>
          <w:rFonts w:eastAsia="Times New Roman" w:cs="Times New Roman"/>
          <w:color w:val="000000" w:themeColor="text1"/>
          <w:kern w:val="0"/>
          <w:lang w:eastAsia="en-US"/>
        </w:rPr>
        <w:t xml:space="preserve">Wolfson &amp; </w:t>
      </w:r>
      <w:proofErr w:type="spellStart"/>
      <w:r>
        <w:rPr>
          <w:rFonts w:eastAsia="Times New Roman" w:cs="Times New Roman"/>
          <w:color w:val="000000" w:themeColor="text1"/>
          <w:kern w:val="0"/>
          <w:lang w:eastAsia="en-US"/>
        </w:rPr>
        <w:t>Carskadon</w:t>
      </w:r>
      <w:proofErr w:type="spellEnd"/>
      <w:r>
        <w:rPr>
          <w:rFonts w:eastAsia="Times New Roman" w:cs="Times New Roman"/>
          <w:color w:val="000000" w:themeColor="text1"/>
          <w:kern w:val="0"/>
          <w:lang w:eastAsia="en-US"/>
        </w:rPr>
        <w:t>, 1998</w:t>
      </w:r>
      <w:r>
        <w:rPr>
          <w:rFonts w:eastAsia="Times New Roman" w:cs="Times New Roman"/>
          <w:kern w:val="0"/>
          <w:lang w:eastAsia="en-US"/>
        </w:rPr>
        <w:t>).  Perfect, Levine-</w:t>
      </w:r>
      <w:proofErr w:type="spellStart"/>
      <w:r>
        <w:rPr>
          <w:rFonts w:eastAsia="Times New Roman" w:cs="Times New Roman"/>
          <w:kern w:val="0"/>
          <w:lang w:eastAsia="en-US"/>
        </w:rPr>
        <w:t>Donnerstein</w:t>
      </w:r>
      <w:proofErr w:type="spellEnd"/>
      <w:r>
        <w:rPr>
          <w:rFonts w:eastAsia="Times New Roman" w:cs="Times New Roman"/>
          <w:kern w:val="0"/>
          <w:lang w:eastAsia="en-US"/>
        </w:rPr>
        <w:t>, Archbold, Goodwin, and Quan (2014) investigated the impact of sleep problems in children and adolescents and found that impaired sleep was predictive of lower reported grades and school problems.  Based on a meta-analysis by Dewald et al. (2010) analyzing the impacts of sleep variables such as sleepiness, sleep quality, and sleep duration on cognitive functioning and academic performance in children and adolescents, it is clear that these influences are not necessarily the same across age groups and separate investigations are necessary to illuminate the specific impacts involved with older students.  Accordingly, several researchers have focused on examining this relationship specifically in undergraduate students or across multiple age groups (Gilbert &amp; Weaver, 2010; Gomes et al., 2011;</w:t>
      </w:r>
      <w:r>
        <w:t xml:space="preserve"> </w:t>
      </w:r>
      <w:proofErr w:type="spellStart"/>
      <w:r>
        <w:t>Oginska</w:t>
      </w:r>
      <w:proofErr w:type="spellEnd"/>
      <w:r>
        <w:t xml:space="preserve"> &amp; </w:t>
      </w:r>
      <w:proofErr w:type="spellStart"/>
      <w:r>
        <w:t>Pokorski</w:t>
      </w:r>
      <w:proofErr w:type="spellEnd"/>
      <w:r>
        <w:t>, 2006;</w:t>
      </w:r>
      <w:r>
        <w:rPr>
          <w:rFonts w:eastAsia="Times New Roman" w:cs="Times New Roman"/>
          <w:kern w:val="0"/>
          <w:lang w:eastAsia="en-US"/>
        </w:rPr>
        <w:t xml:space="preserve"> </w:t>
      </w:r>
      <w:proofErr w:type="spellStart"/>
      <w:r>
        <w:rPr>
          <w:rFonts w:eastAsia="Times New Roman" w:cs="Times New Roman"/>
          <w:kern w:val="0"/>
          <w:lang w:eastAsia="en-US"/>
        </w:rPr>
        <w:t>Pagel</w:t>
      </w:r>
      <w:proofErr w:type="spellEnd"/>
      <w:r>
        <w:rPr>
          <w:rFonts w:eastAsia="Times New Roman" w:cs="Times New Roman"/>
          <w:kern w:val="0"/>
          <w:lang w:eastAsia="en-US"/>
        </w:rPr>
        <w:t xml:space="preserve"> &amp; Kwiatkowski, 2010; </w:t>
      </w:r>
      <w:proofErr w:type="spellStart"/>
      <w:r>
        <w:rPr>
          <w:rFonts w:eastAsia="Times New Roman" w:cs="Times New Roman"/>
          <w:kern w:val="0"/>
          <w:lang w:eastAsia="en-US"/>
        </w:rPr>
        <w:t>Trockel</w:t>
      </w:r>
      <w:proofErr w:type="spellEnd"/>
      <w:r>
        <w:rPr>
          <w:rFonts w:eastAsia="Times New Roman" w:cs="Times New Roman"/>
          <w:kern w:val="0"/>
          <w:lang w:eastAsia="en-US"/>
        </w:rPr>
        <w:t xml:space="preserve"> et al. 2002).  </w:t>
      </w:r>
    </w:p>
    <w:p w14:paraId="0A76B028" w14:textId="2EDCFC1A" w:rsidR="005210E5" w:rsidRDefault="004F35FD">
      <w:pPr>
        <w:rPr>
          <w:rFonts w:ascii="Times New Roman" w:hAnsi="Times New Roman"/>
          <w:b/>
        </w:rPr>
      </w:pPr>
      <w:r>
        <w:rPr>
          <w:rFonts w:eastAsia="Times New Roman" w:cs="Times New Roman"/>
          <w:kern w:val="0"/>
          <w:lang w:eastAsia="en-US"/>
        </w:rPr>
        <w:t xml:space="preserve">Gilbert and Weaver (2010) postulated that sleep quality may have a more robust impact on academic performance than psychopathology.  They noted that few university psychologists are assessing sleep when working with college students and that “sleep quality is seldom a direct target of therapeutic interventions” (p. 298). Controlling for depression, the former authors evaluated the effects of sleep quality and sleep deprivation on the academic performance of university undergraduates.  Participants (mean age = 19.46), screened to rule out depression, were provided multiple measures to determine a global sleep quality (GSQ) score. A significant negative correlation between GSQ and GPA was found, indicating that poorer sleep quality was associated with decreased performance.  Sleep length was also found to be a predictor of GPA, in that lower sleep duration was also associated with lower GPA.  Their findings suggest that impaired sleep significantly impacts academic performance independent of the influence of </w:t>
      </w:r>
      <w:r>
        <w:rPr>
          <w:rFonts w:eastAsia="Times New Roman" w:cs="Times New Roman"/>
          <w:kern w:val="0"/>
          <w:lang w:eastAsia="en-US"/>
        </w:rPr>
        <w:lastRenderedPageBreak/>
        <w:t xml:space="preserve">depression.  The authors argue that sleep habits of undergraduate students are poor, and sleep education programs at the college level that focus on sleep hygiene may be beneficial.  </w:t>
      </w:r>
    </w:p>
    <w:p w14:paraId="0650A04A" w14:textId="77777777" w:rsidR="005210E5" w:rsidRDefault="004F35FD">
      <w:r>
        <w:t>A noted limitation of the aforementioned study by Gilbert and Weaver (2010) is the potential for mediating factors influencing the relationship between sleep quality and academic performance.  As an example, they suggest that poor sleep may lead to other negative behaviors (e.g. truancy) that may be the true source of lower performance.  In another study, Gomes et al. (2011) also evaluated the impact of sleep on undergraduate students. In this study, a broad swath of potential predictors of academic achievement</w:t>
      </w:r>
      <w:r>
        <w:rPr>
          <w:color w:val="FF0000"/>
        </w:rPr>
        <w:t xml:space="preserve"> </w:t>
      </w:r>
      <w:r>
        <w:t xml:space="preserve">were tested such as attendance, study time, substance usage, exercise, neuroticism, age, and sex, among others, to help determine the specific impact of aspects of impaired sleep on college students and whether sleep shows a significant impact when including other potential predictors of performance (total of 30 potential predictors, four of which were sleep related).  Using stepwise multiple regression, five significant predictors of school marks were identified in order of magnitude: previous academic achievement, class attendance, frequency of getting enough sleep, night outings, and sleep quality. Interestingly, the association between exercise and GPA was found to have a non-significant association with school marks so exercise was not included in the final model. However, exercise was measured simply as number of hours of exercise per week, with no information regarding the level of intensity or duration of the exercise. Other studies have found an association between exercise and academic performance (e.g., </w:t>
      </w:r>
      <w:r>
        <w:rPr>
          <w:color w:val="000000" w:themeColor="text1"/>
        </w:rPr>
        <w:t xml:space="preserve">Burton &amp; </w:t>
      </w:r>
      <w:proofErr w:type="spellStart"/>
      <w:r>
        <w:rPr>
          <w:color w:val="000000" w:themeColor="text1"/>
        </w:rPr>
        <w:t>VanHeest</w:t>
      </w:r>
      <w:proofErr w:type="spellEnd"/>
      <w:r>
        <w:rPr>
          <w:color w:val="000000" w:themeColor="text1"/>
        </w:rPr>
        <w:t xml:space="preserve">, 2007; Castelli, Hillman, Buck, &amp; Erwin, H., 2007; Coe, </w:t>
      </w:r>
      <w:proofErr w:type="spellStart"/>
      <w:r>
        <w:rPr>
          <w:color w:val="000000" w:themeColor="text1"/>
        </w:rPr>
        <w:t>Pivarnik</w:t>
      </w:r>
      <w:proofErr w:type="spellEnd"/>
      <w:r>
        <w:rPr>
          <w:color w:val="000000" w:themeColor="text1"/>
        </w:rPr>
        <w:t xml:space="preserve">, Womack, Reeves, &amp; Malina, 2006; </w:t>
      </w:r>
      <w:proofErr w:type="spellStart"/>
      <w:r>
        <w:t>Fedewa</w:t>
      </w:r>
      <w:proofErr w:type="spellEnd"/>
      <w:r>
        <w:t xml:space="preserve"> &amp; </w:t>
      </w:r>
      <w:proofErr w:type="spellStart"/>
      <w:r>
        <w:t>Ahn</w:t>
      </w:r>
      <w:proofErr w:type="spellEnd"/>
      <w:r>
        <w:t xml:space="preserve">, 2011). Thus, findings from the previous study may relate more to an issue with dose threshold for physical activity as discussed later.  Also, the other two potential sleep </w:t>
      </w:r>
      <w:r>
        <w:lastRenderedPageBreak/>
        <w:t>predictors evaluated (sleep phase and regularity of sleep schedule) were not found to be significant.</w:t>
      </w:r>
    </w:p>
    <w:p w14:paraId="5E21DB5F" w14:textId="77777777" w:rsidR="005210E5" w:rsidRDefault="004F35FD">
      <w:pPr>
        <w:rPr>
          <w:rFonts w:ascii="Times New Roman" w:eastAsia="Times New Roman" w:hAnsi="Times New Roman" w:cs="Times New Roman"/>
          <w:kern w:val="0"/>
          <w:lang w:eastAsia="en-US"/>
        </w:rPr>
      </w:pPr>
      <w:r>
        <w:t>Decreased levels of rapid eye movement (REM) sleep, a stage of sleep characterized by increased dreaming, has also been shown to have detrimental effects on the consolidation of learning (</w:t>
      </w:r>
      <w:r>
        <w:rPr>
          <w:rFonts w:eastAsia="Times New Roman" w:cs="Times New Roman"/>
          <w:color w:val="000000" w:themeColor="text1"/>
          <w:kern w:val="0"/>
          <w:lang w:eastAsia="en-US"/>
        </w:rPr>
        <w:t xml:space="preserve">De </w:t>
      </w:r>
      <w:proofErr w:type="spellStart"/>
      <w:r>
        <w:rPr>
          <w:rFonts w:eastAsia="Times New Roman" w:cs="Times New Roman"/>
          <w:color w:val="000000" w:themeColor="text1"/>
          <w:kern w:val="0"/>
          <w:lang w:eastAsia="en-US"/>
        </w:rPr>
        <w:t>Koninck</w:t>
      </w:r>
      <w:proofErr w:type="spellEnd"/>
      <w:r>
        <w:rPr>
          <w:rFonts w:eastAsia="Times New Roman" w:cs="Times New Roman"/>
          <w:color w:val="000000" w:themeColor="text1"/>
          <w:kern w:val="0"/>
          <w:lang w:eastAsia="en-US"/>
        </w:rPr>
        <w:t>, Lorrain, Christ, Proulx, &amp; Coulombe, 1989</w:t>
      </w:r>
      <w:r>
        <w:rPr>
          <w:rFonts w:eastAsia="Times New Roman" w:cs="Times New Roman"/>
          <w:kern w:val="0"/>
          <w:lang w:eastAsia="en-US"/>
        </w:rPr>
        <w:t>),</w:t>
      </w:r>
      <w:r>
        <w:t xml:space="preserve"> which helps explain the findings of Gomes and colleagues (2011). Since this stage of sleep often occurs later in a night’s sleep, reductions in overall sleep or in the early morning when it occurs most, may have a detrimental effect on learning and retention of knowledge</w:t>
      </w:r>
      <w:r>
        <w:rPr>
          <w:rFonts w:eastAsia="Times New Roman" w:cs="Times New Roman"/>
          <w:kern w:val="0"/>
          <w:lang w:eastAsia="en-US"/>
        </w:rPr>
        <w:t>.</w:t>
      </w:r>
    </w:p>
    <w:p w14:paraId="53E9B6F5" w14:textId="77777777" w:rsidR="005210E5" w:rsidRDefault="004F35FD">
      <w:pPr>
        <w:rPr>
          <w:rFonts w:ascii="Times New Roman" w:eastAsia="Times New Roman" w:hAnsi="Times New Roman" w:cs="Times New Roman"/>
          <w:color w:val="FF0000"/>
          <w:kern w:val="0"/>
          <w:lang w:eastAsia="en-US"/>
        </w:rPr>
      </w:pPr>
      <w:r>
        <w:rPr>
          <w:rFonts w:eastAsia="Times New Roman" w:cs="Times New Roman"/>
          <w:color w:val="000000" w:themeColor="text1"/>
          <w:kern w:val="0"/>
          <w:lang w:eastAsia="en-US"/>
        </w:rPr>
        <w:t xml:space="preserve">Previous research by </w:t>
      </w:r>
      <w:proofErr w:type="spellStart"/>
      <w:r>
        <w:rPr>
          <w:rFonts w:eastAsia="Times New Roman" w:cs="Times New Roman"/>
          <w:color w:val="000000" w:themeColor="text1"/>
          <w:kern w:val="0"/>
          <w:lang w:eastAsia="en-US"/>
        </w:rPr>
        <w:t>Trockel</w:t>
      </w:r>
      <w:proofErr w:type="spellEnd"/>
      <w:r>
        <w:rPr>
          <w:rFonts w:eastAsia="Times New Roman" w:cs="Times New Roman"/>
          <w:color w:val="000000" w:themeColor="text1"/>
          <w:kern w:val="0"/>
          <w:lang w:eastAsia="en-US"/>
        </w:rPr>
        <w:t xml:space="preserve"> et al. (2000) identified sleep habits as the top predictor of academic performance.  By evaluating a set of health-related variables in college students, they found that sleep habits had the largest impact on grade point averages.  However, unlike the findings from the study by Gomes et al. (2011), the variables with the highest predictive value were those related to wake-up times. </w:t>
      </w:r>
      <w:r>
        <w:rPr>
          <w:rFonts w:eastAsia="Times New Roman" w:cs="Times New Roman"/>
          <w:kern w:val="0"/>
          <w:lang w:eastAsia="en-US"/>
        </w:rPr>
        <w:t>In looking further into the aspects of sleep most impacted by disordered sleep behaviors, Pilcher et al. (1997) found that not only is sleep quantity a factor in influencing many of life’s functions, but that sleep quality is important with health, mood, life satisfaction, and even more influential on levels of sleepiness.  This is significant because Singleton and Wolfson (2009) have shown that not only sleep quantity, but also factors such as daytime sleepiness are strong predictors of GPA.</w:t>
      </w:r>
      <w:r>
        <w:t xml:space="preserve"> </w:t>
      </w:r>
    </w:p>
    <w:p w14:paraId="481CC0FA" w14:textId="3ECF397B" w:rsidR="005210E5" w:rsidRDefault="004F35FD">
      <w:pPr>
        <w:rPr>
          <w:rFonts w:ascii="Times New Roman" w:eastAsia="Times New Roman" w:hAnsi="Times New Roman" w:cs="Times New Roman"/>
          <w:color w:val="FF0000"/>
          <w:kern w:val="0"/>
          <w:lang w:eastAsia="en-US"/>
        </w:rPr>
      </w:pPr>
      <w:r>
        <w:t xml:space="preserve">The findings of Gomes et al. (2011) are in line with a review of the effects of sleep reduction by Banks and </w:t>
      </w:r>
      <w:proofErr w:type="spellStart"/>
      <w:r>
        <w:t>Dinges</w:t>
      </w:r>
      <w:proofErr w:type="spellEnd"/>
      <w:r>
        <w:t xml:space="preserve"> (2007) that discussed how sleep reductions of only a few hours per night, accumulated over several nights, can lead to neurobehavioral deficits similar to those found with full sleep deprivation.  Specifically, they explained how research has shown that a reduction in sleep over the course of multiple nights can result in impairments in mood, </w:t>
      </w:r>
      <w:r>
        <w:lastRenderedPageBreak/>
        <w:t>alertness, cognitive functioning, and health factors including detrimental effects on endocrine (increased weight gain and BMI), immune, and cardiovascular responses/systems.  In a summary of those aspects of sleep that are influencing achievement, Gomes and colleagues stated, “</w:t>
      </w:r>
      <w:r>
        <w:rPr>
          <w:rFonts w:eastAsia="Times New Roman" w:cs="Times New Roman"/>
          <w:color w:val="000000" w:themeColor="text1"/>
          <w:kern w:val="0"/>
          <w:lang w:eastAsia="en-US"/>
        </w:rPr>
        <w:t>we may assume that four fundamental sleep patterns are expected to be associated with academic achievement: sleep quantity, sleep quality, sleep regularity, and sleep phase schedules” (</w:t>
      </w:r>
      <w:r w:rsidR="00E87957">
        <w:rPr>
          <w:rFonts w:eastAsia="Times New Roman" w:cs="Times New Roman"/>
          <w:color w:val="000000" w:themeColor="text1"/>
          <w:kern w:val="0"/>
          <w:lang w:eastAsia="en-US"/>
        </w:rPr>
        <w:t>p.</w:t>
      </w:r>
      <w:r>
        <w:rPr>
          <w:rFonts w:eastAsia="Times New Roman" w:cs="Times New Roman"/>
          <w:color w:val="000000" w:themeColor="text1"/>
          <w:kern w:val="0"/>
          <w:lang w:eastAsia="en-US"/>
        </w:rPr>
        <w:t xml:space="preserve"> 787).</w:t>
      </w:r>
    </w:p>
    <w:p w14:paraId="122406D9" w14:textId="77777777" w:rsidR="005210E5" w:rsidRDefault="004F35FD">
      <w:pPr>
        <w:rPr>
          <w:rFonts w:ascii="Times New Roman" w:eastAsia="Times New Roman" w:hAnsi="Times New Roman" w:cs="Times New Roman"/>
          <w:color w:val="FF0000"/>
          <w:kern w:val="0"/>
          <w:lang w:eastAsia="en-US"/>
        </w:rPr>
      </w:pPr>
      <w:proofErr w:type="spellStart"/>
      <w:r>
        <w:t>Oginska</w:t>
      </w:r>
      <w:proofErr w:type="spellEnd"/>
      <w:r>
        <w:t xml:space="preserve"> and </w:t>
      </w:r>
      <w:proofErr w:type="spellStart"/>
      <w:r>
        <w:t>Pokorski</w:t>
      </w:r>
      <w:proofErr w:type="spellEnd"/>
      <w:r>
        <w:t xml:space="preserve"> (2006) also provide support for the negative impact of sleep deprivation, in the form of insufficient sleep, on cognitive and affective functioning.  By addressing three age groups (adolescents age 14-16, university students age 20-27, and young employees age 30-45) they were able to determine that adolescents showed the biggest discrepancy between the amount of sleep they desired and the amount of sleep they were getting a night.   When looking at the impact of sleep deficits across all groups, deficits resulted in universal decline in aspects such as daytime fatigue, apathy, feeling drowsy upon waking, concentration issues, fatigue upon awakening, overall weakness, and reduced inclination to put forth effort.   Relating these deficits to the multi-faceted construct of academic engagement, it is clear that impaired sleep has a myriad of implications in the success and engagement of undergraduate students.  Feeling fatigued, lacking concentration, and reduced effort were found to be the areas most correlated with sleep loss in university students.  Issues of this kind can impact many of life’s functions, including academic engagement and subsequent scholastic success. More specifically, deficits in these areas may have the greatest impact on the “skills engagement” factor of academic engagement, which is defined by concepts such as “putting forth effort,” “listening carefully in classes,” and “coming to class every day.”  Although a relationship was seen for the overall group, apathy was correlated with sleep loss in the adolescent group but was not one of the strongest correlates for the (university) student group.  </w:t>
      </w:r>
      <w:r>
        <w:lastRenderedPageBreak/>
        <w:t>“Emotional engagement” is the factor most tied to the concept of apathy with items such as “finding ways to make the course interesting to me.” Reluctance to put forth effort and difficulties with daytime sleepiness and concentration were highly correlated in undergraduates.  These results suggest that emotional engagement may not reflect the same impact of sleep loss as other areas of academic engagement in college students</w:t>
      </w:r>
      <w:r>
        <w:rPr>
          <w:color w:val="FFC000"/>
        </w:rPr>
        <w:t>.</w:t>
      </w:r>
      <w:r>
        <w:rPr>
          <w:i/>
          <w:color w:val="FFC000"/>
        </w:rPr>
        <w:t xml:space="preserve"> </w:t>
      </w:r>
      <w:r>
        <w:t xml:space="preserve">Consequently, skills engagement characteristics of attendance and active engagement in the form of taking notes, completing homework, and being organized are likely the areas of engagement most influenced by issues with sleep quality and quantity. </w:t>
      </w:r>
    </w:p>
    <w:p w14:paraId="0B276603" w14:textId="77777777" w:rsidR="005210E5" w:rsidRDefault="004F35FD">
      <w:pPr>
        <w:ind w:firstLine="0"/>
        <w:rPr>
          <w:b/>
        </w:rPr>
      </w:pPr>
      <w:r>
        <w:rPr>
          <w:b/>
        </w:rPr>
        <w:t>Sleep Habits in Adolescents and Young Adults</w:t>
      </w:r>
    </w:p>
    <w:p w14:paraId="018136E4" w14:textId="77777777" w:rsidR="005210E5" w:rsidRDefault="004F35FD">
      <w:pPr>
        <w:rPr>
          <w:rFonts w:ascii="Times New Roman" w:eastAsia="Times New Roman" w:hAnsi="Times New Roman" w:cs="Times New Roman"/>
          <w:color w:val="FFC000"/>
          <w:kern w:val="0"/>
          <w:lang w:eastAsia="en-US"/>
        </w:rPr>
      </w:pPr>
      <w:r>
        <w:rPr>
          <w:rFonts w:eastAsia="Times New Roman" w:cs="Times New Roman"/>
          <w:kern w:val="0"/>
          <w:lang w:eastAsia="en-US"/>
        </w:rPr>
        <w:t xml:space="preserve">Sleep difficulties are a growing problem, particularly with undergraduate students whose sleep schedules, sleep environments, increased autonomy, and circadian shifts result in circumstances of reduced sleep times and sleep quality (Brown &amp;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2002; Brown, </w:t>
      </w:r>
      <w:proofErr w:type="spellStart"/>
      <w:r>
        <w:rPr>
          <w:rFonts w:eastAsia="Times New Roman" w:cs="Times New Roman"/>
          <w:kern w:val="0"/>
          <w:lang w:eastAsia="en-US"/>
        </w:rPr>
        <w:t>Buboltz</w:t>
      </w:r>
      <w:proofErr w:type="spellEnd"/>
      <w:r>
        <w:rPr>
          <w:rFonts w:eastAsia="Times New Roman" w:cs="Times New Roman"/>
          <w:kern w:val="0"/>
          <w:lang w:eastAsia="en-US"/>
        </w:rPr>
        <w:t xml:space="preserve">, &amp; Soper, 2001; Pilcher et al. 1997).  In a study on the sleep habits of university students, </w:t>
      </w:r>
      <w:proofErr w:type="spellStart"/>
      <w:r>
        <w:rPr>
          <w:rFonts w:eastAsia="Times New Roman" w:cs="Times New Roman"/>
          <w:kern w:val="0"/>
          <w:lang w:eastAsia="en-US"/>
        </w:rPr>
        <w:t>Bulboltz</w:t>
      </w:r>
      <w:proofErr w:type="spellEnd"/>
      <w:r>
        <w:rPr>
          <w:rFonts w:eastAsia="Times New Roman" w:cs="Times New Roman"/>
          <w:kern w:val="0"/>
          <w:lang w:eastAsia="en-US"/>
        </w:rPr>
        <w:t>, Brown, and Soper (2001) found that students averaged just over eight hours of sleep per night, regardless of it being a weekend or weekday and that students showed close to a two-hour shift to later sleep onset and wake times on the weekend. These findings suggest that sleep disturbances or problems with sleep were reported by 73% of the students. Additionally, issues regarding sleep quality versus sleep quantity were identified, with students reporting morning fatigue and difficulties with sleep onset latency (i.e., the time it takes to fall asleep).  Notably, students perceived themselves as getting less sleep during the week than they actually received, perhaps impacting the level of perceived daytime sleepiness.</w:t>
      </w:r>
    </w:p>
    <w:p w14:paraId="55238C56" w14:textId="77777777" w:rsidR="005210E5" w:rsidRDefault="004F35FD">
      <w:pPr>
        <w:rPr>
          <w:rFonts w:ascii="Times New Roman" w:eastAsia="Times New Roman" w:hAnsi="Times New Roman" w:cs="Times New Roman"/>
          <w:color w:val="FFC000"/>
          <w:kern w:val="0"/>
          <w:lang w:eastAsia="en-US"/>
        </w:rPr>
      </w:pPr>
      <w:r>
        <w:t xml:space="preserve">Adolescents show a phase shift in their sleeping habits, including later bedtimes and wake times.  This phase delay has been documented in several studies and impacts the length and </w:t>
      </w:r>
      <w:r>
        <w:lastRenderedPageBreak/>
        <w:t xml:space="preserve">quality of sleep that adolescents receive (Brown et al., 2001; Crowley, </w:t>
      </w:r>
      <w:proofErr w:type="spellStart"/>
      <w:r>
        <w:t>Acebo</w:t>
      </w:r>
      <w:proofErr w:type="spellEnd"/>
      <w:r>
        <w:t xml:space="preserve">, &amp; </w:t>
      </w:r>
      <w:proofErr w:type="spellStart"/>
      <w:r>
        <w:t>Carskadon</w:t>
      </w:r>
      <w:proofErr w:type="spellEnd"/>
      <w:r>
        <w:t>, 2007).  Pair this with the responsibilities that come with independence during college, and many students struggle to have healthy sleep practices that promote academic achievement and engagement. For instance, undergraduate students show a pattern of reduced sleep quantity and quality (</w:t>
      </w:r>
      <w:proofErr w:type="spellStart"/>
      <w:r>
        <w:t>Gaultney</w:t>
      </w:r>
      <w:proofErr w:type="spellEnd"/>
      <w:r>
        <w:t xml:space="preserve">, 2010; Gilbert &amp; Weaver, 2010; </w:t>
      </w:r>
      <w:proofErr w:type="spellStart"/>
      <w:r>
        <w:t>Orzech</w:t>
      </w:r>
      <w:proofErr w:type="spellEnd"/>
      <w:r>
        <w:t xml:space="preserve">, </w:t>
      </w:r>
      <w:proofErr w:type="spellStart"/>
      <w:r>
        <w:t>Salafsky</w:t>
      </w:r>
      <w:proofErr w:type="spellEnd"/>
      <w:r>
        <w:t xml:space="preserve">, &amp; Hamilton 2011). A study by </w:t>
      </w:r>
      <w:proofErr w:type="spellStart"/>
      <w:r>
        <w:t>Orzech</w:t>
      </w:r>
      <w:proofErr w:type="spellEnd"/>
      <w:r>
        <w:t xml:space="preserve"> et al. (2011) found</w:t>
      </w:r>
      <w:r>
        <w:rPr>
          <w:b/>
        </w:rPr>
        <w:t xml:space="preserve"> </w:t>
      </w:r>
      <w:r>
        <w:t xml:space="preserve">that staying up all night was associated with lower GPAs. Interviews with students indicated experiences of impaired memory, concentration, and focus because of this sleep loss.  Researchers saw improvements in the sleep length, latency, and other sleep practices of university students participating in a simple sleep education intervention. Other studies have found a link between reduced sleep and reduced academic performance. For example, a study by </w:t>
      </w:r>
      <w:proofErr w:type="spellStart"/>
      <w:r>
        <w:t>Gaultney</w:t>
      </w:r>
      <w:proofErr w:type="spellEnd"/>
      <w:r>
        <w:rPr>
          <w:b/>
        </w:rPr>
        <w:t xml:space="preserve"> (</w:t>
      </w:r>
      <w:r>
        <w:t xml:space="preserve">2010) examined sleep disorders in college students and found that 27% of students showed a risk for a sleep disorder and those students were more likely to have GPAs that fell in the range of academic jeopardy.  </w:t>
      </w:r>
    </w:p>
    <w:p w14:paraId="4FCBB255"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 compared to clinical populations who seek out support for sleep difficulties such as insomnia or other sleep disorders, college students may be less aware that their current functioning may be impaired because of sleep difficulties.  For instance, sleep deprived students have been shown to rate themselves higher in cognitive performance when sleep deprived as compared to non-sleep deprived students, even though their performance was significantly more impaired (Pilcher &amp; Walters, 1997).  Consequently, it is important to teach and reinforce healthy sleeping habits for these students (Brown &amp; </w:t>
      </w:r>
      <w:proofErr w:type="spellStart"/>
      <w:r>
        <w:rPr>
          <w:rFonts w:eastAsia="Times New Roman" w:cs="Times New Roman"/>
          <w:color w:val="000000" w:themeColor="text1"/>
          <w:kern w:val="0"/>
          <w:lang w:eastAsia="en-US"/>
        </w:rPr>
        <w:t>Bulboltz</w:t>
      </w:r>
      <w:proofErr w:type="spellEnd"/>
      <w:r>
        <w:rPr>
          <w:rFonts w:eastAsia="Times New Roman" w:cs="Times New Roman"/>
          <w:color w:val="000000" w:themeColor="text1"/>
          <w:kern w:val="0"/>
          <w:lang w:eastAsia="en-US"/>
        </w:rPr>
        <w:t xml:space="preserve">, 2002).  </w:t>
      </w:r>
      <w:r>
        <w:rPr>
          <w:rFonts w:eastAsia="Times New Roman" w:cs="Times New Roman"/>
          <w:kern w:val="0"/>
          <w:lang w:eastAsia="en-US"/>
        </w:rPr>
        <w:t xml:space="preserve">Additionally, students with misperceptions of positive sleep behaviors are more likely to have more impaired sleep habits (Hicks, Lucero-Gorman, &amp; Bautista, 1999). Reducing sleep problems in these students can help reduce academic failure, and potentially improve school retention rates. </w:t>
      </w:r>
    </w:p>
    <w:p w14:paraId="54854C2E" w14:textId="77777777" w:rsidR="005210E5" w:rsidRDefault="004F35FD">
      <w:pPr>
        <w:ind w:firstLine="0"/>
        <w:jc w:val="center"/>
        <w:rPr>
          <w:b/>
        </w:rPr>
      </w:pPr>
      <w:r>
        <w:rPr>
          <w:b/>
        </w:rPr>
        <w:lastRenderedPageBreak/>
        <w:t>Sleep Hygiene</w:t>
      </w:r>
    </w:p>
    <w:p w14:paraId="18C870BB" w14:textId="77777777" w:rsidR="005210E5" w:rsidRDefault="004F35FD">
      <w:pPr>
        <w:rPr>
          <w:color w:val="FFC000"/>
        </w:rPr>
      </w:pPr>
      <w:r>
        <w:t>A student’s behaviors and choices are integral to the quality and quantity of sleep they receive.  Certain conditions and practices have been found to be more conducive to sleeping well (</w:t>
      </w: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&amp; Stevens, 2005; Cho et al., 2013</w:t>
      </w:r>
      <w:r>
        <w:t>).  For instance, light, noise, caffeine, alcohol, sleep schedules, delayed circadian phase, discomfort, rumination, naps, exercise near bedtime, and being upset at bedtime have all been associated with impaired sleep (</w:t>
      </w:r>
      <w:r>
        <w:rPr>
          <w:color w:val="000000" w:themeColor="text1"/>
        </w:rPr>
        <w:t xml:space="preserve">Brown &amp; </w:t>
      </w:r>
      <w:proofErr w:type="spellStart"/>
      <w:r>
        <w:rPr>
          <w:color w:val="000000" w:themeColor="text1"/>
        </w:rPr>
        <w:t>Bulbotz</w:t>
      </w:r>
      <w:proofErr w:type="spellEnd"/>
      <w:r>
        <w:rPr>
          <w:color w:val="000000" w:themeColor="text1"/>
        </w:rPr>
        <w:t xml:space="preserve">, 2002; Brown et al. 2001; </w:t>
      </w:r>
      <w:proofErr w:type="spellStart"/>
      <w:r>
        <w:rPr>
          <w:color w:val="000000" w:themeColor="text1"/>
        </w:rPr>
        <w:t>Mastin</w:t>
      </w:r>
      <w:proofErr w:type="spellEnd"/>
      <w:r>
        <w:rPr>
          <w:color w:val="000000" w:themeColor="text1"/>
        </w:rPr>
        <w:t xml:space="preserve">, Bryson, &amp; </w:t>
      </w:r>
      <w:proofErr w:type="spellStart"/>
      <w:r>
        <w:rPr>
          <w:color w:val="000000" w:themeColor="text1"/>
        </w:rPr>
        <w:t>Corwyn</w:t>
      </w:r>
      <w:proofErr w:type="spellEnd"/>
      <w:r>
        <w:rPr>
          <w:color w:val="000000" w:themeColor="text1"/>
        </w:rPr>
        <w:t xml:space="preserve">, 2006; </w:t>
      </w:r>
      <w:proofErr w:type="spellStart"/>
      <w:r>
        <w:rPr>
          <w:color w:val="000000" w:themeColor="text1"/>
        </w:rPr>
        <w:t>Stepanski</w:t>
      </w:r>
      <w:proofErr w:type="spellEnd"/>
      <w:r>
        <w:rPr>
          <w:color w:val="000000" w:themeColor="text1"/>
        </w:rPr>
        <w:t xml:space="preserve"> &amp; Wyatt, 2003</w:t>
      </w:r>
      <w:r>
        <w:t>).  There are various steps we can take to optimize our sleep and improve aspects of functioning that benefit from adequate sleep.</w:t>
      </w:r>
    </w:p>
    <w:p w14:paraId="5C997E9D" w14:textId="77777777" w:rsidR="005210E5" w:rsidRDefault="004F35FD">
      <w:pPr>
        <w:rPr>
          <w:color w:val="FFC000"/>
        </w:rPr>
      </w:pPr>
      <w:r>
        <w:t xml:space="preserve">Sleep hygiene includes behaviors related to improved sleep conditions as well as sleep quantity and quality.  According to </w:t>
      </w:r>
      <w:proofErr w:type="spellStart"/>
      <w:r>
        <w:t>Stepanski</w:t>
      </w:r>
      <w:proofErr w:type="spellEnd"/>
      <w:r>
        <w:t xml:space="preserve"> and Wyatt (2003) the aspects that are commonly associated with sleep hygiene include consistent/variable sleep bedtimes/waking; light and noise conditions; naps/homeostatic pressure; impact of stimulants/depressives including alcohol, caffeine, and prescription medications; exercising close to bed time; spending time in bed while not sleeping, for example, watching television, reading, etc.; performing mental activities, planning, etc. in bed or just before bedtime; and poor sleep conditions/bedding.</w:t>
      </w:r>
      <w:r>
        <w:rPr>
          <w:color w:val="FFC000"/>
        </w:rPr>
        <w:t xml:space="preserve"> </w:t>
      </w:r>
    </w:p>
    <w:p w14:paraId="079B2E39" w14:textId="77777777" w:rsidR="005210E5" w:rsidRDefault="004F35FD">
      <w:r>
        <w:t xml:space="preserve">In a study looking at the impacts of sleep hygiene on infants and children, Mindell, Meltzer, </w:t>
      </w:r>
      <w:proofErr w:type="spellStart"/>
      <w:r>
        <w:t>Carskadon</w:t>
      </w:r>
      <w:proofErr w:type="spellEnd"/>
      <w:r>
        <w:t xml:space="preserve">, and </w:t>
      </w:r>
      <w:proofErr w:type="spellStart"/>
      <w:r>
        <w:t>Chervin</w:t>
      </w:r>
      <w:proofErr w:type="spellEnd"/>
      <w:r>
        <w:t xml:space="preserve"> (2009) found that poor sleep hygiene practices were associated with reduced sleep quantity and quality.  For instance, late bedtimes were associated with extended sleep latency times.  Additionally, obtaining less sleep (i.e. shorter night’s rest) was associated with late bedtimes, caffeine consumption, lack of a consistent bedtime routine, and having a television in the bedroom.   </w:t>
      </w:r>
    </w:p>
    <w:p w14:paraId="6748E45F" w14:textId="77777777" w:rsidR="005210E5" w:rsidRDefault="004F35FD">
      <w:r>
        <w:lastRenderedPageBreak/>
        <w:t xml:space="preserve">Delayed Sleep Phase Syndrome (DSPS) is characterized by later sleep onset and wake </w:t>
      </w:r>
      <w:proofErr w:type="gramStart"/>
      <w:r>
        <w:t>times, and</w:t>
      </w:r>
      <w:proofErr w:type="gramEnd"/>
      <w:r>
        <w:t xml:space="preserve"> has been associated with negative academic performance (</w:t>
      </w:r>
      <w:r>
        <w:rPr>
          <w:color w:val="000000" w:themeColor="text1"/>
        </w:rPr>
        <w:t xml:space="preserve">Brown et al., 2001; </w:t>
      </w:r>
      <w:proofErr w:type="spellStart"/>
      <w:r>
        <w:rPr>
          <w:color w:val="000000" w:themeColor="text1"/>
        </w:rPr>
        <w:t>Trockel</w:t>
      </w:r>
      <w:proofErr w:type="spellEnd"/>
      <w:r>
        <w:rPr>
          <w:color w:val="000000" w:themeColor="text1"/>
        </w:rPr>
        <w:t xml:space="preserve"> et al., 2000</w:t>
      </w:r>
      <w:r>
        <w:t>).  Brown et al. (2001) studied how college students experience DSPS and found that 11.5% of participants had symptoms consistent with DSPS.  The difference between weekday and weekend bedtimes and wake times was significant, indicating that students showed a phase delay in both cases. Additionally, students reported sleep disrupting behaviors such as napping during the day, issues with sleep latency, in addition to general sleep difficulties</w:t>
      </w:r>
    </w:p>
    <w:p w14:paraId="726DFC08" w14:textId="77777777" w:rsidR="005210E5" w:rsidRDefault="004F35FD">
      <w:pPr>
        <w:rPr>
          <w:color w:val="FFC000"/>
        </w:rPr>
      </w:pPr>
      <w:r>
        <w:rPr>
          <w:color w:val="000000" w:themeColor="text1"/>
        </w:rPr>
        <w:t xml:space="preserve">While developing a sleep hygiene inventory, </w:t>
      </w:r>
      <w:proofErr w:type="spellStart"/>
      <w:r>
        <w:rPr>
          <w:color w:val="000000" w:themeColor="text1"/>
        </w:rPr>
        <w:t>Mastin</w:t>
      </w:r>
      <w:proofErr w:type="spellEnd"/>
      <w:r>
        <w:rPr>
          <w:color w:val="000000" w:themeColor="text1"/>
        </w:rPr>
        <w:t xml:space="preserve"> et al. (2006)</w:t>
      </w:r>
      <w:r>
        <w:rPr>
          <w:color w:val="FFC000"/>
        </w:rPr>
        <w:t xml:space="preserve"> </w:t>
      </w:r>
      <w:r>
        <w:rPr>
          <w:color w:val="000000" w:themeColor="text1"/>
        </w:rPr>
        <w:t xml:space="preserve">assessed 632 university students to determine the relationship between sleep hygiene practices and adequate sleep.  The Sleep Hygiene Index (SHI) correlated with all areas of poor sleep hygiene and sleep hygiene was related to sleep quality.  Additionally, the SHI showed good test-retest reliability. </w:t>
      </w:r>
      <w:r>
        <w:rPr>
          <w:color w:val="FFC000"/>
        </w:rPr>
        <w:t xml:space="preserve"> </w:t>
      </w:r>
      <w:r>
        <w:rPr>
          <w:color w:val="000000" w:themeColor="text1"/>
        </w:rPr>
        <w:t xml:space="preserve">The items included on the SHI were identified by looking at the sleep hygiene diagnostic criteria found in the International Classification of Sleep Disorders from the American Sleep Disorders Association (1990). </w:t>
      </w:r>
    </w:p>
    <w:p w14:paraId="006AB1DA" w14:textId="77777777" w:rsidR="005210E5" w:rsidRDefault="004F35FD">
      <w:pPr>
        <w:rPr>
          <w:rFonts w:ascii="Times New Roman" w:hAnsi="Times New Roman"/>
        </w:rPr>
      </w:pPr>
      <w:r>
        <w:t xml:space="preserve">Specifically, the Sleep Hygiene Index (SHI) has been found to be significantly correlated to sleep quality, subjective daytime sleepiness, and other sleep hygiene indices (Brown, </w:t>
      </w:r>
      <w:proofErr w:type="spellStart"/>
      <w:r>
        <w:t>Buboltz</w:t>
      </w:r>
      <w:proofErr w:type="spellEnd"/>
      <w:r>
        <w:t xml:space="preserve">, &amp; Soper, 2002; Cho et al., 2013; </w:t>
      </w:r>
      <w:proofErr w:type="spellStart"/>
      <w:r>
        <w:t>Mastin</w:t>
      </w:r>
      <w:proofErr w:type="spellEnd"/>
      <w:r>
        <w:t xml:space="preserve"> et al., 2006).  Based on an evaluation of the Sleep Hygiene Index, Cho et al. (2013) proposed that the SHI would be more appropriately broken down into two factors, including “sleep disturbing behavior” and “irregular sleep-wake schedule.” </w:t>
      </w:r>
    </w:p>
    <w:p w14:paraId="18359DE3" w14:textId="77777777" w:rsidR="005210E5" w:rsidRDefault="004F35FD">
      <w:pPr>
        <w:rPr>
          <w:b/>
        </w:rPr>
      </w:pPr>
      <w:r>
        <w:t xml:space="preserve">Sleep hygiene is commonly used in the treatment of insomnia.  In a non-clinical population of university students, Brown et al. (2002) found that sleep practices are associated with quality sleep for this population, as well, and that specific items showed more significance, </w:t>
      </w:r>
      <w:r>
        <w:lastRenderedPageBreak/>
        <w:t>such as variable sleep schedules, worrying at sleep onset, and being thirsty at bedtime.  In addition, the aforementioned researchers discussed how, at the university level where students often live in dorms, noise in the environment was also significantly linked to sleep quality.  However, it would be difficult to change this variable using positive sleep hygiene practices, as it is often outside of the student’s control.</w:t>
      </w:r>
    </w:p>
    <w:p w14:paraId="5BF6CEF4" w14:textId="77777777" w:rsidR="005210E5" w:rsidRDefault="004F35FD">
      <w:pPr>
        <w:jc w:val="center"/>
        <w:rPr>
          <w:b/>
        </w:rPr>
      </w:pPr>
      <w:r>
        <w:rPr>
          <w:b/>
        </w:rPr>
        <w:t>Exercise</w:t>
      </w:r>
    </w:p>
    <w:p w14:paraId="266E428B" w14:textId="57418D76" w:rsidR="005210E5" w:rsidRDefault="004F35FD">
      <w:r>
        <w:t>Physical exercise and fitness have been shown to have a plethora of beneficial impacts on cognition, executive control, learning, academic achievement, mood, self-esteem, attention, working memory, and general health (</w:t>
      </w:r>
      <w:proofErr w:type="spellStart"/>
      <w:r>
        <w:t>Budde</w:t>
      </w:r>
      <w:proofErr w:type="spellEnd"/>
      <w:r>
        <w:t xml:space="preserve">, </w:t>
      </w:r>
      <w:proofErr w:type="spellStart"/>
      <w:r>
        <w:t>Voelcker-Rehage</w:t>
      </w:r>
      <w:proofErr w:type="spellEnd"/>
      <w:r>
        <w:t>, Pieta, 2008;</w:t>
      </w:r>
      <w:r w:rsidR="00DC158F" w:rsidRPr="00DC158F">
        <w:rPr>
          <w:rFonts w:ascii="Times" w:hAnsi="Times" w:cs="Times"/>
          <w:color w:val="000000"/>
          <w:kern w:val="0"/>
        </w:rPr>
        <w:t xml:space="preserve"> </w:t>
      </w:r>
      <w:proofErr w:type="spellStart"/>
      <w:r w:rsidR="00DC158F">
        <w:rPr>
          <w:rFonts w:ascii="Times" w:hAnsi="Times" w:cs="Times"/>
          <w:color w:val="000000"/>
          <w:kern w:val="0"/>
        </w:rPr>
        <w:t>Colcombe</w:t>
      </w:r>
      <w:proofErr w:type="spellEnd"/>
      <w:r w:rsidR="00DC158F">
        <w:rPr>
          <w:rFonts w:ascii="Times" w:hAnsi="Times" w:cs="Times"/>
          <w:color w:val="000000"/>
          <w:kern w:val="0"/>
        </w:rPr>
        <w:t xml:space="preserve"> &amp; Kramer, 2003;</w:t>
      </w:r>
      <w:r>
        <w:t xml:space="preserve"> </w:t>
      </w:r>
      <w:proofErr w:type="spellStart"/>
      <w:r>
        <w:t>Eveland</w:t>
      </w:r>
      <w:proofErr w:type="spellEnd"/>
      <w:r>
        <w:t xml:space="preserve">-Sayers, Farley, Fuller, Morgan, &amp; Caputo, 2009; </w:t>
      </w:r>
      <w:proofErr w:type="spellStart"/>
      <w:r>
        <w:t>Fedeway</w:t>
      </w:r>
      <w:proofErr w:type="spellEnd"/>
      <w:r>
        <w:t xml:space="preserve"> &amp; </w:t>
      </w:r>
      <w:proofErr w:type="spellStart"/>
      <w:r>
        <w:t>Ahn</w:t>
      </w:r>
      <w:proofErr w:type="spellEnd"/>
      <w:r>
        <w:t xml:space="preserve">, 2011; </w:t>
      </w:r>
      <w:r>
        <w:rPr>
          <w:rFonts w:ascii="Times" w:hAnsi="Times" w:cs="Times"/>
          <w:color w:val="000000"/>
          <w:kern w:val="0"/>
        </w:rPr>
        <w:t>Hillman, Castelli, &amp; Buck, 2005</w:t>
      </w:r>
      <w:r>
        <w:rPr>
          <w:rFonts w:ascii="Times" w:hAnsi="Times" w:cs="Times"/>
          <w:color w:val="000000"/>
          <w:kern w:val="0"/>
          <w:sz w:val="26"/>
          <w:szCs w:val="26"/>
        </w:rPr>
        <w:t xml:space="preserve">; </w:t>
      </w:r>
      <w:r>
        <w:t xml:space="preserve">Hillman, Erickson, &amp; Kramer, 2008; </w:t>
      </w:r>
      <w:proofErr w:type="spellStart"/>
      <w:r>
        <w:t>Kall</w:t>
      </w:r>
      <w:proofErr w:type="spellEnd"/>
      <w:r>
        <w:t xml:space="preserve">, Nilsson, &amp; Linden, 2013; </w:t>
      </w:r>
      <w:proofErr w:type="spellStart"/>
      <w:r>
        <w:t>Kristjansson</w:t>
      </w:r>
      <w:proofErr w:type="spellEnd"/>
      <w:r>
        <w:t xml:space="preserve">,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w:t>
      </w:r>
      <w:r>
        <w:t xml:space="preserve"> 2010; Pontifex, Hillman, </w:t>
      </w:r>
      <w:proofErr w:type="spellStart"/>
      <w:r>
        <w:t>Fernhall</w:t>
      </w:r>
      <w:proofErr w:type="spellEnd"/>
      <w:r>
        <w:t xml:space="preserve">, Thompson, &amp; </w:t>
      </w:r>
      <w:proofErr w:type="spellStart"/>
      <w:r>
        <w:t>Valentini</w:t>
      </w:r>
      <w:proofErr w:type="spellEnd"/>
      <w:r>
        <w:t xml:space="preserve">, 2009).  In a meta-analysis looking at the effects of physical activity/fitness on children’s achievement, </w:t>
      </w:r>
      <w:proofErr w:type="spellStart"/>
      <w:r>
        <w:t>Fedewa</w:t>
      </w:r>
      <w:proofErr w:type="spellEnd"/>
      <w:r>
        <w:t xml:space="preserve"> and </w:t>
      </w:r>
      <w:proofErr w:type="spellStart"/>
      <w:r>
        <w:t>Ahn</w:t>
      </w:r>
      <w:proofErr w:type="spellEnd"/>
      <w:r>
        <w:t xml:space="preserve"> (2011) analyzed 59 studies from 1947 to 2009 and found a significant positive effect on both achievement and cognitive outcomes.  These findings are similar to findings in previously conducted meta-analyses that established a similar </w:t>
      </w:r>
      <w:r w:rsidR="00F73C82">
        <w:t>relationship between exercise and</w:t>
      </w:r>
      <w:r>
        <w:t xml:space="preserve"> cognitive outcomes (</w:t>
      </w:r>
      <w:proofErr w:type="spellStart"/>
      <w:r>
        <w:t>Etnier</w:t>
      </w:r>
      <w:proofErr w:type="spellEnd"/>
      <w:r>
        <w:t xml:space="preserve">, Nowell, Landers, &amp; Sibley, 2006; Sibley &amp; </w:t>
      </w:r>
      <w:proofErr w:type="spellStart"/>
      <w:r>
        <w:t>Etnier</w:t>
      </w:r>
      <w:proofErr w:type="spellEnd"/>
      <w:r>
        <w:t>, 2003).  Although most areas of evaluated physical activity yielded significantly positive results, the meta-analysis showed that aerobic exercises resulted in the largest impact on cognitive functioning and academic achievement (</w:t>
      </w:r>
      <w:proofErr w:type="spellStart"/>
      <w:r>
        <w:t>Fedewa</w:t>
      </w:r>
      <w:proofErr w:type="spellEnd"/>
      <w:r>
        <w:t xml:space="preserve"> &amp; </w:t>
      </w:r>
      <w:proofErr w:type="spellStart"/>
      <w:r>
        <w:t>Ahn</w:t>
      </w:r>
      <w:proofErr w:type="spellEnd"/>
      <w:r>
        <w:t xml:space="preserve">, 2011). One area of physical activity that did not show significant results was that of flexibility. A study completed by Pontifex et al. (2009) also found positive effects of aerobic activity.  In this study, aerobic exercise was found to result in a larger reduction in response time for working memory when </w:t>
      </w:r>
      <w:r>
        <w:lastRenderedPageBreak/>
        <w:t xml:space="preserve">compared to alternative experimental conditions that included resistance exercises or seated rest. Additionally, results from the study by </w:t>
      </w:r>
      <w:proofErr w:type="spellStart"/>
      <w:r>
        <w:t>Fedewa</w:t>
      </w:r>
      <w:proofErr w:type="spellEnd"/>
      <w:r>
        <w:t xml:space="preserve"> and </w:t>
      </w:r>
      <w:proofErr w:type="spellStart"/>
      <w:r>
        <w:t>Ahn</w:t>
      </w:r>
      <w:proofErr w:type="spellEnd"/>
      <w:r>
        <w:t xml:space="preserve"> suggest that as exercise activity levels increase so do academic achievement levels. It is also interesting to note that the area of achievement most affected in these children was mathematics, followed by positive effects on reading achievement and IQ. </w:t>
      </w:r>
    </w:p>
    <w:p w14:paraId="6EFB8CD5" w14:textId="77777777" w:rsidR="005210E5" w:rsidRDefault="004F35FD">
      <w:r>
        <w:t xml:space="preserve">As further evidence of the association between physical activity and academic performance, a study completed by </w:t>
      </w:r>
      <w:proofErr w:type="spellStart"/>
      <w:r>
        <w:t>Kall</w:t>
      </w:r>
      <w:proofErr w:type="spellEnd"/>
      <w:r>
        <w:t xml:space="preserve"> et al. (2013) utilized a school-based physical activity intervention: The “School in Motion Program” with a group of 5</w:t>
      </w:r>
      <w:r>
        <w:rPr>
          <w:vertAlign w:val="superscript"/>
        </w:rPr>
        <w:t>th</w:t>
      </w:r>
      <w:r>
        <w:t xml:space="preserve"> graders to determine whether the program impacted the students’ academic achievement-related goals. Findings from this study indicate that academic achievement rates improved with the implementation of this intervention. </w:t>
      </w:r>
      <w:proofErr w:type="spellStart"/>
      <w:r>
        <w:t>Kall</w:t>
      </w:r>
      <w:proofErr w:type="spellEnd"/>
      <w:r>
        <w:t xml:space="preserve"> et al. (2013) discuss how physical activity is often seen as a competing entity against academic activities.  However, as they explain, research has shown that time spent in exercise interventions does not show a negative impact on academic endeavors (Ahamed et al., 2007, </w:t>
      </w:r>
      <w:proofErr w:type="spellStart"/>
      <w:r>
        <w:t>Rasberry</w:t>
      </w:r>
      <w:proofErr w:type="spellEnd"/>
      <w:r>
        <w:t xml:space="preserve"> et al., 2011; Singh, </w:t>
      </w:r>
      <w:proofErr w:type="spellStart"/>
      <w:r>
        <w:rPr>
          <w:rFonts w:cstheme="majorHAnsi"/>
          <w:color w:val="000000" w:themeColor="text1"/>
          <w:kern w:val="0"/>
        </w:rPr>
        <w:t>Uijtdewilligen</w:t>
      </w:r>
      <w:proofErr w:type="spellEnd"/>
      <w:r>
        <w:rPr>
          <w:rFonts w:cstheme="majorHAnsi"/>
          <w:color w:val="000000" w:themeColor="text1"/>
          <w:kern w:val="0"/>
        </w:rPr>
        <w:t xml:space="preserve">, </w:t>
      </w:r>
      <w:proofErr w:type="spellStart"/>
      <w:r>
        <w:rPr>
          <w:rFonts w:cstheme="majorHAnsi"/>
          <w:color w:val="000000" w:themeColor="text1"/>
          <w:kern w:val="0"/>
        </w:rPr>
        <w:t>Twisk</w:t>
      </w:r>
      <w:proofErr w:type="spellEnd"/>
      <w:r>
        <w:rPr>
          <w:rFonts w:cstheme="majorHAnsi"/>
          <w:color w:val="000000" w:themeColor="text1"/>
          <w:kern w:val="0"/>
        </w:rPr>
        <w:t xml:space="preserve">, van </w:t>
      </w:r>
      <w:proofErr w:type="spellStart"/>
      <w:r>
        <w:rPr>
          <w:rFonts w:cstheme="majorHAnsi"/>
          <w:color w:val="000000" w:themeColor="text1"/>
          <w:kern w:val="0"/>
        </w:rPr>
        <w:t>Mechelen</w:t>
      </w:r>
      <w:proofErr w:type="spellEnd"/>
      <w:r>
        <w:rPr>
          <w:rFonts w:cstheme="majorHAnsi"/>
          <w:color w:val="000000" w:themeColor="text1"/>
          <w:kern w:val="0"/>
        </w:rPr>
        <w:t xml:space="preserve">, &amp; </w:t>
      </w:r>
      <w:proofErr w:type="spellStart"/>
      <w:r>
        <w:rPr>
          <w:rFonts w:cstheme="majorHAnsi"/>
          <w:color w:val="000000" w:themeColor="text1"/>
          <w:kern w:val="0"/>
        </w:rPr>
        <w:t>Chinapaw</w:t>
      </w:r>
      <w:proofErr w:type="spellEnd"/>
      <w:r>
        <w:t xml:space="preserve">, 2012; Trudeau &amp; Shephard, 2007). Moreover, </w:t>
      </w:r>
      <w:proofErr w:type="spellStart"/>
      <w:r>
        <w:t>Kall</w:t>
      </w:r>
      <w:proofErr w:type="spellEnd"/>
      <w:r>
        <w:t xml:space="preserve"> et al. (2013) identified potential benefits associated with physical activity as they related to academic achievement, which include improved concentration, attention, and other enhanced behaviors conducive to learning, as well as the potential for increasing self-efficacy, reducing stress, inducing arousal, and enhancing mental health. </w:t>
      </w:r>
    </w:p>
    <w:p w14:paraId="4356CC60" w14:textId="77777777" w:rsidR="005210E5" w:rsidRDefault="004F35FD">
      <w:r>
        <w:t xml:space="preserve">Studies by </w:t>
      </w:r>
      <w:proofErr w:type="spellStart"/>
      <w:r>
        <w:t>Rasberry</w:t>
      </w:r>
      <w:proofErr w:type="spellEnd"/>
      <w:r>
        <w:t xml:space="preserve"> et al. (2011) and Singh et al. (2012) both investigated the relationship between physical activity and academic performance through a systematic review of the literature. Based on the review of 50 related research studies, </w:t>
      </w:r>
      <w:proofErr w:type="spellStart"/>
      <w:r>
        <w:t>Rasberry</w:t>
      </w:r>
      <w:proofErr w:type="spellEnd"/>
      <w:r>
        <w:t xml:space="preserve"> et al.’s study findings suggest an association between school-based physical activity and academic performance, </w:t>
      </w:r>
      <w:r>
        <w:lastRenderedPageBreak/>
        <w:t xml:space="preserve">including achievement, cognitive functioning, attitudes related to school, and academic behaviors such as organization, attendance, and on-task behaviors.  Although they found a somewhat comparable number of studies reflecting no changes in academic performance as a result of physical activity, subsequent research by Singh et al. (2012) found a significant and positive relationship between activity and performance.  In their review, they used inclusion standards allowing for longitudinal and intervention-based studies only, for which results are more reliable. </w:t>
      </w:r>
    </w:p>
    <w:p w14:paraId="73EB6899" w14:textId="63095EE2" w:rsidR="005210E5" w:rsidRDefault="004F35FD">
      <w:pPr>
        <w:ind w:firstLine="0"/>
        <w:rPr>
          <w:b/>
        </w:rPr>
      </w:pPr>
      <w:r>
        <w:rPr>
          <w:b/>
        </w:rPr>
        <w:tab/>
      </w:r>
      <w:r>
        <w:t xml:space="preserve">The prevailing evidence indicates that physical activity is essential to academic success at earlier stages in education.  Consequently, it seems evident that it is important to examine the </w:t>
      </w:r>
      <w:r w:rsidR="00F73C82">
        <w:t xml:space="preserve">potential </w:t>
      </w:r>
      <w:r>
        <w:t xml:space="preserve">impacts of exercise as they pertain to university students.  In their research, Nelson, </w:t>
      </w:r>
      <w:proofErr w:type="spellStart"/>
      <w:r>
        <w:t>Gortmaker</w:t>
      </w:r>
      <w:proofErr w:type="spellEnd"/>
      <w:r>
        <w:t>, Subramanian, and Wechsler (2007) elucidated the tendency for vigorous physical activity (VPA) to decrease from adolescence to adulthood, showing that VPA decreases from high school to college. They also explained that “</w:t>
      </w:r>
      <w:r>
        <w:rPr>
          <w:rFonts w:eastAsia="Times New Roman" w:cstheme="majorHAnsi"/>
          <w:color w:val="000000" w:themeColor="text1"/>
          <w:kern w:val="0"/>
          <w:lang w:eastAsia="en-US"/>
        </w:rPr>
        <w:t>physical activity is understudied in the college setting,” which supports the need for more research on students of this age level (</w:t>
      </w:r>
      <w:r w:rsidR="00E87957">
        <w:rPr>
          <w:rFonts w:eastAsia="Times New Roman" w:cstheme="majorHAnsi"/>
          <w:color w:val="000000" w:themeColor="text1"/>
          <w:kern w:val="0"/>
          <w:lang w:eastAsia="en-US"/>
        </w:rPr>
        <w:t>p.</w:t>
      </w:r>
      <w:r>
        <w:rPr>
          <w:rFonts w:eastAsia="Times New Roman" w:cstheme="majorHAnsi"/>
          <w:color w:val="000000" w:themeColor="text1"/>
          <w:kern w:val="0"/>
          <w:lang w:eastAsia="en-US"/>
        </w:rPr>
        <w:t xml:space="preserve"> 495).</w:t>
      </w:r>
    </w:p>
    <w:p w14:paraId="29189ABD" w14:textId="77777777" w:rsidR="005210E5" w:rsidRDefault="004F35FD">
      <w:pPr>
        <w:ind w:firstLine="0"/>
        <w:rPr>
          <w:b/>
        </w:rPr>
      </w:pPr>
      <w:r>
        <w:rPr>
          <w:b/>
        </w:rPr>
        <w:t>Exercise Types and Dosages</w:t>
      </w:r>
    </w:p>
    <w:p w14:paraId="2FF50087" w14:textId="2F3BA013" w:rsidR="005210E5" w:rsidRDefault="004F35FD">
      <w:r>
        <w:t>As mentioned above, all types of exercise do not affect academic performance equally.  Various research studies have evaluated, or found as part of a larger study, the types and dosages at which exercise shows the most beneficial impacts (</w:t>
      </w:r>
      <w:r>
        <w:rPr>
          <w:color w:val="000000" w:themeColor="text1"/>
        </w:rPr>
        <w:t xml:space="preserve">Coe et al., 2006; </w:t>
      </w:r>
      <w:proofErr w:type="spellStart"/>
      <w:r>
        <w:t>Fedewa</w:t>
      </w:r>
      <w:proofErr w:type="spellEnd"/>
      <w:r>
        <w:t xml:space="preserve"> &amp; </w:t>
      </w:r>
      <w:proofErr w:type="spellStart"/>
      <w:r>
        <w:t>Ahn</w:t>
      </w:r>
      <w:proofErr w:type="spellEnd"/>
      <w:r>
        <w:t xml:space="preserve">, 2011, Pontifex et al. 2009). For instance, </w:t>
      </w:r>
      <w:proofErr w:type="spellStart"/>
      <w:r>
        <w:t>Fedewa</w:t>
      </w:r>
      <w:proofErr w:type="spellEnd"/>
      <w:r>
        <w:t xml:space="preserve"> and </w:t>
      </w:r>
      <w:proofErr w:type="spellStart"/>
      <w:r>
        <w:t>Ahn</w:t>
      </w:r>
      <w:proofErr w:type="spellEnd"/>
      <w:r>
        <w:t xml:space="preserve"> (2011) described in their meta-analysis, </w:t>
      </w:r>
      <w:r>
        <w:rPr>
          <w:color w:val="000000" w:themeColor="text1"/>
        </w:rPr>
        <w:t xml:space="preserve">“In terms of how much physical activity to provide students, a related finding of the current analysis revealed that physical activity provided three times per week exerted the strongest effect on children’s cognitive outcomes and achievement.” </w:t>
      </w:r>
      <w:r>
        <w:t>(</w:t>
      </w:r>
      <w:r w:rsidR="00E87957">
        <w:t>p.</w:t>
      </w:r>
      <w:r>
        <w:t xml:space="preserve"> 531).</w:t>
      </w:r>
      <w:r>
        <w:rPr>
          <w:b/>
        </w:rPr>
        <w:t xml:space="preserve"> </w:t>
      </w:r>
      <w:r>
        <w:t xml:space="preserve">In looking at how activity levels affect achievement in children, Coe et al. (2006) found that moderate levels of physical activity </w:t>
      </w:r>
      <w:r>
        <w:lastRenderedPageBreak/>
        <w:t>did not impact academic performance, while vigorous exercise was significantly associated with higher achievement. They postulate that this may be based on a “threshold level of physical activity” at which the beneficial impacts of exercise occur (</w:t>
      </w:r>
      <w:r w:rsidR="00E87957">
        <w:t>p.</w:t>
      </w:r>
      <w:r>
        <w:t xml:space="preserve"> 1517).</w:t>
      </w:r>
    </w:p>
    <w:p w14:paraId="652219E6" w14:textId="77777777" w:rsidR="005210E5" w:rsidRDefault="004F35FD">
      <w:pPr>
        <w:rPr>
          <w:rFonts w:asciiTheme="majorHAnsi" w:hAnsiTheme="majorHAnsi" w:cstheme="majorHAnsi"/>
          <w:color w:val="000000"/>
          <w:kern w:val="0"/>
        </w:rPr>
      </w:pPr>
      <w:r>
        <w:rPr>
          <w:rFonts w:cstheme="majorHAnsi"/>
          <w:color w:val="000000"/>
          <w:kern w:val="0"/>
        </w:rPr>
        <w:t xml:space="preserve">In research by </w:t>
      </w:r>
      <w:proofErr w:type="spellStart"/>
      <w:r>
        <w:rPr>
          <w:rFonts w:cstheme="majorHAnsi"/>
          <w:color w:val="000000"/>
          <w:kern w:val="0"/>
        </w:rPr>
        <w:t>Galper</w:t>
      </w:r>
      <w:proofErr w:type="spellEnd"/>
      <w:r>
        <w:rPr>
          <w:rFonts w:cstheme="majorHAnsi"/>
          <w:color w:val="000000"/>
          <w:kern w:val="0"/>
        </w:rPr>
        <w:t xml:space="preserve"> et al. (2006) evaluating the impact of exercise on mental health, they classified physical activity into four groups including inactive (&lt; 1), insufficiently active (1-10), sufficiently active (11-19), and highly active (&gt;=20) based on miles per week of walking, jogging, and running.  Although a dose-response was seen for the effects of physical activity level, they found no significant differences between the sufficiently active and highly active groups when it came to the impact on depressive symptoms and emotional well-being. They theorize that the dose-response reaches a plateau at the equivalent of 30 minutes of (almost) daily aerobic activity.</w:t>
      </w:r>
    </w:p>
    <w:p w14:paraId="68488B1B" w14:textId="77777777" w:rsidR="005210E5" w:rsidRDefault="004F35FD">
      <w:pPr>
        <w:rPr>
          <w:color w:val="000000" w:themeColor="text1"/>
        </w:rPr>
      </w:pPr>
      <w:proofErr w:type="spellStart"/>
      <w:r>
        <w:t>Buckworth</w:t>
      </w:r>
      <w:proofErr w:type="spellEnd"/>
      <w:r>
        <w:t xml:space="preserve"> and </w:t>
      </w:r>
      <w:proofErr w:type="spellStart"/>
      <w:r>
        <w:t>Nigg</w:t>
      </w:r>
      <w:proofErr w:type="spellEnd"/>
      <w:r>
        <w:t xml:space="preserve"> (2004) found that different sedentary behaviors were negatively correlated with exercise or physical activity. They found that utilization of discretionary time in university students is often based on gender, with females more likely to watch television and males more likely to spend time on the computer versus exercising.  When looking at </w:t>
      </w:r>
      <w:r>
        <w:rPr>
          <w:color w:val="000000" w:themeColor="text1"/>
        </w:rPr>
        <w:t>time spent studying, positive correlations were seen in females for strength training, and with average duration of exercise in both sexes.</w:t>
      </w:r>
      <w:r>
        <w:rPr>
          <w:rFonts w:cstheme="majorHAnsi"/>
          <w:color w:val="000000"/>
          <w:kern w:val="0"/>
        </w:rPr>
        <w:t xml:space="preserve">  </w:t>
      </w:r>
    </w:p>
    <w:p w14:paraId="420D82FE" w14:textId="77777777" w:rsidR="005210E5" w:rsidRDefault="004F35FD">
      <w:pPr>
        <w:rPr>
          <w:color w:val="FF0000"/>
        </w:rPr>
      </w:pPr>
      <w:r>
        <w:rPr>
          <w:rFonts w:cstheme="majorHAnsi"/>
          <w:color w:val="000000"/>
          <w:kern w:val="0"/>
        </w:rPr>
        <w:t xml:space="preserve">Shephard (1996) proposed an explanation for the observed impact of physical activity on achievement, arguing that exercise promotes attention by reducing boredom and increasing arousal. He also raised the possibility that self-esteem may play a role, but argued it is an unlikely explanation in his research given the conditions of his study.  </w:t>
      </w:r>
    </w:p>
    <w:p w14:paraId="1B67319A" w14:textId="77777777" w:rsidR="005210E5" w:rsidRDefault="005210E5">
      <w:pPr>
        <w:ind w:firstLine="0"/>
        <w:rPr>
          <w:b/>
        </w:rPr>
      </w:pPr>
    </w:p>
    <w:p w14:paraId="60E6A6ED" w14:textId="77777777" w:rsidR="005210E5" w:rsidRDefault="005210E5">
      <w:pPr>
        <w:ind w:firstLine="0"/>
        <w:rPr>
          <w:b/>
        </w:rPr>
      </w:pPr>
    </w:p>
    <w:p w14:paraId="0B9EC4F7" w14:textId="77777777" w:rsidR="005210E5" w:rsidRDefault="004F35FD">
      <w:pPr>
        <w:ind w:firstLine="0"/>
        <w:rPr>
          <w:b/>
        </w:rPr>
      </w:pPr>
      <w:r>
        <w:rPr>
          <w:b/>
        </w:rPr>
        <w:lastRenderedPageBreak/>
        <w:t>Exercise and Self-Esteem</w:t>
      </w:r>
    </w:p>
    <w:p w14:paraId="64F6FCAA" w14:textId="77777777" w:rsidR="005210E5" w:rsidRDefault="004F35FD">
      <w:pPr>
        <w:ind w:firstLine="0"/>
      </w:pPr>
      <w:r>
        <w:tab/>
        <w:t xml:space="preserve">One of the four factors of Academic Engagement identified by </w:t>
      </w:r>
      <w:proofErr w:type="spellStart"/>
      <w:r>
        <w:t>Handelsman</w:t>
      </w:r>
      <w:proofErr w:type="spellEnd"/>
      <w:r>
        <w:t xml:space="preserve"> et al. (2005) is “performance engagement” and a component of that is “being confident that I can learn and do well in the class.”  Self-esteem is intrinsically linked to self-confidence. The effects of exercise on global self-esteem were evaluated in a study by Spence et al. (2005).  They did a quantitative review of the literature and found a small but significant increase in self-esteem associated with exercise and a larger effect size when there were significant changes in physical fitness.  </w:t>
      </w:r>
    </w:p>
    <w:p w14:paraId="7247E3CA" w14:textId="1D7C4B9B" w:rsidR="005210E5" w:rsidRDefault="004F35FD">
      <w:pPr>
        <w:ind w:firstLine="0"/>
        <w:rPr>
          <w:color w:val="FF0000"/>
        </w:rPr>
      </w:pPr>
      <w:r>
        <w:tab/>
      </w:r>
      <w:proofErr w:type="spellStart"/>
      <w:r>
        <w:t>Kristjansson</w:t>
      </w:r>
      <w:proofErr w:type="spellEnd"/>
      <w:r>
        <w:t xml:space="preserve"> et al. (2008), showed not only a positive correlation between physical activity and academic achievement, but a similar link between physical activity and increased self-esteem in a study evaluating adolescents in Iceland. However, confirming the skepticism of Shephard (1996), they found that self-esteem was a weak mediator of the relationship between physical activity and increased academic performance, stating, “</w:t>
      </w:r>
      <w:r>
        <w:rPr>
          <w:rFonts w:ascii="Times-Roman" w:hAnsi="Times-Roman" w:cs="Times-Roman"/>
          <w:kern w:val="0"/>
        </w:rPr>
        <w:t>the influence that health behaviors have on academic achievement appears mostly to take place outside the impact of self-esteem</w:t>
      </w:r>
      <w:r>
        <w:t>” (</w:t>
      </w:r>
      <w:r w:rsidR="00E87957">
        <w:t>p.</w:t>
      </w:r>
      <w:r>
        <w:t xml:space="preserve"> 62). However, they claim that this lack of mediation on the part of self-esteem “</w:t>
      </w:r>
      <w:r>
        <w:rPr>
          <w:rFonts w:ascii="Times-Roman" w:hAnsi="Times-Roman" w:cs="Times-Roman"/>
          <w:color w:val="000000" w:themeColor="text1"/>
          <w:kern w:val="0"/>
        </w:rPr>
        <w:t>supports the notion that adolescent engagement in healthy behavior remains important if societies wish to simultaneously improve both the health status and academic-achievement goals of young people” (</w:t>
      </w:r>
      <w:r w:rsidR="00E87957">
        <w:rPr>
          <w:rFonts w:ascii="Times-Roman" w:hAnsi="Times-Roman" w:cs="Times-Roman"/>
          <w:color w:val="000000" w:themeColor="text1"/>
          <w:kern w:val="0"/>
        </w:rPr>
        <w:t>p.</w:t>
      </w:r>
      <w:r>
        <w:rPr>
          <w:rFonts w:ascii="Times-Roman" w:hAnsi="Times-Roman" w:cs="Times-Roman"/>
          <w:color w:val="000000" w:themeColor="text1"/>
          <w:kern w:val="0"/>
        </w:rPr>
        <w:t xml:space="preserve"> 62).</w:t>
      </w:r>
    </w:p>
    <w:p w14:paraId="4AFABB03" w14:textId="77777777" w:rsidR="005210E5" w:rsidRDefault="004F35FD">
      <w:pPr>
        <w:ind w:firstLine="0"/>
        <w:rPr>
          <w:b/>
        </w:rPr>
      </w:pPr>
      <w:r>
        <w:rPr>
          <w:b/>
        </w:rPr>
        <w:t>Exercise and Stress</w:t>
      </w:r>
    </w:p>
    <w:p w14:paraId="0FE53B08" w14:textId="7646F7E8" w:rsidR="005210E5" w:rsidRDefault="004F35FD">
      <w:pPr>
        <w:pStyle w:val="NormalWeb"/>
        <w:shd w:val="clear" w:color="auto" w:fill="FFFFFF"/>
        <w:rPr>
          <w:rFonts w:asciiTheme="majorHAnsi" w:hAnsiTheme="majorHAnsi" w:cstheme="majorHAnsi"/>
          <w:highlight w:val="white"/>
        </w:rPr>
      </w:pPr>
      <w:r>
        <w:tab/>
        <w:t xml:space="preserve">Exercise has been shown to reduce stress and improve emotional well-being.  For instance, as a study by Manger and Motta (2005) indicated, a 12-session aerobic exercise intervention improved the symptoms of PTSD, anxiety, and depression.  Moreover, a study by </w:t>
      </w:r>
      <w:proofErr w:type="spellStart"/>
      <w:r>
        <w:t>Puterman</w:t>
      </w:r>
      <w:proofErr w:type="spellEnd"/>
      <w:r>
        <w:t xml:space="preserve"> et al. (2010)</w:t>
      </w:r>
      <w:r>
        <w:rPr>
          <w:rFonts w:cstheme="majorHAnsi"/>
          <w:shd w:val="clear" w:color="auto" w:fill="FFFFFF"/>
        </w:rPr>
        <w:t xml:space="preserve"> found a significant moderating effect of exercise on the impact of perceived stress levels on telomere length. These researchers concluded that:</w:t>
      </w:r>
      <w:r>
        <w:t xml:space="preserve"> “</w:t>
      </w:r>
      <w:r>
        <w:rPr>
          <w:rFonts w:cstheme="majorHAnsi"/>
          <w:shd w:val="clear" w:color="auto" w:fill="FFFFFF"/>
        </w:rPr>
        <w:t xml:space="preserve">Vigorous physical </w:t>
      </w:r>
      <w:r>
        <w:rPr>
          <w:rFonts w:cstheme="majorHAnsi"/>
          <w:shd w:val="clear" w:color="auto" w:fill="FFFFFF"/>
        </w:rPr>
        <w:lastRenderedPageBreak/>
        <w:t>activity appears to protect those experiencing high stress by buffering its relationship with telomere length” (</w:t>
      </w:r>
      <w:r w:rsidR="00E87957">
        <w:rPr>
          <w:rFonts w:cstheme="majorHAnsi"/>
          <w:shd w:val="clear" w:color="auto" w:fill="FFFFFF"/>
        </w:rPr>
        <w:t>p.</w:t>
      </w:r>
      <w:r>
        <w:rPr>
          <w:rFonts w:cstheme="majorHAnsi"/>
          <w:shd w:val="clear" w:color="auto" w:fill="FFFFFF"/>
        </w:rPr>
        <w:t xml:space="preserve"> 1). Another study by </w:t>
      </w:r>
      <w:proofErr w:type="spellStart"/>
      <w:r>
        <w:rPr>
          <w:rFonts w:cstheme="majorHAnsi"/>
          <w:shd w:val="clear" w:color="auto" w:fill="FFFFFF"/>
        </w:rPr>
        <w:t>VanKim</w:t>
      </w:r>
      <w:proofErr w:type="spellEnd"/>
      <w:r>
        <w:rPr>
          <w:rFonts w:cstheme="majorHAnsi"/>
          <w:shd w:val="clear" w:color="auto" w:fill="FFFFFF"/>
        </w:rPr>
        <w:t xml:space="preserve"> and Nelson (2013) showed that, in a sample of over 14,000 undergraduate students, participants who were most physically active were less likely to be stressed or have poor mental health. </w:t>
      </w:r>
    </w:p>
    <w:p w14:paraId="68166CAF" w14:textId="62552318" w:rsidR="005210E5" w:rsidRDefault="004F35FD">
      <w:pPr>
        <w:rPr>
          <w:rFonts w:ascii="Times New Roman" w:eastAsia="Times New Roman" w:hAnsi="Times New Roman" w:cs="Times New Roman"/>
          <w:kern w:val="0"/>
          <w:lang w:eastAsia="en-US"/>
        </w:rPr>
      </w:pPr>
      <w:r>
        <w:t xml:space="preserve">The current study investigates how the self-care practices of sleep hygiene and physical activity </w:t>
      </w:r>
      <w:r w:rsidR="00CB6B1D">
        <w:t>mediate/</w:t>
      </w:r>
      <w:r>
        <w:t>moderate the relationship between stress and academic engagement</w:t>
      </w:r>
      <w:r w:rsidR="00CB6B1D">
        <w:t>, and which variables are most predictive of AE and its factors</w:t>
      </w:r>
      <w:r>
        <w:t xml:space="preserve">.  Research has shown that academic engagement is correlated with positive outcomes for achievement and school completion (Finn &amp; Rock, 1997; </w:t>
      </w:r>
      <w:r>
        <w:rPr>
          <w:rFonts w:eastAsia="Times New Roman" w:cs="Times New Roman"/>
          <w:kern w:val="0"/>
          <w:lang w:eastAsia="en-US"/>
        </w:rPr>
        <w:t>Fredricks, Blumenfeld, Paris, 2004)</w:t>
      </w:r>
      <w:r>
        <w:t xml:space="preserve">.  Stressful Life Events have been implicated in hindering various aspects of academic engagement, including specifically achievement.  It is important to understand whether the impact of other protective factors such as positive sleep behaviors and regular exercise can improve academic engagement for university students who are experiencing elevated levels of stress. In other words, if faced with similar stressors, are these self-care practices associated with or impact the likelihood of improved academic engagement? </w:t>
      </w:r>
    </w:p>
    <w:p w14:paraId="3F545A0E" w14:textId="77777777" w:rsidR="005210E5" w:rsidRDefault="004F35FD">
      <w:r>
        <w:br w:type="page"/>
      </w:r>
    </w:p>
    <w:p w14:paraId="220F94D1" w14:textId="77777777" w:rsidR="005210E5" w:rsidRDefault="004F35FD">
      <w:pPr>
        <w:ind w:firstLine="0"/>
        <w:jc w:val="center"/>
        <w:rPr>
          <w:b/>
        </w:rPr>
      </w:pPr>
      <w:r>
        <w:rPr>
          <w:b/>
        </w:rPr>
        <w:lastRenderedPageBreak/>
        <w:t>CHAPTER 3</w:t>
      </w:r>
    </w:p>
    <w:p w14:paraId="4ACCE593" w14:textId="77777777" w:rsidR="005210E5" w:rsidRDefault="004F35FD">
      <w:pPr>
        <w:ind w:firstLine="0"/>
        <w:jc w:val="center"/>
        <w:rPr>
          <w:b/>
        </w:rPr>
      </w:pPr>
      <w:r>
        <w:rPr>
          <w:b/>
        </w:rPr>
        <w:t>METHODOLOGY</w:t>
      </w:r>
    </w:p>
    <w:p w14:paraId="31901577" w14:textId="77777777" w:rsidR="005210E5" w:rsidRDefault="004F35FD">
      <w:pPr>
        <w:ind w:firstLine="0"/>
        <w:rPr>
          <w:rFonts w:ascii="Times New Roman" w:hAnsi="Times New Roman"/>
          <w:b/>
        </w:rPr>
      </w:pPr>
      <w:r>
        <w:rPr>
          <w:b/>
        </w:rPr>
        <w:t>Participants</w:t>
      </w:r>
    </w:p>
    <w:p w14:paraId="7F9440A1" w14:textId="616515BE" w:rsidR="005210E5" w:rsidRDefault="0030642B">
      <w:pPr>
        <w:ind w:firstLine="0"/>
        <w:rPr>
          <w:rFonts w:ascii="Times New Roman" w:eastAsia="Times New Roman" w:hAnsi="Times New Roman" w:cs="Times New Roman"/>
          <w:kern w:val="0"/>
          <w:lang w:eastAsia="en-US"/>
        </w:rPr>
      </w:pPr>
      <w:r>
        <w:tab/>
        <w:t>The current research is</w:t>
      </w:r>
      <w:r w:rsidR="004F35FD">
        <w:t xml:space="preserve"> based on previously collected data.  Participants included 203 undergraduate students who were part of the educational psychology research pool at a large southeastern university. Of the participants, 159 were female and 44 were male. The class status of the participants included 50 freshmen, 51 sophomores, 56 juniors, and 44 seniors.  Two individuals did not report a class status. Ten individuals endorsed “Asian” as their ethnicity, 40 endorsed “Black,” 23 endorsed “Hispanic,” 129 endorsed “White,” and nine endorsed “Biracial.” The majority of the participants fell into the two youngest age groups 18-19-years-old (</w:t>
      </w:r>
      <w:r w:rsidR="004F35FD">
        <w:rPr>
          <w:i/>
        </w:rPr>
        <w:t xml:space="preserve">N </w:t>
      </w:r>
      <w:r w:rsidR="004F35FD">
        <w:t>= 88) and 20-21 (</w:t>
      </w:r>
      <w:r w:rsidR="004F35FD">
        <w:rPr>
          <w:i/>
        </w:rPr>
        <w:t xml:space="preserve">N </w:t>
      </w:r>
      <w:r w:rsidR="004F35FD">
        <w:t xml:space="preserve">= 88).  Of the remaining participants, 25 were in the 22-25 age range, zero in the 26-30 age range, and two in the 31 and above group. </w:t>
      </w:r>
      <w:r w:rsidR="009955E2">
        <w:t>Participant demographics are summarized in Table 1.</w:t>
      </w:r>
    </w:p>
    <w:p w14:paraId="75806ED9" w14:textId="77777777" w:rsidR="005210E5" w:rsidRDefault="004F35FD">
      <w:pPr>
        <w:rPr>
          <w:rFonts w:ascii="Times New Roman" w:hAnsi="Times New Roman"/>
        </w:rPr>
      </w:pPr>
      <w:r>
        <w:t xml:space="preserve">The participating students were provided the option of completing a research review paper or participating in this study to fulfill a research requirement for their course.  This option was provided to students in 3-4 classes over the course of multiple semesters.  Participants were also obtained from other psychology and education courses.  </w:t>
      </w:r>
    </w:p>
    <w:p w14:paraId="5B297F87" w14:textId="77777777" w:rsidR="005210E5" w:rsidRDefault="004F35FD">
      <w:pPr>
        <w:ind w:firstLine="0"/>
        <w:rPr>
          <w:rFonts w:ascii="Times New Roman" w:eastAsia="Times New Roman" w:hAnsi="Times New Roman" w:cs="Times New Roman"/>
          <w:b/>
          <w:kern w:val="0"/>
          <w:lang w:eastAsia="en-US"/>
        </w:rPr>
      </w:pPr>
      <w:r>
        <w:rPr>
          <w:rFonts w:eastAsia="Times New Roman" w:cs="Times New Roman"/>
          <w:b/>
          <w:kern w:val="0"/>
          <w:lang w:eastAsia="en-US"/>
        </w:rPr>
        <w:t>Procedures</w:t>
      </w:r>
    </w:p>
    <w:p w14:paraId="620E5241" w14:textId="7408DDCF" w:rsidR="005210E5" w:rsidRDefault="004F35FD">
      <w:pPr>
        <w:rPr>
          <w:rFonts w:ascii="Times New Roman" w:eastAsia="Times New Roman" w:hAnsi="Times New Roman" w:cs="Times New Roman"/>
          <w:kern w:val="0"/>
          <w:lang w:eastAsia="en-US"/>
        </w:rPr>
      </w:pPr>
      <w:r>
        <w:t xml:space="preserve">The participants were asked to first complete a consent form and then multiple questionnaires either at home (if they were part of the educational psychology research pool), or for those students outside the research pool, during a period provided during their class period.  Participants were asked to complete all questionnaire answers on a Scantron sheet and return them during the next class period.  The participants were instructed to include their names only </w:t>
      </w:r>
      <w:r>
        <w:lastRenderedPageBreak/>
        <w:t xml:space="preserve">on the consent form, and on no other documents. All study procedures previously received IRB </w:t>
      </w:r>
      <w:r w:rsidR="0030642B">
        <w:t xml:space="preserve">approval at the home university and </w:t>
      </w:r>
      <w:r w:rsidR="0030642B" w:rsidRPr="0030642B">
        <w:rPr>
          <w:color w:val="FF0000"/>
        </w:rPr>
        <w:t>at the current institution – add more once complete</w:t>
      </w:r>
      <w:r w:rsidR="0030642B">
        <w:t>.</w:t>
      </w:r>
    </w:p>
    <w:p w14:paraId="5A767D40" w14:textId="77777777" w:rsidR="005210E5" w:rsidRDefault="004F35FD">
      <w:pPr>
        <w:ind w:firstLine="0"/>
        <w:rPr>
          <w:rFonts w:ascii="Times New Roman" w:hAnsi="Times New Roman"/>
          <w:b/>
        </w:rPr>
      </w:pPr>
      <w:r>
        <w:rPr>
          <w:b/>
        </w:rPr>
        <w:t>Measures</w:t>
      </w:r>
    </w:p>
    <w:p w14:paraId="0EAFE0D6" w14:textId="77777777" w:rsidR="005210E5" w:rsidRDefault="004F35FD">
      <w:pPr>
        <w:rPr>
          <w:rFonts w:ascii="Times New Roman" w:hAnsi="Times New Roman"/>
        </w:rPr>
      </w:pPr>
      <w:r>
        <w:t xml:space="preserve"> The included questionnaires were meant to determine the following: student’s demographics including age, ethnicity, class standing, and gender; the Undergraduate Stress Questionnaire (USQ) to measure recent stressful life events, the Sleep Hygiene Index (SHI) to measure positive sleep practices, the Leisure Time Exercise Questionnaire (LTEQ) to evaluate exercise habits; and the Student Course Engagement Questionnaire (SCEQ) to determine self-reported levels of academic engagement.   </w:t>
      </w:r>
    </w:p>
    <w:p w14:paraId="0C512A64" w14:textId="2940EEE7" w:rsidR="005210E5" w:rsidRDefault="004F35FD">
      <w:pPr>
        <w:ind w:firstLine="0"/>
        <w:rPr>
          <w:rFonts w:ascii="Times New Roman" w:hAnsi="Times New Roman"/>
        </w:rPr>
      </w:pPr>
      <w:r>
        <w:tab/>
      </w:r>
      <w:r>
        <w:rPr>
          <w:b/>
          <w:color w:val="000000" w:themeColor="text1"/>
        </w:rPr>
        <w:t>Undergraduate Stress Questionnaire (USQ).</w:t>
      </w:r>
      <w:r>
        <w:rPr>
          <w:color w:val="000000" w:themeColor="text1"/>
        </w:rPr>
        <w:t xml:space="preserve">  Unlike other stress measures, the USQ is a self- report questionnaire specifically targeted toward university students, providing items relevant in the life of an undergraduate student</w:t>
      </w:r>
      <w:r w:rsidR="003A066E">
        <w:rPr>
          <w:color w:val="000000" w:themeColor="text1"/>
        </w:rPr>
        <w:t xml:space="preserve"> such as “assignments in all classes due the same day,” “having roommate conflicts,” “working while in school,” “death (family member or friend),” “problems with your computer,” and “lack of money”</w:t>
      </w:r>
      <w:r>
        <w:rPr>
          <w:color w:val="000000" w:themeColor="text1"/>
        </w:rPr>
        <w:t xml:space="preserve"> (Crandall et al, 1992). It is comprised of 82 common stressful life events and students w</w:t>
      </w:r>
      <w:r w:rsidR="001752D3">
        <w:rPr>
          <w:color w:val="000000" w:themeColor="text1"/>
        </w:rPr>
        <w:t>ere</w:t>
      </w:r>
      <w:r>
        <w:rPr>
          <w:color w:val="000000" w:themeColor="text1"/>
        </w:rPr>
        <w:t xml:space="preserve"> asked to indicate which events have occurred within the last semester using a yes/no format of “it happened to me” or “it did NOT happen to me.”  As indicated by the research on stress, the questionnaire likewise shows positive correlations with physical symptoms and negative correlations with</w:t>
      </w:r>
      <w:r w:rsidR="0059538D">
        <w:rPr>
          <w:color w:val="000000" w:themeColor="text1"/>
        </w:rPr>
        <w:t xml:space="preserve"> mood (Crandall et al., 1992). In research by Crandall et al. (1992) the USQ showed</w:t>
      </w:r>
      <w:r>
        <w:rPr>
          <w:color w:val="000000" w:themeColor="text1"/>
        </w:rPr>
        <w:t xml:space="preserve"> a</w:t>
      </w:r>
      <w:r w:rsidR="0059538D">
        <w:rPr>
          <w:color w:val="000000" w:themeColor="text1"/>
        </w:rPr>
        <w:t>dequate</w:t>
      </w:r>
      <w:r>
        <w:rPr>
          <w:color w:val="000000" w:themeColor="text1"/>
        </w:rPr>
        <w:t xml:space="preserve"> </w:t>
      </w:r>
      <w:r w:rsidR="0059538D">
        <w:rPr>
          <w:color w:val="000000" w:themeColor="text1"/>
        </w:rPr>
        <w:t xml:space="preserve">test-retest </w:t>
      </w:r>
      <w:r>
        <w:rPr>
          <w:color w:val="000000" w:themeColor="text1"/>
        </w:rPr>
        <w:t>reliability</w:t>
      </w:r>
      <w:r w:rsidR="0059538D">
        <w:rPr>
          <w:color w:val="000000" w:themeColor="text1"/>
        </w:rPr>
        <w:t>, split-half reliability, and internal consistency</w:t>
      </w:r>
      <w:r>
        <w:rPr>
          <w:color w:val="000000" w:themeColor="text1"/>
        </w:rPr>
        <w:t>. Each student’s score is a total sum of stressful life events ranging from 0-82.</w:t>
      </w:r>
    </w:p>
    <w:p w14:paraId="20D3FE18" w14:textId="1A79BCB8" w:rsidR="005210E5" w:rsidRDefault="004F35FD">
      <w:pPr>
        <w:rPr>
          <w:rFonts w:asciiTheme="majorHAnsi" w:hAnsiTheme="majorHAnsi" w:cstheme="majorHAnsi"/>
          <w:color w:val="000000"/>
          <w:kern w:val="0"/>
        </w:rPr>
      </w:pPr>
      <w:r>
        <w:rPr>
          <w:b/>
        </w:rPr>
        <w:t>Sleep Hygiene Index (SHI).</w:t>
      </w:r>
      <w:r>
        <w:rPr>
          <w:rFonts w:cstheme="majorHAnsi"/>
          <w:color w:val="000000"/>
          <w:kern w:val="0"/>
        </w:rPr>
        <w:t xml:space="preserve"> In order to evaluate the use of sleep hygiene practice</w:t>
      </w:r>
      <w:r w:rsidR="00461AFF">
        <w:rPr>
          <w:rFonts w:cstheme="majorHAnsi"/>
          <w:color w:val="000000"/>
          <w:kern w:val="0"/>
        </w:rPr>
        <w:t>s, the current study</w:t>
      </w:r>
      <w:r>
        <w:rPr>
          <w:rFonts w:cstheme="majorHAnsi"/>
          <w:color w:val="000000"/>
          <w:kern w:val="0"/>
        </w:rPr>
        <w:t xml:space="preserve"> utilize</w:t>
      </w:r>
      <w:r w:rsidR="00461AFF">
        <w:rPr>
          <w:rFonts w:cstheme="majorHAnsi"/>
          <w:color w:val="000000"/>
          <w:kern w:val="0"/>
        </w:rPr>
        <w:t>d</w:t>
      </w:r>
      <w:r>
        <w:rPr>
          <w:rFonts w:cstheme="majorHAnsi"/>
          <w:color w:val="000000"/>
          <w:kern w:val="0"/>
        </w:rPr>
        <w:t xml:space="preserve"> the Sleep Hygiene Index (SHI).  The SHI is a self-report measure </w:t>
      </w:r>
      <w:r>
        <w:rPr>
          <w:rFonts w:cstheme="majorHAnsi"/>
          <w:color w:val="000000"/>
          <w:kern w:val="0"/>
        </w:rPr>
        <w:lastRenderedPageBreak/>
        <w:t>comprised of 13 items rated on a five-point s</w:t>
      </w:r>
      <w:r w:rsidR="00AA15D8">
        <w:rPr>
          <w:rFonts w:cstheme="majorHAnsi"/>
          <w:color w:val="000000"/>
          <w:kern w:val="0"/>
        </w:rPr>
        <w:t>cale ranging from 0 (never) to 4</w:t>
      </w:r>
      <w:r>
        <w:rPr>
          <w:rFonts w:cstheme="majorHAnsi"/>
          <w:color w:val="000000"/>
          <w:kern w:val="0"/>
        </w:rPr>
        <w:t xml:space="preserve"> (always).   It is a brief measure in comparison to previous, lengthier assessment instruments, showing satisfactory validity and reliability, including good test-retest reliability</w:t>
      </w:r>
      <w:r w:rsidR="00E55A13">
        <w:rPr>
          <w:rFonts w:cstheme="majorHAnsi"/>
          <w:color w:val="000000"/>
          <w:kern w:val="0"/>
        </w:rPr>
        <w:t xml:space="preserve"> (r = .71, p &lt; .001), </w:t>
      </w:r>
      <w:r w:rsidR="000124EC">
        <w:rPr>
          <w:rFonts w:cstheme="majorHAnsi"/>
          <w:color w:val="000000"/>
          <w:kern w:val="0"/>
        </w:rPr>
        <w:t>internal consistency, and construct validity</w:t>
      </w:r>
      <w:r>
        <w:rPr>
          <w:rFonts w:cstheme="majorHAnsi"/>
          <w:color w:val="000000"/>
          <w:kern w:val="0"/>
        </w:rPr>
        <w:t xml:space="preserve"> (</w:t>
      </w:r>
      <w:proofErr w:type="spellStart"/>
      <w:r>
        <w:rPr>
          <w:rFonts w:cstheme="majorHAnsi"/>
          <w:color w:val="000000"/>
          <w:kern w:val="0"/>
        </w:rPr>
        <w:t>Mastin</w:t>
      </w:r>
      <w:proofErr w:type="spellEnd"/>
      <w:r>
        <w:rPr>
          <w:rFonts w:cstheme="majorHAnsi"/>
          <w:color w:val="000000"/>
          <w:kern w:val="0"/>
        </w:rPr>
        <w:t xml:space="preserve"> et al. 2006; Cho et al., 2013). </w:t>
      </w:r>
      <w:r w:rsidR="00E55A13">
        <w:rPr>
          <w:rFonts w:cstheme="majorHAnsi"/>
          <w:color w:val="000000"/>
          <w:kern w:val="0"/>
        </w:rPr>
        <w:t xml:space="preserve">The SHI provides good rationale for item selection.  In fact, </w:t>
      </w:r>
      <w:r w:rsidR="0090201B">
        <w:rPr>
          <w:rFonts w:cstheme="majorHAnsi"/>
          <w:color w:val="000000"/>
          <w:kern w:val="0"/>
        </w:rPr>
        <w:t>“The Sleep Hygiene Index was positively correlated (p &lt; 0.01) with all associated features of inadequate sleep hygiene” as</w:t>
      </w:r>
      <w:r>
        <w:rPr>
          <w:rFonts w:cstheme="majorHAnsi"/>
          <w:color w:val="000000"/>
          <w:kern w:val="0"/>
        </w:rPr>
        <w:t xml:space="preserve"> based on</w:t>
      </w:r>
      <w:r>
        <w:t xml:space="preserve"> “the diagnostic criteria for inadequate sleep hygiene in the International Classification of Sleep Disorders (American Sleep Disorders Association, 1990)” (</w:t>
      </w:r>
      <w:proofErr w:type="spellStart"/>
      <w:r>
        <w:t>Mastin</w:t>
      </w:r>
      <w:proofErr w:type="spellEnd"/>
      <w:r>
        <w:t xml:space="preserve"> et al.</w:t>
      </w:r>
      <w:ins w:id="42" w:author="yoonjina@gmail.com" w:date="2017-12-11T08:40:00Z">
        <w:r>
          <w:t>,</w:t>
        </w:r>
      </w:ins>
      <w:r>
        <w:t xml:space="preserve"> 2006</w:t>
      </w:r>
      <w:r w:rsidR="0090201B">
        <w:t xml:space="preserve">; </w:t>
      </w:r>
      <w:proofErr w:type="spellStart"/>
      <w:r w:rsidR="0090201B" w:rsidRPr="0091441F">
        <w:rPr>
          <w:color w:val="FF0000"/>
        </w:rPr>
        <w:t>pg</w:t>
      </w:r>
      <w:proofErr w:type="spellEnd"/>
      <w:r w:rsidR="0090201B" w:rsidRPr="0091441F">
        <w:rPr>
          <w:color w:val="FF0000"/>
        </w:rPr>
        <w:t xml:space="preserve"> 226</w:t>
      </w:r>
      <w:r w:rsidR="00AA15D8">
        <w:rPr>
          <w:color w:val="FF0000"/>
        </w:rPr>
        <w:t xml:space="preserve"> -check how to cite the page #</w:t>
      </w:r>
      <w:r w:rsidR="0090201B" w:rsidRPr="0091441F">
        <w:rPr>
          <w:color w:val="FF0000"/>
        </w:rPr>
        <w:t>)</w:t>
      </w:r>
      <w:r w:rsidRPr="0091441F">
        <w:rPr>
          <w:color w:val="FF0000"/>
        </w:rPr>
        <w:t>.</w:t>
      </w:r>
      <w:r w:rsidRPr="0091441F">
        <w:rPr>
          <w:rFonts w:cstheme="majorHAnsi"/>
          <w:color w:val="FF0000"/>
          <w:kern w:val="0"/>
        </w:rPr>
        <w:t xml:space="preserve">  </w:t>
      </w:r>
      <w:r w:rsidR="00BB546D">
        <w:rPr>
          <w:rFonts w:cstheme="majorHAnsi"/>
          <w:color w:val="000000"/>
          <w:kern w:val="0"/>
        </w:rPr>
        <w:t>Items include “I use alcohol, tobacco, or caffeine within 4 hours of going to bed or after going to bed,” I use my bed for things other than sleeping or sex (for example: watch television, read, eat, or study,” and “I go to bed at different times from day to day” (</w:t>
      </w:r>
      <w:proofErr w:type="spellStart"/>
      <w:r w:rsidR="00BB546D">
        <w:rPr>
          <w:rFonts w:cstheme="majorHAnsi"/>
          <w:color w:val="000000"/>
          <w:kern w:val="0"/>
        </w:rPr>
        <w:t>Mastin</w:t>
      </w:r>
      <w:proofErr w:type="spellEnd"/>
      <w:r w:rsidR="00BB546D">
        <w:rPr>
          <w:rFonts w:cstheme="majorHAnsi"/>
          <w:color w:val="000000"/>
          <w:kern w:val="0"/>
        </w:rPr>
        <w:t xml:space="preserve"> et al., 2006; </w:t>
      </w:r>
      <w:r w:rsidR="00BB546D" w:rsidRPr="0091441F">
        <w:rPr>
          <w:rFonts w:cstheme="majorHAnsi"/>
          <w:color w:val="FF0000"/>
          <w:kern w:val="0"/>
        </w:rPr>
        <w:t>pg. 226</w:t>
      </w:r>
      <w:r w:rsidR="00BB546D">
        <w:rPr>
          <w:rFonts w:cstheme="majorHAnsi"/>
          <w:color w:val="000000"/>
          <w:kern w:val="0"/>
        </w:rPr>
        <w:t xml:space="preserve">). </w:t>
      </w:r>
      <w:r w:rsidR="00792251">
        <w:rPr>
          <w:rFonts w:cstheme="majorHAnsi"/>
          <w:color w:val="000000"/>
          <w:kern w:val="0"/>
        </w:rPr>
        <w:t>Although in the original research</w:t>
      </w:r>
      <w:r>
        <w:rPr>
          <w:rFonts w:cstheme="majorHAnsi"/>
          <w:color w:val="000000"/>
          <w:kern w:val="0"/>
        </w:rPr>
        <w:t xml:space="preserve"> </w:t>
      </w:r>
      <w:r w:rsidR="00792251">
        <w:rPr>
          <w:rFonts w:cstheme="majorHAnsi"/>
          <w:color w:val="000000"/>
          <w:kern w:val="0"/>
        </w:rPr>
        <w:t>h</w:t>
      </w:r>
      <w:r>
        <w:rPr>
          <w:rFonts w:cstheme="majorHAnsi"/>
          <w:color w:val="000000"/>
          <w:kern w:val="0"/>
        </w:rPr>
        <w:t>igh scores indicate</w:t>
      </w:r>
      <w:r w:rsidR="00B60F34">
        <w:rPr>
          <w:rFonts w:cstheme="majorHAnsi"/>
          <w:color w:val="000000"/>
          <w:kern w:val="0"/>
        </w:rPr>
        <w:t>d</w:t>
      </w:r>
      <w:r>
        <w:rPr>
          <w:rFonts w:cstheme="majorHAnsi"/>
          <w:color w:val="000000"/>
          <w:kern w:val="0"/>
        </w:rPr>
        <w:t xml:space="preserve"> more maladaptive sleep hygiene practices, while lower scores demonstrate</w:t>
      </w:r>
      <w:r w:rsidR="00B60F34">
        <w:rPr>
          <w:rFonts w:cstheme="majorHAnsi"/>
          <w:color w:val="000000"/>
          <w:kern w:val="0"/>
        </w:rPr>
        <w:t>d</w:t>
      </w:r>
      <w:r>
        <w:rPr>
          <w:rFonts w:cstheme="majorHAnsi"/>
          <w:color w:val="000000"/>
          <w:kern w:val="0"/>
        </w:rPr>
        <w:t xml:space="preserve"> better sleep hygiene</w:t>
      </w:r>
      <w:r w:rsidR="00792251">
        <w:rPr>
          <w:rFonts w:cstheme="majorHAnsi"/>
          <w:color w:val="000000"/>
          <w:kern w:val="0"/>
        </w:rPr>
        <w:t>, the current study presented the items with reverse rankings</w:t>
      </w:r>
      <w:r w:rsidR="00AA15D8">
        <w:rPr>
          <w:rFonts w:cstheme="majorHAnsi"/>
          <w:color w:val="000000"/>
          <w:kern w:val="0"/>
        </w:rPr>
        <w:t xml:space="preserve"> (Always = 1, Never = 4)</w:t>
      </w:r>
      <w:r w:rsidR="00792251">
        <w:rPr>
          <w:rFonts w:cstheme="majorHAnsi"/>
          <w:color w:val="000000"/>
          <w:kern w:val="0"/>
        </w:rPr>
        <w:t xml:space="preserve"> in order to enhance interpretability: high scores </w:t>
      </w:r>
      <w:r w:rsidR="008F1632">
        <w:rPr>
          <w:rFonts w:cstheme="majorHAnsi"/>
          <w:color w:val="000000"/>
          <w:kern w:val="0"/>
        </w:rPr>
        <w:t>in this study</w:t>
      </w:r>
      <w:r w:rsidR="00792251">
        <w:rPr>
          <w:rFonts w:cstheme="majorHAnsi"/>
          <w:color w:val="000000"/>
          <w:kern w:val="0"/>
        </w:rPr>
        <w:t xml:space="preserve"> indicate more adaptive sleep hygiene practices</w:t>
      </w:r>
      <w:r>
        <w:rPr>
          <w:rFonts w:cstheme="majorHAnsi"/>
          <w:color w:val="000000"/>
          <w:kern w:val="0"/>
        </w:rPr>
        <w:t xml:space="preserve">.  The total score ranges from </w:t>
      </w:r>
      <w:r w:rsidR="00B60F34">
        <w:rPr>
          <w:rFonts w:cstheme="majorHAnsi"/>
          <w:color w:val="000000"/>
          <w:kern w:val="0"/>
        </w:rPr>
        <w:t>1</w:t>
      </w:r>
      <w:r>
        <w:rPr>
          <w:rFonts w:cstheme="majorHAnsi"/>
          <w:color w:val="000000"/>
          <w:kern w:val="0"/>
        </w:rPr>
        <w:t>-</w:t>
      </w:r>
      <w:r w:rsidR="00873AD9">
        <w:rPr>
          <w:rFonts w:cstheme="majorHAnsi"/>
          <w:color w:val="000000"/>
          <w:kern w:val="0"/>
        </w:rPr>
        <w:t>65</w:t>
      </w:r>
      <w:r>
        <w:rPr>
          <w:rFonts w:cstheme="majorHAnsi"/>
          <w:color w:val="000000"/>
          <w:kern w:val="0"/>
        </w:rPr>
        <w:t xml:space="preserve">.  </w:t>
      </w:r>
      <w:r>
        <w:tab/>
      </w:r>
    </w:p>
    <w:p w14:paraId="7FC7A84B" w14:textId="2522F645" w:rsidR="005210E5" w:rsidRDefault="004F35FD">
      <w:pPr>
        <w:rPr>
          <w:rFonts w:ascii="Times New Roman" w:hAnsi="Times New Roman"/>
        </w:rPr>
      </w:pPr>
      <w:r>
        <w:rPr>
          <w:b/>
          <w:color w:val="000000" w:themeColor="text1"/>
        </w:rPr>
        <w:t>Leisure Time Exercise Questionnaire (LTEQ).</w:t>
      </w:r>
      <w:r>
        <w:rPr>
          <w:i/>
          <w:color w:val="000000" w:themeColor="text1"/>
        </w:rPr>
        <w:t xml:space="preserve">  </w:t>
      </w:r>
      <w:r>
        <w:rPr>
          <w:color w:val="000000" w:themeColor="text1"/>
        </w:rPr>
        <w:t xml:space="preserve">  The LTEQ is a self-report questionnaire consisting of a 5-category rating range for three levels of physical activity: “Strenuous,” “Moderate,” and “Mild” exercise.  Subjects are asked about their average weekly exercise and how often they complete 20 minutes or more minutes of either strenuous, moderate, or mild exercise during their free time.  The ratings range from A through E indicating “Never,” “1-2 times,” “3-4 times,” “5-6 times,” and “7 or more times” (per week). For the three levels of exercise, the questionnaire provides both descriptions of physical states one would experience at </w:t>
      </w:r>
      <w:r>
        <w:rPr>
          <w:color w:val="000000" w:themeColor="text1"/>
        </w:rPr>
        <w:lastRenderedPageBreak/>
        <w:t xml:space="preserve">that level and specific activity examples (i.e. running for strenuous exercise and bowling for mild exercise).  The LTEQ provides information on activity patterns and physical fitness (Godin &amp; Shephard, 1985).  </w:t>
      </w:r>
      <w:r w:rsidR="00A56C94">
        <w:rPr>
          <w:color w:val="000000" w:themeColor="text1"/>
        </w:rPr>
        <w:t xml:space="preserve">Jacobs, Ainsworth, Hartman, and Leon (1993 – </w:t>
      </w:r>
      <w:r w:rsidR="00A56C94" w:rsidRPr="00A56C94">
        <w:rPr>
          <w:color w:val="FF0000"/>
        </w:rPr>
        <w:t xml:space="preserve">find study and add to </w:t>
      </w:r>
      <w:proofErr w:type="spellStart"/>
      <w:r w:rsidR="00A56C94" w:rsidRPr="00A56C94">
        <w:rPr>
          <w:color w:val="FF0000"/>
        </w:rPr>
        <w:t>referneces</w:t>
      </w:r>
      <w:proofErr w:type="spellEnd"/>
      <w:r w:rsidR="00A56C94" w:rsidRPr="00A56C94">
        <w:rPr>
          <w:color w:val="FF0000"/>
        </w:rPr>
        <w:t>)</w:t>
      </w:r>
      <w:r w:rsidR="00A56C94">
        <w:rPr>
          <w:color w:val="000000" w:themeColor="text1"/>
        </w:rPr>
        <w:t xml:space="preserve"> found evidence to support the test-retest reliability and construct validity of the measure in their research comparing 10 commonly used physical activity questionnaires.  </w:t>
      </w:r>
      <w:r w:rsidR="00401D1B">
        <w:rPr>
          <w:color w:val="000000" w:themeColor="text1"/>
        </w:rPr>
        <w:t xml:space="preserve">Additionally, a study by Miller, </w:t>
      </w:r>
      <w:proofErr w:type="spellStart"/>
      <w:r w:rsidR="00401D1B">
        <w:rPr>
          <w:color w:val="000000" w:themeColor="text1"/>
        </w:rPr>
        <w:t>Freedson</w:t>
      </w:r>
      <w:proofErr w:type="spellEnd"/>
      <w:r w:rsidR="00401D1B">
        <w:rPr>
          <w:color w:val="000000" w:themeColor="text1"/>
        </w:rPr>
        <w:t xml:space="preserve">, and Kline (1994 – </w:t>
      </w:r>
      <w:r w:rsidR="00401D1B" w:rsidRPr="00401D1B">
        <w:rPr>
          <w:color w:val="FF0000"/>
        </w:rPr>
        <w:t>get this and site</w:t>
      </w:r>
      <w:r w:rsidR="00204086">
        <w:rPr>
          <w:color w:val="FF0000"/>
        </w:rPr>
        <w:t xml:space="preserve"> – look on weighted sum article</w:t>
      </w:r>
      <w:r w:rsidR="00401D1B">
        <w:rPr>
          <w:color w:val="000000" w:themeColor="text1"/>
        </w:rPr>
        <w:t xml:space="preserve">) found positive correlations when comparing the LTEQ scores against a </w:t>
      </w:r>
      <w:proofErr w:type="spellStart"/>
      <w:r w:rsidR="00401D1B">
        <w:rPr>
          <w:color w:val="000000" w:themeColor="text1"/>
        </w:rPr>
        <w:t>Caltrac</w:t>
      </w:r>
      <w:proofErr w:type="spellEnd"/>
      <w:r w:rsidR="00401D1B">
        <w:rPr>
          <w:color w:val="000000" w:themeColor="text1"/>
        </w:rPr>
        <w:t xml:space="preserve"> activity monitor.</w:t>
      </w:r>
    </w:p>
    <w:p w14:paraId="299053B0" w14:textId="52D337E9" w:rsidR="005210E5" w:rsidRPr="00D4045F" w:rsidRDefault="004F35FD">
      <w:pPr>
        <w:ind w:firstLine="0"/>
      </w:pPr>
      <w:r>
        <w:tab/>
      </w:r>
      <w:r>
        <w:rPr>
          <w:b/>
        </w:rPr>
        <w:t xml:space="preserve">Student Course Engagement Questionnaire (SCEQ). </w:t>
      </w:r>
      <w:r>
        <w:t xml:space="preserve"> </w:t>
      </w:r>
      <w:proofErr w:type="spellStart"/>
      <w:r>
        <w:t>Handelsman</w:t>
      </w:r>
      <w:proofErr w:type="spellEnd"/>
      <w:r>
        <w:t xml:space="preserve"> et al.’s (2005) SCEQ includes 23 items that are loaded onto four factors, including Factor 1 – Skills Engagement, Factor 2 – Emotional Engagement, Factor 3- Participation/Interaction Engagement, and Factor 4 – Performance Engagement. The measure shows reasonable reliability and internal consistency</w:t>
      </w:r>
      <w:r w:rsidR="006A7516">
        <w:t>, including discriminant validity within the measure</w:t>
      </w:r>
      <w:r>
        <w:t xml:space="preserve"> (</w:t>
      </w:r>
      <w:proofErr w:type="spellStart"/>
      <w:r>
        <w:t>Handelsman</w:t>
      </w:r>
      <w:proofErr w:type="spellEnd"/>
      <w:r>
        <w:t xml:space="preserve"> et al., 2005). </w:t>
      </w:r>
      <w:r w:rsidR="00E612D5">
        <w:t>In addition</w:t>
      </w:r>
      <w:r w:rsidR="00B33B43">
        <w:t>, each factor showed reliabilities</w:t>
      </w:r>
      <w:r w:rsidR="00E612D5">
        <w:t xml:space="preserve"> above recommended levels.  </w:t>
      </w:r>
      <w:r w:rsidR="00192652">
        <w:t>In a regression analysis looking at the SCEQ and midterm and final</w:t>
      </w:r>
      <w:r w:rsidR="00B33B43">
        <w:t xml:space="preserve"> examination grades, significan</w:t>
      </w:r>
      <w:r w:rsidR="00192652">
        <w:t xml:space="preserve">t predictors were seen in performance, participation/interaction, and skills engagement for midterm grades, and participation/interaction engagement for final examination grades.  </w:t>
      </w:r>
      <w:r>
        <w:t>The questions on this measure focus on academic engagement at the “micro” scale, and, consequently, items focus on academic achievement, interest in course content, showing effort and completing work, studying, partic</w:t>
      </w:r>
      <w:r w:rsidR="00542C49">
        <w:t>ipating in class discussion,</w:t>
      </w:r>
      <w:r>
        <w:t xml:space="preserve"> seeking help when needed</w:t>
      </w:r>
      <w:r w:rsidR="00B53A6B">
        <w:t>, and other aspects of academic</w:t>
      </w:r>
      <w:r w:rsidR="00542C49">
        <w:t xml:space="preserve"> engagement.</w:t>
      </w:r>
      <w:r>
        <w:t xml:space="preserve">  </w:t>
      </w:r>
      <w:r>
        <w:t>I</w:t>
      </w:r>
      <w:r>
        <w:t xml:space="preserve">tems are rated on a 5-point rating scale, with the following instructions: “To what extent do the following behaviors, thoughts, and feelings describe you, in this course.  Please rate each of them on the following scale: </w:t>
      </w:r>
      <w:r w:rsidR="00A067FF">
        <w:t>a</w:t>
      </w:r>
      <w:r>
        <w:t xml:space="preserve"> = </w:t>
      </w:r>
      <w:r>
        <w:rPr>
          <w:i/>
        </w:rPr>
        <w:t>not at all characteristic of me</w:t>
      </w:r>
      <w:r>
        <w:t xml:space="preserve">, </w:t>
      </w:r>
      <w:r w:rsidR="00A067FF">
        <w:t>b</w:t>
      </w:r>
      <w:r>
        <w:t xml:space="preserve"> = </w:t>
      </w:r>
      <w:r>
        <w:rPr>
          <w:i/>
        </w:rPr>
        <w:t xml:space="preserve">not really </w:t>
      </w:r>
      <w:r>
        <w:rPr>
          <w:i/>
        </w:rPr>
        <w:lastRenderedPageBreak/>
        <w:t>characteristic of me</w:t>
      </w:r>
      <w:r>
        <w:t xml:space="preserve">, </w:t>
      </w:r>
      <w:r w:rsidR="00A067FF">
        <w:t>c</w:t>
      </w:r>
      <w:r>
        <w:t xml:space="preserve"> = </w:t>
      </w:r>
      <w:r>
        <w:rPr>
          <w:i/>
        </w:rPr>
        <w:t>moderately characteristic of me</w:t>
      </w:r>
      <w:r>
        <w:t xml:space="preserve">, </w:t>
      </w:r>
      <w:r w:rsidR="00A067FF">
        <w:t>d</w:t>
      </w:r>
      <w:r>
        <w:t xml:space="preserve"> = </w:t>
      </w:r>
      <w:r>
        <w:rPr>
          <w:i/>
        </w:rPr>
        <w:t>characteristic of me</w:t>
      </w:r>
      <w:r>
        <w:t xml:space="preserve">, </w:t>
      </w:r>
      <w:r w:rsidR="00A067FF">
        <w:t xml:space="preserve">e </w:t>
      </w:r>
      <w:r>
        <w:t xml:space="preserve">= </w:t>
      </w:r>
      <w:r>
        <w:rPr>
          <w:i/>
        </w:rPr>
        <w:t>very characteristic of me</w:t>
      </w:r>
      <w:r>
        <w:t xml:space="preserve">.” </w:t>
      </w:r>
      <w:r w:rsidR="00442E9B">
        <w:t xml:space="preserve">Total </w:t>
      </w:r>
      <w:r w:rsidR="00A067FF">
        <w:t>engagement scores range from 23-115, while score ranges for the individual factors are as follows: skills = 9-45, emotional = 5-25, participation/interaction = 6-30, and performance = 3-15.</w:t>
      </w:r>
    </w:p>
    <w:p w14:paraId="20E745F4" w14:textId="77777777" w:rsidR="005210E5" w:rsidRDefault="004F35FD">
      <w:pPr>
        <w:ind w:firstLine="0"/>
        <w:rPr>
          <w:b/>
          <w:color w:val="000000" w:themeColor="text1"/>
        </w:rPr>
      </w:pPr>
      <w:r>
        <w:rPr>
          <w:b/>
          <w:color w:val="000000" w:themeColor="text1"/>
        </w:rPr>
        <w:t>Statistical Analyses</w:t>
      </w:r>
    </w:p>
    <w:p w14:paraId="63737243" w14:textId="5E4BCBF2" w:rsidR="005210E5" w:rsidRDefault="003409C2">
      <w:pPr>
        <w:ind w:firstLine="0"/>
        <w:rPr>
          <w:color w:val="000000" w:themeColor="text1"/>
        </w:rPr>
      </w:pPr>
      <w:r>
        <w:rPr>
          <w:color w:val="000000" w:themeColor="text1"/>
        </w:rPr>
        <w:tab/>
        <w:t>S</w:t>
      </w:r>
      <w:r w:rsidR="004F35FD">
        <w:rPr>
          <w:color w:val="000000" w:themeColor="text1"/>
        </w:rPr>
        <w:t xml:space="preserve">tatistical analyses </w:t>
      </w:r>
      <w:r w:rsidR="00B53EF6">
        <w:rPr>
          <w:color w:val="000000" w:themeColor="text1"/>
        </w:rPr>
        <w:t>will be completed using R statistical version…...</w:t>
      </w:r>
      <w:bookmarkStart w:id="43" w:name="_GoBack"/>
      <w:bookmarkEnd w:id="43"/>
      <w:r w:rsidR="00B53EF6">
        <w:rPr>
          <w:color w:val="000000" w:themeColor="text1"/>
        </w:rPr>
        <w:t xml:space="preserve">  R</w:t>
      </w:r>
      <w:r>
        <w:rPr>
          <w:color w:val="000000" w:themeColor="text1"/>
        </w:rPr>
        <w:t xml:space="preserve"> is a free,</w:t>
      </w:r>
      <w:r w:rsidR="00050DC7">
        <w:rPr>
          <w:color w:val="000000" w:themeColor="text1"/>
        </w:rPr>
        <w:t xml:space="preserve"> open source </w:t>
      </w:r>
      <w:r w:rsidR="00B53EF6">
        <w:rPr>
          <w:color w:val="000000" w:themeColor="text1"/>
        </w:rPr>
        <w:t>statistical software package for</w:t>
      </w:r>
      <w:r w:rsidR="00050DC7">
        <w:rPr>
          <w:color w:val="000000" w:themeColor="text1"/>
        </w:rPr>
        <w:t xml:space="preserve"> computing, plotting, etc</w:t>
      </w:r>
      <w:r>
        <w:rPr>
          <w:color w:val="000000" w:themeColor="text1"/>
        </w:rPr>
        <w:t>.</w:t>
      </w:r>
      <w:r w:rsidR="00427BC6">
        <w:rPr>
          <w:color w:val="000000" w:themeColor="text1"/>
        </w:rPr>
        <w:t xml:space="preserve">  T</w:t>
      </w:r>
      <w:r w:rsidR="00EA209E">
        <w:rPr>
          <w:color w:val="000000" w:themeColor="text1"/>
        </w:rPr>
        <w:t xml:space="preserve">he </w:t>
      </w:r>
      <w:r w:rsidR="00345043">
        <w:rPr>
          <w:color w:val="000000" w:themeColor="text1"/>
        </w:rPr>
        <w:t xml:space="preserve">statistical </w:t>
      </w:r>
      <w:r w:rsidR="00EA209E">
        <w:rPr>
          <w:color w:val="000000" w:themeColor="text1"/>
        </w:rPr>
        <w:t>programming language</w:t>
      </w:r>
      <w:r>
        <w:rPr>
          <w:color w:val="000000" w:themeColor="text1"/>
        </w:rPr>
        <w:t xml:space="preserve"> </w:t>
      </w:r>
      <w:r w:rsidR="00D06B5F">
        <w:rPr>
          <w:color w:val="000000" w:themeColor="text1"/>
        </w:rPr>
        <w:t>R</w:t>
      </w:r>
      <w:r w:rsidR="004F35FD">
        <w:rPr>
          <w:color w:val="000000" w:themeColor="text1"/>
        </w:rPr>
        <w:t xml:space="preserve"> will be used to evaluate the specific aims and hypotheses as laid out in Chapter 1.  Before addressing the specific questions of th</w:t>
      </w:r>
      <w:r w:rsidR="00050DC7">
        <w:rPr>
          <w:color w:val="000000" w:themeColor="text1"/>
        </w:rPr>
        <w:t>e present study,</w:t>
      </w:r>
      <w:r w:rsidR="004F35FD">
        <w:rPr>
          <w:color w:val="000000" w:themeColor="text1"/>
        </w:rPr>
        <w:t xml:space="preserve"> demographic differences in the data </w:t>
      </w:r>
      <w:r w:rsidR="00050DC7">
        <w:rPr>
          <w:color w:val="000000" w:themeColor="text1"/>
        </w:rPr>
        <w:t xml:space="preserve">were evaluated </w:t>
      </w:r>
      <w:r w:rsidR="004F35FD">
        <w:rPr>
          <w:color w:val="000000" w:themeColor="text1"/>
        </w:rPr>
        <w:t>as they are related to the dependent variable, including age, gender, ethnicity, and class standing</w:t>
      </w:r>
      <w:r w:rsidR="00050DC7">
        <w:rPr>
          <w:color w:val="000000" w:themeColor="text1"/>
        </w:rPr>
        <w:t>.</w:t>
      </w:r>
      <w:r w:rsidR="004F35FD">
        <w:rPr>
          <w:color w:val="000000" w:themeColor="text1"/>
        </w:rPr>
        <w:t xml:space="preserve"> </w:t>
      </w:r>
      <w:r w:rsidR="004F35FD" w:rsidRPr="00050DC7">
        <w:rPr>
          <w:color w:val="FF0000"/>
        </w:rPr>
        <w:t xml:space="preserve">using either </w:t>
      </w:r>
      <w:r w:rsidR="004F35FD" w:rsidRPr="00050DC7">
        <w:rPr>
          <w:i/>
          <w:color w:val="FF0000"/>
        </w:rPr>
        <w:t>t</w:t>
      </w:r>
      <w:r w:rsidR="004F35FD" w:rsidRPr="00050DC7">
        <w:rPr>
          <w:color w:val="FF0000"/>
        </w:rPr>
        <w:t xml:space="preserve">-test, ANOVA, or linear regression modeling as appropriate.  </w:t>
      </w:r>
    </w:p>
    <w:p w14:paraId="38C1CD4B" w14:textId="3684BA3B" w:rsidR="006C12B0" w:rsidRDefault="006C12B0" w:rsidP="00E31AA8">
      <w:pPr>
        <w:spacing w:line="240" w:lineRule="auto"/>
        <w:ind w:firstLine="0"/>
        <w:rPr>
          <w:b/>
        </w:rPr>
      </w:pPr>
      <w:r>
        <w:rPr>
          <w:b/>
        </w:rPr>
        <w:br w:type="page"/>
      </w:r>
    </w:p>
    <w:p w14:paraId="2D50E474" w14:textId="1354610F" w:rsidR="001D5B1C" w:rsidRDefault="001D5B1C" w:rsidP="001D5B1C">
      <w:pPr>
        <w:ind w:firstLine="0"/>
        <w:jc w:val="center"/>
        <w:rPr>
          <w:b/>
        </w:rPr>
      </w:pPr>
      <w:r>
        <w:rPr>
          <w:b/>
        </w:rPr>
        <w:lastRenderedPageBreak/>
        <w:t>CHAPTER 4</w:t>
      </w:r>
    </w:p>
    <w:p w14:paraId="7D8A837E" w14:textId="3B1D0DBB" w:rsidR="001D5B1C" w:rsidRDefault="001D5B1C" w:rsidP="00E31AA8">
      <w:pPr>
        <w:ind w:firstLine="0"/>
        <w:jc w:val="center"/>
        <w:rPr>
          <w:b/>
        </w:rPr>
      </w:pPr>
      <w:r>
        <w:rPr>
          <w:b/>
        </w:rPr>
        <w:t>RESULTS</w:t>
      </w:r>
    </w:p>
    <w:p w14:paraId="2AA07C06" w14:textId="4B3FA9F0" w:rsidR="00BF242F" w:rsidRDefault="001D5B1C" w:rsidP="001D5B1C">
      <w:pPr>
        <w:rPr>
          <w:color w:val="000000" w:themeColor="text1"/>
        </w:rPr>
      </w:pPr>
      <w:r>
        <w:rPr>
          <w:color w:val="000000" w:themeColor="text1"/>
        </w:rPr>
        <w:t>For all analyses described below, regression assumptions to include but not limited to issues regarding multicollinearity, high leverage data points (outliers), and homogeneity, normality, and independence of residuals were evaluated and addressed where relevant. In regard to high leverage data points, respondent #33 was removed from the data set before final analyses as it showed prope</w:t>
      </w:r>
      <w:r w:rsidR="0035762C">
        <w:rPr>
          <w:color w:val="000000" w:themeColor="text1"/>
        </w:rPr>
        <w:t>rties of a significant outlier.</w:t>
      </w:r>
      <w:r>
        <w:rPr>
          <w:color w:val="000000" w:themeColor="text1"/>
        </w:rPr>
        <w:t xml:space="preserve">  Demographic information for the removed participant indicate a white</w:t>
      </w:r>
      <w:r w:rsidR="0035762C">
        <w:rPr>
          <w:color w:val="000000" w:themeColor="text1"/>
        </w:rPr>
        <w:t>, female</w:t>
      </w:r>
      <w:r>
        <w:rPr>
          <w:color w:val="000000" w:themeColor="text1"/>
        </w:rPr>
        <w:t xml:space="preserve"> senior between the ages of 20-21.</w:t>
      </w:r>
    </w:p>
    <w:p w14:paraId="7EA55283" w14:textId="47B72B81" w:rsidR="009074EA" w:rsidRPr="009074EA" w:rsidRDefault="00D824DF" w:rsidP="009074EA">
      <w:pPr>
        <w:shd w:val="clear" w:color="auto" w:fill="FFFFFF"/>
        <w:rPr>
          <w:rFonts w:ascii="Times New Roman" w:eastAsia="Times New Roman" w:hAnsi="Times New Roman" w:cs="Times New Roman"/>
          <w:color w:val="FF0000"/>
        </w:rPr>
      </w:pPr>
      <w:r w:rsidRPr="002352E7">
        <w:rPr>
          <w:rFonts w:ascii="Times New Roman" w:eastAsia="Times New Roman" w:hAnsi="Times New Roman" w:cs="Times New Roman"/>
          <w:color w:val="FF0000"/>
        </w:rPr>
        <w:t>The</w:t>
      </w:r>
      <w:r w:rsidRPr="002352E7">
        <w:rPr>
          <w:rFonts w:ascii="Times New Roman" w:eastAsia="Times New Roman" w:hAnsi="Times New Roman" w:cs="Times New Roman" w:hint="cs"/>
          <w:color w:val="FF0000"/>
        </w:rPr>
        <w:t xml:space="preserve"> Bonferroni method </w:t>
      </w:r>
      <w:r w:rsidRPr="002352E7">
        <w:rPr>
          <w:rFonts w:ascii="Times New Roman" w:eastAsia="Times New Roman" w:hAnsi="Times New Roman" w:cs="Times New Roman"/>
          <w:color w:val="FF0000"/>
        </w:rPr>
        <w:t xml:space="preserve">was used </w:t>
      </w:r>
      <w:r w:rsidRPr="002352E7">
        <w:rPr>
          <w:rFonts w:ascii="Times New Roman" w:eastAsia="Times New Roman" w:hAnsi="Times New Roman" w:cs="Times New Roman" w:hint="cs"/>
          <w:color w:val="FF0000"/>
        </w:rPr>
        <w:t>to account for multiple tests</w:t>
      </w:r>
      <w:r w:rsidR="002352E7" w:rsidRPr="002352E7">
        <w:rPr>
          <w:rFonts w:ascii="Times New Roman" w:eastAsia="Times New Roman" w:hAnsi="Times New Roman" w:cs="Times New Roman"/>
          <w:color w:val="FF0000"/>
        </w:rPr>
        <w:t xml:space="preserve"> needed for multiple Ys</w:t>
      </w:r>
      <w:r w:rsidRPr="002352E7">
        <w:rPr>
          <w:rFonts w:ascii="Times New Roman" w:eastAsia="Times New Roman" w:hAnsi="Times New Roman" w:cs="Times New Roman" w:hint="cs"/>
          <w:color w:val="FF0000"/>
        </w:rPr>
        <w:t>, and subsequent alpha inflation, set p=.01 or lower would be equivalent to p=.05 with the five iterations of dependent variable (Y).</w:t>
      </w:r>
      <w:r w:rsidR="005512EF">
        <w:rPr>
          <w:rFonts w:ascii="Times New Roman" w:eastAsia="Times New Roman" w:hAnsi="Times New Roman" w:cs="Times New Roman"/>
          <w:color w:val="FF0000"/>
        </w:rPr>
        <w:t xml:space="preserve">  Therefore, all analyses used the requirement of p&lt;0.01 for significance.</w:t>
      </w:r>
    </w:p>
    <w:p w14:paraId="583A6B86" w14:textId="6BE6C95D" w:rsidR="00BF242F" w:rsidRPr="00BF242F" w:rsidRDefault="00BF242F" w:rsidP="00BF242F">
      <w:pPr>
        <w:ind w:firstLine="0"/>
        <w:rPr>
          <w:rFonts w:ascii="Times New Roman" w:hAnsi="Times New Roman" w:cs="Times New Roman" w:hint="cs"/>
          <w:b/>
        </w:rPr>
      </w:pPr>
      <w:r w:rsidRPr="00BF242F">
        <w:rPr>
          <w:rFonts w:ascii="Times New Roman" w:hAnsi="Times New Roman" w:cs="Times New Roman"/>
          <w:b/>
        </w:rPr>
        <w:t>Demographic Variables of Participants</w:t>
      </w:r>
    </w:p>
    <w:p w14:paraId="59F844DF" w14:textId="7F9E9E41" w:rsidR="009074EA" w:rsidRDefault="00BF242F" w:rsidP="00E00F5A">
      <w:pPr>
        <w:rPr>
          <w:rFonts w:ascii="Times New Roman" w:hAnsi="Times New Roman" w:cs="Times New Roman"/>
        </w:rPr>
      </w:pPr>
      <w:r w:rsidRPr="001D51D3">
        <w:rPr>
          <w:rFonts w:ascii="Times New Roman" w:hAnsi="Times New Roman" w:cs="Times New Roman" w:hint="cs"/>
        </w:rPr>
        <w:t xml:space="preserve">Demographic variables for the participants are summarized in Table 1.  Out of 203 participants there were 199 complete data sets used for analyses.  Counter to methods outlined in the original questionnaire research, the Sleep Hygiene (SH) variable was collected with low scores indicating poorer hygiene practices in order to improve interpretability.  Additionally, coding found on the stress factor (1=occurrence of the stressor and 2=NO occurrence of the stressor) was corrected post hoc so that the total stress amount reflected the total number of stressors (changed so that 0=NO occurrence of the stressor).  </w:t>
      </w:r>
    </w:p>
    <w:p w14:paraId="032A2A30" w14:textId="77777777" w:rsidR="00E00F5A" w:rsidRDefault="00E00F5A" w:rsidP="00E00F5A">
      <w:pPr>
        <w:rPr>
          <w:rFonts w:ascii="Times New Roman" w:hAnsi="Times New Roman" w:cs="Times New Roman"/>
        </w:rPr>
      </w:pPr>
    </w:p>
    <w:tbl>
      <w:tblPr>
        <w:tblW w:w="6816" w:type="dxa"/>
        <w:tblInd w:w="93" w:type="dxa"/>
        <w:shd w:val="clear" w:color="auto" w:fill="FFFFFF"/>
        <w:tblCellMar>
          <w:left w:w="0" w:type="dxa"/>
          <w:right w:w="0" w:type="dxa"/>
        </w:tblCellMar>
        <w:tblLook w:val="04A0" w:firstRow="1" w:lastRow="0" w:firstColumn="1" w:lastColumn="0" w:noHBand="0" w:noVBand="1"/>
      </w:tblPr>
      <w:tblGrid>
        <w:gridCol w:w="2895"/>
        <w:gridCol w:w="3921"/>
      </w:tblGrid>
      <w:tr w:rsidR="002534BD" w:rsidRPr="00994180" w14:paraId="2C3EA157" w14:textId="77777777" w:rsidTr="00407DB9">
        <w:trPr>
          <w:trHeight w:val="288"/>
        </w:trPr>
        <w:tc>
          <w:tcPr>
            <w:tcW w:w="6816" w:type="dxa"/>
            <w:gridSpan w:val="2"/>
            <w:tcBorders>
              <w:top w:val="nil"/>
              <w:left w:val="nil"/>
              <w:bottom w:val="single" w:sz="4" w:space="0" w:color="auto"/>
              <w:right w:val="nil"/>
            </w:tcBorders>
            <w:shd w:val="clear" w:color="auto" w:fill="FFFFFF"/>
            <w:noWrap/>
            <w:tcMar>
              <w:top w:w="0" w:type="dxa"/>
              <w:left w:w="108" w:type="dxa"/>
              <w:bottom w:w="0" w:type="dxa"/>
              <w:right w:w="108" w:type="dxa"/>
            </w:tcMar>
            <w:hideMark/>
          </w:tcPr>
          <w:p w14:paraId="2B093438" w14:textId="77777777" w:rsidR="002534BD" w:rsidRPr="00994180" w:rsidRDefault="002534BD" w:rsidP="002534BD">
            <w:pPr>
              <w:spacing w:line="240" w:lineRule="auto"/>
              <w:ind w:firstLine="0"/>
              <w:rPr>
                <w:rFonts w:ascii="Arial" w:eastAsia="Times New Roman" w:hAnsi="Arial" w:cs="Arial"/>
                <w:color w:val="222222"/>
                <w:sz w:val="19"/>
                <w:szCs w:val="19"/>
              </w:rPr>
            </w:pPr>
            <w:r w:rsidRPr="00994180">
              <w:rPr>
                <w:rFonts w:ascii="Arial" w:eastAsia="Times New Roman" w:hAnsi="Arial" w:cs="Arial"/>
                <w:color w:val="222222"/>
                <w:sz w:val="19"/>
                <w:szCs w:val="19"/>
              </w:rPr>
              <w:t>Table 1</w:t>
            </w:r>
          </w:p>
          <w:p w14:paraId="1B250663"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Demographic Characteristics of the Sample.</w:t>
            </w:r>
          </w:p>
          <w:p w14:paraId="7672C6B9" w14:textId="77777777" w:rsidR="002534BD" w:rsidRPr="00994180" w:rsidRDefault="002534BD" w:rsidP="002534BD">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2534BD" w:rsidRPr="00994180" w14:paraId="5F22FC28" w14:textId="77777777" w:rsidTr="00407DB9">
        <w:trPr>
          <w:trHeight w:val="288"/>
        </w:trPr>
        <w:tc>
          <w:tcPr>
            <w:tcW w:w="2895"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9C06370"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Variable</w:t>
            </w:r>
          </w:p>
        </w:tc>
        <w:tc>
          <w:tcPr>
            <w:tcW w:w="3921" w:type="dxa"/>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64B3C1E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N</w:t>
            </w:r>
          </w:p>
        </w:tc>
      </w:tr>
      <w:tr w:rsidR="002534BD" w:rsidRPr="00994180" w14:paraId="31580B35" w14:textId="77777777" w:rsidTr="00407DB9">
        <w:trPr>
          <w:trHeight w:val="288"/>
        </w:trPr>
        <w:tc>
          <w:tcPr>
            <w:tcW w:w="2895" w:type="dxa"/>
            <w:tcBorders>
              <w:top w:val="single" w:sz="4" w:space="0" w:color="auto"/>
              <w:left w:val="nil"/>
              <w:bottom w:val="nil"/>
              <w:right w:val="nil"/>
            </w:tcBorders>
            <w:shd w:val="clear" w:color="auto" w:fill="FFFFFF"/>
            <w:noWrap/>
            <w:tcMar>
              <w:top w:w="0" w:type="dxa"/>
              <w:left w:w="108" w:type="dxa"/>
              <w:bottom w:w="0" w:type="dxa"/>
              <w:right w:w="108" w:type="dxa"/>
            </w:tcMar>
            <w:hideMark/>
          </w:tcPr>
          <w:p w14:paraId="5C3075AD" w14:textId="77777777" w:rsidR="002534BD" w:rsidRPr="00994180"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Participants</w:t>
            </w:r>
          </w:p>
        </w:tc>
        <w:tc>
          <w:tcPr>
            <w:tcW w:w="3921" w:type="dxa"/>
            <w:tcBorders>
              <w:top w:val="single" w:sz="4" w:space="0" w:color="auto"/>
              <w:left w:val="nil"/>
              <w:bottom w:val="nil"/>
              <w:right w:val="nil"/>
            </w:tcBorders>
            <w:shd w:val="clear" w:color="auto" w:fill="FFFFFF"/>
            <w:tcMar>
              <w:top w:w="0" w:type="dxa"/>
              <w:left w:w="108" w:type="dxa"/>
              <w:bottom w:w="0" w:type="dxa"/>
              <w:right w:w="108" w:type="dxa"/>
            </w:tcMar>
            <w:hideMark/>
          </w:tcPr>
          <w:p w14:paraId="4A1F644F" w14:textId="77777777" w:rsidR="002534BD" w:rsidRPr="00994180"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203</w:t>
            </w:r>
          </w:p>
        </w:tc>
      </w:tr>
      <w:tr w:rsidR="002534BD" w:rsidRPr="00994180" w14:paraId="6BB70457"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9B2C84C"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Gender</w:t>
            </w:r>
          </w:p>
        </w:tc>
        <w:tc>
          <w:tcPr>
            <w:tcW w:w="3921" w:type="dxa"/>
            <w:tcBorders>
              <w:top w:val="nil"/>
              <w:left w:val="nil"/>
              <w:bottom w:val="nil"/>
              <w:right w:val="nil"/>
            </w:tcBorders>
            <w:shd w:val="clear" w:color="auto" w:fill="FFFFFF"/>
            <w:tcMar>
              <w:top w:w="0" w:type="dxa"/>
              <w:left w:w="108" w:type="dxa"/>
              <w:bottom w:w="0" w:type="dxa"/>
              <w:right w:w="108" w:type="dxa"/>
            </w:tcMar>
          </w:tcPr>
          <w:p w14:paraId="7ABACF7E"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0D4DB13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72E694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Female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7A89A361"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159</w:t>
            </w:r>
          </w:p>
        </w:tc>
      </w:tr>
      <w:tr w:rsidR="002534BD" w:rsidRPr="00994180" w14:paraId="22A9ACC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894FAF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Male</w:t>
            </w:r>
          </w:p>
        </w:tc>
        <w:tc>
          <w:tcPr>
            <w:tcW w:w="3921" w:type="dxa"/>
            <w:tcBorders>
              <w:top w:val="nil"/>
              <w:left w:val="nil"/>
              <w:bottom w:val="nil"/>
              <w:right w:val="nil"/>
            </w:tcBorders>
            <w:shd w:val="clear" w:color="auto" w:fill="FFFFFF"/>
            <w:tcMar>
              <w:top w:w="0" w:type="dxa"/>
              <w:left w:w="108" w:type="dxa"/>
              <w:bottom w:w="0" w:type="dxa"/>
              <w:right w:w="108" w:type="dxa"/>
            </w:tcMar>
          </w:tcPr>
          <w:p w14:paraId="066D1AC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189FE45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256D9C9"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Age</w:t>
            </w:r>
          </w:p>
        </w:tc>
        <w:tc>
          <w:tcPr>
            <w:tcW w:w="3921" w:type="dxa"/>
            <w:tcBorders>
              <w:top w:val="nil"/>
              <w:left w:val="nil"/>
              <w:bottom w:val="nil"/>
              <w:right w:val="nil"/>
            </w:tcBorders>
            <w:shd w:val="clear" w:color="auto" w:fill="FFFFFF"/>
            <w:tcMar>
              <w:top w:w="0" w:type="dxa"/>
              <w:left w:w="108" w:type="dxa"/>
              <w:bottom w:w="0" w:type="dxa"/>
              <w:right w:w="108" w:type="dxa"/>
            </w:tcMar>
          </w:tcPr>
          <w:p w14:paraId="38EDDF64"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0D1BFA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9076506"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18-19</w:t>
            </w:r>
          </w:p>
        </w:tc>
        <w:tc>
          <w:tcPr>
            <w:tcW w:w="3921" w:type="dxa"/>
            <w:tcBorders>
              <w:top w:val="nil"/>
              <w:left w:val="nil"/>
              <w:bottom w:val="nil"/>
              <w:right w:val="nil"/>
            </w:tcBorders>
            <w:shd w:val="clear" w:color="auto" w:fill="FFFFFF"/>
            <w:tcMar>
              <w:top w:w="0" w:type="dxa"/>
              <w:left w:w="108" w:type="dxa"/>
              <w:bottom w:w="0" w:type="dxa"/>
              <w:right w:w="108" w:type="dxa"/>
            </w:tcMar>
          </w:tcPr>
          <w:p w14:paraId="3BBB7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2E4D047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9B241C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20-21</w:t>
            </w:r>
          </w:p>
        </w:tc>
        <w:tc>
          <w:tcPr>
            <w:tcW w:w="3921" w:type="dxa"/>
            <w:tcBorders>
              <w:top w:val="nil"/>
              <w:left w:val="nil"/>
              <w:bottom w:val="nil"/>
              <w:right w:val="nil"/>
            </w:tcBorders>
            <w:shd w:val="clear" w:color="auto" w:fill="FFFFFF"/>
            <w:tcMar>
              <w:top w:w="0" w:type="dxa"/>
              <w:left w:w="108" w:type="dxa"/>
              <w:bottom w:w="0" w:type="dxa"/>
              <w:right w:w="108" w:type="dxa"/>
            </w:tcMar>
          </w:tcPr>
          <w:p w14:paraId="369286E0"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w:t>
            </w:r>
          </w:p>
        </w:tc>
      </w:tr>
      <w:tr w:rsidR="002534BD" w:rsidRPr="00994180" w14:paraId="4423E982"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BB0E8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22-25</w:t>
            </w:r>
          </w:p>
        </w:tc>
        <w:tc>
          <w:tcPr>
            <w:tcW w:w="3921" w:type="dxa"/>
            <w:tcBorders>
              <w:top w:val="nil"/>
              <w:left w:val="nil"/>
              <w:bottom w:val="nil"/>
              <w:right w:val="nil"/>
            </w:tcBorders>
            <w:shd w:val="clear" w:color="auto" w:fill="FFFFFF"/>
            <w:tcMar>
              <w:top w:w="0" w:type="dxa"/>
              <w:left w:w="108" w:type="dxa"/>
              <w:bottom w:w="0" w:type="dxa"/>
              <w:right w:w="108" w:type="dxa"/>
            </w:tcMar>
          </w:tcPr>
          <w:p w14:paraId="2CD36058"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w:t>
            </w:r>
          </w:p>
        </w:tc>
      </w:tr>
      <w:tr w:rsidR="002534BD" w:rsidRPr="00994180" w14:paraId="15F643D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0C1FC6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26-30</w:t>
            </w:r>
          </w:p>
        </w:tc>
        <w:tc>
          <w:tcPr>
            <w:tcW w:w="3921" w:type="dxa"/>
            <w:tcBorders>
              <w:top w:val="nil"/>
              <w:left w:val="nil"/>
              <w:bottom w:val="nil"/>
              <w:right w:val="nil"/>
            </w:tcBorders>
            <w:shd w:val="clear" w:color="auto" w:fill="FFFFFF"/>
            <w:tcMar>
              <w:top w:w="0" w:type="dxa"/>
              <w:left w:w="108" w:type="dxa"/>
              <w:bottom w:w="0" w:type="dxa"/>
              <w:right w:w="108" w:type="dxa"/>
            </w:tcMar>
          </w:tcPr>
          <w:p w14:paraId="1CFC4BD7"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w:t>
            </w:r>
          </w:p>
        </w:tc>
      </w:tr>
      <w:tr w:rsidR="002534BD" w:rsidRPr="00994180" w14:paraId="01850CD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23951C38"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30+</w:t>
            </w:r>
          </w:p>
        </w:tc>
        <w:tc>
          <w:tcPr>
            <w:tcW w:w="3921" w:type="dxa"/>
            <w:tcBorders>
              <w:top w:val="nil"/>
              <w:left w:val="nil"/>
              <w:bottom w:val="nil"/>
              <w:right w:val="nil"/>
            </w:tcBorders>
            <w:shd w:val="clear" w:color="auto" w:fill="FFFFFF"/>
            <w:tcMar>
              <w:top w:w="0" w:type="dxa"/>
              <w:left w:w="108" w:type="dxa"/>
              <w:bottom w:w="0" w:type="dxa"/>
              <w:right w:w="108" w:type="dxa"/>
            </w:tcMar>
          </w:tcPr>
          <w:p w14:paraId="2A68620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3530405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84A88B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Ethnicity</w:t>
            </w:r>
          </w:p>
        </w:tc>
        <w:tc>
          <w:tcPr>
            <w:tcW w:w="3921" w:type="dxa"/>
            <w:tcBorders>
              <w:top w:val="nil"/>
              <w:left w:val="nil"/>
              <w:bottom w:val="nil"/>
              <w:right w:val="nil"/>
            </w:tcBorders>
            <w:shd w:val="clear" w:color="auto" w:fill="FFFFFF"/>
            <w:tcMar>
              <w:top w:w="0" w:type="dxa"/>
              <w:left w:w="108" w:type="dxa"/>
              <w:bottom w:w="0" w:type="dxa"/>
              <w:right w:w="108" w:type="dxa"/>
            </w:tcMar>
          </w:tcPr>
          <w:p w14:paraId="0E6AE06C"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2EB4B2AB"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172015EE"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Asian</w:t>
            </w:r>
          </w:p>
        </w:tc>
        <w:tc>
          <w:tcPr>
            <w:tcW w:w="3921" w:type="dxa"/>
            <w:tcBorders>
              <w:top w:val="nil"/>
              <w:left w:val="nil"/>
              <w:bottom w:val="nil"/>
              <w:right w:val="nil"/>
            </w:tcBorders>
            <w:shd w:val="clear" w:color="auto" w:fill="FFFFFF"/>
            <w:tcMar>
              <w:top w:w="0" w:type="dxa"/>
              <w:left w:w="108" w:type="dxa"/>
              <w:bottom w:w="0" w:type="dxa"/>
              <w:right w:w="108" w:type="dxa"/>
            </w:tcMar>
          </w:tcPr>
          <w:p w14:paraId="44F60F45"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w:t>
            </w:r>
          </w:p>
        </w:tc>
      </w:tr>
      <w:tr w:rsidR="002534BD" w:rsidRPr="00994180" w14:paraId="61B3671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65371379"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Black</w:t>
            </w:r>
          </w:p>
        </w:tc>
        <w:tc>
          <w:tcPr>
            <w:tcW w:w="3921" w:type="dxa"/>
            <w:tcBorders>
              <w:top w:val="nil"/>
              <w:left w:val="nil"/>
              <w:bottom w:val="nil"/>
              <w:right w:val="nil"/>
            </w:tcBorders>
            <w:shd w:val="clear" w:color="auto" w:fill="FFFFFF"/>
            <w:tcMar>
              <w:top w:w="0" w:type="dxa"/>
              <w:left w:w="108" w:type="dxa"/>
              <w:bottom w:w="0" w:type="dxa"/>
              <w:right w:w="108" w:type="dxa"/>
            </w:tcMar>
          </w:tcPr>
          <w:p w14:paraId="0CF3027F"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40</w:t>
            </w:r>
          </w:p>
        </w:tc>
      </w:tr>
      <w:tr w:rsidR="002534BD" w:rsidRPr="00994180" w14:paraId="3F23685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3A8632CC"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49578F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23</w:t>
            </w:r>
          </w:p>
        </w:tc>
      </w:tr>
      <w:tr w:rsidR="002534BD" w:rsidRPr="00994180" w14:paraId="76C0769C"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C66494A"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White (Non-Hispanic)</w:t>
            </w:r>
          </w:p>
        </w:tc>
        <w:tc>
          <w:tcPr>
            <w:tcW w:w="3921" w:type="dxa"/>
            <w:tcBorders>
              <w:top w:val="nil"/>
              <w:left w:val="nil"/>
              <w:bottom w:val="nil"/>
              <w:right w:val="nil"/>
            </w:tcBorders>
            <w:shd w:val="clear" w:color="auto" w:fill="FFFFFF"/>
            <w:tcMar>
              <w:top w:w="0" w:type="dxa"/>
              <w:left w:w="108" w:type="dxa"/>
              <w:bottom w:w="0" w:type="dxa"/>
              <w:right w:w="108" w:type="dxa"/>
            </w:tcMar>
          </w:tcPr>
          <w:p w14:paraId="0B166F82"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121</w:t>
            </w:r>
          </w:p>
        </w:tc>
      </w:tr>
      <w:tr w:rsidR="002534BD" w:rsidRPr="00994180" w14:paraId="7C87C5D8"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0933B34"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Biracial/Mixed</w:t>
            </w:r>
          </w:p>
        </w:tc>
        <w:tc>
          <w:tcPr>
            <w:tcW w:w="3921" w:type="dxa"/>
            <w:tcBorders>
              <w:top w:val="nil"/>
              <w:left w:val="nil"/>
              <w:bottom w:val="nil"/>
              <w:right w:val="nil"/>
            </w:tcBorders>
            <w:shd w:val="clear" w:color="auto" w:fill="FFFFFF"/>
            <w:tcMar>
              <w:top w:w="0" w:type="dxa"/>
              <w:left w:w="108" w:type="dxa"/>
              <w:bottom w:w="0" w:type="dxa"/>
              <w:right w:w="108" w:type="dxa"/>
            </w:tcMar>
          </w:tcPr>
          <w:p w14:paraId="3B530F89"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w:t>
            </w:r>
          </w:p>
        </w:tc>
      </w:tr>
      <w:tr w:rsidR="002534BD" w:rsidRPr="00994180" w14:paraId="65CB6AA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FBDEFD1" w14:textId="77777777" w:rsidR="002534BD" w:rsidRDefault="002534BD" w:rsidP="002534B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Class Standing </w:t>
            </w:r>
          </w:p>
        </w:tc>
        <w:tc>
          <w:tcPr>
            <w:tcW w:w="3921" w:type="dxa"/>
            <w:tcBorders>
              <w:top w:val="nil"/>
              <w:left w:val="nil"/>
              <w:bottom w:val="nil"/>
              <w:right w:val="nil"/>
            </w:tcBorders>
            <w:shd w:val="clear" w:color="auto" w:fill="FFFFFF"/>
            <w:tcMar>
              <w:top w:w="0" w:type="dxa"/>
              <w:left w:w="108" w:type="dxa"/>
              <w:bottom w:w="0" w:type="dxa"/>
              <w:right w:w="108" w:type="dxa"/>
            </w:tcMar>
          </w:tcPr>
          <w:p w14:paraId="34A62AF9" w14:textId="77777777" w:rsidR="002534BD" w:rsidRDefault="002534BD" w:rsidP="002534BD">
            <w:pPr>
              <w:spacing w:line="240" w:lineRule="auto"/>
              <w:jc w:val="right"/>
              <w:rPr>
                <w:rFonts w:ascii="Arial" w:eastAsia="Times New Roman" w:hAnsi="Arial" w:cs="Arial"/>
                <w:color w:val="222222"/>
                <w:sz w:val="19"/>
                <w:szCs w:val="19"/>
              </w:rPr>
            </w:pPr>
          </w:p>
        </w:tc>
      </w:tr>
      <w:tr w:rsidR="002534BD" w:rsidRPr="00994180" w14:paraId="49D6D4A0"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47C7342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Freshman</w:t>
            </w:r>
          </w:p>
        </w:tc>
        <w:tc>
          <w:tcPr>
            <w:tcW w:w="3921" w:type="dxa"/>
            <w:tcBorders>
              <w:top w:val="nil"/>
              <w:left w:val="nil"/>
              <w:bottom w:val="nil"/>
              <w:right w:val="nil"/>
            </w:tcBorders>
            <w:shd w:val="clear" w:color="auto" w:fill="FFFFFF"/>
            <w:tcMar>
              <w:top w:w="0" w:type="dxa"/>
              <w:left w:w="108" w:type="dxa"/>
              <w:bottom w:w="0" w:type="dxa"/>
              <w:right w:w="108" w:type="dxa"/>
            </w:tcMar>
          </w:tcPr>
          <w:p w14:paraId="402796F4"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w:t>
            </w:r>
          </w:p>
        </w:tc>
      </w:tr>
      <w:tr w:rsidR="002534BD" w:rsidRPr="00994180" w14:paraId="2461D845"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1A7CAA0"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Sophomore</w:t>
            </w:r>
          </w:p>
        </w:tc>
        <w:tc>
          <w:tcPr>
            <w:tcW w:w="3921" w:type="dxa"/>
            <w:tcBorders>
              <w:top w:val="nil"/>
              <w:left w:val="nil"/>
              <w:bottom w:val="nil"/>
              <w:right w:val="nil"/>
            </w:tcBorders>
            <w:shd w:val="clear" w:color="auto" w:fill="FFFFFF"/>
            <w:tcMar>
              <w:top w:w="0" w:type="dxa"/>
              <w:left w:w="108" w:type="dxa"/>
              <w:bottom w:w="0" w:type="dxa"/>
              <w:right w:w="108" w:type="dxa"/>
            </w:tcMar>
          </w:tcPr>
          <w:p w14:paraId="2D15476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51</w:t>
            </w:r>
          </w:p>
        </w:tc>
      </w:tr>
      <w:tr w:rsidR="002534BD" w:rsidRPr="00994180" w14:paraId="621FC353"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58B2A755"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Junior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58CA40A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56</w:t>
            </w:r>
          </w:p>
        </w:tc>
      </w:tr>
      <w:tr w:rsidR="002534BD" w:rsidRPr="00994180" w14:paraId="741936E6"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779533DF"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Senior</w:t>
            </w:r>
          </w:p>
        </w:tc>
        <w:tc>
          <w:tcPr>
            <w:tcW w:w="3921" w:type="dxa"/>
            <w:tcBorders>
              <w:top w:val="nil"/>
              <w:left w:val="nil"/>
              <w:bottom w:val="nil"/>
              <w:right w:val="nil"/>
            </w:tcBorders>
            <w:shd w:val="clear" w:color="auto" w:fill="FFFFFF"/>
            <w:tcMar>
              <w:top w:w="0" w:type="dxa"/>
              <w:left w:w="108" w:type="dxa"/>
              <w:bottom w:w="0" w:type="dxa"/>
              <w:right w:w="108" w:type="dxa"/>
            </w:tcMar>
          </w:tcPr>
          <w:p w14:paraId="31F3E15B"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w:t>
            </w:r>
          </w:p>
        </w:tc>
      </w:tr>
      <w:tr w:rsidR="002534BD" w:rsidRPr="00994180" w14:paraId="4C9244B9" w14:textId="77777777" w:rsidTr="00407DB9">
        <w:trPr>
          <w:trHeight w:val="288"/>
        </w:trPr>
        <w:tc>
          <w:tcPr>
            <w:tcW w:w="2895" w:type="dxa"/>
            <w:tcBorders>
              <w:top w:val="nil"/>
              <w:left w:val="nil"/>
              <w:bottom w:val="nil"/>
              <w:right w:val="nil"/>
            </w:tcBorders>
            <w:shd w:val="clear" w:color="auto" w:fill="FFFFFF"/>
            <w:noWrap/>
            <w:tcMar>
              <w:top w:w="0" w:type="dxa"/>
              <w:left w:w="108" w:type="dxa"/>
              <w:bottom w:w="0" w:type="dxa"/>
              <w:right w:w="108" w:type="dxa"/>
            </w:tcMar>
          </w:tcPr>
          <w:p w14:paraId="065C0367" w14:textId="77777777" w:rsidR="002534BD" w:rsidRDefault="002534BD" w:rsidP="002534BD">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N/A</w:t>
            </w:r>
          </w:p>
        </w:tc>
        <w:tc>
          <w:tcPr>
            <w:tcW w:w="3921" w:type="dxa"/>
            <w:tcBorders>
              <w:top w:val="nil"/>
              <w:left w:val="nil"/>
              <w:bottom w:val="nil"/>
              <w:right w:val="nil"/>
            </w:tcBorders>
            <w:shd w:val="clear" w:color="auto" w:fill="FFFFFF"/>
            <w:tcMar>
              <w:top w:w="0" w:type="dxa"/>
              <w:left w:w="108" w:type="dxa"/>
              <w:bottom w:w="0" w:type="dxa"/>
              <w:right w:w="108" w:type="dxa"/>
            </w:tcMar>
          </w:tcPr>
          <w:p w14:paraId="12FB44FC" w14:textId="77777777" w:rsidR="002534BD" w:rsidRDefault="002534BD" w:rsidP="002534BD">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w:t>
            </w:r>
          </w:p>
        </w:tc>
      </w:tr>
      <w:tr w:rsidR="002534BD" w:rsidRPr="00994180" w14:paraId="562DA315" w14:textId="77777777" w:rsidTr="00407DB9">
        <w:trPr>
          <w:trHeight w:val="288"/>
        </w:trPr>
        <w:tc>
          <w:tcPr>
            <w:tcW w:w="6816" w:type="dxa"/>
            <w:gridSpan w:val="2"/>
            <w:tcBorders>
              <w:top w:val="single" w:sz="8" w:space="0" w:color="auto"/>
              <w:left w:val="nil"/>
              <w:bottom w:val="nil"/>
              <w:right w:val="nil"/>
            </w:tcBorders>
            <w:shd w:val="clear" w:color="auto" w:fill="FFFFFF"/>
            <w:noWrap/>
            <w:tcMar>
              <w:top w:w="0" w:type="dxa"/>
              <w:left w:w="108" w:type="dxa"/>
              <w:bottom w:w="0" w:type="dxa"/>
              <w:right w:w="108" w:type="dxa"/>
            </w:tcMar>
          </w:tcPr>
          <w:p w14:paraId="22634A7F" w14:textId="77777777" w:rsidR="002534BD" w:rsidRPr="00F35651" w:rsidRDefault="002534BD" w:rsidP="002534BD">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 xml:space="preserve">Note. </w:t>
            </w:r>
          </w:p>
        </w:tc>
      </w:tr>
    </w:tbl>
    <w:p w14:paraId="4FB181E7" w14:textId="7D77F832" w:rsidR="002534BD" w:rsidRDefault="002534BD" w:rsidP="002534BD">
      <w:pPr>
        <w:ind w:firstLine="0"/>
        <w:rPr>
          <w:rFonts w:ascii="Times New Roman" w:hAnsi="Times New Roman" w:cs="Times New Roman"/>
        </w:rPr>
      </w:pPr>
    </w:p>
    <w:p w14:paraId="6BCF06FE" w14:textId="3DF85468" w:rsidR="00795723" w:rsidRPr="009074EA" w:rsidRDefault="00795723" w:rsidP="00795723">
      <w:pPr>
        <w:shd w:val="clear" w:color="auto" w:fill="FFFFFF"/>
        <w:ind w:firstLine="0"/>
        <w:rPr>
          <w:rFonts w:ascii="Times New Roman" w:eastAsia="Times New Roman" w:hAnsi="Times New Roman" w:cs="Times New Roman"/>
          <w:b/>
          <w:color w:val="222222"/>
        </w:rPr>
      </w:pPr>
      <w:r w:rsidRPr="009074EA">
        <w:rPr>
          <w:rFonts w:ascii="Times New Roman" w:eastAsia="Times New Roman" w:hAnsi="Times New Roman" w:cs="Times New Roman"/>
          <w:b/>
          <w:color w:val="222222"/>
        </w:rPr>
        <w:t>Correlations of Independent and Dependent Variables</w:t>
      </w:r>
    </w:p>
    <w:p w14:paraId="6D150A2E" w14:textId="5B34717C" w:rsidR="00825D87" w:rsidRDefault="00795723" w:rsidP="00825D87">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t>The correlations of all main effects with Academic Engagement (AE)/factors can be found in Tabl</w:t>
      </w:r>
      <w:r>
        <w:rPr>
          <w:rFonts w:ascii="Times New Roman" w:eastAsia="Times New Roman" w:hAnsi="Times New Roman" w:cs="Times New Roman" w:hint="cs"/>
          <w:color w:val="222222"/>
        </w:rPr>
        <w:t xml:space="preserve">e </w:t>
      </w:r>
      <w:r>
        <w:rPr>
          <w:rFonts w:ascii="Times New Roman" w:eastAsia="Times New Roman" w:hAnsi="Times New Roman" w:cs="Times New Roman"/>
          <w:color w:val="222222"/>
        </w:rPr>
        <w:t>2</w:t>
      </w:r>
      <w:r w:rsidRPr="00883A93">
        <w:rPr>
          <w:rFonts w:ascii="Times New Roman" w:eastAsia="Times New Roman" w:hAnsi="Times New Roman" w:cs="Times New Roman" w:hint="cs"/>
          <w:color w:val="222222"/>
        </w:rPr>
        <w:t>.  For total AE, sleep hygiene is the only significantly correlated independent variable (p&lt;.001). When looking at the individual factors of AE, results show a significant, negative relationship of stress with the skills engagement factor (p&lt;.01), and a highly significant positive association between sleep hygiene and skills AE (p&lt;.0001). Sleep hygiene was also positively correlated with the performance AE factor (p&lt;.01). No significant correlations were found for either the emotional factor or the participation/interaction factor when compared against the independent variable</w:t>
      </w:r>
      <w:r w:rsidR="00825D87">
        <w:rPr>
          <w:rFonts w:ascii="Times New Roman" w:eastAsia="Times New Roman" w:hAnsi="Times New Roman" w:cs="Times New Roman" w:hint="cs"/>
          <w:color w:val="222222"/>
        </w:rPr>
        <w:t>s.</w:t>
      </w:r>
      <w:r w:rsidR="00825D87">
        <w:rPr>
          <w:rFonts w:ascii="Times New Roman" w:eastAsia="Times New Roman" w:hAnsi="Times New Roman" w:cs="Times New Roman"/>
          <w:color w:val="222222"/>
        </w:rPr>
        <w:t xml:space="preserve"> </w:t>
      </w:r>
    </w:p>
    <w:p w14:paraId="197304C0" w14:textId="77777777" w:rsidR="00825D87" w:rsidRDefault="00825D87" w:rsidP="00825D87">
      <w:pPr>
        <w:shd w:val="clear" w:color="auto" w:fill="FFFFFF"/>
        <w:ind w:firstLine="0"/>
        <w:rPr>
          <w:rFonts w:ascii="Times New Roman" w:eastAsia="Times New Roman" w:hAnsi="Times New Roman" w:cs="Times New Roman"/>
          <w:color w:val="222222"/>
        </w:rPr>
        <w:sectPr w:rsidR="00825D87" w:rsidSect="00825D87">
          <w:headerReference w:type="default" r:id="rId15"/>
          <w:headerReference w:type="first" r:id="rId16"/>
          <w:type w:val="continuous"/>
          <w:pgSz w:w="12240" w:h="15840"/>
          <w:pgMar w:top="1440" w:right="1440" w:bottom="1440" w:left="1440" w:header="720" w:footer="0" w:gutter="0"/>
          <w:cols w:space="720"/>
          <w:formProt w:val="0"/>
          <w:titlePg/>
          <w:docGrid w:linePitch="360"/>
        </w:sectPr>
      </w:pPr>
    </w:p>
    <w:tbl>
      <w:tblPr>
        <w:tblW w:w="11627"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1440"/>
        <w:gridCol w:w="1620"/>
        <w:gridCol w:w="1080"/>
        <w:gridCol w:w="900"/>
        <w:gridCol w:w="20"/>
      </w:tblGrid>
      <w:tr w:rsidR="00825D87" w:rsidRPr="00994180" w14:paraId="18E0759A" w14:textId="77777777" w:rsidTr="00825D87">
        <w:trPr>
          <w:trHeight w:val="255"/>
        </w:trPr>
        <w:tc>
          <w:tcPr>
            <w:tcW w:w="1160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1359A16"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Table 2</w:t>
            </w:r>
          </w:p>
          <w:p w14:paraId="60653966" w14:textId="77777777" w:rsidR="00825D87" w:rsidRPr="00994180" w:rsidRDefault="00825D87" w:rsidP="00825D87">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2657DE1D"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0" w:type="dxa"/>
            <w:tcBorders>
              <w:top w:val="nil"/>
              <w:left w:val="nil"/>
              <w:bottom w:val="single" w:sz="8" w:space="0" w:color="auto"/>
              <w:right w:val="nil"/>
            </w:tcBorders>
            <w:shd w:val="clear" w:color="auto" w:fill="FFFFFF"/>
          </w:tcPr>
          <w:p w14:paraId="13F0D322" w14:textId="77777777" w:rsidR="00825D87" w:rsidRPr="00994180" w:rsidRDefault="00825D87" w:rsidP="00825D87">
            <w:pPr>
              <w:spacing w:line="240" w:lineRule="auto"/>
              <w:rPr>
                <w:rFonts w:ascii="Arial" w:eastAsia="Times New Roman" w:hAnsi="Arial" w:cs="Arial"/>
                <w:color w:val="222222"/>
                <w:sz w:val="19"/>
                <w:szCs w:val="19"/>
              </w:rPr>
            </w:pPr>
          </w:p>
        </w:tc>
      </w:tr>
      <w:tr w:rsidR="00825D87" w:rsidRPr="00994180" w14:paraId="1822969B" w14:textId="77777777" w:rsidTr="00E22CBB">
        <w:trPr>
          <w:gridAfter w:val="1"/>
          <w:wAfter w:w="20" w:type="dxa"/>
          <w:trHeight w:val="412"/>
        </w:trPr>
        <w:tc>
          <w:tcPr>
            <w:tcW w:w="3147"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60C5BE6" w14:textId="77777777" w:rsidR="00825D87" w:rsidRPr="00994180" w:rsidRDefault="00825D87" w:rsidP="00825D87">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32E874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3B08B16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78A3A2B" w14:textId="77777777" w:rsidR="00825D87" w:rsidRPr="00994180" w:rsidRDefault="00825D87" w:rsidP="00B82210">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E67296"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144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5FC6E511" w14:textId="77777777" w:rsidR="00825D87" w:rsidRPr="00994180" w:rsidRDefault="00825D87" w:rsidP="00B82210">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162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6C4EB1B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2203981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00" w:type="dxa"/>
            <w:tcBorders>
              <w:top w:val="nil"/>
              <w:left w:val="nil"/>
              <w:bottom w:val="single" w:sz="8" w:space="0" w:color="auto"/>
              <w:right w:val="nil"/>
            </w:tcBorders>
            <w:shd w:val="clear" w:color="auto" w:fill="FFFFFF"/>
            <w:tcMar>
              <w:top w:w="0" w:type="dxa"/>
              <w:left w:w="115" w:type="dxa"/>
              <w:bottom w:w="0" w:type="dxa"/>
              <w:right w:w="115" w:type="dxa"/>
            </w:tcMar>
            <w:hideMark/>
          </w:tcPr>
          <w:p w14:paraId="7EEE543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25D87" w:rsidRPr="00994180" w14:paraId="31F341E5"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hideMark/>
          </w:tcPr>
          <w:p w14:paraId="01F88843" w14:textId="77777777" w:rsidR="00825D87" w:rsidRPr="00994180" w:rsidRDefault="00825D87" w:rsidP="00825D87">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36901E8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51F0C12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hideMark/>
          </w:tcPr>
          <w:p w14:paraId="1C2E8295"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hideMark/>
          </w:tcPr>
          <w:p w14:paraId="3F54555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hideMark/>
          </w:tcPr>
          <w:p w14:paraId="2159A6F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hideMark/>
          </w:tcPr>
          <w:p w14:paraId="076747D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noWrap/>
            <w:tcMar>
              <w:top w:w="0" w:type="dxa"/>
              <w:left w:w="115" w:type="dxa"/>
              <w:bottom w:w="0" w:type="dxa"/>
              <w:right w:w="115" w:type="dxa"/>
            </w:tcMar>
            <w:hideMark/>
          </w:tcPr>
          <w:p w14:paraId="203B00F5" w14:textId="11609343" w:rsidR="00825D87" w:rsidRPr="00994180" w:rsidRDefault="00B82210"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r w:rsidR="00825D87">
              <w:rPr>
                <w:rFonts w:ascii="Arial" w:eastAsia="Times New Roman" w:hAnsi="Arial" w:cs="Arial"/>
                <w:color w:val="222222"/>
                <w:sz w:val="19"/>
                <w:szCs w:val="19"/>
              </w:rPr>
              <w:t>254**</w:t>
            </w:r>
          </w:p>
        </w:tc>
        <w:tc>
          <w:tcPr>
            <w:tcW w:w="900" w:type="dxa"/>
            <w:tcBorders>
              <w:top w:val="nil"/>
              <w:left w:val="nil"/>
              <w:bottom w:val="nil"/>
              <w:right w:val="nil"/>
            </w:tcBorders>
            <w:shd w:val="clear" w:color="auto" w:fill="FFFFFF"/>
            <w:noWrap/>
            <w:tcMar>
              <w:top w:w="0" w:type="dxa"/>
              <w:left w:w="115" w:type="dxa"/>
              <w:bottom w:w="0" w:type="dxa"/>
              <w:right w:w="115" w:type="dxa"/>
            </w:tcMar>
            <w:hideMark/>
          </w:tcPr>
          <w:p w14:paraId="12A07D4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25D87" w:rsidRPr="00994180" w14:paraId="6BAF54B1"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5C33C901"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tcMar>
              <w:top w:w="0" w:type="dxa"/>
              <w:left w:w="115" w:type="dxa"/>
              <w:bottom w:w="0" w:type="dxa"/>
              <w:right w:w="115" w:type="dxa"/>
            </w:tcMar>
          </w:tcPr>
          <w:p w14:paraId="49B30AE6"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74B5E3B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15" w:type="dxa"/>
              <w:bottom w:w="0" w:type="dxa"/>
              <w:right w:w="115" w:type="dxa"/>
            </w:tcMar>
          </w:tcPr>
          <w:p w14:paraId="00EE7666"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5740C51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6AD64A1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9E4486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5B9F27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9981D7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25D87" w:rsidRPr="00994180" w14:paraId="7A7F0113"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4050EAC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tcMar>
              <w:top w:w="0" w:type="dxa"/>
              <w:left w:w="115" w:type="dxa"/>
              <w:bottom w:w="0" w:type="dxa"/>
              <w:right w:w="115" w:type="dxa"/>
            </w:tcMar>
          </w:tcPr>
          <w:p w14:paraId="7B4CDF3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4F1D1168"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2931B28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15" w:type="dxa"/>
              <w:bottom w:w="0" w:type="dxa"/>
              <w:right w:w="115" w:type="dxa"/>
            </w:tcMar>
          </w:tcPr>
          <w:p w14:paraId="7299ABAB"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Mar>
              <w:top w:w="0" w:type="dxa"/>
              <w:left w:w="115" w:type="dxa"/>
              <w:bottom w:w="0" w:type="dxa"/>
              <w:right w:w="115" w:type="dxa"/>
            </w:tcMar>
          </w:tcPr>
          <w:p w14:paraId="0C5BB0C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3499FDF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12B1AD2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54B72C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25D87" w:rsidRPr="00994180" w14:paraId="061A44EF" w14:textId="77777777" w:rsidTr="00E22CBB">
        <w:trPr>
          <w:gridAfter w:val="1"/>
          <w:wAfter w:w="20" w:type="dxa"/>
          <w:trHeight w:val="20"/>
        </w:trPr>
        <w:tc>
          <w:tcPr>
            <w:tcW w:w="3147" w:type="dxa"/>
            <w:tcBorders>
              <w:top w:val="nil"/>
              <w:left w:val="nil"/>
              <w:bottom w:val="nil"/>
              <w:right w:val="nil"/>
            </w:tcBorders>
            <w:shd w:val="clear" w:color="auto" w:fill="FFFFFF"/>
            <w:tcMar>
              <w:top w:w="0" w:type="dxa"/>
              <w:left w:w="115" w:type="dxa"/>
              <w:bottom w:w="0" w:type="dxa"/>
              <w:right w:w="115" w:type="dxa"/>
            </w:tcMar>
          </w:tcPr>
          <w:p w14:paraId="75592C5C"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tcMar>
              <w:top w:w="0" w:type="dxa"/>
              <w:left w:w="115" w:type="dxa"/>
              <w:bottom w:w="0" w:type="dxa"/>
              <w:right w:w="115" w:type="dxa"/>
            </w:tcMar>
          </w:tcPr>
          <w:p w14:paraId="7907CC5D" w14:textId="77777777" w:rsidR="00825D87"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B38113C"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15" w:type="dxa"/>
              <w:bottom w:w="0" w:type="dxa"/>
              <w:right w:w="115" w:type="dxa"/>
            </w:tcMar>
          </w:tcPr>
          <w:p w14:paraId="70F9F19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15" w:type="dxa"/>
              <w:bottom w:w="0" w:type="dxa"/>
              <w:right w:w="115" w:type="dxa"/>
            </w:tcMar>
          </w:tcPr>
          <w:p w14:paraId="3FB693B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440" w:type="dxa"/>
            <w:tcBorders>
              <w:top w:val="nil"/>
              <w:left w:val="nil"/>
              <w:bottom w:val="nil"/>
              <w:right w:val="nil"/>
            </w:tcBorders>
            <w:shd w:val="clear" w:color="auto" w:fill="FFFFFF"/>
            <w:tcMar>
              <w:top w:w="0" w:type="dxa"/>
              <w:left w:w="115" w:type="dxa"/>
              <w:bottom w:w="0" w:type="dxa"/>
              <w:right w:w="115" w:type="dxa"/>
            </w:tcMar>
          </w:tcPr>
          <w:p w14:paraId="5A4E77A0"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620" w:type="dxa"/>
            <w:tcBorders>
              <w:top w:val="nil"/>
              <w:left w:val="nil"/>
              <w:bottom w:val="nil"/>
              <w:right w:val="nil"/>
            </w:tcBorders>
            <w:shd w:val="clear" w:color="auto" w:fill="FFFFFF"/>
            <w:tcMar>
              <w:top w:w="0" w:type="dxa"/>
              <w:left w:w="115" w:type="dxa"/>
              <w:bottom w:w="0" w:type="dxa"/>
              <w:right w:w="115" w:type="dxa"/>
            </w:tcMar>
          </w:tcPr>
          <w:p w14:paraId="0F5017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noWrap/>
            <w:tcMar>
              <w:top w:w="0" w:type="dxa"/>
              <w:left w:w="115" w:type="dxa"/>
              <w:bottom w:w="0" w:type="dxa"/>
              <w:right w:w="115" w:type="dxa"/>
            </w:tcMar>
          </w:tcPr>
          <w:p w14:paraId="0E99FD0D"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tcBorders>
              <w:top w:val="nil"/>
              <w:left w:val="nil"/>
              <w:bottom w:val="nil"/>
              <w:right w:val="nil"/>
            </w:tcBorders>
            <w:shd w:val="clear" w:color="auto" w:fill="FFFFFF"/>
            <w:noWrap/>
            <w:tcMar>
              <w:top w:w="0" w:type="dxa"/>
              <w:left w:w="115" w:type="dxa"/>
              <w:bottom w:w="0" w:type="dxa"/>
              <w:right w:w="115" w:type="dxa"/>
            </w:tcMar>
          </w:tcPr>
          <w:p w14:paraId="448D91A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25D87" w:rsidRPr="00994180" w14:paraId="6CA3DA30"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8D3494F"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tcMar>
              <w:top w:w="0" w:type="dxa"/>
              <w:left w:w="115" w:type="dxa"/>
              <w:bottom w:w="0" w:type="dxa"/>
              <w:right w:w="115" w:type="dxa"/>
            </w:tcMar>
          </w:tcPr>
          <w:p w14:paraId="1CB0364A"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2F1F7F8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15" w:type="dxa"/>
              <w:bottom w:w="0" w:type="dxa"/>
              <w:right w:w="115" w:type="dxa"/>
            </w:tcMar>
          </w:tcPr>
          <w:p w14:paraId="666B9B21"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15" w:type="dxa"/>
              <w:bottom w:w="0" w:type="dxa"/>
              <w:right w:w="115" w:type="dxa"/>
            </w:tcMar>
          </w:tcPr>
          <w:p w14:paraId="492B3953" w14:textId="77777777" w:rsidR="00825D87" w:rsidRPr="00994180" w:rsidRDefault="00825D87" w:rsidP="00B82210">
            <w:pPr>
              <w:spacing w:line="240" w:lineRule="auto"/>
              <w:jc w:val="right"/>
              <w:rPr>
                <w:rFonts w:ascii="Arial" w:eastAsia="Times New Roman" w:hAnsi="Arial" w:cs="Arial"/>
                <w:color w:val="222222"/>
                <w:sz w:val="19"/>
                <w:szCs w:val="19"/>
              </w:rPr>
            </w:pPr>
          </w:p>
        </w:tc>
        <w:tc>
          <w:tcPr>
            <w:tcW w:w="1440" w:type="dxa"/>
            <w:shd w:val="clear" w:color="auto" w:fill="FFFFFF"/>
            <w:tcMar>
              <w:top w:w="0" w:type="dxa"/>
              <w:left w:w="115" w:type="dxa"/>
              <w:bottom w:w="0" w:type="dxa"/>
              <w:right w:w="115" w:type="dxa"/>
            </w:tcMar>
          </w:tcPr>
          <w:p w14:paraId="1A42F40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620" w:type="dxa"/>
            <w:shd w:val="clear" w:color="auto" w:fill="FFFFFF"/>
            <w:tcMar>
              <w:top w:w="0" w:type="dxa"/>
              <w:left w:w="115" w:type="dxa"/>
              <w:bottom w:w="0" w:type="dxa"/>
              <w:right w:w="115" w:type="dxa"/>
            </w:tcMar>
          </w:tcPr>
          <w:p w14:paraId="15997AD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noWrap/>
            <w:tcMar>
              <w:top w:w="0" w:type="dxa"/>
              <w:left w:w="115" w:type="dxa"/>
              <w:bottom w:w="0" w:type="dxa"/>
              <w:right w:w="115" w:type="dxa"/>
            </w:tcMar>
          </w:tcPr>
          <w:p w14:paraId="3C09E444"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00" w:type="dxa"/>
            <w:shd w:val="clear" w:color="auto" w:fill="FFFFFF"/>
            <w:noWrap/>
            <w:tcMar>
              <w:top w:w="0" w:type="dxa"/>
              <w:left w:w="115" w:type="dxa"/>
              <w:bottom w:w="0" w:type="dxa"/>
              <w:right w:w="115" w:type="dxa"/>
            </w:tcMar>
          </w:tcPr>
          <w:p w14:paraId="6286E8F5"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25D87" w:rsidRPr="00994180" w14:paraId="5C88858A"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64F665D0"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tcMar>
              <w:top w:w="0" w:type="dxa"/>
              <w:left w:w="115" w:type="dxa"/>
              <w:bottom w:w="0" w:type="dxa"/>
              <w:right w:w="115" w:type="dxa"/>
            </w:tcMar>
          </w:tcPr>
          <w:p w14:paraId="5BACB880"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15" w:type="dxa"/>
              <w:bottom w:w="0" w:type="dxa"/>
              <w:right w:w="115" w:type="dxa"/>
            </w:tcMar>
          </w:tcPr>
          <w:p w14:paraId="0C2EDB79"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15" w:type="dxa"/>
              <w:bottom w:w="0" w:type="dxa"/>
              <w:right w:w="115" w:type="dxa"/>
            </w:tcMar>
          </w:tcPr>
          <w:p w14:paraId="7CA663AE"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15" w:type="dxa"/>
              <w:bottom w:w="0" w:type="dxa"/>
              <w:right w:w="115" w:type="dxa"/>
            </w:tcMar>
          </w:tcPr>
          <w:p w14:paraId="164B094B"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1440" w:type="dxa"/>
            <w:shd w:val="clear" w:color="auto" w:fill="FFFFFF"/>
            <w:tcMar>
              <w:top w:w="0" w:type="dxa"/>
              <w:left w:w="115" w:type="dxa"/>
              <w:bottom w:w="0" w:type="dxa"/>
              <w:right w:w="115" w:type="dxa"/>
            </w:tcMar>
          </w:tcPr>
          <w:p w14:paraId="57B0381E" w14:textId="77777777" w:rsidR="00825D87" w:rsidRPr="00E2231E" w:rsidRDefault="00825D87" w:rsidP="00B82210">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1620" w:type="dxa"/>
            <w:shd w:val="clear" w:color="auto" w:fill="FFFFFF"/>
            <w:tcMar>
              <w:top w:w="0" w:type="dxa"/>
              <w:left w:w="115" w:type="dxa"/>
              <w:bottom w:w="0" w:type="dxa"/>
              <w:right w:w="115" w:type="dxa"/>
            </w:tcMar>
          </w:tcPr>
          <w:p w14:paraId="1E65C7B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noWrap/>
            <w:tcMar>
              <w:top w:w="0" w:type="dxa"/>
              <w:left w:w="115" w:type="dxa"/>
              <w:bottom w:w="0" w:type="dxa"/>
              <w:right w:w="115" w:type="dxa"/>
            </w:tcMar>
          </w:tcPr>
          <w:p w14:paraId="41AC8CA1" w14:textId="77777777" w:rsidR="00825D87" w:rsidRPr="00E2231E" w:rsidRDefault="00825D87" w:rsidP="00B82210">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00" w:type="dxa"/>
            <w:shd w:val="clear" w:color="auto" w:fill="FFFFFF"/>
            <w:noWrap/>
            <w:tcMar>
              <w:top w:w="0" w:type="dxa"/>
              <w:left w:w="115" w:type="dxa"/>
              <w:bottom w:w="0" w:type="dxa"/>
              <w:right w:w="115" w:type="dxa"/>
            </w:tcMar>
          </w:tcPr>
          <w:p w14:paraId="139BD6B4" w14:textId="77777777" w:rsidR="00825D87" w:rsidRPr="00994180" w:rsidRDefault="00825D87" w:rsidP="00B82210">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25D87" w:rsidRPr="00994180" w14:paraId="424F4D13"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C77EA47"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tcMar>
              <w:top w:w="0" w:type="dxa"/>
              <w:left w:w="115" w:type="dxa"/>
              <w:bottom w:w="0" w:type="dxa"/>
              <w:right w:w="115" w:type="dxa"/>
            </w:tcMar>
            <w:hideMark/>
          </w:tcPr>
          <w:p w14:paraId="1F639C4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15" w:type="dxa"/>
              <w:bottom w:w="0" w:type="dxa"/>
              <w:right w:w="115" w:type="dxa"/>
            </w:tcMar>
            <w:hideMark/>
          </w:tcPr>
          <w:p w14:paraId="4B6E4A32"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15" w:type="dxa"/>
              <w:bottom w:w="0" w:type="dxa"/>
              <w:right w:w="115" w:type="dxa"/>
            </w:tcMar>
            <w:hideMark/>
          </w:tcPr>
          <w:p w14:paraId="61213F2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15" w:type="dxa"/>
              <w:bottom w:w="0" w:type="dxa"/>
              <w:right w:w="115" w:type="dxa"/>
            </w:tcMar>
            <w:hideMark/>
          </w:tcPr>
          <w:p w14:paraId="5381611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1440" w:type="dxa"/>
            <w:shd w:val="clear" w:color="auto" w:fill="FFFFFF"/>
            <w:tcMar>
              <w:top w:w="0" w:type="dxa"/>
              <w:left w:w="115" w:type="dxa"/>
              <w:bottom w:w="0" w:type="dxa"/>
              <w:right w:w="115" w:type="dxa"/>
            </w:tcMar>
            <w:hideMark/>
          </w:tcPr>
          <w:p w14:paraId="25775F1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1620" w:type="dxa"/>
            <w:shd w:val="clear" w:color="auto" w:fill="FFFFFF"/>
            <w:tcMar>
              <w:top w:w="0" w:type="dxa"/>
              <w:left w:w="115" w:type="dxa"/>
              <w:bottom w:w="0" w:type="dxa"/>
              <w:right w:w="115" w:type="dxa"/>
            </w:tcMar>
            <w:hideMark/>
          </w:tcPr>
          <w:p w14:paraId="6F88C39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noWrap/>
            <w:tcMar>
              <w:top w:w="0" w:type="dxa"/>
              <w:left w:w="115" w:type="dxa"/>
              <w:bottom w:w="0" w:type="dxa"/>
              <w:right w:w="115" w:type="dxa"/>
            </w:tcMar>
            <w:hideMark/>
          </w:tcPr>
          <w:p w14:paraId="6CC51CF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shd w:val="clear" w:color="auto" w:fill="FFFFFF"/>
            <w:noWrap/>
            <w:tcMar>
              <w:top w:w="0" w:type="dxa"/>
              <w:left w:w="115" w:type="dxa"/>
              <w:bottom w:w="0" w:type="dxa"/>
              <w:right w:w="115" w:type="dxa"/>
            </w:tcMar>
            <w:hideMark/>
          </w:tcPr>
          <w:p w14:paraId="60F56C7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25D87" w:rsidRPr="00994180" w14:paraId="04DF138C" w14:textId="77777777" w:rsidTr="00E22CBB">
        <w:trPr>
          <w:gridAfter w:val="1"/>
          <w:wAfter w:w="20" w:type="dxa"/>
          <w:trHeight w:val="20"/>
        </w:trPr>
        <w:tc>
          <w:tcPr>
            <w:tcW w:w="3147" w:type="dxa"/>
            <w:shd w:val="clear" w:color="auto" w:fill="FFFFFF"/>
            <w:tcMar>
              <w:top w:w="0" w:type="dxa"/>
              <w:left w:w="115" w:type="dxa"/>
              <w:bottom w:w="0" w:type="dxa"/>
              <w:right w:w="115" w:type="dxa"/>
            </w:tcMar>
            <w:hideMark/>
          </w:tcPr>
          <w:p w14:paraId="774CBA0D" w14:textId="77777777" w:rsidR="00825D87" w:rsidRPr="00994180"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tcMar>
              <w:top w:w="0" w:type="dxa"/>
              <w:left w:w="115" w:type="dxa"/>
              <w:bottom w:w="0" w:type="dxa"/>
              <w:right w:w="115" w:type="dxa"/>
            </w:tcMar>
            <w:hideMark/>
          </w:tcPr>
          <w:p w14:paraId="558A70FE"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15" w:type="dxa"/>
              <w:bottom w:w="0" w:type="dxa"/>
              <w:right w:w="115" w:type="dxa"/>
            </w:tcMar>
            <w:hideMark/>
          </w:tcPr>
          <w:p w14:paraId="3B1DAC3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15" w:type="dxa"/>
              <w:bottom w:w="0" w:type="dxa"/>
              <w:right w:w="115" w:type="dxa"/>
            </w:tcMar>
            <w:hideMark/>
          </w:tcPr>
          <w:p w14:paraId="7C65BCE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15" w:type="dxa"/>
              <w:bottom w:w="0" w:type="dxa"/>
              <w:right w:w="115" w:type="dxa"/>
            </w:tcMar>
            <w:hideMark/>
          </w:tcPr>
          <w:p w14:paraId="660D102F"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1440" w:type="dxa"/>
            <w:shd w:val="clear" w:color="auto" w:fill="FFFFFF"/>
            <w:tcMar>
              <w:top w:w="0" w:type="dxa"/>
              <w:left w:w="115" w:type="dxa"/>
              <w:bottom w:w="0" w:type="dxa"/>
              <w:right w:w="115" w:type="dxa"/>
            </w:tcMar>
            <w:hideMark/>
          </w:tcPr>
          <w:p w14:paraId="1E32B75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1620" w:type="dxa"/>
            <w:shd w:val="clear" w:color="auto" w:fill="FFFFFF"/>
            <w:tcMar>
              <w:top w:w="0" w:type="dxa"/>
              <w:left w:w="115" w:type="dxa"/>
              <w:bottom w:w="0" w:type="dxa"/>
              <w:right w:w="115" w:type="dxa"/>
            </w:tcMar>
            <w:hideMark/>
          </w:tcPr>
          <w:p w14:paraId="1AAF428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noWrap/>
            <w:tcMar>
              <w:top w:w="0" w:type="dxa"/>
              <w:left w:w="115" w:type="dxa"/>
              <w:bottom w:w="0" w:type="dxa"/>
              <w:right w:w="115" w:type="dxa"/>
            </w:tcMar>
            <w:hideMark/>
          </w:tcPr>
          <w:p w14:paraId="5098971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00" w:type="dxa"/>
            <w:shd w:val="clear" w:color="auto" w:fill="FFFFFF"/>
            <w:noWrap/>
            <w:tcMar>
              <w:top w:w="0" w:type="dxa"/>
              <w:left w:w="115" w:type="dxa"/>
              <w:bottom w:w="0" w:type="dxa"/>
              <w:right w:w="115" w:type="dxa"/>
            </w:tcMar>
            <w:hideMark/>
          </w:tcPr>
          <w:p w14:paraId="08E99AAA"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25D87" w:rsidRPr="00994180" w14:paraId="5B2F08F1"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7CFDA6A4" w14:textId="77777777" w:rsidR="00825D87" w:rsidRDefault="00825D87" w:rsidP="00B82210">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tcMar>
              <w:top w:w="0" w:type="dxa"/>
              <w:left w:w="115" w:type="dxa"/>
              <w:bottom w:w="0" w:type="dxa"/>
              <w:right w:w="115" w:type="dxa"/>
            </w:tcMar>
          </w:tcPr>
          <w:p w14:paraId="29EED8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15" w:type="dxa"/>
              <w:bottom w:w="0" w:type="dxa"/>
              <w:right w:w="115" w:type="dxa"/>
            </w:tcMar>
          </w:tcPr>
          <w:p w14:paraId="4AE2D83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15" w:type="dxa"/>
              <w:bottom w:w="0" w:type="dxa"/>
              <w:right w:w="115" w:type="dxa"/>
            </w:tcMar>
          </w:tcPr>
          <w:p w14:paraId="7B8D94F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15" w:type="dxa"/>
              <w:bottom w:w="0" w:type="dxa"/>
              <w:right w:w="115" w:type="dxa"/>
            </w:tcMar>
          </w:tcPr>
          <w:p w14:paraId="0199940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1440" w:type="dxa"/>
            <w:shd w:val="clear" w:color="auto" w:fill="FFFFFF"/>
            <w:tcMar>
              <w:top w:w="0" w:type="dxa"/>
              <w:left w:w="115" w:type="dxa"/>
              <w:bottom w:w="0" w:type="dxa"/>
              <w:right w:w="115" w:type="dxa"/>
            </w:tcMar>
          </w:tcPr>
          <w:p w14:paraId="7BD10D4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1620" w:type="dxa"/>
            <w:shd w:val="clear" w:color="auto" w:fill="FFFFFF"/>
            <w:tcMar>
              <w:top w:w="0" w:type="dxa"/>
              <w:left w:w="115" w:type="dxa"/>
              <w:bottom w:w="0" w:type="dxa"/>
              <w:right w:w="115" w:type="dxa"/>
            </w:tcMar>
          </w:tcPr>
          <w:p w14:paraId="1DF7989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noWrap/>
            <w:tcMar>
              <w:top w:w="0" w:type="dxa"/>
              <w:left w:w="115" w:type="dxa"/>
              <w:bottom w:w="0" w:type="dxa"/>
              <w:right w:w="115" w:type="dxa"/>
            </w:tcMar>
          </w:tcPr>
          <w:p w14:paraId="3EA4B909"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00" w:type="dxa"/>
            <w:shd w:val="clear" w:color="auto" w:fill="FFFFFF"/>
            <w:noWrap/>
            <w:tcMar>
              <w:top w:w="0" w:type="dxa"/>
              <w:left w:w="115" w:type="dxa"/>
              <w:bottom w:w="0" w:type="dxa"/>
              <w:right w:w="115" w:type="dxa"/>
            </w:tcMar>
          </w:tcPr>
          <w:p w14:paraId="505B5740"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25D87" w:rsidRPr="00994180" w14:paraId="5A157785" w14:textId="77777777" w:rsidTr="00E22CBB">
        <w:trPr>
          <w:gridAfter w:val="1"/>
          <w:wAfter w:w="20" w:type="dxa"/>
          <w:trHeight w:val="20"/>
        </w:trPr>
        <w:tc>
          <w:tcPr>
            <w:tcW w:w="3147" w:type="dxa"/>
            <w:shd w:val="clear" w:color="auto" w:fill="FFFFFF"/>
            <w:tcMar>
              <w:top w:w="0" w:type="dxa"/>
              <w:left w:w="115" w:type="dxa"/>
              <w:bottom w:w="0" w:type="dxa"/>
              <w:right w:w="115" w:type="dxa"/>
            </w:tcMar>
          </w:tcPr>
          <w:p w14:paraId="3676E576" w14:textId="77777777" w:rsidR="00825D87" w:rsidRPr="006E4CC3" w:rsidRDefault="00825D87" w:rsidP="00B82210">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tcMar>
              <w:top w:w="0" w:type="dxa"/>
              <w:left w:w="115" w:type="dxa"/>
              <w:bottom w:w="0" w:type="dxa"/>
              <w:right w:w="115" w:type="dxa"/>
            </w:tcMar>
          </w:tcPr>
          <w:p w14:paraId="0A4DA687"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15" w:type="dxa"/>
              <w:bottom w:w="0" w:type="dxa"/>
              <w:right w:w="115" w:type="dxa"/>
            </w:tcMar>
          </w:tcPr>
          <w:p w14:paraId="5FFA4788"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15" w:type="dxa"/>
              <w:bottom w:w="0" w:type="dxa"/>
              <w:right w:w="115" w:type="dxa"/>
            </w:tcMar>
          </w:tcPr>
          <w:p w14:paraId="1F9718F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15" w:type="dxa"/>
              <w:bottom w:w="0" w:type="dxa"/>
              <w:right w:w="115" w:type="dxa"/>
            </w:tcMar>
          </w:tcPr>
          <w:p w14:paraId="02A6103B"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1440" w:type="dxa"/>
            <w:shd w:val="clear" w:color="auto" w:fill="FFFFFF"/>
            <w:tcMar>
              <w:top w:w="0" w:type="dxa"/>
              <w:left w:w="115" w:type="dxa"/>
              <w:bottom w:w="0" w:type="dxa"/>
              <w:right w:w="115" w:type="dxa"/>
            </w:tcMar>
          </w:tcPr>
          <w:p w14:paraId="37C9600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1620" w:type="dxa"/>
            <w:shd w:val="clear" w:color="auto" w:fill="FFFFFF"/>
            <w:tcMar>
              <w:top w:w="0" w:type="dxa"/>
              <w:left w:w="115" w:type="dxa"/>
              <w:bottom w:w="0" w:type="dxa"/>
              <w:right w:w="115" w:type="dxa"/>
            </w:tcMar>
          </w:tcPr>
          <w:p w14:paraId="4374E586"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noWrap/>
            <w:tcMar>
              <w:top w:w="0" w:type="dxa"/>
              <w:left w:w="115" w:type="dxa"/>
              <w:bottom w:w="0" w:type="dxa"/>
              <w:right w:w="115" w:type="dxa"/>
            </w:tcMar>
          </w:tcPr>
          <w:p w14:paraId="76962A61"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00" w:type="dxa"/>
            <w:shd w:val="clear" w:color="auto" w:fill="FFFFFF"/>
            <w:noWrap/>
            <w:tcMar>
              <w:top w:w="0" w:type="dxa"/>
              <w:left w:w="115" w:type="dxa"/>
              <w:bottom w:w="0" w:type="dxa"/>
              <w:right w:w="115" w:type="dxa"/>
            </w:tcMar>
          </w:tcPr>
          <w:p w14:paraId="79E4D03C" w14:textId="77777777" w:rsidR="00825D87" w:rsidRPr="00994180" w:rsidRDefault="00825D87" w:rsidP="00B82210">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25D87" w:rsidRPr="00994180" w14:paraId="0A616EAA" w14:textId="77777777" w:rsidTr="00825D87">
        <w:trPr>
          <w:trHeight w:val="255"/>
        </w:trPr>
        <w:tc>
          <w:tcPr>
            <w:tcW w:w="1160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04970E8C" w14:textId="48F40778" w:rsidR="00825D87" w:rsidRPr="005C157F" w:rsidRDefault="00825D87" w:rsidP="00B82210">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 xml:space="preserve">*p&lt;.01; **p&lt;.001; ***p&lt;.0001; </w:t>
            </w:r>
            <w:r>
              <w:rPr>
                <w:rFonts w:ascii="Arial" w:eastAsia="Times New Roman" w:hAnsi="Arial" w:cs="Arial"/>
                <w:color w:val="FF0000"/>
                <w:sz w:val="19"/>
                <w:szCs w:val="19"/>
              </w:rPr>
              <w:t>red numbers are the correct ones after correcting the stress data</w:t>
            </w:r>
          </w:p>
        </w:tc>
        <w:tc>
          <w:tcPr>
            <w:tcW w:w="20" w:type="dxa"/>
            <w:tcBorders>
              <w:top w:val="single" w:sz="8" w:space="0" w:color="auto"/>
              <w:left w:val="nil"/>
              <w:bottom w:val="nil"/>
              <w:right w:val="nil"/>
            </w:tcBorders>
            <w:shd w:val="clear" w:color="auto" w:fill="FFFFFF"/>
          </w:tcPr>
          <w:p w14:paraId="3215D38C" w14:textId="77777777" w:rsidR="00825D87" w:rsidRPr="00994180" w:rsidRDefault="00825D87" w:rsidP="00825D87">
            <w:pPr>
              <w:spacing w:line="240" w:lineRule="auto"/>
              <w:rPr>
                <w:rFonts w:ascii="Arial" w:eastAsia="Times New Roman" w:hAnsi="Arial" w:cs="Arial"/>
                <w:i/>
                <w:iCs/>
                <w:color w:val="222222"/>
                <w:sz w:val="19"/>
                <w:szCs w:val="19"/>
              </w:rPr>
            </w:pPr>
          </w:p>
        </w:tc>
      </w:tr>
    </w:tbl>
    <w:p w14:paraId="05F275BF" w14:textId="56DF2A33" w:rsidR="00825D87" w:rsidRDefault="00825D87" w:rsidP="00825D87">
      <w:pPr>
        <w:shd w:val="clear" w:color="auto" w:fill="FFFFFF"/>
        <w:ind w:firstLine="0"/>
        <w:rPr>
          <w:rFonts w:ascii="Times New Roman" w:eastAsia="Times New Roman" w:hAnsi="Times New Roman" w:cs="Times New Roman"/>
          <w:color w:val="222222"/>
        </w:rPr>
      </w:pPr>
    </w:p>
    <w:p w14:paraId="23BDF1DA" w14:textId="289EF3CA" w:rsidR="00825D87" w:rsidRDefault="00825D87" w:rsidP="00825D87">
      <w:pPr>
        <w:shd w:val="clear" w:color="auto" w:fill="FFFFFF"/>
        <w:ind w:firstLine="0"/>
        <w:rPr>
          <w:rFonts w:ascii="Times New Roman" w:eastAsia="Times New Roman" w:hAnsi="Times New Roman" w:cs="Times New Roman"/>
          <w:color w:val="222222"/>
        </w:rPr>
        <w:sectPr w:rsidR="00825D87" w:rsidSect="00825D87">
          <w:pgSz w:w="15840" w:h="12240" w:orient="landscape"/>
          <w:pgMar w:top="1440" w:right="1440" w:bottom="1440" w:left="1440" w:header="720" w:footer="0" w:gutter="0"/>
          <w:cols w:space="720"/>
          <w:formProt w:val="0"/>
          <w:titlePg/>
          <w:docGrid w:linePitch="360"/>
        </w:sectPr>
      </w:pPr>
    </w:p>
    <w:p w14:paraId="7E80828F" w14:textId="4C0ACB56" w:rsidR="001E626C" w:rsidRDefault="00795723" w:rsidP="00AC125B">
      <w:pPr>
        <w:shd w:val="clear" w:color="auto" w:fill="FFFFFF"/>
        <w:rPr>
          <w:rFonts w:ascii="Times New Roman" w:eastAsia="Times New Roman" w:hAnsi="Times New Roman" w:cs="Times New Roman"/>
          <w:color w:val="222222"/>
        </w:rPr>
      </w:pPr>
      <w:r w:rsidRPr="00883A93">
        <w:rPr>
          <w:rFonts w:ascii="Times New Roman" w:eastAsia="Times New Roman" w:hAnsi="Times New Roman" w:cs="Times New Roman" w:hint="cs"/>
          <w:color w:val="222222"/>
        </w:rPr>
        <w:lastRenderedPageBreak/>
        <w:t xml:space="preserve">The independent variables of stress and sleep hygiene showed a highly significant intercorrelation (p&lt;.0001). </w:t>
      </w:r>
      <w:r w:rsidR="00AC125B">
        <w:rPr>
          <w:color w:val="000000"/>
        </w:rPr>
        <w:t>The scores from the three levels of physical activity (strenuous, moderate, mild) were combined using a weighted sum with the individual weights outlined in the work of Godin &amp; Shephard (1985).  Their formula attributes higher weights to exercise of greater intensity, which is consistent with the greater impact of high intensity exercise previously documented (</w:t>
      </w:r>
      <w:r w:rsidR="00AC125B">
        <w:rPr>
          <w:color w:val="000000" w:themeColor="text1"/>
        </w:rPr>
        <w:t xml:space="preserve">Coe et al., 2006; </w:t>
      </w:r>
      <w:proofErr w:type="spellStart"/>
      <w:r w:rsidR="00AC125B">
        <w:t>Fedewa</w:t>
      </w:r>
      <w:proofErr w:type="spellEnd"/>
      <w:r w:rsidR="00AC125B">
        <w:t xml:space="preserve"> &amp; </w:t>
      </w:r>
      <w:proofErr w:type="spellStart"/>
      <w:r w:rsidR="00AC125B">
        <w:t>Ahn</w:t>
      </w:r>
      <w:proofErr w:type="spellEnd"/>
      <w:r w:rsidR="00AC125B">
        <w:t>, 2011</w:t>
      </w:r>
      <w:r w:rsidR="00AC125B">
        <w:rPr>
          <w:color w:val="000000"/>
        </w:rPr>
        <w:t>). However, when run against overall academic engagement and each of the four factors of AE, n</w:t>
      </w:r>
      <w:r w:rsidRPr="00883A93">
        <w:rPr>
          <w:rFonts w:ascii="Times New Roman" w:eastAsia="Times New Roman" w:hAnsi="Times New Roman" w:cs="Times New Roman" w:hint="cs"/>
          <w:color w:val="222222"/>
        </w:rPr>
        <w:t>o correlations were found between exercise and any of the included variables</w:t>
      </w:r>
      <w:r w:rsidR="00394638">
        <w:rPr>
          <w:rFonts w:ascii="Times New Roman" w:eastAsia="Times New Roman" w:hAnsi="Times New Roman" w:cs="Times New Roman"/>
          <w:color w:val="222222"/>
        </w:rPr>
        <w:t>.</w:t>
      </w:r>
    </w:p>
    <w:p w14:paraId="33FE9BF3" w14:textId="67C5F96E" w:rsidR="000108C3" w:rsidRPr="000108C3" w:rsidRDefault="000108C3" w:rsidP="000108C3">
      <w:pPr>
        <w:shd w:val="clear" w:color="auto" w:fill="FFFFFF"/>
        <w:ind w:firstLine="0"/>
        <w:rPr>
          <w:rFonts w:ascii="Times New Roman" w:eastAsia="Times New Roman" w:hAnsi="Times New Roman" w:cs="Times New Roman" w:hint="cs"/>
          <w:b/>
          <w:color w:val="222222"/>
        </w:rPr>
      </w:pPr>
      <w:r w:rsidRPr="000108C3">
        <w:rPr>
          <w:rFonts w:ascii="Times New Roman" w:eastAsia="Times New Roman" w:hAnsi="Times New Roman" w:cs="Times New Roman" w:hint="cs"/>
          <w:b/>
          <w:color w:val="222222"/>
        </w:rPr>
        <w:t>Mediation Analyses of Sleep Hygiene</w:t>
      </w:r>
    </w:p>
    <w:p w14:paraId="387A84B5" w14:textId="105E6AD8" w:rsidR="000108C3" w:rsidRPr="001C4884" w:rsidRDefault="000108C3" w:rsidP="001C4884">
      <w:pPr>
        <w:rPr>
          <w:rFonts w:ascii="Times New Roman" w:hAnsi="Times New Roman" w:hint="cs"/>
          <w:i/>
        </w:rPr>
      </w:pPr>
      <w:r w:rsidRPr="005837C2">
        <w:rPr>
          <w:rFonts w:ascii="Times New Roman" w:eastAsia="Times New Roman" w:hAnsi="Times New Roman" w:cs="Times New Roman" w:hint="cs"/>
          <w:color w:val="222222"/>
        </w:rPr>
        <w:t xml:space="preserve">To determine if sleep hygiene has a mediating effect on the relationship between stress and AE, a mediational approach as outlined by Baron &amp; Kenny (1986 </w:t>
      </w:r>
      <w:r w:rsidRPr="005837C2">
        <w:rPr>
          <w:rFonts w:ascii="Times New Roman" w:eastAsia="Times New Roman" w:hAnsi="Times New Roman" w:cs="Times New Roman" w:hint="cs"/>
          <w:color w:val="FF0000"/>
        </w:rPr>
        <w:t>– cite in references</w:t>
      </w:r>
      <w:r w:rsidRPr="005837C2">
        <w:rPr>
          <w:rFonts w:ascii="Times New Roman" w:eastAsia="Times New Roman" w:hAnsi="Times New Roman" w:cs="Times New Roman" w:hint="cs"/>
          <w:color w:val="222222"/>
        </w:rPr>
        <w:t>) was utilized</w:t>
      </w:r>
      <w:r w:rsidR="001C4884">
        <w:rPr>
          <w:rFonts w:ascii="Times New Roman" w:eastAsia="Times New Roman" w:hAnsi="Times New Roman" w:cs="Times New Roman"/>
          <w:color w:val="222222"/>
        </w:rPr>
        <w:t xml:space="preserve">. </w:t>
      </w:r>
      <w:r w:rsidR="001C4884" w:rsidRPr="001C4884">
        <w:rPr>
          <w:color w:val="FF0000"/>
        </w:rPr>
        <w:t xml:space="preserve">using a mediational model as outlined in Muller, Judd, and </w:t>
      </w:r>
      <w:proofErr w:type="spellStart"/>
      <w:r w:rsidR="001C4884" w:rsidRPr="001C4884">
        <w:rPr>
          <w:color w:val="FF0000"/>
        </w:rPr>
        <w:t>Yzerbyt</w:t>
      </w:r>
      <w:proofErr w:type="spellEnd"/>
      <w:r w:rsidR="001C4884" w:rsidRPr="001C4884">
        <w:rPr>
          <w:color w:val="FF0000"/>
        </w:rPr>
        <w:t xml:space="preserve"> (2005</w:t>
      </w:r>
      <w:proofErr w:type="gramStart"/>
      <w:r w:rsidR="001C4884" w:rsidRPr="001C4884">
        <w:rPr>
          <w:color w:val="FF0000"/>
        </w:rPr>
        <w:t>).</w:t>
      </w:r>
      <w:r w:rsidRPr="001C4884">
        <w:rPr>
          <w:rFonts w:ascii="Times New Roman" w:eastAsia="Times New Roman" w:hAnsi="Times New Roman" w:cs="Times New Roman" w:hint="cs"/>
          <w:color w:val="FF0000"/>
        </w:rPr>
        <w:t>.</w:t>
      </w:r>
      <w:proofErr w:type="gramEnd"/>
      <w:r w:rsidRPr="001C4884">
        <w:rPr>
          <w:rFonts w:ascii="Times New Roman" w:eastAsia="Times New Roman" w:hAnsi="Times New Roman" w:cs="Times New Roman" w:hint="cs"/>
          <w:color w:val="FF0000"/>
        </w:rPr>
        <w:t xml:space="preserve"> </w:t>
      </w:r>
      <w:r w:rsidRPr="005837C2">
        <w:rPr>
          <w:rFonts w:ascii="Times New Roman" w:eastAsia="Times New Roman" w:hAnsi="Times New Roman" w:cs="Times New Roman" w:hint="cs"/>
          <w:color w:val="222222"/>
        </w:rPr>
        <w:t>Using a linear model, the dependent variable (AE/factors) was first regressed on stress (independent variable) to determine if the effect was significant.  A significant p-value (.003) was found on the estimate for skills engagement only (see Table 4).  In a second step, sleep hygiene was regressed on stress and a significant, negative effect was found</w:t>
      </w:r>
      <w:r w:rsidRPr="005837C2">
        <w:rPr>
          <w:rFonts w:ascii="Times New Roman" w:hAnsi="Times New Roman" w:cs="Times New Roman" w:hint="cs"/>
        </w:rPr>
        <w:t xml:space="preserve"> (</w:t>
      </w:r>
      <w:r w:rsidRPr="005837C2">
        <w:rPr>
          <w:rFonts w:ascii="Times New Roman" w:hAnsi="Times New Roman" w:cs="Times New Roman" w:hint="cs"/>
        </w:rPr>
        <w:sym w:font="Symbol" w:char="F062"/>
      </w:r>
      <w:r w:rsidRPr="005837C2">
        <w:rPr>
          <w:rFonts w:ascii="Times New Roman" w:hAnsi="Times New Roman" w:cs="Times New Roman" w:hint="cs"/>
        </w:rPr>
        <w:t>=-0.580,</w:t>
      </w:r>
      <w:r w:rsidRPr="005837C2">
        <w:rPr>
          <w:rFonts w:ascii="Times New Roman" w:eastAsia="Times New Roman" w:hAnsi="Times New Roman" w:cs="Times New Roman" w:hint="cs"/>
          <w:color w:val="222222"/>
        </w:rPr>
        <w:t xml:space="preserve"> p-value = 0.000009).  </w:t>
      </w:r>
    </w:p>
    <w:p w14:paraId="656C7FBD" w14:textId="0D19FD89" w:rsidR="00E40D85" w:rsidRPr="00D406DB" w:rsidRDefault="000108C3" w:rsidP="00D406DB">
      <w:pPr>
        <w:shd w:val="clear" w:color="auto" w:fill="FFFFFF"/>
        <w:rPr>
          <w:rFonts w:ascii="Times New Roman" w:eastAsia="Times New Roman" w:hAnsi="Times New Roman" w:cs="Times New Roman"/>
          <w:color w:val="222222"/>
        </w:rPr>
        <w:sectPr w:rsidR="00E40D85" w:rsidRPr="00D406DB" w:rsidSect="00825D87">
          <w:pgSz w:w="12240" w:h="15840"/>
          <w:pgMar w:top="1440" w:right="1440" w:bottom="1440" w:left="1440" w:header="720" w:footer="0" w:gutter="0"/>
          <w:cols w:space="720"/>
          <w:formProt w:val="0"/>
          <w:titlePg/>
          <w:docGrid w:linePitch="360"/>
        </w:sectPr>
      </w:pPr>
      <w:r w:rsidRPr="005837C2">
        <w:rPr>
          <w:rFonts w:ascii="Times New Roman" w:eastAsia="Times New Roman" w:hAnsi="Times New Roman" w:cs="Times New Roman" w:hint="cs"/>
          <w:color w:val="222222"/>
        </w:rPr>
        <w:t xml:space="preserve">In the third and final step, a linear model was utilized regressing AE on both stress and sleep hygiene.  Sleep hygiene showed an independent effect on the outcome variable for total AE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=0.312,</w:t>
      </w:r>
      <w:r w:rsidRPr="005837C2">
        <w:rPr>
          <w:rFonts w:ascii="Times New Roman" w:eastAsia="Times New Roman" w:hAnsi="Times New Roman" w:cs="Times New Roman" w:hint="cs"/>
          <w:color w:val="222222"/>
        </w:rPr>
        <w:t xml:space="preserve"> p-value = 0.000157), skills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=-0.155,</w:t>
      </w:r>
      <w:r w:rsidRPr="005837C2">
        <w:rPr>
          <w:rFonts w:ascii="Times New Roman" w:eastAsia="Times New Roman" w:hAnsi="Times New Roman" w:cs="Times New Roman" w:hint="cs"/>
          <w:color w:val="222222"/>
        </w:rPr>
        <w:t xml:space="preserve"> p-value = 0.000009), and performance engagement </w:t>
      </w:r>
      <w:r w:rsidRPr="005837C2">
        <w:rPr>
          <w:rFonts w:ascii="Times New Roman" w:hAnsi="Times New Roman" w:cs="Times New Roman" w:hint="cs"/>
        </w:rPr>
        <w:t>(</w:t>
      </w:r>
      <w:r w:rsidRPr="005837C2">
        <w:rPr>
          <w:rFonts w:ascii="Times New Roman" w:hAnsi="Times New Roman" w:cs="Times New Roman" w:hint="cs"/>
        </w:rPr>
        <w:sym w:font="Symbol" w:char="F062"/>
      </w:r>
      <w:r w:rsidRPr="005837C2">
        <w:rPr>
          <w:rFonts w:ascii="Times New Roman" w:hAnsi="Times New Roman" w:cs="Times New Roman" w:hint="cs"/>
        </w:rPr>
        <w:t>=-0.046,</w:t>
      </w:r>
      <w:r w:rsidRPr="005837C2">
        <w:rPr>
          <w:rFonts w:ascii="Times New Roman" w:eastAsia="Times New Roman" w:hAnsi="Times New Roman" w:cs="Times New Roman" w:hint="cs"/>
          <w:color w:val="222222"/>
        </w:rPr>
        <w:t xml:space="preserve"> p-value = 0.007).  The effect of stress on the dependent variable was reduced due to the addition of sleep hygiene for both the skills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-0.053 to </w:t>
      </w:r>
      <w:r w:rsidRPr="005837C2">
        <w:rPr>
          <w:rFonts w:ascii="Times New Roman" w:hAnsi="Times New Roman" w:cs="Times New Roman" w:hint="cs"/>
        </w:rPr>
        <w:sym w:font="Symbol" w:char="F062"/>
      </w:r>
      <w:r w:rsidRPr="005837C2">
        <w:rPr>
          <w:rFonts w:ascii="Times New Roman" w:hAnsi="Times New Roman" w:cs="Times New Roman" w:hint="cs"/>
        </w:rPr>
        <w:t xml:space="preserve">= -0.028) </w:t>
      </w:r>
      <w:r w:rsidRPr="005837C2">
        <w:rPr>
          <w:rFonts w:ascii="Times New Roman" w:eastAsia="Times New Roman" w:hAnsi="Times New Roman" w:cs="Times New Roman" w:hint="cs"/>
          <w:color w:val="222222"/>
        </w:rPr>
        <w:t>and performance engagement factor (</w:t>
      </w:r>
      <w:r w:rsidRPr="005837C2">
        <w:rPr>
          <w:rFonts w:ascii="Times New Roman" w:hAnsi="Times New Roman" w:cs="Times New Roman" w:hint="cs"/>
        </w:rPr>
        <w:t xml:space="preserve">from </w:t>
      </w:r>
      <w:r w:rsidRPr="005837C2">
        <w:rPr>
          <w:rFonts w:ascii="Times New Roman" w:hAnsi="Times New Roman" w:cs="Times New Roman" w:hint="cs"/>
        </w:rPr>
        <w:sym w:font="Symbol" w:char="F062"/>
      </w:r>
      <w:r w:rsidRPr="005837C2">
        <w:rPr>
          <w:rFonts w:ascii="Times New Roman" w:hAnsi="Times New Roman" w:cs="Times New Roman" w:hint="cs"/>
        </w:rPr>
        <w:t xml:space="preserve">= -0.013 to </w:t>
      </w:r>
      <w:r w:rsidRPr="005837C2">
        <w:rPr>
          <w:rFonts w:ascii="Times New Roman" w:hAnsi="Times New Roman" w:cs="Times New Roman" w:hint="cs"/>
        </w:rPr>
        <w:sym w:font="Symbol" w:char="F062"/>
      </w:r>
      <w:r w:rsidRPr="005837C2">
        <w:rPr>
          <w:rFonts w:ascii="Times New Roman" w:hAnsi="Times New Roman" w:cs="Times New Roman" w:hint="cs"/>
        </w:rPr>
        <w:t>= -0.006)</w:t>
      </w:r>
      <w:r w:rsidRPr="005837C2">
        <w:rPr>
          <w:rFonts w:ascii="Times New Roman" w:eastAsia="Times New Roman" w:hAnsi="Times New Roman" w:cs="Times New Roman" w:hint="cs"/>
          <w:color w:val="222222"/>
        </w:rPr>
        <w:t xml:space="preserve">.  Since an independent effect of stress on the dependent variable was only seen for the </w:t>
      </w:r>
      <w:r w:rsidRPr="005837C2">
        <w:rPr>
          <w:rFonts w:ascii="Times New Roman" w:eastAsia="Times New Roman" w:hAnsi="Times New Roman" w:cs="Times New Roman" w:hint="cs"/>
          <w:color w:val="222222"/>
        </w:rPr>
        <w:lastRenderedPageBreak/>
        <w:t>skills factor and not for the performance factor, it appears that a potential mediating effect of sleep hygiene is only occurring for the skills factor and not the other factors or total AE. The addition of sleep hygiene in the model resulted in what is referred to as the indirect effect via the mediator (</w:t>
      </w:r>
      <w:r w:rsidRPr="005837C2">
        <w:rPr>
          <w:rFonts w:ascii="Times New Roman" w:eastAsia="Times New Roman" w:hAnsi="Times New Roman" w:cs="Times New Roman" w:hint="cs"/>
          <w:color w:val="222222"/>
        </w:rPr>
        <w:sym w:font="Symbol" w:char="F062"/>
      </w:r>
      <w:r w:rsidRPr="005837C2">
        <w:rPr>
          <w:rFonts w:ascii="Times New Roman" w:eastAsia="Times New Roman" w:hAnsi="Times New Roman" w:cs="Times New Roman" w:hint="cs"/>
          <w:color w:val="222222"/>
          <w:vertAlign w:val="subscript"/>
        </w:rPr>
        <w:t xml:space="preserve"> </w:t>
      </w:r>
      <w:r w:rsidRPr="005837C2">
        <w:rPr>
          <w:rFonts w:ascii="Times New Roman" w:eastAsia="Times New Roman" w:hAnsi="Times New Roman" w:cs="Times New Roman" w:hint="cs"/>
          <w:color w:val="222222"/>
        </w:rPr>
        <w:t>difference for stress = -0.025).</w:t>
      </w:r>
    </w:p>
    <w:p w14:paraId="23D06459" w14:textId="0C8C296F" w:rsidR="00E40D85" w:rsidRDefault="00E40D85" w:rsidP="009D4A71">
      <w:pPr>
        <w:shd w:val="clear" w:color="auto" w:fill="FFFFFF"/>
        <w:ind w:firstLine="0"/>
        <w:rPr>
          <w:rFonts w:ascii="Times New Roman" w:eastAsia="Times New Roman" w:hAnsi="Times New Roman" w:cs="Times New Roman"/>
          <w:b/>
          <w:color w:val="222222"/>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370"/>
        <w:gridCol w:w="1629"/>
        <w:gridCol w:w="1170"/>
        <w:gridCol w:w="1629"/>
      </w:tblGrid>
      <w:tr w:rsidR="00E40D85" w14:paraId="16281228" w14:textId="77777777" w:rsidTr="006A7516">
        <w:trPr>
          <w:trHeight w:val="288"/>
        </w:trPr>
        <w:tc>
          <w:tcPr>
            <w:tcW w:w="20" w:type="dxa"/>
            <w:tcBorders>
              <w:top w:val="nil"/>
              <w:left w:val="nil"/>
              <w:bottom w:val="single" w:sz="4" w:space="0" w:color="auto"/>
            </w:tcBorders>
            <w:shd w:val="clear" w:color="auto" w:fill="FFFFFF"/>
          </w:tcPr>
          <w:p w14:paraId="7C5F61A6" w14:textId="77777777" w:rsidR="00E40D85" w:rsidRDefault="00E40D85"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72320946"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3</w:t>
            </w:r>
          </w:p>
          <w:p w14:paraId="049AB8E5" w14:textId="77777777" w:rsidR="00E40D85" w:rsidRPr="00994180" w:rsidRDefault="00E40D85" w:rsidP="00D406DB">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Mediation analyses for effect of sleep as mediator in relationship between stress and AE/factors.</w:t>
            </w:r>
          </w:p>
          <w:p w14:paraId="3EB3E369" w14:textId="77777777" w:rsidR="00E40D85" w:rsidRDefault="00E40D85" w:rsidP="00D406DB">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E40D85" w14:paraId="1BCCD784"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1A4D484C" w14:textId="77777777" w:rsidR="00E40D85" w:rsidRDefault="00E40D85"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21DB5531" w14:textId="77777777" w:rsidR="00E40D85" w:rsidRPr="003B680B" w:rsidRDefault="00E40D85"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765FFA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5B1A58E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1CD112D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E40D85" w:rsidRPr="00994180" w14:paraId="37AD9DAC"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1C749DC6" w14:textId="77777777" w:rsidR="00E40D85" w:rsidRPr="003B680B"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1: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proofErr w:type="gramStart"/>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proofErr w:type="gramEnd"/>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40D57EF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tcPr>
          <w:p w14:paraId="59746886"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tcPr>
          <w:p w14:paraId="61DACF9E" w14:textId="77777777" w:rsidR="00E40D85" w:rsidRPr="00994180" w:rsidRDefault="00E40D85"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tcPr>
          <w:p w14:paraId="225BD2AB" w14:textId="77777777" w:rsidR="00E40D85" w:rsidRPr="00994180" w:rsidRDefault="00E40D85" w:rsidP="006A7516">
            <w:pPr>
              <w:spacing w:line="240" w:lineRule="auto"/>
              <w:jc w:val="right"/>
              <w:rPr>
                <w:rFonts w:ascii="Arial" w:eastAsia="Times New Roman" w:hAnsi="Arial" w:cs="Arial"/>
                <w:color w:val="222222"/>
                <w:sz w:val="19"/>
                <w:szCs w:val="19"/>
              </w:rPr>
            </w:pPr>
          </w:p>
        </w:tc>
      </w:tr>
      <w:tr w:rsidR="00E40D85" w14:paraId="73657C57"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A86A821"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3AECA8E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350" w:type="dxa"/>
            <w:tcBorders>
              <w:top w:val="nil"/>
              <w:left w:val="nil"/>
              <w:bottom w:val="nil"/>
              <w:right w:val="nil"/>
            </w:tcBorders>
            <w:shd w:val="clear" w:color="auto" w:fill="FFFFFF"/>
          </w:tcPr>
          <w:p w14:paraId="241827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.887</w:t>
            </w:r>
          </w:p>
        </w:tc>
        <w:tc>
          <w:tcPr>
            <w:tcW w:w="1170" w:type="dxa"/>
            <w:tcBorders>
              <w:top w:val="nil"/>
              <w:left w:val="nil"/>
              <w:bottom w:val="nil"/>
              <w:right w:val="nil"/>
            </w:tcBorders>
            <w:shd w:val="clear" w:color="auto" w:fill="FFFFFF"/>
          </w:tcPr>
          <w:p w14:paraId="4DBB5EF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28377A8F"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6F6B07A3"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175FFEE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8C1DF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-.053</w:t>
            </w:r>
          </w:p>
        </w:tc>
        <w:tc>
          <w:tcPr>
            <w:tcW w:w="1350" w:type="dxa"/>
            <w:tcBorders>
              <w:top w:val="nil"/>
              <w:left w:val="nil"/>
              <w:bottom w:val="nil"/>
              <w:right w:val="nil"/>
            </w:tcBorders>
            <w:shd w:val="clear" w:color="auto" w:fill="FFFFFF"/>
          </w:tcPr>
          <w:p w14:paraId="20A8CCB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170" w:type="dxa"/>
            <w:tcBorders>
              <w:top w:val="nil"/>
              <w:left w:val="nil"/>
              <w:bottom w:val="nil"/>
              <w:right w:val="nil"/>
            </w:tcBorders>
            <w:shd w:val="clear" w:color="auto" w:fill="FFFFFF"/>
          </w:tcPr>
          <w:p w14:paraId="06C2EC7E"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EF746FB"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1D3C77AC"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7810ED2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C67C60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.024</w:t>
            </w:r>
          </w:p>
        </w:tc>
        <w:tc>
          <w:tcPr>
            <w:tcW w:w="1350" w:type="dxa"/>
            <w:tcBorders>
              <w:top w:val="nil"/>
              <w:left w:val="nil"/>
              <w:bottom w:val="nil"/>
              <w:right w:val="nil"/>
            </w:tcBorders>
            <w:shd w:val="clear" w:color="auto" w:fill="FFFFFF"/>
          </w:tcPr>
          <w:p w14:paraId="74246C3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170" w:type="dxa"/>
            <w:tcBorders>
              <w:top w:val="nil"/>
              <w:left w:val="nil"/>
              <w:bottom w:val="nil"/>
              <w:right w:val="nil"/>
            </w:tcBorders>
            <w:shd w:val="clear" w:color="auto" w:fill="FFFFFF"/>
          </w:tcPr>
          <w:p w14:paraId="3458F90A"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5456B3CC"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A79FBB5"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3C7BDCD"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0C943C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350" w:type="dxa"/>
            <w:tcBorders>
              <w:top w:val="nil"/>
              <w:left w:val="nil"/>
              <w:bottom w:val="nil"/>
              <w:right w:val="nil"/>
            </w:tcBorders>
            <w:shd w:val="clear" w:color="auto" w:fill="FFFFFF"/>
          </w:tcPr>
          <w:p w14:paraId="143A0F2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.033</w:t>
            </w:r>
          </w:p>
        </w:tc>
        <w:tc>
          <w:tcPr>
            <w:tcW w:w="1170" w:type="dxa"/>
            <w:tcBorders>
              <w:top w:val="nil"/>
              <w:left w:val="nil"/>
              <w:bottom w:val="nil"/>
              <w:right w:val="nil"/>
            </w:tcBorders>
            <w:shd w:val="clear" w:color="auto" w:fill="FFFFFF"/>
          </w:tcPr>
          <w:p w14:paraId="1262EC56"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78114B12"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77A3D857"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4BA267F"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3A48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-.013</w:t>
            </w:r>
          </w:p>
        </w:tc>
        <w:tc>
          <w:tcPr>
            <w:tcW w:w="1350" w:type="dxa"/>
            <w:tcBorders>
              <w:top w:val="nil"/>
              <w:left w:val="nil"/>
              <w:bottom w:val="nil"/>
              <w:right w:val="nil"/>
            </w:tcBorders>
            <w:shd w:val="clear" w:color="auto" w:fill="FFFFFF"/>
          </w:tcPr>
          <w:p w14:paraId="6DAB0F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.123</w:t>
            </w:r>
          </w:p>
        </w:tc>
        <w:tc>
          <w:tcPr>
            <w:tcW w:w="1170" w:type="dxa"/>
            <w:tcBorders>
              <w:top w:val="nil"/>
              <w:left w:val="nil"/>
              <w:bottom w:val="nil"/>
              <w:right w:val="nil"/>
            </w:tcBorders>
            <w:shd w:val="clear" w:color="auto" w:fill="FFFFFF"/>
          </w:tcPr>
          <w:p w14:paraId="567600E4"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080D0C77"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4F16BCE"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63AF7AC3"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2: Model Sleep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r>
              <w:rPr>
                <w:rFonts w:ascii="Arial" w:eastAsia="Times New Roman" w:hAnsi="Arial" w:cs="Arial"/>
                <w:color w:val="222222"/>
                <w:sz w:val="19"/>
                <w:szCs w:val="19"/>
              </w:rPr>
              <w:t xml:space="preserve"> </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0580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-.580</w:t>
            </w:r>
          </w:p>
        </w:tc>
        <w:tc>
          <w:tcPr>
            <w:tcW w:w="1350" w:type="dxa"/>
            <w:tcBorders>
              <w:top w:val="nil"/>
              <w:left w:val="nil"/>
              <w:right w:val="nil"/>
            </w:tcBorders>
            <w:shd w:val="clear" w:color="auto" w:fill="FFFFFF"/>
          </w:tcPr>
          <w:p w14:paraId="1410498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c>
          <w:tcPr>
            <w:tcW w:w="1170" w:type="dxa"/>
            <w:tcBorders>
              <w:top w:val="nil"/>
              <w:left w:val="nil"/>
              <w:right w:val="nil"/>
            </w:tcBorders>
            <w:shd w:val="clear" w:color="auto" w:fill="FFFFFF"/>
          </w:tcPr>
          <w:p w14:paraId="4FE27379"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3D74CD36"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437050A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C199D8"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Step 3: 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A37F5C5" w14:textId="77777777" w:rsidR="00E40D85" w:rsidRDefault="00E40D85"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tcPr>
          <w:p w14:paraId="3FDC5B9C" w14:textId="77777777" w:rsidR="00E40D85" w:rsidRDefault="00E40D85"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tcPr>
          <w:p w14:paraId="03B34FBC" w14:textId="77777777" w:rsidR="00E40D85" w:rsidRDefault="00E40D85"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tcPr>
          <w:p w14:paraId="11068D88" w14:textId="77777777" w:rsidR="00E40D85" w:rsidRDefault="00E40D85" w:rsidP="006A7516">
            <w:pPr>
              <w:spacing w:line="240" w:lineRule="auto"/>
              <w:jc w:val="right"/>
              <w:rPr>
                <w:rFonts w:ascii="Arial" w:eastAsia="Times New Roman" w:hAnsi="Arial" w:cs="Arial"/>
                <w:color w:val="222222"/>
                <w:sz w:val="19"/>
                <w:szCs w:val="19"/>
              </w:rPr>
            </w:pPr>
          </w:p>
        </w:tc>
      </w:tr>
      <w:tr w:rsidR="00E40D85" w14:paraId="597C0908"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46D303FD" w14:textId="77777777" w:rsidR="00E40D85" w:rsidRDefault="00E40D85"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284CDB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.045</w:t>
            </w:r>
          </w:p>
        </w:tc>
        <w:tc>
          <w:tcPr>
            <w:tcW w:w="1350" w:type="dxa"/>
            <w:tcBorders>
              <w:top w:val="nil"/>
              <w:left w:val="nil"/>
              <w:right w:val="nil"/>
            </w:tcBorders>
            <w:shd w:val="clear" w:color="auto" w:fill="FFFFFF"/>
          </w:tcPr>
          <w:p w14:paraId="2784E88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1170" w:type="dxa"/>
            <w:tcBorders>
              <w:top w:val="nil"/>
              <w:left w:val="nil"/>
              <w:right w:val="nil"/>
            </w:tcBorders>
            <w:shd w:val="clear" w:color="auto" w:fill="FFFFFF"/>
          </w:tcPr>
          <w:p w14:paraId="30D8F2D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.312</w:t>
            </w:r>
          </w:p>
        </w:tc>
        <w:tc>
          <w:tcPr>
            <w:tcW w:w="1440" w:type="dxa"/>
            <w:tcBorders>
              <w:top w:val="nil"/>
              <w:left w:val="nil"/>
              <w:right w:val="nil"/>
            </w:tcBorders>
            <w:shd w:val="clear" w:color="auto" w:fill="FFFFFF"/>
          </w:tcPr>
          <w:p w14:paraId="0DE9B2C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.000157**</w:t>
            </w:r>
          </w:p>
        </w:tc>
      </w:tr>
      <w:tr w:rsidR="00E40D85" w14:paraId="0C34B2A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06734D1B"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1061A614"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-.028</w:t>
            </w:r>
          </w:p>
        </w:tc>
        <w:tc>
          <w:tcPr>
            <w:tcW w:w="1350" w:type="dxa"/>
            <w:tcBorders>
              <w:top w:val="nil"/>
              <w:left w:val="nil"/>
              <w:right w:val="nil"/>
            </w:tcBorders>
            <w:shd w:val="clear" w:color="auto" w:fill="FFFFFF"/>
          </w:tcPr>
          <w:p w14:paraId="0D2D199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.120</w:t>
            </w:r>
          </w:p>
        </w:tc>
        <w:tc>
          <w:tcPr>
            <w:tcW w:w="1170" w:type="dxa"/>
            <w:tcBorders>
              <w:top w:val="nil"/>
              <w:left w:val="nil"/>
              <w:right w:val="nil"/>
            </w:tcBorders>
            <w:shd w:val="clear" w:color="auto" w:fill="FFFFFF"/>
          </w:tcPr>
          <w:p w14:paraId="163C9FC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.155</w:t>
            </w:r>
          </w:p>
        </w:tc>
        <w:tc>
          <w:tcPr>
            <w:tcW w:w="1440" w:type="dxa"/>
            <w:tcBorders>
              <w:top w:val="nil"/>
              <w:left w:val="nil"/>
              <w:right w:val="nil"/>
            </w:tcBorders>
            <w:shd w:val="clear" w:color="auto" w:fill="FFFFFF"/>
          </w:tcPr>
          <w:p w14:paraId="2EC9BBC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.000009***</w:t>
            </w:r>
          </w:p>
        </w:tc>
      </w:tr>
      <w:tr w:rsidR="00E40D85" w14:paraId="3B3FAF5C"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5CB5AA52"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053F1D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.030</w:t>
            </w:r>
          </w:p>
        </w:tc>
        <w:tc>
          <w:tcPr>
            <w:tcW w:w="1350" w:type="dxa"/>
            <w:tcBorders>
              <w:top w:val="nil"/>
              <w:left w:val="nil"/>
              <w:right w:val="nil"/>
            </w:tcBorders>
            <w:shd w:val="clear" w:color="auto" w:fill="FFFFFF"/>
          </w:tcPr>
          <w:p w14:paraId="6F71AE1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.064</w:t>
            </w:r>
          </w:p>
        </w:tc>
        <w:tc>
          <w:tcPr>
            <w:tcW w:w="1170" w:type="dxa"/>
            <w:tcBorders>
              <w:top w:val="nil"/>
              <w:left w:val="nil"/>
              <w:right w:val="nil"/>
            </w:tcBorders>
            <w:shd w:val="clear" w:color="auto" w:fill="FFFFFF"/>
          </w:tcPr>
          <w:p w14:paraId="7730217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.038</w:t>
            </w:r>
          </w:p>
        </w:tc>
        <w:tc>
          <w:tcPr>
            <w:tcW w:w="1440" w:type="dxa"/>
            <w:tcBorders>
              <w:top w:val="nil"/>
              <w:left w:val="nil"/>
              <w:right w:val="nil"/>
            </w:tcBorders>
            <w:shd w:val="clear" w:color="auto" w:fill="FFFFFF"/>
          </w:tcPr>
          <w:p w14:paraId="0C8090CD"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.210</w:t>
            </w:r>
          </w:p>
        </w:tc>
      </w:tr>
      <w:tr w:rsidR="00E40D85" w14:paraId="416598E6"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53740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03B9080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.049</w:t>
            </w:r>
          </w:p>
        </w:tc>
        <w:tc>
          <w:tcPr>
            <w:tcW w:w="1350" w:type="dxa"/>
            <w:tcBorders>
              <w:top w:val="nil"/>
              <w:left w:val="nil"/>
              <w:right w:val="nil"/>
            </w:tcBorders>
            <w:shd w:val="clear" w:color="auto" w:fill="FFFFFF"/>
          </w:tcPr>
          <w:p w14:paraId="6C761D4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c>
          <w:tcPr>
            <w:tcW w:w="1170" w:type="dxa"/>
            <w:tcBorders>
              <w:top w:val="nil"/>
              <w:left w:val="nil"/>
              <w:right w:val="nil"/>
            </w:tcBorders>
            <w:shd w:val="clear" w:color="auto" w:fill="FFFFFF"/>
          </w:tcPr>
          <w:p w14:paraId="0A4E2F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.073</w:t>
            </w:r>
          </w:p>
        </w:tc>
        <w:tc>
          <w:tcPr>
            <w:tcW w:w="1440" w:type="dxa"/>
            <w:tcBorders>
              <w:top w:val="nil"/>
              <w:left w:val="nil"/>
              <w:right w:val="nil"/>
            </w:tcBorders>
            <w:shd w:val="clear" w:color="auto" w:fill="FFFFFF"/>
          </w:tcPr>
          <w:p w14:paraId="747180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.032</w:t>
            </w:r>
          </w:p>
        </w:tc>
      </w:tr>
      <w:tr w:rsidR="00E40D85" w14:paraId="7176EE04"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1A7844C"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900" w:type="dxa"/>
            <w:tcBorders>
              <w:top w:val="nil"/>
              <w:left w:val="nil"/>
              <w:right w:val="nil"/>
            </w:tcBorders>
            <w:shd w:val="clear" w:color="auto" w:fill="FFFFFF"/>
            <w:tcMar>
              <w:top w:w="0" w:type="dxa"/>
              <w:left w:w="108" w:type="dxa"/>
              <w:bottom w:w="0" w:type="dxa"/>
              <w:right w:w="108" w:type="dxa"/>
            </w:tcMar>
            <w:vAlign w:val="center"/>
          </w:tcPr>
          <w:p w14:paraId="428B4228" w14:textId="77777777" w:rsidR="00E40D85" w:rsidRPr="006C638A" w:rsidRDefault="00E40D85" w:rsidP="006A7516">
            <w:pPr>
              <w:spacing w:line="240" w:lineRule="auto"/>
              <w:jc w:val="right"/>
              <w:rPr>
                <w:rFonts w:ascii="Arial" w:eastAsia="Times New Roman" w:hAnsi="Arial" w:cs="Arial"/>
                <w:b/>
                <w:color w:val="222222"/>
                <w:sz w:val="19"/>
                <w:szCs w:val="19"/>
              </w:rPr>
            </w:pPr>
            <w:r w:rsidRPr="006C638A">
              <w:rPr>
                <w:rFonts w:ascii="Arial" w:eastAsia="Times New Roman" w:hAnsi="Arial" w:cs="Arial"/>
                <w:b/>
                <w:color w:val="222222"/>
                <w:sz w:val="19"/>
                <w:szCs w:val="19"/>
              </w:rPr>
              <w:t>-.006</w:t>
            </w:r>
          </w:p>
        </w:tc>
        <w:tc>
          <w:tcPr>
            <w:tcW w:w="1350" w:type="dxa"/>
            <w:tcBorders>
              <w:top w:val="nil"/>
              <w:left w:val="nil"/>
              <w:bottom w:val="single" w:sz="4" w:space="0" w:color="auto"/>
              <w:right w:val="nil"/>
            </w:tcBorders>
            <w:shd w:val="clear" w:color="auto" w:fill="FFFFFF"/>
          </w:tcPr>
          <w:p w14:paraId="7375DDC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.505</w:t>
            </w:r>
          </w:p>
        </w:tc>
        <w:tc>
          <w:tcPr>
            <w:tcW w:w="1170" w:type="dxa"/>
            <w:tcBorders>
              <w:top w:val="nil"/>
              <w:left w:val="nil"/>
              <w:bottom w:val="single" w:sz="4" w:space="0" w:color="auto"/>
              <w:right w:val="nil"/>
            </w:tcBorders>
            <w:shd w:val="clear" w:color="auto" w:fill="FFFFFF"/>
          </w:tcPr>
          <w:p w14:paraId="0BC94488"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.046</w:t>
            </w:r>
          </w:p>
        </w:tc>
        <w:tc>
          <w:tcPr>
            <w:tcW w:w="1440" w:type="dxa"/>
            <w:tcBorders>
              <w:top w:val="nil"/>
              <w:left w:val="nil"/>
              <w:bottom w:val="single" w:sz="4" w:space="0" w:color="auto"/>
              <w:right w:val="nil"/>
            </w:tcBorders>
            <w:shd w:val="clear" w:color="auto" w:fill="FFFFFF"/>
          </w:tcPr>
          <w:p w14:paraId="4356BBF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.007*</w:t>
            </w:r>
          </w:p>
        </w:tc>
      </w:tr>
      <w:tr w:rsidR="00E40D85" w14:paraId="66CFD536"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7A95FB1F" w14:textId="77777777" w:rsidR="00E40D85"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13AA03C5" w14:textId="778FE5D7" w:rsidR="00E40D85" w:rsidRDefault="00E40D85" w:rsidP="009D4A71">
      <w:pPr>
        <w:shd w:val="clear" w:color="auto" w:fill="FFFFFF"/>
        <w:ind w:firstLine="0"/>
        <w:rPr>
          <w:rFonts w:ascii="Times New Roman" w:eastAsia="Times New Roman" w:hAnsi="Times New Roman" w:cs="Times New Roman"/>
          <w:b/>
          <w:color w:val="222222"/>
        </w:rPr>
      </w:pPr>
    </w:p>
    <w:tbl>
      <w:tblPr>
        <w:tblW w:w="12867" w:type="dxa"/>
        <w:tblInd w:w="93" w:type="dxa"/>
        <w:shd w:val="clear" w:color="auto" w:fill="FFFFFF"/>
        <w:tblCellMar>
          <w:left w:w="0" w:type="dxa"/>
          <w:right w:w="0" w:type="dxa"/>
        </w:tblCellMar>
        <w:tblLook w:val="04A0" w:firstRow="1" w:lastRow="0" w:firstColumn="1" w:lastColumn="0" w:noHBand="0" w:noVBand="1"/>
      </w:tblPr>
      <w:tblGrid>
        <w:gridCol w:w="3478"/>
        <w:gridCol w:w="2658"/>
        <w:gridCol w:w="1378"/>
        <w:gridCol w:w="1187"/>
        <w:gridCol w:w="1410"/>
        <w:gridCol w:w="1320"/>
        <w:gridCol w:w="1426"/>
        <w:gridCol w:w="10"/>
      </w:tblGrid>
      <w:tr w:rsidR="00077E96" w14:paraId="5261162A" w14:textId="77777777" w:rsidTr="00077E96">
        <w:trPr>
          <w:trHeight w:val="251"/>
        </w:trPr>
        <w:tc>
          <w:tcPr>
            <w:tcW w:w="12777" w:type="dxa"/>
            <w:gridSpan w:val="7"/>
            <w:tcBorders>
              <w:top w:val="nil"/>
              <w:left w:val="nil"/>
              <w:bottom w:val="single" w:sz="4" w:space="0" w:color="auto"/>
            </w:tcBorders>
            <w:shd w:val="clear" w:color="auto" w:fill="FFFFFF"/>
            <w:noWrap/>
            <w:tcMar>
              <w:top w:w="0" w:type="dxa"/>
              <w:left w:w="108" w:type="dxa"/>
              <w:bottom w:w="0" w:type="dxa"/>
              <w:right w:w="108" w:type="dxa"/>
            </w:tcMar>
            <w:hideMark/>
          </w:tcPr>
          <w:p w14:paraId="7C76AF12" w14:textId="77777777" w:rsidR="00E40D85" w:rsidRPr="00994180" w:rsidRDefault="00E40D85"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4</w:t>
            </w:r>
          </w:p>
          <w:p w14:paraId="70275313" w14:textId="77777777" w:rsidR="00E40D85" w:rsidRPr="00994180" w:rsidRDefault="00E40D85" w:rsidP="006A7516">
            <w:pPr>
              <w:spacing w:line="240" w:lineRule="auto"/>
              <w:ind w:firstLine="0"/>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Moderational</w:t>
            </w:r>
            <w:proofErr w:type="spellEnd"/>
            <w:r>
              <w:rPr>
                <w:rFonts w:ascii="Arial" w:eastAsia="Times New Roman" w:hAnsi="Arial" w:cs="Arial"/>
                <w:i/>
                <w:iCs/>
                <w:color w:val="222222"/>
                <w:sz w:val="19"/>
                <w:szCs w:val="19"/>
              </w:rPr>
              <w:t xml:space="preserve"> analyses for effect of exercise as moderator in relationship between stress and AE/factors.</w:t>
            </w:r>
          </w:p>
          <w:p w14:paraId="2FAB04C0" w14:textId="77777777" w:rsidR="00E40D85" w:rsidRDefault="00E40D85"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90" w:type="dxa"/>
            <w:tcBorders>
              <w:top w:val="nil"/>
              <w:left w:val="nil"/>
              <w:bottom w:val="single" w:sz="4" w:space="0" w:color="auto"/>
            </w:tcBorders>
            <w:shd w:val="clear" w:color="auto" w:fill="FFFFFF"/>
          </w:tcPr>
          <w:p w14:paraId="4EE21589" w14:textId="77777777" w:rsidR="00E40D85" w:rsidRDefault="00E40D85" w:rsidP="006A7516">
            <w:pPr>
              <w:spacing w:line="240" w:lineRule="auto"/>
              <w:rPr>
                <w:rFonts w:ascii="Arial" w:eastAsia="Times New Roman" w:hAnsi="Arial" w:cs="Arial"/>
                <w:color w:val="222222"/>
                <w:sz w:val="19"/>
                <w:szCs w:val="19"/>
              </w:rPr>
            </w:pPr>
          </w:p>
        </w:tc>
      </w:tr>
      <w:tr w:rsidR="00077E96" w14:paraId="39492158" w14:textId="77777777" w:rsidTr="00077E96">
        <w:trPr>
          <w:gridAfter w:val="1"/>
          <w:wAfter w:w="90" w:type="dxa"/>
          <w:trHeight w:val="251"/>
        </w:trPr>
        <w:tc>
          <w:tcPr>
            <w:tcW w:w="347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719C2A96" w14:textId="77777777" w:rsidR="00E40D85" w:rsidRDefault="00E40D85" w:rsidP="006A7516">
            <w:pPr>
              <w:spacing w:line="240" w:lineRule="auto"/>
              <w:rPr>
                <w:rFonts w:ascii="Arial" w:eastAsia="Times New Roman" w:hAnsi="Arial" w:cs="Arial"/>
                <w:color w:val="222222"/>
                <w:sz w:val="19"/>
                <w:szCs w:val="19"/>
              </w:rPr>
            </w:pPr>
          </w:p>
        </w:tc>
        <w:tc>
          <w:tcPr>
            <w:tcW w:w="2658" w:type="dxa"/>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0F1ABAD3" w14:textId="77777777" w:rsidR="00E40D85" w:rsidRPr="003B680B" w:rsidRDefault="00E40D85" w:rsidP="00F93CE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62" w:type="dxa"/>
            <w:tcBorders>
              <w:top w:val="single" w:sz="4" w:space="0" w:color="auto"/>
              <w:left w:val="nil"/>
              <w:bottom w:val="single" w:sz="4" w:space="0" w:color="auto"/>
              <w:right w:val="nil"/>
            </w:tcBorders>
            <w:shd w:val="clear" w:color="auto" w:fill="FFFFFF"/>
            <w:noWrap/>
            <w:vAlign w:val="center"/>
          </w:tcPr>
          <w:p w14:paraId="0F7DEDB9" w14:textId="089AF67B" w:rsidR="00E40D85" w:rsidRDefault="00D406D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w:t>
            </w:r>
            <w:r w:rsidR="00E40D85">
              <w:rPr>
                <w:rFonts w:ascii="Arial" w:eastAsia="Times New Roman" w:hAnsi="Arial" w:cs="Arial"/>
                <w:color w:val="222222"/>
                <w:sz w:val="19"/>
                <w:szCs w:val="19"/>
              </w:rPr>
              <w:t>value</w:t>
            </w:r>
          </w:p>
        </w:tc>
        <w:tc>
          <w:tcPr>
            <w:tcW w:w="1171" w:type="dxa"/>
            <w:tcBorders>
              <w:top w:val="single" w:sz="4" w:space="0" w:color="auto"/>
              <w:left w:val="nil"/>
              <w:bottom w:val="single" w:sz="4" w:space="0" w:color="auto"/>
              <w:right w:val="nil"/>
            </w:tcBorders>
            <w:shd w:val="clear" w:color="auto" w:fill="FFFFFF"/>
            <w:noWrap/>
            <w:vAlign w:val="center"/>
          </w:tcPr>
          <w:p w14:paraId="6D15871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394" w:type="dxa"/>
            <w:tcBorders>
              <w:top w:val="single" w:sz="4" w:space="0" w:color="auto"/>
              <w:left w:val="nil"/>
              <w:bottom w:val="single" w:sz="4" w:space="0" w:color="auto"/>
              <w:right w:val="nil"/>
            </w:tcBorders>
            <w:shd w:val="clear" w:color="auto" w:fill="FFFFFF"/>
            <w:noWrap/>
            <w:vAlign w:val="center"/>
          </w:tcPr>
          <w:p w14:paraId="6DECF9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304" w:type="dxa"/>
            <w:tcBorders>
              <w:top w:val="single" w:sz="4" w:space="0" w:color="auto"/>
              <w:left w:val="nil"/>
              <w:bottom w:val="single" w:sz="4" w:space="0" w:color="auto"/>
              <w:right w:val="nil"/>
            </w:tcBorders>
            <w:shd w:val="clear" w:color="auto" w:fill="FFFFFF"/>
            <w:noWrap/>
            <w:vAlign w:val="center"/>
          </w:tcPr>
          <w:p w14:paraId="3737924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p>
        </w:tc>
        <w:tc>
          <w:tcPr>
            <w:tcW w:w="1410" w:type="dxa"/>
            <w:tcBorders>
              <w:top w:val="single" w:sz="4" w:space="0" w:color="auto"/>
              <w:left w:val="nil"/>
              <w:bottom w:val="single" w:sz="4" w:space="0" w:color="auto"/>
              <w:right w:val="nil"/>
            </w:tcBorders>
            <w:shd w:val="clear" w:color="auto" w:fill="FFFFFF"/>
            <w:noWrap/>
            <w:vAlign w:val="center"/>
          </w:tcPr>
          <w:p w14:paraId="69F363D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CD2EE5" w14:paraId="1BE45D6D" w14:textId="77777777" w:rsidTr="00077E96">
        <w:trPr>
          <w:gridAfter w:val="1"/>
          <w:wAfter w:w="90" w:type="dxa"/>
          <w:trHeight w:val="251"/>
        </w:trPr>
        <w:tc>
          <w:tcPr>
            <w:tcW w:w="12777" w:type="dxa"/>
            <w:gridSpan w:val="7"/>
            <w:tcBorders>
              <w:top w:val="nil"/>
              <w:left w:val="nil"/>
              <w:right w:val="nil"/>
            </w:tcBorders>
            <w:shd w:val="clear" w:color="auto" w:fill="FFFFFF"/>
            <w:noWrap/>
            <w:tcMar>
              <w:top w:w="0" w:type="dxa"/>
              <w:left w:w="108" w:type="dxa"/>
              <w:bottom w:w="0" w:type="dxa"/>
              <w:right w:w="108" w:type="dxa"/>
            </w:tcMar>
            <w:vAlign w:val="center"/>
          </w:tcPr>
          <w:p w14:paraId="52838DD1" w14:textId="7598B7D9" w:rsidR="00CD2EE5" w:rsidRDefault="00CD2EE5" w:rsidP="00CD2EE5">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Y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3</w:t>
            </w:r>
            <w:r>
              <w:rPr>
                <w:rFonts w:ascii="Arial" w:eastAsia="Times New Roman" w:hAnsi="Arial" w:cs="Arial"/>
                <w:color w:val="222222"/>
                <w:sz w:val="19"/>
                <w:szCs w:val="19"/>
              </w:rPr>
              <w:t xml:space="preserve"> Stress*Exercise</w:t>
            </w:r>
            <w:r w:rsidRPr="003B680B">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r>
      <w:tr w:rsidR="00077E96" w14:paraId="1E4A6B6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2E0D18D" w14:textId="77777777" w:rsidR="00E40D85" w:rsidRDefault="00E40D85" w:rsidP="00D406DB">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25D3D57B"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.226</w:t>
            </w:r>
          </w:p>
        </w:tc>
        <w:tc>
          <w:tcPr>
            <w:tcW w:w="1362" w:type="dxa"/>
            <w:tcBorders>
              <w:top w:val="nil"/>
              <w:left w:val="nil"/>
              <w:right w:val="nil"/>
            </w:tcBorders>
            <w:shd w:val="clear" w:color="auto" w:fill="FFFFFF"/>
            <w:noWrap/>
            <w:vAlign w:val="center"/>
          </w:tcPr>
          <w:p w14:paraId="4AB19F8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.070</w:t>
            </w:r>
          </w:p>
        </w:tc>
        <w:tc>
          <w:tcPr>
            <w:tcW w:w="1171" w:type="dxa"/>
            <w:tcBorders>
              <w:top w:val="nil"/>
              <w:left w:val="nil"/>
              <w:right w:val="nil"/>
            </w:tcBorders>
            <w:shd w:val="clear" w:color="auto" w:fill="FFFFFF"/>
            <w:noWrap/>
            <w:vAlign w:val="center"/>
          </w:tcPr>
          <w:p w14:paraId="1B42FC8E"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.285</w:t>
            </w:r>
          </w:p>
        </w:tc>
        <w:tc>
          <w:tcPr>
            <w:tcW w:w="1394" w:type="dxa"/>
            <w:tcBorders>
              <w:top w:val="nil"/>
              <w:left w:val="nil"/>
              <w:right w:val="nil"/>
            </w:tcBorders>
            <w:shd w:val="clear" w:color="auto" w:fill="FFFFFF"/>
            <w:noWrap/>
            <w:vAlign w:val="center"/>
          </w:tcPr>
          <w:p w14:paraId="73DF91A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04" w:type="dxa"/>
            <w:tcBorders>
              <w:top w:val="nil"/>
              <w:left w:val="nil"/>
              <w:right w:val="nil"/>
            </w:tcBorders>
            <w:shd w:val="clear" w:color="auto" w:fill="FFFFFF"/>
            <w:noWrap/>
            <w:vAlign w:val="center"/>
          </w:tcPr>
          <w:p w14:paraId="62E2903F"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-.006</w:t>
            </w:r>
          </w:p>
        </w:tc>
        <w:tc>
          <w:tcPr>
            <w:tcW w:w="1410" w:type="dxa"/>
            <w:tcBorders>
              <w:top w:val="nil"/>
              <w:left w:val="nil"/>
              <w:right w:val="nil"/>
            </w:tcBorders>
            <w:shd w:val="clear" w:color="auto" w:fill="FFFFFF"/>
            <w:noWrap/>
            <w:vAlign w:val="center"/>
          </w:tcPr>
          <w:p w14:paraId="28C4BB1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r>
      <w:tr w:rsidR="00077E96" w14:paraId="70635EDF"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8060BAE"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Skills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0AFAE8D5"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-.034</w:t>
            </w:r>
          </w:p>
        </w:tc>
        <w:tc>
          <w:tcPr>
            <w:tcW w:w="1362" w:type="dxa"/>
            <w:tcBorders>
              <w:top w:val="nil"/>
              <w:left w:val="nil"/>
              <w:right w:val="nil"/>
            </w:tcBorders>
            <w:shd w:val="clear" w:color="auto" w:fill="FFFFFF"/>
            <w:noWrap/>
            <w:vAlign w:val="center"/>
          </w:tcPr>
          <w:p w14:paraId="56C2E5F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.520</w:t>
            </w:r>
          </w:p>
        </w:tc>
        <w:tc>
          <w:tcPr>
            <w:tcW w:w="1171" w:type="dxa"/>
            <w:tcBorders>
              <w:top w:val="nil"/>
              <w:left w:val="nil"/>
              <w:right w:val="nil"/>
            </w:tcBorders>
            <w:shd w:val="clear" w:color="auto" w:fill="FFFFFF"/>
            <w:noWrap/>
            <w:vAlign w:val="center"/>
          </w:tcPr>
          <w:p w14:paraId="0DFCB2C9"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.042</w:t>
            </w:r>
          </w:p>
        </w:tc>
        <w:tc>
          <w:tcPr>
            <w:tcW w:w="1394" w:type="dxa"/>
            <w:tcBorders>
              <w:top w:val="nil"/>
              <w:left w:val="nil"/>
              <w:right w:val="nil"/>
            </w:tcBorders>
            <w:shd w:val="clear" w:color="auto" w:fill="FFFFFF"/>
            <w:noWrap/>
            <w:vAlign w:val="center"/>
          </w:tcPr>
          <w:p w14:paraId="3263872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.426</w:t>
            </w:r>
          </w:p>
        </w:tc>
        <w:tc>
          <w:tcPr>
            <w:tcW w:w="1304" w:type="dxa"/>
            <w:tcBorders>
              <w:top w:val="nil"/>
              <w:left w:val="nil"/>
              <w:right w:val="nil"/>
            </w:tcBorders>
            <w:shd w:val="clear" w:color="auto" w:fill="FFFFFF"/>
            <w:noWrap/>
            <w:vAlign w:val="center"/>
          </w:tcPr>
          <w:p w14:paraId="2F44137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-.0005</w:t>
            </w:r>
          </w:p>
        </w:tc>
        <w:tc>
          <w:tcPr>
            <w:tcW w:w="1410" w:type="dxa"/>
            <w:tcBorders>
              <w:top w:val="nil"/>
              <w:left w:val="nil"/>
              <w:right w:val="nil"/>
            </w:tcBorders>
            <w:shd w:val="clear" w:color="auto" w:fill="FFFFFF"/>
            <w:noWrap/>
            <w:vAlign w:val="center"/>
          </w:tcPr>
          <w:p w14:paraId="61AACC10"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.666</w:t>
            </w:r>
          </w:p>
        </w:tc>
      </w:tr>
      <w:tr w:rsidR="00077E96" w14:paraId="1A9AA9EA"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2F3B81C8"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Emotional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18EE975F"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.094</w:t>
            </w:r>
          </w:p>
        </w:tc>
        <w:tc>
          <w:tcPr>
            <w:tcW w:w="1362" w:type="dxa"/>
            <w:tcBorders>
              <w:top w:val="nil"/>
              <w:left w:val="nil"/>
              <w:right w:val="nil"/>
            </w:tcBorders>
            <w:shd w:val="clear" w:color="auto" w:fill="FFFFFF"/>
            <w:noWrap/>
            <w:vAlign w:val="center"/>
          </w:tcPr>
          <w:p w14:paraId="1431D674"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.037</w:t>
            </w:r>
          </w:p>
        </w:tc>
        <w:tc>
          <w:tcPr>
            <w:tcW w:w="1171" w:type="dxa"/>
            <w:tcBorders>
              <w:top w:val="nil"/>
              <w:left w:val="nil"/>
              <w:right w:val="nil"/>
            </w:tcBorders>
            <w:shd w:val="clear" w:color="auto" w:fill="FFFFFF"/>
            <w:noWrap/>
            <w:vAlign w:val="center"/>
          </w:tcPr>
          <w:p w14:paraId="56FCE9CB"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w:t>
            </w:r>
          </w:p>
        </w:tc>
        <w:tc>
          <w:tcPr>
            <w:tcW w:w="1394" w:type="dxa"/>
            <w:tcBorders>
              <w:top w:val="nil"/>
              <w:left w:val="nil"/>
              <w:right w:val="nil"/>
            </w:tcBorders>
            <w:shd w:val="clear" w:color="auto" w:fill="FFFFFF"/>
            <w:noWrap/>
            <w:vAlign w:val="center"/>
          </w:tcPr>
          <w:p w14:paraId="3FA1FFC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 xml:space="preserve">.018 </w:t>
            </w:r>
          </w:p>
        </w:tc>
        <w:tc>
          <w:tcPr>
            <w:tcW w:w="1304" w:type="dxa"/>
            <w:tcBorders>
              <w:top w:val="nil"/>
              <w:left w:val="nil"/>
              <w:right w:val="nil"/>
            </w:tcBorders>
            <w:shd w:val="clear" w:color="auto" w:fill="FFFFFF"/>
            <w:noWrap/>
            <w:vAlign w:val="center"/>
          </w:tcPr>
          <w:p w14:paraId="44DEC9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-.002</w:t>
            </w:r>
          </w:p>
        </w:tc>
        <w:tc>
          <w:tcPr>
            <w:tcW w:w="1410" w:type="dxa"/>
            <w:tcBorders>
              <w:top w:val="nil"/>
              <w:left w:val="nil"/>
              <w:right w:val="nil"/>
            </w:tcBorders>
            <w:shd w:val="clear" w:color="auto" w:fill="FFFFFF"/>
            <w:noWrap/>
            <w:vAlign w:val="center"/>
          </w:tcPr>
          <w:p w14:paraId="31E789B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.077</w:t>
            </w:r>
          </w:p>
        </w:tc>
      </w:tr>
      <w:tr w:rsidR="00077E96" w14:paraId="20DD21D2"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3A754296" w14:textId="77777777" w:rsidR="00E40D85" w:rsidRDefault="00E40D85" w:rsidP="00D406DB">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(Y)</w:t>
            </w:r>
          </w:p>
        </w:tc>
        <w:tc>
          <w:tcPr>
            <w:tcW w:w="2658" w:type="dxa"/>
            <w:tcBorders>
              <w:top w:val="nil"/>
              <w:left w:val="nil"/>
              <w:right w:val="nil"/>
            </w:tcBorders>
            <w:shd w:val="clear" w:color="auto" w:fill="FFFFFF"/>
            <w:noWrap/>
            <w:tcMar>
              <w:top w:w="0" w:type="dxa"/>
              <w:left w:w="108" w:type="dxa"/>
              <w:bottom w:w="0" w:type="dxa"/>
              <w:right w:w="108" w:type="dxa"/>
            </w:tcMar>
            <w:vAlign w:val="center"/>
          </w:tcPr>
          <w:p w14:paraId="3F884065" w14:textId="77777777" w:rsidR="00E40D85"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.171</w:t>
            </w:r>
          </w:p>
        </w:tc>
        <w:tc>
          <w:tcPr>
            <w:tcW w:w="1362" w:type="dxa"/>
            <w:tcBorders>
              <w:top w:val="nil"/>
              <w:left w:val="nil"/>
              <w:right w:val="nil"/>
            </w:tcBorders>
            <w:shd w:val="clear" w:color="auto" w:fill="FFFFFF"/>
            <w:noWrap/>
            <w:vAlign w:val="center"/>
          </w:tcPr>
          <w:p w14:paraId="691B3C9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.0008**</w:t>
            </w:r>
          </w:p>
        </w:tc>
        <w:tc>
          <w:tcPr>
            <w:tcW w:w="1171" w:type="dxa"/>
            <w:tcBorders>
              <w:top w:val="nil"/>
              <w:left w:val="nil"/>
              <w:right w:val="nil"/>
            </w:tcBorders>
            <w:shd w:val="clear" w:color="auto" w:fill="FFFFFF"/>
            <w:noWrap/>
            <w:vAlign w:val="center"/>
          </w:tcPr>
          <w:p w14:paraId="54F0DEF3"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.141</w:t>
            </w:r>
          </w:p>
        </w:tc>
        <w:tc>
          <w:tcPr>
            <w:tcW w:w="1394" w:type="dxa"/>
            <w:tcBorders>
              <w:top w:val="nil"/>
              <w:left w:val="nil"/>
              <w:right w:val="nil"/>
            </w:tcBorders>
            <w:shd w:val="clear" w:color="auto" w:fill="FFFFFF"/>
            <w:noWrap/>
            <w:vAlign w:val="center"/>
          </w:tcPr>
          <w:p w14:paraId="37A5E58C"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c>
          <w:tcPr>
            <w:tcW w:w="1304" w:type="dxa"/>
            <w:tcBorders>
              <w:top w:val="nil"/>
              <w:left w:val="nil"/>
              <w:right w:val="nil"/>
            </w:tcBorders>
            <w:shd w:val="clear" w:color="auto" w:fill="FFFFFF"/>
            <w:noWrap/>
            <w:vAlign w:val="center"/>
          </w:tcPr>
          <w:p w14:paraId="7263FA75"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-.003</w:t>
            </w:r>
          </w:p>
        </w:tc>
        <w:tc>
          <w:tcPr>
            <w:tcW w:w="1410" w:type="dxa"/>
            <w:tcBorders>
              <w:top w:val="nil"/>
              <w:left w:val="nil"/>
              <w:right w:val="nil"/>
            </w:tcBorders>
            <w:shd w:val="clear" w:color="auto" w:fill="FFFFFF"/>
            <w:noWrap/>
            <w:vAlign w:val="center"/>
          </w:tcPr>
          <w:p w14:paraId="008C491A"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.005*</w:t>
            </w:r>
          </w:p>
        </w:tc>
      </w:tr>
      <w:tr w:rsidR="00077E96" w14:paraId="0968BC80" w14:textId="77777777" w:rsidTr="00077E96">
        <w:trPr>
          <w:gridAfter w:val="1"/>
          <w:wAfter w:w="90" w:type="dxa"/>
          <w:trHeight w:val="251"/>
        </w:trPr>
        <w:tc>
          <w:tcPr>
            <w:tcW w:w="3478" w:type="dxa"/>
            <w:tcBorders>
              <w:top w:val="nil"/>
              <w:left w:val="nil"/>
              <w:right w:val="nil"/>
            </w:tcBorders>
            <w:shd w:val="clear" w:color="auto" w:fill="FFFFFF"/>
            <w:noWrap/>
            <w:tcMar>
              <w:top w:w="0" w:type="dxa"/>
              <w:left w:w="108" w:type="dxa"/>
              <w:bottom w:w="0" w:type="dxa"/>
              <w:right w:w="108" w:type="dxa"/>
            </w:tcMar>
            <w:vAlign w:val="center"/>
          </w:tcPr>
          <w:p w14:paraId="5E6731AE" w14:textId="77777777" w:rsidR="00E40D85" w:rsidRDefault="00E40D85" w:rsidP="006A7516">
            <w:pPr>
              <w:spacing w:line="240" w:lineRule="auto"/>
              <w:ind w:left="288" w:firstLine="0"/>
              <w:rPr>
                <w:rFonts w:ascii="Arial" w:eastAsia="Times New Roman" w:hAnsi="Arial" w:cs="Arial"/>
                <w:color w:val="222222"/>
                <w:sz w:val="19"/>
                <w:szCs w:val="19"/>
              </w:rPr>
            </w:pPr>
            <w:r>
              <w:rPr>
                <w:rFonts w:ascii="Arial" w:eastAsia="Times New Roman" w:hAnsi="Arial" w:cs="Arial"/>
                <w:color w:val="222222"/>
                <w:sz w:val="19"/>
                <w:szCs w:val="19"/>
              </w:rPr>
              <w:t>Performance (Y)</w:t>
            </w:r>
          </w:p>
        </w:tc>
        <w:tc>
          <w:tcPr>
            <w:tcW w:w="2658" w:type="dxa"/>
            <w:tcBorders>
              <w:top w:val="nil"/>
              <w:left w:val="nil"/>
              <w:right w:val="nil"/>
            </w:tcBorders>
            <w:shd w:val="clear" w:color="auto" w:fill="FFFFFF"/>
            <w:tcMar>
              <w:top w:w="0" w:type="dxa"/>
              <w:left w:w="108" w:type="dxa"/>
              <w:bottom w:w="0" w:type="dxa"/>
              <w:right w:w="108" w:type="dxa"/>
            </w:tcMar>
            <w:vAlign w:val="center"/>
          </w:tcPr>
          <w:p w14:paraId="37E9D4FD" w14:textId="77777777" w:rsidR="00E40D85" w:rsidRPr="00AF08F3" w:rsidRDefault="00E40D85" w:rsidP="00F93CE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-.019</w:t>
            </w:r>
          </w:p>
        </w:tc>
        <w:tc>
          <w:tcPr>
            <w:tcW w:w="1362" w:type="dxa"/>
            <w:tcBorders>
              <w:top w:val="nil"/>
              <w:left w:val="nil"/>
              <w:bottom w:val="single" w:sz="4" w:space="0" w:color="auto"/>
              <w:right w:val="nil"/>
            </w:tcBorders>
            <w:shd w:val="clear" w:color="auto" w:fill="FFFFFF"/>
            <w:vAlign w:val="center"/>
          </w:tcPr>
          <w:p w14:paraId="209CB7F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.477</w:t>
            </w:r>
          </w:p>
        </w:tc>
        <w:tc>
          <w:tcPr>
            <w:tcW w:w="1171" w:type="dxa"/>
            <w:tcBorders>
              <w:top w:val="nil"/>
              <w:left w:val="nil"/>
              <w:bottom w:val="single" w:sz="4" w:space="0" w:color="auto"/>
              <w:right w:val="nil"/>
            </w:tcBorders>
            <w:shd w:val="clear" w:color="auto" w:fill="FFFFFF"/>
            <w:vAlign w:val="center"/>
          </w:tcPr>
          <w:p w14:paraId="37495DB6"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-.020</w:t>
            </w:r>
          </w:p>
        </w:tc>
        <w:tc>
          <w:tcPr>
            <w:tcW w:w="1394" w:type="dxa"/>
            <w:tcBorders>
              <w:top w:val="nil"/>
              <w:left w:val="nil"/>
              <w:bottom w:val="single" w:sz="4" w:space="0" w:color="auto"/>
              <w:right w:val="nil"/>
            </w:tcBorders>
            <w:shd w:val="clear" w:color="auto" w:fill="FFFFFF"/>
            <w:vAlign w:val="center"/>
          </w:tcPr>
          <w:p w14:paraId="149CDBB2"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.448</w:t>
            </w:r>
          </w:p>
        </w:tc>
        <w:tc>
          <w:tcPr>
            <w:tcW w:w="1304" w:type="dxa"/>
            <w:tcBorders>
              <w:top w:val="nil"/>
              <w:left w:val="nil"/>
              <w:bottom w:val="single" w:sz="4" w:space="0" w:color="auto"/>
              <w:right w:val="nil"/>
            </w:tcBorders>
            <w:shd w:val="clear" w:color="auto" w:fill="FFFFFF"/>
            <w:vAlign w:val="center"/>
          </w:tcPr>
          <w:p w14:paraId="60A50791"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.0002</w:t>
            </w:r>
          </w:p>
        </w:tc>
        <w:tc>
          <w:tcPr>
            <w:tcW w:w="1410" w:type="dxa"/>
            <w:tcBorders>
              <w:top w:val="nil"/>
              <w:left w:val="nil"/>
              <w:bottom w:val="single" w:sz="4" w:space="0" w:color="auto"/>
              <w:right w:val="nil"/>
            </w:tcBorders>
            <w:shd w:val="clear" w:color="auto" w:fill="FFFFFF"/>
            <w:vAlign w:val="center"/>
          </w:tcPr>
          <w:p w14:paraId="36201F97" w14:textId="77777777" w:rsidR="00E40D85" w:rsidRDefault="00E40D85"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.733</w:t>
            </w:r>
          </w:p>
        </w:tc>
      </w:tr>
      <w:tr w:rsidR="00077E96" w14:paraId="2A854962" w14:textId="77777777" w:rsidTr="00077E96">
        <w:trPr>
          <w:gridAfter w:val="2"/>
          <w:wAfter w:w="1500" w:type="dxa"/>
          <w:trHeight w:val="251"/>
        </w:trPr>
        <w:tc>
          <w:tcPr>
            <w:tcW w:w="11367" w:type="dxa"/>
            <w:gridSpan w:val="6"/>
            <w:tcBorders>
              <w:top w:val="single" w:sz="4" w:space="0" w:color="auto"/>
              <w:left w:val="nil"/>
              <w:bottom w:val="nil"/>
            </w:tcBorders>
            <w:shd w:val="clear" w:color="auto" w:fill="FFFFFF"/>
            <w:noWrap/>
            <w:tcMar>
              <w:top w:w="0" w:type="dxa"/>
              <w:left w:w="108" w:type="dxa"/>
              <w:bottom w:w="0" w:type="dxa"/>
              <w:right w:w="108" w:type="dxa"/>
            </w:tcMar>
          </w:tcPr>
          <w:p w14:paraId="12142969" w14:textId="77777777" w:rsidR="00E40D85" w:rsidRDefault="00E40D85" w:rsidP="006A7516">
            <w:pPr>
              <w:spacing w:line="240" w:lineRule="auto"/>
              <w:ind w:firstLine="0"/>
              <w:rPr>
                <w:rFonts w:ascii="Arial" w:eastAsia="Times New Roman" w:hAnsi="Arial" w:cs="Arial"/>
                <w:i/>
                <w:color w:val="222222"/>
                <w:sz w:val="19"/>
                <w:szCs w:val="19"/>
              </w:rPr>
            </w:pPr>
            <w:r>
              <w:rPr>
                <w:rFonts w:ascii="Arial" w:eastAsia="Times New Roman" w:hAnsi="Arial" w:cs="Arial"/>
                <w:i/>
                <w:color w:val="222222"/>
                <w:sz w:val="19"/>
                <w:szCs w:val="19"/>
              </w:rPr>
              <w:t>Note.</w:t>
            </w:r>
            <w:r>
              <w:rPr>
                <w:rFonts w:ascii="Arial" w:eastAsia="Times New Roman" w:hAnsi="Arial" w:cs="Arial"/>
                <w:color w:val="222222"/>
                <w:sz w:val="19"/>
                <w:szCs w:val="19"/>
              </w:rPr>
              <w:t xml:space="preserve"> *p&lt;.01; **p&lt;.001; ***p&lt;.0001</w:t>
            </w:r>
          </w:p>
        </w:tc>
      </w:tr>
    </w:tbl>
    <w:p w14:paraId="35F48F47" w14:textId="39203A46" w:rsidR="00E40D85" w:rsidRDefault="00E40D85" w:rsidP="009D4A71">
      <w:pPr>
        <w:shd w:val="clear" w:color="auto" w:fill="FFFFFF"/>
        <w:ind w:firstLine="0"/>
        <w:rPr>
          <w:rFonts w:ascii="Times New Roman" w:eastAsia="Times New Roman" w:hAnsi="Times New Roman" w:cs="Times New Roman"/>
          <w:b/>
          <w:color w:val="222222"/>
        </w:rPr>
        <w:sectPr w:rsidR="00E40D85" w:rsidSect="00E40D85">
          <w:pgSz w:w="15840" w:h="12240" w:orient="landscape"/>
          <w:pgMar w:top="1440" w:right="1440" w:bottom="1440" w:left="1440" w:header="720" w:footer="0" w:gutter="0"/>
          <w:cols w:space="720"/>
          <w:formProt w:val="0"/>
          <w:titlePg/>
          <w:docGrid w:linePitch="360"/>
        </w:sectPr>
      </w:pPr>
    </w:p>
    <w:p w14:paraId="2193BA71" w14:textId="02297249" w:rsidR="009D4A71" w:rsidRPr="009D4A71" w:rsidRDefault="009D4A71" w:rsidP="009D4A71">
      <w:pPr>
        <w:shd w:val="clear" w:color="auto" w:fill="FFFFFF"/>
        <w:ind w:firstLine="0"/>
        <w:rPr>
          <w:rFonts w:ascii="Times New Roman" w:eastAsia="Times New Roman" w:hAnsi="Times New Roman" w:cs="Times New Roman" w:hint="cs"/>
          <w:b/>
          <w:color w:val="222222"/>
        </w:rPr>
      </w:pPr>
      <w:r w:rsidRPr="009D4A71">
        <w:rPr>
          <w:rFonts w:ascii="Times New Roman" w:eastAsia="Times New Roman" w:hAnsi="Times New Roman" w:cs="Times New Roman" w:hint="cs"/>
          <w:b/>
          <w:color w:val="222222"/>
        </w:rPr>
        <w:lastRenderedPageBreak/>
        <w:t>Moderation Analyses of Exercise</w:t>
      </w:r>
    </w:p>
    <w:p w14:paraId="4C048132" w14:textId="0D20311E" w:rsidR="00AB7453" w:rsidRPr="006D629E" w:rsidRDefault="009D4A71" w:rsidP="006D629E">
      <w:pPr>
        <w:rPr>
          <w:rFonts w:ascii="Times New Roman" w:hAnsi="Times New Roman"/>
          <w:i/>
        </w:rPr>
      </w:pPr>
      <w:r w:rsidRPr="005837C2">
        <w:rPr>
          <w:rFonts w:ascii="Times New Roman" w:eastAsia="Times New Roman" w:hAnsi="Times New Roman" w:cs="Times New Roman" w:hint="cs"/>
          <w:color w:val="222222"/>
        </w:rPr>
        <w:t>To evaluate exercise as a moderator of the relationship between stress and AE/factors, a moderation model was employed</w:t>
      </w:r>
      <w:r w:rsidR="00BB63D0">
        <w:rPr>
          <w:rFonts w:ascii="Times New Roman" w:eastAsia="Times New Roman" w:hAnsi="Times New Roman" w:cs="Times New Roman"/>
          <w:color w:val="222222"/>
        </w:rPr>
        <w:t xml:space="preserve"> </w:t>
      </w:r>
      <w:r w:rsidR="00BB63D0">
        <w:t>(</w:t>
      </w:r>
      <w:r w:rsidR="00BB63D0" w:rsidRPr="006D629E">
        <w:rPr>
          <w:color w:val="FF0000"/>
        </w:rPr>
        <w:t>Muller et al., 2005</w:t>
      </w:r>
      <w:r w:rsidR="00BB63D0">
        <w:t>)</w:t>
      </w:r>
      <w:r w:rsidR="006D629E">
        <w:t>.</w:t>
      </w:r>
      <w:r w:rsidRPr="005837C2">
        <w:rPr>
          <w:rFonts w:ascii="Times New Roman" w:eastAsia="Times New Roman" w:hAnsi="Times New Roman" w:cs="Times New Roman" w:hint="cs"/>
          <w:color w:val="222222"/>
        </w:rPr>
        <w:t xml:space="preserve">  The individual and interaction e</w:t>
      </w:r>
      <w:r>
        <w:rPr>
          <w:rFonts w:ascii="Times New Roman" w:eastAsia="Times New Roman" w:hAnsi="Times New Roman" w:cs="Times New Roman" w:hint="cs"/>
          <w:color w:val="222222"/>
        </w:rPr>
        <w:t xml:space="preserve">stimates are outlined in Table </w:t>
      </w:r>
      <w:r>
        <w:rPr>
          <w:rFonts w:ascii="Times New Roman" w:eastAsia="Times New Roman" w:hAnsi="Times New Roman" w:cs="Times New Roman"/>
          <w:color w:val="222222"/>
        </w:rPr>
        <w:t>4</w:t>
      </w:r>
      <w:r w:rsidRPr="005837C2">
        <w:rPr>
          <w:rFonts w:ascii="Times New Roman" w:eastAsia="Times New Roman" w:hAnsi="Times New Roman" w:cs="Times New Roman" w:hint="cs"/>
          <w:color w:val="222222"/>
        </w:rPr>
        <w:t xml:space="preserve">. Significance for the influence of exercise and the interaction of stress and exercise was only seen in the model for participation/interaction engagement.  In that model, participation/interaction </w:t>
      </w:r>
      <w:r w:rsidR="00FB4115">
        <w:rPr>
          <w:rFonts w:ascii="Times New Roman" w:eastAsia="Times New Roman" w:hAnsi="Times New Roman" w:cs="Times New Roman"/>
          <w:color w:val="222222"/>
        </w:rPr>
        <w:t xml:space="preserve">engagement </w:t>
      </w:r>
      <w:r w:rsidRPr="005837C2">
        <w:rPr>
          <w:rFonts w:ascii="Times New Roman" w:eastAsia="Times New Roman" w:hAnsi="Times New Roman" w:cs="Times New Roman" w:hint="cs"/>
          <w:color w:val="222222"/>
        </w:rPr>
        <w:t>was high when one or the other independent variables was high. The significant, albeit small, interaction effect between stress and exercise lowered performance in participation/interaction when both levels were high or low, instead of resulting in the expected additive effect of the two variables on participation/interac</w:t>
      </w:r>
      <w:r w:rsidR="00FB4115">
        <w:rPr>
          <w:rFonts w:ascii="Times New Roman" w:eastAsia="Times New Roman" w:hAnsi="Times New Roman" w:cs="Times New Roman" w:hint="cs"/>
          <w:color w:val="222222"/>
        </w:rPr>
        <w:t>tion. The interaction show</w:t>
      </w:r>
      <w:r w:rsidR="00FB4115">
        <w:rPr>
          <w:rFonts w:ascii="Times New Roman" w:eastAsia="Times New Roman" w:hAnsi="Times New Roman" w:cs="Times New Roman"/>
          <w:color w:val="222222"/>
        </w:rPr>
        <w:t>s</w:t>
      </w:r>
      <w:r w:rsidRPr="005837C2">
        <w:rPr>
          <w:rFonts w:ascii="Times New Roman" w:eastAsia="Times New Roman" w:hAnsi="Times New Roman" w:cs="Times New Roman" w:hint="cs"/>
          <w:color w:val="222222"/>
        </w:rPr>
        <w:t xml:space="preserve"> a negative relationship on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depressing part</w:t>
      </w:r>
      <w:r w:rsidR="000C1BC2">
        <w:rPr>
          <w:rFonts w:ascii="Times New Roman" w:eastAsia="Times New Roman" w:hAnsi="Times New Roman" w:cs="Times New Roman"/>
          <w:color w:val="222222"/>
        </w:rPr>
        <w:t>icipation</w:t>
      </w:r>
      <w:r w:rsidRPr="005837C2">
        <w:rPr>
          <w:rFonts w:ascii="Times New Roman" w:eastAsia="Times New Roman" w:hAnsi="Times New Roman" w:cs="Times New Roman" w:hint="cs"/>
          <w:color w:val="222222"/>
        </w:rPr>
        <w:t>/int</w:t>
      </w:r>
      <w:r w:rsidR="000C1BC2">
        <w:rPr>
          <w:rFonts w:ascii="Times New Roman" w:eastAsia="Times New Roman" w:hAnsi="Times New Roman" w:cs="Times New Roman"/>
          <w:color w:val="222222"/>
        </w:rPr>
        <w:t>eraction</w:t>
      </w:r>
      <w:r w:rsidRPr="005837C2">
        <w:rPr>
          <w:rFonts w:ascii="Times New Roman" w:eastAsia="Times New Roman" w:hAnsi="Times New Roman" w:cs="Times New Roman" w:hint="cs"/>
          <w:color w:val="222222"/>
        </w:rPr>
        <w:t xml:space="preserve"> when both variables are either high or low together.  No other i</w:t>
      </w:r>
      <w:r w:rsidR="00862951">
        <w:rPr>
          <w:rFonts w:ascii="Times New Roman" w:eastAsia="Times New Roman" w:hAnsi="Times New Roman" w:cs="Times New Roman" w:hint="cs"/>
          <w:color w:val="222222"/>
        </w:rPr>
        <w:t>nfluences of exercise were seen</w:t>
      </w:r>
      <w:r w:rsidR="007362D5">
        <w:rPr>
          <w:rFonts w:ascii="Times New Roman" w:eastAsia="Times New Roman" w:hAnsi="Times New Roman" w:cs="Times New Roman"/>
          <w:color w:val="222222"/>
        </w:rPr>
        <w:t>.</w:t>
      </w:r>
      <w:r w:rsidR="00EE72E9">
        <w:rPr>
          <w:rFonts w:ascii="Times New Roman" w:eastAsia="Times New Roman" w:hAnsi="Times New Roman" w:cs="Times New Roman"/>
          <w:color w:val="222222"/>
        </w:rPr>
        <w:t xml:space="preserve"> (</w:t>
      </w:r>
      <w:r w:rsidR="00EE72E9" w:rsidRPr="00EE72E9">
        <w:rPr>
          <w:rFonts w:ascii="Times New Roman" w:eastAsia="Times New Roman" w:hAnsi="Times New Roman" w:cs="Times New Roman"/>
          <w:color w:val="FF0000"/>
        </w:rPr>
        <w:t>Add plot)</w:t>
      </w:r>
    </w:p>
    <w:p w14:paraId="1746B7B2" w14:textId="5FBE1610" w:rsidR="00803662" w:rsidRPr="00803662" w:rsidRDefault="00803662" w:rsidP="00803662">
      <w:pPr>
        <w:ind w:firstLine="0"/>
        <w:rPr>
          <w:rFonts w:ascii="Times New Roman" w:hAnsi="Times New Roman" w:cs="Times New Roman" w:hint="cs"/>
          <w:b/>
        </w:rPr>
      </w:pPr>
      <w:r w:rsidRPr="00803662">
        <w:rPr>
          <w:rFonts w:ascii="Times New Roman" w:hAnsi="Times New Roman" w:cs="Times New Roman" w:hint="cs"/>
          <w:b/>
        </w:rPr>
        <w:t>Predictive Model using Random Forest Analyses and Nested Model Comparisons</w:t>
      </w:r>
    </w:p>
    <w:p w14:paraId="0C749485" w14:textId="3EB616D8" w:rsidR="009A73BD" w:rsidRPr="007558EC" w:rsidRDefault="00803662" w:rsidP="00595D3B">
      <w:pPr>
        <w:rPr>
          <w:rFonts w:ascii="Times New Roman" w:hAnsi="Times New Roman" w:cs="Times New Roman" w:hint="cs"/>
        </w:rPr>
      </w:pPr>
      <w:r w:rsidRPr="007558EC">
        <w:rPr>
          <w:rFonts w:ascii="Times New Roman" w:hAnsi="Times New Roman" w:cs="Times New Roman" w:hint="cs"/>
        </w:rPr>
        <w:t>In order to determine the variables that would explain the most variance in AE and the factors of AE, a Random Forest approach was utilized.  Results of the Random Forest analysis can be found in</w:t>
      </w:r>
      <w:r>
        <w:rPr>
          <w:rFonts w:ascii="Times New Roman" w:hAnsi="Times New Roman" w:cs="Times New Roman" w:hint="cs"/>
        </w:rPr>
        <w:t xml:space="preserve"> Table </w:t>
      </w:r>
      <w:r>
        <w:rPr>
          <w:rFonts w:ascii="Times New Roman" w:hAnsi="Times New Roman" w:cs="Times New Roman"/>
        </w:rPr>
        <w:t>5</w:t>
      </w:r>
      <w:r w:rsidRPr="007558EC">
        <w:rPr>
          <w:rFonts w:ascii="Times New Roman" w:hAnsi="Times New Roman" w:cs="Times New Roman" w:hint="cs"/>
        </w:rPr>
        <w:t xml:space="preserve">, including variable importance measures for all potential predictor variables.  Variable importance was measured by the average increase in residual sum of squares (RSS) across all regression trees when each variable was omitted.  Generally, when looking at the RSS measure, the demographic variables showed the least importance, with ethnicity and class variably showing the most among demographic variables.  The variables used in a final multiple regression model to predict AE were subsequently determined through a nested model, forward selection process with variables added in order of importance as determined through the random forest analysis.  Nested model likelihood ratios were utilized to determine whether added </w:t>
      </w:r>
      <w:r w:rsidRPr="007558EC">
        <w:rPr>
          <w:rFonts w:ascii="Times New Roman" w:hAnsi="Times New Roman" w:cs="Times New Roman" w:hint="cs"/>
        </w:rPr>
        <w:lastRenderedPageBreak/>
        <w:t>variables improved the predictive ability of the model.  If the addition of a variable resulted in a non-significant likelihood-ratio test, that variable and all subsequent variables were left out of the final model.  For total AE the best fit model included only sleep hygiene (</w:t>
      </w:r>
      <w:r w:rsidRPr="007558EC">
        <w:rPr>
          <w:rFonts w:ascii="Times New Roman" w:hAnsi="Times New Roman" w:cs="Times New Roman" w:hint="cs"/>
        </w:rPr>
        <w:sym w:font="Symbol" w:char="F062"/>
      </w:r>
      <w:r w:rsidRPr="007558EC">
        <w:rPr>
          <w:rFonts w:ascii="Times New Roman" w:hAnsi="Times New Roman" w:cs="Times New Roman" w:hint="cs"/>
        </w:rPr>
        <w:t xml:space="preserve">=0.286, p-value=0.0002) since the addition of the variable deemed of secondary importance in the Random Forest analysis (stress) did not add to the explained variance when comparing the nested model through an ANOVA likelihood ratio (p-value=0.299).  </w:t>
      </w:r>
    </w:p>
    <w:p w14:paraId="11B80564" w14:textId="047230F1"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Notably, the model for skills included both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=-0.053, p-value=0.003) and sleep hygiene (likelihood-ratio p-value = 0.000009) before showing no added explanation of variance with the addition of exercise (likelihood-ratio p-value = 0.113). In the final model the estimate for stress changed from </w:t>
      </w:r>
      <w:r w:rsidRPr="007558EC">
        <w:rPr>
          <w:rFonts w:ascii="Times New Roman" w:hAnsi="Times New Roman" w:cs="Times New Roman" w:hint="cs"/>
        </w:rPr>
        <w:sym w:font="Symbol" w:char="F062"/>
      </w:r>
      <w:r w:rsidRPr="007558EC">
        <w:rPr>
          <w:rFonts w:ascii="Times New Roman" w:hAnsi="Times New Roman" w:cs="Times New Roman" w:hint="cs"/>
        </w:rPr>
        <w:t xml:space="preserve">=-0.053 to </w:t>
      </w:r>
      <w:r w:rsidRPr="007558EC">
        <w:rPr>
          <w:rFonts w:ascii="Times New Roman" w:hAnsi="Times New Roman" w:cs="Times New Roman" w:hint="cs"/>
        </w:rPr>
        <w:sym w:font="Symbol" w:char="F062"/>
      </w:r>
      <w:r w:rsidRPr="007558EC">
        <w:rPr>
          <w:rFonts w:ascii="Times New Roman" w:hAnsi="Times New Roman" w:cs="Times New Roman" w:hint="cs"/>
        </w:rPr>
        <w:t xml:space="preserve">=-0.028 and lost significance, while the estimate for sleep hygiene was significant at </w:t>
      </w:r>
      <w:r w:rsidRPr="007558EC">
        <w:rPr>
          <w:rFonts w:ascii="Times New Roman" w:hAnsi="Times New Roman" w:cs="Times New Roman" w:hint="cs"/>
        </w:rPr>
        <w:sym w:font="Symbol" w:char="F062"/>
      </w:r>
      <w:r w:rsidRPr="007558EC">
        <w:rPr>
          <w:rFonts w:ascii="Times New Roman" w:hAnsi="Times New Roman" w:cs="Times New Roman" w:hint="cs"/>
        </w:rPr>
        <w:t xml:space="preserve">=0.155, p-value = 0.000009.  This effect is likely a result of the relationship between the independent variables of stress and sleep hygiene as outlined in the mediation analysis described above. </w:t>
      </w:r>
    </w:p>
    <w:p w14:paraId="1024D33A" w14:textId="7EC4DE8C" w:rsidR="00803662" w:rsidRPr="007558EC" w:rsidRDefault="00803662" w:rsidP="00803662">
      <w:pPr>
        <w:rPr>
          <w:rFonts w:ascii="Times New Roman" w:hAnsi="Times New Roman" w:cs="Times New Roman" w:hint="cs"/>
        </w:rPr>
      </w:pPr>
      <w:r w:rsidRPr="007558EC">
        <w:rPr>
          <w:rFonts w:ascii="Times New Roman" w:hAnsi="Times New Roman" w:cs="Times New Roman" w:hint="cs"/>
        </w:rPr>
        <w:t>For the emotional and participation/interaction factors of AE there was only one variable fit to the final model, with stress (</w:t>
      </w:r>
      <w:r w:rsidRPr="007558EC">
        <w:rPr>
          <w:rFonts w:ascii="Times New Roman" w:hAnsi="Times New Roman" w:cs="Times New Roman" w:hint="cs"/>
        </w:rPr>
        <w:sym w:font="Symbol" w:char="F062"/>
      </w:r>
      <w:r w:rsidRPr="007558EC">
        <w:rPr>
          <w:rFonts w:ascii="Times New Roman" w:hAnsi="Times New Roman" w:cs="Times New Roman" w:hint="cs"/>
        </w:rPr>
        <w:t>=-0.024, p-value=0.122) for emotional engagement and also stress (</w:t>
      </w:r>
      <w:r w:rsidRPr="007558EC">
        <w:rPr>
          <w:rFonts w:ascii="Times New Roman" w:hAnsi="Times New Roman" w:cs="Times New Roman" w:hint="cs"/>
        </w:rPr>
        <w:sym w:font="Symbol" w:char="F062"/>
      </w:r>
      <w:r w:rsidRPr="007558EC">
        <w:rPr>
          <w:rFonts w:ascii="Times New Roman" w:hAnsi="Times New Roman" w:cs="Times New Roman" w:hint="cs"/>
        </w:rPr>
        <w:t xml:space="preserve">=-0.037, p-value=0.033) for participation/interaction engagement.  Adding sleep hygiene in the emotional model and exercise in the participation/interaction model did not significantly improve fit (explanation of variance).  </w:t>
      </w:r>
    </w:p>
    <w:p w14:paraId="458153F6" w14:textId="07625592" w:rsidR="000108C3" w:rsidRPr="00595D3B" w:rsidRDefault="00803662" w:rsidP="00595D3B">
      <w:pPr>
        <w:rPr>
          <w:rFonts w:ascii="Times New Roman" w:hAnsi="Times New Roman" w:cs="Times New Roman"/>
        </w:rPr>
      </w:pPr>
      <w:r w:rsidRPr="007558EC">
        <w:rPr>
          <w:rFonts w:ascii="Times New Roman" w:hAnsi="Times New Roman" w:cs="Times New Roman" w:hint="cs"/>
        </w:rPr>
        <w:t>The performance factor of AE was similar in model specification as found in that of skills engagement.  The inclusion of both stress (</w:t>
      </w:r>
      <w:r w:rsidRPr="007558EC">
        <w:rPr>
          <w:rFonts w:ascii="Times New Roman" w:hAnsi="Times New Roman" w:cs="Times New Roman" w:hint="cs"/>
        </w:rPr>
        <w:sym w:font="Symbol" w:char="F062"/>
      </w:r>
      <w:r w:rsidRPr="007558EC">
        <w:rPr>
          <w:rFonts w:ascii="Times New Roman" w:hAnsi="Times New Roman" w:cs="Times New Roman" w:hint="cs"/>
        </w:rPr>
        <w:t>=-0.013, p-value=0.123) in the initial model and sleep (</w:t>
      </w:r>
      <w:r w:rsidRPr="007558EC">
        <w:rPr>
          <w:rFonts w:ascii="Times New Roman" w:hAnsi="Times New Roman" w:cs="Times New Roman" w:hint="cs"/>
        </w:rPr>
        <w:sym w:font="Symbol" w:char="F062"/>
      </w:r>
      <w:r w:rsidRPr="007558EC">
        <w:rPr>
          <w:rFonts w:ascii="Times New Roman" w:hAnsi="Times New Roman" w:cs="Times New Roman" w:hint="cs"/>
        </w:rPr>
        <w:t xml:space="preserve">=0.045, p-value=0.007) in the combined model improved the explanation of variance (likelihood-ratio p-value = 0.007), but the model was not improved by the addition of exercise (likelihood-ratio p-value = 0.156). Notably, the stress variable was not significant in either the </w:t>
      </w:r>
      <w:r w:rsidRPr="007558EC">
        <w:rPr>
          <w:rFonts w:ascii="Times New Roman" w:hAnsi="Times New Roman" w:cs="Times New Roman" w:hint="cs"/>
        </w:rPr>
        <w:lastRenderedPageBreak/>
        <w:t>stand-alone model (</w:t>
      </w:r>
      <w:r w:rsidRPr="007558EC">
        <w:rPr>
          <w:rFonts w:ascii="Times New Roman" w:hAnsi="Times New Roman" w:cs="Times New Roman" w:hint="cs"/>
        </w:rPr>
        <w:sym w:font="Symbol" w:char="F062"/>
      </w:r>
      <w:r w:rsidRPr="007558EC">
        <w:rPr>
          <w:rFonts w:ascii="Times New Roman" w:hAnsi="Times New Roman" w:cs="Times New Roman" w:hint="cs"/>
        </w:rPr>
        <w:t>=-0.013, p-value=0.123) or the final, combined model (</w:t>
      </w:r>
      <w:r w:rsidRPr="007558EC">
        <w:rPr>
          <w:rFonts w:ascii="Times New Roman" w:hAnsi="Times New Roman" w:cs="Times New Roman" w:hint="cs"/>
        </w:rPr>
        <w:sym w:font="Symbol" w:char="F062"/>
      </w:r>
      <w:r w:rsidRPr="007558EC">
        <w:rPr>
          <w:rFonts w:ascii="Times New Roman" w:hAnsi="Times New Roman" w:cs="Times New Roman" w:hint="cs"/>
        </w:rPr>
        <w:t>=-0.006, p-value=0.505), while the estimate for sleep was significant when added.</w:t>
      </w:r>
      <w:r>
        <w:rPr>
          <w:rFonts w:ascii="Times New Roman" w:hAnsi="Times New Roman" w:cs="Times New Roman" w:hint="cs"/>
        </w:rPr>
        <w:t xml:space="preserve"> Table </w:t>
      </w:r>
      <w:r>
        <w:rPr>
          <w:rFonts w:ascii="Times New Roman" w:hAnsi="Times New Roman" w:cs="Times New Roman"/>
        </w:rPr>
        <w:t>6</w:t>
      </w:r>
      <w:r w:rsidRPr="007558EC">
        <w:rPr>
          <w:rFonts w:ascii="Times New Roman" w:hAnsi="Times New Roman" w:cs="Times New Roman" w:hint="cs"/>
        </w:rPr>
        <w:t xml:space="preserve"> includes all final predictive models with estimates for the variance explained by each included independent variable</w:t>
      </w:r>
      <w:r w:rsidR="00595D3B">
        <w:rPr>
          <w:rFonts w:ascii="Times New Roman" w:hAnsi="Times New Roman" w:cs="Times New Roman"/>
        </w:rPr>
        <w:t>.</w:t>
      </w:r>
    </w:p>
    <w:p w14:paraId="7CCCA756" w14:textId="77777777" w:rsidR="000060B7" w:rsidRPr="00A10106" w:rsidRDefault="000060B7" w:rsidP="000060B7">
      <w:pPr>
        <w:shd w:val="clear" w:color="auto" w:fill="FFFFFF"/>
        <w:ind w:firstLine="0"/>
        <w:rPr>
          <w:rFonts w:ascii="Times New Roman" w:eastAsia="Times New Roman" w:hAnsi="Times New Roman" w:cs="Times New Roman"/>
          <w:b/>
          <w:color w:val="222222"/>
        </w:rPr>
      </w:pPr>
      <w:r w:rsidRPr="00A10106">
        <w:rPr>
          <w:rFonts w:ascii="Times New Roman" w:eastAsia="Times New Roman" w:hAnsi="Times New Roman" w:cs="Times New Roman" w:hint="cs"/>
          <w:b/>
          <w:color w:val="222222"/>
        </w:rPr>
        <w:t>Confirmatory Factor Analysis for A</w:t>
      </w:r>
      <w:r>
        <w:rPr>
          <w:rFonts w:ascii="Times New Roman" w:eastAsia="Times New Roman" w:hAnsi="Times New Roman" w:cs="Times New Roman" w:hint="cs"/>
          <w:b/>
          <w:color w:val="222222"/>
        </w:rPr>
        <w:t xml:space="preserve">cademic Engagement </w:t>
      </w:r>
      <w:r>
        <w:rPr>
          <w:rFonts w:ascii="Times New Roman" w:eastAsia="Times New Roman" w:hAnsi="Times New Roman" w:cs="Times New Roman"/>
          <w:b/>
          <w:color w:val="222222"/>
        </w:rPr>
        <w:t>M</w:t>
      </w:r>
      <w:r>
        <w:rPr>
          <w:rFonts w:ascii="Times New Roman" w:eastAsia="Times New Roman" w:hAnsi="Times New Roman" w:cs="Times New Roman" w:hint="cs"/>
          <w:b/>
          <w:color w:val="222222"/>
        </w:rPr>
        <w:t xml:space="preserve">easure </w:t>
      </w:r>
      <w:r>
        <w:rPr>
          <w:rFonts w:ascii="Times New Roman" w:eastAsia="Times New Roman" w:hAnsi="Times New Roman" w:cs="Times New Roman"/>
          <w:b/>
          <w:color w:val="222222"/>
        </w:rPr>
        <w:t>(</w:t>
      </w:r>
      <w:r>
        <w:rPr>
          <w:rFonts w:ascii="Times New Roman" w:eastAsia="Times New Roman" w:hAnsi="Times New Roman" w:cs="Times New Roman" w:hint="cs"/>
          <w:b/>
          <w:color w:val="222222"/>
        </w:rPr>
        <w:t>SCEQ</w:t>
      </w:r>
      <w:r>
        <w:rPr>
          <w:rFonts w:ascii="Times New Roman" w:eastAsia="Times New Roman" w:hAnsi="Times New Roman" w:cs="Times New Roman"/>
          <w:b/>
          <w:color w:val="222222"/>
        </w:rPr>
        <w:t>)</w:t>
      </w:r>
    </w:p>
    <w:p w14:paraId="535AEE5C" w14:textId="77777777" w:rsidR="00A168FA" w:rsidRDefault="000060B7" w:rsidP="000060B7">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 xml:space="preserve">A Confirmatory Factor Analysis (CFA) was completed to test the factor loadings as outlined in findings by </w:t>
      </w:r>
      <w:proofErr w:type="spellStart"/>
      <w:r>
        <w:rPr>
          <w:rFonts w:ascii="Times New Roman" w:eastAsia="Times New Roman" w:hAnsi="Times New Roman" w:cs="Times New Roman"/>
          <w:color w:val="222222"/>
        </w:rPr>
        <w:t>Handelsman</w:t>
      </w:r>
      <w:proofErr w:type="spellEnd"/>
      <w:r>
        <w:rPr>
          <w:rFonts w:ascii="Times New Roman" w:eastAsia="Times New Roman" w:hAnsi="Times New Roman" w:cs="Times New Roman"/>
          <w:color w:val="222222"/>
        </w:rPr>
        <w:t xml:space="preserve"> and colleagues (2005) in their development of the Student Course Engagement Questionnaire (SCEQ).  They found evidence for the initial validation of the measure and a breakdown into four factors: skills engagement, emotional engagement, participation/interaction engagement, and performance engagement. </w:t>
      </w:r>
      <w:r w:rsidR="00A168FA">
        <w:rPr>
          <w:rFonts w:ascii="Times New Roman" w:eastAsia="Times New Roman" w:hAnsi="Times New Roman" w:cs="Times New Roman"/>
          <w:color w:val="222222"/>
        </w:rPr>
        <w:t xml:space="preserve">Results of the CFA employed here show that the user model versus the baseline model have a Comparative Fit Index (CFI) = 0.826, a Tucker-Lewis Index (TLI) = 0.804, a Root Mean Square Error of Approximation (RMSEA) = 0.090 (90% Confidence Interval 0.081-0.098), and a Standardized Root Mean Square Residual (SRMR) = 0.088, which demonstrate limited fit.  The factor loadings from the original research and the current study are outlined in Table 7. </w:t>
      </w:r>
    </w:p>
    <w:p w14:paraId="523C80CF" w14:textId="0FCD55A2" w:rsidR="000060B7" w:rsidRPr="00146A95" w:rsidRDefault="00A168FA" w:rsidP="000060B7">
      <w:pPr>
        <w:shd w:val="clear" w:color="auto" w:fill="FFFFFF"/>
        <w:rPr>
          <w:rFonts w:ascii="Times New Roman" w:eastAsia="Times New Roman" w:hAnsi="Times New Roman" w:cs="Times New Roman" w:hint="cs"/>
          <w:color w:val="222222"/>
        </w:rPr>
      </w:pPr>
      <w:r>
        <w:rPr>
          <w:rFonts w:ascii="Times New Roman" w:eastAsia="Times New Roman" w:hAnsi="Times New Roman" w:cs="Times New Roman"/>
          <w:color w:val="222222"/>
        </w:rPr>
        <w:t xml:space="preserve"> </w:t>
      </w:r>
    </w:p>
    <w:tbl>
      <w:tblPr>
        <w:tblW w:w="11750" w:type="dxa"/>
        <w:tblInd w:w="93" w:type="dxa"/>
        <w:shd w:val="clear" w:color="auto" w:fill="FFFFFF"/>
        <w:tblLayout w:type="fixed"/>
        <w:tblCellMar>
          <w:left w:w="0" w:type="dxa"/>
          <w:right w:w="0" w:type="dxa"/>
        </w:tblCellMar>
        <w:tblLook w:val="04A0" w:firstRow="1" w:lastRow="0" w:firstColumn="1" w:lastColumn="0" w:noHBand="0" w:noVBand="1"/>
      </w:tblPr>
      <w:tblGrid>
        <w:gridCol w:w="4047"/>
        <w:gridCol w:w="719"/>
        <w:gridCol w:w="768"/>
        <w:gridCol w:w="38"/>
        <w:gridCol w:w="20"/>
        <w:gridCol w:w="494"/>
        <w:gridCol w:w="58"/>
        <w:gridCol w:w="693"/>
        <w:gridCol w:w="638"/>
        <w:gridCol w:w="55"/>
        <w:gridCol w:w="173"/>
        <w:gridCol w:w="55"/>
        <w:gridCol w:w="416"/>
        <w:gridCol w:w="55"/>
        <w:gridCol w:w="638"/>
        <w:gridCol w:w="55"/>
        <w:gridCol w:w="693"/>
        <w:gridCol w:w="12"/>
        <w:gridCol w:w="681"/>
        <w:gridCol w:w="693"/>
        <w:gridCol w:w="20"/>
        <w:gridCol w:w="729"/>
      </w:tblGrid>
      <w:tr w:rsidR="00407DB9" w:rsidRPr="00994180" w14:paraId="034D194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D85D33D"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TABLE 7. </w:t>
            </w:r>
          </w:p>
        </w:tc>
        <w:tc>
          <w:tcPr>
            <w:tcW w:w="719" w:type="dxa"/>
            <w:shd w:val="clear" w:color="auto" w:fill="FFFFFF"/>
            <w:noWrap/>
            <w:tcMar>
              <w:top w:w="0" w:type="dxa"/>
              <w:left w:w="108" w:type="dxa"/>
              <w:bottom w:w="0" w:type="dxa"/>
              <w:right w:w="108" w:type="dxa"/>
            </w:tcMar>
            <w:vAlign w:val="bottom"/>
            <w:hideMark/>
          </w:tcPr>
          <w:p w14:paraId="0205A16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8" w:type="dxa"/>
            <w:shd w:val="clear" w:color="auto" w:fill="FFFFFF"/>
            <w:noWrap/>
            <w:tcMar>
              <w:top w:w="0" w:type="dxa"/>
              <w:left w:w="108" w:type="dxa"/>
              <w:bottom w:w="0" w:type="dxa"/>
              <w:right w:w="108" w:type="dxa"/>
            </w:tcMar>
            <w:vAlign w:val="bottom"/>
            <w:hideMark/>
          </w:tcPr>
          <w:p w14:paraId="2D0DC8E2"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52" w:type="dxa"/>
            <w:gridSpan w:val="3"/>
            <w:shd w:val="clear" w:color="auto" w:fill="FFFFFF"/>
            <w:noWrap/>
            <w:tcMar>
              <w:top w:w="0" w:type="dxa"/>
              <w:left w:w="108" w:type="dxa"/>
              <w:bottom w:w="0" w:type="dxa"/>
              <w:right w:w="108" w:type="dxa"/>
            </w:tcMar>
            <w:vAlign w:val="bottom"/>
            <w:hideMark/>
          </w:tcPr>
          <w:p w14:paraId="04E03F21"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29E281DF"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66" w:type="dxa"/>
            <w:gridSpan w:val="3"/>
            <w:shd w:val="clear" w:color="auto" w:fill="FFFFFF"/>
            <w:noWrap/>
            <w:tcMar>
              <w:top w:w="0" w:type="dxa"/>
              <w:left w:w="108" w:type="dxa"/>
              <w:bottom w:w="0" w:type="dxa"/>
              <w:right w:w="108" w:type="dxa"/>
            </w:tcMar>
            <w:vAlign w:val="bottom"/>
            <w:hideMark/>
          </w:tcPr>
          <w:p w14:paraId="719D1A48"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471" w:type="dxa"/>
            <w:gridSpan w:val="2"/>
            <w:shd w:val="clear" w:color="auto" w:fill="FFFFFF"/>
            <w:noWrap/>
            <w:tcMar>
              <w:top w:w="0" w:type="dxa"/>
              <w:left w:w="108" w:type="dxa"/>
              <w:bottom w:w="0" w:type="dxa"/>
              <w:right w:w="108" w:type="dxa"/>
            </w:tcMar>
            <w:vAlign w:val="bottom"/>
            <w:hideMark/>
          </w:tcPr>
          <w:p w14:paraId="330626EE"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104C29"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2467040"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55F7E4F" w14:textId="77777777" w:rsidTr="00461362">
        <w:trPr>
          <w:gridAfter w:val="4"/>
          <w:wAfter w:w="2123" w:type="dxa"/>
          <w:trHeight w:val="255"/>
        </w:trPr>
        <w:tc>
          <w:tcPr>
            <w:tcW w:w="9627" w:type="dxa"/>
            <w:gridSpan w:val="18"/>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FD04E7A" w14:textId="77777777" w:rsidR="00407DB9" w:rsidRPr="00407DB9" w:rsidRDefault="00407DB9" w:rsidP="00407DB9">
            <w:pPr>
              <w:spacing w:line="240" w:lineRule="auto"/>
              <w:ind w:firstLine="0"/>
              <w:rPr>
                <w:rFonts w:ascii="Arial" w:eastAsia="Times New Roman" w:hAnsi="Arial" w:cs="Arial"/>
                <w:i/>
                <w:color w:val="222222"/>
                <w:sz w:val="19"/>
                <w:szCs w:val="19"/>
              </w:rPr>
            </w:pPr>
            <w:r w:rsidRPr="00407DB9">
              <w:rPr>
                <w:rFonts w:ascii="Arial" w:eastAsia="Times New Roman" w:hAnsi="Arial" w:cs="Arial"/>
                <w:i/>
                <w:color w:val="222222"/>
                <w:sz w:val="19"/>
                <w:szCs w:val="19"/>
              </w:rPr>
              <w:t>Confirmatory Factor Analysis of Factor Structure of Student Course Engagement Questionnaire</w:t>
            </w:r>
          </w:p>
        </w:tc>
      </w:tr>
      <w:tr w:rsidR="00407DB9" w:rsidRPr="00994180" w14:paraId="05C6AC8F"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7D5AF7"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1525"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03178D6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1</w:t>
            </w:r>
          </w:p>
          <w:p w14:paraId="39984976"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p w14:paraId="224711AF" w14:textId="77777777" w:rsidR="00407DB9" w:rsidRPr="00994180" w:rsidRDefault="00A4531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9DDCCBB">
                <v:rect id="_x0000_i1029" alt="" style="width:.45pt;height:.05pt;mso-width-percent:0;mso-height-percent:0;mso-width-percent:0;mso-height-percent:0" o:hrpct="1" o:hralign="center" o:hrstd="t" o:hr="t" fillcolor="#a0a0a0" stroked="f"/>
              </w:pict>
            </w:r>
          </w:p>
        </w:tc>
        <w:tc>
          <w:tcPr>
            <w:tcW w:w="1265"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1B7E1A94"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2</w:t>
            </w:r>
          </w:p>
          <w:p w14:paraId="4FCE557D"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p w14:paraId="39B27F51" w14:textId="77777777" w:rsidR="00407DB9" w:rsidRPr="00994180" w:rsidRDefault="00A4531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74FFFAD1">
                <v:rect id="_x0000_i1028" alt="" style="width:.45pt;height:.05pt;mso-width-percent:0;mso-height-percent:0;mso-width-percent:0;mso-height-percent:0" o:hrpct="1" o:hralign="center" o:hrstd="t" o:hr="t" fillcolor="#a0a0a0" stroked="f"/>
              </w:pict>
            </w:r>
          </w:p>
        </w:tc>
        <w:tc>
          <w:tcPr>
            <w:tcW w:w="1337"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0FCB1747" w14:textId="77777777" w:rsidR="00407DB9"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3</w:t>
            </w:r>
          </w:p>
          <w:p w14:paraId="7D48B1E4" w14:textId="77777777"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w:t>
            </w:r>
            <w:proofErr w:type="spellStart"/>
            <w:r>
              <w:rPr>
                <w:rFonts w:ascii="Arial" w:eastAsia="Times New Roman" w:hAnsi="Arial" w:cs="Arial"/>
                <w:color w:val="222222"/>
                <w:sz w:val="19"/>
                <w:szCs w:val="19"/>
              </w:rPr>
              <w:t>int</w:t>
            </w:r>
            <w:proofErr w:type="spellEnd"/>
            <w:r>
              <w:rPr>
                <w:rFonts w:ascii="Arial" w:eastAsia="Times New Roman" w:hAnsi="Arial" w:cs="Arial"/>
                <w:color w:val="222222"/>
                <w:sz w:val="19"/>
                <w:szCs w:val="19"/>
              </w:rPr>
              <w:t>)</w:t>
            </w:r>
          </w:p>
          <w:p w14:paraId="68DD7362" w14:textId="77777777" w:rsidR="00407DB9" w:rsidRPr="00994180" w:rsidRDefault="00A4531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1500CCEF">
                <v:rect id="_x0000_i1027" alt="" style="width:.45pt;height:.05pt;mso-width-percent:0;mso-height-percent:0;mso-width-percent:0;mso-height-percent:0" o:hrpct="1" o:hralign="center" o:hrstd="t" o:hr="t" fillcolor="#a0a0a0" stroked="f"/>
              </w:pict>
            </w:r>
          </w:p>
        </w:tc>
        <w:tc>
          <w:tcPr>
            <w:tcW w:w="1453" w:type="dxa"/>
            <w:gridSpan w:val="5"/>
            <w:tcBorders>
              <w:top w:val="nil"/>
              <w:left w:val="nil"/>
              <w:bottom w:val="nil"/>
              <w:right w:val="nil"/>
            </w:tcBorders>
            <w:shd w:val="clear" w:color="auto" w:fill="FFFFFF"/>
            <w:noWrap/>
            <w:tcMar>
              <w:top w:w="0" w:type="dxa"/>
              <w:left w:w="108" w:type="dxa"/>
              <w:bottom w:w="0" w:type="dxa"/>
              <w:right w:w="108" w:type="dxa"/>
            </w:tcMar>
            <w:vAlign w:val="bottom"/>
            <w:hideMark/>
          </w:tcPr>
          <w:p w14:paraId="2E42EDCE" w14:textId="212A593B" w:rsidR="00407DB9" w:rsidRPr="00994180" w:rsidRDefault="00407DB9" w:rsidP="00461362">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Factor 4</w:t>
            </w:r>
            <w:r w:rsidR="00461362">
              <w:rPr>
                <w:rFonts w:ascii="Arial" w:eastAsia="Times New Roman" w:hAnsi="Arial" w:cs="Arial"/>
                <w:color w:val="222222"/>
                <w:sz w:val="19"/>
                <w:szCs w:val="19"/>
              </w:rPr>
              <w:t xml:space="preserve"> </w:t>
            </w:r>
            <w:r>
              <w:rPr>
                <w:rFonts w:ascii="Arial" w:eastAsia="Times New Roman" w:hAnsi="Arial" w:cs="Arial"/>
                <w:color w:val="222222"/>
                <w:sz w:val="19"/>
                <w:szCs w:val="19"/>
              </w:rPr>
              <w:t>(Performance)</w:t>
            </w:r>
          </w:p>
          <w:p w14:paraId="58A9D113" w14:textId="77777777" w:rsidR="00407DB9" w:rsidRPr="00994180" w:rsidRDefault="00A45318" w:rsidP="00407DB9">
            <w:pPr>
              <w:spacing w:line="240" w:lineRule="auto"/>
              <w:jc w:val="center"/>
              <w:rPr>
                <w:rFonts w:ascii="Arial" w:eastAsia="Times New Roman" w:hAnsi="Arial" w:cs="Arial"/>
                <w:color w:val="222222"/>
                <w:sz w:val="19"/>
                <w:szCs w:val="19"/>
              </w:rPr>
            </w:pPr>
            <w:r>
              <w:rPr>
                <w:rFonts w:ascii="Arial" w:eastAsia="Times New Roman" w:hAnsi="Arial" w:cs="Arial"/>
                <w:noProof/>
                <w:color w:val="222222"/>
                <w:sz w:val="19"/>
                <w:szCs w:val="19"/>
              </w:rPr>
              <w:pict w14:anchorId="4C294C38">
                <v:rect id="_x0000_i1026" alt="" style="width:.45pt;height:.05pt;mso-width-percent:0;mso-height-percent:0;mso-width-percent:0;mso-height-percent:0" o:hrpct="1" o:hralign="center" o:hrstd="t" o:hr="t" fillcolor="#a0a0a0" stroked="f"/>
              </w:pict>
            </w:r>
          </w:p>
        </w:tc>
      </w:tr>
      <w:tr w:rsidR="00407DB9" w:rsidRPr="00994180" w14:paraId="1ED89DE5" w14:textId="77777777" w:rsidTr="00461362">
        <w:trPr>
          <w:gridAfter w:val="4"/>
          <w:wAfter w:w="2123" w:type="dxa"/>
          <w:trHeight w:val="255"/>
        </w:trPr>
        <w:tc>
          <w:tcPr>
            <w:tcW w:w="40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1D6979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Item</w:t>
            </w:r>
            <w:r>
              <w:rPr>
                <w:rFonts w:ascii="Arial" w:eastAsia="Times New Roman" w:hAnsi="Arial" w:cs="Arial"/>
                <w:color w:val="222222"/>
                <w:sz w:val="19"/>
                <w:szCs w:val="19"/>
              </w:rPr>
              <w:t>s</w:t>
            </w:r>
          </w:p>
        </w:tc>
        <w:tc>
          <w:tcPr>
            <w:tcW w:w="719"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1081FA5C"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806"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656E5CF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514"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5F206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Ori</w:t>
            </w:r>
          </w:p>
        </w:tc>
        <w:tc>
          <w:tcPr>
            <w:tcW w:w="751"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410010E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38"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A955C37"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699" w:type="dxa"/>
            <w:gridSpan w:val="4"/>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EFF6B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c>
          <w:tcPr>
            <w:tcW w:w="693" w:type="dxa"/>
            <w:gridSpan w:val="2"/>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77D90A58" w14:textId="77777777" w:rsidR="00407DB9" w:rsidRPr="00994180" w:rsidRDefault="00407DB9" w:rsidP="00407DB9">
            <w:pPr>
              <w:spacing w:line="240" w:lineRule="auto"/>
              <w:jc w:val="center"/>
              <w:rPr>
                <w:rFonts w:ascii="Arial" w:eastAsia="Times New Roman" w:hAnsi="Arial" w:cs="Arial"/>
                <w:color w:val="222222"/>
                <w:sz w:val="19"/>
                <w:szCs w:val="19"/>
              </w:rPr>
            </w:pPr>
            <w:proofErr w:type="spellStart"/>
            <w:r>
              <w:rPr>
                <w:rFonts w:ascii="Arial" w:eastAsia="Times New Roman" w:hAnsi="Arial" w:cs="Arial"/>
                <w:i/>
                <w:iCs/>
                <w:color w:val="222222"/>
                <w:sz w:val="19"/>
                <w:szCs w:val="19"/>
              </w:rPr>
              <w:t>Orig</w:t>
            </w:r>
            <w:proofErr w:type="spellEnd"/>
          </w:p>
        </w:tc>
        <w:tc>
          <w:tcPr>
            <w:tcW w:w="760" w:type="dxa"/>
            <w:gridSpan w:val="3"/>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5C6EB9B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i/>
                <w:iCs/>
                <w:color w:val="222222"/>
                <w:sz w:val="19"/>
                <w:szCs w:val="19"/>
              </w:rPr>
              <w:t>New</w:t>
            </w:r>
          </w:p>
        </w:tc>
      </w:tr>
      <w:tr w:rsidR="00407DB9" w:rsidRPr="00994180" w14:paraId="02A9B037" w14:textId="77777777" w:rsidTr="00461362">
        <w:trPr>
          <w:gridAfter w:val="4"/>
          <w:wAfter w:w="2123" w:type="dxa"/>
          <w:trHeight w:val="255"/>
        </w:trPr>
        <w:tc>
          <w:tcPr>
            <w:tcW w:w="40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14EF"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Making sure to study on a regular basis</w:t>
            </w:r>
          </w:p>
        </w:tc>
        <w:tc>
          <w:tcPr>
            <w:tcW w:w="719"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E5FE4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806"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3B57A69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.63</w:t>
            </w:r>
          </w:p>
        </w:tc>
        <w:tc>
          <w:tcPr>
            <w:tcW w:w="514"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2C9F5B7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788548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4DDA7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tcBorders>
              <w:top w:val="nil"/>
              <w:left w:val="nil"/>
              <w:bottom w:val="nil"/>
              <w:right w:val="nil"/>
            </w:tcBorders>
            <w:shd w:val="clear" w:color="auto" w:fill="FFFFFF"/>
            <w:noWrap/>
            <w:tcMar>
              <w:top w:w="0" w:type="dxa"/>
              <w:left w:w="108" w:type="dxa"/>
              <w:bottom w:w="0" w:type="dxa"/>
              <w:right w:w="108" w:type="dxa"/>
            </w:tcMar>
            <w:vAlign w:val="bottom"/>
            <w:hideMark/>
          </w:tcPr>
          <w:p w14:paraId="41C1F4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tcBorders>
              <w:top w:val="nil"/>
              <w:left w:val="nil"/>
              <w:bottom w:val="nil"/>
              <w:right w:val="nil"/>
            </w:tcBorders>
            <w:shd w:val="clear" w:color="auto" w:fill="FFFFFF"/>
            <w:noWrap/>
            <w:tcMar>
              <w:top w:w="0" w:type="dxa"/>
              <w:left w:w="108" w:type="dxa"/>
              <w:bottom w:w="0" w:type="dxa"/>
              <w:right w:w="108" w:type="dxa"/>
            </w:tcMar>
            <w:vAlign w:val="bottom"/>
            <w:hideMark/>
          </w:tcPr>
          <w:p w14:paraId="48C5D9E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tcBorders>
              <w:top w:val="nil"/>
              <w:left w:val="nil"/>
              <w:bottom w:val="nil"/>
              <w:right w:val="nil"/>
            </w:tcBorders>
            <w:shd w:val="clear" w:color="auto" w:fill="FFFFFF"/>
            <w:noWrap/>
            <w:tcMar>
              <w:top w:w="0" w:type="dxa"/>
              <w:left w:w="108" w:type="dxa"/>
              <w:bottom w:w="0" w:type="dxa"/>
              <w:right w:w="108" w:type="dxa"/>
            </w:tcMar>
            <w:vAlign w:val="bottom"/>
            <w:hideMark/>
          </w:tcPr>
          <w:p w14:paraId="69447782"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6464ED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D9D65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Putting forth effort</w:t>
            </w:r>
          </w:p>
        </w:tc>
        <w:tc>
          <w:tcPr>
            <w:tcW w:w="719" w:type="dxa"/>
            <w:shd w:val="clear" w:color="auto" w:fill="FFFFFF"/>
            <w:noWrap/>
            <w:tcMar>
              <w:top w:w="0" w:type="dxa"/>
              <w:left w:w="108" w:type="dxa"/>
              <w:bottom w:w="0" w:type="dxa"/>
              <w:right w:w="108" w:type="dxa"/>
            </w:tcMar>
            <w:vAlign w:val="bottom"/>
            <w:hideMark/>
          </w:tcPr>
          <w:p w14:paraId="3A01AA5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.59</w:t>
            </w:r>
          </w:p>
        </w:tc>
        <w:tc>
          <w:tcPr>
            <w:tcW w:w="806" w:type="dxa"/>
            <w:gridSpan w:val="2"/>
            <w:shd w:val="clear" w:color="auto" w:fill="FFFFFF"/>
            <w:noWrap/>
            <w:tcMar>
              <w:top w:w="0" w:type="dxa"/>
              <w:left w:w="108" w:type="dxa"/>
              <w:bottom w:w="0" w:type="dxa"/>
              <w:right w:w="108" w:type="dxa"/>
            </w:tcMar>
            <w:vAlign w:val="bottom"/>
            <w:hideMark/>
          </w:tcPr>
          <w:p w14:paraId="6CEFD1E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514" w:type="dxa"/>
            <w:gridSpan w:val="2"/>
            <w:shd w:val="clear" w:color="auto" w:fill="FFFFFF"/>
            <w:noWrap/>
            <w:tcMar>
              <w:top w:w="0" w:type="dxa"/>
              <w:left w:w="108" w:type="dxa"/>
              <w:bottom w:w="0" w:type="dxa"/>
              <w:right w:w="108" w:type="dxa"/>
            </w:tcMar>
            <w:vAlign w:val="bottom"/>
            <w:hideMark/>
          </w:tcPr>
          <w:p w14:paraId="4755252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87FEC1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4E91FA4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13BB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AC15AD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66C7B3B7"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190CBBE"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24A91E0"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all homework problems</w:t>
            </w:r>
          </w:p>
        </w:tc>
        <w:tc>
          <w:tcPr>
            <w:tcW w:w="719" w:type="dxa"/>
            <w:shd w:val="clear" w:color="auto" w:fill="FFFFFF"/>
            <w:noWrap/>
            <w:tcMar>
              <w:top w:w="0" w:type="dxa"/>
              <w:left w:w="108" w:type="dxa"/>
              <w:bottom w:w="0" w:type="dxa"/>
              <w:right w:w="108" w:type="dxa"/>
            </w:tcMar>
            <w:vAlign w:val="bottom"/>
            <w:hideMark/>
          </w:tcPr>
          <w:p w14:paraId="21CB121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p>
        </w:tc>
        <w:tc>
          <w:tcPr>
            <w:tcW w:w="806" w:type="dxa"/>
            <w:gridSpan w:val="2"/>
            <w:shd w:val="clear" w:color="auto" w:fill="FFFFFF"/>
            <w:noWrap/>
            <w:tcMar>
              <w:top w:w="0" w:type="dxa"/>
              <w:left w:w="108" w:type="dxa"/>
              <w:bottom w:w="0" w:type="dxa"/>
              <w:right w:w="108" w:type="dxa"/>
            </w:tcMar>
            <w:vAlign w:val="bottom"/>
            <w:hideMark/>
          </w:tcPr>
          <w:p w14:paraId="0681124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.61</w:t>
            </w:r>
          </w:p>
        </w:tc>
        <w:tc>
          <w:tcPr>
            <w:tcW w:w="514" w:type="dxa"/>
            <w:gridSpan w:val="2"/>
            <w:shd w:val="clear" w:color="auto" w:fill="FFFFFF"/>
            <w:noWrap/>
            <w:tcMar>
              <w:top w:w="0" w:type="dxa"/>
              <w:left w:w="108" w:type="dxa"/>
              <w:bottom w:w="0" w:type="dxa"/>
              <w:right w:w="108" w:type="dxa"/>
            </w:tcMar>
            <w:vAlign w:val="bottom"/>
            <w:hideMark/>
          </w:tcPr>
          <w:p w14:paraId="20A6400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24F2FC0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18BC385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07CA559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784288F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B8CBF3A"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42EE62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AE5104A"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Staying up on the readings</w:t>
            </w:r>
          </w:p>
        </w:tc>
        <w:tc>
          <w:tcPr>
            <w:tcW w:w="719" w:type="dxa"/>
            <w:shd w:val="clear" w:color="auto" w:fill="FFFFFF"/>
            <w:noWrap/>
            <w:tcMar>
              <w:top w:w="0" w:type="dxa"/>
              <w:left w:w="108" w:type="dxa"/>
              <w:bottom w:w="0" w:type="dxa"/>
              <w:right w:w="108" w:type="dxa"/>
            </w:tcMar>
            <w:vAlign w:val="bottom"/>
            <w:hideMark/>
          </w:tcPr>
          <w:p w14:paraId="00AEBFA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806" w:type="dxa"/>
            <w:gridSpan w:val="2"/>
            <w:shd w:val="clear" w:color="auto" w:fill="FFFFFF"/>
            <w:noWrap/>
            <w:tcMar>
              <w:top w:w="0" w:type="dxa"/>
              <w:left w:w="108" w:type="dxa"/>
              <w:bottom w:w="0" w:type="dxa"/>
              <w:right w:w="108" w:type="dxa"/>
            </w:tcMar>
            <w:vAlign w:val="bottom"/>
            <w:hideMark/>
          </w:tcPr>
          <w:p w14:paraId="4AFC0C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427FA8A9"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36762FD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6F1619C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DE7DCD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0310974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2E8735FD"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1158937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6415730"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Looking over class notes between classes to </w:t>
            </w:r>
          </w:p>
          <w:p w14:paraId="73BABC87" w14:textId="77777777" w:rsidR="00407DB9" w:rsidRPr="00994180" w:rsidRDefault="00407DB9" w:rsidP="00407DB9">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make sure I understand the material</w:t>
            </w:r>
          </w:p>
        </w:tc>
        <w:tc>
          <w:tcPr>
            <w:tcW w:w="719" w:type="dxa"/>
            <w:shd w:val="clear" w:color="auto" w:fill="FFFFFF"/>
            <w:noWrap/>
            <w:tcMar>
              <w:top w:w="0" w:type="dxa"/>
              <w:left w:w="108" w:type="dxa"/>
              <w:bottom w:w="0" w:type="dxa"/>
              <w:right w:w="108" w:type="dxa"/>
            </w:tcMar>
            <w:vAlign w:val="bottom"/>
            <w:hideMark/>
          </w:tcPr>
          <w:p w14:paraId="5DDF7D0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61CD5F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514" w:type="dxa"/>
            <w:gridSpan w:val="2"/>
            <w:shd w:val="clear" w:color="auto" w:fill="FFFFFF"/>
            <w:noWrap/>
            <w:tcMar>
              <w:top w:w="0" w:type="dxa"/>
              <w:left w:w="108" w:type="dxa"/>
              <w:bottom w:w="0" w:type="dxa"/>
              <w:right w:w="108" w:type="dxa"/>
            </w:tcMar>
            <w:vAlign w:val="bottom"/>
            <w:hideMark/>
          </w:tcPr>
          <w:p w14:paraId="1ECADF1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7DCE62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2075F82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68BDBA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51A59B4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5943992F"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5971511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E1E0B95"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Being organized</w:t>
            </w:r>
          </w:p>
        </w:tc>
        <w:tc>
          <w:tcPr>
            <w:tcW w:w="719" w:type="dxa"/>
            <w:shd w:val="clear" w:color="auto" w:fill="FFFFFF"/>
            <w:noWrap/>
            <w:tcMar>
              <w:top w:w="0" w:type="dxa"/>
              <w:left w:w="108" w:type="dxa"/>
              <w:bottom w:w="0" w:type="dxa"/>
              <w:right w:w="108" w:type="dxa"/>
            </w:tcMar>
            <w:vAlign w:val="bottom"/>
            <w:hideMark/>
          </w:tcPr>
          <w:p w14:paraId="31AF14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24AB425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.58</w:t>
            </w:r>
          </w:p>
        </w:tc>
        <w:tc>
          <w:tcPr>
            <w:tcW w:w="514" w:type="dxa"/>
            <w:gridSpan w:val="2"/>
            <w:shd w:val="clear" w:color="auto" w:fill="FFFFFF"/>
            <w:noWrap/>
            <w:tcMar>
              <w:top w:w="0" w:type="dxa"/>
              <w:left w:w="108" w:type="dxa"/>
              <w:bottom w:w="0" w:type="dxa"/>
              <w:right w:w="108" w:type="dxa"/>
            </w:tcMar>
            <w:vAlign w:val="bottom"/>
            <w:hideMark/>
          </w:tcPr>
          <w:p w14:paraId="591BDD9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1D0FC9B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1BB04C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EB2BA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29A4F9A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60" w:type="dxa"/>
            <w:gridSpan w:val="3"/>
            <w:shd w:val="clear" w:color="auto" w:fill="FFFFFF"/>
            <w:noWrap/>
            <w:tcMar>
              <w:top w:w="0" w:type="dxa"/>
              <w:left w:w="108" w:type="dxa"/>
              <w:bottom w:w="0" w:type="dxa"/>
              <w:right w:w="108" w:type="dxa"/>
            </w:tcMar>
            <w:vAlign w:val="bottom"/>
            <w:hideMark/>
          </w:tcPr>
          <w:p w14:paraId="390A4121" w14:textId="77777777" w:rsidR="00407DB9" w:rsidRPr="00994180" w:rsidRDefault="00407DB9" w:rsidP="00407DB9">
            <w:pPr>
              <w:spacing w:line="240" w:lineRule="auto"/>
              <w:jc w:val="center"/>
              <w:rPr>
                <w:rFonts w:ascii="Arial" w:eastAsia="Times New Roman" w:hAnsi="Arial" w:cs="Arial"/>
                <w:color w:val="222222"/>
                <w:sz w:val="19"/>
                <w:szCs w:val="19"/>
              </w:rPr>
            </w:pPr>
          </w:p>
        </w:tc>
      </w:tr>
      <w:tr w:rsidR="00407DB9" w:rsidRPr="00994180" w14:paraId="09638BE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B4027AE"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Taking good notes in class</w:t>
            </w:r>
          </w:p>
        </w:tc>
        <w:tc>
          <w:tcPr>
            <w:tcW w:w="719" w:type="dxa"/>
            <w:shd w:val="clear" w:color="auto" w:fill="FFFFFF"/>
            <w:noWrap/>
            <w:tcMar>
              <w:top w:w="0" w:type="dxa"/>
              <w:left w:w="108" w:type="dxa"/>
              <w:bottom w:w="0" w:type="dxa"/>
              <w:right w:w="108" w:type="dxa"/>
            </w:tcMar>
            <w:vAlign w:val="bottom"/>
            <w:hideMark/>
          </w:tcPr>
          <w:p w14:paraId="173F3F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806" w:type="dxa"/>
            <w:gridSpan w:val="2"/>
            <w:shd w:val="clear" w:color="auto" w:fill="FFFFFF"/>
            <w:noWrap/>
            <w:tcMar>
              <w:top w:w="0" w:type="dxa"/>
              <w:left w:w="108" w:type="dxa"/>
              <w:bottom w:w="0" w:type="dxa"/>
              <w:right w:w="108" w:type="dxa"/>
            </w:tcMar>
            <w:vAlign w:val="bottom"/>
            <w:hideMark/>
          </w:tcPr>
          <w:p w14:paraId="7086977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c>
          <w:tcPr>
            <w:tcW w:w="514" w:type="dxa"/>
            <w:gridSpan w:val="2"/>
            <w:shd w:val="clear" w:color="auto" w:fill="FFFFFF"/>
            <w:noWrap/>
            <w:tcMar>
              <w:top w:w="0" w:type="dxa"/>
              <w:left w:w="108" w:type="dxa"/>
              <w:bottom w:w="0" w:type="dxa"/>
              <w:right w:w="108" w:type="dxa"/>
            </w:tcMar>
            <w:vAlign w:val="bottom"/>
            <w:hideMark/>
          </w:tcPr>
          <w:p w14:paraId="766D7F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61CCD81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0A8A53C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7BDC5D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465B0E2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E3A3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444FB15D"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AFAB186"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Listening carefully in class</w:t>
            </w:r>
          </w:p>
        </w:tc>
        <w:tc>
          <w:tcPr>
            <w:tcW w:w="719" w:type="dxa"/>
            <w:shd w:val="clear" w:color="auto" w:fill="FFFFFF"/>
            <w:noWrap/>
            <w:tcMar>
              <w:top w:w="0" w:type="dxa"/>
              <w:left w:w="108" w:type="dxa"/>
              <w:bottom w:w="0" w:type="dxa"/>
              <w:right w:w="108" w:type="dxa"/>
            </w:tcMar>
            <w:vAlign w:val="bottom"/>
            <w:hideMark/>
          </w:tcPr>
          <w:p w14:paraId="0E7939A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.51</w:t>
            </w:r>
          </w:p>
        </w:tc>
        <w:tc>
          <w:tcPr>
            <w:tcW w:w="806" w:type="dxa"/>
            <w:gridSpan w:val="2"/>
            <w:shd w:val="clear" w:color="auto" w:fill="FFFFFF"/>
            <w:noWrap/>
            <w:tcMar>
              <w:top w:w="0" w:type="dxa"/>
              <w:left w:w="108" w:type="dxa"/>
              <w:bottom w:w="0" w:type="dxa"/>
              <w:right w:w="108" w:type="dxa"/>
            </w:tcMar>
            <w:vAlign w:val="bottom"/>
            <w:hideMark/>
          </w:tcPr>
          <w:p w14:paraId="5BA5523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p>
        </w:tc>
        <w:tc>
          <w:tcPr>
            <w:tcW w:w="514" w:type="dxa"/>
            <w:gridSpan w:val="2"/>
            <w:shd w:val="clear" w:color="auto" w:fill="FFFFFF"/>
            <w:noWrap/>
            <w:tcMar>
              <w:top w:w="0" w:type="dxa"/>
              <w:left w:w="108" w:type="dxa"/>
              <w:bottom w:w="0" w:type="dxa"/>
              <w:right w:w="108" w:type="dxa"/>
            </w:tcMar>
            <w:vAlign w:val="bottom"/>
            <w:hideMark/>
          </w:tcPr>
          <w:p w14:paraId="705022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4D3678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3DAB61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72BA12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675E8E4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1848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A2ED0A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0541188" w14:textId="77777777" w:rsidR="00407DB9" w:rsidRPr="00994180"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Coming to class every day</w:t>
            </w:r>
          </w:p>
        </w:tc>
        <w:tc>
          <w:tcPr>
            <w:tcW w:w="719" w:type="dxa"/>
            <w:shd w:val="clear" w:color="auto" w:fill="FFFFFF"/>
            <w:noWrap/>
            <w:tcMar>
              <w:top w:w="0" w:type="dxa"/>
              <w:left w:w="108" w:type="dxa"/>
              <w:bottom w:w="0" w:type="dxa"/>
              <w:right w:w="108" w:type="dxa"/>
            </w:tcMar>
            <w:vAlign w:val="bottom"/>
            <w:hideMark/>
          </w:tcPr>
          <w:p w14:paraId="74315297"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.47</w:t>
            </w:r>
          </w:p>
        </w:tc>
        <w:tc>
          <w:tcPr>
            <w:tcW w:w="806" w:type="dxa"/>
            <w:gridSpan w:val="2"/>
            <w:shd w:val="clear" w:color="auto" w:fill="FFFFFF"/>
            <w:noWrap/>
            <w:tcMar>
              <w:top w:w="0" w:type="dxa"/>
              <w:left w:w="108" w:type="dxa"/>
              <w:bottom w:w="0" w:type="dxa"/>
              <w:right w:w="108" w:type="dxa"/>
            </w:tcMar>
            <w:vAlign w:val="bottom"/>
            <w:hideMark/>
          </w:tcPr>
          <w:p w14:paraId="233A4FF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.53</w:t>
            </w:r>
          </w:p>
        </w:tc>
        <w:tc>
          <w:tcPr>
            <w:tcW w:w="514" w:type="dxa"/>
            <w:gridSpan w:val="2"/>
            <w:shd w:val="clear" w:color="auto" w:fill="FFFFFF"/>
            <w:noWrap/>
            <w:tcMar>
              <w:top w:w="0" w:type="dxa"/>
              <w:left w:w="108" w:type="dxa"/>
              <w:bottom w:w="0" w:type="dxa"/>
              <w:right w:w="108" w:type="dxa"/>
            </w:tcMar>
            <w:vAlign w:val="bottom"/>
            <w:hideMark/>
          </w:tcPr>
          <w:p w14:paraId="0F195F0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hideMark/>
          </w:tcPr>
          <w:p w14:paraId="5B5ED2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hideMark/>
          </w:tcPr>
          <w:p w14:paraId="5FAF0B6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954839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A4851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635D37B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7617D0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1067AF8" w14:textId="77777777" w:rsidR="00407DB9" w:rsidRDefault="00407DB9" w:rsidP="00407DB9">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material </w:t>
            </w:r>
          </w:p>
          <w:p w14:paraId="30A844B3"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relevant to my life</w:t>
            </w:r>
          </w:p>
        </w:tc>
        <w:tc>
          <w:tcPr>
            <w:tcW w:w="719" w:type="dxa"/>
            <w:shd w:val="clear" w:color="auto" w:fill="FFFFFF"/>
            <w:noWrap/>
            <w:tcMar>
              <w:top w:w="0" w:type="dxa"/>
              <w:left w:w="108" w:type="dxa"/>
              <w:bottom w:w="0" w:type="dxa"/>
              <w:right w:w="108" w:type="dxa"/>
            </w:tcMar>
            <w:vAlign w:val="bottom"/>
            <w:hideMark/>
          </w:tcPr>
          <w:p w14:paraId="4260613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067F55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5E0692A1"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3D3420F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.87</w:t>
            </w:r>
          </w:p>
        </w:tc>
        <w:tc>
          <w:tcPr>
            <w:tcW w:w="638" w:type="dxa"/>
            <w:shd w:val="clear" w:color="auto" w:fill="FFFFFF"/>
            <w:noWrap/>
            <w:tcMar>
              <w:top w:w="0" w:type="dxa"/>
              <w:left w:w="108" w:type="dxa"/>
              <w:bottom w:w="0" w:type="dxa"/>
              <w:right w:w="108" w:type="dxa"/>
            </w:tcMar>
            <w:vAlign w:val="bottom"/>
            <w:hideMark/>
          </w:tcPr>
          <w:p w14:paraId="13E0EAC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369BF91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AE9EB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E0B02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AD58F9F"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42066F74"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Applying course material to my life</w:t>
            </w:r>
          </w:p>
        </w:tc>
        <w:tc>
          <w:tcPr>
            <w:tcW w:w="719" w:type="dxa"/>
            <w:shd w:val="clear" w:color="auto" w:fill="FFFFFF"/>
            <w:noWrap/>
            <w:tcMar>
              <w:top w:w="0" w:type="dxa"/>
              <w:left w:w="108" w:type="dxa"/>
              <w:bottom w:w="0" w:type="dxa"/>
              <w:right w:w="108" w:type="dxa"/>
            </w:tcMar>
            <w:vAlign w:val="bottom"/>
            <w:hideMark/>
          </w:tcPr>
          <w:p w14:paraId="0BEE7CE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573B4406" w14:textId="77777777" w:rsidR="00407DB9" w:rsidRPr="00994180" w:rsidRDefault="00407DB9" w:rsidP="00407DB9">
            <w:pPr>
              <w:spacing w:line="240" w:lineRule="auto"/>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7AD6F4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.86</w:t>
            </w:r>
          </w:p>
        </w:tc>
        <w:tc>
          <w:tcPr>
            <w:tcW w:w="751" w:type="dxa"/>
            <w:gridSpan w:val="2"/>
            <w:shd w:val="clear" w:color="auto" w:fill="FFFFFF"/>
            <w:noWrap/>
            <w:tcMar>
              <w:top w:w="0" w:type="dxa"/>
              <w:left w:w="108" w:type="dxa"/>
              <w:bottom w:w="0" w:type="dxa"/>
              <w:right w:w="108" w:type="dxa"/>
            </w:tcMar>
            <w:vAlign w:val="bottom"/>
            <w:hideMark/>
          </w:tcPr>
          <w:p w14:paraId="73939DA2"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.81</w:t>
            </w:r>
          </w:p>
        </w:tc>
        <w:tc>
          <w:tcPr>
            <w:tcW w:w="638" w:type="dxa"/>
            <w:shd w:val="clear" w:color="auto" w:fill="FFFFFF"/>
            <w:noWrap/>
            <w:tcMar>
              <w:top w:w="0" w:type="dxa"/>
              <w:left w:w="108" w:type="dxa"/>
              <w:bottom w:w="0" w:type="dxa"/>
              <w:right w:w="108" w:type="dxa"/>
            </w:tcMar>
            <w:vAlign w:val="bottom"/>
            <w:hideMark/>
          </w:tcPr>
          <w:p w14:paraId="011346B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hideMark/>
          </w:tcPr>
          <w:p w14:paraId="5B8BAB1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hideMark/>
          </w:tcPr>
          <w:p w14:paraId="182EC94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5EC71C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4A6FE7"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1DF3A6AC"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Finding ways to make the course interesting </w:t>
            </w:r>
          </w:p>
          <w:p w14:paraId="274DDB25"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 me</w:t>
            </w:r>
          </w:p>
        </w:tc>
        <w:tc>
          <w:tcPr>
            <w:tcW w:w="719" w:type="dxa"/>
            <w:shd w:val="clear" w:color="auto" w:fill="FFFFFF"/>
            <w:noWrap/>
            <w:tcMar>
              <w:top w:w="0" w:type="dxa"/>
              <w:left w:w="108" w:type="dxa"/>
              <w:bottom w:w="0" w:type="dxa"/>
              <w:right w:w="108" w:type="dxa"/>
            </w:tcMar>
            <w:vAlign w:val="bottom"/>
            <w:hideMark/>
          </w:tcPr>
          <w:p w14:paraId="70DCD8EE"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37B0F0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02FC8764"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.54</w:t>
            </w:r>
          </w:p>
        </w:tc>
        <w:tc>
          <w:tcPr>
            <w:tcW w:w="751" w:type="dxa"/>
            <w:gridSpan w:val="2"/>
            <w:shd w:val="clear" w:color="auto" w:fill="FFFFFF"/>
            <w:noWrap/>
            <w:tcMar>
              <w:top w:w="0" w:type="dxa"/>
              <w:left w:w="108" w:type="dxa"/>
              <w:bottom w:w="0" w:type="dxa"/>
              <w:right w:w="108" w:type="dxa"/>
            </w:tcMar>
            <w:vAlign w:val="bottom"/>
            <w:hideMark/>
          </w:tcPr>
          <w:p w14:paraId="2CE2C6DE"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.73</w:t>
            </w:r>
          </w:p>
        </w:tc>
        <w:tc>
          <w:tcPr>
            <w:tcW w:w="638" w:type="dxa"/>
            <w:shd w:val="clear" w:color="auto" w:fill="FFFFFF"/>
            <w:noWrap/>
            <w:tcMar>
              <w:top w:w="0" w:type="dxa"/>
              <w:left w:w="108" w:type="dxa"/>
              <w:bottom w:w="0" w:type="dxa"/>
              <w:right w:w="108" w:type="dxa"/>
            </w:tcMar>
            <w:vAlign w:val="bottom"/>
            <w:hideMark/>
          </w:tcPr>
          <w:p w14:paraId="12F40DB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37BDFE0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0EC6BA9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78F021B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5DE49F58"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55B3C5A9"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Thinking about the course between class </w:t>
            </w:r>
          </w:p>
          <w:p w14:paraId="6CB2CEF1" w14:textId="77777777" w:rsidR="00407DB9" w:rsidRPr="00994180" w:rsidRDefault="00407DB9" w:rsidP="00407DB9">
            <w:pPr>
              <w:spacing w:line="240" w:lineRule="auto"/>
              <w:ind w:left="144"/>
              <w:rPr>
                <w:rFonts w:ascii="Arial" w:eastAsia="Times New Roman" w:hAnsi="Arial" w:cs="Arial"/>
                <w:color w:val="222222"/>
                <w:sz w:val="19"/>
                <w:szCs w:val="19"/>
              </w:rPr>
            </w:pPr>
            <w:r>
              <w:rPr>
                <w:rFonts w:ascii="Arial" w:eastAsia="Times New Roman" w:hAnsi="Arial" w:cs="Arial"/>
                <w:color w:val="222222"/>
                <w:sz w:val="19"/>
                <w:szCs w:val="19"/>
              </w:rPr>
              <w:t>meetings</w:t>
            </w:r>
          </w:p>
        </w:tc>
        <w:tc>
          <w:tcPr>
            <w:tcW w:w="719" w:type="dxa"/>
            <w:shd w:val="clear" w:color="auto" w:fill="FFFFFF"/>
            <w:noWrap/>
            <w:tcMar>
              <w:top w:w="0" w:type="dxa"/>
              <w:left w:w="108" w:type="dxa"/>
              <w:bottom w:w="0" w:type="dxa"/>
              <w:right w:w="108" w:type="dxa"/>
            </w:tcMar>
            <w:vAlign w:val="bottom"/>
            <w:hideMark/>
          </w:tcPr>
          <w:p w14:paraId="22B9D8A2"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EB87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153A8F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.46</w:t>
            </w:r>
          </w:p>
        </w:tc>
        <w:tc>
          <w:tcPr>
            <w:tcW w:w="751" w:type="dxa"/>
            <w:gridSpan w:val="2"/>
            <w:shd w:val="clear" w:color="auto" w:fill="FFFFFF"/>
            <w:noWrap/>
            <w:tcMar>
              <w:top w:w="0" w:type="dxa"/>
              <w:left w:w="108" w:type="dxa"/>
              <w:bottom w:w="0" w:type="dxa"/>
              <w:right w:w="108" w:type="dxa"/>
            </w:tcMar>
            <w:vAlign w:val="bottom"/>
            <w:hideMark/>
          </w:tcPr>
          <w:p w14:paraId="02ADC6D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.65</w:t>
            </w:r>
          </w:p>
        </w:tc>
        <w:tc>
          <w:tcPr>
            <w:tcW w:w="638" w:type="dxa"/>
            <w:shd w:val="clear" w:color="auto" w:fill="FFFFFF"/>
            <w:noWrap/>
            <w:tcMar>
              <w:top w:w="0" w:type="dxa"/>
              <w:left w:w="108" w:type="dxa"/>
              <w:bottom w:w="0" w:type="dxa"/>
              <w:right w:w="108" w:type="dxa"/>
            </w:tcMar>
            <w:vAlign w:val="bottom"/>
            <w:hideMark/>
          </w:tcPr>
          <w:p w14:paraId="5FB2BAE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B895E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25C48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9466D8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01387FDB"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6C1E1D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Really desiring to learn the material</w:t>
            </w:r>
          </w:p>
        </w:tc>
        <w:tc>
          <w:tcPr>
            <w:tcW w:w="719" w:type="dxa"/>
            <w:shd w:val="clear" w:color="auto" w:fill="FFFFFF"/>
            <w:noWrap/>
            <w:tcMar>
              <w:top w:w="0" w:type="dxa"/>
              <w:left w:w="108" w:type="dxa"/>
              <w:bottom w:w="0" w:type="dxa"/>
              <w:right w:w="108" w:type="dxa"/>
            </w:tcMar>
            <w:vAlign w:val="bottom"/>
            <w:hideMark/>
          </w:tcPr>
          <w:p w14:paraId="7702AE8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3CEE69A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2158FCC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.43</w:t>
            </w:r>
          </w:p>
        </w:tc>
        <w:tc>
          <w:tcPr>
            <w:tcW w:w="751" w:type="dxa"/>
            <w:gridSpan w:val="2"/>
            <w:shd w:val="clear" w:color="auto" w:fill="FFFFFF"/>
            <w:noWrap/>
            <w:tcMar>
              <w:top w:w="0" w:type="dxa"/>
              <w:left w:w="108" w:type="dxa"/>
              <w:bottom w:w="0" w:type="dxa"/>
              <w:right w:w="108" w:type="dxa"/>
            </w:tcMar>
            <w:vAlign w:val="bottom"/>
            <w:hideMark/>
          </w:tcPr>
          <w:p w14:paraId="6DE5F31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.52</w:t>
            </w:r>
          </w:p>
        </w:tc>
        <w:tc>
          <w:tcPr>
            <w:tcW w:w="638" w:type="dxa"/>
            <w:shd w:val="clear" w:color="auto" w:fill="FFFFFF"/>
            <w:noWrap/>
            <w:tcMar>
              <w:top w:w="0" w:type="dxa"/>
              <w:left w:w="108" w:type="dxa"/>
              <w:bottom w:w="0" w:type="dxa"/>
              <w:right w:w="108" w:type="dxa"/>
            </w:tcMar>
            <w:vAlign w:val="bottom"/>
            <w:hideMark/>
          </w:tcPr>
          <w:p w14:paraId="29ACD92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712C45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shd w:val="clear" w:color="auto" w:fill="FFFFFF"/>
            <w:noWrap/>
            <w:tcMar>
              <w:top w:w="0" w:type="dxa"/>
              <w:left w:w="108" w:type="dxa"/>
              <w:bottom w:w="0" w:type="dxa"/>
              <w:right w:w="108" w:type="dxa"/>
            </w:tcMar>
            <w:vAlign w:val="bottom"/>
            <w:hideMark/>
          </w:tcPr>
          <w:p w14:paraId="56033963"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4BD678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781532DA"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F8DACAD"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Raising my hand in class</w:t>
            </w:r>
          </w:p>
        </w:tc>
        <w:tc>
          <w:tcPr>
            <w:tcW w:w="719" w:type="dxa"/>
            <w:shd w:val="clear" w:color="auto" w:fill="FFFFFF"/>
            <w:noWrap/>
            <w:tcMar>
              <w:top w:w="0" w:type="dxa"/>
              <w:left w:w="108" w:type="dxa"/>
              <w:bottom w:w="0" w:type="dxa"/>
              <w:right w:w="108" w:type="dxa"/>
            </w:tcMar>
            <w:vAlign w:val="bottom"/>
            <w:hideMark/>
          </w:tcPr>
          <w:p w14:paraId="29266AE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41E0D1B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68D9A46E"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085F91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2EB194C3"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.82</w:t>
            </w:r>
          </w:p>
        </w:tc>
        <w:tc>
          <w:tcPr>
            <w:tcW w:w="699" w:type="dxa"/>
            <w:gridSpan w:val="4"/>
            <w:shd w:val="clear" w:color="auto" w:fill="FFFFFF"/>
            <w:noWrap/>
            <w:tcMar>
              <w:top w:w="0" w:type="dxa"/>
              <w:left w:w="108" w:type="dxa"/>
              <w:bottom w:w="0" w:type="dxa"/>
              <w:right w:w="108" w:type="dxa"/>
            </w:tcMar>
            <w:vAlign w:val="bottom"/>
            <w:hideMark/>
          </w:tcPr>
          <w:p w14:paraId="6DA4D9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.97</w:t>
            </w:r>
          </w:p>
        </w:tc>
        <w:tc>
          <w:tcPr>
            <w:tcW w:w="693" w:type="dxa"/>
            <w:gridSpan w:val="2"/>
            <w:shd w:val="clear" w:color="auto" w:fill="FFFFFF"/>
            <w:noWrap/>
            <w:tcMar>
              <w:top w:w="0" w:type="dxa"/>
              <w:left w:w="108" w:type="dxa"/>
              <w:bottom w:w="0" w:type="dxa"/>
              <w:right w:w="108" w:type="dxa"/>
            </w:tcMar>
            <w:vAlign w:val="bottom"/>
            <w:hideMark/>
          </w:tcPr>
          <w:p w14:paraId="6839E97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10BE858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FC194A6"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04CD8D8"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Asking questions when I don’t understand </w:t>
            </w:r>
          </w:p>
          <w:p w14:paraId="7F27B5D9"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the instructor</w:t>
            </w:r>
          </w:p>
        </w:tc>
        <w:tc>
          <w:tcPr>
            <w:tcW w:w="719" w:type="dxa"/>
            <w:shd w:val="clear" w:color="auto" w:fill="FFFFFF"/>
            <w:noWrap/>
            <w:tcMar>
              <w:top w:w="0" w:type="dxa"/>
              <w:left w:w="108" w:type="dxa"/>
              <w:bottom w:w="0" w:type="dxa"/>
              <w:right w:w="108" w:type="dxa"/>
            </w:tcMar>
            <w:vAlign w:val="bottom"/>
            <w:hideMark/>
          </w:tcPr>
          <w:p w14:paraId="31784ECD" w14:textId="77777777" w:rsidR="00407DB9" w:rsidRPr="00994180" w:rsidRDefault="00407DB9" w:rsidP="00407DB9">
            <w:pPr>
              <w:spacing w:line="240" w:lineRule="auto"/>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73E9CF"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4CDD942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8949A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CDB48F6"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538ACF5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1.02</w:t>
            </w:r>
          </w:p>
        </w:tc>
        <w:tc>
          <w:tcPr>
            <w:tcW w:w="693" w:type="dxa"/>
            <w:gridSpan w:val="2"/>
            <w:shd w:val="clear" w:color="auto" w:fill="FFFFFF"/>
            <w:noWrap/>
            <w:tcMar>
              <w:top w:w="0" w:type="dxa"/>
              <w:left w:w="108" w:type="dxa"/>
              <w:bottom w:w="0" w:type="dxa"/>
              <w:right w:w="108" w:type="dxa"/>
            </w:tcMar>
            <w:vAlign w:val="bottom"/>
            <w:hideMark/>
          </w:tcPr>
          <w:p w14:paraId="0F40615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33E33DA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76C6323"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307081BE"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Having fun in class</w:t>
            </w:r>
          </w:p>
        </w:tc>
        <w:tc>
          <w:tcPr>
            <w:tcW w:w="719" w:type="dxa"/>
            <w:shd w:val="clear" w:color="auto" w:fill="FFFFFF"/>
            <w:noWrap/>
            <w:tcMar>
              <w:top w:w="0" w:type="dxa"/>
              <w:left w:w="108" w:type="dxa"/>
              <w:bottom w:w="0" w:type="dxa"/>
              <w:right w:w="108" w:type="dxa"/>
            </w:tcMar>
            <w:vAlign w:val="bottom"/>
            <w:hideMark/>
          </w:tcPr>
          <w:p w14:paraId="672E1CE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F17C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7DBAA40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7C348F9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077674D9"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.57</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666D513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.50</w:t>
            </w:r>
          </w:p>
        </w:tc>
        <w:tc>
          <w:tcPr>
            <w:tcW w:w="693" w:type="dxa"/>
            <w:gridSpan w:val="2"/>
            <w:shd w:val="clear" w:color="auto" w:fill="FFFFFF"/>
            <w:noWrap/>
            <w:tcMar>
              <w:top w:w="0" w:type="dxa"/>
              <w:left w:w="108" w:type="dxa"/>
              <w:bottom w:w="0" w:type="dxa"/>
              <w:right w:w="108" w:type="dxa"/>
            </w:tcMar>
            <w:vAlign w:val="bottom"/>
            <w:hideMark/>
          </w:tcPr>
          <w:p w14:paraId="0AD1A784"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28142216"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1356108C"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0423F196"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Participating actively in small-group </w:t>
            </w:r>
          </w:p>
          <w:p w14:paraId="71F7BFFC"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discussions</w:t>
            </w:r>
          </w:p>
        </w:tc>
        <w:tc>
          <w:tcPr>
            <w:tcW w:w="719" w:type="dxa"/>
            <w:shd w:val="clear" w:color="auto" w:fill="FFFFFF"/>
            <w:noWrap/>
            <w:tcMar>
              <w:top w:w="0" w:type="dxa"/>
              <w:left w:w="108" w:type="dxa"/>
              <w:bottom w:w="0" w:type="dxa"/>
              <w:right w:w="108" w:type="dxa"/>
            </w:tcMar>
            <w:vAlign w:val="bottom"/>
            <w:hideMark/>
          </w:tcPr>
          <w:p w14:paraId="488D251A"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69D5285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1797F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1D2C82C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4FA1FF88"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14D4EC2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.77</w:t>
            </w:r>
          </w:p>
        </w:tc>
        <w:tc>
          <w:tcPr>
            <w:tcW w:w="693" w:type="dxa"/>
            <w:gridSpan w:val="2"/>
            <w:shd w:val="clear" w:color="auto" w:fill="FFFFFF"/>
            <w:noWrap/>
            <w:tcMar>
              <w:top w:w="0" w:type="dxa"/>
              <w:left w:w="108" w:type="dxa"/>
              <w:bottom w:w="0" w:type="dxa"/>
              <w:right w:w="108" w:type="dxa"/>
            </w:tcMar>
            <w:vAlign w:val="bottom"/>
            <w:hideMark/>
          </w:tcPr>
          <w:p w14:paraId="4775908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4357F0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62A9DAA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67C593C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Going to the professor’s office hours to </w:t>
            </w:r>
          </w:p>
          <w:p w14:paraId="21C295EE" w14:textId="77777777" w:rsidR="00407DB9" w:rsidRPr="00994180" w:rsidRDefault="00407DB9" w:rsidP="004543CD">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review assignments or tests or to ask questions</w:t>
            </w:r>
          </w:p>
        </w:tc>
        <w:tc>
          <w:tcPr>
            <w:tcW w:w="719" w:type="dxa"/>
            <w:shd w:val="clear" w:color="auto" w:fill="FFFFFF"/>
            <w:noWrap/>
            <w:tcMar>
              <w:top w:w="0" w:type="dxa"/>
              <w:left w:w="108" w:type="dxa"/>
              <w:bottom w:w="0" w:type="dxa"/>
              <w:right w:w="108" w:type="dxa"/>
            </w:tcMar>
            <w:vAlign w:val="bottom"/>
            <w:hideMark/>
          </w:tcPr>
          <w:p w14:paraId="40FE892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FDF7D44"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BD5A87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0EABD1F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70A1CAB0"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.50</w:t>
            </w:r>
          </w:p>
        </w:tc>
        <w:tc>
          <w:tcPr>
            <w:tcW w:w="699" w:type="dxa"/>
            <w:gridSpan w:val="4"/>
            <w:shd w:val="clear" w:color="auto" w:fill="FFFFFF"/>
            <w:noWrap/>
            <w:tcMar>
              <w:top w:w="0" w:type="dxa"/>
              <w:left w:w="108" w:type="dxa"/>
              <w:bottom w:w="0" w:type="dxa"/>
              <w:right w:w="108" w:type="dxa"/>
            </w:tcMar>
            <w:vAlign w:val="bottom"/>
            <w:hideMark/>
          </w:tcPr>
          <w:p w14:paraId="09E9AE5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.60</w:t>
            </w:r>
          </w:p>
        </w:tc>
        <w:tc>
          <w:tcPr>
            <w:tcW w:w="693" w:type="dxa"/>
            <w:gridSpan w:val="2"/>
            <w:shd w:val="clear" w:color="auto" w:fill="FFFFFF"/>
            <w:noWrap/>
            <w:tcMar>
              <w:top w:w="0" w:type="dxa"/>
              <w:left w:w="108" w:type="dxa"/>
              <w:bottom w:w="0" w:type="dxa"/>
              <w:right w:w="108" w:type="dxa"/>
            </w:tcMar>
            <w:vAlign w:val="bottom"/>
            <w:hideMark/>
          </w:tcPr>
          <w:p w14:paraId="64D2D2F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06F43B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3B81915"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hideMark/>
          </w:tcPr>
          <w:p w14:paraId="293680E1" w14:textId="77777777" w:rsidR="00407DB9" w:rsidRPr="00994180"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Helping fellow students</w:t>
            </w:r>
          </w:p>
        </w:tc>
        <w:tc>
          <w:tcPr>
            <w:tcW w:w="719" w:type="dxa"/>
            <w:shd w:val="clear" w:color="auto" w:fill="FFFFFF"/>
            <w:noWrap/>
            <w:tcMar>
              <w:top w:w="0" w:type="dxa"/>
              <w:left w:w="108" w:type="dxa"/>
              <w:bottom w:w="0" w:type="dxa"/>
              <w:right w:w="108" w:type="dxa"/>
            </w:tcMar>
            <w:vAlign w:val="bottom"/>
            <w:hideMark/>
          </w:tcPr>
          <w:p w14:paraId="2AFAF86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hideMark/>
          </w:tcPr>
          <w:p w14:paraId="791857E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hideMark/>
          </w:tcPr>
          <w:p w14:paraId="35F0A2D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shd w:val="clear" w:color="auto" w:fill="FFFFFF"/>
            <w:noWrap/>
            <w:tcMar>
              <w:top w:w="0" w:type="dxa"/>
              <w:left w:w="108" w:type="dxa"/>
              <w:bottom w:w="0" w:type="dxa"/>
              <w:right w:w="108" w:type="dxa"/>
            </w:tcMar>
            <w:vAlign w:val="bottom"/>
            <w:hideMark/>
          </w:tcPr>
          <w:p w14:paraId="6BA2EF6F"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shd w:val="clear" w:color="auto" w:fill="FFFFFF"/>
            <w:noWrap/>
            <w:tcMar>
              <w:top w:w="0" w:type="dxa"/>
              <w:left w:w="108" w:type="dxa"/>
              <w:bottom w:w="0" w:type="dxa"/>
              <w:right w:w="108" w:type="dxa"/>
            </w:tcMar>
            <w:vAlign w:val="bottom"/>
            <w:hideMark/>
          </w:tcPr>
          <w:p w14:paraId="64C8686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.45</w:t>
            </w:r>
            <w:r w:rsidRPr="00994180">
              <w:rPr>
                <w:rFonts w:ascii="Arial" w:eastAsia="Times New Roman" w:hAnsi="Arial" w:cs="Arial"/>
                <w:color w:val="222222"/>
                <w:sz w:val="19"/>
                <w:szCs w:val="19"/>
              </w:rPr>
              <w:t> </w:t>
            </w:r>
          </w:p>
        </w:tc>
        <w:tc>
          <w:tcPr>
            <w:tcW w:w="699" w:type="dxa"/>
            <w:gridSpan w:val="4"/>
            <w:shd w:val="clear" w:color="auto" w:fill="FFFFFF"/>
            <w:noWrap/>
            <w:tcMar>
              <w:top w:w="0" w:type="dxa"/>
              <w:left w:w="108" w:type="dxa"/>
              <w:bottom w:w="0" w:type="dxa"/>
              <w:right w:w="108" w:type="dxa"/>
            </w:tcMar>
            <w:vAlign w:val="bottom"/>
            <w:hideMark/>
          </w:tcPr>
          <w:p w14:paraId="775A8458"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r>
              <w:rPr>
                <w:rFonts w:ascii="Arial" w:eastAsia="Times New Roman" w:hAnsi="Arial" w:cs="Arial"/>
                <w:color w:val="222222"/>
                <w:sz w:val="19"/>
                <w:szCs w:val="19"/>
              </w:rPr>
              <w:t>.41</w:t>
            </w:r>
          </w:p>
        </w:tc>
        <w:tc>
          <w:tcPr>
            <w:tcW w:w="693" w:type="dxa"/>
            <w:gridSpan w:val="2"/>
            <w:shd w:val="clear" w:color="auto" w:fill="FFFFFF"/>
            <w:noWrap/>
            <w:tcMar>
              <w:top w:w="0" w:type="dxa"/>
              <w:left w:w="108" w:type="dxa"/>
              <w:bottom w:w="0" w:type="dxa"/>
              <w:right w:w="108" w:type="dxa"/>
            </w:tcMar>
            <w:vAlign w:val="bottom"/>
            <w:hideMark/>
          </w:tcPr>
          <w:p w14:paraId="66941C0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shd w:val="clear" w:color="auto" w:fill="FFFFFF"/>
            <w:noWrap/>
            <w:tcMar>
              <w:top w:w="0" w:type="dxa"/>
              <w:left w:w="108" w:type="dxa"/>
              <w:bottom w:w="0" w:type="dxa"/>
              <w:right w:w="108" w:type="dxa"/>
            </w:tcMar>
            <w:vAlign w:val="bottom"/>
            <w:hideMark/>
          </w:tcPr>
          <w:p w14:paraId="5B032BE7"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31268D9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68A6FE23"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Getting good grades</w:t>
            </w:r>
          </w:p>
        </w:tc>
        <w:tc>
          <w:tcPr>
            <w:tcW w:w="719" w:type="dxa"/>
            <w:shd w:val="clear" w:color="auto" w:fill="FFFFFF"/>
            <w:noWrap/>
            <w:tcMar>
              <w:top w:w="0" w:type="dxa"/>
              <w:left w:w="108" w:type="dxa"/>
              <w:bottom w:w="0" w:type="dxa"/>
              <w:right w:w="108" w:type="dxa"/>
            </w:tcMar>
            <w:vAlign w:val="bottom"/>
          </w:tcPr>
          <w:p w14:paraId="697077C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1AB0F3AD"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1181058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DBD98B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0D9825FC"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20F5D9F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12B6982B"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.77</w:t>
            </w:r>
          </w:p>
        </w:tc>
        <w:tc>
          <w:tcPr>
            <w:tcW w:w="760" w:type="dxa"/>
            <w:gridSpan w:val="3"/>
            <w:shd w:val="clear" w:color="auto" w:fill="FFFFFF"/>
            <w:noWrap/>
            <w:tcMar>
              <w:top w:w="0" w:type="dxa"/>
              <w:left w:w="108" w:type="dxa"/>
              <w:bottom w:w="0" w:type="dxa"/>
              <w:right w:w="108" w:type="dxa"/>
            </w:tcMar>
            <w:vAlign w:val="bottom"/>
          </w:tcPr>
          <w:p w14:paraId="01F8642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.62</w:t>
            </w:r>
          </w:p>
        </w:tc>
      </w:tr>
      <w:tr w:rsidR="00407DB9" w:rsidRPr="00994180" w14:paraId="339C82B9"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2F12FC3B"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Doing well on the tests</w:t>
            </w:r>
          </w:p>
        </w:tc>
        <w:tc>
          <w:tcPr>
            <w:tcW w:w="719" w:type="dxa"/>
            <w:shd w:val="clear" w:color="auto" w:fill="FFFFFF"/>
            <w:noWrap/>
            <w:tcMar>
              <w:top w:w="0" w:type="dxa"/>
              <w:left w:w="108" w:type="dxa"/>
              <w:bottom w:w="0" w:type="dxa"/>
              <w:right w:w="108" w:type="dxa"/>
            </w:tcMar>
            <w:vAlign w:val="bottom"/>
          </w:tcPr>
          <w:p w14:paraId="06631F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23AEEC1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08A40EC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18D82C75"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382E4C83"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633A066B"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441525FD"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.68</w:t>
            </w:r>
          </w:p>
        </w:tc>
        <w:tc>
          <w:tcPr>
            <w:tcW w:w="760" w:type="dxa"/>
            <w:gridSpan w:val="3"/>
            <w:shd w:val="clear" w:color="auto" w:fill="FFFFFF"/>
            <w:noWrap/>
            <w:tcMar>
              <w:top w:w="0" w:type="dxa"/>
              <w:left w:w="108" w:type="dxa"/>
              <w:bottom w:w="0" w:type="dxa"/>
              <w:right w:w="108" w:type="dxa"/>
            </w:tcMar>
            <w:vAlign w:val="bottom"/>
          </w:tcPr>
          <w:p w14:paraId="7A5F430F"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.69</w:t>
            </w:r>
          </w:p>
        </w:tc>
      </w:tr>
      <w:tr w:rsidR="00407DB9" w:rsidRPr="00994180" w14:paraId="1A85BCE2" w14:textId="77777777" w:rsidTr="00461362">
        <w:trPr>
          <w:gridAfter w:val="4"/>
          <w:wAfter w:w="2123" w:type="dxa"/>
          <w:trHeight w:val="255"/>
        </w:trPr>
        <w:tc>
          <w:tcPr>
            <w:tcW w:w="4047" w:type="dxa"/>
            <w:shd w:val="clear" w:color="auto" w:fill="FFFFFF"/>
            <w:noWrap/>
            <w:tcMar>
              <w:top w:w="0" w:type="dxa"/>
              <w:left w:w="108" w:type="dxa"/>
              <w:bottom w:w="0" w:type="dxa"/>
              <w:right w:w="108" w:type="dxa"/>
            </w:tcMar>
            <w:vAlign w:val="bottom"/>
          </w:tcPr>
          <w:p w14:paraId="164FB8D1"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 xml:space="preserve">Being confident that I can learn and do well </w:t>
            </w:r>
          </w:p>
          <w:p w14:paraId="0B71F9F4" w14:textId="77777777" w:rsidR="00407DB9" w:rsidRDefault="00407DB9" w:rsidP="004543CD">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in the class</w:t>
            </w:r>
          </w:p>
        </w:tc>
        <w:tc>
          <w:tcPr>
            <w:tcW w:w="719" w:type="dxa"/>
            <w:shd w:val="clear" w:color="auto" w:fill="FFFFFF"/>
            <w:noWrap/>
            <w:tcMar>
              <w:top w:w="0" w:type="dxa"/>
              <w:left w:w="108" w:type="dxa"/>
              <w:bottom w:w="0" w:type="dxa"/>
              <w:right w:w="108" w:type="dxa"/>
            </w:tcMar>
            <w:vAlign w:val="bottom"/>
          </w:tcPr>
          <w:p w14:paraId="2E8EB8D1"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806" w:type="dxa"/>
            <w:gridSpan w:val="2"/>
            <w:shd w:val="clear" w:color="auto" w:fill="FFFFFF"/>
            <w:noWrap/>
            <w:tcMar>
              <w:top w:w="0" w:type="dxa"/>
              <w:left w:w="108" w:type="dxa"/>
              <w:bottom w:w="0" w:type="dxa"/>
              <w:right w:w="108" w:type="dxa"/>
            </w:tcMar>
            <w:vAlign w:val="bottom"/>
          </w:tcPr>
          <w:p w14:paraId="34550617"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514" w:type="dxa"/>
            <w:gridSpan w:val="2"/>
            <w:shd w:val="clear" w:color="auto" w:fill="FFFFFF"/>
            <w:noWrap/>
            <w:tcMar>
              <w:top w:w="0" w:type="dxa"/>
              <w:left w:w="108" w:type="dxa"/>
              <w:bottom w:w="0" w:type="dxa"/>
              <w:right w:w="108" w:type="dxa"/>
            </w:tcMar>
            <w:vAlign w:val="bottom"/>
          </w:tcPr>
          <w:p w14:paraId="3CD763DE"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751" w:type="dxa"/>
            <w:gridSpan w:val="2"/>
            <w:shd w:val="clear" w:color="auto" w:fill="FFFFFF"/>
            <w:noWrap/>
            <w:tcMar>
              <w:top w:w="0" w:type="dxa"/>
              <w:left w:w="108" w:type="dxa"/>
              <w:bottom w:w="0" w:type="dxa"/>
              <w:right w:w="108" w:type="dxa"/>
            </w:tcMar>
            <w:vAlign w:val="bottom"/>
          </w:tcPr>
          <w:p w14:paraId="2E1F0860"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38" w:type="dxa"/>
            <w:shd w:val="clear" w:color="auto" w:fill="FFFFFF"/>
            <w:noWrap/>
            <w:tcMar>
              <w:top w:w="0" w:type="dxa"/>
              <w:left w:w="108" w:type="dxa"/>
              <w:bottom w:w="0" w:type="dxa"/>
              <w:right w:w="108" w:type="dxa"/>
            </w:tcMar>
            <w:vAlign w:val="bottom"/>
          </w:tcPr>
          <w:p w14:paraId="779124B6"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9" w:type="dxa"/>
            <w:gridSpan w:val="4"/>
            <w:shd w:val="clear" w:color="auto" w:fill="FFFFFF"/>
            <w:noWrap/>
            <w:tcMar>
              <w:top w:w="0" w:type="dxa"/>
              <w:left w:w="108" w:type="dxa"/>
              <w:bottom w:w="0" w:type="dxa"/>
              <w:right w:w="108" w:type="dxa"/>
            </w:tcMar>
            <w:vAlign w:val="bottom"/>
          </w:tcPr>
          <w:p w14:paraId="163A5228" w14:textId="77777777" w:rsidR="00407DB9" w:rsidRPr="00994180" w:rsidRDefault="00407DB9" w:rsidP="00407DB9">
            <w:pPr>
              <w:spacing w:line="240" w:lineRule="auto"/>
              <w:jc w:val="center"/>
              <w:rPr>
                <w:rFonts w:ascii="Arial" w:eastAsia="Times New Roman" w:hAnsi="Arial" w:cs="Arial"/>
                <w:color w:val="222222"/>
                <w:sz w:val="19"/>
                <w:szCs w:val="19"/>
              </w:rPr>
            </w:pPr>
          </w:p>
        </w:tc>
        <w:tc>
          <w:tcPr>
            <w:tcW w:w="693" w:type="dxa"/>
            <w:gridSpan w:val="2"/>
            <w:shd w:val="clear" w:color="auto" w:fill="FFFFFF"/>
            <w:noWrap/>
            <w:tcMar>
              <w:top w:w="0" w:type="dxa"/>
              <w:left w:w="108" w:type="dxa"/>
              <w:bottom w:w="0" w:type="dxa"/>
              <w:right w:w="108" w:type="dxa"/>
            </w:tcMar>
            <w:vAlign w:val="bottom"/>
          </w:tcPr>
          <w:p w14:paraId="566E7BB5"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.64</w:t>
            </w:r>
          </w:p>
        </w:tc>
        <w:tc>
          <w:tcPr>
            <w:tcW w:w="760" w:type="dxa"/>
            <w:gridSpan w:val="3"/>
            <w:shd w:val="clear" w:color="auto" w:fill="FFFFFF"/>
            <w:noWrap/>
            <w:tcMar>
              <w:top w:w="0" w:type="dxa"/>
              <w:left w:w="108" w:type="dxa"/>
              <w:bottom w:w="0" w:type="dxa"/>
              <w:right w:w="108" w:type="dxa"/>
            </w:tcMar>
            <w:vAlign w:val="bottom"/>
          </w:tcPr>
          <w:p w14:paraId="678CAAEA" w14:textId="77777777" w:rsidR="00407DB9" w:rsidRPr="00994180" w:rsidRDefault="00407DB9" w:rsidP="00407DB9">
            <w:pPr>
              <w:spacing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.66</w:t>
            </w:r>
          </w:p>
        </w:tc>
      </w:tr>
      <w:tr w:rsidR="00407DB9" w:rsidRPr="00994180" w14:paraId="01DA65F1" w14:textId="77777777" w:rsidTr="00461362">
        <w:trPr>
          <w:gridAfter w:val="4"/>
          <w:wAfter w:w="2123" w:type="dxa"/>
          <w:trHeight w:val="255"/>
        </w:trPr>
        <w:tc>
          <w:tcPr>
            <w:tcW w:w="4047" w:type="dxa"/>
            <w:tcBorders>
              <w:bottom w:val="single" w:sz="4" w:space="0" w:color="auto"/>
            </w:tcBorders>
            <w:shd w:val="clear" w:color="auto" w:fill="FFFFFF"/>
            <w:noWrap/>
            <w:tcMar>
              <w:top w:w="0" w:type="dxa"/>
              <w:left w:w="108" w:type="dxa"/>
              <w:bottom w:w="0" w:type="dxa"/>
              <w:right w:w="108" w:type="dxa"/>
            </w:tcMar>
            <w:vAlign w:val="bottom"/>
            <w:hideMark/>
          </w:tcPr>
          <w:p w14:paraId="17ABF6D5" w14:textId="77777777" w:rsidR="00407DB9" w:rsidRPr="00994180" w:rsidRDefault="00407DB9" w:rsidP="00407DB9">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19" w:type="dxa"/>
            <w:tcBorders>
              <w:bottom w:val="single" w:sz="4" w:space="0" w:color="auto"/>
            </w:tcBorders>
            <w:shd w:val="clear" w:color="auto" w:fill="FFFFFF"/>
            <w:noWrap/>
            <w:tcMar>
              <w:top w:w="0" w:type="dxa"/>
              <w:left w:w="108" w:type="dxa"/>
              <w:bottom w:w="0" w:type="dxa"/>
              <w:right w:w="108" w:type="dxa"/>
            </w:tcMar>
            <w:vAlign w:val="bottom"/>
            <w:hideMark/>
          </w:tcPr>
          <w:p w14:paraId="3B28FCD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06"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E792F3B"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514"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7A15C3D2"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51"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300643E1"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38" w:type="dxa"/>
            <w:tcBorders>
              <w:bottom w:val="single" w:sz="4" w:space="0" w:color="auto"/>
            </w:tcBorders>
            <w:shd w:val="clear" w:color="auto" w:fill="FFFFFF"/>
            <w:noWrap/>
            <w:tcMar>
              <w:top w:w="0" w:type="dxa"/>
              <w:left w:w="108" w:type="dxa"/>
              <w:bottom w:w="0" w:type="dxa"/>
              <w:right w:w="108" w:type="dxa"/>
            </w:tcMar>
            <w:vAlign w:val="bottom"/>
            <w:hideMark/>
          </w:tcPr>
          <w:p w14:paraId="7B66DA7D"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9" w:type="dxa"/>
            <w:gridSpan w:val="4"/>
            <w:tcBorders>
              <w:bottom w:val="single" w:sz="4" w:space="0" w:color="auto"/>
            </w:tcBorders>
            <w:shd w:val="clear" w:color="auto" w:fill="FFFFFF"/>
            <w:noWrap/>
            <w:tcMar>
              <w:top w:w="0" w:type="dxa"/>
              <w:left w:w="108" w:type="dxa"/>
              <w:bottom w:w="0" w:type="dxa"/>
              <w:right w:w="108" w:type="dxa"/>
            </w:tcMar>
            <w:vAlign w:val="bottom"/>
            <w:hideMark/>
          </w:tcPr>
          <w:p w14:paraId="33D8DFC0"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693" w:type="dxa"/>
            <w:gridSpan w:val="2"/>
            <w:tcBorders>
              <w:bottom w:val="single" w:sz="4" w:space="0" w:color="auto"/>
            </w:tcBorders>
            <w:shd w:val="clear" w:color="auto" w:fill="FFFFFF"/>
            <w:noWrap/>
            <w:tcMar>
              <w:top w:w="0" w:type="dxa"/>
              <w:left w:w="108" w:type="dxa"/>
              <w:bottom w:w="0" w:type="dxa"/>
              <w:right w:w="108" w:type="dxa"/>
            </w:tcMar>
            <w:vAlign w:val="bottom"/>
            <w:hideMark/>
          </w:tcPr>
          <w:p w14:paraId="220CA9C9"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760" w:type="dxa"/>
            <w:gridSpan w:val="3"/>
            <w:tcBorders>
              <w:bottom w:val="single" w:sz="4" w:space="0" w:color="auto"/>
            </w:tcBorders>
            <w:shd w:val="clear" w:color="auto" w:fill="FFFFFF"/>
            <w:noWrap/>
            <w:tcMar>
              <w:top w:w="0" w:type="dxa"/>
              <w:left w:w="108" w:type="dxa"/>
              <w:bottom w:w="0" w:type="dxa"/>
              <w:right w:w="108" w:type="dxa"/>
            </w:tcMar>
            <w:vAlign w:val="bottom"/>
            <w:hideMark/>
          </w:tcPr>
          <w:p w14:paraId="5ADA401C" w14:textId="77777777" w:rsidR="00407DB9" w:rsidRPr="00994180" w:rsidRDefault="00407DB9" w:rsidP="00407DB9">
            <w:pPr>
              <w:spacing w:line="240" w:lineRule="auto"/>
              <w:jc w:val="center"/>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407DB9" w:rsidRPr="00994180" w14:paraId="2A708CD2" w14:textId="77777777" w:rsidTr="00461362">
        <w:trPr>
          <w:gridAfter w:val="4"/>
          <w:wAfter w:w="2123" w:type="dxa"/>
          <w:trHeight w:val="255"/>
        </w:trPr>
        <w:tc>
          <w:tcPr>
            <w:tcW w:w="9627" w:type="dxa"/>
            <w:gridSpan w:val="18"/>
            <w:tcBorders>
              <w:top w:val="nil"/>
              <w:left w:val="nil"/>
              <w:bottom w:val="nil"/>
              <w:right w:val="nil"/>
            </w:tcBorders>
            <w:shd w:val="clear" w:color="auto" w:fill="FFFFFF"/>
            <w:noWrap/>
            <w:tcMar>
              <w:top w:w="0" w:type="dxa"/>
              <w:left w:w="108" w:type="dxa"/>
              <w:bottom w:w="0" w:type="dxa"/>
              <w:right w:w="108" w:type="dxa"/>
            </w:tcMar>
            <w:vAlign w:val="bottom"/>
            <w:hideMark/>
          </w:tcPr>
          <w:p w14:paraId="32857404" w14:textId="77777777" w:rsidR="00407DB9" w:rsidRDefault="00407DB9" w:rsidP="004543CD">
            <w:pPr>
              <w:spacing w:line="240" w:lineRule="auto"/>
              <w:ind w:firstLine="0"/>
              <w:rPr>
                <w:rFonts w:ascii="Arial" w:eastAsia="Times New Roman" w:hAnsi="Arial" w:cs="Arial"/>
                <w:i/>
                <w:iCs/>
                <w:color w:val="222222"/>
                <w:sz w:val="19"/>
                <w:szCs w:val="19"/>
              </w:rPr>
            </w:pPr>
            <w:r w:rsidRPr="00994180">
              <w:rPr>
                <w:rFonts w:ascii="Arial" w:eastAsia="Times New Roman" w:hAnsi="Arial" w:cs="Arial"/>
                <w:i/>
                <w:iCs/>
                <w:color w:val="222222"/>
                <w:sz w:val="19"/>
                <w:szCs w:val="19"/>
              </w:rPr>
              <w:t xml:space="preserve">Note. </w:t>
            </w:r>
            <w:proofErr w:type="spellStart"/>
            <w:r>
              <w:rPr>
                <w:rFonts w:ascii="Arial" w:eastAsia="Times New Roman" w:hAnsi="Arial" w:cs="Arial"/>
                <w:i/>
                <w:iCs/>
                <w:color w:val="222222"/>
                <w:sz w:val="19"/>
                <w:szCs w:val="19"/>
              </w:rPr>
              <w:t>Orig</w:t>
            </w:r>
            <w:proofErr w:type="spellEnd"/>
            <w:r>
              <w:rPr>
                <w:rFonts w:ascii="Arial" w:eastAsia="Times New Roman" w:hAnsi="Arial" w:cs="Arial"/>
                <w:i/>
                <w:iCs/>
                <w:color w:val="222222"/>
                <w:sz w:val="19"/>
                <w:szCs w:val="19"/>
              </w:rPr>
              <w:t xml:space="preserve"> = original study, New = new data set </w:t>
            </w:r>
          </w:p>
          <w:p w14:paraId="44C09067" w14:textId="77777777" w:rsidR="00407DB9" w:rsidRPr="00994180" w:rsidRDefault="00407DB9" w:rsidP="004543CD">
            <w:pPr>
              <w:spacing w:line="240" w:lineRule="auto"/>
              <w:ind w:firstLine="0"/>
              <w:rPr>
                <w:rFonts w:ascii="Arial" w:eastAsia="Times New Roman" w:hAnsi="Arial" w:cs="Arial"/>
                <w:color w:val="222222"/>
                <w:sz w:val="19"/>
                <w:szCs w:val="19"/>
              </w:rPr>
            </w:pPr>
            <w:r w:rsidRPr="004543CD">
              <w:rPr>
                <w:rFonts w:ascii="Arial" w:eastAsia="Times New Roman" w:hAnsi="Arial" w:cs="Arial"/>
                <w:color w:val="FF0000"/>
                <w:sz w:val="19"/>
                <w:szCs w:val="19"/>
              </w:rPr>
              <w:t>All factor loadings are significant, </w:t>
            </w:r>
            <w:r w:rsidRPr="004543CD">
              <w:rPr>
                <w:rFonts w:ascii="Arial" w:eastAsia="Times New Roman" w:hAnsi="Arial" w:cs="Arial"/>
                <w:i/>
                <w:iCs/>
                <w:color w:val="FF0000"/>
                <w:sz w:val="19"/>
                <w:szCs w:val="19"/>
              </w:rPr>
              <w:t>p </w:t>
            </w:r>
            <w:r w:rsidRPr="004543CD">
              <w:rPr>
                <w:rFonts w:ascii="Arial" w:eastAsia="Times New Roman" w:hAnsi="Arial" w:cs="Arial"/>
                <w:color w:val="FF0000"/>
                <w:sz w:val="19"/>
                <w:szCs w:val="19"/>
              </w:rPr>
              <w:t>&lt; .01. (check this</w:t>
            </w:r>
            <w:r>
              <w:rPr>
                <w:rFonts w:ascii="Arial" w:eastAsia="Times New Roman" w:hAnsi="Arial" w:cs="Arial"/>
                <w:color w:val="222222"/>
                <w:sz w:val="19"/>
                <w:szCs w:val="19"/>
              </w:rPr>
              <w:t>)</w:t>
            </w:r>
          </w:p>
        </w:tc>
      </w:tr>
      <w:tr w:rsidR="00407DB9" w:rsidRPr="00994180" w14:paraId="5855BDD3" w14:textId="77777777" w:rsidTr="00461362">
        <w:tc>
          <w:tcPr>
            <w:tcW w:w="4047" w:type="dxa"/>
            <w:tcBorders>
              <w:top w:val="nil"/>
              <w:left w:val="nil"/>
              <w:bottom w:val="nil"/>
              <w:right w:val="nil"/>
            </w:tcBorders>
            <w:shd w:val="clear" w:color="auto" w:fill="FFFFFF"/>
            <w:vAlign w:val="center"/>
            <w:hideMark/>
          </w:tcPr>
          <w:p w14:paraId="3AD7201E" w14:textId="77777777" w:rsidR="00407DB9" w:rsidRPr="00994180" w:rsidRDefault="00407DB9" w:rsidP="00407DB9">
            <w:pPr>
              <w:spacing w:line="240" w:lineRule="auto"/>
              <w:rPr>
                <w:rFonts w:ascii="Arial" w:eastAsia="Times New Roman" w:hAnsi="Arial" w:cs="Arial"/>
                <w:color w:val="222222"/>
                <w:sz w:val="19"/>
                <w:szCs w:val="19"/>
              </w:rPr>
            </w:pPr>
          </w:p>
        </w:tc>
        <w:tc>
          <w:tcPr>
            <w:tcW w:w="719" w:type="dxa"/>
            <w:tcBorders>
              <w:top w:val="nil"/>
              <w:left w:val="nil"/>
              <w:bottom w:val="nil"/>
              <w:right w:val="nil"/>
            </w:tcBorders>
            <w:shd w:val="clear" w:color="auto" w:fill="FFFFFF"/>
            <w:vAlign w:val="center"/>
            <w:hideMark/>
          </w:tcPr>
          <w:p w14:paraId="69F7F1D8"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806" w:type="dxa"/>
            <w:gridSpan w:val="2"/>
            <w:tcBorders>
              <w:top w:val="nil"/>
              <w:left w:val="nil"/>
              <w:bottom w:val="nil"/>
              <w:right w:val="nil"/>
            </w:tcBorders>
            <w:shd w:val="clear" w:color="auto" w:fill="FFFFFF"/>
            <w:vAlign w:val="center"/>
            <w:hideMark/>
          </w:tcPr>
          <w:p w14:paraId="6805C8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40DF545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552" w:type="dxa"/>
            <w:gridSpan w:val="2"/>
            <w:tcBorders>
              <w:top w:val="nil"/>
              <w:left w:val="nil"/>
              <w:bottom w:val="nil"/>
              <w:right w:val="nil"/>
            </w:tcBorders>
            <w:shd w:val="clear" w:color="auto" w:fill="FFFFFF"/>
            <w:vAlign w:val="center"/>
            <w:hideMark/>
          </w:tcPr>
          <w:p w14:paraId="52B2ECA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352D060D"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1B4DFC96"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28" w:type="dxa"/>
            <w:gridSpan w:val="2"/>
            <w:tcBorders>
              <w:top w:val="nil"/>
              <w:left w:val="nil"/>
              <w:bottom w:val="nil"/>
              <w:right w:val="nil"/>
            </w:tcBorders>
            <w:shd w:val="clear" w:color="auto" w:fill="FFFFFF"/>
            <w:vAlign w:val="center"/>
            <w:hideMark/>
          </w:tcPr>
          <w:p w14:paraId="19DFD47F"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471" w:type="dxa"/>
            <w:gridSpan w:val="2"/>
            <w:tcBorders>
              <w:top w:val="nil"/>
              <w:left w:val="nil"/>
              <w:bottom w:val="nil"/>
              <w:right w:val="nil"/>
            </w:tcBorders>
            <w:shd w:val="clear" w:color="auto" w:fill="FFFFFF"/>
            <w:vAlign w:val="center"/>
            <w:hideMark/>
          </w:tcPr>
          <w:p w14:paraId="3AE7C2FC"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83015E3"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7C4853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gridSpan w:val="2"/>
            <w:tcBorders>
              <w:top w:val="nil"/>
              <w:left w:val="nil"/>
              <w:bottom w:val="nil"/>
              <w:right w:val="nil"/>
            </w:tcBorders>
            <w:shd w:val="clear" w:color="auto" w:fill="FFFFFF"/>
            <w:vAlign w:val="center"/>
            <w:hideMark/>
          </w:tcPr>
          <w:p w14:paraId="6937BACA"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693" w:type="dxa"/>
            <w:tcBorders>
              <w:top w:val="nil"/>
              <w:left w:val="nil"/>
              <w:bottom w:val="nil"/>
              <w:right w:val="nil"/>
            </w:tcBorders>
            <w:shd w:val="clear" w:color="auto" w:fill="FFFFFF"/>
            <w:vAlign w:val="center"/>
            <w:hideMark/>
          </w:tcPr>
          <w:p w14:paraId="1A05C47B"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20" w:type="dxa"/>
            <w:tcBorders>
              <w:top w:val="nil"/>
              <w:left w:val="nil"/>
              <w:bottom w:val="nil"/>
              <w:right w:val="nil"/>
            </w:tcBorders>
            <w:shd w:val="clear" w:color="auto" w:fill="FFFFFF"/>
            <w:vAlign w:val="center"/>
            <w:hideMark/>
          </w:tcPr>
          <w:p w14:paraId="6A4F6824" w14:textId="77777777" w:rsidR="00407DB9" w:rsidRPr="00994180" w:rsidRDefault="00407DB9" w:rsidP="00407DB9">
            <w:pPr>
              <w:spacing w:line="240" w:lineRule="auto"/>
              <w:rPr>
                <w:rFonts w:ascii="Times New Roman" w:eastAsia="Times New Roman" w:hAnsi="Times New Roman" w:cs="Times New Roman"/>
                <w:sz w:val="20"/>
                <w:szCs w:val="20"/>
              </w:rPr>
            </w:pPr>
          </w:p>
        </w:tc>
        <w:tc>
          <w:tcPr>
            <w:tcW w:w="729" w:type="dxa"/>
            <w:tcBorders>
              <w:top w:val="nil"/>
              <w:left w:val="nil"/>
              <w:bottom w:val="nil"/>
              <w:right w:val="nil"/>
            </w:tcBorders>
            <w:shd w:val="clear" w:color="auto" w:fill="FFFFFF"/>
            <w:vAlign w:val="center"/>
            <w:hideMark/>
          </w:tcPr>
          <w:p w14:paraId="035B1588" w14:textId="77777777" w:rsidR="00407DB9" w:rsidRPr="00994180" w:rsidRDefault="00407DB9" w:rsidP="00407DB9">
            <w:pPr>
              <w:spacing w:line="240" w:lineRule="auto"/>
              <w:rPr>
                <w:rFonts w:ascii="Times New Roman" w:eastAsia="Times New Roman" w:hAnsi="Times New Roman" w:cs="Times New Roman"/>
                <w:sz w:val="20"/>
                <w:szCs w:val="20"/>
              </w:rPr>
            </w:pPr>
          </w:p>
        </w:tc>
      </w:tr>
    </w:tbl>
    <w:p w14:paraId="58DA1502" w14:textId="77777777" w:rsidR="000108C3" w:rsidRDefault="000108C3" w:rsidP="009D4A71">
      <w:pPr>
        <w:spacing w:line="240" w:lineRule="auto"/>
        <w:ind w:firstLine="0"/>
        <w:rPr>
          <w:b/>
          <w:color w:val="000000" w:themeColor="text1"/>
        </w:rPr>
      </w:pPr>
    </w:p>
    <w:p w14:paraId="359EEF58" w14:textId="42DA03FF" w:rsidR="001D5B1C" w:rsidRDefault="001D5B1C" w:rsidP="009D4A71">
      <w:pPr>
        <w:spacing w:line="240" w:lineRule="auto"/>
        <w:ind w:firstLine="0"/>
        <w:rPr>
          <w:b/>
          <w:color w:val="000000" w:themeColor="text1"/>
        </w:rPr>
      </w:pPr>
    </w:p>
    <w:p w14:paraId="40D816D8" w14:textId="77777777" w:rsidR="004543CD" w:rsidRDefault="004543CD" w:rsidP="009D4A71">
      <w:pPr>
        <w:spacing w:line="240" w:lineRule="auto"/>
        <w:ind w:firstLine="0"/>
        <w:rPr>
          <w:b/>
          <w:color w:val="000000" w:themeColor="text1"/>
        </w:rPr>
      </w:pPr>
    </w:p>
    <w:p w14:paraId="2A7D5169" w14:textId="77777777" w:rsidR="00595D3B" w:rsidRDefault="00595D3B" w:rsidP="009D4A71">
      <w:pPr>
        <w:spacing w:line="240" w:lineRule="auto"/>
        <w:ind w:firstLine="0"/>
        <w:rPr>
          <w:b/>
          <w:color w:val="000000" w:themeColor="text1"/>
        </w:rPr>
        <w:sectPr w:rsidR="00595D3B" w:rsidSect="00E40D85">
          <w:pgSz w:w="12240" w:h="15840"/>
          <w:pgMar w:top="1440" w:right="1440" w:bottom="1440" w:left="1440" w:header="720" w:footer="0" w:gutter="0"/>
          <w:cols w:space="720"/>
          <w:formProt w:val="0"/>
          <w:titlePg/>
          <w:docGrid w:linePitch="360"/>
        </w:sectPr>
      </w:pPr>
    </w:p>
    <w:p w14:paraId="39B93DE7" w14:textId="6054A651" w:rsidR="00232D7F" w:rsidRDefault="00232D7F" w:rsidP="009D4A71">
      <w:pPr>
        <w:spacing w:line="240" w:lineRule="auto"/>
        <w:ind w:firstLine="0"/>
        <w:rPr>
          <w:b/>
          <w:color w:val="000000" w:themeColor="text1"/>
        </w:rPr>
      </w:pPr>
    </w:p>
    <w:p w14:paraId="1DB74DB9" w14:textId="2AAAFE15" w:rsidR="00232D7F" w:rsidRDefault="00232D7F" w:rsidP="000108C3">
      <w:pPr>
        <w:spacing w:line="240" w:lineRule="auto"/>
        <w:ind w:firstLine="0"/>
        <w:rPr>
          <w:b/>
          <w:color w:val="000000" w:themeColor="text1"/>
        </w:rPr>
      </w:pPr>
    </w:p>
    <w:tbl>
      <w:tblPr>
        <w:tblW w:w="9447" w:type="dxa"/>
        <w:tblInd w:w="93" w:type="dxa"/>
        <w:shd w:val="clear" w:color="auto" w:fill="FFFFFF"/>
        <w:tblCellMar>
          <w:left w:w="0" w:type="dxa"/>
          <w:right w:w="0" w:type="dxa"/>
        </w:tblCellMar>
        <w:tblLook w:val="04A0" w:firstRow="1" w:lastRow="0" w:firstColumn="1" w:lastColumn="0" w:noHBand="0" w:noVBand="1"/>
      </w:tblPr>
      <w:tblGrid>
        <w:gridCol w:w="20"/>
        <w:gridCol w:w="3937"/>
        <w:gridCol w:w="630"/>
        <w:gridCol w:w="1000"/>
        <w:gridCol w:w="1350"/>
        <w:gridCol w:w="1196"/>
        <w:gridCol w:w="1513"/>
      </w:tblGrid>
      <w:tr w:rsidR="00595D3B" w14:paraId="6EAE7C9B" w14:textId="77777777" w:rsidTr="006A7516">
        <w:trPr>
          <w:trHeight w:val="288"/>
        </w:trPr>
        <w:tc>
          <w:tcPr>
            <w:tcW w:w="20" w:type="dxa"/>
            <w:tcBorders>
              <w:top w:val="nil"/>
              <w:left w:val="nil"/>
              <w:bottom w:val="single" w:sz="4" w:space="0" w:color="auto"/>
            </w:tcBorders>
            <w:shd w:val="clear" w:color="auto" w:fill="FFFFFF"/>
          </w:tcPr>
          <w:p w14:paraId="627981BA" w14:textId="77777777" w:rsidR="00595D3B" w:rsidRDefault="00595D3B" w:rsidP="006A7516">
            <w:pPr>
              <w:spacing w:line="240" w:lineRule="auto"/>
              <w:rPr>
                <w:rFonts w:ascii="Arial" w:eastAsia="Times New Roman" w:hAnsi="Arial" w:cs="Arial"/>
                <w:color w:val="222222"/>
                <w:sz w:val="19"/>
                <w:szCs w:val="19"/>
              </w:rPr>
            </w:pPr>
          </w:p>
        </w:tc>
        <w:tc>
          <w:tcPr>
            <w:tcW w:w="9427" w:type="dxa"/>
            <w:gridSpan w:val="6"/>
            <w:tcBorders>
              <w:top w:val="nil"/>
              <w:left w:val="nil"/>
              <w:bottom w:val="single" w:sz="4" w:space="0" w:color="auto"/>
            </w:tcBorders>
            <w:shd w:val="clear" w:color="auto" w:fill="FFFFFF"/>
            <w:noWrap/>
            <w:tcMar>
              <w:top w:w="0" w:type="dxa"/>
              <w:left w:w="108" w:type="dxa"/>
              <w:bottom w:w="0" w:type="dxa"/>
              <w:right w:w="108" w:type="dxa"/>
            </w:tcMar>
            <w:hideMark/>
          </w:tcPr>
          <w:p w14:paraId="6A72A58B"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6</w:t>
            </w:r>
          </w:p>
          <w:p w14:paraId="4B45B1B1" w14:textId="77777777" w:rsidR="00595D3B" w:rsidRPr="00994180"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iCs/>
                <w:color w:val="222222"/>
                <w:sz w:val="19"/>
                <w:szCs w:val="19"/>
              </w:rPr>
              <w:t>Final predictive models for each dependent variable (AE/factors).</w:t>
            </w:r>
          </w:p>
          <w:p w14:paraId="4BBEB83B" w14:textId="77777777" w:rsidR="00595D3B" w:rsidRDefault="00595D3B"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r>
      <w:tr w:rsidR="00595D3B" w14:paraId="29B34D59" w14:textId="77777777" w:rsidTr="006A7516">
        <w:trPr>
          <w:trHeight w:val="288"/>
        </w:trPr>
        <w:tc>
          <w:tcPr>
            <w:tcW w:w="3957" w:type="dxa"/>
            <w:gridSpan w:val="2"/>
            <w:tcBorders>
              <w:top w:val="single" w:sz="4" w:space="0" w:color="auto"/>
              <w:left w:val="nil"/>
              <w:bottom w:val="single" w:sz="4" w:space="0" w:color="auto"/>
              <w:right w:val="nil"/>
            </w:tcBorders>
            <w:shd w:val="clear" w:color="auto" w:fill="FFFFFF"/>
            <w:noWrap/>
            <w:tcMar>
              <w:top w:w="0" w:type="dxa"/>
              <w:left w:w="108" w:type="dxa"/>
              <w:bottom w:w="0" w:type="dxa"/>
              <w:right w:w="108" w:type="dxa"/>
            </w:tcMar>
            <w:vAlign w:val="center"/>
          </w:tcPr>
          <w:p w14:paraId="36EF49F5" w14:textId="77777777" w:rsidR="00595D3B" w:rsidRDefault="00595D3B" w:rsidP="006A7516">
            <w:pPr>
              <w:spacing w:line="240" w:lineRule="auto"/>
              <w:rPr>
                <w:rFonts w:ascii="Arial" w:eastAsia="Times New Roman" w:hAnsi="Arial" w:cs="Arial"/>
                <w:color w:val="222222"/>
                <w:sz w:val="19"/>
                <w:szCs w:val="19"/>
              </w:rPr>
            </w:pPr>
          </w:p>
        </w:tc>
        <w:tc>
          <w:tcPr>
            <w:tcW w:w="1530" w:type="dxa"/>
            <w:gridSpan w:val="2"/>
            <w:tcBorders>
              <w:top w:val="single" w:sz="4" w:space="0" w:color="auto"/>
              <w:left w:val="nil"/>
              <w:bottom w:val="single" w:sz="4" w:space="0" w:color="auto"/>
              <w:right w:val="nil"/>
            </w:tcBorders>
            <w:shd w:val="clear" w:color="auto" w:fill="FFFFFF"/>
            <w:tcMar>
              <w:top w:w="0" w:type="dxa"/>
              <w:left w:w="108" w:type="dxa"/>
              <w:bottom w:w="0" w:type="dxa"/>
              <w:right w:w="108" w:type="dxa"/>
            </w:tcMar>
            <w:vAlign w:val="center"/>
          </w:tcPr>
          <w:p w14:paraId="14F51B64" w14:textId="77777777" w:rsidR="00595D3B" w:rsidRPr="003B680B" w:rsidRDefault="00595D3B" w:rsidP="006A7516">
            <w:pPr>
              <w:spacing w:line="240" w:lineRule="auto"/>
              <w:jc w:val="right"/>
              <w:rPr>
                <w:rFonts w:ascii="Arial" w:eastAsia="Times New Roman" w:hAnsi="Arial" w:cs="Arial"/>
                <w:color w:val="222222"/>
                <w:sz w:val="19"/>
                <w:szCs w:val="19"/>
                <w:vertAlign w:val="subscript"/>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p>
        </w:tc>
        <w:tc>
          <w:tcPr>
            <w:tcW w:w="1350" w:type="dxa"/>
            <w:tcBorders>
              <w:top w:val="single" w:sz="4" w:space="0" w:color="auto"/>
              <w:left w:val="nil"/>
              <w:bottom w:val="single" w:sz="4" w:space="0" w:color="auto"/>
              <w:right w:val="nil"/>
            </w:tcBorders>
            <w:shd w:val="clear" w:color="auto" w:fill="FFFFFF"/>
          </w:tcPr>
          <w:p w14:paraId="1A28879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c>
          <w:tcPr>
            <w:tcW w:w="1170" w:type="dxa"/>
            <w:tcBorders>
              <w:top w:val="single" w:sz="4" w:space="0" w:color="auto"/>
              <w:left w:val="nil"/>
              <w:bottom w:val="single" w:sz="4" w:space="0" w:color="auto"/>
              <w:right w:val="nil"/>
            </w:tcBorders>
            <w:shd w:val="clear" w:color="auto" w:fill="FFFFFF"/>
          </w:tcPr>
          <w:p w14:paraId="1FE5C761"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p>
        </w:tc>
        <w:tc>
          <w:tcPr>
            <w:tcW w:w="1440" w:type="dxa"/>
            <w:tcBorders>
              <w:top w:val="single" w:sz="4" w:space="0" w:color="auto"/>
              <w:left w:val="nil"/>
              <w:bottom w:val="single" w:sz="4" w:space="0" w:color="auto"/>
              <w:right w:val="nil"/>
            </w:tcBorders>
            <w:shd w:val="clear" w:color="auto" w:fill="FFFFFF"/>
          </w:tcPr>
          <w:p w14:paraId="4D1E97D3"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p-value</w:t>
            </w:r>
          </w:p>
        </w:tc>
      </w:tr>
      <w:tr w:rsidR="00595D3B" w:rsidRPr="00994180" w14:paraId="4DFD02E2" w14:textId="77777777" w:rsidTr="006A7516">
        <w:trPr>
          <w:trHeight w:val="288"/>
        </w:trPr>
        <w:tc>
          <w:tcPr>
            <w:tcW w:w="3957" w:type="dxa"/>
            <w:gridSpan w:val="2"/>
            <w:tcBorders>
              <w:top w:val="single" w:sz="4" w:space="0" w:color="auto"/>
              <w:left w:val="nil"/>
              <w:bottom w:val="nil"/>
              <w:right w:val="nil"/>
            </w:tcBorders>
            <w:shd w:val="clear" w:color="auto" w:fill="FFFFFF"/>
            <w:noWrap/>
            <w:tcMar>
              <w:top w:w="0" w:type="dxa"/>
              <w:left w:w="108" w:type="dxa"/>
              <w:bottom w:w="0" w:type="dxa"/>
              <w:right w:w="108" w:type="dxa"/>
            </w:tcMar>
            <w:vAlign w:val="center"/>
            <w:hideMark/>
          </w:tcPr>
          <w:p w14:paraId="5EAB250C" w14:textId="77777777" w:rsidR="00595D3B" w:rsidRPr="003B680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1530" w:type="dxa"/>
            <w:gridSpan w:val="2"/>
            <w:tcBorders>
              <w:top w:val="single" w:sz="4" w:space="0" w:color="auto"/>
              <w:left w:val="nil"/>
              <w:bottom w:val="nil"/>
              <w:right w:val="nil"/>
            </w:tcBorders>
            <w:shd w:val="clear" w:color="auto" w:fill="FFFFFF"/>
            <w:tcMar>
              <w:top w:w="0" w:type="dxa"/>
              <w:left w:w="108" w:type="dxa"/>
              <w:bottom w:w="0" w:type="dxa"/>
              <w:right w:w="108" w:type="dxa"/>
            </w:tcMar>
            <w:vAlign w:val="center"/>
            <w:hideMark/>
          </w:tcPr>
          <w:p w14:paraId="66B935C4"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350" w:type="dxa"/>
            <w:tcBorders>
              <w:top w:val="single" w:sz="4" w:space="0" w:color="auto"/>
              <w:left w:val="nil"/>
              <w:bottom w:val="nil"/>
              <w:right w:val="nil"/>
            </w:tcBorders>
            <w:shd w:val="clear" w:color="auto" w:fill="FFFFFF"/>
            <w:vAlign w:val="center"/>
          </w:tcPr>
          <w:p w14:paraId="6A509C6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170" w:type="dxa"/>
            <w:tcBorders>
              <w:top w:val="single" w:sz="4" w:space="0" w:color="auto"/>
              <w:left w:val="nil"/>
              <w:bottom w:val="nil"/>
              <w:right w:val="nil"/>
            </w:tcBorders>
            <w:shd w:val="clear" w:color="auto" w:fill="FFFFFF"/>
            <w:vAlign w:val="center"/>
          </w:tcPr>
          <w:p w14:paraId="318E2E4F" w14:textId="77777777" w:rsidR="00595D3B" w:rsidRPr="00994180" w:rsidRDefault="00595D3B" w:rsidP="006A7516">
            <w:pPr>
              <w:spacing w:line="240" w:lineRule="auto"/>
              <w:jc w:val="right"/>
              <w:rPr>
                <w:rFonts w:ascii="Arial" w:eastAsia="Times New Roman" w:hAnsi="Arial" w:cs="Arial"/>
                <w:color w:val="222222"/>
                <w:sz w:val="19"/>
                <w:szCs w:val="19"/>
              </w:rPr>
            </w:pPr>
          </w:p>
        </w:tc>
        <w:tc>
          <w:tcPr>
            <w:tcW w:w="1440" w:type="dxa"/>
            <w:tcBorders>
              <w:top w:val="single" w:sz="4" w:space="0" w:color="auto"/>
              <w:left w:val="nil"/>
              <w:bottom w:val="nil"/>
              <w:right w:val="nil"/>
            </w:tcBorders>
            <w:shd w:val="clear" w:color="auto" w:fill="FFFFFF"/>
            <w:vAlign w:val="center"/>
          </w:tcPr>
          <w:p w14:paraId="36935A53" w14:textId="77777777" w:rsidR="00595D3B" w:rsidRPr="00994180" w:rsidRDefault="00595D3B" w:rsidP="006A7516">
            <w:pPr>
              <w:spacing w:line="240" w:lineRule="auto"/>
              <w:jc w:val="right"/>
              <w:rPr>
                <w:rFonts w:ascii="Arial" w:eastAsia="Times New Roman" w:hAnsi="Arial" w:cs="Arial"/>
                <w:color w:val="222222"/>
                <w:sz w:val="19"/>
                <w:szCs w:val="19"/>
              </w:rPr>
            </w:pPr>
          </w:p>
        </w:tc>
      </w:tr>
      <w:tr w:rsidR="00595D3B" w14:paraId="5643CC5A"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7E64850B"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AE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Sleep Hygiene + </w:t>
            </w:r>
            <w:r>
              <w:rPr>
                <w:rFonts w:ascii="Arial" w:eastAsia="Times New Roman" w:hAnsi="Arial" w:cs="Arial"/>
                <w:color w:val="222222"/>
                <w:sz w:val="19"/>
                <w:szCs w:val="19"/>
              </w:rPr>
              <w:sym w:font="Symbol" w:char="F065"/>
            </w:r>
            <w:r w:rsidRPr="003B680B">
              <w:rPr>
                <w:rFonts w:ascii="Arial" w:eastAsia="Times New Roman" w:hAnsi="Arial" w:cs="Arial"/>
                <w:color w:val="222222"/>
                <w:sz w:val="19"/>
                <w:szCs w:val="19"/>
              </w:rPr>
              <w:t xml:space="preserve"> </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7150FB3E"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0.286</w:t>
            </w:r>
          </w:p>
        </w:tc>
        <w:tc>
          <w:tcPr>
            <w:tcW w:w="1350" w:type="dxa"/>
            <w:tcBorders>
              <w:top w:val="nil"/>
              <w:left w:val="nil"/>
              <w:bottom w:val="nil"/>
              <w:right w:val="nil"/>
            </w:tcBorders>
            <w:shd w:val="clear" w:color="auto" w:fill="FFFFFF"/>
            <w:vAlign w:val="center"/>
          </w:tcPr>
          <w:p w14:paraId="4AC36A4A"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0.0002</w:t>
            </w:r>
          </w:p>
        </w:tc>
        <w:tc>
          <w:tcPr>
            <w:tcW w:w="1170" w:type="dxa"/>
            <w:tcBorders>
              <w:top w:val="nil"/>
              <w:left w:val="nil"/>
              <w:bottom w:val="nil"/>
              <w:right w:val="nil"/>
            </w:tcBorders>
            <w:shd w:val="clear" w:color="auto" w:fill="FFFFFF"/>
            <w:vAlign w:val="center"/>
          </w:tcPr>
          <w:p w14:paraId="45D180F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114D1C4F"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4A4C89" w14:textId="77777777" w:rsidTr="006A7516">
        <w:trPr>
          <w:trHeight w:val="288"/>
        </w:trPr>
        <w:tc>
          <w:tcPr>
            <w:tcW w:w="3957" w:type="dxa"/>
            <w:gridSpan w:val="2"/>
            <w:tcBorders>
              <w:top w:val="nil"/>
              <w:left w:val="nil"/>
              <w:bottom w:val="nil"/>
              <w:right w:val="nil"/>
            </w:tcBorders>
            <w:shd w:val="clear" w:color="auto" w:fill="FFFFFF"/>
            <w:noWrap/>
            <w:tcMar>
              <w:top w:w="0" w:type="dxa"/>
              <w:left w:w="108" w:type="dxa"/>
              <w:bottom w:w="0" w:type="dxa"/>
              <w:right w:w="108" w:type="dxa"/>
            </w:tcMar>
            <w:vAlign w:val="center"/>
          </w:tcPr>
          <w:p w14:paraId="020387BE"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 Engagement (Skills)</w:t>
            </w:r>
          </w:p>
        </w:tc>
        <w:tc>
          <w:tcPr>
            <w:tcW w:w="1530" w:type="dxa"/>
            <w:gridSpan w:val="2"/>
            <w:tcBorders>
              <w:top w:val="nil"/>
              <w:left w:val="nil"/>
              <w:bottom w:val="nil"/>
              <w:right w:val="nil"/>
            </w:tcBorders>
            <w:shd w:val="clear" w:color="auto" w:fill="FFFFFF"/>
            <w:tcMar>
              <w:top w:w="0" w:type="dxa"/>
              <w:left w:w="108" w:type="dxa"/>
              <w:bottom w:w="0" w:type="dxa"/>
              <w:right w:w="108" w:type="dxa"/>
            </w:tcMar>
            <w:vAlign w:val="center"/>
          </w:tcPr>
          <w:p w14:paraId="5C7B3ED7"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tcPr>
          <w:p w14:paraId="7F26AE7F"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tcPr>
          <w:p w14:paraId="0A0140AA"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tcPr>
          <w:p w14:paraId="6D1A7D6A"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14D71489"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3966F584" w14:textId="77777777" w:rsidR="00595D3B" w:rsidRPr="003B680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E5A950" w14:textId="77777777" w:rsidR="00595D3B" w:rsidRPr="009963B1" w:rsidRDefault="00595D3B" w:rsidP="006A7516">
            <w:pPr>
              <w:spacing w:line="240" w:lineRule="auto"/>
              <w:jc w:val="right"/>
              <w:rPr>
                <w:rFonts w:ascii="Arial" w:eastAsia="Times New Roman" w:hAnsi="Arial" w:cs="Arial"/>
                <w:color w:val="222222"/>
                <w:sz w:val="19"/>
                <w:szCs w:val="19"/>
              </w:rPr>
            </w:pPr>
            <w:r w:rsidRPr="009963B1">
              <w:rPr>
                <w:rFonts w:ascii="Arial" w:hAnsi="Arial" w:cs="Arial"/>
                <w:sz w:val="19"/>
                <w:szCs w:val="19"/>
              </w:rPr>
              <w:t>-0.028</w:t>
            </w:r>
          </w:p>
        </w:tc>
        <w:tc>
          <w:tcPr>
            <w:tcW w:w="1350" w:type="dxa"/>
            <w:tcBorders>
              <w:top w:val="nil"/>
              <w:left w:val="nil"/>
              <w:bottom w:val="nil"/>
              <w:right w:val="nil"/>
            </w:tcBorders>
            <w:shd w:val="clear" w:color="auto" w:fill="FFFFFF"/>
            <w:vAlign w:val="center"/>
          </w:tcPr>
          <w:p w14:paraId="2E9D2C2B" w14:textId="77777777" w:rsidR="00595D3B" w:rsidRDefault="00595D3B"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0.120</w:t>
            </w:r>
          </w:p>
        </w:tc>
        <w:tc>
          <w:tcPr>
            <w:tcW w:w="1170" w:type="dxa"/>
            <w:tcBorders>
              <w:top w:val="nil"/>
              <w:left w:val="nil"/>
              <w:bottom w:val="nil"/>
              <w:right w:val="nil"/>
            </w:tcBorders>
            <w:shd w:val="clear" w:color="auto" w:fill="FFFFFF"/>
            <w:vAlign w:val="center"/>
          </w:tcPr>
          <w:p w14:paraId="5EB439BF"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0.155</w:t>
            </w:r>
          </w:p>
        </w:tc>
        <w:tc>
          <w:tcPr>
            <w:tcW w:w="1440" w:type="dxa"/>
            <w:tcBorders>
              <w:top w:val="nil"/>
              <w:left w:val="nil"/>
              <w:bottom w:val="nil"/>
              <w:right w:val="nil"/>
            </w:tcBorders>
            <w:shd w:val="clear" w:color="auto" w:fill="FFFFFF"/>
            <w:vAlign w:val="center"/>
          </w:tcPr>
          <w:p w14:paraId="43184335" w14:textId="77777777" w:rsidR="00595D3B" w:rsidRPr="00992122" w:rsidRDefault="00595D3B" w:rsidP="006A7516">
            <w:pPr>
              <w:spacing w:line="240" w:lineRule="auto"/>
              <w:jc w:val="right"/>
              <w:rPr>
                <w:rFonts w:ascii="Arial" w:eastAsia="Times New Roman" w:hAnsi="Arial" w:cs="Arial"/>
                <w:color w:val="222222"/>
                <w:sz w:val="19"/>
                <w:szCs w:val="19"/>
              </w:rPr>
            </w:pPr>
            <w:r w:rsidRPr="00992122">
              <w:rPr>
                <w:rFonts w:ascii="Arial" w:hAnsi="Arial" w:cs="Arial"/>
                <w:sz w:val="19"/>
                <w:szCs w:val="19"/>
              </w:rPr>
              <w:t>0.000009</w:t>
            </w:r>
          </w:p>
        </w:tc>
      </w:tr>
      <w:tr w:rsidR="00595D3B" w14:paraId="3F9B6A86"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1A3B7BCD"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 Engagement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092B81"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bottom w:val="nil"/>
              <w:right w:val="nil"/>
            </w:tcBorders>
            <w:shd w:val="clear" w:color="auto" w:fill="FFFFFF"/>
            <w:vAlign w:val="center"/>
          </w:tcPr>
          <w:p w14:paraId="35D6F15E"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nil"/>
              <w:right w:val="nil"/>
            </w:tcBorders>
            <w:shd w:val="clear" w:color="auto" w:fill="FFFFFF"/>
            <w:vAlign w:val="center"/>
          </w:tcPr>
          <w:p w14:paraId="11F68695"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3995B707"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78ECBDA8" w14:textId="77777777" w:rsidTr="006A7516">
        <w:trPr>
          <w:trHeight w:val="288"/>
        </w:trPr>
        <w:tc>
          <w:tcPr>
            <w:tcW w:w="4587" w:type="dxa"/>
            <w:gridSpan w:val="3"/>
            <w:tcBorders>
              <w:top w:val="nil"/>
              <w:left w:val="nil"/>
              <w:bottom w:val="nil"/>
              <w:right w:val="nil"/>
            </w:tcBorders>
            <w:shd w:val="clear" w:color="auto" w:fill="FFFFFF"/>
            <w:noWrap/>
            <w:tcMar>
              <w:top w:w="0" w:type="dxa"/>
              <w:left w:w="108" w:type="dxa"/>
              <w:bottom w:w="0" w:type="dxa"/>
              <w:right w:w="108" w:type="dxa"/>
            </w:tcMar>
            <w:vAlign w:val="center"/>
          </w:tcPr>
          <w:p w14:paraId="48526E7F"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Model: </w:t>
            </w:r>
            <w:proofErr w:type="spellStart"/>
            <w:r>
              <w:rPr>
                <w:rFonts w:ascii="Arial" w:eastAsia="Times New Roman" w:hAnsi="Arial" w:cs="Arial"/>
                <w:color w:val="222222"/>
                <w:sz w:val="19"/>
                <w:szCs w:val="19"/>
              </w:rPr>
              <w:t>Emot</w:t>
            </w:r>
            <w:proofErr w:type="spellEnd"/>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D65D37C"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-0.024</w:t>
            </w:r>
          </w:p>
        </w:tc>
        <w:tc>
          <w:tcPr>
            <w:tcW w:w="1350" w:type="dxa"/>
            <w:tcBorders>
              <w:top w:val="nil"/>
              <w:left w:val="nil"/>
              <w:bottom w:val="nil"/>
              <w:right w:val="nil"/>
            </w:tcBorders>
            <w:shd w:val="clear" w:color="auto" w:fill="FFFFFF"/>
            <w:vAlign w:val="center"/>
          </w:tcPr>
          <w:p w14:paraId="666EEB40"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0.122</w:t>
            </w:r>
          </w:p>
        </w:tc>
        <w:tc>
          <w:tcPr>
            <w:tcW w:w="1170" w:type="dxa"/>
            <w:tcBorders>
              <w:top w:val="nil"/>
              <w:left w:val="nil"/>
              <w:bottom w:val="nil"/>
              <w:right w:val="nil"/>
            </w:tcBorders>
            <w:shd w:val="clear" w:color="auto" w:fill="FFFFFF"/>
            <w:vAlign w:val="center"/>
          </w:tcPr>
          <w:p w14:paraId="4843E0B9"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nil"/>
              <w:right w:val="nil"/>
            </w:tcBorders>
            <w:shd w:val="clear" w:color="auto" w:fill="FFFFFF"/>
            <w:vAlign w:val="center"/>
          </w:tcPr>
          <w:p w14:paraId="6F10F75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8D96C4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D34D124"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 Engagement (Part)</w:t>
            </w:r>
          </w:p>
        </w:tc>
        <w:tc>
          <w:tcPr>
            <w:tcW w:w="900" w:type="dxa"/>
            <w:tcBorders>
              <w:top w:val="nil"/>
              <w:left w:val="nil"/>
              <w:right w:val="nil"/>
            </w:tcBorders>
            <w:shd w:val="clear" w:color="auto" w:fill="FFFFFF"/>
            <w:tcMar>
              <w:top w:w="0" w:type="dxa"/>
              <w:left w:w="108" w:type="dxa"/>
              <w:bottom w:w="0" w:type="dxa"/>
              <w:right w:w="108" w:type="dxa"/>
            </w:tcMar>
            <w:vAlign w:val="center"/>
          </w:tcPr>
          <w:p w14:paraId="5E481656"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0E8DCD4B" w14:textId="77777777" w:rsidR="00595D3B" w:rsidRPr="00F305EC"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710966DF"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10BC74CC"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00B15489"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381BEC82"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Part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w:t>
            </w:r>
            <w:r w:rsidRPr="003B680B">
              <w:rPr>
                <w:rFonts w:ascii="Arial" w:eastAsia="Times New Roman" w:hAnsi="Arial" w:cs="Arial"/>
                <w:color w:val="222222"/>
                <w:sz w:val="19"/>
                <w:szCs w:val="19"/>
              </w:rPr>
              <w:t xml:space="preserve">Stress </w:t>
            </w:r>
            <w:r>
              <w:rPr>
                <w:rFonts w:ascii="Arial" w:eastAsia="Times New Roman" w:hAnsi="Arial" w:cs="Arial"/>
                <w:color w:val="222222"/>
                <w:sz w:val="19"/>
                <w:szCs w:val="19"/>
              </w:rPr>
              <w:t xml:space="preserve">+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224D15B7"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-0.037</w:t>
            </w:r>
          </w:p>
        </w:tc>
        <w:tc>
          <w:tcPr>
            <w:tcW w:w="1350" w:type="dxa"/>
            <w:tcBorders>
              <w:top w:val="nil"/>
              <w:left w:val="nil"/>
              <w:right w:val="nil"/>
            </w:tcBorders>
            <w:shd w:val="clear" w:color="auto" w:fill="FFFFFF"/>
            <w:vAlign w:val="center"/>
          </w:tcPr>
          <w:p w14:paraId="0246C2D5" w14:textId="77777777" w:rsidR="00595D3B" w:rsidRPr="00F305EC" w:rsidRDefault="00595D3B" w:rsidP="006A7516">
            <w:pPr>
              <w:spacing w:line="240" w:lineRule="auto"/>
              <w:jc w:val="right"/>
              <w:rPr>
                <w:rFonts w:ascii="Arial" w:eastAsia="Times New Roman" w:hAnsi="Arial" w:cs="Arial"/>
                <w:color w:val="222222"/>
                <w:sz w:val="19"/>
                <w:szCs w:val="19"/>
              </w:rPr>
            </w:pPr>
            <w:r w:rsidRPr="00F305EC">
              <w:rPr>
                <w:rFonts w:ascii="Arial" w:hAnsi="Arial" w:cs="Arial"/>
                <w:sz w:val="19"/>
                <w:szCs w:val="19"/>
              </w:rPr>
              <w:t>0.033</w:t>
            </w:r>
          </w:p>
        </w:tc>
        <w:tc>
          <w:tcPr>
            <w:tcW w:w="1170" w:type="dxa"/>
            <w:tcBorders>
              <w:top w:val="nil"/>
              <w:left w:val="nil"/>
              <w:right w:val="nil"/>
            </w:tcBorders>
            <w:shd w:val="clear" w:color="auto" w:fill="FFFFFF"/>
            <w:vAlign w:val="center"/>
          </w:tcPr>
          <w:p w14:paraId="6FAD257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0824581"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C34B2D3"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2E04CA1C"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 Engagement (Perf)</w:t>
            </w:r>
          </w:p>
        </w:tc>
        <w:tc>
          <w:tcPr>
            <w:tcW w:w="900" w:type="dxa"/>
            <w:tcBorders>
              <w:top w:val="nil"/>
              <w:left w:val="nil"/>
              <w:right w:val="nil"/>
            </w:tcBorders>
            <w:shd w:val="clear" w:color="auto" w:fill="FFFFFF"/>
            <w:tcMar>
              <w:top w:w="0" w:type="dxa"/>
              <w:left w:w="108" w:type="dxa"/>
              <w:bottom w:w="0" w:type="dxa"/>
              <w:right w:w="108" w:type="dxa"/>
            </w:tcMar>
            <w:vAlign w:val="center"/>
          </w:tcPr>
          <w:p w14:paraId="08CA72D0" w14:textId="77777777" w:rsidR="00595D3B" w:rsidRDefault="00595D3B" w:rsidP="006A7516">
            <w:pPr>
              <w:spacing w:line="240" w:lineRule="auto"/>
              <w:jc w:val="right"/>
              <w:rPr>
                <w:rFonts w:ascii="Arial" w:eastAsia="Times New Roman" w:hAnsi="Arial" w:cs="Arial"/>
                <w:color w:val="222222"/>
                <w:sz w:val="19"/>
                <w:szCs w:val="19"/>
              </w:rPr>
            </w:pPr>
          </w:p>
        </w:tc>
        <w:tc>
          <w:tcPr>
            <w:tcW w:w="1350" w:type="dxa"/>
            <w:tcBorders>
              <w:top w:val="nil"/>
              <w:left w:val="nil"/>
              <w:right w:val="nil"/>
            </w:tcBorders>
            <w:shd w:val="clear" w:color="auto" w:fill="FFFFFF"/>
            <w:vAlign w:val="center"/>
          </w:tcPr>
          <w:p w14:paraId="59A33DF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right w:val="nil"/>
            </w:tcBorders>
            <w:shd w:val="clear" w:color="auto" w:fill="FFFFFF"/>
            <w:vAlign w:val="center"/>
          </w:tcPr>
          <w:p w14:paraId="668DD961"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right w:val="nil"/>
            </w:tcBorders>
            <w:shd w:val="clear" w:color="auto" w:fill="FFFFFF"/>
            <w:vAlign w:val="center"/>
          </w:tcPr>
          <w:p w14:paraId="6AD944E3"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3E3521B2"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7CBD13F4" w14:textId="77777777" w:rsidR="00595D3B" w:rsidRDefault="00595D3B" w:rsidP="006A7516">
            <w:pPr>
              <w:spacing w:line="240" w:lineRule="auto"/>
              <w:ind w:left="144" w:firstLine="0"/>
              <w:rPr>
                <w:rFonts w:ascii="Arial" w:eastAsia="Times New Roman" w:hAnsi="Arial" w:cs="Arial"/>
                <w:color w:val="222222"/>
                <w:sz w:val="19"/>
                <w:szCs w:val="19"/>
              </w:rPr>
            </w:pPr>
            <w:r>
              <w:rPr>
                <w:rFonts w:ascii="Arial" w:eastAsia="Times New Roman" w:hAnsi="Arial" w:cs="Arial"/>
                <w:color w:val="222222"/>
                <w:sz w:val="19"/>
                <w:szCs w:val="19"/>
              </w:rPr>
              <w:t xml:space="preserve">Model: Skills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0</w:t>
            </w:r>
            <w:r>
              <w:rPr>
                <w:rFonts w:ascii="Arial" w:eastAsia="Times New Roman" w:hAnsi="Arial" w:cs="Arial"/>
                <w:color w:val="222222"/>
                <w:sz w:val="19"/>
                <w:szCs w:val="19"/>
              </w:rPr>
              <w:t xml:space="preserve">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1</w:t>
            </w:r>
            <w:r>
              <w:rPr>
                <w:rFonts w:ascii="Arial" w:eastAsia="Times New Roman" w:hAnsi="Arial" w:cs="Arial"/>
                <w:color w:val="222222"/>
                <w:sz w:val="19"/>
                <w:szCs w:val="19"/>
              </w:rPr>
              <w:t xml:space="preserve"> Stress + </w:t>
            </w:r>
            <w:r>
              <w:rPr>
                <w:rFonts w:ascii="Arial" w:eastAsia="Times New Roman" w:hAnsi="Arial" w:cs="Arial"/>
                <w:color w:val="222222"/>
                <w:sz w:val="19"/>
                <w:szCs w:val="19"/>
              </w:rPr>
              <w:sym w:font="Symbol" w:char="F062"/>
            </w:r>
            <w:r>
              <w:rPr>
                <w:rFonts w:ascii="Arial" w:eastAsia="Times New Roman" w:hAnsi="Arial" w:cs="Arial"/>
                <w:color w:val="222222"/>
                <w:sz w:val="19"/>
                <w:szCs w:val="19"/>
                <w:vertAlign w:val="subscript"/>
              </w:rPr>
              <w:t>2</w:t>
            </w:r>
            <w:r>
              <w:rPr>
                <w:rFonts w:ascii="Arial" w:eastAsia="Times New Roman" w:hAnsi="Arial" w:cs="Arial"/>
                <w:color w:val="222222"/>
                <w:sz w:val="19"/>
                <w:szCs w:val="19"/>
              </w:rPr>
              <w:t xml:space="preserve"> Sleep + </w:t>
            </w:r>
            <w:r>
              <w:rPr>
                <w:rFonts w:ascii="Arial" w:eastAsia="Times New Roman" w:hAnsi="Arial" w:cs="Arial"/>
                <w:color w:val="222222"/>
                <w:sz w:val="19"/>
                <w:szCs w:val="19"/>
              </w:rPr>
              <w:sym w:font="Symbol" w:char="F065"/>
            </w:r>
          </w:p>
        </w:tc>
        <w:tc>
          <w:tcPr>
            <w:tcW w:w="900" w:type="dxa"/>
            <w:tcBorders>
              <w:top w:val="nil"/>
              <w:left w:val="nil"/>
              <w:right w:val="nil"/>
            </w:tcBorders>
            <w:shd w:val="clear" w:color="auto" w:fill="FFFFFF"/>
            <w:tcMar>
              <w:top w:w="0" w:type="dxa"/>
              <w:left w:w="108" w:type="dxa"/>
              <w:bottom w:w="0" w:type="dxa"/>
              <w:right w:w="108" w:type="dxa"/>
            </w:tcMar>
            <w:vAlign w:val="center"/>
          </w:tcPr>
          <w:p w14:paraId="7CB36688"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-0.006</w:t>
            </w:r>
          </w:p>
        </w:tc>
        <w:tc>
          <w:tcPr>
            <w:tcW w:w="1350" w:type="dxa"/>
            <w:tcBorders>
              <w:top w:val="nil"/>
              <w:left w:val="nil"/>
              <w:right w:val="nil"/>
            </w:tcBorders>
            <w:shd w:val="clear" w:color="auto" w:fill="FFFFFF"/>
            <w:vAlign w:val="center"/>
          </w:tcPr>
          <w:p w14:paraId="09716905" w14:textId="77777777" w:rsidR="00595D3B" w:rsidRPr="002A6A2D" w:rsidRDefault="00595D3B" w:rsidP="006A7516">
            <w:pPr>
              <w:spacing w:line="240" w:lineRule="auto"/>
              <w:jc w:val="right"/>
              <w:rPr>
                <w:rFonts w:ascii="Arial" w:eastAsia="Times New Roman" w:hAnsi="Arial" w:cs="Arial"/>
                <w:color w:val="222222"/>
                <w:sz w:val="19"/>
                <w:szCs w:val="19"/>
              </w:rPr>
            </w:pPr>
            <w:r w:rsidRPr="002A6A2D">
              <w:rPr>
                <w:rFonts w:ascii="Arial" w:hAnsi="Arial" w:cs="Arial"/>
                <w:sz w:val="19"/>
                <w:szCs w:val="19"/>
              </w:rPr>
              <w:t>0.505</w:t>
            </w:r>
          </w:p>
        </w:tc>
        <w:tc>
          <w:tcPr>
            <w:tcW w:w="1170" w:type="dxa"/>
            <w:tcBorders>
              <w:top w:val="nil"/>
              <w:left w:val="nil"/>
              <w:right w:val="nil"/>
            </w:tcBorders>
            <w:shd w:val="clear" w:color="auto" w:fill="FFFFFF"/>
            <w:vAlign w:val="center"/>
          </w:tcPr>
          <w:p w14:paraId="5ED690CC"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0.045</w:t>
            </w:r>
          </w:p>
        </w:tc>
        <w:tc>
          <w:tcPr>
            <w:tcW w:w="1440" w:type="dxa"/>
            <w:tcBorders>
              <w:top w:val="nil"/>
              <w:left w:val="nil"/>
              <w:right w:val="nil"/>
            </w:tcBorders>
            <w:shd w:val="clear" w:color="auto" w:fill="FFFFFF"/>
            <w:vAlign w:val="center"/>
          </w:tcPr>
          <w:p w14:paraId="687DD3D9" w14:textId="77777777" w:rsidR="00595D3B" w:rsidRPr="003B27A6" w:rsidRDefault="00595D3B" w:rsidP="006A7516">
            <w:pPr>
              <w:spacing w:line="240" w:lineRule="auto"/>
              <w:jc w:val="right"/>
              <w:rPr>
                <w:rFonts w:ascii="Arial" w:eastAsia="Times New Roman" w:hAnsi="Arial" w:cs="Arial"/>
                <w:color w:val="222222"/>
                <w:sz w:val="19"/>
                <w:szCs w:val="19"/>
              </w:rPr>
            </w:pPr>
            <w:r w:rsidRPr="003B27A6">
              <w:rPr>
                <w:rFonts w:ascii="Arial" w:hAnsi="Arial" w:cs="Arial"/>
                <w:sz w:val="19"/>
                <w:szCs w:val="19"/>
              </w:rPr>
              <w:t>0.007</w:t>
            </w:r>
          </w:p>
        </w:tc>
      </w:tr>
      <w:tr w:rsidR="00595D3B" w14:paraId="26490FD0" w14:textId="77777777" w:rsidTr="006A7516">
        <w:trPr>
          <w:trHeight w:val="288"/>
        </w:trPr>
        <w:tc>
          <w:tcPr>
            <w:tcW w:w="4587" w:type="dxa"/>
            <w:gridSpan w:val="3"/>
            <w:tcBorders>
              <w:top w:val="nil"/>
              <w:left w:val="nil"/>
              <w:right w:val="nil"/>
            </w:tcBorders>
            <w:shd w:val="clear" w:color="auto" w:fill="FFFFFF"/>
            <w:noWrap/>
            <w:tcMar>
              <w:top w:w="0" w:type="dxa"/>
              <w:left w:w="108" w:type="dxa"/>
              <w:bottom w:w="0" w:type="dxa"/>
              <w:right w:w="108" w:type="dxa"/>
            </w:tcMar>
            <w:vAlign w:val="center"/>
          </w:tcPr>
          <w:p w14:paraId="175A78CB" w14:textId="77777777" w:rsidR="00595D3B" w:rsidRDefault="00595D3B" w:rsidP="006A7516">
            <w:pPr>
              <w:spacing w:line="240" w:lineRule="auto"/>
              <w:rPr>
                <w:rFonts w:ascii="Arial" w:eastAsia="Times New Roman" w:hAnsi="Arial" w:cs="Arial"/>
                <w:color w:val="222222"/>
                <w:sz w:val="19"/>
                <w:szCs w:val="19"/>
              </w:rPr>
            </w:pPr>
          </w:p>
        </w:tc>
        <w:tc>
          <w:tcPr>
            <w:tcW w:w="900" w:type="dxa"/>
            <w:tcBorders>
              <w:top w:val="nil"/>
              <w:left w:val="nil"/>
              <w:right w:val="nil"/>
            </w:tcBorders>
            <w:shd w:val="clear" w:color="auto" w:fill="FFFFFF"/>
            <w:tcMar>
              <w:top w:w="0" w:type="dxa"/>
              <w:left w:w="108" w:type="dxa"/>
              <w:bottom w:w="0" w:type="dxa"/>
              <w:right w:w="108" w:type="dxa"/>
            </w:tcMar>
            <w:vAlign w:val="center"/>
          </w:tcPr>
          <w:p w14:paraId="04D8B008" w14:textId="77777777" w:rsidR="00595D3B" w:rsidRPr="006C638A" w:rsidRDefault="00595D3B" w:rsidP="006A7516">
            <w:pPr>
              <w:spacing w:line="240" w:lineRule="auto"/>
              <w:jc w:val="right"/>
              <w:rPr>
                <w:rFonts w:ascii="Arial" w:eastAsia="Times New Roman" w:hAnsi="Arial" w:cs="Arial"/>
                <w:b/>
                <w:color w:val="222222"/>
                <w:sz w:val="19"/>
                <w:szCs w:val="19"/>
              </w:rPr>
            </w:pPr>
          </w:p>
        </w:tc>
        <w:tc>
          <w:tcPr>
            <w:tcW w:w="1350" w:type="dxa"/>
            <w:tcBorders>
              <w:top w:val="nil"/>
              <w:left w:val="nil"/>
              <w:bottom w:val="single" w:sz="4" w:space="0" w:color="auto"/>
              <w:right w:val="nil"/>
            </w:tcBorders>
            <w:shd w:val="clear" w:color="auto" w:fill="FFFFFF"/>
            <w:vAlign w:val="center"/>
          </w:tcPr>
          <w:p w14:paraId="07E5E3CC" w14:textId="77777777" w:rsidR="00595D3B" w:rsidRDefault="00595D3B" w:rsidP="006A7516">
            <w:pPr>
              <w:spacing w:line="240" w:lineRule="auto"/>
              <w:jc w:val="right"/>
              <w:rPr>
                <w:rFonts w:ascii="Arial" w:eastAsia="Times New Roman" w:hAnsi="Arial" w:cs="Arial"/>
                <w:color w:val="222222"/>
                <w:sz w:val="19"/>
                <w:szCs w:val="19"/>
              </w:rPr>
            </w:pPr>
          </w:p>
        </w:tc>
        <w:tc>
          <w:tcPr>
            <w:tcW w:w="1170" w:type="dxa"/>
            <w:tcBorders>
              <w:top w:val="nil"/>
              <w:left w:val="nil"/>
              <w:bottom w:val="single" w:sz="4" w:space="0" w:color="auto"/>
              <w:right w:val="nil"/>
            </w:tcBorders>
            <w:shd w:val="clear" w:color="auto" w:fill="FFFFFF"/>
            <w:vAlign w:val="center"/>
          </w:tcPr>
          <w:p w14:paraId="1960C820" w14:textId="77777777" w:rsidR="00595D3B" w:rsidRDefault="00595D3B" w:rsidP="006A7516">
            <w:pPr>
              <w:spacing w:line="240" w:lineRule="auto"/>
              <w:jc w:val="right"/>
              <w:rPr>
                <w:rFonts w:ascii="Arial" w:eastAsia="Times New Roman" w:hAnsi="Arial" w:cs="Arial"/>
                <w:color w:val="222222"/>
                <w:sz w:val="19"/>
                <w:szCs w:val="19"/>
              </w:rPr>
            </w:pPr>
          </w:p>
        </w:tc>
        <w:tc>
          <w:tcPr>
            <w:tcW w:w="1440" w:type="dxa"/>
            <w:tcBorders>
              <w:top w:val="nil"/>
              <w:left w:val="nil"/>
              <w:bottom w:val="single" w:sz="4" w:space="0" w:color="auto"/>
              <w:right w:val="nil"/>
            </w:tcBorders>
            <w:shd w:val="clear" w:color="auto" w:fill="FFFFFF"/>
            <w:vAlign w:val="center"/>
          </w:tcPr>
          <w:p w14:paraId="30EA4440" w14:textId="77777777" w:rsidR="00595D3B" w:rsidRDefault="00595D3B" w:rsidP="006A7516">
            <w:pPr>
              <w:spacing w:line="240" w:lineRule="auto"/>
              <w:jc w:val="right"/>
              <w:rPr>
                <w:rFonts w:ascii="Arial" w:eastAsia="Times New Roman" w:hAnsi="Arial" w:cs="Arial"/>
                <w:color w:val="222222"/>
                <w:sz w:val="19"/>
                <w:szCs w:val="19"/>
              </w:rPr>
            </w:pPr>
          </w:p>
        </w:tc>
      </w:tr>
      <w:tr w:rsidR="00595D3B" w14:paraId="2EB02DFC" w14:textId="77777777" w:rsidTr="006A7516">
        <w:trPr>
          <w:gridAfter w:val="2"/>
          <w:wAfter w:w="2610" w:type="dxa"/>
          <w:trHeight w:val="288"/>
        </w:trPr>
        <w:tc>
          <w:tcPr>
            <w:tcW w:w="6837" w:type="dxa"/>
            <w:gridSpan w:val="5"/>
            <w:tcBorders>
              <w:top w:val="single" w:sz="4" w:space="0" w:color="auto"/>
              <w:left w:val="nil"/>
              <w:bottom w:val="nil"/>
            </w:tcBorders>
            <w:shd w:val="clear" w:color="auto" w:fill="FFFFFF"/>
            <w:noWrap/>
            <w:tcMar>
              <w:top w:w="0" w:type="dxa"/>
              <w:left w:w="108" w:type="dxa"/>
              <w:bottom w:w="0" w:type="dxa"/>
              <w:right w:w="108" w:type="dxa"/>
            </w:tcMar>
          </w:tcPr>
          <w:p w14:paraId="5BF059C1" w14:textId="77777777" w:rsidR="00595D3B" w:rsidRDefault="00595D3B" w:rsidP="006A7516">
            <w:pPr>
              <w:spacing w:line="240" w:lineRule="auto"/>
              <w:ind w:firstLine="0"/>
              <w:rPr>
                <w:rFonts w:ascii="Arial" w:eastAsia="Times New Roman" w:hAnsi="Arial" w:cs="Arial"/>
                <w:color w:val="222222"/>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
        </w:tc>
      </w:tr>
    </w:tbl>
    <w:p w14:paraId="23860E3E" w14:textId="4B200F07" w:rsidR="00595D3B" w:rsidRDefault="00595D3B">
      <w:pPr>
        <w:spacing w:line="240" w:lineRule="auto"/>
        <w:ind w:firstLine="0"/>
        <w:rPr>
          <w:b/>
          <w:color w:val="000000" w:themeColor="text1"/>
        </w:rPr>
      </w:pPr>
    </w:p>
    <w:p w14:paraId="27ED5543" w14:textId="56ECBD63" w:rsidR="00595D3B" w:rsidRDefault="00595D3B">
      <w:pPr>
        <w:spacing w:line="240" w:lineRule="auto"/>
        <w:ind w:firstLine="0"/>
        <w:rPr>
          <w:b/>
          <w:color w:val="000000" w:themeColor="text1"/>
        </w:rPr>
      </w:pPr>
    </w:p>
    <w:p w14:paraId="532A54D5" w14:textId="77777777" w:rsidR="00595D3B" w:rsidRDefault="00595D3B">
      <w:pPr>
        <w:spacing w:line="240" w:lineRule="auto"/>
        <w:ind w:firstLine="0"/>
        <w:rPr>
          <w:b/>
          <w:color w:val="000000" w:themeColor="text1"/>
        </w:rPr>
      </w:pPr>
    </w:p>
    <w:p w14:paraId="079C6FEA" w14:textId="6A974148" w:rsidR="00595D3B" w:rsidRDefault="00595D3B">
      <w:pPr>
        <w:spacing w:line="240" w:lineRule="auto"/>
        <w:ind w:firstLine="0"/>
        <w:rPr>
          <w:b/>
          <w:color w:val="000000" w:themeColor="text1"/>
        </w:rPr>
      </w:pPr>
    </w:p>
    <w:p w14:paraId="47B06363" w14:textId="54E1ACF2" w:rsidR="00595D3B" w:rsidRDefault="00595D3B">
      <w:pPr>
        <w:spacing w:line="240" w:lineRule="auto"/>
        <w:ind w:firstLine="0"/>
        <w:rPr>
          <w:b/>
          <w:color w:val="000000" w:themeColor="text1"/>
        </w:rPr>
      </w:pPr>
    </w:p>
    <w:p w14:paraId="5F6685A6" w14:textId="77777777" w:rsidR="00595D3B" w:rsidRDefault="00595D3B" w:rsidP="00595D3B">
      <w:pPr>
        <w:shd w:val="clear" w:color="auto" w:fill="FFFFFF"/>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5</w:t>
      </w:r>
    </w:p>
    <w:p w14:paraId="7B221E52" w14:textId="77777777" w:rsidR="00595D3B" w:rsidRDefault="00595D3B" w:rsidP="00595D3B">
      <w:pPr>
        <w:shd w:val="clear" w:color="auto" w:fill="FFFFFF"/>
        <w:spacing w:line="240" w:lineRule="auto"/>
        <w:ind w:firstLine="0"/>
        <w:rPr>
          <w:rFonts w:ascii="Arial" w:eastAsia="Times New Roman" w:hAnsi="Arial" w:cs="Arial"/>
          <w:i/>
          <w:color w:val="222222"/>
          <w:sz w:val="19"/>
          <w:szCs w:val="19"/>
        </w:rPr>
      </w:pPr>
      <w:r w:rsidRPr="00D07760">
        <w:rPr>
          <w:rFonts w:ascii="Arial" w:eastAsia="Times New Roman" w:hAnsi="Arial" w:cs="Arial"/>
          <w:i/>
          <w:color w:val="222222"/>
          <w:sz w:val="19"/>
          <w:szCs w:val="19"/>
        </w:rPr>
        <w:t xml:space="preserve">Random Forest Variable </w:t>
      </w:r>
      <w:r>
        <w:rPr>
          <w:rFonts w:ascii="Arial" w:eastAsia="Times New Roman" w:hAnsi="Arial" w:cs="Arial"/>
          <w:i/>
          <w:color w:val="222222"/>
          <w:sz w:val="19"/>
          <w:szCs w:val="19"/>
        </w:rPr>
        <w:t xml:space="preserve">Analyses with Variables Bolded for </w:t>
      </w:r>
      <w:r w:rsidRPr="00D07760">
        <w:rPr>
          <w:rFonts w:ascii="Arial" w:eastAsia="Times New Roman" w:hAnsi="Arial" w:cs="Arial"/>
          <w:i/>
          <w:color w:val="222222"/>
          <w:sz w:val="19"/>
          <w:szCs w:val="19"/>
        </w:rPr>
        <w:t xml:space="preserve">Importance </w:t>
      </w:r>
    </w:p>
    <w:p w14:paraId="70B4B3E7" w14:textId="75CE8215" w:rsidR="00595D3B" w:rsidRDefault="00595D3B">
      <w:pPr>
        <w:spacing w:line="240" w:lineRule="auto"/>
        <w:ind w:firstLine="0"/>
        <w:rPr>
          <w:b/>
          <w:color w:val="000000" w:themeColor="text1"/>
        </w:rPr>
      </w:pPr>
    </w:p>
    <w:p w14:paraId="265A7B77" w14:textId="77777777" w:rsidR="00E4297E" w:rsidRDefault="00E4297E">
      <w:pPr>
        <w:spacing w:line="240" w:lineRule="auto"/>
        <w:ind w:firstLine="0"/>
        <w:rPr>
          <w:rFonts w:ascii="Times New Roman" w:hAnsi="Times New Roman" w:cs="Times New Roman"/>
        </w:rPr>
      </w:pPr>
    </w:p>
    <w:p w14:paraId="3092FB06" w14:textId="77777777" w:rsidR="00E4297E" w:rsidRDefault="00E4297E">
      <w:pPr>
        <w:spacing w:line="240" w:lineRule="auto"/>
        <w:ind w:firstLine="0"/>
        <w:rPr>
          <w:rFonts w:ascii="Times New Roman" w:hAnsi="Times New Roman" w:cs="Times New Roman"/>
        </w:rPr>
      </w:pPr>
    </w:p>
    <w:p w14:paraId="64FD6797" w14:textId="77777777" w:rsidR="00E4297E" w:rsidRDefault="00E4297E">
      <w:pPr>
        <w:spacing w:line="240" w:lineRule="auto"/>
        <w:ind w:firstLine="0"/>
        <w:rPr>
          <w:rFonts w:ascii="Times New Roman" w:hAnsi="Times New Roman" w:cs="Times New Roman"/>
        </w:rPr>
      </w:pPr>
    </w:p>
    <w:bookmarkStart w:id="44" w:name="_MON_1586541575"/>
    <w:bookmarkEnd w:id="44"/>
    <w:p w14:paraId="4AC0C50F" w14:textId="116E1A10" w:rsidR="00595D3B" w:rsidRDefault="00A45318" w:rsidP="000108C3">
      <w:pPr>
        <w:spacing w:line="240" w:lineRule="auto"/>
        <w:ind w:firstLine="0"/>
        <w:rPr>
          <w:b/>
          <w:color w:val="000000" w:themeColor="text1"/>
        </w:rPr>
      </w:pPr>
      <w:r>
        <w:rPr>
          <w:rFonts w:ascii="Times New Roman" w:hAnsi="Times New Roman" w:cs="Times New Roman"/>
          <w:noProof/>
        </w:rPr>
        <w:object w:dxaOrig="12960" w:dyaOrig="5840" w14:anchorId="2A96AC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in;height:292.15pt;mso-width-percent:0;mso-height-percent:0;mso-width-percent:0;mso-height-percent:0" o:ole="">
            <v:imagedata r:id="rId17" o:title=""/>
          </v:shape>
          <o:OLEObject Type="Embed" ProgID="Word.Document.12" ShapeID="_x0000_i1025" DrawAspect="Content" ObjectID="_1586883470" r:id="rId18">
            <o:FieldCodes>\s</o:FieldCodes>
          </o:OLEObject>
        </w:object>
      </w:r>
      <w:r w:rsidR="00595D3B">
        <w:rPr>
          <w:b/>
          <w:color w:val="000000" w:themeColor="text1"/>
        </w:rPr>
        <w:br w:type="page"/>
      </w:r>
    </w:p>
    <w:p w14:paraId="47EA9807" w14:textId="0DD71193" w:rsidR="00E4297E" w:rsidRDefault="00E4297E" w:rsidP="000108C3">
      <w:pPr>
        <w:spacing w:line="240" w:lineRule="auto"/>
        <w:ind w:firstLine="0"/>
        <w:rPr>
          <w:b/>
          <w:color w:val="000000" w:themeColor="text1"/>
        </w:rPr>
      </w:pPr>
    </w:p>
    <w:p w14:paraId="62429709" w14:textId="7DCE64A2" w:rsidR="00E4297E" w:rsidRDefault="00E4297E" w:rsidP="00E4297E">
      <w:pPr>
        <w:ind w:firstLine="0"/>
        <w:rPr>
          <w:b/>
          <w:color w:val="000000" w:themeColor="text1"/>
        </w:rPr>
      </w:pPr>
    </w:p>
    <w:tbl>
      <w:tblPr>
        <w:tblW w:w="10549" w:type="dxa"/>
        <w:tblInd w:w="93" w:type="dxa"/>
        <w:shd w:val="clear" w:color="auto" w:fill="FFFFFF"/>
        <w:tblLayout w:type="fixed"/>
        <w:tblCellMar>
          <w:left w:w="0" w:type="dxa"/>
          <w:right w:w="0" w:type="dxa"/>
        </w:tblCellMar>
        <w:tblLook w:val="04A0" w:firstRow="1" w:lastRow="0" w:firstColumn="1" w:lastColumn="0" w:noHBand="0" w:noVBand="1"/>
      </w:tblPr>
      <w:tblGrid>
        <w:gridCol w:w="3147"/>
        <w:gridCol w:w="810"/>
        <w:gridCol w:w="900"/>
        <w:gridCol w:w="810"/>
        <w:gridCol w:w="900"/>
        <w:gridCol w:w="900"/>
        <w:gridCol w:w="990"/>
        <w:gridCol w:w="1080"/>
        <w:gridCol w:w="990"/>
        <w:gridCol w:w="22"/>
      </w:tblGrid>
      <w:tr w:rsidR="00862951" w:rsidRPr="00994180" w14:paraId="2A2D98A3" w14:textId="77777777" w:rsidTr="006A7516">
        <w:trPr>
          <w:trHeight w:val="255"/>
        </w:trPr>
        <w:tc>
          <w:tcPr>
            <w:tcW w:w="10527" w:type="dxa"/>
            <w:gridSpan w:val="9"/>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015E50E1"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Table 2</w:t>
            </w:r>
          </w:p>
          <w:p w14:paraId="1A516FAD" w14:textId="77777777" w:rsidR="00862951" w:rsidRPr="00994180" w:rsidRDefault="00862951" w:rsidP="006A7516">
            <w:pPr>
              <w:spacing w:line="240" w:lineRule="auto"/>
              <w:ind w:firstLine="0"/>
              <w:rPr>
                <w:rFonts w:ascii="Arial" w:eastAsia="Times New Roman" w:hAnsi="Arial" w:cs="Arial"/>
                <w:i/>
                <w:color w:val="222222"/>
                <w:sz w:val="19"/>
                <w:szCs w:val="19"/>
              </w:rPr>
            </w:pPr>
            <w:r w:rsidRPr="00AC3005">
              <w:rPr>
                <w:rFonts w:ascii="Arial" w:eastAsia="Times New Roman" w:hAnsi="Arial" w:cs="Arial"/>
                <w:i/>
                <w:iCs/>
                <w:color w:val="222222"/>
                <w:sz w:val="19"/>
                <w:szCs w:val="19"/>
              </w:rPr>
              <w:t>Pearson product-moment c</w:t>
            </w:r>
            <w:r w:rsidRPr="00994180">
              <w:rPr>
                <w:rFonts w:ascii="Arial" w:eastAsia="Times New Roman" w:hAnsi="Arial" w:cs="Arial"/>
                <w:i/>
                <w:iCs/>
                <w:color w:val="222222"/>
                <w:sz w:val="19"/>
                <w:szCs w:val="19"/>
              </w:rPr>
              <w:t>orrelations</w:t>
            </w:r>
            <w:r w:rsidRPr="00AC3005">
              <w:rPr>
                <w:rFonts w:ascii="Arial" w:eastAsia="Times New Roman" w:hAnsi="Arial" w:cs="Arial"/>
                <w:i/>
                <w:iCs/>
                <w:color w:val="222222"/>
                <w:sz w:val="19"/>
                <w:szCs w:val="19"/>
              </w:rPr>
              <w:t>.</w:t>
            </w:r>
          </w:p>
          <w:p w14:paraId="41361292"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22" w:type="dxa"/>
            <w:tcBorders>
              <w:top w:val="nil"/>
              <w:left w:val="nil"/>
              <w:bottom w:val="single" w:sz="8" w:space="0" w:color="auto"/>
              <w:right w:val="nil"/>
            </w:tcBorders>
            <w:shd w:val="clear" w:color="auto" w:fill="FFFFFF"/>
          </w:tcPr>
          <w:p w14:paraId="52733E65" w14:textId="77777777" w:rsidR="00862951" w:rsidRPr="00994180" w:rsidRDefault="00862951" w:rsidP="006A7516">
            <w:pPr>
              <w:spacing w:line="240" w:lineRule="auto"/>
              <w:rPr>
                <w:rFonts w:ascii="Arial" w:eastAsia="Times New Roman" w:hAnsi="Arial" w:cs="Arial"/>
                <w:color w:val="222222"/>
                <w:sz w:val="19"/>
                <w:szCs w:val="19"/>
              </w:rPr>
            </w:pPr>
          </w:p>
        </w:tc>
      </w:tr>
      <w:tr w:rsidR="00862951" w:rsidRPr="00994180" w14:paraId="51ED033E" w14:textId="77777777" w:rsidTr="006A7516">
        <w:trPr>
          <w:gridAfter w:val="1"/>
          <w:wAfter w:w="22" w:type="dxa"/>
          <w:trHeight w:val="255"/>
        </w:trPr>
        <w:tc>
          <w:tcPr>
            <w:tcW w:w="3147" w:type="dxa"/>
            <w:tcBorders>
              <w:top w:val="nil"/>
              <w:left w:val="nil"/>
              <w:bottom w:val="single" w:sz="8" w:space="0" w:color="auto"/>
              <w:right w:val="nil"/>
            </w:tcBorders>
            <w:shd w:val="clear" w:color="auto" w:fill="FFFFFF"/>
            <w:noWrap/>
            <w:tcMar>
              <w:top w:w="0" w:type="dxa"/>
              <w:left w:w="108" w:type="dxa"/>
              <w:bottom w:w="0" w:type="dxa"/>
              <w:right w:w="108" w:type="dxa"/>
            </w:tcMar>
            <w:vAlign w:val="bottom"/>
            <w:hideMark/>
          </w:tcPr>
          <w:p w14:paraId="324566EE" w14:textId="77777777" w:rsidR="00862951" w:rsidRPr="00994180" w:rsidRDefault="00862951" w:rsidP="006A7516">
            <w:pPr>
              <w:spacing w:line="240" w:lineRule="auto"/>
              <w:rPr>
                <w:rFonts w:ascii="Arial" w:eastAsia="Times New Roman" w:hAnsi="Arial" w:cs="Arial"/>
                <w:color w:val="222222"/>
                <w:sz w:val="19"/>
                <w:szCs w:val="19"/>
              </w:rPr>
            </w:pPr>
            <w:r w:rsidRPr="00994180">
              <w:rPr>
                <w:rFonts w:ascii="Arial" w:eastAsia="Times New Roman" w:hAnsi="Arial" w:cs="Arial"/>
                <w:color w:val="222222"/>
                <w:sz w:val="19"/>
                <w:szCs w:val="19"/>
              </w:rPr>
              <w:t> </w:t>
            </w:r>
          </w:p>
        </w:tc>
        <w:tc>
          <w:tcPr>
            <w:tcW w:w="810" w:type="dxa"/>
            <w:tcBorders>
              <w:top w:val="nil"/>
              <w:left w:val="nil"/>
              <w:bottom w:val="single" w:sz="8" w:space="0" w:color="auto"/>
              <w:right w:val="nil"/>
            </w:tcBorders>
            <w:shd w:val="clear" w:color="auto" w:fill="FFFFFF"/>
            <w:noWrap/>
            <w:tcMar>
              <w:top w:w="0" w:type="dxa"/>
              <w:left w:w="108" w:type="dxa"/>
              <w:bottom w:w="0" w:type="dxa"/>
              <w:right w:w="108" w:type="dxa"/>
            </w:tcMar>
            <w:vAlign w:val="center"/>
            <w:hideMark/>
          </w:tcPr>
          <w:p w14:paraId="2B8A776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AE</w:t>
            </w:r>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A13741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5758C595" w14:textId="77777777" w:rsidR="00862951" w:rsidRPr="00994180" w:rsidRDefault="00862951" w:rsidP="006A7516">
            <w:pPr>
              <w:spacing w:line="240" w:lineRule="auto"/>
              <w:jc w:val="right"/>
              <w:rPr>
                <w:rFonts w:ascii="Arial" w:eastAsia="Times New Roman" w:hAnsi="Arial" w:cs="Arial"/>
                <w:color w:val="222222"/>
                <w:sz w:val="19"/>
                <w:szCs w:val="19"/>
              </w:rPr>
            </w:pPr>
            <w:proofErr w:type="spellStart"/>
            <w:r>
              <w:rPr>
                <w:rFonts w:ascii="Arial" w:eastAsia="Times New Roman" w:hAnsi="Arial" w:cs="Arial"/>
                <w:color w:val="222222"/>
                <w:sz w:val="19"/>
                <w:szCs w:val="19"/>
              </w:rPr>
              <w:t>Emot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03A0C677"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Part/</w:t>
            </w:r>
            <w:proofErr w:type="spellStart"/>
            <w:r w:rsidRPr="00A96E37">
              <w:rPr>
                <w:rFonts w:ascii="Arial" w:eastAsia="Times New Roman" w:hAnsi="Arial" w:cs="Arial"/>
                <w:iCs/>
                <w:color w:val="222222"/>
                <w:sz w:val="19"/>
                <w:szCs w:val="19"/>
              </w:rPr>
              <w:t>int</w:t>
            </w:r>
            <w:proofErr w:type="spellEnd"/>
          </w:p>
        </w:tc>
        <w:tc>
          <w:tcPr>
            <w:tcW w:w="90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9EA74D5" w14:textId="77777777" w:rsidR="00862951" w:rsidRPr="00994180" w:rsidRDefault="00862951" w:rsidP="006A7516">
            <w:pPr>
              <w:spacing w:line="240" w:lineRule="auto"/>
              <w:jc w:val="right"/>
              <w:rPr>
                <w:rFonts w:ascii="Arial" w:eastAsia="Times New Roman" w:hAnsi="Arial" w:cs="Arial"/>
                <w:color w:val="222222"/>
                <w:sz w:val="19"/>
                <w:szCs w:val="19"/>
              </w:rPr>
            </w:pPr>
            <w:r w:rsidRPr="00A96E37">
              <w:rPr>
                <w:rFonts w:ascii="Arial" w:eastAsia="Times New Roman" w:hAnsi="Arial" w:cs="Arial"/>
                <w:iCs/>
                <w:color w:val="222222"/>
                <w:sz w:val="19"/>
                <w:szCs w:val="19"/>
              </w:rPr>
              <w:t>Perf</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290F2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108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4DBA0AB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SH</w:t>
            </w:r>
          </w:p>
        </w:tc>
        <w:tc>
          <w:tcPr>
            <w:tcW w:w="990" w:type="dxa"/>
            <w:tcBorders>
              <w:top w:val="nil"/>
              <w:left w:val="nil"/>
              <w:bottom w:val="single" w:sz="8" w:space="0" w:color="auto"/>
              <w:right w:val="nil"/>
            </w:tcBorders>
            <w:shd w:val="clear" w:color="auto" w:fill="FFFFFF"/>
            <w:tcMar>
              <w:top w:w="0" w:type="dxa"/>
              <w:left w:w="108" w:type="dxa"/>
              <w:bottom w:w="0" w:type="dxa"/>
              <w:right w:w="108" w:type="dxa"/>
            </w:tcMar>
            <w:vAlign w:val="center"/>
            <w:hideMark/>
          </w:tcPr>
          <w:p w14:paraId="753A20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Exercise</w:t>
            </w:r>
          </w:p>
        </w:tc>
      </w:tr>
      <w:tr w:rsidR="00862951" w:rsidRPr="00994180" w14:paraId="05DAAA5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A23E10"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Total Academic Engagement (AE)</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hideMark/>
          </w:tcPr>
          <w:p w14:paraId="4733ABC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2452B5F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hideMark/>
          </w:tcPr>
          <w:p w14:paraId="141B53B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776779E8"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hideMark/>
          </w:tcPr>
          <w:p w14:paraId="57BC9EBC"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A226A0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1080" w:type="dxa"/>
            <w:tcBorders>
              <w:top w:val="nil"/>
              <w:left w:val="nil"/>
              <w:bottom w:val="nil"/>
              <w:right w:val="nil"/>
            </w:tcBorders>
            <w:shd w:val="clear" w:color="auto" w:fill="FFFFFF"/>
            <w:tcMar>
              <w:top w:w="0" w:type="dxa"/>
              <w:left w:w="108" w:type="dxa"/>
              <w:bottom w:w="0" w:type="dxa"/>
              <w:right w:w="108" w:type="dxa"/>
            </w:tcMar>
            <w:vAlign w:val="center"/>
            <w:hideMark/>
          </w:tcPr>
          <w:p w14:paraId="154AD00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90" w:type="dxa"/>
            <w:tcBorders>
              <w:top w:val="nil"/>
              <w:left w:val="nil"/>
              <w:bottom w:val="nil"/>
              <w:right w:val="nil"/>
            </w:tcBorders>
            <w:shd w:val="clear" w:color="auto" w:fill="FFFFFF"/>
            <w:tcMar>
              <w:top w:w="0" w:type="dxa"/>
              <w:left w:w="108" w:type="dxa"/>
              <w:bottom w:w="0" w:type="dxa"/>
              <w:right w:w="108" w:type="dxa"/>
            </w:tcMar>
            <w:vAlign w:val="center"/>
            <w:hideMark/>
          </w:tcPr>
          <w:p w14:paraId="721AB69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r>
      <w:tr w:rsidR="00862951" w:rsidRPr="00994180" w14:paraId="529D22A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30C5F1D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Skills</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34DCD42D"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16C485D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0C5015A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775B5B2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06C46C1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38746E1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.242**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65AFAB1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1F426EB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r>
      <w:tr w:rsidR="00862951" w:rsidRPr="00994180" w14:paraId="5CA34A3A"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147AD98"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Emotional</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65DB9840"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46CCF27"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4D53E75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6DE6B64"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3DCAA80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229DFAE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-.066</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21B027C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DF289F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r>
      <w:tr w:rsidR="00862951" w:rsidRPr="00994180" w14:paraId="206BBE11" w14:textId="77777777" w:rsidTr="006A7516">
        <w:trPr>
          <w:gridAfter w:val="1"/>
          <w:wAfter w:w="22" w:type="dxa"/>
          <w:trHeight w:val="255"/>
        </w:trPr>
        <w:tc>
          <w:tcPr>
            <w:tcW w:w="3147" w:type="dxa"/>
            <w:tcBorders>
              <w:top w:val="nil"/>
              <w:left w:val="nil"/>
              <w:bottom w:val="nil"/>
              <w:right w:val="nil"/>
            </w:tcBorders>
            <w:shd w:val="clear" w:color="auto" w:fill="FFFFFF"/>
            <w:noWrap/>
            <w:tcMar>
              <w:top w:w="0" w:type="dxa"/>
              <w:left w:w="108" w:type="dxa"/>
              <w:bottom w:w="0" w:type="dxa"/>
              <w:right w:w="108" w:type="dxa"/>
            </w:tcMar>
            <w:vAlign w:val="bottom"/>
          </w:tcPr>
          <w:p w14:paraId="7F63852F"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Participation/interaction</w:t>
            </w:r>
          </w:p>
        </w:tc>
        <w:tc>
          <w:tcPr>
            <w:tcW w:w="810" w:type="dxa"/>
            <w:tcBorders>
              <w:top w:val="nil"/>
              <w:left w:val="nil"/>
              <w:bottom w:val="nil"/>
              <w:right w:val="nil"/>
            </w:tcBorders>
            <w:shd w:val="clear" w:color="auto" w:fill="FFFFFF"/>
            <w:noWrap/>
            <w:tcMar>
              <w:top w:w="0" w:type="dxa"/>
              <w:left w:w="108" w:type="dxa"/>
              <w:bottom w:w="0" w:type="dxa"/>
              <w:right w:w="108" w:type="dxa"/>
            </w:tcMar>
            <w:vAlign w:val="center"/>
          </w:tcPr>
          <w:p w14:paraId="27F94E6B" w14:textId="77777777" w:rsidR="00862951"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242198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tcBorders>
              <w:top w:val="nil"/>
              <w:left w:val="nil"/>
              <w:bottom w:val="nil"/>
              <w:right w:val="nil"/>
            </w:tcBorders>
            <w:shd w:val="clear" w:color="auto" w:fill="FFFFFF"/>
            <w:tcMar>
              <w:top w:w="0" w:type="dxa"/>
              <w:left w:w="108" w:type="dxa"/>
              <w:bottom w:w="0" w:type="dxa"/>
              <w:right w:w="108" w:type="dxa"/>
            </w:tcMar>
            <w:vAlign w:val="center"/>
          </w:tcPr>
          <w:p w14:paraId="5CDAA596"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4B0F5F4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00" w:type="dxa"/>
            <w:tcBorders>
              <w:top w:val="nil"/>
              <w:left w:val="nil"/>
              <w:bottom w:val="nil"/>
              <w:right w:val="nil"/>
            </w:tcBorders>
            <w:shd w:val="clear" w:color="auto" w:fill="FFFFFF"/>
            <w:tcMar>
              <w:top w:w="0" w:type="dxa"/>
              <w:left w:w="108" w:type="dxa"/>
              <w:bottom w:w="0" w:type="dxa"/>
              <w:right w:w="108" w:type="dxa"/>
            </w:tcMar>
            <w:vAlign w:val="center"/>
          </w:tcPr>
          <w:p w14:paraId="27C632CE"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7997DBC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-.122</w:t>
            </w:r>
          </w:p>
        </w:tc>
        <w:tc>
          <w:tcPr>
            <w:tcW w:w="1080" w:type="dxa"/>
            <w:tcBorders>
              <w:top w:val="nil"/>
              <w:left w:val="nil"/>
              <w:bottom w:val="nil"/>
              <w:right w:val="nil"/>
            </w:tcBorders>
            <w:shd w:val="clear" w:color="auto" w:fill="FFFFFF"/>
            <w:tcMar>
              <w:top w:w="0" w:type="dxa"/>
              <w:left w:w="108" w:type="dxa"/>
              <w:bottom w:w="0" w:type="dxa"/>
              <w:right w:w="108" w:type="dxa"/>
            </w:tcMar>
            <w:vAlign w:val="center"/>
          </w:tcPr>
          <w:p w14:paraId="51D7646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90" w:type="dxa"/>
            <w:tcBorders>
              <w:top w:val="nil"/>
              <w:left w:val="nil"/>
              <w:bottom w:val="nil"/>
              <w:right w:val="nil"/>
            </w:tcBorders>
            <w:shd w:val="clear" w:color="auto" w:fill="FFFFFF"/>
            <w:tcMar>
              <w:top w:w="0" w:type="dxa"/>
              <w:left w:w="108" w:type="dxa"/>
              <w:bottom w:w="0" w:type="dxa"/>
              <w:right w:w="108" w:type="dxa"/>
            </w:tcMar>
            <w:vAlign w:val="center"/>
          </w:tcPr>
          <w:p w14:paraId="4F3431E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r>
      <w:tr w:rsidR="00862951" w:rsidRPr="00994180" w14:paraId="60E74981"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606766C5"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Performance</w:t>
            </w:r>
          </w:p>
        </w:tc>
        <w:tc>
          <w:tcPr>
            <w:tcW w:w="810" w:type="dxa"/>
            <w:shd w:val="clear" w:color="auto" w:fill="FFFFFF"/>
            <w:noWrap/>
            <w:tcMar>
              <w:top w:w="0" w:type="dxa"/>
              <w:left w:w="108" w:type="dxa"/>
              <w:bottom w:w="0" w:type="dxa"/>
              <w:right w:w="108" w:type="dxa"/>
            </w:tcMar>
            <w:vAlign w:val="center"/>
          </w:tcPr>
          <w:p w14:paraId="79DE702D"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65825BAB"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810" w:type="dxa"/>
            <w:shd w:val="clear" w:color="auto" w:fill="FFFFFF"/>
            <w:tcMar>
              <w:top w:w="0" w:type="dxa"/>
              <w:left w:w="108" w:type="dxa"/>
              <w:bottom w:w="0" w:type="dxa"/>
              <w:right w:w="108" w:type="dxa"/>
            </w:tcMar>
            <w:vAlign w:val="center"/>
          </w:tcPr>
          <w:p w14:paraId="5503898F"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03C11602" w14:textId="77777777" w:rsidR="00862951" w:rsidRPr="00994180" w:rsidRDefault="00862951" w:rsidP="006A7516">
            <w:pPr>
              <w:spacing w:line="240" w:lineRule="auto"/>
              <w:jc w:val="right"/>
              <w:rPr>
                <w:rFonts w:ascii="Arial" w:eastAsia="Times New Roman" w:hAnsi="Arial" w:cs="Arial"/>
                <w:color w:val="222222"/>
                <w:sz w:val="19"/>
                <w:szCs w:val="19"/>
              </w:rPr>
            </w:pPr>
          </w:p>
        </w:tc>
        <w:tc>
          <w:tcPr>
            <w:tcW w:w="900" w:type="dxa"/>
            <w:shd w:val="clear" w:color="auto" w:fill="FFFFFF"/>
            <w:tcMar>
              <w:top w:w="0" w:type="dxa"/>
              <w:left w:w="108" w:type="dxa"/>
              <w:bottom w:w="0" w:type="dxa"/>
              <w:right w:w="108" w:type="dxa"/>
            </w:tcMar>
            <w:vAlign w:val="center"/>
          </w:tcPr>
          <w:p w14:paraId="217603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tcPr>
          <w:p w14:paraId="47639A0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.112</w:t>
            </w:r>
          </w:p>
        </w:tc>
        <w:tc>
          <w:tcPr>
            <w:tcW w:w="1080" w:type="dxa"/>
            <w:shd w:val="clear" w:color="auto" w:fill="FFFFFF"/>
            <w:tcMar>
              <w:top w:w="0" w:type="dxa"/>
              <w:left w:w="108" w:type="dxa"/>
              <w:bottom w:w="0" w:type="dxa"/>
              <w:right w:w="108" w:type="dxa"/>
            </w:tcMar>
            <w:vAlign w:val="center"/>
          </w:tcPr>
          <w:p w14:paraId="5318D47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tcPr>
          <w:p w14:paraId="7A9C7FF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r>
      <w:tr w:rsidR="00862951" w:rsidRPr="00994180" w14:paraId="20779A08"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tcPr>
          <w:p w14:paraId="23FBBB0C"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Stress</w:t>
            </w:r>
          </w:p>
        </w:tc>
        <w:tc>
          <w:tcPr>
            <w:tcW w:w="810" w:type="dxa"/>
            <w:shd w:val="clear" w:color="auto" w:fill="FFFFFF"/>
            <w:noWrap/>
            <w:tcMar>
              <w:top w:w="0" w:type="dxa"/>
              <w:left w:w="108" w:type="dxa"/>
              <w:bottom w:w="0" w:type="dxa"/>
              <w:right w:w="108" w:type="dxa"/>
            </w:tcMar>
            <w:vAlign w:val="center"/>
          </w:tcPr>
          <w:p w14:paraId="0B438564"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-.026</w:t>
            </w:r>
          </w:p>
        </w:tc>
        <w:tc>
          <w:tcPr>
            <w:tcW w:w="900" w:type="dxa"/>
            <w:shd w:val="clear" w:color="auto" w:fill="FFFFFF"/>
            <w:tcMar>
              <w:top w:w="0" w:type="dxa"/>
              <w:left w:w="108" w:type="dxa"/>
              <w:bottom w:w="0" w:type="dxa"/>
              <w:right w:w="108" w:type="dxa"/>
            </w:tcMar>
            <w:vAlign w:val="center"/>
          </w:tcPr>
          <w:p w14:paraId="3861127D"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-.205</w:t>
            </w:r>
            <w:r w:rsidRPr="00E2231E">
              <w:rPr>
                <w:rFonts w:ascii="Arial" w:eastAsia="Times New Roman" w:hAnsi="Arial" w:cs="Arial"/>
                <w:color w:val="FF0000"/>
                <w:sz w:val="19"/>
                <w:szCs w:val="19"/>
              </w:rPr>
              <w:t>*</w:t>
            </w:r>
          </w:p>
        </w:tc>
        <w:tc>
          <w:tcPr>
            <w:tcW w:w="810" w:type="dxa"/>
            <w:shd w:val="clear" w:color="auto" w:fill="FFFFFF"/>
            <w:tcMar>
              <w:top w:w="0" w:type="dxa"/>
              <w:left w:w="108" w:type="dxa"/>
              <w:bottom w:w="0" w:type="dxa"/>
              <w:right w:w="108" w:type="dxa"/>
            </w:tcMar>
            <w:vAlign w:val="center"/>
          </w:tcPr>
          <w:p w14:paraId="7F0F11FC"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w:t>
            </w:r>
            <w:r>
              <w:rPr>
                <w:rFonts w:ascii="Arial" w:eastAsia="Times New Roman" w:hAnsi="Arial" w:cs="Arial"/>
                <w:color w:val="FF0000"/>
                <w:sz w:val="19"/>
                <w:szCs w:val="19"/>
              </w:rPr>
              <w:t>109</w:t>
            </w:r>
          </w:p>
        </w:tc>
        <w:tc>
          <w:tcPr>
            <w:tcW w:w="900" w:type="dxa"/>
            <w:shd w:val="clear" w:color="auto" w:fill="FFFFFF"/>
            <w:tcMar>
              <w:top w:w="0" w:type="dxa"/>
              <w:left w:w="108" w:type="dxa"/>
              <w:bottom w:w="0" w:type="dxa"/>
              <w:right w:w="108" w:type="dxa"/>
            </w:tcMar>
            <w:vAlign w:val="center"/>
          </w:tcPr>
          <w:p w14:paraId="0031E2D1"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.1</w:t>
            </w:r>
            <w:r>
              <w:rPr>
                <w:rFonts w:ascii="Arial" w:eastAsia="Times New Roman" w:hAnsi="Arial" w:cs="Arial"/>
                <w:color w:val="FF0000"/>
                <w:sz w:val="19"/>
                <w:szCs w:val="19"/>
              </w:rPr>
              <w:t>50!</w:t>
            </w:r>
          </w:p>
        </w:tc>
        <w:tc>
          <w:tcPr>
            <w:tcW w:w="900" w:type="dxa"/>
            <w:shd w:val="clear" w:color="auto" w:fill="FFFFFF"/>
            <w:tcMar>
              <w:top w:w="0" w:type="dxa"/>
              <w:left w:w="108" w:type="dxa"/>
              <w:bottom w:w="0" w:type="dxa"/>
              <w:right w:w="108" w:type="dxa"/>
            </w:tcMar>
            <w:vAlign w:val="center"/>
          </w:tcPr>
          <w:p w14:paraId="14D71F8E" w14:textId="77777777" w:rsidR="00862951" w:rsidRPr="00E2231E" w:rsidRDefault="00862951" w:rsidP="006A7516">
            <w:pPr>
              <w:spacing w:line="240" w:lineRule="auto"/>
              <w:jc w:val="right"/>
              <w:rPr>
                <w:rFonts w:ascii="Arial" w:eastAsia="Times New Roman" w:hAnsi="Arial" w:cs="Arial"/>
                <w:color w:val="FF0000"/>
                <w:sz w:val="19"/>
                <w:szCs w:val="19"/>
              </w:rPr>
            </w:pPr>
            <w:r>
              <w:rPr>
                <w:rFonts w:ascii="Arial" w:eastAsia="Times New Roman" w:hAnsi="Arial" w:cs="Arial"/>
                <w:color w:val="FF0000"/>
                <w:sz w:val="19"/>
                <w:szCs w:val="19"/>
              </w:rPr>
              <w:t>-</w:t>
            </w:r>
            <w:r w:rsidRPr="00E2231E">
              <w:rPr>
                <w:rFonts w:ascii="Arial" w:eastAsia="Times New Roman" w:hAnsi="Arial" w:cs="Arial"/>
                <w:color w:val="FF0000"/>
                <w:sz w:val="19"/>
                <w:szCs w:val="19"/>
              </w:rPr>
              <w:t>.1</w:t>
            </w:r>
            <w:r>
              <w:rPr>
                <w:rFonts w:ascii="Arial" w:eastAsia="Times New Roman" w:hAnsi="Arial" w:cs="Arial"/>
                <w:color w:val="FF0000"/>
                <w:sz w:val="19"/>
                <w:szCs w:val="19"/>
              </w:rPr>
              <w:t>09</w:t>
            </w:r>
          </w:p>
        </w:tc>
        <w:tc>
          <w:tcPr>
            <w:tcW w:w="990" w:type="dxa"/>
            <w:shd w:val="clear" w:color="auto" w:fill="FFFFFF"/>
            <w:tcMar>
              <w:top w:w="0" w:type="dxa"/>
              <w:left w:w="108" w:type="dxa"/>
              <w:bottom w:w="0" w:type="dxa"/>
              <w:right w:w="108" w:type="dxa"/>
            </w:tcMar>
            <w:vAlign w:val="center"/>
          </w:tcPr>
          <w:p w14:paraId="1BE243D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1080" w:type="dxa"/>
            <w:shd w:val="clear" w:color="auto" w:fill="FFFFFF"/>
            <w:tcMar>
              <w:top w:w="0" w:type="dxa"/>
              <w:left w:w="108" w:type="dxa"/>
              <w:bottom w:w="0" w:type="dxa"/>
              <w:right w:w="108" w:type="dxa"/>
            </w:tcMar>
            <w:vAlign w:val="center"/>
          </w:tcPr>
          <w:p w14:paraId="525121E5" w14:textId="77777777" w:rsidR="00862951" w:rsidRPr="00E2231E" w:rsidRDefault="00862951" w:rsidP="006A7516">
            <w:pPr>
              <w:spacing w:line="240" w:lineRule="auto"/>
              <w:jc w:val="right"/>
              <w:rPr>
                <w:rFonts w:ascii="Arial" w:eastAsia="Times New Roman" w:hAnsi="Arial" w:cs="Arial"/>
                <w:color w:val="FF0000"/>
                <w:sz w:val="19"/>
                <w:szCs w:val="19"/>
              </w:rPr>
            </w:pPr>
            <w:r w:rsidRPr="00E2231E">
              <w:rPr>
                <w:rFonts w:ascii="Arial" w:eastAsia="Times New Roman" w:hAnsi="Arial" w:cs="Arial"/>
                <w:color w:val="FF0000"/>
                <w:sz w:val="19"/>
                <w:szCs w:val="19"/>
              </w:rPr>
              <w:t>-.306***</w:t>
            </w:r>
          </w:p>
        </w:tc>
        <w:tc>
          <w:tcPr>
            <w:tcW w:w="990" w:type="dxa"/>
            <w:shd w:val="clear" w:color="auto" w:fill="FFFFFF"/>
            <w:tcMar>
              <w:top w:w="0" w:type="dxa"/>
              <w:left w:w="108" w:type="dxa"/>
              <w:bottom w:w="0" w:type="dxa"/>
              <w:right w:w="108" w:type="dxa"/>
            </w:tcMar>
            <w:vAlign w:val="center"/>
          </w:tcPr>
          <w:p w14:paraId="0D8E203E" w14:textId="77777777" w:rsidR="00862951" w:rsidRPr="00994180" w:rsidRDefault="00862951" w:rsidP="006A7516">
            <w:pPr>
              <w:spacing w:line="240" w:lineRule="auto"/>
              <w:jc w:val="right"/>
              <w:rPr>
                <w:rFonts w:ascii="Arial" w:eastAsia="Times New Roman" w:hAnsi="Arial" w:cs="Arial"/>
                <w:color w:val="222222"/>
                <w:sz w:val="19"/>
                <w:szCs w:val="19"/>
              </w:rPr>
            </w:pPr>
            <w:r w:rsidRPr="00E2231E">
              <w:rPr>
                <w:rFonts w:ascii="Arial" w:eastAsia="Times New Roman" w:hAnsi="Arial" w:cs="Arial"/>
                <w:color w:val="FF0000"/>
                <w:sz w:val="19"/>
                <w:szCs w:val="19"/>
              </w:rPr>
              <w:t>.113</w:t>
            </w:r>
          </w:p>
        </w:tc>
      </w:tr>
      <w:tr w:rsidR="00862951" w:rsidRPr="00994180" w14:paraId="7BD83152" w14:textId="77777777" w:rsidTr="006A7516">
        <w:trPr>
          <w:gridAfter w:val="1"/>
          <w:wAfter w:w="22" w:type="dxa"/>
          <w:trHeight w:val="20"/>
        </w:trPr>
        <w:tc>
          <w:tcPr>
            <w:tcW w:w="3147" w:type="dxa"/>
            <w:shd w:val="clear" w:color="auto" w:fill="FFFFFF"/>
            <w:noWrap/>
            <w:tcMar>
              <w:top w:w="0" w:type="dxa"/>
              <w:left w:w="108" w:type="dxa"/>
              <w:bottom w:w="0" w:type="dxa"/>
              <w:right w:w="108" w:type="dxa"/>
            </w:tcMar>
            <w:vAlign w:val="bottom"/>
            <w:hideMark/>
          </w:tcPr>
          <w:p w14:paraId="275CDE87"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Sleep Hygiene (SH)</w:t>
            </w:r>
          </w:p>
        </w:tc>
        <w:tc>
          <w:tcPr>
            <w:tcW w:w="810" w:type="dxa"/>
            <w:shd w:val="clear" w:color="auto" w:fill="FFFFFF"/>
            <w:noWrap/>
            <w:tcMar>
              <w:top w:w="0" w:type="dxa"/>
              <w:left w:w="108" w:type="dxa"/>
              <w:bottom w:w="0" w:type="dxa"/>
              <w:right w:w="108" w:type="dxa"/>
            </w:tcMar>
            <w:vAlign w:val="center"/>
            <w:hideMark/>
          </w:tcPr>
          <w:p w14:paraId="30D1AE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.254**</w:t>
            </w:r>
          </w:p>
        </w:tc>
        <w:tc>
          <w:tcPr>
            <w:tcW w:w="900" w:type="dxa"/>
            <w:shd w:val="clear" w:color="auto" w:fill="FFFFFF"/>
            <w:tcMar>
              <w:top w:w="0" w:type="dxa"/>
              <w:left w:w="108" w:type="dxa"/>
              <w:bottom w:w="0" w:type="dxa"/>
              <w:right w:w="108" w:type="dxa"/>
            </w:tcMar>
            <w:vAlign w:val="center"/>
            <w:hideMark/>
          </w:tcPr>
          <w:p w14:paraId="7726B6D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.349***</w:t>
            </w:r>
          </w:p>
        </w:tc>
        <w:tc>
          <w:tcPr>
            <w:tcW w:w="810" w:type="dxa"/>
            <w:shd w:val="clear" w:color="auto" w:fill="FFFFFF"/>
            <w:tcMar>
              <w:top w:w="0" w:type="dxa"/>
              <w:left w:w="108" w:type="dxa"/>
              <w:bottom w:w="0" w:type="dxa"/>
              <w:right w:w="108" w:type="dxa"/>
            </w:tcMar>
            <w:vAlign w:val="center"/>
            <w:hideMark/>
          </w:tcPr>
          <w:p w14:paraId="2341B625"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.048</w:t>
            </w:r>
          </w:p>
        </w:tc>
        <w:tc>
          <w:tcPr>
            <w:tcW w:w="900" w:type="dxa"/>
            <w:shd w:val="clear" w:color="auto" w:fill="FFFFFF"/>
            <w:tcMar>
              <w:top w:w="0" w:type="dxa"/>
              <w:left w:w="108" w:type="dxa"/>
              <w:bottom w:w="0" w:type="dxa"/>
              <w:right w:w="108" w:type="dxa"/>
            </w:tcMar>
            <w:vAlign w:val="center"/>
            <w:hideMark/>
          </w:tcPr>
          <w:p w14:paraId="2AF5611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.097</w:t>
            </w:r>
          </w:p>
        </w:tc>
        <w:tc>
          <w:tcPr>
            <w:tcW w:w="900" w:type="dxa"/>
            <w:shd w:val="clear" w:color="auto" w:fill="FFFFFF"/>
            <w:tcMar>
              <w:top w:w="0" w:type="dxa"/>
              <w:left w:w="108" w:type="dxa"/>
              <w:bottom w:w="0" w:type="dxa"/>
              <w:right w:w="108" w:type="dxa"/>
            </w:tcMar>
            <w:vAlign w:val="center"/>
            <w:hideMark/>
          </w:tcPr>
          <w:p w14:paraId="229B6DCE"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.212*</w:t>
            </w:r>
          </w:p>
        </w:tc>
        <w:tc>
          <w:tcPr>
            <w:tcW w:w="990" w:type="dxa"/>
            <w:shd w:val="clear" w:color="auto" w:fill="FFFFFF"/>
            <w:tcMar>
              <w:top w:w="0" w:type="dxa"/>
              <w:left w:w="108" w:type="dxa"/>
              <w:bottom w:w="0" w:type="dxa"/>
              <w:right w:w="108" w:type="dxa"/>
            </w:tcMar>
            <w:vAlign w:val="center"/>
            <w:hideMark/>
          </w:tcPr>
          <w:p w14:paraId="3FD02A4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.327***</w:t>
            </w:r>
          </w:p>
        </w:tc>
        <w:tc>
          <w:tcPr>
            <w:tcW w:w="1080" w:type="dxa"/>
            <w:shd w:val="clear" w:color="auto" w:fill="FFFFFF"/>
            <w:tcMar>
              <w:top w:w="0" w:type="dxa"/>
              <w:left w:w="108" w:type="dxa"/>
              <w:bottom w:w="0" w:type="dxa"/>
              <w:right w:w="108" w:type="dxa"/>
            </w:tcMar>
            <w:vAlign w:val="center"/>
            <w:hideMark/>
          </w:tcPr>
          <w:p w14:paraId="2FF22F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c>
          <w:tcPr>
            <w:tcW w:w="990" w:type="dxa"/>
            <w:shd w:val="clear" w:color="auto" w:fill="FFFFFF"/>
            <w:tcMar>
              <w:top w:w="0" w:type="dxa"/>
              <w:left w:w="108" w:type="dxa"/>
              <w:bottom w:w="0" w:type="dxa"/>
              <w:right w:w="108" w:type="dxa"/>
            </w:tcMar>
            <w:vAlign w:val="center"/>
            <w:hideMark/>
          </w:tcPr>
          <w:p w14:paraId="7916D437"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r>
      <w:tr w:rsidR="00862951" w:rsidRPr="00994180" w14:paraId="086A9464"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hideMark/>
          </w:tcPr>
          <w:p w14:paraId="2FE913FF" w14:textId="77777777" w:rsidR="00862951" w:rsidRPr="00994180"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Exercise</w:t>
            </w:r>
          </w:p>
        </w:tc>
        <w:tc>
          <w:tcPr>
            <w:tcW w:w="810" w:type="dxa"/>
            <w:shd w:val="clear" w:color="auto" w:fill="FFFFFF"/>
            <w:noWrap/>
            <w:tcMar>
              <w:top w:w="0" w:type="dxa"/>
              <w:left w:w="108" w:type="dxa"/>
              <w:bottom w:w="0" w:type="dxa"/>
              <w:right w:w="108" w:type="dxa"/>
            </w:tcMar>
            <w:vAlign w:val="center"/>
            <w:hideMark/>
          </w:tcPr>
          <w:p w14:paraId="1BB0E532"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.089</w:t>
            </w:r>
          </w:p>
        </w:tc>
        <w:tc>
          <w:tcPr>
            <w:tcW w:w="900" w:type="dxa"/>
            <w:shd w:val="clear" w:color="auto" w:fill="FFFFFF"/>
            <w:tcMar>
              <w:top w:w="0" w:type="dxa"/>
              <w:left w:w="108" w:type="dxa"/>
              <w:bottom w:w="0" w:type="dxa"/>
              <w:right w:w="108" w:type="dxa"/>
            </w:tcMar>
            <w:vAlign w:val="center"/>
            <w:hideMark/>
          </w:tcPr>
          <w:p w14:paraId="6C55748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.072</w:t>
            </w:r>
          </w:p>
        </w:tc>
        <w:tc>
          <w:tcPr>
            <w:tcW w:w="810" w:type="dxa"/>
            <w:shd w:val="clear" w:color="auto" w:fill="FFFFFF"/>
            <w:tcMar>
              <w:top w:w="0" w:type="dxa"/>
              <w:left w:w="108" w:type="dxa"/>
              <w:bottom w:w="0" w:type="dxa"/>
              <w:right w:w="108" w:type="dxa"/>
            </w:tcMar>
            <w:vAlign w:val="center"/>
            <w:hideMark/>
          </w:tcPr>
          <w:p w14:paraId="2565005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.180!</w:t>
            </w:r>
          </w:p>
        </w:tc>
        <w:tc>
          <w:tcPr>
            <w:tcW w:w="900" w:type="dxa"/>
            <w:shd w:val="clear" w:color="auto" w:fill="FFFFFF"/>
            <w:tcMar>
              <w:top w:w="0" w:type="dxa"/>
              <w:left w:w="108" w:type="dxa"/>
              <w:bottom w:w="0" w:type="dxa"/>
              <w:right w:w="108" w:type="dxa"/>
            </w:tcMar>
            <w:vAlign w:val="center"/>
            <w:hideMark/>
          </w:tcPr>
          <w:p w14:paraId="2ECAEF9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.041</w:t>
            </w:r>
          </w:p>
        </w:tc>
        <w:tc>
          <w:tcPr>
            <w:tcW w:w="900" w:type="dxa"/>
            <w:shd w:val="clear" w:color="auto" w:fill="FFFFFF"/>
            <w:tcMar>
              <w:top w:w="0" w:type="dxa"/>
              <w:left w:w="108" w:type="dxa"/>
              <w:bottom w:w="0" w:type="dxa"/>
              <w:right w:w="108" w:type="dxa"/>
            </w:tcMar>
            <w:vAlign w:val="center"/>
            <w:hideMark/>
          </w:tcPr>
          <w:p w14:paraId="3A560923"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-.113</w:t>
            </w:r>
          </w:p>
        </w:tc>
        <w:tc>
          <w:tcPr>
            <w:tcW w:w="990" w:type="dxa"/>
            <w:shd w:val="clear" w:color="auto" w:fill="FFFFFF"/>
            <w:tcMar>
              <w:top w:w="0" w:type="dxa"/>
              <w:left w:w="108" w:type="dxa"/>
              <w:bottom w:w="0" w:type="dxa"/>
              <w:right w:w="108" w:type="dxa"/>
            </w:tcMar>
            <w:vAlign w:val="center"/>
            <w:hideMark/>
          </w:tcPr>
          <w:p w14:paraId="11A94DAC"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-.054</w:t>
            </w:r>
          </w:p>
        </w:tc>
        <w:tc>
          <w:tcPr>
            <w:tcW w:w="1080" w:type="dxa"/>
            <w:shd w:val="clear" w:color="auto" w:fill="FFFFFF"/>
            <w:tcMar>
              <w:top w:w="0" w:type="dxa"/>
              <w:left w:w="108" w:type="dxa"/>
              <w:bottom w:w="0" w:type="dxa"/>
              <w:right w:w="108" w:type="dxa"/>
            </w:tcMar>
            <w:vAlign w:val="center"/>
            <w:hideMark/>
          </w:tcPr>
          <w:p w14:paraId="27157DA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-.055</w:t>
            </w:r>
          </w:p>
        </w:tc>
        <w:tc>
          <w:tcPr>
            <w:tcW w:w="990" w:type="dxa"/>
            <w:shd w:val="clear" w:color="auto" w:fill="FFFFFF"/>
            <w:tcMar>
              <w:top w:w="0" w:type="dxa"/>
              <w:left w:w="108" w:type="dxa"/>
              <w:bottom w:w="0" w:type="dxa"/>
              <w:right w:w="108" w:type="dxa"/>
            </w:tcMar>
            <w:vAlign w:val="center"/>
            <w:hideMark/>
          </w:tcPr>
          <w:p w14:paraId="7E83268B"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w:t>
            </w:r>
          </w:p>
        </w:tc>
      </w:tr>
      <w:tr w:rsidR="00862951" w:rsidRPr="00994180" w14:paraId="7588B84B"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7BCB7766" w14:textId="77777777" w:rsidR="00862951" w:rsidRDefault="00862951" w:rsidP="006A7516">
            <w:pPr>
              <w:spacing w:line="240" w:lineRule="auto"/>
              <w:ind w:firstLine="0"/>
              <w:rPr>
                <w:rFonts w:ascii="Arial" w:eastAsia="Times New Roman" w:hAnsi="Arial" w:cs="Arial"/>
                <w:color w:val="222222"/>
                <w:sz w:val="19"/>
                <w:szCs w:val="19"/>
              </w:rPr>
            </w:pPr>
            <w:r>
              <w:rPr>
                <w:rFonts w:ascii="Arial" w:eastAsia="Times New Roman" w:hAnsi="Arial" w:cs="Arial"/>
                <w:color w:val="222222"/>
                <w:sz w:val="19"/>
                <w:szCs w:val="19"/>
              </w:rPr>
              <w:t>Mean</w:t>
            </w:r>
          </w:p>
        </w:tc>
        <w:tc>
          <w:tcPr>
            <w:tcW w:w="810" w:type="dxa"/>
            <w:shd w:val="clear" w:color="auto" w:fill="FFFFFF"/>
            <w:noWrap/>
            <w:tcMar>
              <w:top w:w="0" w:type="dxa"/>
              <w:left w:w="108" w:type="dxa"/>
              <w:bottom w:w="0" w:type="dxa"/>
              <w:right w:w="108" w:type="dxa"/>
            </w:tcMar>
            <w:vAlign w:val="center"/>
          </w:tcPr>
          <w:p w14:paraId="47B0714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45.92</w:t>
            </w:r>
          </w:p>
        </w:tc>
        <w:tc>
          <w:tcPr>
            <w:tcW w:w="900" w:type="dxa"/>
            <w:shd w:val="clear" w:color="auto" w:fill="FFFFFF"/>
            <w:tcMar>
              <w:top w:w="0" w:type="dxa"/>
              <w:left w:w="108" w:type="dxa"/>
              <w:bottom w:w="0" w:type="dxa"/>
              <w:right w:w="108" w:type="dxa"/>
            </w:tcMar>
            <w:vAlign w:val="center"/>
          </w:tcPr>
          <w:p w14:paraId="56F76A8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17.30</w:t>
            </w:r>
          </w:p>
        </w:tc>
        <w:tc>
          <w:tcPr>
            <w:tcW w:w="810" w:type="dxa"/>
            <w:shd w:val="clear" w:color="auto" w:fill="FFFFFF"/>
            <w:tcMar>
              <w:top w:w="0" w:type="dxa"/>
              <w:left w:w="108" w:type="dxa"/>
              <w:bottom w:w="0" w:type="dxa"/>
              <w:right w:w="108" w:type="dxa"/>
            </w:tcMar>
            <w:vAlign w:val="center"/>
          </w:tcPr>
          <w:p w14:paraId="6CBE3818"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9.99</w:t>
            </w:r>
          </w:p>
        </w:tc>
        <w:tc>
          <w:tcPr>
            <w:tcW w:w="900" w:type="dxa"/>
            <w:shd w:val="clear" w:color="auto" w:fill="FFFFFF"/>
            <w:tcMar>
              <w:top w:w="0" w:type="dxa"/>
              <w:left w:w="108" w:type="dxa"/>
              <w:bottom w:w="0" w:type="dxa"/>
              <w:right w:w="108" w:type="dxa"/>
            </w:tcMar>
            <w:vAlign w:val="center"/>
          </w:tcPr>
          <w:p w14:paraId="587AF15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10.54</w:t>
            </w:r>
          </w:p>
        </w:tc>
        <w:tc>
          <w:tcPr>
            <w:tcW w:w="900" w:type="dxa"/>
            <w:shd w:val="clear" w:color="auto" w:fill="FFFFFF"/>
            <w:tcMar>
              <w:top w:w="0" w:type="dxa"/>
              <w:left w:w="108" w:type="dxa"/>
              <w:bottom w:w="0" w:type="dxa"/>
              <w:right w:w="108" w:type="dxa"/>
            </w:tcMar>
            <w:vAlign w:val="center"/>
          </w:tcPr>
          <w:p w14:paraId="7F8A9EB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8.19</w:t>
            </w:r>
          </w:p>
        </w:tc>
        <w:tc>
          <w:tcPr>
            <w:tcW w:w="990" w:type="dxa"/>
            <w:shd w:val="clear" w:color="auto" w:fill="FFFFFF"/>
            <w:tcMar>
              <w:top w:w="0" w:type="dxa"/>
              <w:left w:w="108" w:type="dxa"/>
              <w:bottom w:w="0" w:type="dxa"/>
              <w:right w:w="108" w:type="dxa"/>
            </w:tcMar>
            <w:vAlign w:val="center"/>
          </w:tcPr>
          <w:p w14:paraId="03F74D6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43.04</w:t>
            </w:r>
          </w:p>
        </w:tc>
        <w:tc>
          <w:tcPr>
            <w:tcW w:w="1080" w:type="dxa"/>
            <w:shd w:val="clear" w:color="auto" w:fill="FFFFFF"/>
            <w:tcMar>
              <w:top w:w="0" w:type="dxa"/>
              <w:left w:w="108" w:type="dxa"/>
              <w:bottom w:w="0" w:type="dxa"/>
              <w:right w:w="108" w:type="dxa"/>
            </w:tcMar>
            <w:vAlign w:val="center"/>
          </w:tcPr>
          <w:p w14:paraId="41609B51"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41.33</w:t>
            </w:r>
          </w:p>
        </w:tc>
        <w:tc>
          <w:tcPr>
            <w:tcW w:w="990" w:type="dxa"/>
            <w:shd w:val="clear" w:color="auto" w:fill="FFFFFF"/>
            <w:tcMar>
              <w:top w:w="0" w:type="dxa"/>
              <w:left w:w="108" w:type="dxa"/>
              <w:bottom w:w="0" w:type="dxa"/>
              <w:right w:w="108" w:type="dxa"/>
            </w:tcMar>
            <w:vAlign w:val="center"/>
          </w:tcPr>
          <w:p w14:paraId="32334FCA"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46.86</w:t>
            </w:r>
          </w:p>
        </w:tc>
      </w:tr>
      <w:tr w:rsidR="00862951" w:rsidRPr="00994180" w14:paraId="79A1995E" w14:textId="77777777" w:rsidTr="006A7516">
        <w:trPr>
          <w:gridAfter w:val="1"/>
          <w:wAfter w:w="22" w:type="dxa"/>
          <w:trHeight w:val="255"/>
        </w:trPr>
        <w:tc>
          <w:tcPr>
            <w:tcW w:w="3147" w:type="dxa"/>
            <w:shd w:val="clear" w:color="auto" w:fill="FFFFFF"/>
            <w:noWrap/>
            <w:tcMar>
              <w:top w:w="0" w:type="dxa"/>
              <w:left w:w="108" w:type="dxa"/>
              <w:bottom w:w="0" w:type="dxa"/>
              <w:right w:w="108" w:type="dxa"/>
            </w:tcMar>
            <w:vAlign w:val="bottom"/>
          </w:tcPr>
          <w:p w14:paraId="19131321" w14:textId="77777777" w:rsidR="00862951" w:rsidRPr="006E4CC3" w:rsidRDefault="00862951" w:rsidP="006A7516">
            <w:pPr>
              <w:spacing w:line="240" w:lineRule="auto"/>
              <w:ind w:firstLine="0"/>
              <w:rPr>
                <w:rFonts w:ascii="Arial" w:eastAsia="Times New Roman" w:hAnsi="Arial" w:cs="Arial"/>
                <w:i/>
                <w:color w:val="222222"/>
                <w:sz w:val="19"/>
                <w:szCs w:val="19"/>
              </w:rPr>
            </w:pPr>
            <w:r w:rsidRPr="006E4CC3">
              <w:rPr>
                <w:rFonts w:ascii="Arial" w:eastAsia="Times New Roman" w:hAnsi="Arial" w:cs="Arial"/>
                <w:i/>
                <w:color w:val="222222"/>
                <w:sz w:val="19"/>
                <w:szCs w:val="19"/>
              </w:rPr>
              <w:t>SD</w:t>
            </w:r>
          </w:p>
        </w:tc>
        <w:tc>
          <w:tcPr>
            <w:tcW w:w="810" w:type="dxa"/>
            <w:shd w:val="clear" w:color="auto" w:fill="FFFFFF"/>
            <w:noWrap/>
            <w:tcMar>
              <w:top w:w="0" w:type="dxa"/>
              <w:left w:w="108" w:type="dxa"/>
              <w:bottom w:w="0" w:type="dxa"/>
              <w:right w:w="108" w:type="dxa"/>
            </w:tcMar>
            <w:vAlign w:val="center"/>
          </w:tcPr>
          <w:p w14:paraId="0BD1927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7.14</w:t>
            </w:r>
          </w:p>
        </w:tc>
        <w:tc>
          <w:tcPr>
            <w:tcW w:w="900" w:type="dxa"/>
            <w:shd w:val="clear" w:color="auto" w:fill="FFFFFF"/>
            <w:tcMar>
              <w:top w:w="0" w:type="dxa"/>
              <w:left w:w="108" w:type="dxa"/>
              <w:bottom w:w="0" w:type="dxa"/>
              <w:right w:w="108" w:type="dxa"/>
            </w:tcMar>
            <w:vAlign w:val="center"/>
          </w:tcPr>
          <w:p w14:paraId="01EC7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2.99</w:t>
            </w:r>
          </w:p>
        </w:tc>
        <w:tc>
          <w:tcPr>
            <w:tcW w:w="810" w:type="dxa"/>
            <w:shd w:val="clear" w:color="auto" w:fill="FFFFFF"/>
            <w:tcMar>
              <w:top w:w="0" w:type="dxa"/>
              <w:left w:w="108" w:type="dxa"/>
              <w:bottom w:w="0" w:type="dxa"/>
              <w:right w:w="108" w:type="dxa"/>
            </w:tcMar>
            <w:vAlign w:val="center"/>
          </w:tcPr>
          <w:p w14:paraId="67D9C88F"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2.51</w:t>
            </w:r>
          </w:p>
        </w:tc>
        <w:tc>
          <w:tcPr>
            <w:tcW w:w="900" w:type="dxa"/>
            <w:shd w:val="clear" w:color="auto" w:fill="FFFFFF"/>
            <w:tcMar>
              <w:top w:w="0" w:type="dxa"/>
              <w:left w:w="108" w:type="dxa"/>
              <w:bottom w:w="0" w:type="dxa"/>
              <w:right w:w="108" w:type="dxa"/>
            </w:tcMar>
            <w:vAlign w:val="center"/>
          </w:tcPr>
          <w:p w14:paraId="28F00226"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2.86</w:t>
            </w:r>
          </w:p>
        </w:tc>
        <w:tc>
          <w:tcPr>
            <w:tcW w:w="900" w:type="dxa"/>
            <w:shd w:val="clear" w:color="auto" w:fill="FFFFFF"/>
            <w:tcMar>
              <w:top w:w="0" w:type="dxa"/>
              <w:left w:w="108" w:type="dxa"/>
              <w:bottom w:w="0" w:type="dxa"/>
              <w:right w:w="108" w:type="dxa"/>
            </w:tcMar>
            <w:vAlign w:val="center"/>
          </w:tcPr>
          <w:p w14:paraId="1A8F4160"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1.42</w:t>
            </w:r>
          </w:p>
        </w:tc>
        <w:tc>
          <w:tcPr>
            <w:tcW w:w="990" w:type="dxa"/>
            <w:shd w:val="clear" w:color="auto" w:fill="FFFFFF"/>
            <w:tcMar>
              <w:top w:w="0" w:type="dxa"/>
              <w:left w:w="108" w:type="dxa"/>
              <w:bottom w:w="0" w:type="dxa"/>
              <w:right w:w="108" w:type="dxa"/>
            </w:tcMar>
            <w:vAlign w:val="center"/>
          </w:tcPr>
          <w:p w14:paraId="04CBC3FD"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11.53</w:t>
            </w:r>
          </w:p>
        </w:tc>
        <w:tc>
          <w:tcPr>
            <w:tcW w:w="1080" w:type="dxa"/>
            <w:shd w:val="clear" w:color="auto" w:fill="FFFFFF"/>
            <w:tcMar>
              <w:top w:w="0" w:type="dxa"/>
              <w:left w:w="108" w:type="dxa"/>
              <w:bottom w:w="0" w:type="dxa"/>
              <w:right w:w="108" w:type="dxa"/>
            </w:tcMar>
            <w:vAlign w:val="center"/>
          </w:tcPr>
          <w:p w14:paraId="182A78A9"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6.09</w:t>
            </w:r>
          </w:p>
        </w:tc>
        <w:tc>
          <w:tcPr>
            <w:tcW w:w="990" w:type="dxa"/>
            <w:shd w:val="clear" w:color="auto" w:fill="FFFFFF"/>
            <w:tcMar>
              <w:top w:w="0" w:type="dxa"/>
              <w:left w:w="108" w:type="dxa"/>
              <w:bottom w:w="0" w:type="dxa"/>
              <w:right w:w="108" w:type="dxa"/>
            </w:tcMar>
            <w:vAlign w:val="center"/>
          </w:tcPr>
          <w:p w14:paraId="3063A444" w14:textId="77777777" w:rsidR="00862951" w:rsidRPr="00994180" w:rsidRDefault="00862951" w:rsidP="006A7516">
            <w:pPr>
              <w:spacing w:line="240" w:lineRule="auto"/>
              <w:jc w:val="right"/>
              <w:rPr>
                <w:rFonts w:ascii="Arial" w:eastAsia="Times New Roman" w:hAnsi="Arial" w:cs="Arial"/>
                <w:color w:val="222222"/>
                <w:sz w:val="19"/>
                <w:szCs w:val="19"/>
              </w:rPr>
            </w:pPr>
            <w:r>
              <w:rPr>
                <w:rFonts w:ascii="Arial" w:eastAsia="Times New Roman" w:hAnsi="Arial" w:cs="Arial"/>
                <w:color w:val="222222"/>
                <w:sz w:val="19"/>
                <w:szCs w:val="19"/>
              </w:rPr>
              <w:t>14.83</w:t>
            </w:r>
          </w:p>
        </w:tc>
      </w:tr>
      <w:tr w:rsidR="00862951" w:rsidRPr="00994180" w14:paraId="47342E32" w14:textId="77777777" w:rsidTr="006A7516">
        <w:trPr>
          <w:trHeight w:val="255"/>
        </w:trPr>
        <w:tc>
          <w:tcPr>
            <w:tcW w:w="10527" w:type="dxa"/>
            <w:gridSpan w:val="9"/>
            <w:tcBorders>
              <w:top w:val="single" w:sz="8" w:space="0" w:color="auto"/>
              <w:left w:val="nil"/>
              <w:bottom w:val="nil"/>
              <w:right w:val="nil"/>
            </w:tcBorders>
            <w:shd w:val="clear" w:color="auto" w:fill="FFFFFF"/>
            <w:noWrap/>
            <w:tcMar>
              <w:top w:w="0" w:type="dxa"/>
              <w:left w:w="108" w:type="dxa"/>
              <w:bottom w:w="0" w:type="dxa"/>
              <w:right w:w="108" w:type="dxa"/>
            </w:tcMar>
            <w:vAlign w:val="bottom"/>
          </w:tcPr>
          <w:p w14:paraId="4785B517" w14:textId="77777777" w:rsidR="00862951" w:rsidRPr="005C157F" w:rsidRDefault="00862951" w:rsidP="006A7516">
            <w:pPr>
              <w:spacing w:line="240" w:lineRule="auto"/>
              <w:ind w:firstLine="0"/>
              <w:rPr>
                <w:rFonts w:ascii="Arial" w:eastAsia="Times New Roman" w:hAnsi="Arial" w:cs="Arial"/>
                <w:color w:val="FF0000"/>
                <w:sz w:val="19"/>
                <w:szCs w:val="19"/>
              </w:rPr>
            </w:pPr>
            <w:r>
              <w:rPr>
                <w:rFonts w:ascii="Arial" w:eastAsia="Times New Roman" w:hAnsi="Arial" w:cs="Arial"/>
                <w:i/>
                <w:color w:val="222222"/>
                <w:sz w:val="19"/>
                <w:szCs w:val="19"/>
              </w:rPr>
              <w:t xml:space="preserve">Note. </w:t>
            </w:r>
            <w:r>
              <w:rPr>
                <w:rFonts w:ascii="Arial" w:eastAsia="Times New Roman" w:hAnsi="Arial" w:cs="Arial"/>
                <w:color w:val="222222"/>
                <w:sz w:val="19"/>
                <w:szCs w:val="19"/>
              </w:rPr>
              <w:t>*p&lt;.01; **p&lt;.001; ***p&lt;.0001</w:t>
            </w:r>
            <w:proofErr w:type="gramStart"/>
            <w:r>
              <w:rPr>
                <w:rFonts w:ascii="Arial" w:eastAsia="Times New Roman" w:hAnsi="Arial" w:cs="Arial"/>
                <w:color w:val="222222"/>
                <w:sz w:val="19"/>
                <w:szCs w:val="19"/>
              </w:rPr>
              <w:t>; !</w:t>
            </w:r>
            <w:proofErr w:type="gramEnd"/>
            <w:r>
              <w:rPr>
                <w:rFonts w:ascii="Arial" w:eastAsia="Times New Roman" w:hAnsi="Arial" w:cs="Arial"/>
                <w:color w:val="222222"/>
                <w:sz w:val="19"/>
                <w:szCs w:val="19"/>
              </w:rPr>
              <w:t xml:space="preserve"> should I report p&lt;.05? – no do Bonferroni adjustment and only use .01 and below; </w:t>
            </w:r>
            <w:r>
              <w:rPr>
                <w:rFonts w:ascii="Arial" w:eastAsia="Times New Roman" w:hAnsi="Arial" w:cs="Arial"/>
                <w:color w:val="FF0000"/>
                <w:sz w:val="19"/>
                <w:szCs w:val="19"/>
              </w:rPr>
              <w:t>red numbers are the correct ones after correcting the stress data</w:t>
            </w:r>
          </w:p>
        </w:tc>
        <w:tc>
          <w:tcPr>
            <w:tcW w:w="22" w:type="dxa"/>
            <w:tcBorders>
              <w:top w:val="single" w:sz="8" w:space="0" w:color="auto"/>
              <w:left w:val="nil"/>
              <w:bottom w:val="nil"/>
              <w:right w:val="nil"/>
            </w:tcBorders>
            <w:shd w:val="clear" w:color="auto" w:fill="FFFFFF"/>
          </w:tcPr>
          <w:p w14:paraId="6F811CA1" w14:textId="77777777" w:rsidR="00862951" w:rsidRPr="00994180" w:rsidRDefault="00862951" w:rsidP="006A7516">
            <w:pPr>
              <w:spacing w:line="240" w:lineRule="auto"/>
              <w:rPr>
                <w:rFonts w:ascii="Arial" w:eastAsia="Times New Roman" w:hAnsi="Arial" w:cs="Arial"/>
                <w:i/>
                <w:iCs/>
                <w:color w:val="222222"/>
                <w:sz w:val="19"/>
                <w:szCs w:val="19"/>
              </w:rPr>
            </w:pPr>
          </w:p>
        </w:tc>
      </w:tr>
    </w:tbl>
    <w:p w14:paraId="71F7926F" w14:textId="41B9A8A1" w:rsidR="00E4297E" w:rsidRDefault="00E4297E" w:rsidP="00E4297E">
      <w:pPr>
        <w:ind w:firstLine="0"/>
        <w:rPr>
          <w:b/>
          <w:color w:val="000000" w:themeColor="text1"/>
        </w:rPr>
      </w:pPr>
    </w:p>
    <w:p w14:paraId="0A870F85" w14:textId="7A6B0B6C" w:rsidR="00E4297E" w:rsidRDefault="00E4297E" w:rsidP="00E4297E">
      <w:pPr>
        <w:ind w:firstLine="0"/>
        <w:rPr>
          <w:b/>
          <w:color w:val="000000" w:themeColor="text1"/>
        </w:rPr>
      </w:pPr>
    </w:p>
    <w:p w14:paraId="77A23195" w14:textId="24550B01" w:rsidR="00E4297E" w:rsidRDefault="00E4297E">
      <w:pPr>
        <w:spacing w:line="240" w:lineRule="auto"/>
        <w:ind w:firstLine="0"/>
        <w:rPr>
          <w:b/>
          <w:color w:val="000000" w:themeColor="text1"/>
        </w:rPr>
      </w:pPr>
      <w:r>
        <w:rPr>
          <w:b/>
          <w:color w:val="000000" w:themeColor="text1"/>
        </w:rPr>
        <w:br w:type="page"/>
      </w:r>
    </w:p>
    <w:p w14:paraId="6368056C" w14:textId="46C48BF0" w:rsidR="00482BA8" w:rsidRDefault="00482BA8" w:rsidP="00482BA8">
      <w:pPr>
        <w:ind w:firstLine="0"/>
        <w:jc w:val="center"/>
        <w:rPr>
          <w:b/>
        </w:rPr>
      </w:pPr>
      <w:r>
        <w:rPr>
          <w:b/>
        </w:rPr>
        <w:lastRenderedPageBreak/>
        <w:t>CHAPTER 5</w:t>
      </w:r>
    </w:p>
    <w:p w14:paraId="6D93F22A" w14:textId="22D155FF" w:rsidR="00E4297E" w:rsidRPr="00482BA8" w:rsidRDefault="00482BA8" w:rsidP="00482BA8">
      <w:pPr>
        <w:ind w:firstLine="0"/>
        <w:jc w:val="center"/>
        <w:rPr>
          <w:b/>
        </w:rPr>
      </w:pPr>
      <w:r>
        <w:rPr>
          <w:b/>
        </w:rPr>
        <w:t>CONCLUSIONS/DISCUSSION</w:t>
      </w:r>
    </w:p>
    <w:p w14:paraId="2AD751B6" w14:textId="1EF3E244" w:rsidR="00CE5049" w:rsidRPr="00CE5049" w:rsidRDefault="00CE5049" w:rsidP="00CE5049">
      <w:pPr>
        <w:ind w:firstLine="0"/>
        <w:rPr>
          <w:b/>
          <w:color w:val="000000" w:themeColor="text1"/>
        </w:rPr>
      </w:pPr>
      <w:r>
        <w:rPr>
          <w:b/>
          <w:color w:val="000000" w:themeColor="text1"/>
        </w:rPr>
        <w:t>Research Question 1</w:t>
      </w:r>
    </w:p>
    <w:p w14:paraId="399A6EE6" w14:textId="09CBBC28" w:rsidR="005210E5" w:rsidRPr="00A01AA8" w:rsidRDefault="000C09DC" w:rsidP="00C66EF0">
      <w:pPr>
        <w:rPr>
          <w:rFonts w:asciiTheme="majorHAnsi" w:eastAsia="Times New Roman" w:hAnsiTheme="majorHAnsi" w:cstheme="majorHAnsi"/>
          <w:b/>
          <w:color w:val="000000" w:themeColor="text1"/>
          <w:kern w:val="0"/>
          <w:lang w:eastAsia="en-US"/>
        </w:rPr>
      </w:pPr>
      <w:r w:rsidRPr="000C09DC">
        <w:rPr>
          <w:color w:val="000000" w:themeColor="text1"/>
        </w:rPr>
        <w:t>In the study’s</w:t>
      </w:r>
      <w:r>
        <w:rPr>
          <w:color w:val="000000"/>
        </w:rPr>
        <w:t xml:space="preserve"> first research question it was</w:t>
      </w:r>
      <w:r w:rsidR="004F35FD">
        <w:rPr>
          <w:color w:val="000000"/>
        </w:rPr>
        <w:t xml:space="preserve"> hypothesize</w:t>
      </w:r>
      <w:r>
        <w:rPr>
          <w:color w:val="000000"/>
        </w:rPr>
        <w:t>d</w:t>
      </w:r>
      <w:r w:rsidR="004F35FD">
        <w:rPr>
          <w:color w:val="000000"/>
        </w:rPr>
        <w:t xml:space="preserve"> that increas</w:t>
      </w:r>
      <w:r>
        <w:rPr>
          <w:color w:val="000000"/>
        </w:rPr>
        <w:t>ed levels of life stressors would</w:t>
      </w:r>
      <w:r w:rsidR="004F35FD">
        <w:rPr>
          <w:color w:val="000000"/>
        </w:rPr>
        <w:t xml:space="preserve"> be associated with lower levels of academic engagement.  </w:t>
      </w:r>
      <w:r>
        <w:rPr>
          <w:color w:val="000000"/>
        </w:rPr>
        <w:t xml:space="preserve">A significant correlation was not found for total </w:t>
      </w:r>
      <w:proofErr w:type="gramStart"/>
      <w:r>
        <w:rPr>
          <w:color w:val="000000"/>
        </w:rPr>
        <w:t>AE, but</w:t>
      </w:r>
      <w:proofErr w:type="gramEnd"/>
      <w:r>
        <w:rPr>
          <w:color w:val="000000"/>
        </w:rPr>
        <w:t xml:space="preserve"> was seen for the skills engagement factor</w:t>
      </w:r>
      <w:r w:rsidR="00413963">
        <w:rPr>
          <w:color w:val="000000"/>
        </w:rPr>
        <w:t xml:space="preserve"> (see Table 2)</w:t>
      </w:r>
      <w:r>
        <w:rPr>
          <w:color w:val="000000"/>
        </w:rPr>
        <w:t xml:space="preserve">. </w:t>
      </w:r>
      <w:r w:rsidR="00413963">
        <w:rPr>
          <w:color w:val="000000"/>
        </w:rPr>
        <w:t xml:space="preserve">  The skills factor involves engagement behaviors such as taking good notes, studying regularly, attending class regularly, putting forth effort, and listening in class.  Consequently, the negative association seen</w:t>
      </w:r>
      <w:r w:rsidR="006B5F60">
        <w:rPr>
          <w:color w:val="000000"/>
        </w:rPr>
        <w:t xml:space="preserve"> suggests that</w:t>
      </w:r>
      <w:r w:rsidR="00413963">
        <w:rPr>
          <w:color w:val="000000"/>
        </w:rPr>
        <w:t xml:space="preserve"> </w:t>
      </w:r>
      <w:r w:rsidR="00D96C69">
        <w:rPr>
          <w:color w:val="000000"/>
        </w:rPr>
        <w:t>the influenc</w:t>
      </w:r>
      <w:r w:rsidR="00C35231">
        <w:rPr>
          <w:color w:val="000000"/>
        </w:rPr>
        <w:t xml:space="preserve">e of high stress events may be isolated to </w:t>
      </w:r>
      <w:r w:rsidR="00B72FC7">
        <w:rPr>
          <w:color w:val="000000"/>
        </w:rPr>
        <w:t xml:space="preserve">the </w:t>
      </w:r>
      <w:r w:rsidR="00C35231">
        <w:rPr>
          <w:color w:val="000000"/>
        </w:rPr>
        <w:t>behaviors</w:t>
      </w:r>
      <w:r w:rsidR="00B72FC7">
        <w:rPr>
          <w:color w:val="000000"/>
        </w:rPr>
        <w:t xml:space="preserve"> of engagement most highly</w:t>
      </w:r>
      <w:r w:rsidR="00C35231">
        <w:rPr>
          <w:color w:val="000000"/>
        </w:rPr>
        <w:t xml:space="preserve"> associated with executive functioning ability.  </w:t>
      </w:r>
      <w:r w:rsidR="0022019E">
        <w:rPr>
          <w:color w:val="000000"/>
        </w:rPr>
        <w:t>S</w:t>
      </w:r>
      <w:r w:rsidR="006B5F60">
        <w:rPr>
          <w:color w:val="000000"/>
        </w:rPr>
        <w:t>tudents experiencing high levels of stress</w:t>
      </w:r>
      <w:r w:rsidR="0022019E">
        <w:rPr>
          <w:color w:val="000000"/>
        </w:rPr>
        <w:t xml:space="preserve">ful life events </w:t>
      </w:r>
      <w:r w:rsidR="00F64CAC">
        <w:rPr>
          <w:color w:val="000000"/>
        </w:rPr>
        <w:t>may be</w:t>
      </w:r>
      <w:r w:rsidR="006B5F60">
        <w:rPr>
          <w:color w:val="000000"/>
        </w:rPr>
        <w:t xml:space="preserve"> less likely to be activel</w:t>
      </w:r>
      <w:r w:rsidR="003A5CED">
        <w:rPr>
          <w:color w:val="000000"/>
        </w:rPr>
        <w:t xml:space="preserve">y engaged in class in a manner often associated with </w:t>
      </w:r>
      <w:r w:rsidR="00F64CAC">
        <w:rPr>
          <w:color w:val="000000"/>
        </w:rPr>
        <w:t xml:space="preserve">these </w:t>
      </w:r>
      <w:r w:rsidR="003A5CED">
        <w:rPr>
          <w:color w:val="000000"/>
        </w:rPr>
        <w:t xml:space="preserve">successful classroom </w:t>
      </w:r>
      <w:r w:rsidR="00F64CAC">
        <w:rPr>
          <w:color w:val="000000"/>
        </w:rPr>
        <w:t>behaviors</w:t>
      </w:r>
      <w:r w:rsidR="00C0482C">
        <w:rPr>
          <w:color w:val="000000"/>
        </w:rPr>
        <w:t xml:space="preserve"> (i.e.</w:t>
      </w:r>
      <w:r w:rsidR="003A5CED">
        <w:rPr>
          <w:color w:val="000000"/>
        </w:rPr>
        <w:t xml:space="preserve"> </w:t>
      </w:r>
      <w:r w:rsidR="00557C79">
        <w:rPr>
          <w:color w:val="000000"/>
        </w:rPr>
        <w:t xml:space="preserve">poor </w:t>
      </w:r>
      <w:r w:rsidR="003A5CED">
        <w:rPr>
          <w:color w:val="000000"/>
        </w:rPr>
        <w:t xml:space="preserve">organization, </w:t>
      </w:r>
      <w:r w:rsidR="00557C79">
        <w:rPr>
          <w:color w:val="000000"/>
        </w:rPr>
        <w:t xml:space="preserve">lowered </w:t>
      </w:r>
      <w:r w:rsidR="003471BB">
        <w:rPr>
          <w:color w:val="000000"/>
        </w:rPr>
        <w:t>attention</w:t>
      </w:r>
      <w:r w:rsidR="00557C79">
        <w:rPr>
          <w:color w:val="000000"/>
        </w:rPr>
        <w:t>, missing class</w:t>
      </w:r>
      <w:r w:rsidR="003471BB">
        <w:rPr>
          <w:color w:val="000000"/>
        </w:rPr>
        <w:t>).</w:t>
      </w:r>
      <w:r w:rsidR="006B5F60">
        <w:rPr>
          <w:color w:val="000000"/>
        </w:rPr>
        <w:t xml:space="preserve"> </w:t>
      </w:r>
      <w:r w:rsidR="00413963">
        <w:rPr>
          <w:color w:val="000000"/>
        </w:rPr>
        <w:t xml:space="preserve">  </w:t>
      </w:r>
    </w:p>
    <w:p w14:paraId="43F236AC" w14:textId="77777777" w:rsidR="00CE5049" w:rsidRDefault="004F35FD" w:rsidP="00CE5049">
      <w:pPr>
        <w:ind w:firstLine="0"/>
        <w:rPr>
          <w:b/>
        </w:rPr>
      </w:pPr>
      <w:r>
        <w:rPr>
          <w:b/>
        </w:rPr>
        <w:t>Research Question 2</w:t>
      </w:r>
    </w:p>
    <w:p w14:paraId="3E5CB442" w14:textId="124BA18E" w:rsidR="005210E5" w:rsidRDefault="00CE5049" w:rsidP="009B70F6">
      <w:pPr>
        <w:rPr>
          <w:rFonts w:ascii="Times New Roman" w:hAnsi="Times New Roman"/>
          <w:color w:val="000000"/>
        </w:rPr>
      </w:pPr>
      <w:r>
        <w:rPr>
          <w:color w:val="000000"/>
        </w:rPr>
        <w:t xml:space="preserve">As </w:t>
      </w:r>
      <w:r w:rsidR="004F35FD">
        <w:rPr>
          <w:color w:val="000000"/>
        </w:rPr>
        <w:t>postulate</w:t>
      </w:r>
      <w:r>
        <w:rPr>
          <w:color w:val="000000"/>
        </w:rPr>
        <w:t>d, lower</w:t>
      </w:r>
      <w:r w:rsidR="004F35FD">
        <w:rPr>
          <w:color w:val="000000"/>
        </w:rPr>
        <w:t xml:space="preserve"> acad</w:t>
      </w:r>
      <w:r>
        <w:rPr>
          <w:color w:val="000000"/>
        </w:rPr>
        <w:t>emic engagement was associated with</w:t>
      </w:r>
      <w:r w:rsidR="004F35FD">
        <w:rPr>
          <w:color w:val="000000"/>
        </w:rPr>
        <w:t xml:space="preserve"> undergraduate students who exhibit reduced levels of healthy sleep hygiene </w:t>
      </w:r>
      <w:r>
        <w:rPr>
          <w:color w:val="000000"/>
        </w:rPr>
        <w:t>practices</w:t>
      </w:r>
      <w:r w:rsidR="005C6E0B">
        <w:rPr>
          <w:color w:val="000000"/>
        </w:rPr>
        <w:t>.  T</w:t>
      </w:r>
      <w:r w:rsidR="004F35FD">
        <w:rPr>
          <w:color w:val="000000"/>
        </w:rPr>
        <w:t>he largest effect</w:t>
      </w:r>
      <w:r w:rsidR="00F64CAC">
        <w:rPr>
          <w:color w:val="000000"/>
        </w:rPr>
        <w:t>s</w:t>
      </w:r>
      <w:r w:rsidR="004F35FD">
        <w:rPr>
          <w:color w:val="000000"/>
        </w:rPr>
        <w:t xml:space="preserve"> </w:t>
      </w:r>
      <w:r w:rsidR="005C6E0B">
        <w:rPr>
          <w:color w:val="000000"/>
        </w:rPr>
        <w:t>of p</w:t>
      </w:r>
      <w:r w:rsidR="00F64CAC">
        <w:rPr>
          <w:color w:val="000000"/>
        </w:rPr>
        <w:t>oor sleep hygiene practices were</w:t>
      </w:r>
      <w:r w:rsidR="005C6E0B">
        <w:rPr>
          <w:color w:val="000000"/>
        </w:rPr>
        <w:t xml:space="preserve"> seen in relation to skills engagement and</w:t>
      </w:r>
      <w:r w:rsidR="004F35FD">
        <w:rPr>
          <w:color w:val="000000"/>
        </w:rPr>
        <w:t xml:space="preserve"> performanc</w:t>
      </w:r>
      <w:r w:rsidR="00821BA3">
        <w:rPr>
          <w:color w:val="000000"/>
        </w:rPr>
        <w:t xml:space="preserve">e engagement; </w:t>
      </w:r>
      <w:r w:rsidR="005C6E0B">
        <w:rPr>
          <w:color w:val="000000"/>
        </w:rPr>
        <w:t>factors</w:t>
      </w:r>
      <w:r w:rsidR="004F35FD">
        <w:rPr>
          <w:color w:val="000000"/>
        </w:rPr>
        <w:t xml:space="preserve"> based in executive functioning and ac</w:t>
      </w:r>
      <w:r w:rsidR="005C6E0B">
        <w:rPr>
          <w:color w:val="000000"/>
        </w:rPr>
        <w:t>hievement, which is</w:t>
      </w:r>
      <w:r w:rsidR="004F35FD">
        <w:rPr>
          <w:color w:val="000000"/>
        </w:rPr>
        <w:t xml:space="preserve"> co</w:t>
      </w:r>
      <w:r w:rsidR="005C6E0B">
        <w:rPr>
          <w:color w:val="000000"/>
        </w:rPr>
        <w:t>nsistent with the research linking sleep hygiene, and</w:t>
      </w:r>
      <w:r w:rsidR="00F64CAC">
        <w:rPr>
          <w:color w:val="000000"/>
        </w:rPr>
        <w:t>,</w:t>
      </w:r>
      <w:r w:rsidR="005C6E0B">
        <w:rPr>
          <w:color w:val="000000"/>
        </w:rPr>
        <w:t xml:space="preserve"> in turn</w:t>
      </w:r>
      <w:r w:rsidR="00F64CAC">
        <w:rPr>
          <w:color w:val="000000"/>
        </w:rPr>
        <w:t>,</w:t>
      </w:r>
      <w:r w:rsidR="005C6E0B">
        <w:rPr>
          <w:color w:val="000000"/>
        </w:rPr>
        <w:t xml:space="preserve"> poor sleep quality</w:t>
      </w:r>
      <w:r w:rsidR="005E3C6D">
        <w:rPr>
          <w:color w:val="000000"/>
        </w:rPr>
        <w:t xml:space="preserve"> (CITE)</w:t>
      </w:r>
      <w:r w:rsidR="005C6E0B">
        <w:rPr>
          <w:color w:val="000000"/>
        </w:rPr>
        <w:t>, with reduced achievement and impaired</w:t>
      </w:r>
      <w:r w:rsidR="00C66EF0">
        <w:rPr>
          <w:color w:val="000000"/>
        </w:rPr>
        <w:t xml:space="preserve"> executive functioning</w:t>
      </w:r>
      <w:r w:rsidR="005E3C6D">
        <w:rPr>
          <w:color w:val="000000"/>
        </w:rPr>
        <w:t xml:space="preserve"> (CITE)</w:t>
      </w:r>
      <w:r w:rsidR="004F35FD">
        <w:rPr>
          <w:color w:val="000000"/>
        </w:rPr>
        <w:t>.</w:t>
      </w:r>
      <w:r w:rsidR="009F3E88">
        <w:rPr>
          <w:color w:val="000000"/>
        </w:rPr>
        <w:t xml:space="preserve">  These results suggest that sleep hygiene practices may play an important part in various aspects of academic engagement which lead to successful academic outcomes such as </w:t>
      </w:r>
      <w:proofErr w:type="gramStart"/>
      <w:r w:rsidR="009F3E88">
        <w:rPr>
          <w:color w:val="000000"/>
        </w:rPr>
        <w:t>high test</w:t>
      </w:r>
      <w:proofErr w:type="gramEnd"/>
      <w:r w:rsidR="009F3E88">
        <w:rPr>
          <w:color w:val="000000"/>
        </w:rPr>
        <w:t xml:space="preserve"> scores and good grades.</w:t>
      </w:r>
    </w:p>
    <w:p w14:paraId="6F77E122" w14:textId="77777777" w:rsidR="009B70F6" w:rsidRDefault="004F35FD" w:rsidP="009B70F6">
      <w:pPr>
        <w:ind w:firstLine="0"/>
      </w:pPr>
      <w:r>
        <w:rPr>
          <w:b/>
        </w:rPr>
        <w:t>Research Question 3</w:t>
      </w:r>
    </w:p>
    <w:p w14:paraId="3B966AB1" w14:textId="58A590AF" w:rsidR="00B21FBB" w:rsidRDefault="00D00DD3" w:rsidP="00D00DD3">
      <w:r>
        <w:lastRenderedPageBreak/>
        <w:t>It is argue</w:t>
      </w:r>
      <w:r w:rsidR="00C229F5">
        <w:t>d here that sleep hygiene may play</w:t>
      </w:r>
      <w:r>
        <w:t xml:space="preserve"> a mediational role in the relationship between stress and academic engagement.  More specifically, it was proposed that the influence of stress on academic engagement may be a result of the influence of sleep hygiene and not the increased stress.  For instance, the effect of sleep hygiene was argued to be the true variable responsible for impacting engagement (</w:t>
      </w:r>
      <w:r w:rsidR="002E52B4">
        <w:rPr>
          <w:color w:val="FF0000"/>
        </w:rPr>
        <w:t>add the MEDIATIONAL</w:t>
      </w:r>
      <w:r w:rsidRPr="00D00DD3">
        <w:rPr>
          <w:color w:val="FF0000"/>
        </w:rPr>
        <w:t xml:space="preserve"> argument to the intro and lit review</w:t>
      </w:r>
      <w:r>
        <w:t xml:space="preserve">).  </w:t>
      </w:r>
      <w:r w:rsidR="009F3E88">
        <w:t>In order to differentiate the</w:t>
      </w:r>
      <w:r>
        <w:t xml:space="preserve"> specific impact of stress on academic engagement</w:t>
      </w:r>
      <w:r w:rsidR="009F3E88">
        <w:t xml:space="preserve"> from that of sleep hygiene practices, a mediational model was employed.  First, it was determined that stress and sleep hygiene are significantly, negatively correlated.  In fact, stressful life events and sleep hygiene behaviors showed the highe</w:t>
      </w:r>
      <w:r w:rsidR="008861B0">
        <w:t>st and most significant associat</w:t>
      </w:r>
      <w:r w:rsidR="009F3E88">
        <w:t xml:space="preserve">ion when looking at all the possible variable correlations.  </w:t>
      </w:r>
      <w:r w:rsidR="000465B1">
        <w:t>It was proposed that</w:t>
      </w:r>
      <w:r w:rsidR="004F35FD">
        <w:t xml:space="preserve"> the negative relationship between stressful life eve</w:t>
      </w:r>
      <w:r w:rsidR="000465B1">
        <w:t>nts and academic engagement would be medi</w:t>
      </w:r>
      <w:r w:rsidR="004F35FD">
        <w:t>ated by good sleep hygiene practices in undergraduate students.</w:t>
      </w:r>
      <w:r w:rsidR="000465B1">
        <w:t xml:space="preserve">  Similar to the results of the stress correlations discussed above, in the first step of the mediational process it was found that stressful life events only explained significant variance in the skills model.  Consequently, skills engagement was highlighted for further mediational analysis.  The second step of the process indicated a significant negative effect, in line with the correlation for sleep hygiene and stress found above.  </w:t>
      </w:r>
      <w:r w:rsidR="002C1E77">
        <w:t>Although a mediating effect (</w:t>
      </w:r>
      <w:r w:rsidR="00433B4B">
        <w:t>sleep hygiene resulte</w:t>
      </w:r>
      <w:r w:rsidR="002C1E77">
        <w:t>d in a reduced effect of stress)</w:t>
      </w:r>
      <w:r w:rsidR="00433B4B">
        <w:t xml:space="preserve"> was seen for both skills and performance engagement</w:t>
      </w:r>
      <w:r w:rsidR="002C1E77">
        <w:t xml:space="preserve">, </w:t>
      </w:r>
      <w:r w:rsidR="00AF2162">
        <w:t>the skills engagement is the only variable that clearly shows this effect</w:t>
      </w:r>
      <w:r w:rsidR="00C30C28">
        <w:t>. S</w:t>
      </w:r>
      <w:r w:rsidR="00AF2162">
        <w:t xml:space="preserve">tressful life events did not show significance in effecting performance engagement on its own. </w:t>
      </w:r>
    </w:p>
    <w:p w14:paraId="07FBCBA7" w14:textId="258002A4" w:rsidR="005210E5" w:rsidRDefault="00AF2162" w:rsidP="00B21FBB">
      <w:r>
        <w:t xml:space="preserve"> Sleep hygiene </w:t>
      </w:r>
      <w:r w:rsidR="002F5990">
        <w:t xml:space="preserve">practices such as reducing the use of screens at bedtime, avoiding substances (caffeine, alcohol, drugs) in the hours before bed, optimizing bedroom conditions </w:t>
      </w:r>
      <w:r w:rsidR="00B21FBB">
        <w:t>by avoiding noise/heat/etc. can be particularly relevant to</w:t>
      </w:r>
      <w:r w:rsidR="002F5990">
        <w:t xml:space="preserve"> the lives of undergraduate students who </w:t>
      </w:r>
      <w:r w:rsidR="00B21FBB">
        <w:lastRenderedPageBreak/>
        <w:t xml:space="preserve">not only are at higher risk for these behaviors (CITE) but </w:t>
      </w:r>
      <w:r w:rsidR="002F5990">
        <w:t>often don’t realize th</w:t>
      </w:r>
      <w:r w:rsidR="00B21FBB">
        <w:t>at sleep hygiene practices can a</w:t>
      </w:r>
      <w:r w:rsidR="002F5990">
        <w:t>ffect their sleep quality and, in turn, their performance in the classroom</w:t>
      </w:r>
      <w:r w:rsidR="00B21FBB">
        <w:t xml:space="preserve"> (CITE)</w:t>
      </w:r>
      <w:r w:rsidR="002F5990">
        <w:t>.  Research has shown that improved sleep hygiene can improve sleep quality (CITE) and the results of this study show that sleep hygiene can also act to mediate the effects of stress on important engagement skills within the classroom, including potentially improving attendance, concentration, note-taking,</w:t>
      </w:r>
      <w:r w:rsidR="00214D04">
        <w:t xml:space="preserve"> and work</w:t>
      </w:r>
      <w:r w:rsidR="002F5990">
        <w:t xml:space="preserve"> effort.  Consequently, it would behoove universities to look at sleep hygiene practices when providing interventions </w:t>
      </w:r>
      <w:r w:rsidR="00214D04">
        <w:t>for struggling students or when evaluating programmatic planning aimed at</w:t>
      </w:r>
      <w:r w:rsidR="002F5990">
        <w:t xml:space="preserve"> optimizing student performance and engagement. </w:t>
      </w:r>
      <w:r w:rsidR="00214D04">
        <w:t xml:space="preserve">  Although </w:t>
      </w:r>
      <w:r w:rsidR="002F5990">
        <w:t xml:space="preserve">performance engagement did not show the same impact </w:t>
      </w:r>
      <w:r w:rsidR="00183B6F">
        <w:t>from stressful life events</w:t>
      </w:r>
      <w:r w:rsidR="00214D04">
        <w:t xml:space="preserve"> as was seen for skills engagement</w:t>
      </w:r>
      <w:r w:rsidR="00183B6F">
        <w:t xml:space="preserve">, the mediation of sleep hygiene seen poses the question of whether sleep hygiene needs to be evaluated further as a significant influence on the areas of engagement related to good grades and </w:t>
      </w:r>
      <w:r w:rsidR="006E2D1B">
        <w:t>doing well on tests.</w:t>
      </w:r>
    </w:p>
    <w:p w14:paraId="1743FBFD" w14:textId="3C5BA288" w:rsidR="001C4884" w:rsidRDefault="004F35FD" w:rsidP="001C4884">
      <w:pPr>
        <w:ind w:firstLine="0"/>
      </w:pPr>
      <w:r>
        <w:rPr>
          <w:b/>
        </w:rPr>
        <w:t>Research Question 4</w:t>
      </w:r>
      <w:r>
        <w:t xml:space="preserve">  </w:t>
      </w:r>
    </w:p>
    <w:p w14:paraId="78AF4B1A" w14:textId="525D93B8" w:rsidR="005210E5" w:rsidRDefault="006E2D1B" w:rsidP="001C4884">
      <w:pPr>
        <w:ind w:firstLine="0"/>
        <w:rPr>
          <w:rFonts w:ascii="Times New Roman" w:hAnsi="Times New Roman"/>
        </w:rPr>
      </w:pPr>
      <w:r>
        <w:t>In addition to sleep hygiene and stress, the self-care practice of exercise was evaluated to determine its effects</w:t>
      </w:r>
      <w:r w:rsidR="004F35FD">
        <w:t xml:space="preserve"> on academic engag</w:t>
      </w:r>
      <w:r>
        <w:t xml:space="preserve">ement in undergraduate students.  Interestingly, no associations were seen between exercise and sleep hygiene, stress, or any of the areas of academic engagement. </w:t>
      </w:r>
      <w:r w:rsidR="00E7216E">
        <w:t>(LOOK AT EXERCISE BROKEN DOWN INTO LEVELS AND DO ANALYSIS TO SEE IF THERE IS AN EFFECT</w:t>
      </w:r>
      <w:r w:rsidR="00AC56BF">
        <w:t xml:space="preserve"> – may not have to do this because I outlined that I would use the weighted sum</w:t>
      </w:r>
      <w:r w:rsidR="00F93C55">
        <w:t>.</w:t>
      </w:r>
      <w:r w:rsidR="00E7216E">
        <w:t>)</w:t>
      </w:r>
      <w:r w:rsidR="00490BED">
        <w:t xml:space="preserve">. However, when looking at the linear model as used for the </w:t>
      </w:r>
      <w:proofErr w:type="spellStart"/>
      <w:r w:rsidR="00490BED">
        <w:t>moderational</w:t>
      </w:r>
      <w:proofErr w:type="spellEnd"/>
      <w:r w:rsidR="00490BED">
        <w:t xml:space="preserve"> model described below, significant variance was explained by stress and exercise when both were included in an interaction model for participation engagement.  </w:t>
      </w:r>
    </w:p>
    <w:p w14:paraId="7694520A" w14:textId="60BF17AD" w:rsidR="00B218D2" w:rsidRDefault="00B218D2" w:rsidP="00B218D2">
      <w:pPr>
        <w:ind w:firstLine="0"/>
        <w:rPr>
          <w:b/>
        </w:rPr>
      </w:pPr>
      <w:r>
        <w:rPr>
          <w:b/>
        </w:rPr>
        <w:t>Research Question 5</w:t>
      </w:r>
      <w:r w:rsidR="004F35FD">
        <w:rPr>
          <w:b/>
        </w:rPr>
        <w:t xml:space="preserve">  </w:t>
      </w:r>
    </w:p>
    <w:p w14:paraId="60273D32" w14:textId="1332D5E8" w:rsidR="00CA4E11" w:rsidRDefault="00FB4115" w:rsidP="00CC2410">
      <w:r>
        <w:lastRenderedPageBreak/>
        <w:t xml:space="preserve">Surprisingly, not only was an interaction effect seen for exercise, at least in the area of participation/interaction engagement, but </w:t>
      </w:r>
      <w:r w:rsidR="00DD35F0">
        <w:t xml:space="preserve">the independent variables of stress and exercise both </w:t>
      </w:r>
      <w:r w:rsidR="00CC2410">
        <w:t xml:space="preserve">individually </w:t>
      </w:r>
      <w:r w:rsidR="00DD35F0">
        <w:t xml:space="preserve">showed significance </w:t>
      </w:r>
      <w:r w:rsidR="00CC2410">
        <w:t>i</w:t>
      </w:r>
      <w:r w:rsidR="00A902F8">
        <w:t xml:space="preserve">n </w:t>
      </w:r>
      <w:r w:rsidR="00CC2410">
        <w:t xml:space="preserve">increasing </w:t>
      </w:r>
      <w:r w:rsidR="00A902F8">
        <w:t>partic</w:t>
      </w:r>
      <w:r w:rsidR="00CC2410">
        <w:t>ipation/interaction engagement</w:t>
      </w:r>
      <w:r w:rsidR="00DD35F0">
        <w:t>.  For instance, when</w:t>
      </w:r>
      <w:r w:rsidR="00CC2410">
        <w:t xml:space="preserve"> either</w:t>
      </w:r>
      <w:r w:rsidR="00DD35F0">
        <w:t xml:space="preserve"> stress or exercise </w:t>
      </w:r>
      <w:r w:rsidR="00CC2410">
        <w:t>was high so wa</w:t>
      </w:r>
      <w:r w:rsidR="00A902F8">
        <w:t>s the</w:t>
      </w:r>
      <w:r w:rsidR="00DD35F0">
        <w:t xml:space="preserve"> participation/interaction factor.  The hypotheses prese</w:t>
      </w:r>
      <w:r w:rsidR="00A902F8">
        <w:t>nted in this study predic</w:t>
      </w:r>
      <w:r w:rsidR="00DD35F0">
        <w:t xml:space="preserve">ted that high levels of physical activity would be associated with high levels of participation/interaction engagement </w:t>
      </w:r>
      <w:r w:rsidR="00A902F8">
        <w:t>as was seen with these results; however,</w:t>
      </w:r>
      <w:r w:rsidR="00DD35F0">
        <w:t xml:space="preserve"> the effects of high levels of stress </w:t>
      </w:r>
      <w:r w:rsidR="00B57A0C">
        <w:t>on participation/interact</w:t>
      </w:r>
      <w:r w:rsidR="00A902F8">
        <w:t xml:space="preserve">ion engagement are more surprising. </w:t>
      </w:r>
      <w:r w:rsidR="00CC2410">
        <w:t xml:space="preserve"> It appears that increased arousal through stress may </w:t>
      </w:r>
      <w:r w:rsidR="00D8076A">
        <w:t>not lead to a debilitating effect on participation</w:t>
      </w:r>
      <w:r w:rsidR="009369A0">
        <w:t>/interaction</w:t>
      </w:r>
      <w:r w:rsidR="00D8076A">
        <w:t xml:space="preserve">, but instead may </w:t>
      </w:r>
      <w:r w:rsidR="00CC2410">
        <w:t>be resulting in the tendency to actively pursu</w:t>
      </w:r>
      <w:r w:rsidR="00D8076A">
        <w:t>e academic support in the form</w:t>
      </w:r>
      <w:r w:rsidR="00CC2410">
        <w:t xml:space="preserve"> of reaching out to </w:t>
      </w:r>
      <w:r w:rsidR="00D8076A">
        <w:t>professors during class or office hours</w:t>
      </w:r>
      <w:r w:rsidR="00CA4E11">
        <w:t>, asking more questions, and engaging more in discussions in the classroom.</w:t>
      </w:r>
      <w:r w:rsidR="00A902F8">
        <w:t xml:space="preserve"> </w:t>
      </w:r>
    </w:p>
    <w:p w14:paraId="69E79195" w14:textId="466451A7" w:rsidR="003D0C39" w:rsidRDefault="009369A0" w:rsidP="00CC2410">
      <w:r>
        <w:t>Also surprising is the</w:t>
      </w:r>
      <w:r w:rsidR="00A902F8">
        <w:t xml:space="preserve"> depression</w:t>
      </w:r>
      <w:r>
        <w:t xml:space="preserve"> seen</w:t>
      </w:r>
      <w:r w:rsidR="00A902F8">
        <w:t xml:space="preserve"> in participation/interaction scores resulting from the interaction effect of stress</w:t>
      </w:r>
      <w:r>
        <w:t xml:space="preserve"> and exercise.  Exercise was postulated as potentially moderating the impact of stressful life events on participation/interaction engagement by reducing the negative impact of stress on academic engagement.  The fact that stress is seen here to have a positive impact on part </w:t>
      </w:r>
      <w:proofErr w:type="spellStart"/>
      <w:r>
        <w:t>eng</w:t>
      </w:r>
      <w:proofErr w:type="spellEnd"/>
      <w:r>
        <w:t xml:space="preserve"> runs counter to that theory.</w:t>
      </w:r>
    </w:p>
    <w:p w14:paraId="4325E935" w14:textId="4F41504B" w:rsidR="00FB4115" w:rsidRDefault="003D0C39" w:rsidP="00B218D2">
      <w:pPr>
        <w:ind w:firstLine="0"/>
      </w:pPr>
      <w:r>
        <w:tab/>
        <w:t>These results indicate that exercise may play a different role than anticipated.</w:t>
      </w:r>
      <w:r w:rsidR="00B57A0C">
        <w:t xml:space="preserve"> </w:t>
      </w:r>
      <w:r w:rsidR="00DD35F0">
        <w:t xml:space="preserve"> </w:t>
      </w:r>
    </w:p>
    <w:p w14:paraId="7CF9E02A" w14:textId="1C9960DE" w:rsidR="005210E5" w:rsidRDefault="00091011" w:rsidP="00FB4115">
      <w:pPr>
        <w:rPr>
          <w:rFonts w:ascii="Times New Roman" w:hAnsi="Times New Roman"/>
          <w:b/>
        </w:rPr>
      </w:pPr>
      <w:r>
        <w:t>Miss</w:t>
      </w:r>
      <w:r w:rsidR="00775274">
        <w:t>-</w:t>
      </w:r>
      <w:r>
        <w:t xml:space="preserve">specification bias </w:t>
      </w:r>
      <w:r w:rsidR="00775274">
        <w:t xml:space="preserve">- </w:t>
      </w:r>
      <w:r>
        <w:t xml:space="preserve">so if </w:t>
      </w:r>
      <w:r w:rsidR="00775274">
        <w:t>model is mis-</w:t>
      </w:r>
      <w:proofErr w:type="gramStart"/>
      <w:r w:rsidR="00775274">
        <w:t>specified</w:t>
      </w:r>
      <w:proofErr w:type="gramEnd"/>
      <w:r w:rsidR="00775274">
        <w:t xml:space="preserve"> the </w:t>
      </w:r>
      <w:r w:rsidR="00C648AB">
        <w:t>coefficients</w:t>
      </w:r>
      <w:r w:rsidR="00775274">
        <w:t xml:space="preserve"> are often biased toward zero, as can be seen for exercise and stress when looking at the correlations on participation/interaction factor.  </w:t>
      </w:r>
      <w:r w:rsidR="00E44C8F">
        <w:t>In this analysis, one might dismiss exercise after seeing insignificant</w:t>
      </w:r>
      <w:r w:rsidR="00C648AB">
        <w:t xml:space="preserve"> correlations in the analysis.  However, doing so would lead to</w:t>
      </w:r>
      <w:r w:rsidR="00E44C8F">
        <w:t xml:space="preserve"> miss</w:t>
      </w:r>
      <w:r w:rsidR="00C648AB">
        <w:t>ing</w:t>
      </w:r>
      <w:r w:rsidR="00E44C8F">
        <w:t xml:space="preserve"> the interaction effect seen </w:t>
      </w:r>
      <w:r w:rsidR="00C648AB">
        <w:t>for the participation factor.</w:t>
      </w:r>
      <w:r w:rsidR="00E44C8F">
        <w:t xml:space="preserve"> </w:t>
      </w:r>
      <w:r w:rsidR="00C648AB">
        <w:t>Potentially missing an important variable</w:t>
      </w:r>
      <w:r w:rsidR="00775274">
        <w:t xml:space="preserve"> is the problem with variable selection and why the Random Forest method was employed to help </w:t>
      </w:r>
      <w:r w:rsidR="00775274">
        <w:lastRenderedPageBreak/>
        <w:t>determine appropriate model specification</w:t>
      </w:r>
      <w:r w:rsidR="00C648AB">
        <w:t xml:space="preserve"> in the final predictive model</w:t>
      </w:r>
      <w:r w:rsidR="00775274">
        <w:t xml:space="preserve">.  </w:t>
      </w:r>
      <w:r w:rsidR="004F35FD">
        <w:t>Does exercise moderate the relationship between stressful life events and academic engagement?</w:t>
      </w:r>
    </w:p>
    <w:p w14:paraId="08E7BECA" w14:textId="547DC78A" w:rsidR="005210E5" w:rsidRPr="000C0E4D" w:rsidRDefault="004F35FD" w:rsidP="000C0E4D">
      <w:pPr>
        <w:rPr>
          <w:rFonts w:ascii="Times New Roman" w:hAnsi="Times New Roman"/>
        </w:rPr>
      </w:pPr>
      <w:r>
        <w:rPr>
          <w:b/>
        </w:rPr>
        <w:t>Hypothesis 5:</w:t>
      </w:r>
      <w:r>
        <w:t xml:space="preserve"> I hypothesize that students with higher levels of stressful life events will experience lower academic engagement, specifically in the area of participation, if they show low levels of physical activity. Due to the fact that the positive impacts of exercise seemed to be based on a dosage-threshold, I postulate that high levels of strenuous activity will reduce the effect of stressful life events on academic engagement.</w:t>
      </w:r>
    </w:p>
    <w:p w14:paraId="44C8497A" w14:textId="77777777" w:rsidR="00B218D2" w:rsidRDefault="00B218D2" w:rsidP="00B218D2">
      <w:pPr>
        <w:ind w:firstLine="0"/>
        <w:rPr>
          <w:b/>
        </w:rPr>
      </w:pPr>
      <w:r>
        <w:rPr>
          <w:b/>
        </w:rPr>
        <w:t>Research Question 6</w:t>
      </w:r>
    </w:p>
    <w:p w14:paraId="3D8EEF80" w14:textId="7CB3DC81" w:rsidR="005210E5" w:rsidRDefault="004F35FD" w:rsidP="00B218D2">
      <w:pPr>
        <w:ind w:firstLine="0"/>
        <w:rPr>
          <w:rFonts w:ascii="Times New Roman" w:hAnsi="Times New Roman"/>
          <w:b/>
        </w:rPr>
      </w:pPr>
      <w:r>
        <w:t>What is the hierarchical influence of the effects of stressful life events, sleep hygiene, and exercise on academic engagement?</w:t>
      </w:r>
      <w:r>
        <w:rPr>
          <w:b/>
        </w:rPr>
        <w:t xml:space="preserve">  </w:t>
      </w:r>
    </w:p>
    <w:p w14:paraId="2F86CA1B" w14:textId="77777777" w:rsidR="005210E5" w:rsidRDefault="004F35FD">
      <w:pPr>
        <w:rPr>
          <w:rFonts w:ascii="Times New Roman" w:hAnsi="Times New Roman"/>
          <w:color w:val="000000"/>
        </w:rPr>
      </w:pPr>
      <w:r>
        <w:rPr>
          <w:b/>
        </w:rPr>
        <w:t>Hypothesis 6:</w:t>
      </w:r>
      <w:r>
        <w:t xml:space="preserve"> Since self-care practices have been shown to improve various elements of engagement, an exploratory process will be used to determine how these self-care practices differentially impact academic engagement in order to further identify the aspects that have the greatest impact in influencing academic engagement in undergraduate students.</w:t>
      </w:r>
    </w:p>
    <w:p w14:paraId="61044805" w14:textId="77777777" w:rsidR="005210E5" w:rsidRDefault="004F35FD">
      <w:pPr>
        <w:rPr>
          <w:rFonts w:ascii="Times New Roman" w:hAnsi="Times New Roman"/>
        </w:rPr>
      </w:pPr>
      <w:r>
        <w:rPr>
          <w:b/>
        </w:rPr>
        <w:t>Data Analysis 6:</w:t>
      </w:r>
      <w:r>
        <w:rPr>
          <w:b/>
          <w:i/>
        </w:rPr>
        <w:t xml:space="preserve">  </w:t>
      </w:r>
      <w:r>
        <w:t>I will model academic engagement as a function of the demographic variables that showed statistical significance in the initial evaluation along with stressful life events, sleep hygiene, and exercise.  I will perform an exploratory analysis using multiple regression to explore the hierarchical relationship between stressful life events, sleep hygiene, and exercise, including any relevant demographic variables, as they predict academic engagement, as well as the robustness of these relationships.</w:t>
      </w:r>
    </w:p>
    <w:p w14:paraId="7C4BDC54" w14:textId="73CF6CF6" w:rsidR="005210E5" w:rsidRDefault="00A9034F">
      <w:pPr>
        <w:widowControl w:val="0"/>
        <w:spacing w:after="240" w:line="360" w:lineRule="atLeast"/>
        <w:ind w:firstLine="0"/>
        <w:rPr>
          <w:rFonts w:cs="Times New Roman"/>
          <w:b/>
          <w:color w:val="000000"/>
          <w:kern w:val="0"/>
        </w:rPr>
      </w:pPr>
      <w:r w:rsidRPr="00A9034F">
        <w:rPr>
          <w:rFonts w:cs="Times New Roman"/>
          <w:b/>
          <w:color w:val="000000"/>
          <w:kern w:val="0"/>
        </w:rPr>
        <w:t>Limi</w:t>
      </w:r>
      <w:r w:rsidR="000A6B0B">
        <w:rPr>
          <w:rFonts w:cs="Times New Roman"/>
          <w:b/>
          <w:color w:val="000000"/>
          <w:kern w:val="0"/>
        </w:rPr>
        <w:t>tations/Future Research</w:t>
      </w:r>
    </w:p>
    <w:p w14:paraId="3EC2B65D" w14:textId="291BEF02" w:rsidR="00A9034F" w:rsidRDefault="000A6B0B">
      <w:pPr>
        <w:widowControl w:val="0"/>
        <w:spacing w:after="240" w:line="360" w:lineRule="atLeast"/>
        <w:ind w:firstLine="0"/>
        <w:rPr>
          <w:rFonts w:ascii="Times" w:hAnsi="Times" w:cs="Times"/>
          <w:color w:val="000000"/>
          <w:kern w:val="0"/>
        </w:rPr>
      </w:pPr>
      <w:r>
        <w:rPr>
          <w:rFonts w:ascii="Times" w:hAnsi="Times" w:cs="Times"/>
          <w:color w:val="000000"/>
          <w:kern w:val="0"/>
        </w:rPr>
        <w:t xml:space="preserve">Future research on </w:t>
      </w:r>
      <w:r w:rsidR="003838CA">
        <w:rPr>
          <w:rFonts w:ascii="Times" w:hAnsi="Times" w:cs="Times"/>
          <w:color w:val="000000"/>
          <w:kern w:val="0"/>
        </w:rPr>
        <w:t>screen time and sleep hygiene specific to use with electronics/cell phones/tablets.</w:t>
      </w:r>
    </w:p>
    <w:p w14:paraId="2FACD860" w14:textId="7D65E18B" w:rsidR="00F235DB" w:rsidRPr="000A6B0B" w:rsidRDefault="00F235DB">
      <w:pPr>
        <w:widowControl w:val="0"/>
        <w:spacing w:after="240" w:line="360" w:lineRule="atLeast"/>
        <w:ind w:firstLine="0"/>
        <w:rPr>
          <w:rFonts w:ascii="Times" w:hAnsi="Times" w:cs="Times"/>
          <w:color w:val="000000"/>
          <w:kern w:val="0"/>
        </w:rPr>
      </w:pPr>
      <w:proofErr w:type="spellStart"/>
      <w:r>
        <w:rPr>
          <w:rFonts w:ascii="Times" w:hAnsi="Times" w:cs="Times"/>
          <w:color w:val="000000"/>
          <w:kern w:val="0"/>
        </w:rPr>
        <w:t>Mastin</w:t>
      </w:r>
      <w:proofErr w:type="spellEnd"/>
      <w:r>
        <w:rPr>
          <w:rFonts w:ascii="Times" w:hAnsi="Times" w:cs="Times"/>
          <w:color w:val="000000"/>
          <w:kern w:val="0"/>
        </w:rPr>
        <w:t xml:space="preserve"> – look at “more complete models of sleep hygiene in an effort to understand and explain </w:t>
      </w:r>
      <w:r>
        <w:rPr>
          <w:rFonts w:ascii="Times" w:hAnsi="Times" w:cs="Times"/>
          <w:color w:val="000000"/>
          <w:kern w:val="0"/>
        </w:rPr>
        <w:lastRenderedPageBreak/>
        <w:t>the precipitation and maintenance of sleep hygiene related behaviors.” (pg226)</w:t>
      </w:r>
    </w:p>
    <w:p w14:paraId="05506DAB" w14:textId="24C8095D" w:rsidR="005210E5" w:rsidRDefault="00F235DB">
      <w:pPr>
        <w:ind w:firstLine="0"/>
        <w:rPr>
          <w:b/>
          <w:color w:val="000000" w:themeColor="text1"/>
        </w:rPr>
      </w:pPr>
      <w:r>
        <w:rPr>
          <w:b/>
          <w:color w:val="000000" w:themeColor="text1"/>
        </w:rPr>
        <w:t>Talk about generalizability</w:t>
      </w:r>
    </w:p>
    <w:p w14:paraId="798BE301" w14:textId="77777777" w:rsidR="005210E5" w:rsidRDefault="004F35FD">
      <w:pPr>
        <w:rPr>
          <w:b/>
          <w:color w:val="000000" w:themeColor="text1"/>
        </w:rPr>
      </w:pPr>
      <w:r>
        <w:br w:type="page"/>
      </w:r>
    </w:p>
    <w:p w14:paraId="06908BD0" w14:textId="77777777" w:rsidR="005210E5" w:rsidRDefault="004F35FD">
      <w:pPr>
        <w:ind w:firstLine="0"/>
        <w:jc w:val="center"/>
        <w:rPr>
          <w:b/>
          <w:color w:val="000000" w:themeColor="text1"/>
        </w:rPr>
      </w:pPr>
      <w:r>
        <w:rPr>
          <w:b/>
          <w:color w:val="000000" w:themeColor="text1"/>
        </w:rPr>
        <w:lastRenderedPageBreak/>
        <w:t>APPENDIX D</w:t>
      </w:r>
    </w:p>
    <w:p w14:paraId="72505425" w14:textId="77777777" w:rsidR="005210E5" w:rsidRDefault="004F35FD">
      <w:pPr>
        <w:spacing w:beforeAutospacing="1" w:afterAutospacing="1" w:line="240" w:lineRule="auto"/>
        <w:rPr>
          <w:rFonts w:ascii="Times New Roman" w:eastAsia="Times New Roman" w:hAnsi="Times New Roman"/>
        </w:rPr>
      </w:pPr>
      <w:r>
        <w:rPr>
          <w:rFonts w:eastAsia="Times New Roman"/>
        </w:rPr>
        <w:t>Please indicate the appropriate stressors in your life that have affected you during the past semester. Use the following scale for each item:</w:t>
      </w:r>
    </w:p>
    <w:p w14:paraId="0EB90861" w14:textId="77777777" w:rsidR="005210E5" w:rsidRDefault="004F35FD">
      <w:pPr>
        <w:spacing w:beforeAutospacing="1" w:afterAutospacing="1" w:line="240" w:lineRule="auto"/>
        <w:rPr>
          <w:rFonts w:ascii="Times New Roman" w:eastAsia="Times New Roman" w:hAnsi="Times New Roman"/>
          <w:b/>
        </w:rPr>
      </w:pPr>
      <w:r>
        <w:rPr>
          <w:rFonts w:eastAsia="Times New Roman"/>
        </w:rPr>
        <w:tab/>
      </w:r>
      <w:r>
        <w:rPr>
          <w:rFonts w:eastAsia="Times New Roman"/>
        </w:rPr>
        <w:tab/>
      </w:r>
      <w:r>
        <w:rPr>
          <w:rFonts w:eastAsia="Times New Roman"/>
        </w:rPr>
        <w:tab/>
      </w:r>
      <w:r>
        <w:rPr>
          <w:rFonts w:eastAsia="Times New Roman"/>
          <w:b/>
        </w:rPr>
        <w:t>It happened to me</w:t>
      </w:r>
      <w:r>
        <w:rPr>
          <w:rFonts w:eastAsia="Times New Roman"/>
          <w:b/>
        </w:rPr>
        <w:tab/>
      </w:r>
      <w:r>
        <w:rPr>
          <w:rFonts w:eastAsia="Times New Roman"/>
          <w:b/>
        </w:rPr>
        <w:tab/>
      </w:r>
      <w:r>
        <w:rPr>
          <w:rFonts w:eastAsia="Times New Roman"/>
          <w:b/>
        </w:rPr>
        <w:tab/>
        <w:t>It did NOT happen to me</w:t>
      </w:r>
    </w:p>
    <w:p w14:paraId="6B832B4E" w14:textId="77777777" w:rsidR="005210E5" w:rsidRDefault="004F35FD">
      <w:pPr>
        <w:spacing w:beforeAutospacing="1" w:afterAutospacing="1" w:line="360" w:lineRule="auto"/>
        <w:rPr>
          <w:rFonts w:ascii="Times New Roman" w:eastAsia="Times New Roman" w:hAnsi="Times New Roman"/>
          <w:b/>
        </w:rPr>
      </w:pPr>
      <w:r>
        <w:rPr>
          <w:rFonts w:eastAsia="Times New Roman"/>
          <w:b/>
        </w:rPr>
        <w:tab/>
      </w:r>
      <w:r>
        <w:rPr>
          <w:rFonts w:eastAsia="Times New Roman"/>
          <w:b/>
        </w:rPr>
        <w:tab/>
      </w:r>
      <w:r>
        <w:rPr>
          <w:rFonts w:eastAsia="Times New Roman"/>
          <w:b/>
        </w:rPr>
        <w:tab/>
      </w:r>
      <w:r>
        <w:rPr>
          <w:rFonts w:eastAsia="Times New Roman"/>
          <w:b/>
        </w:rPr>
        <w:tab/>
        <w:t>a</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b</w:t>
      </w:r>
    </w:p>
    <w:p w14:paraId="222146C6" w14:textId="77777777" w:rsidR="005210E5" w:rsidRDefault="004F35FD">
      <w:pPr>
        <w:numPr>
          <w:ilvl w:val="0"/>
          <w:numId w:val="1"/>
        </w:numPr>
        <w:spacing w:beforeAutospacing="1" w:line="240" w:lineRule="auto"/>
        <w:ind w:left="270" w:firstLine="0"/>
        <w:contextualSpacing/>
        <w:rPr>
          <w:rFonts w:ascii="Times New Roman" w:eastAsia="Times New Roman" w:hAnsi="Times New Roman"/>
        </w:rPr>
      </w:pPr>
      <w:r>
        <w:rPr>
          <w:rFonts w:eastAsia="Times New Roman"/>
        </w:rPr>
        <w:t>Death (family member or friend)</w:t>
      </w:r>
      <w:r>
        <w:rPr>
          <w:rFonts w:eastAsia="Times New Roman"/>
        </w:rPr>
        <w:tab/>
      </w:r>
      <w:r>
        <w:rPr>
          <w:rFonts w:eastAsia="Times New Roman"/>
        </w:rPr>
        <w:tab/>
      </w:r>
      <w:r>
        <w:rPr>
          <w:rFonts w:eastAsia="Times New Roman"/>
        </w:rPr>
        <w:tab/>
      </w:r>
    </w:p>
    <w:p w14:paraId="71A4E215"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Had a lot of tests</w:t>
      </w:r>
    </w:p>
    <w:p w14:paraId="5D823CC2"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It’s finals week</w:t>
      </w:r>
    </w:p>
    <w:p w14:paraId="6861C580"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Applying to graduate school</w:t>
      </w:r>
    </w:p>
    <w:p w14:paraId="09E2B657"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Victim of a crime </w:t>
      </w:r>
    </w:p>
    <w:p w14:paraId="5979DE3A"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Assignments in all classes due the same day </w:t>
      </w:r>
    </w:p>
    <w:p w14:paraId="334F40DF"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Breaking up with boy/girlfriend </w:t>
      </w:r>
    </w:p>
    <w:p w14:paraId="027870C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Found out boy/girlfriend cheated on you </w:t>
      </w:r>
    </w:p>
    <w:p w14:paraId="618B1386" w14:textId="77777777" w:rsidR="005210E5" w:rsidRDefault="004F35FD">
      <w:pPr>
        <w:numPr>
          <w:ilvl w:val="0"/>
          <w:numId w:val="1"/>
        </w:numPr>
        <w:spacing w:line="240" w:lineRule="auto"/>
        <w:ind w:left="270" w:firstLine="0"/>
        <w:contextualSpacing/>
        <w:rPr>
          <w:rFonts w:ascii="Times New Roman" w:eastAsia="Times New Roman" w:hAnsi="Times New Roman"/>
        </w:rPr>
      </w:pPr>
      <w:r>
        <w:rPr>
          <w:rFonts w:eastAsia="Times New Roman"/>
        </w:rPr>
        <w:t xml:space="preserve">Lots of deadlines to meet </w:t>
      </w:r>
    </w:p>
    <w:p w14:paraId="2F78F358" w14:textId="77777777" w:rsidR="005210E5" w:rsidRDefault="004F35FD">
      <w:pPr>
        <w:numPr>
          <w:ilvl w:val="0"/>
          <w:numId w:val="1"/>
        </w:numPr>
        <w:spacing w:afterAutospacing="1" w:line="240" w:lineRule="auto"/>
        <w:ind w:left="270" w:firstLine="0"/>
        <w:contextualSpacing/>
        <w:rPr>
          <w:rFonts w:ascii="Times New Roman" w:eastAsia="Times New Roman" w:hAnsi="Times New Roman"/>
        </w:rPr>
      </w:pPr>
      <w:r>
        <w:rPr>
          <w:rFonts w:eastAsia="Times New Roman"/>
        </w:rPr>
        <w:t xml:space="preserve">Property stolen </w:t>
      </w:r>
      <w:r>
        <w:rPr>
          <w:rFonts w:eastAsia="Times New Roman"/>
        </w:rPr>
        <w:br/>
        <w:t xml:space="preserve">11.  You have a </w:t>
      </w:r>
      <w:proofErr w:type="gramStart"/>
      <w:r>
        <w:rPr>
          <w:rFonts w:eastAsia="Times New Roman"/>
        </w:rPr>
        <w:t>hard upcoming</w:t>
      </w:r>
      <w:proofErr w:type="gramEnd"/>
      <w:r>
        <w:rPr>
          <w:rFonts w:eastAsia="Times New Roman"/>
        </w:rPr>
        <w:t xml:space="preserve"> week </w:t>
      </w:r>
      <w:r>
        <w:rPr>
          <w:rFonts w:eastAsia="Times New Roman"/>
        </w:rPr>
        <w:br/>
        <w:t xml:space="preserve">12.  Went into a test unprepared </w:t>
      </w:r>
      <w:r>
        <w:rPr>
          <w:rFonts w:eastAsia="Times New Roman"/>
        </w:rPr>
        <w:br/>
        <w:t xml:space="preserve">13.  Lost something (especially wallet) </w:t>
      </w:r>
      <w:r>
        <w:rPr>
          <w:rFonts w:eastAsia="Times New Roman"/>
        </w:rPr>
        <w:br/>
        <w:t xml:space="preserve">14.  Death of a pet </w:t>
      </w:r>
      <w:r>
        <w:rPr>
          <w:rFonts w:eastAsia="Times New Roman"/>
        </w:rPr>
        <w:br/>
        <w:t xml:space="preserve">15.  Did worse than expected on test </w:t>
      </w:r>
      <w:r>
        <w:rPr>
          <w:rFonts w:eastAsia="Times New Roman"/>
        </w:rPr>
        <w:br/>
        <w:t xml:space="preserve">16.  Had an interview </w:t>
      </w:r>
      <w:r>
        <w:rPr>
          <w:rFonts w:eastAsia="Times New Roman"/>
        </w:rPr>
        <w:br/>
        <w:t xml:space="preserve">17.  Had projects, research papers due </w:t>
      </w:r>
      <w:r>
        <w:rPr>
          <w:rFonts w:eastAsia="Times New Roman"/>
        </w:rPr>
        <w:br/>
        <w:t xml:space="preserve">18.  Did badly on a test </w:t>
      </w:r>
      <w:r>
        <w:rPr>
          <w:rFonts w:eastAsia="Times New Roman"/>
        </w:rPr>
        <w:br/>
        <w:t xml:space="preserve">19.  Parents getting divorce </w:t>
      </w:r>
      <w:r>
        <w:rPr>
          <w:rFonts w:eastAsia="Times New Roman"/>
        </w:rPr>
        <w:br/>
        <w:t xml:space="preserve">20.  Dependent on other people </w:t>
      </w:r>
      <w:r>
        <w:rPr>
          <w:rFonts w:eastAsia="Times New Roman"/>
        </w:rPr>
        <w:br/>
        <w:t xml:space="preserve">21.  Having roommate conflicts </w:t>
      </w:r>
      <w:r>
        <w:rPr>
          <w:rFonts w:eastAsia="Times New Roman"/>
        </w:rPr>
        <w:br/>
        <w:t xml:space="preserve">22.  Car/bike broke down, flat tire </w:t>
      </w:r>
      <w:r>
        <w:rPr>
          <w:rFonts w:eastAsia="Times New Roman"/>
        </w:rPr>
        <w:br/>
        <w:t xml:space="preserve">23.  Got a traffic ticket </w:t>
      </w:r>
      <w:r>
        <w:rPr>
          <w:rFonts w:eastAsia="Times New Roman"/>
        </w:rPr>
        <w:br/>
        <w:t xml:space="preserve">24.  Missed your period and waiting </w:t>
      </w:r>
      <w:r>
        <w:rPr>
          <w:rFonts w:eastAsia="Times New Roman"/>
        </w:rPr>
        <w:br/>
        <w:t xml:space="preserve">25.  Thoughts about future </w:t>
      </w:r>
      <w:r>
        <w:rPr>
          <w:rFonts w:eastAsia="Times New Roman"/>
        </w:rPr>
        <w:br/>
        <w:t xml:space="preserve">28.  Lack of money </w:t>
      </w:r>
      <w:r>
        <w:rPr>
          <w:rFonts w:eastAsia="Times New Roman"/>
        </w:rPr>
        <w:br/>
        <w:t xml:space="preserve">27.  Dealt with incompetence at the Register's Office </w:t>
      </w:r>
      <w:r>
        <w:rPr>
          <w:rFonts w:eastAsia="Times New Roman"/>
        </w:rPr>
        <w:br/>
        <w:t xml:space="preserve">28.  Thought about unfinished work </w:t>
      </w:r>
      <w:r>
        <w:rPr>
          <w:rFonts w:eastAsia="Times New Roman"/>
        </w:rPr>
        <w:br/>
        <w:t xml:space="preserve">29.  No sleep </w:t>
      </w:r>
      <w:r>
        <w:rPr>
          <w:rFonts w:eastAsia="Times New Roman"/>
        </w:rPr>
        <w:br/>
        <w:t xml:space="preserve">30.  Sick, Injury </w:t>
      </w:r>
      <w:r>
        <w:rPr>
          <w:rFonts w:eastAsia="Times New Roman"/>
        </w:rPr>
        <w:br/>
        <w:t xml:space="preserve">31.  Had a class presentation </w:t>
      </w:r>
      <w:r>
        <w:rPr>
          <w:rFonts w:eastAsia="Times New Roman"/>
        </w:rPr>
        <w:br/>
        <w:t xml:space="preserve">32.  Applying for a job </w:t>
      </w:r>
      <w:r>
        <w:rPr>
          <w:rFonts w:eastAsia="Times New Roman"/>
        </w:rPr>
        <w:br/>
        <w:t xml:space="preserve">33.  Fought with boy/girlfriend </w:t>
      </w:r>
      <w:r>
        <w:rPr>
          <w:rFonts w:eastAsia="Times New Roman"/>
        </w:rPr>
        <w:br/>
        <w:t xml:space="preserve">34.  Working while in school </w:t>
      </w:r>
      <w:r>
        <w:rPr>
          <w:rFonts w:eastAsia="Times New Roman"/>
        </w:rPr>
        <w:br/>
        <w:t xml:space="preserve">35.  Arguments, conflicts of values with friends </w:t>
      </w:r>
      <w:r>
        <w:rPr>
          <w:rFonts w:eastAsia="Times New Roman"/>
        </w:rPr>
        <w:br/>
        <w:t xml:space="preserve">36.  Bothered by having no social support of family </w:t>
      </w:r>
      <w:r>
        <w:rPr>
          <w:rFonts w:eastAsia="Times New Roman"/>
        </w:rPr>
        <w:br/>
      </w:r>
      <w:r>
        <w:rPr>
          <w:rFonts w:eastAsia="Times New Roman"/>
        </w:rPr>
        <w:lastRenderedPageBreak/>
        <w:t xml:space="preserve">37.  Performed poorly at a task </w:t>
      </w:r>
      <w:r>
        <w:rPr>
          <w:rFonts w:eastAsia="Times New Roman"/>
        </w:rPr>
        <w:br/>
        <w:t xml:space="preserve">38.  Can't finish everything you needed to do </w:t>
      </w:r>
      <w:r>
        <w:rPr>
          <w:rFonts w:eastAsia="Times New Roman"/>
        </w:rPr>
        <w:br/>
        <w:t>39.  Heard bad news</w:t>
      </w:r>
      <w:r>
        <w:rPr>
          <w:rFonts w:eastAsia="Times New Roman"/>
        </w:rPr>
        <w:br/>
        <w:t>40.  Had confrontation with an authority figure</w:t>
      </w:r>
      <w:r>
        <w:rPr>
          <w:rFonts w:eastAsia="Times New Roman"/>
        </w:rPr>
        <w:br/>
        <w:t>41.  Maintaining a long-distance boy/girlfriend</w:t>
      </w:r>
      <w:r>
        <w:rPr>
          <w:rFonts w:eastAsia="Times New Roman"/>
        </w:rPr>
        <w:br/>
        <w:t>42.  Crammed for a test</w:t>
      </w:r>
      <w:r>
        <w:rPr>
          <w:rFonts w:eastAsia="Times New Roman"/>
        </w:rPr>
        <w:br/>
        <w:t>43.  Feel unorganized</w:t>
      </w:r>
      <w:r>
        <w:rPr>
          <w:rFonts w:eastAsia="Times New Roman"/>
        </w:rPr>
        <w:br/>
        <w:t>44.  Trying to decide on major</w:t>
      </w:r>
      <w:r>
        <w:rPr>
          <w:rFonts w:eastAsia="Times New Roman"/>
        </w:rPr>
        <w:br/>
        <w:t>45.  Feel isolated</w:t>
      </w:r>
      <w:r>
        <w:rPr>
          <w:rFonts w:eastAsia="Times New Roman"/>
        </w:rPr>
        <w:br/>
        <w:t>46.  Parents controlling with money</w:t>
      </w:r>
      <w:r>
        <w:rPr>
          <w:rFonts w:eastAsia="Times New Roman"/>
        </w:rPr>
        <w:br/>
        <w:t>47.  Couldn't find a parking space</w:t>
      </w:r>
      <w:r>
        <w:rPr>
          <w:rFonts w:eastAsia="Times New Roman"/>
        </w:rPr>
        <w:br/>
        <w:t>48.  Noise disturbed you while trying to study</w:t>
      </w:r>
      <w:r>
        <w:rPr>
          <w:rFonts w:eastAsia="Times New Roman"/>
        </w:rPr>
        <w:br/>
        <w:t>49.  Someone borrowed something without permission</w:t>
      </w:r>
      <w:r>
        <w:rPr>
          <w:rFonts w:eastAsia="Times New Roman"/>
        </w:rPr>
        <w:br/>
        <w:t>50.  Had to ask for money</w:t>
      </w:r>
      <w:r>
        <w:rPr>
          <w:rFonts w:eastAsia="Times New Roman"/>
        </w:rPr>
        <w:br/>
        <w:t>51.  Ran out of toner while printing</w:t>
      </w:r>
      <w:r>
        <w:rPr>
          <w:rFonts w:eastAsia="Times New Roman"/>
        </w:rPr>
        <w:br/>
        <w:t>52.  Erratic schedule</w:t>
      </w:r>
      <w:r>
        <w:rPr>
          <w:rFonts w:eastAsia="Times New Roman"/>
        </w:rPr>
        <w:br/>
        <w:t>53.  Can't understand your professor</w:t>
      </w:r>
      <w:r>
        <w:rPr>
          <w:rFonts w:eastAsia="Times New Roman"/>
        </w:rPr>
        <w:br/>
        <w:t>54.  Trying to get into your major or college</w:t>
      </w:r>
      <w:r>
        <w:rPr>
          <w:rFonts w:eastAsia="Times New Roman"/>
        </w:rPr>
        <w:br/>
        <w:t>55.  Registration for classes</w:t>
      </w:r>
      <w:r>
        <w:rPr>
          <w:rFonts w:eastAsia="Times New Roman"/>
        </w:rPr>
        <w:br/>
        <w:t>56.  Stayed up late writing a paper</w:t>
      </w:r>
      <w:r>
        <w:rPr>
          <w:rFonts w:eastAsia="Times New Roman"/>
        </w:rPr>
        <w:br/>
        <w:t>57.  Someone you expected to call did not</w:t>
      </w:r>
      <w:r>
        <w:rPr>
          <w:rFonts w:eastAsia="Times New Roman"/>
        </w:rPr>
        <w:br/>
        <w:t>58.  Someone broke a promise</w:t>
      </w:r>
      <w:r>
        <w:rPr>
          <w:rFonts w:eastAsia="Times New Roman"/>
        </w:rPr>
        <w:br/>
        <w:t>59.  Can't concentrate</w:t>
      </w:r>
      <w:r>
        <w:rPr>
          <w:rFonts w:eastAsia="Times New Roman"/>
        </w:rPr>
        <w:br/>
        <w:t>60.  Someone did a "pet peeve" of yours</w:t>
      </w:r>
      <w:r>
        <w:rPr>
          <w:rFonts w:eastAsia="Times New Roman"/>
        </w:rPr>
        <w:br/>
        <w:t>61.  Living with boy/girlfriend</w:t>
      </w:r>
      <w:r>
        <w:rPr>
          <w:rFonts w:eastAsia="Times New Roman"/>
        </w:rPr>
        <w:br/>
        <w:t>62.  Felt need for transportation</w:t>
      </w:r>
      <w:r>
        <w:rPr>
          <w:rFonts w:eastAsia="Times New Roman"/>
        </w:rPr>
        <w:br/>
        <w:t>63.  Bad haircut today</w:t>
      </w:r>
      <w:r>
        <w:rPr>
          <w:rFonts w:eastAsia="Times New Roman"/>
        </w:rPr>
        <w:br/>
        <w:t>64.  Job requirements changed</w:t>
      </w:r>
      <w:r>
        <w:rPr>
          <w:rFonts w:eastAsia="Times New Roman"/>
        </w:rPr>
        <w:br/>
        <w:t>65.  No time to eat</w:t>
      </w:r>
      <w:r>
        <w:rPr>
          <w:rFonts w:eastAsia="Times New Roman"/>
        </w:rPr>
        <w:br/>
        <w:t>68.  Felt some peer pressure</w:t>
      </w:r>
      <w:r>
        <w:rPr>
          <w:rFonts w:eastAsia="Times New Roman"/>
        </w:rPr>
        <w:br/>
        <w:t>67.  You have a hangover</w:t>
      </w:r>
      <w:r>
        <w:rPr>
          <w:rFonts w:eastAsia="Times New Roman"/>
        </w:rPr>
        <w:br/>
        <w:t>68.  Problems with your computer</w:t>
      </w:r>
      <w:r>
        <w:rPr>
          <w:rFonts w:eastAsia="Times New Roman"/>
        </w:rPr>
        <w:br/>
        <w:t>69.  Problem getting home from bar when drunk</w:t>
      </w:r>
      <w:r>
        <w:rPr>
          <w:rFonts w:eastAsia="Times New Roman"/>
        </w:rPr>
        <w:br/>
        <w:t>70.  Used a fake ID</w:t>
      </w:r>
      <w:r>
        <w:rPr>
          <w:rFonts w:eastAsia="Times New Roman"/>
        </w:rPr>
        <w:br/>
        <w:t>71.  No sex in a while</w:t>
      </w:r>
      <w:r>
        <w:rPr>
          <w:rFonts w:eastAsia="Times New Roman"/>
        </w:rPr>
        <w:br/>
        <w:t>72.  Someone cut ahead of you in line</w:t>
      </w:r>
      <w:r>
        <w:rPr>
          <w:rFonts w:eastAsia="Times New Roman"/>
        </w:rPr>
        <w:br/>
        <w:t>73.  Checkbook didn't balance</w:t>
      </w:r>
      <w:r>
        <w:rPr>
          <w:rFonts w:eastAsia="Times New Roman"/>
        </w:rPr>
        <w:br/>
        <w:t>74.  Visit from a relative and entertaining them</w:t>
      </w:r>
      <w:r>
        <w:rPr>
          <w:rFonts w:eastAsia="Times New Roman"/>
        </w:rPr>
        <w:br/>
        <w:t>75.  Decision to have sex on your mind</w:t>
      </w:r>
      <w:r>
        <w:rPr>
          <w:rFonts w:eastAsia="Times New Roman"/>
        </w:rPr>
        <w:br/>
        <w:t>76.  Spoke with a professor</w:t>
      </w:r>
      <w:r>
        <w:rPr>
          <w:rFonts w:eastAsia="Times New Roman"/>
        </w:rPr>
        <w:br/>
        <w:t>77.  Change of environment (new doctor, dentist, etc.)</w:t>
      </w:r>
      <w:r>
        <w:rPr>
          <w:rFonts w:eastAsia="Times New Roman"/>
        </w:rPr>
        <w:br/>
        <w:t>78.  Exposed to upsetting TV show, book, or movie</w:t>
      </w:r>
      <w:r>
        <w:rPr>
          <w:rFonts w:eastAsia="Times New Roman"/>
        </w:rPr>
        <w:br/>
        <w:t>79.  Got to class late</w:t>
      </w:r>
      <w:r>
        <w:rPr>
          <w:rFonts w:eastAsia="Times New Roman"/>
        </w:rPr>
        <w:br/>
        <w:t>80.  Holiday</w:t>
      </w:r>
      <w:r>
        <w:rPr>
          <w:rFonts w:eastAsia="Times New Roman"/>
        </w:rPr>
        <w:br/>
        <w:t>81.  Sat through a boring class</w:t>
      </w:r>
      <w:r>
        <w:rPr>
          <w:rFonts w:eastAsia="Times New Roman"/>
        </w:rPr>
        <w:br/>
        <w:t>82.  Favorite sporting team lost</w:t>
      </w:r>
    </w:p>
    <w:p w14:paraId="4E1C4485" w14:textId="77777777" w:rsidR="005210E5" w:rsidRDefault="004F35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lang w:bidi="en-US"/>
        </w:rPr>
      </w:pPr>
      <w:r>
        <w:lastRenderedPageBreak/>
        <w:t>You should fill in ONE circle for each item below to</w:t>
      </w:r>
      <w:r>
        <w:rPr>
          <w:lang w:bidi="en-US"/>
        </w:rPr>
        <w:t xml:space="preserve"> indicate to what extent the following behaviors, thoughts, and feelings describe you, in your courses </w:t>
      </w:r>
      <w:r>
        <w:t>on the following scale:</w:t>
      </w:r>
    </w:p>
    <w:tbl>
      <w:tblPr>
        <w:tblW w:w="8962" w:type="dxa"/>
        <w:jc w:val="center"/>
        <w:tblCellMar>
          <w:left w:w="113" w:type="dxa"/>
        </w:tblCellMar>
        <w:tblLook w:val="01E0" w:firstRow="1" w:lastRow="1" w:firstColumn="1" w:lastColumn="1" w:noHBand="0" w:noVBand="0"/>
      </w:tblPr>
      <w:tblGrid>
        <w:gridCol w:w="1847"/>
        <w:gridCol w:w="1847"/>
        <w:gridCol w:w="1676"/>
        <w:gridCol w:w="229"/>
        <w:gridCol w:w="1686"/>
        <w:gridCol w:w="1677"/>
      </w:tblGrid>
      <w:tr w:rsidR="005210E5" w14:paraId="647F0347" w14:textId="77777777">
        <w:trPr>
          <w:jc w:val="center"/>
        </w:trPr>
        <w:tc>
          <w:tcPr>
            <w:tcW w:w="1847" w:type="dxa"/>
            <w:shd w:val="clear" w:color="auto" w:fill="auto"/>
          </w:tcPr>
          <w:p w14:paraId="2D7D7C15" w14:textId="77777777" w:rsidR="005210E5" w:rsidRDefault="004F35FD">
            <w:pPr>
              <w:pStyle w:val="Heading3"/>
              <w:ind w:firstLine="0"/>
            </w:pPr>
            <w:r>
              <w:t>Not at all characteristic of me</w:t>
            </w:r>
          </w:p>
        </w:tc>
        <w:tc>
          <w:tcPr>
            <w:tcW w:w="1847" w:type="dxa"/>
            <w:shd w:val="clear" w:color="auto" w:fill="auto"/>
          </w:tcPr>
          <w:p w14:paraId="420DFC55" w14:textId="77777777" w:rsidR="005210E5" w:rsidRDefault="004F35FD">
            <w:pPr>
              <w:ind w:firstLine="0"/>
              <w:rPr>
                <w:b/>
                <w:bCs/>
              </w:rPr>
            </w:pPr>
            <w:r>
              <w:rPr>
                <w:b/>
              </w:rPr>
              <w:t>Not really characteristic of me</w:t>
            </w:r>
          </w:p>
        </w:tc>
        <w:tc>
          <w:tcPr>
            <w:tcW w:w="1676" w:type="dxa"/>
            <w:shd w:val="clear" w:color="auto" w:fill="auto"/>
          </w:tcPr>
          <w:p w14:paraId="2D962664" w14:textId="77777777" w:rsidR="005210E5" w:rsidRDefault="004F35FD">
            <w:pPr>
              <w:ind w:firstLine="0"/>
              <w:rPr>
                <w:b/>
                <w:bCs/>
              </w:rPr>
            </w:pPr>
            <w:r>
              <w:rPr>
                <w:b/>
              </w:rPr>
              <w:t>Moderately characteristic of me</w:t>
            </w:r>
          </w:p>
        </w:tc>
        <w:tc>
          <w:tcPr>
            <w:tcW w:w="1915" w:type="dxa"/>
            <w:gridSpan w:val="2"/>
            <w:shd w:val="clear" w:color="auto" w:fill="auto"/>
          </w:tcPr>
          <w:p w14:paraId="744B982D" w14:textId="77777777" w:rsidR="005210E5" w:rsidRDefault="004F35FD">
            <w:pPr>
              <w:ind w:firstLine="0"/>
              <w:rPr>
                <w:b/>
                <w:bCs/>
              </w:rPr>
            </w:pPr>
            <w:r>
              <w:rPr>
                <w:b/>
              </w:rPr>
              <w:t>Characteristic of me</w:t>
            </w:r>
          </w:p>
        </w:tc>
        <w:tc>
          <w:tcPr>
            <w:tcW w:w="1677" w:type="dxa"/>
            <w:shd w:val="clear" w:color="auto" w:fill="auto"/>
          </w:tcPr>
          <w:p w14:paraId="1319EBFD" w14:textId="77777777" w:rsidR="005210E5" w:rsidRDefault="004F35FD">
            <w:pPr>
              <w:ind w:firstLine="0"/>
              <w:rPr>
                <w:b/>
              </w:rPr>
            </w:pPr>
            <w:r>
              <w:rPr>
                <w:b/>
              </w:rPr>
              <w:t>Very characteristic of me</w:t>
            </w:r>
          </w:p>
        </w:tc>
      </w:tr>
      <w:tr w:rsidR="005210E5" w14:paraId="6B7A7C53" w14:textId="77777777">
        <w:trPr>
          <w:jc w:val="center"/>
        </w:trPr>
        <w:tc>
          <w:tcPr>
            <w:tcW w:w="1847" w:type="dxa"/>
            <w:shd w:val="clear" w:color="auto" w:fill="auto"/>
          </w:tcPr>
          <w:p w14:paraId="77ADA7BC" w14:textId="77777777" w:rsidR="005210E5" w:rsidRDefault="004F35FD">
            <w:pPr>
              <w:ind w:firstLine="0"/>
              <w:rPr>
                <w:b/>
                <w:bCs/>
              </w:rPr>
            </w:pPr>
            <w:r>
              <w:rPr>
                <w:b/>
                <w:bCs/>
              </w:rPr>
              <w:t xml:space="preserve">        a</w:t>
            </w:r>
          </w:p>
        </w:tc>
        <w:tc>
          <w:tcPr>
            <w:tcW w:w="1847" w:type="dxa"/>
            <w:shd w:val="clear" w:color="auto" w:fill="auto"/>
          </w:tcPr>
          <w:p w14:paraId="5C08DB8B" w14:textId="77777777" w:rsidR="005210E5" w:rsidRDefault="004F35FD">
            <w:pPr>
              <w:rPr>
                <w:b/>
                <w:bCs/>
              </w:rPr>
            </w:pPr>
            <w:r>
              <w:rPr>
                <w:b/>
                <w:bCs/>
              </w:rPr>
              <w:t>b</w:t>
            </w:r>
          </w:p>
        </w:tc>
        <w:tc>
          <w:tcPr>
            <w:tcW w:w="1905" w:type="dxa"/>
            <w:gridSpan w:val="2"/>
            <w:shd w:val="clear" w:color="auto" w:fill="auto"/>
          </w:tcPr>
          <w:p w14:paraId="5ADB5443" w14:textId="77777777" w:rsidR="005210E5" w:rsidRDefault="004F35FD">
            <w:pPr>
              <w:rPr>
                <w:b/>
                <w:bCs/>
              </w:rPr>
            </w:pPr>
            <w:r>
              <w:rPr>
                <w:b/>
                <w:bCs/>
              </w:rPr>
              <w:t>c</w:t>
            </w:r>
          </w:p>
        </w:tc>
        <w:tc>
          <w:tcPr>
            <w:tcW w:w="1686" w:type="dxa"/>
            <w:shd w:val="clear" w:color="auto" w:fill="auto"/>
          </w:tcPr>
          <w:p w14:paraId="2B3C7658" w14:textId="77777777" w:rsidR="005210E5" w:rsidRDefault="004F35FD">
            <w:pPr>
              <w:rPr>
                <w:b/>
                <w:bCs/>
              </w:rPr>
            </w:pPr>
            <w:r>
              <w:rPr>
                <w:b/>
                <w:bCs/>
              </w:rPr>
              <w:t>d</w:t>
            </w:r>
          </w:p>
        </w:tc>
        <w:tc>
          <w:tcPr>
            <w:tcW w:w="1677" w:type="dxa"/>
            <w:shd w:val="clear" w:color="auto" w:fill="auto"/>
          </w:tcPr>
          <w:p w14:paraId="4994C5F1" w14:textId="77777777" w:rsidR="005210E5" w:rsidRDefault="004F35FD">
            <w:pPr>
              <w:rPr>
                <w:b/>
                <w:bCs/>
              </w:rPr>
            </w:pPr>
            <w:r>
              <w:rPr>
                <w:b/>
                <w:bCs/>
              </w:rPr>
              <w:t>e</w:t>
            </w:r>
          </w:p>
        </w:tc>
      </w:tr>
    </w:tbl>
    <w:p w14:paraId="55006AD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Making sure to study on a regular basis </w:t>
      </w:r>
    </w:p>
    <w:p w14:paraId="0C0EDF1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Putting forth effort </w:t>
      </w:r>
    </w:p>
    <w:p w14:paraId="319074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all the homework problems </w:t>
      </w:r>
    </w:p>
    <w:p w14:paraId="0DDCDBD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Staying up on the readings </w:t>
      </w:r>
    </w:p>
    <w:p w14:paraId="6CE9E5D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Looking over class notes between classes to make sure I understand the material  </w:t>
      </w:r>
    </w:p>
    <w:p w14:paraId="64239883"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Being organized </w:t>
      </w:r>
    </w:p>
    <w:p w14:paraId="449EBBF9"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Taking good notes in class </w:t>
      </w:r>
    </w:p>
    <w:p w14:paraId="189E05E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Listening carefully in class </w:t>
      </w:r>
    </w:p>
    <w:p w14:paraId="0154CBC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Coming to class every day </w:t>
      </w:r>
    </w:p>
    <w:p w14:paraId="2D1A63D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material relevant to my life </w:t>
      </w:r>
    </w:p>
    <w:p w14:paraId="6875F591"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Applying course material to my life </w:t>
      </w:r>
    </w:p>
    <w:p w14:paraId="105AB0A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Finding ways to make the course interesting to me </w:t>
      </w:r>
    </w:p>
    <w:p w14:paraId="0238BBB6"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Thinking about the course between class meetings </w:t>
      </w:r>
    </w:p>
    <w:p w14:paraId="5585E6F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Really desiring to learn the material </w:t>
      </w:r>
    </w:p>
    <w:p w14:paraId="0CF9A3BE"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Raising my hand in class </w:t>
      </w:r>
    </w:p>
    <w:p w14:paraId="600B61A0"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Asking questions when I don’t understand the instructor </w:t>
      </w:r>
    </w:p>
    <w:p w14:paraId="2FAD1A6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Having fun in class </w:t>
      </w:r>
    </w:p>
    <w:p w14:paraId="1EDAD51C"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Participating actively in small-group discussions </w:t>
      </w:r>
    </w:p>
    <w:p w14:paraId="4C2E580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Going to the professor’s office hours to review assignments or tests or to ask questions </w:t>
      </w:r>
    </w:p>
    <w:p w14:paraId="28F401FA"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Helping fellow students  </w:t>
      </w:r>
    </w:p>
    <w:p w14:paraId="33FC89D8"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Getting a good grade </w:t>
      </w:r>
    </w:p>
    <w:p w14:paraId="7A40FBE2"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t xml:space="preserve">Doing well on the tests </w:t>
      </w:r>
    </w:p>
    <w:p w14:paraId="2A0BF3D4" w14:textId="77777777" w:rsidR="005210E5" w:rsidRDefault="004F35FD">
      <w:pPr>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lang w:bidi="en-US"/>
        </w:rPr>
      </w:pPr>
      <w:r>
        <w:rPr>
          <w:lang w:bidi="en-US"/>
        </w:rPr>
        <w:lastRenderedPageBreak/>
        <w:t xml:space="preserve">Being confident that I can learn and do well in the class </w:t>
      </w:r>
    </w:p>
    <w:p w14:paraId="2795E70E" w14:textId="77777777" w:rsidR="005210E5" w:rsidRDefault="005210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ind w:left="720"/>
        <w:rPr>
          <w:lang w:bidi="en-US"/>
        </w:rPr>
      </w:pPr>
    </w:p>
    <w:p w14:paraId="3CCDD229" w14:textId="77777777" w:rsidR="005210E5" w:rsidRDefault="004F35FD">
      <w:pPr>
        <w:spacing w:line="240" w:lineRule="auto"/>
        <w:rPr>
          <w:rFonts w:ascii="Times New Roman" w:hAnsi="Times New Roman"/>
        </w:rPr>
      </w:pPr>
      <w:r>
        <w:t>You should fill in ONE circle for each item below to indicate how frequently you engage in each behavior on the following scale:</w:t>
      </w:r>
    </w:p>
    <w:p w14:paraId="3F045313" w14:textId="77777777" w:rsidR="005210E5" w:rsidRDefault="005210E5">
      <w:pPr>
        <w:rPr>
          <w:rFonts w:ascii="Times New Roman" w:hAnsi="Times New Roman"/>
          <w:bCs/>
        </w:rPr>
      </w:pPr>
    </w:p>
    <w:tbl>
      <w:tblPr>
        <w:tblW w:w="9359" w:type="dxa"/>
        <w:jc w:val="center"/>
        <w:tblCellMar>
          <w:left w:w="113" w:type="dxa"/>
        </w:tblCellMar>
        <w:tblLook w:val="01E0" w:firstRow="1" w:lastRow="1" w:firstColumn="1" w:lastColumn="1" w:noHBand="0" w:noVBand="0"/>
      </w:tblPr>
      <w:tblGrid>
        <w:gridCol w:w="1769"/>
        <w:gridCol w:w="2070"/>
        <w:gridCol w:w="2048"/>
        <w:gridCol w:w="132"/>
        <w:gridCol w:w="1627"/>
        <w:gridCol w:w="1713"/>
      </w:tblGrid>
      <w:tr w:rsidR="005210E5" w14:paraId="413557DE" w14:textId="77777777">
        <w:trPr>
          <w:jc w:val="center"/>
        </w:trPr>
        <w:tc>
          <w:tcPr>
            <w:tcW w:w="1772" w:type="dxa"/>
            <w:shd w:val="clear" w:color="auto" w:fill="auto"/>
          </w:tcPr>
          <w:p w14:paraId="23F3D420" w14:textId="77777777" w:rsidR="005210E5" w:rsidRDefault="004F35FD">
            <w:pPr>
              <w:pStyle w:val="Heading3"/>
              <w:jc w:val="center"/>
            </w:pPr>
            <w:r>
              <w:t>Always</w:t>
            </w:r>
          </w:p>
        </w:tc>
        <w:tc>
          <w:tcPr>
            <w:tcW w:w="2065" w:type="dxa"/>
            <w:shd w:val="clear" w:color="auto" w:fill="auto"/>
          </w:tcPr>
          <w:p w14:paraId="5C1D8965" w14:textId="77777777" w:rsidR="005210E5" w:rsidRDefault="004F35FD">
            <w:pPr>
              <w:jc w:val="center"/>
              <w:rPr>
                <w:rFonts w:ascii="Times New Roman" w:hAnsi="Times New Roman"/>
                <w:b/>
                <w:bCs/>
              </w:rPr>
            </w:pPr>
            <w:r>
              <w:rPr>
                <w:b/>
                <w:bCs/>
              </w:rPr>
              <w:t>Frequently</w:t>
            </w:r>
          </w:p>
        </w:tc>
        <w:tc>
          <w:tcPr>
            <w:tcW w:w="2043" w:type="dxa"/>
            <w:shd w:val="clear" w:color="auto" w:fill="auto"/>
          </w:tcPr>
          <w:p w14:paraId="742CC340" w14:textId="77777777" w:rsidR="005210E5" w:rsidRDefault="004F35FD">
            <w:pPr>
              <w:jc w:val="center"/>
              <w:rPr>
                <w:rFonts w:ascii="Times New Roman" w:hAnsi="Times New Roman"/>
                <w:b/>
                <w:bCs/>
              </w:rPr>
            </w:pPr>
            <w:r>
              <w:rPr>
                <w:b/>
                <w:bCs/>
              </w:rPr>
              <w:t>Sometimes</w:t>
            </w:r>
          </w:p>
        </w:tc>
        <w:tc>
          <w:tcPr>
            <w:tcW w:w="1762" w:type="dxa"/>
            <w:gridSpan w:val="2"/>
            <w:shd w:val="clear" w:color="auto" w:fill="auto"/>
          </w:tcPr>
          <w:p w14:paraId="744B6D1A" w14:textId="77777777" w:rsidR="005210E5" w:rsidRDefault="004F35FD">
            <w:pPr>
              <w:jc w:val="center"/>
              <w:rPr>
                <w:rFonts w:ascii="Times New Roman" w:hAnsi="Times New Roman"/>
                <w:b/>
                <w:bCs/>
              </w:rPr>
            </w:pPr>
            <w:r>
              <w:rPr>
                <w:b/>
                <w:bCs/>
              </w:rPr>
              <w:t>Rarely</w:t>
            </w:r>
          </w:p>
        </w:tc>
        <w:tc>
          <w:tcPr>
            <w:tcW w:w="1717" w:type="dxa"/>
            <w:shd w:val="clear" w:color="auto" w:fill="auto"/>
          </w:tcPr>
          <w:p w14:paraId="0CA56C38" w14:textId="77777777" w:rsidR="005210E5" w:rsidRDefault="004F35FD">
            <w:pPr>
              <w:jc w:val="center"/>
              <w:rPr>
                <w:rFonts w:ascii="Times New Roman" w:hAnsi="Times New Roman"/>
                <w:b/>
                <w:bCs/>
              </w:rPr>
            </w:pPr>
            <w:r>
              <w:rPr>
                <w:b/>
                <w:bCs/>
              </w:rPr>
              <w:t>Never</w:t>
            </w:r>
          </w:p>
        </w:tc>
      </w:tr>
      <w:tr w:rsidR="005210E5" w14:paraId="389D6018" w14:textId="77777777">
        <w:trPr>
          <w:jc w:val="center"/>
        </w:trPr>
        <w:tc>
          <w:tcPr>
            <w:tcW w:w="1772" w:type="dxa"/>
            <w:shd w:val="clear" w:color="auto" w:fill="auto"/>
          </w:tcPr>
          <w:p w14:paraId="3678A9FA" w14:textId="77777777" w:rsidR="005210E5" w:rsidRDefault="004F35FD">
            <w:pPr>
              <w:ind w:firstLine="0"/>
              <w:rPr>
                <w:rFonts w:ascii="Times New Roman" w:hAnsi="Times New Roman"/>
                <w:b/>
                <w:bCs/>
              </w:rPr>
            </w:pPr>
            <w:r>
              <w:rPr>
                <w:b/>
                <w:bCs/>
              </w:rPr>
              <w:t xml:space="preserve">               a</w:t>
            </w:r>
          </w:p>
        </w:tc>
        <w:tc>
          <w:tcPr>
            <w:tcW w:w="2065" w:type="dxa"/>
            <w:shd w:val="clear" w:color="auto" w:fill="auto"/>
          </w:tcPr>
          <w:p w14:paraId="4E1DBCDA" w14:textId="77777777" w:rsidR="005210E5" w:rsidRDefault="004F35FD">
            <w:pPr>
              <w:jc w:val="center"/>
              <w:rPr>
                <w:rFonts w:ascii="Times New Roman" w:hAnsi="Times New Roman"/>
                <w:b/>
                <w:bCs/>
              </w:rPr>
            </w:pPr>
            <w:r>
              <w:rPr>
                <w:b/>
                <w:bCs/>
              </w:rPr>
              <w:t>b</w:t>
            </w:r>
          </w:p>
        </w:tc>
        <w:tc>
          <w:tcPr>
            <w:tcW w:w="2177" w:type="dxa"/>
            <w:gridSpan w:val="2"/>
            <w:shd w:val="clear" w:color="auto" w:fill="auto"/>
          </w:tcPr>
          <w:p w14:paraId="65E2D9A6" w14:textId="77777777" w:rsidR="005210E5" w:rsidRDefault="004F35FD">
            <w:pPr>
              <w:jc w:val="center"/>
              <w:rPr>
                <w:rFonts w:ascii="Times New Roman" w:hAnsi="Times New Roman"/>
                <w:b/>
                <w:bCs/>
              </w:rPr>
            </w:pPr>
            <w:r>
              <w:rPr>
                <w:b/>
                <w:bCs/>
              </w:rPr>
              <w:t>c</w:t>
            </w:r>
          </w:p>
        </w:tc>
        <w:tc>
          <w:tcPr>
            <w:tcW w:w="1628" w:type="dxa"/>
            <w:shd w:val="clear" w:color="auto" w:fill="auto"/>
          </w:tcPr>
          <w:p w14:paraId="4AC4A912" w14:textId="77777777" w:rsidR="005210E5" w:rsidRDefault="004F35FD">
            <w:pPr>
              <w:jc w:val="center"/>
              <w:rPr>
                <w:rFonts w:ascii="Times New Roman" w:hAnsi="Times New Roman"/>
                <w:b/>
                <w:bCs/>
              </w:rPr>
            </w:pPr>
            <w:r>
              <w:rPr>
                <w:b/>
                <w:bCs/>
              </w:rPr>
              <w:t>d</w:t>
            </w:r>
          </w:p>
        </w:tc>
        <w:tc>
          <w:tcPr>
            <w:tcW w:w="1717" w:type="dxa"/>
            <w:shd w:val="clear" w:color="auto" w:fill="auto"/>
          </w:tcPr>
          <w:p w14:paraId="7596E35D" w14:textId="77777777" w:rsidR="005210E5" w:rsidRDefault="004F35FD">
            <w:pPr>
              <w:jc w:val="center"/>
              <w:rPr>
                <w:rFonts w:ascii="Times New Roman" w:hAnsi="Times New Roman"/>
                <w:b/>
                <w:bCs/>
              </w:rPr>
            </w:pPr>
            <w:r>
              <w:rPr>
                <w:b/>
                <w:bCs/>
              </w:rPr>
              <w:t>e</w:t>
            </w:r>
          </w:p>
        </w:tc>
      </w:tr>
    </w:tbl>
    <w:p w14:paraId="087C558F" w14:textId="77777777" w:rsidR="005210E5" w:rsidRDefault="005210E5">
      <w:pPr>
        <w:spacing w:line="240" w:lineRule="auto"/>
        <w:jc w:val="center"/>
        <w:rPr>
          <w:rFonts w:ascii="Times New Roman" w:hAnsi="Times New Roman"/>
          <w:b/>
          <w:i/>
        </w:rPr>
      </w:pPr>
    </w:p>
    <w:p w14:paraId="24EB0473" w14:textId="77777777" w:rsidR="005210E5" w:rsidRDefault="004F35FD">
      <w:pPr>
        <w:pStyle w:val="ListParagraph"/>
        <w:numPr>
          <w:ilvl w:val="0"/>
          <w:numId w:val="3"/>
        </w:numPr>
        <w:spacing w:line="360" w:lineRule="auto"/>
        <w:rPr>
          <w:rFonts w:ascii="Times New Roman" w:hAnsi="Times New Roman"/>
        </w:rPr>
      </w:pPr>
      <w:r>
        <w:t>I take daytime naps lasting two or more hours.</w:t>
      </w:r>
    </w:p>
    <w:p w14:paraId="67167DC7" w14:textId="77777777" w:rsidR="005210E5" w:rsidRDefault="004F35FD">
      <w:pPr>
        <w:pStyle w:val="ListParagraph"/>
        <w:numPr>
          <w:ilvl w:val="0"/>
          <w:numId w:val="3"/>
        </w:numPr>
        <w:spacing w:line="360" w:lineRule="auto"/>
        <w:rPr>
          <w:rFonts w:ascii="Times New Roman" w:hAnsi="Times New Roman"/>
        </w:rPr>
      </w:pPr>
      <w:r>
        <w:t>I go to bed at different times from day to day.</w:t>
      </w:r>
    </w:p>
    <w:p w14:paraId="64E41880" w14:textId="77777777" w:rsidR="005210E5" w:rsidRDefault="004F35FD">
      <w:pPr>
        <w:pStyle w:val="ListParagraph"/>
        <w:numPr>
          <w:ilvl w:val="0"/>
          <w:numId w:val="3"/>
        </w:numPr>
        <w:spacing w:line="360" w:lineRule="auto"/>
        <w:rPr>
          <w:rFonts w:ascii="Times New Roman" w:hAnsi="Times New Roman"/>
        </w:rPr>
      </w:pPr>
      <w:r>
        <w:t>I get out of bed at different times from day to day.</w:t>
      </w:r>
    </w:p>
    <w:p w14:paraId="1D8CE535" w14:textId="77777777" w:rsidR="005210E5" w:rsidRDefault="004F35FD">
      <w:pPr>
        <w:pStyle w:val="ListParagraph"/>
        <w:numPr>
          <w:ilvl w:val="0"/>
          <w:numId w:val="3"/>
        </w:numPr>
        <w:spacing w:line="360" w:lineRule="auto"/>
        <w:rPr>
          <w:rFonts w:ascii="Times New Roman" w:hAnsi="Times New Roman"/>
        </w:rPr>
      </w:pPr>
      <w:r>
        <w:t>I exercise to the point of sweating within 1 hour of going to bed.</w:t>
      </w:r>
    </w:p>
    <w:p w14:paraId="4141DBA6" w14:textId="77777777" w:rsidR="005210E5" w:rsidRDefault="004F35FD">
      <w:pPr>
        <w:pStyle w:val="ListParagraph"/>
        <w:numPr>
          <w:ilvl w:val="0"/>
          <w:numId w:val="3"/>
        </w:numPr>
        <w:spacing w:line="360" w:lineRule="auto"/>
        <w:rPr>
          <w:rFonts w:ascii="Times New Roman" w:hAnsi="Times New Roman"/>
        </w:rPr>
      </w:pPr>
      <w:r>
        <w:t>I stay in bed longer than I should two or three times a week.</w:t>
      </w:r>
    </w:p>
    <w:p w14:paraId="16944E64" w14:textId="77777777" w:rsidR="005210E5" w:rsidRDefault="004F35FD">
      <w:pPr>
        <w:pStyle w:val="ListParagraph"/>
        <w:numPr>
          <w:ilvl w:val="0"/>
          <w:numId w:val="3"/>
        </w:numPr>
        <w:spacing w:line="360" w:lineRule="auto"/>
        <w:rPr>
          <w:rFonts w:ascii="Times New Roman" w:hAnsi="Times New Roman"/>
        </w:rPr>
      </w:pPr>
      <w:r>
        <w:t>I use alcohol, tobacco, or caffeine within 4 hours of going to bed or after going to bed.</w:t>
      </w:r>
    </w:p>
    <w:p w14:paraId="5290190F" w14:textId="77777777" w:rsidR="005210E5" w:rsidRDefault="004F35FD">
      <w:pPr>
        <w:pStyle w:val="ListParagraph"/>
        <w:numPr>
          <w:ilvl w:val="0"/>
          <w:numId w:val="3"/>
        </w:numPr>
        <w:spacing w:line="360" w:lineRule="auto"/>
        <w:rPr>
          <w:rFonts w:ascii="Times New Roman" w:hAnsi="Times New Roman"/>
        </w:rPr>
      </w:pPr>
      <w:r>
        <w:t xml:space="preserve">I do something that may wake me up before bedtime (for example: play video games, use the internet, or clean). </w:t>
      </w:r>
    </w:p>
    <w:p w14:paraId="7D1E4045" w14:textId="77777777" w:rsidR="005210E5" w:rsidRDefault="004F35FD">
      <w:pPr>
        <w:pStyle w:val="ListParagraph"/>
        <w:numPr>
          <w:ilvl w:val="0"/>
          <w:numId w:val="3"/>
        </w:numPr>
        <w:spacing w:line="360" w:lineRule="auto"/>
        <w:rPr>
          <w:rFonts w:ascii="Times New Roman" w:hAnsi="Times New Roman"/>
        </w:rPr>
      </w:pPr>
      <w:r>
        <w:t>I go to bed feeling stressed, angry, upset, or nervous.</w:t>
      </w:r>
    </w:p>
    <w:p w14:paraId="0C947F85" w14:textId="77777777" w:rsidR="005210E5" w:rsidRDefault="004F35FD">
      <w:pPr>
        <w:pStyle w:val="ListParagraph"/>
        <w:numPr>
          <w:ilvl w:val="0"/>
          <w:numId w:val="3"/>
        </w:numPr>
        <w:spacing w:line="360" w:lineRule="auto"/>
        <w:rPr>
          <w:rFonts w:ascii="Times New Roman" w:hAnsi="Times New Roman"/>
        </w:rPr>
      </w:pPr>
      <w:r>
        <w:t>I use my bed for things other than sleeping or sex (for example: watch television, read, eat, or study).</w:t>
      </w:r>
    </w:p>
    <w:p w14:paraId="37ECCCE3" w14:textId="77777777" w:rsidR="005210E5" w:rsidRDefault="004F35FD">
      <w:pPr>
        <w:pStyle w:val="ListParagraph"/>
        <w:numPr>
          <w:ilvl w:val="0"/>
          <w:numId w:val="3"/>
        </w:numPr>
        <w:spacing w:line="360" w:lineRule="auto"/>
        <w:rPr>
          <w:rFonts w:ascii="Times New Roman" w:hAnsi="Times New Roman"/>
        </w:rPr>
      </w:pPr>
      <w:r>
        <w:t>I sleep on an uncomfortable bed (for example: poor mattress or pillow, too much or not</w:t>
      </w:r>
    </w:p>
    <w:p w14:paraId="127CE374" w14:textId="77777777" w:rsidR="005210E5" w:rsidRDefault="004F35FD">
      <w:pPr>
        <w:pStyle w:val="ListParagraph"/>
        <w:spacing w:line="360" w:lineRule="auto"/>
        <w:rPr>
          <w:rFonts w:ascii="Times New Roman" w:hAnsi="Times New Roman"/>
        </w:rPr>
      </w:pPr>
      <w:r>
        <w:t xml:space="preserve">enough blankets). </w:t>
      </w:r>
    </w:p>
    <w:p w14:paraId="5C2E9B73" w14:textId="77777777" w:rsidR="005210E5" w:rsidRDefault="004F35FD">
      <w:pPr>
        <w:pStyle w:val="ListParagraph"/>
        <w:numPr>
          <w:ilvl w:val="0"/>
          <w:numId w:val="3"/>
        </w:numPr>
        <w:spacing w:line="360" w:lineRule="auto"/>
        <w:rPr>
          <w:rFonts w:ascii="Times New Roman" w:hAnsi="Times New Roman"/>
        </w:rPr>
      </w:pPr>
      <w:r>
        <w:t>I sleep in an uncomfortable bedroom (for example: too bright, too stuffy, too hot, too cold, or too noisy).</w:t>
      </w:r>
    </w:p>
    <w:p w14:paraId="030E8178" w14:textId="77777777" w:rsidR="005210E5" w:rsidRDefault="004F35FD">
      <w:pPr>
        <w:pStyle w:val="ListParagraph"/>
        <w:numPr>
          <w:ilvl w:val="0"/>
          <w:numId w:val="3"/>
        </w:numPr>
        <w:spacing w:line="360" w:lineRule="auto"/>
        <w:rPr>
          <w:rFonts w:ascii="Times New Roman" w:hAnsi="Times New Roman"/>
        </w:rPr>
      </w:pPr>
      <w:r>
        <w:t>I do important work before bedtime (for example: pay bills, schedule, or study).</w:t>
      </w:r>
    </w:p>
    <w:p w14:paraId="5E898147" w14:textId="77777777" w:rsidR="005210E5" w:rsidRDefault="004F35FD">
      <w:pPr>
        <w:pStyle w:val="ListParagraph"/>
        <w:numPr>
          <w:ilvl w:val="0"/>
          <w:numId w:val="3"/>
        </w:numPr>
        <w:rPr>
          <w:color w:val="000000" w:themeColor="text1"/>
        </w:rPr>
      </w:pPr>
      <w:r>
        <w:t>I think, plan, or worry when I am in bed</w:t>
      </w:r>
    </w:p>
    <w:p w14:paraId="5C3172D6" w14:textId="77777777" w:rsidR="005210E5" w:rsidRDefault="005210E5">
      <w:pPr>
        <w:rPr>
          <w:color w:val="000000" w:themeColor="text1"/>
        </w:rPr>
      </w:pPr>
    </w:p>
    <w:p w14:paraId="700F57C0" w14:textId="77777777" w:rsidR="005210E5" w:rsidRDefault="005210E5">
      <w:pPr>
        <w:pStyle w:val="Normaalweb"/>
        <w:rPr>
          <w:rFonts w:ascii="Times New Roman" w:hAnsi="Times New Roman"/>
          <w:color w:val="000000"/>
        </w:rPr>
      </w:pPr>
    </w:p>
    <w:p w14:paraId="17A6630E" w14:textId="77777777" w:rsidR="005210E5" w:rsidRDefault="005210E5">
      <w:pPr>
        <w:pStyle w:val="Normaalweb"/>
        <w:rPr>
          <w:rFonts w:ascii="Times New Roman" w:hAnsi="Times New Roman"/>
          <w:color w:val="000000"/>
        </w:rPr>
      </w:pPr>
    </w:p>
    <w:p w14:paraId="6532BEC4" w14:textId="77777777" w:rsidR="005210E5" w:rsidRDefault="005210E5">
      <w:pPr>
        <w:pStyle w:val="Normaalweb"/>
        <w:rPr>
          <w:rFonts w:ascii="Times New Roman" w:hAnsi="Times New Roman"/>
          <w:color w:val="000000"/>
        </w:rPr>
      </w:pPr>
    </w:p>
    <w:p w14:paraId="66CD4542" w14:textId="77777777" w:rsidR="005210E5" w:rsidRDefault="005210E5">
      <w:pPr>
        <w:pStyle w:val="Normaalweb"/>
        <w:rPr>
          <w:rFonts w:ascii="Times New Roman" w:hAnsi="Times New Roman"/>
          <w:color w:val="000000"/>
        </w:rPr>
      </w:pPr>
    </w:p>
    <w:p w14:paraId="6BE6EFEE" w14:textId="77777777" w:rsidR="005210E5" w:rsidRDefault="005210E5">
      <w:pPr>
        <w:pStyle w:val="Normaalweb"/>
        <w:rPr>
          <w:rFonts w:ascii="Times New Roman" w:hAnsi="Times New Roman"/>
          <w:color w:val="000000"/>
        </w:rPr>
      </w:pPr>
    </w:p>
    <w:p w14:paraId="158F8070" w14:textId="77777777" w:rsidR="005210E5" w:rsidRDefault="004F35FD">
      <w:pPr>
        <w:pStyle w:val="Normaalweb"/>
        <w:rPr>
          <w:rFonts w:ascii="Times New Roman" w:hAnsi="Times New Roman"/>
          <w:color w:val="000000"/>
        </w:rPr>
      </w:pPr>
      <w:r>
        <w:rPr>
          <w:rFonts w:ascii="Times New Roman" w:hAnsi="Times New Roman"/>
          <w:color w:val="000000"/>
        </w:rPr>
        <w:lastRenderedPageBreak/>
        <w:t xml:space="preserve">Considering a 7-day period (a week) how many times on the average do you do the following kinds of exercise </w:t>
      </w:r>
      <w:r>
        <w:rPr>
          <w:rFonts w:ascii="Times New Roman" w:hAnsi="Times New Roman"/>
          <w:b/>
          <w:bCs/>
          <w:color w:val="000000"/>
        </w:rPr>
        <w:t xml:space="preserve">for more than 20 minutes </w:t>
      </w:r>
      <w:r>
        <w:rPr>
          <w:rFonts w:ascii="Times New Roman" w:hAnsi="Times New Roman"/>
          <w:color w:val="000000"/>
        </w:rPr>
        <w:t xml:space="preserve">during your free time? </w:t>
      </w:r>
    </w:p>
    <w:p w14:paraId="3D3F0FA5" w14:textId="77777777" w:rsidR="005210E5" w:rsidRDefault="005210E5"/>
    <w:tbl>
      <w:tblPr>
        <w:tblW w:w="9359" w:type="dxa"/>
        <w:jc w:val="center"/>
        <w:tblCellMar>
          <w:left w:w="113" w:type="dxa"/>
        </w:tblCellMar>
        <w:tblLook w:val="01E0" w:firstRow="1" w:lastRow="1" w:firstColumn="1" w:lastColumn="1" w:noHBand="0" w:noVBand="0"/>
      </w:tblPr>
      <w:tblGrid>
        <w:gridCol w:w="1890"/>
        <w:gridCol w:w="1891"/>
        <w:gridCol w:w="1659"/>
        <w:gridCol w:w="235"/>
        <w:gridCol w:w="1722"/>
        <w:gridCol w:w="1962"/>
      </w:tblGrid>
      <w:tr w:rsidR="005210E5" w14:paraId="4EC0F081" w14:textId="77777777">
        <w:trPr>
          <w:jc w:val="center"/>
        </w:trPr>
        <w:tc>
          <w:tcPr>
            <w:tcW w:w="1891" w:type="dxa"/>
            <w:shd w:val="clear" w:color="auto" w:fill="auto"/>
          </w:tcPr>
          <w:p w14:paraId="3748074E" w14:textId="77777777" w:rsidR="005210E5" w:rsidRDefault="004F35FD">
            <w:pPr>
              <w:pStyle w:val="Heading3"/>
              <w:ind w:firstLine="0"/>
            </w:pPr>
            <w:r>
              <w:t>Never</w:t>
            </w:r>
          </w:p>
        </w:tc>
        <w:tc>
          <w:tcPr>
            <w:tcW w:w="1891" w:type="dxa"/>
            <w:shd w:val="clear" w:color="auto" w:fill="auto"/>
          </w:tcPr>
          <w:p w14:paraId="614D176C" w14:textId="77777777" w:rsidR="005210E5" w:rsidRDefault="004F35FD">
            <w:pPr>
              <w:ind w:firstLine="0"/>
              <w:rPr>
                <w:rFonts w:ascii="Times New Roman" w:hAnsi="Times New Roman"/>
                <w:b/>
                <w:bCs/>
              </w:rPr>
            </w:pPr>
            <w:r>
              <w:rPr>
                <w:b/>
                <w:bCs/>
              </w:rPr>
              <w:t>1-2 times</w:t>
            </w:r>
          </w:p>
        </w:tc>
        <w:tc>
          <w:tcPr>
            <w:tcW w:w="1659" w:type="dxa"/>
            <w:shd w:val="clear" w:color="auto" w:fill="auto"/>
          </w:tcPr>
          <w:p w14:paraId="65886D23" w14:textId="77777777" w:rsidR="005210E5" w:rsidRDefault="004F35FD">
            <w:pPr>
              <w:ind w:firstLine="0"/>
              <w:rPr>
                <w:rFonts w:ascii="Times New Roman" w:hAnsi="Times New Roman"/>
                <w:b/>
                <w:bCs/>
              </w:rPr>
            </w:pPr>
            <w:r>
              <w:rPr>
                <w:b/>
                <w:bCs/>
              </w:rPr>
              <w:t>3-4 times</w:t>
            </w:r>
          </w:p>
        </w:tc>
        <w:tc>
          <w:tcPr>
            <w:tcW w:w="1956" w:type="dxa"/>
            <w:gridSpan w:val="2"/>
            <w:shd w:val="clear" w:color="auto" w:fill="auto"/>
          </w:tcPr>
          <w:p w14:paraId="3DCFCEED" w14:textId="77777777" w:rsidR="005210E5" w:rsidRDefault="004F35FD">
            <w:pPr>
              <w:ind w:firstLine="0"/>
              <w:rPr>
                <w:rFonts w:ascii="Times New Roman" w:hAnsi="Times New Roman"/>
                <w:b/>
                <w:bCs/>
              </w:rPr>
            </w:pPr>
            <w:r>
              <w:rPr>
                <w:b/>
                <w:bCs/>
              </w:rPr>
              <w:t>5-6 times</w:t>
            </w:r>
          </w:p>
        </w:tc>
        <w:tc>
          <w:tcPr>
            <w:tcW w:w="1962" w:type="dxa"/>
            <w:shd w:val="clear" w:color="auto" w:fill="auto"/>
          </w:tcPr>
          <w:p w14:paraId="6842338F" w14:textId="77777777" w:rsidR="005210E5" w:rsidRDefault="004F35FD">
            <w:pPr>
              <w:ind w:firstLine="0"/>
              <w:rPr>
                <w:rFonts w:ascii="Times New Roman" w:hAnsi="Times New Roman"/>
                <w:b/>
                <w:bCs/>
              </w:rPr>
            </w:pPr>
            <w:r>
              <w:rPr>
                <w:b/>
                <w:bCs/>
              </w:rPr>
              <w:t>7 or more times</w:t>
            </w:r>
          </w:p>
        </w:tc>
      </w:tr>
      <w:tr w:rsidR="005210E5" w14:paraId="46171F7A" w14:textId="77777777">
        <w:trPr>
          <w:jc w:val="center"/>
        </w:trPr>
        <w:tc>
          <w:tcPr>
            <w:tcW w:w="1891" w:type="dxa"/>
            <w:shd w:val="clear" w:color="auto" w:fill="auto"/>
          </w:tcPr>
          <w:p w14:paraId="5AD772DB" w14:textId="77777777" w:rsidR="005210E5" w:rsidRDefault="004F35FD">
            <w:pPr>
              <w:ind w:firstLine="0"/>
              <w:rPr>
                <w:rFonts w:ascii="Times New Roman" w:hAnsi="Times New Roman"/>
                <w:b/>
                <w:bCs/>
              </w:rPr>
            </w:pPr>
            <w:r>
              <w:rPr>
                <w:bCs/>
              </w:rPr>
              <w:t xml:space="preserve">    </w:t>
            </w:r>
            <w:r>
              <w:rPr>
                <w:b/>
                <w:bCs/>
              </w:rPr>
              <w:t>a</w:t>
            </w:r>
          </w:p>
        </w:tc>
        <w:tc>
          <w:tcPr>
            <w:tcW w:w="1891" w:type="dxa"/>
            <w:shd w:val="clear" w:color="auto" w:fill="auto"/>
          </w:tcPr>
          <w:p w14:paraId="165E2E47" w14:textId="77777777" w:rsidR="005210E5" w:rsidRDefault="004F35FD">
            <w:pPr>
              <w:ind w:firstLine="0"/>
              <w:rPr>
                <w:rFonts w:ascii="Times New Roman" w:hAnsi="Times New Roman"/>
                <w:b/>
                <w:bCs/>
              </w:rPr>
            </w:pPr>
            <w:r>
              <w:rPr>
                <w:b/>
                <w:bCs/>
              </w:rPr>
              <w:t xml:space="preserve">       b</w:t>
            </w:r>
          </w:p>
        </w:tc>
        <w:tc>
          <w:tcPr>
            <w:tcW w:w="1894" w:type="dxa"/>
            <w:gridSpan w:val="2"/>
            <w:shd w:val="clear" w:color="auto" w:fill="auto"/>
          </w:tcPr>
          <w:p w14:paraId="362210CB" w14:textId="77777777" w:rsidR="005210E5" w:rsidRDefault="004F35FD">
            <w:pPr>
              <w:ind w:firstLine="0"/>
              <w:rPr>
                <w:rFonts w:ascii="Times New Roman" w:hAnsi="Times New Roman"/>
                <w:b/>
                <w:bCs/>
              </w:rPr>
            </w:pPr>
            <w:r>
              <w:rPr>
                <w:b/>
                <w:bCs/>
              </w:rPr>
              <w:t xml:space="preserve">       c</w:t>
            </w:r>
          </w:p>
        </w:tc>
        <w:tc>
          <w:tcPr>
            <w:tcW w:w="1722" w:type="dxa"/>
            <w:shd w:val="clear" w:color="auto" w:fill="auto"/>
          </w:tcPr>
          <w:p w14:paraId="53EAFBA9" w14:textId="77777777" w:rsidR="005210E5" w:rsidRDefault="004F35FD">
            <w:pPr>
              <w:ind w:firstLine="0"/>
              <w:rPr>
                <w:rFonts w:ascii="Times New Roman" w:hAnsi="Times New Roman"/>
                <w:b/>
                <w:bCs/>
              </w:rPr>
            </w:pPr>
            <w:r>
              <w:rPr>
                <w:b/>
                <w:bCs/>
              </w:rPr>
              <w:t xml:space="preserve">   d</w:t>
            </w:r>
          </w:p>
        </w:tc>
        <w:tc>
          <w:tcPr>
            <w:tcW w:w="1961" w:type="dxa"/>
            <w:shd w:val="clear" w:color="auto" w:fill="auto"/>
          </w:tcPr>
          <w:p w14:paraId="78C559E8" w14:textId="77777777" w:rsidR="005210E5" w:rsidRDefault="004F35FD">
            <w:pPr>
              <w:rPr>
                <w:rFonts w:ascii="Times New Roman" w:hAnsi="Times New Roman"/>
                <w:b/>
                <w:bCs/>
              </w:rPr>
            </w:pPr>
            <w:r>
              <w:rPr>
                <w:b/>
                <w:bCs/>
              </w:rPr>
              <w:t>e</w:t>
            </w:r>
          </w:p>
        </w:tc>
      </w:tr>
    </w:tbl>
    <w:p w14:paraId="001F7174" w14:textId="77777777" w:rsidR="005210E5" w:rsidRDefault="005210E5"/>
    <w:p w14:paraId="5150125B"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 xml:space="preserve">Strenuous exercise (heart beats rapidly). Examples: running, jogging, hockey, football, soccer, basketball, judo, roller skating, vigorous swimming, vigorous </w:t>
      </w:r>
      <w:proofErr w:type="gramStart"/>
      <w:r>
        <w:rPr>
          <w:rFonts w:ascii="Times New Roman" w:hAnsi="Times New Roman"/>
          <w:color w:val="000000"/>
        </w:rPr>
        <w:t>long distance</w:t>
      </w:r>
      <w:proofErr w:type="gramEnd"/>
      <w:r>
        <w:rPr>
          <w:rFonts w:ascii="Times New Roman" w:hAnsi="Times New Roman"/>
          <w:color w:val="000000"/>
        </w:rPr>
        <w:t xml:space="preserve"> bicycling </w:t>
      </w:r>
    </w:p>
    <w:p w14:paraId="07DD1524"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Moderate exercise (not exhausting). Examples: fast walking, baseball, tennis, easy bicycling, volleyball, easy swimming, dancing</w:t>
      </w:r>
    </w:p>
    <w:p w14:paraId="4780AD0A" w14:textId="77777777" w:rsidR="005210E5" w:rsidRDefault="004F35FD">
      <w:pPr>
        <w:pStyle w:val="Normaalweb"/>
        <w:numPr>
          <w:ilvl w:val="0"/>
          <w:numId w:val="4"/>
        </w:numPr>
        <w:rPr>
          <w:rFonts w:ascii="Times New Roman" w:hAnsi="Times New Roman"/>
          <w:color w:val="000000"/>
        </w:rPr>
      </w:pPr>
      <w:r>
        <w:rPr>
          <w:rFonts w:ascii="Times New Roman" w:hAnsi="Times New Roman"/>
          <w:color w:val="000000"/>
        </w:rPr>
        <w:t>Mild exercise (minimal effort): yoga, bowling, golf, easy walking</w:t>
      </w:r>
    </w:p>
    <w:p w14:paraId="2E7B43DB" w14:textId="77777777" w:rsidR="005210E5" w:rsidRDefault="005210E5">
      <w:pPr>
        <w:spacing w:line="240" w:lineRule="auto"/>
        <w:rPr>
          <w:rFonts w:ascii="Times New Roman" w:hAnsi="Times New Roman"/>
        </w:rPr>
      </w:pPr>
    </w:p>
    <w:p w14:paraId="49E6FFA0" w14:textId="77777777" w:rsidR="005210E5" w:rsidRDefault="005210E5">
      <w:pPr>
        <w:ind w:firstLine="0"/>
        <w:rPr>
          <w:rFonts w:ascii="Times New Roman" w:hAnsi="Times New Roman"/>
        </w:rPr>
      </w:pPr>
    </w:p>
    <w:p w14:paraId="3DE97983" w14:textId="77777777" w:rsidR="005210E5" w:rsidRDefault="005210E5">
      <w:pPr>
        <w:ind w:firstLine="0"/>
        <w:rPr>
          <w:rFonts w:ascii="Times New Roman" w:hAnsi="Times New Roman"/>
        </w:rPr>
      </w:pPr>
    </w:p>
    <w:p w14:paraId="40E76F01" w14:textId="77777777" w:rsidR="005210E5" w:rsidRDefault="004F35FD">
      <w:pPr>
        <w:ind w:firstLine="0"/>
        <w:rPr>
          <w:bCs/>
        </w:rPr>
      </w:pPr>
      <w:r>
        <w:rPr>
          <w:b/>
          <w:bCs/>
        </w:rPr>
        <w:t>1. Class Standing (Please fill in one bubble)</w:t>
      </w:r>
      <w:r>
        <w:rPr>
          <w:bCs/>
        </w:rPr>
        <w:t xml:space="preserve">:     </w:t>
      </w:r>
    </w:p>
    <w:p w14:paraId="099A6018" w14:textId="77777777" w:rsidR="005210E5" w:rsidRDefault="004F35FD">
      <w:pPr>
        <w:numPr>
          <w:ilvl w:val="0"/>
          <w:numId w:val="6"/>
        </w:numPr>
        <w:spacing w:line="240" w:lineRule="auto"/>
        <w:rPr>
          <w:bCs/>
        </w:rPr>
      </w:pPr>
      <w:r>
        <w:rPr>
          <w:bCs/>
        </w:rPr>
        <w:t xml:space="preserve">Freshman     </w:t>
      </w:r>
    </w:p>
    <w:p w14:paraId="02652D53" w14:textId="77777777" w:rsidR="005210E5" w:rsidRDefault="004F35FD">
      <w:pPr>
        <w:numPr>
          <w:ilvl w:val="0"/>
          <w:numId w:val="6"/>
        </w:numPr>
        <w:spacing w:line="240" w:lineRule="auto"/>
        <w:rPr>
          <w:bCs/>
        </w:rPr>
      </w:pPr>
      <w:r>
        <w:rPr>
          <w:bCs/>
        </w:rPr>
        <w:t xml:space="preserve">Sophomore     </w:t>
      </w:r>
    </w:p>
    <w:p w14:paraId="7E8869E4" w14:textId="77777777" w:rsidR="005210E5" w:rsidRDefault="004F35FD">
      <w:pPr>
        <w:numPr>
          <w:ilvl w:val="0"/>
          <w:numId w:val="6"/>
        </w:numPr>
        <w:spacing w:line="240" w:lineRule="auto"/>
        <w:rPr>
          <w:bCs/>
        </w:rPr>
      </w:pPr>
      <w:r>
        <w:rPr>
          <w:bCs/>
        </w:rPr>
        <w:t xml:space="preserve">Junior     </w:t>
      </w:r>
    </w:p>
    <w:p w14:paraId="52535E7E" w14:textId="77777777" w:rsidR="005210E5" w:rsidRDefault="004F35FD">
      <w:pPr>
        <w:numPr>
          <w:ilvl w:val="0"/>
          <w:numId w:val="6"/>
        </w:numPr>
        <w:spacing w:line="240" w:lineRule="auto"/>
        <w:rPr>
          <w:bCs/>
        </w:rPr>
      </w:pPr>
      <w:r>
        <w:rPr>
          <w:bCs/>
        </w:rPr>
        <w:t xml:space="preserve">Senior     </w:t>
      </w:r>
    </w:p>
    <w:p w14:paraId="635CF2B2" w14:textId="77777777" w:rsidR="005210E5" w:rsidRDefault="005210E5">
      <w:pPr>
        <w:ind w:left="1080"/>
        <w:rPr>
          <w:bCs/>
        </w:rPr>
      </w:pPr>
    </w:p>
    <w:p w14:paraId="7FD77838" w14:textId="77777777" w:rsidR="005210E5" w:rsidRDefault="004F35FD">
      <w:pPr>
        <w:ind w:firstLine="0"/>
        <w:rPr>
          <w:bCs/>
        </w:rPr>
      </w:pPr>
      <w:r>
        <w:rPr>
          <w:b/>
          <w:bCs/>
        </w:rPr>
        <w:t>2. Ethnicity (Please fill in one bubble)</w:t>
      </w:r>
      <w:r>
        <w:rPr>
          <w:bCs/>
        </w:rPr>
        <w:t>:</w:t>
      </w:r>
    </w:p>
    <w:p w14:paraId="082BE938" w14:textId="77777777" w:rsidR="005210E5" w:rsidRDefault="004F35FD">
      <w:pPr>
        <w:numPr>
          <w:ilvl w:val="0"/>
          <w:numId w:val="5"/>
        </w:numPr>
        <w:spacing w:line="240" w:lineRule="auto"/>
        <w:rPr>
          <w:bCs/>
        </w:rPr>
      </w:pPr>
      <w:r>
        <w:rPr>
          <w:bCs/>
        </w:rPr>
        <w:t xml:space="preserve">Asian  </w:t>
      </w:r>
    </w:p>
    <w:p w14:paraId="179EB9FA" w14:textId="77777777" w:rsidR="005210E5" w:rsidRDefault="004F35FD">
      <w:pPr>
        <w:numPr>
          <w:ilvl w:val="0"/>
          <w:numId w:val="5"/>
        </w:numPr>
        <w:spacing w:line="240" w:lineRule="auto"/>
        <w:rPr>
          <w:bCs/>
        </w:rPr>
      </w:pPr>
      <w:r>
        <w:rPr>
          <w:bCs/>
        </w:rPr>
        <w:t xml:space="preserve">Black </w:t>
      </w:r>
      <w:r>
        <w:rPr>
          <w:bCs/>
        </w:rPr>
        <w:tab/>
      </w:r>
    </w:p>
    <w:p w14:paraId="3F515AE0" w14:textId="77777777" w:rsidR="005210E5" w:rsidRDefault="004F35FD">
      <w:pPr>
        <w:numPr>
          <w:ilvl w:val="0"/>
          <w:numId w:val="5"/>
        </w:numPr>
        <w:spacing w:line="240" w:lineRule="auto"/>
        <w:rPr>
          <w:bCs/>
        </w:rPr>
      </w:pPr>
      <w:r>
        <w:rPr>
          <w:bCs/>
        </w:rPr>
        <w:t xml:space="preserve">Hispanic    </w:t>
      </w:r>
    </w:p>
    <w:p w14:paraId="2F181FEA" w14:textId="77777777" w:rsidR="005210E5" w:rsidRDefault="004F35FD">
      <w:pPr>
        <w:numPr>
          <w:ilvl w:val="0"/>
          <w:numId w:val="5"/>
        </w:numPr>
        <w:spacing w:line="240" w:lineRule="auto"/>
        <w:rPr>
          <w:bCs/>
        </w:rPr>
      </w:pPr>
      <w:r>
        <w:rPr>
          <w:bCs/>
        </w:rPr>
        <w:t xml:space="preserve">White (Non-Hispanic) </w:t>
      </w:r>
    </w:p>
    <w:p w14:paraId="4B8D13FF" w14:textId="77777777" w:rsidR="005210E5" w:rsidRDefault="004F35FD">
      <w:pPr>
        <w:numPr>
          <w:ilvl w:val="0"/>
          <w:numId w:val="5"/>
        </w:numPr>
        <w:spacing w:line="240" w:lineRule="auto"/>
        <w:rPr>
          <w:bCs/>
        </w:rPr>
      </w:pPr>
      <w:r>
        <w:rPr>
          <w:bCs/>
        </w:rPr>
        <w:t>Biracial/Mixed</w:t>
      </w:r>
    </w:p>
    <w:p w14:paraId="7E44FC1E" w14:textId="77777777" w:rsidR="005210E5" w:rsidRDefault="005210E5">
      <w:pPr>
        <w:ind w:left="1080"/>
        <w:rPr>
          <w:bCs/>
        </w:rPr>
      </w:pPr>
    </w:p>
    <w:p w14:paraId="37890CFA" w14:textId="77777777" w:rsidR="005210E5" w:rsidRDefault="004F35FD">
      <w:pPr>
        <w:ind w:firstLine="0"/>
        <w:rPr>
          <w:bCs/>
        </w:rPr>
      </w:pPr>
      <w:r>
        <w:rPr>
          <w:b/>
          <w:bCs/>
        </w:rPr>
        <w:t>3. Gender (Please fill in one bubble)</w:t>
      </w:r>
      <w:r>
        <w:rPr>
          <w:bCs/>
        </w:rPr>
        <w:t>:</w:t>
      </w:r>
    </w:p>
    <w:p w14:paraId="1FC392E3" w14:textId="77777777" w:rsidR="005210E5" w:rsidRDefault="004F35FD">
      <w:pPr>
        <w:numPr>
          <w:ilvl w:val="0"/>
          <w:numId w:val="7"/>
        </w:numPr>
        <w:spacing w:line="240" w:lineRule="auto"/>
        <w:rPr>
          <w:bCs/>
        </w:rPr>
      </w:pPr>
      <w:r>
        <w:rPr>
          <w:bCs/>
        </w:rPr>
        <w:t>Female</w:t>
      </w:r>
    </w:p>
    <w:p w14:paraId="2CE6CD8E" w14:textId="77777777" w:rsidR="005210E5" w:rsidRDefault="004F35FD">
      <w:pPr>
        <w:numPr>
          <w:ilvl w:val="0"/>
          <w:numId w:val="7"/>
        </w:numPr>
        <w:spacing w:line="240" w:lineRule="auto"/>
        <w:rPr>
          <w:bCs/>
        </w:rPr>
      </w:pPr>
      <w:r>
        <w:rPr>
          <w:bCs/>
        </w:rPr>
        <w:t>Male</w:t>
      </w:r>
    </w:p>
    <w:p w14:paraId="2D68982E" w14:textId="77777777" w:rsidR="005210E5" w:rsidRDefault="005210E5">
      <w:pPr>
        <w:ind w:left="1080"/>
        <w:rPr>
          <w:bCs/>
        </w:rPr>
      </w:pPr>
    </w:p>
    <w:p w14:paraId="20A2DD27" w14:textId="77777777" w:rsidR="005210E5" w:rsidRDefault="004F35FD">
      <w:pPr>
        <w:pStyle w:val="Heading1"/>
        <w:spacing w:line="240" w:lineRule="auto"/>
        <w:jc w:val="left"/>
      </w:pPr>
      <w:r>
        <w:t>4.Ag</w:t>
      </w:r>
      <w:r>
        <w:rPr>
          <w:b w:val="0"/>
        </w:rPr>
        <w:t>e (</w:t>
      </w:r>
      <w:r>
        <w:t>Please fill in one bubble):</w:t>
      </w:r>
    </w:p>
    <w:p w14:paraId="230ADCBD" w14:textId="77777777" w:rsidR="005210E5" w:rsidRDefault="005210E5">
      <w:pPr>
        <w:pStyle w:val="ListParagraph"/>
      </w:pPr>
    </w:p>
    <w:p w14:paraId="72C301A5" w14:textId="77777777" w:rsidR="005210E5" w:rsidRDefault="004F35FD">
      <w:pPr>
        <w:numPr>
          <w:ilvl w:val="0"/>
          <w:numId w:val="8"/>
        </w:numPr>
        <w:spacing w:line="240" w:lineRule="auto"/>
      </w:pPr>
      <w:r>
        <w:lastRenderedPageBreak/>
        <w:t>18-19</w:t>
      </w:r>
      <w:r>
        <w:tab/>
      </w:r>
    </w:p>
    <w:p w14:paraId="3E22FF9E" w14:textId="77777777" w:rsidR="005210E5" w:rsidRDefault="004F35FD">
      <w:pPr>
        <w:numPr>
          <w:ilvl w:val="0"/>
          <w:numId w:val="8"/>
        </w:numPr>
        <w:spacing w:line="240" w:lineRule="auto"/>
      </w:pPr>
      <w:r>
        <w:t>20-21</w:t>
      </w:r>
      <w:r>
        <w:tab/>
      </w:r>
    </w:p>
    <w:p w14:paraId="5FB520CB" w14:textId="77777777" w:rsidR="005210E5" w:rsidRDefault="004F35FD">
      <w:pPr>
        <w:numPr>
          <w:ilvl w:val="0"/>
          <w:numId w:val="8"/>
        </w:numPr>
        <w:spacing w:line="240" w:lineRule="auto"/>
      </w:pPr>
      <w:r>
        <w:t>22-25</w:t>
      </w:r>
      <w:r>
        <w:tab/>
      </w:r>
    </w:p>
    <w:p w14:paraId="42B80821" w14:textId="77777777" w:rsidR="005210E5" w:rsidRDefault="004F35FD">
      <w:pPr>
        <w:numPr>
          <w:ilvl w:val="0"/>
          <w:numId w:val="8"/>
        </w:numPr>
        <w:spacing w:line="240" w:lineRule="auto"/>
      </w:pPr>
      <w:r>
        <w:t>25-30</w:t>
      </w:r>
      <w:r>
        <w:tab/>
      </w:r>
    </w:p>
    <w:p w14:paraId="291CA18C" w14:textId="77777777" w:rsidR="005210E5" w:rsidRDefault="004F35FD">
      <w:pPr>
        <w:numPr>
          <w:ilvl w:val="0"/>
          <w:numId w:val="8"/>
        </w:numPr>
        <w:spacing w:line="240" w:lineRule="auto"/>
        <w:rPr>
          <w:rFonts w:ascii="Times New Roman" w:hAnsi="Times New Roman"/>
        </w:rPr>
      </w:pPr>
      <w:r>
        <w:t>31 and above</w:t>
      </w:r>
    </w:p>
    <w:p w14:paraId="4A6E3D3E" w14:textId="77777777" w:rsidR="005210E5" w:rsidRDefault="005210E5">
      <w:pPr>
        <w:ind w:firstLine="0"/>
        <w:rPr>
          <w:rFonts w:ascii="Times New Roman" w:hAnsi="Times New Roman"/>
        </w:rPr>
      </w:pPr>
    </w:p>
    <w:p w14:paraId="02305502" w14:textId="77777777" w:rsidR="005210E5" w:rsidRDefault="004F35FD">
      <w:pPr>
        <w:pStyle w:val="SectionTitle"/>
        <w:rPr>
          <w:b/>
        </w:rPr>
      </w:pPr>
      <w:commentRangeStart w:id="45"/>
      <w:r>
        <w:rPr>
          <w:b/>
        </w:rPr>
        <w:lastRenderedPageBreak/>
        <w:t>REFERENCES</w:t>
      </w:r>
      <w:commentRangeEnd w:id="45"/>
      <w:r>
        <w:commentReference w:id="45"/>
      </w:r>
    </w:p>
    <w:p w14:paraId="1339ED45" w14:textId="77777777" w:rsidR="005210E5" w:rsidRDefault="004F35FD">
      <w:pPr>
        <w:ind w:firstLine="0"/>
        <w:rPr>
          <w:rFonts w:cstheme="minorHAnsi"/>
          <w:color w:val="000000" w:themeColor="text1"/>
          <w:kern w:val="0"/>
        </w:rPr>
      </w:pPr>
      <w:r>
        <w:rPr>
          <w:rFonts w:cstheme="minorHAnsi"/>
          <w:color w:val="000000" w:themeColor="text1"/>
          <w:kern w:val="0"/>
        </w:rPr>
        <w:t xml:space="preserve">Ahamed, Y., Macdonald, H., Reed, K., Naylor, P. J., Liu-Ambrose, T., McKay, H. (2007). </w:t>
      </w:r>
    </w:p>
    <w:p w14:paraId="305024BF" w14:textId="77777777" w:rsidR="005210E5" w:rsidRDefault="004F35FD">
      <w:pPr>
        <w:ind w:left="720" w:firstLine="0"/>
        <w:rPr>
          <w:rFonts w:asciiTheme="majorHAnsi" w:eastAsia="Times New Roman" w:hAnsiTheme="majorHAnsi" w:cstheme="majorHAnsi"/>
          <w:color w:val="000000" w:themeColor="text1"/>
          <w:kern w:val="0"/>
          <w:highlight w:val="white"/>
          <w:lang w:eastAsia="en-US"/>
        </w:rPr>
      </w:pPr>
      <w:r>
        <w:rPr>
          <w:rFonts w:cstheme="minorHAnsi"/>
          <w:color w:val="000000" w:themeColor="text1"/>
          <w:kern w:val="0"/>
        </w:rPr>
        <w:t xml:space="preserve">School-based physical activity does not compromise children’s academic performance. </w:t>
      </w:r>
      <w:r>
        <w:rPr>
          <w:rFonts w:cstheme="minorHAnsi"/>
          <w:i/>
          <w:iCs/>
          <w:color w:val="000000" w:themeColor="text1"/>
          <w:kern w:val="0"/>
        </w:rPr>
        <w:t>Medicine &amp; Science in Sports &amp; Exerc</w:t>
      </w:r>
      <w:r>
        <w:rPr>
          <w:rFonts w:cstheme="minorHAnsi"/>
          <w:color w:val="000000" w:themeColor="text1"/>
          <w:kern w:val="0"/>
        </w:rPr>
        <w:t xml:space="preserve">ise, </w:t>
      </w:r>
      <w:r>
        <w:rPr>
          <w:rFonts w:cstheme="minorHAnsi"/>
          <w:i/>
          <w:color w:val="000000" w:themeColor="text1"/>
          <w:kern w:val="0"/>
        </w:rPr>
        <w:t>39(2),</w:t>
      </w:r>
      <w:r>
        <w:rPr>
          <w:rFonts w:cstheme="minorHAnsi"/>
          <w:color w:val="000000" w:themeColor="text1"/>
          <w:kern w:val="0"/>
        </w:rPr>
        <w:t xml:space="preserve"> 371-376.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10.1249/01.mss.0000241654.45500.8e</w:t>
      </w:r>
    </w:p>
    <w:p w14:paraId="0D9E721B" w14:textId="77777777" w:rsidR="005210E5" w:rsidRDefault="004F35FD">
      <w:pPr>
        <w:pStyle w:val="NormalWeb"/>
        <w:ind w:left="720" w:hanging="720"/>
        <w:rPr>
          <w:color w:val="000000" w:themeColor="text1"/>
        </w:rPr>
      </w:pPr>
      <w:proofErr w:type="spellStart"/>
      <w:r>
        <w:rPr>
          <w:color w:val="000000" w:themeColor="text1"/>
        </w:rPr>
        <w:t>Alhola</w:t>
      </w:r>
      <w:proofErr w:type="spellEnd"/>
      <w:r>
        <w:rPr>
          <w:color w:val="000000" w:themeColor="text1"/>
        </w:rPr>
        <w:t>, P., &amp; Polo-</w:t>
      </w:r>
      <w:proofErr w:type="spellStart"/>
      <w:r>
        <w:rPr>
          <w:color w:val="000000" w:themeColor="text1"/>
        </w:rPr>
        <w:t>Kantola</w:t>
      </w:r>
      <w:proofErr w:type="spellEnd"/>
      <w:r>
        <w:rPr>
          <w:color w:val="000000" w:themeColor="text1"/>
        </w:rPr>
        <w:t xml:space="preserve">, P. (2007). Sleep deprivation: Impact on cognitive performance. </w:t>
      </w:r>
      <w:r>
        <w:rPr>
          <w:i/>
          <w:iCs/>
          <w:color w:val="000000" w:themeColor="text1"/>
        </w:rPr>
        <w:t>Neuropsychiatric Disease and Treatment</w:t>
      </w:r>
      <w:r>
        <w:rPr>
          <w:color w:val="000000" w:themeColor="text1"/>
        </w:rPr>
        <w:t xml:space="preserve">, </w:t>
      </w:r>
      <w:r>
        <w:rPr>
          <w:i/>
          <w:iCs/>
          <w:color w:val="000000" w:themeColor="text1"/>
        </w:rPr>
        <w:t>3</w:t>
      </w:r>
      <w:r>
        <w:rPr>
          <w:color w:val="000000" w:themeColor="text1"/>
        </w:rPr>
        <w:t>, 553-567. Retrieved from: https://www.ncbi.nlm.nih.gov/pmc/articles/PMC2656292/</w:t>
      </w:r>
    </w:p>
    <w:p w14:paraId="128C2A9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Ash, C., &amp; Huebner, E.S. (2001). Environmental events and life satisfaction reports of </w:t>
      </w:r>
    </w:p>
    <w:p w14:paraId="264984F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A test of cognitive mediation. </w:t>
      </w:r>
      <w:r>
        <w:rPr>
          <w:rFonts w:eastAsia="Times New Roman" w:cs="Times New Roman"/>
          <w:i/>
          <w:color w:val="000000" w:themeColor="text1"/>
          <w:kern w:val="0"/>
          <w:lang w:eastAsia="en-US"/>
        </w:rPr>
        <w:t xml:space="preserve">School Psychology International, 22, </w:t>
      </w:r>
      <w:r>
        <w:rPr>
          <w:rFonts w:eastAsia="Times New Roman" w:cs="Times New Roman"/>
          <w:color w:val="000000" w:themeColor="text1"/>
          <w:kern w:val="0"/>
          <w:lang w:eastAsia="en-US"/>
        </w:rPr>
        <w:t>320–326. Retrieved from: http://journals.sagepub.com/doi/abs/10.1177/0143034301223008</w:t>
      </w:r>
    </w:p>
    <w:p w14:paraId="6D7FE454" w14:textId="77777777" w:rsidR="005210E5" w:rsidRDefault="004F35FD">
      <w:pPr>
        <w:ind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 xml:space="preserve">Banks, S. &amp; </w:t>
      </w:r>
      <w:proofErr w:type="spellStart"/>
      <w:r>
        <w:rPr>
          <w:rFonts w:eastAsia="Times New Roman" w:cs="Times New Roman"/>
          <w:color w:val="000000" w:themeColor="text1"/>
          <w:kern w:val="0"/>
          <w:shd w:val="clear" w:color="auto" w:fill="FFFFFF"/>
          <w:lang w:eastAsia="en-US"/>
        </w:rPr>
        <w:t>Dinges</w:t>
      </w:r>
      <w:proofErr w:type="spellEnd"/>
      <w:r>
        <w:rPr>
          <w:rFonts w:eastAsia="Times New Roman" w:cs="Times New Roman"/>
          <w:color w:val="000000" w:themeColor="text1"/>
          <w:kern w:val="0"/>
          <w:shd w:val="clear" w:color="auto" w:fill="FFFFFF"/>
          <w:lang w:eastAsia="en-US"/>
        </w:rPr>
        <w:t xml:space="preserve">, D.F. (2007). Behavioral and physiological consequences of sleep </w:t>
      </w:r>
    </w:p>
    <w:p w14:paraId="5E676579" w14:textId="77777777" w:rsidR="005210E5" w:rsidRDefault="004F35FD">
      <w:pPr>
        <w:ind w:left="720" w:firstLine="0"/>
        <w:rPr>
          <w:rFonts w:ascii="Times New Roman" w:eastAsia="Times New Roman" w:hAnsi="Times New Roman" w:cs="Times New Roman"/>
          <w:color w:val="000000" w:themeColor="text1"/>
          <w:kern w:val="0"/>
          <w:highlight w:val="white"/>
          <w:lang w:eastAsia="en-US"/>
        </w:rPr>
      </w:pPr>
      <w:r>
        <w:rPr>
          <w:rFonts w:eastAsia="Times New Roman" w:cs="Times New Roman"/>
          <w:color w:val="000000" w:themeColor="text1"/>
          <w:kern w:val="0"/>
          <w:shd w:val="clear" w:color="auto" w:fill="FFFFFF"/>
          <w:lang w:eastAsia="en-US"/>
        </w:rPr>
        <w:t>restriction.  </w:t>
      </w:r>
      <w:r>
        <w:rPr>
          <w:rFonts w:eastAsia="Times New Roman" w:cs="Times New Roman"/>
          <w:i/>
          <w:iCs/>
          <w:color w:val="000000" w:themeColor="text1"/>
          <w:kern w:val="0"/>
          <w:shd w:val="clear" w:color="auto" w:fill="FFFFFF"/>
          <w:lang w:eastAsia="en-US"/>
        </w:rPr>
        <w:t xml:space="preserve">Journal of Clinical Sleep Medicine, </w:t>
      </w:r>
      <w:r>
        <w:rPr>
          <w:rFonts w:eastAsia="Times New Roman" w:cs="Times New Roman"/>
          <w:i/>
          <w:color w:val="000000" w:themeColor="text1"/>
          <w:kern w:val="0"/>
          <w:shd w:val="clear" w:color="auto" w:fill="FFFFFF"/>
          <w:lang w:eastAsia="en-US"/>
        </w:rPr>
        <w:t>3(5),</w:t>
      </w:r>
      <w:r>
        <w:rPr>
          <w:rFonts w:eastAsia="Times New Roman" w:cs="Times New Roman"/>
          <w:color w:val="000000" w:themeColor="text1"/>
          <w:kern w:val="0"/>
          <w:shd w:val="clear" w:color="auto" w:fill="FFFFFF"/>
          <w:lang w:eastAsia="en-US"/>
        </w:rPr>
        <w:t xml:space="preserve"> 519-528. </w:t>
      </w:r>
      <w:commentRangeStart w:id="46"/>
      <w:r>
        <w:rPr>
          <w:rFonts w:eastAsia="Times New Roman" w:cs="Times New Roman"/>
          <w:color w:val="000000" w:themeColor="text1"/>
          <w:kern w:val="0"/>
          <w:shd w:val="clear" w:color="auto" w:fill="FFFFFF"/>
          <w:lang w:eastAsia="en-US"/>
        </w:rPr>
        <w:t xml:space="preserve">Retrieved from: </w:t>
      </w:r>
      <w:hyperlink r:id="rId19">
        <w:r>
          <w:rPr>
            <w:rStyle w:val="InternetLink"/>
            <w:rFonts w:eastAsia="Times New Roman" w:cs="Times New Roman"/>
            <w:color w:val="000000" w:themeColor="text1"/>
            <w:kern w:val="0"/>
            <w:shd w:val="clear" w:color="auto" w:fill="FFFFFF"/>
            <w:lang w:eastAsia="en-US"/>
          </w:rPr>
          <w:t>https://www.ncbi.nlm.nih.gov/pmc/articles/PMC1978335/</w:t>
        </w:r>
        <w:commentRangeEnd w:id="46"/>
        <w:r>
          <w:commentReference w:id="46"/>
        </w:r>
      </w:hyperlink>
    </w:p>
    <w:p w14:paraId="3FACAFA5"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Bootzin</w:t>
      </w:r>
      <w:proofErr w:type="spellEnd"/>
      <w:r>
        <w:rPr>
          <w:rFonts w:eastAsia="Times New Roman" w:cstheme="minorHAnsi"/>
          <w:color w:val="000000" w:themeColor="text1"/>
          <w:shd w:val="clear" w:color="auto" w:fill="FFFFFF"/>
        </w:rPr>
        <w:t xml:space="preserve">, R. R., &amp; Stevens, S. J. (2005). Adolescents, substance abuse, and the </w:t>
      </w:r>
    </w:p>
    <w:p w14:paraId="5EDB1ADE" w14:textId="77777777" w:rsidR="005210E5" w:rsidRDefault="004F35FD">
      <w:pPr>
        <w:ind w:left="720" w:firstLine="0"/>
      </w:pPr>
      <w:r>
        <w:rPr>
          <w:rFonts w:eastAsia="Times New Roman" w:cstheme="minorHAnsi"/>
          <w:color w:val="000000" w:themeColor="text1"/>
          <w:shd w:val="clear" w:color="auto" w:fill="FFFFFF"/>
        </w:rPr>
        <w:t>treatment of insomnia and daytime sleepiness. </w:t>
      </w:r>
      <w:r>
        <w:rPr>
          <w:rStyle w:val="Emphasis"/>
          <w:rFonts w:eastAsia="Times New Roman" w:cstheme="minorHAnsi"/>
          <w:color w:val="000000" w:themeColor="text1"/>
          <w:shd w:val="clear" w:color="auto" w:fill="FFFFFF"/>
        </w:rPr>
        <w:t>Clinical Psychology Review</w:t>
      </w:r>
      <w:r>
        <w:rPr>
          <w:rFonts w:eastAsia="Times New Roman" w:cstheme="minorHAnsi"/>
          <w:color w:val="000000" w:themeColor="text1"/>
          <w:shd w:val="clear" w:color="auto" w:fill="FFFFFF"/>
        </w:rPr>
        <w:t>, </w:t>
      </w:r>
      <w:r>
        <w:rPr>
          <w:rStyle w:val="Emphasis"/>
          <w:rFonts w:eastAsia="Times New Roman" w:cstheme="minorHAnsi"/>
          <w:color w:val="000000" w:themeColor="text1"/>
          <w:shd w:val="clear" w:color="auto" w:fill="FFFFFF"/>
        </w:rPr>
        <w:t>25</w:t>
      </w:r>
      <w:r>
        <w:rPr>
          <w:rFonts w:eastAsia="Times New Roman" w:cstheme="minorHAnsi"/>
          <w:color w:val="000000" w:themeColor="text1"/>
          <w:shd w:val="clear" w:color="auto" w:fill="FFFFFF"/>
        </w:rPr>
        <w:t xml:space="preserve">(5), 629-644. </w:t>
      </w:r>
      <w:proofErr w:type="spellStart"/>
      <w:r>
        <w:rPr>
          <w:rFonts w:eastAsia="Times New Roman" w:cstheme="minorHAnsi"/>
          <w:color w:val="000000" w:themeColor="text1"/>
          <w:shd w:val="clear" w:color="auto" w:fill="FFFFFF"/>
        </w:rPr>
        <w:t>doi</w:t>
      </w:r>
      <w:proofErr w:type="spellEnd"/>
      <w:r>
        <w:rPr>
          <w:rFonts w:eastAsia="Times New Roman" w:cstheme="minorHAnsi"/>
          <w:color w:val="000000" w:themeColor="text1"/>
          <w:shd w:val="clear" w:color="auto" w:fill="FFFFFF"/>
        </w:rPr>
        <w:t>: </w:t>
      </w:r>
      <w:hyperlink r:id="rId20">
        <w:r>
          <w:rPr>
            <w:rStyle w:val="InternetLink"/>
            <w:rFonts w:eastAsia="Times New Roman" w:cstheme="minorHAnsi"/>
            <w:color w:val="000000" w:themeColor="text1"/>
            <w:shd w:val="clear" w:color="auto" w:fill="FFFFFF"/>
          </w:rPr>
          <w:t>10.1016/j.cpr.2005.04.007</w:t>
        </w:r>
      </w:hyperlink>
    </w:p>
    <w:p w14:paraId="16A28CE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&amp;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(2002). Applying sleep research to university students: </w:t>
      </w:r>
    </w:p>
    <w:p w14:paraId="7503E34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Recommendations for developing a student sleep education program. </w:t>
      </w:r>
      <w:r>
        <w:rPr>
          <w:rFonts w:eastAsia="Times New Roman" w:cs="Times New Roman"/>
          <w:i/>
          <w:color w:val="000000" w:themeColor="text1"/>
          <w:kern w:val="0"/>
          <w:lang w:eastAsia="en-US"/>
        </w:rPr>
        <w:t>Journal of College Student Development, 43,</w:t>
      </w:r>
      <w:r>
        <w:rPr>
          <w:rFonts w:eastAsia="Times New Roman" w:cs="Times New Roman"/>
          <w:color w:val="000000" w:themeColor="text1"/>
          <w:kern w:val="0"/>
          <w:lang w:eastAsia="en-US"/>
        </w:rPr>
        <w:t xml:space="preserve"> 411–416.</w:t>
      </w:r>
    </w:p>
    <w:p w14:paraId="31336D4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Brown, F., </w:t>
      </w: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&amp; Soper, B. (2002). Relationship of sleep hygiene awareness, sleep </w:t>
      </w:r>
    </w:p>
    <w:p w14:paraId="1CF3AC63" w14:textId="77777777" w:rsidR="005210E5" w:rsidRDefault="004F35FD">
      <w:pPr>
        <w:widowControl w:val="0"/>
        <w:spacing w:after="240"/>
        <w:ind w:left="720"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hygiene practices, and sleep quality in university students. </w:t>
      </w:r>
      <w:r>
        <w:rPr>
          <w:rFonts w:eastAsia="Times New Roman" w:cs="Times New Roman"/>
          <w:i/>
          <w:color w:val="000000" w:themeColor="text1"/>
          <w:kern w:val="0"/>
          <w:lang w:eastAsia="en-US"/>
        </w:rPr>
        <w:t>Behavioral Medicine, 28,</w:t>
      </w:r>
      <w:r>
        <w:rPr>
          <w:rFonts w:eastAsia="Times New Roman" w:cs="Times New Roman"/>
          <w:color w:val="000000" w:themeColor="text1"/>
          <w:kern w:val="0"/>
          <w:lang w:eastAsia="en-US"/>
        </w:rPr>
        <w:t xml:space="preserve"> 33–39. </w:t>
      </w:r>
      <w:proofErr w:type="spellStart"/>
      <w:r>
        <w:rPr>
          <w:rFonts w:cstheme="majorHAnsi"/>
          <w:color w:val="000000" w:themeColor="text1"/>
          <w:kern w:val="0"/>
        </w:rPr>
        <w:t>doi</w:t>
      </w:r>
      <w:proofErr w:type="spellEnd"/>
      <w:r>
        <w:rPr>
          <w:rFonts w:cstheme="majorHAnsi"/>
          <w:color w:val="000000" w:themeColor="text1"/>
          <w:kern w:val="0"/>
        </w:rPr>
        <w:t xml:space="preserve">: 10.1080/08964280209596396 </w:t>
      </w:r>
      <w:r>
        <w:rPr>
          <w:rFonts w:eastAsia="Times New Roman" w:cs="Times New Roman"/>
          <w:color w:val="000000" w:themeColor="text1"/>
          <w:kern w:val="0"/>
          <w:lang w:eastAsia="en-US"/>
        </w:rPr>
        <w:t xml:space="preserve">  </w:t>
      </w:r>
    </w:p>
    <w:p w14:paraId="4B290DE8" w14:textId="77777777" w:rsidR="005210E5" w:rsidRDefault="004F35FD">
      <w:pPr>
        <w:ind w:firstLine="0"/>
        <w:rPr>
          <w:rFonts w:eastAsia="Times New Roman"/>
          <w:color w:val="000000" w:themeColor="text1"/>
        </w:rPr>
      </w:pPr>
      <w:r>
        <w:rPr>
          <w:rFonts w:eastAsia="Times New Roman"/>
          <w:color w:val="000000" w:themeColor="text1"/>
        </w:rPr>
        <w:lastRenderedPageBreak/>
        <w:t xml:space="preserve">Brown, F.C., </w:t>
      </w:r>
      <w:proofErr w:type="spellStart"/>
      <w:r>
        <w:rPr>
          <w:rFonts w:eastAsia="Times New Roman"/>
          <w:color w:val="000000" w:themeColor="text1"/>
        </w:rPr>
        <w:t>Buboltz</w:t>
      </w:r>
      <w:proofErr w:type="spellEnd"/>
      <w:r>
        <w:rPr>
          <w:rFonts w:eastAsia="Times New Roman"/>
          <w:color w:val="000000" w:themeColor="text1"/>
        </w:rPr>
        <w:t xml:space="preserve"> Jr., W.C., &amp; Soper, B. (2001). Prevalence of delayed sleep phase </w:t>
      </w:r>
    </w:p>
    <w:p w14:paraId="0107631D" w14:textId="77777777" w:rsidR="005210E5" w:rsidRDefault="004F35FD">
      <w:pPr>
        <w:ind w:left="720" w:firstLine="0"/>
        <w:rPr>
          <w:rFonts w:eastAsia="Times New Roman"/>
          <w:color w:val="000000" w:themeColor="text1"/>
        </w:rPr>
      </w:pPr>
      <w:r>
        <w:rPr>
          <w:rFonts w:eastAsia="Times New Roman"/>
          <w:color w:val="000000" w:themeColor="text1"/>
        </w:rPr>
        <w:t xml:space="preserve">syndrome in university students. </w:t>
      </w:r>
      <w:r>
        <w:rPr>
          <w:rFonts w:eastAsia="Times New Roman"/>
          <w:i/>
          <w:color w:val="000000" w:themeColor="text1"/>
        </w:rPr>
        <w:t>College Studies Journal, 35,</w:t>
      </w:r>
      <w:r>
        <w:rPr>
          <w:rFonts w:eastAsia="Times New Roman"/>
          <w:color w:val="000000" w:themeColor="text1"/>
        </w:rPr>
        <w:t xml:space="preserve"> 472–476. </w:t>
      </w:r>
      <w:commentRangeStart w:id="47"/>
      <w:r>
        <w:rPr>
          <w:rFonts w:eastAsia="Times New Roman"/>
          <w:color w:val="000000" w:themeColor="text1"/>
        </w:rPr>
        <w:t>Retrieved from: http://zp9vv3zm2k.scholar.serialssolutions.com/?sid=google&amp;auinit=FC&amp;aulast=Brown&amp;atitle=Prevalence+of+delayed+sleep+phase+syndrome+in+university+students&amp;title=College+student+journal&amp;volume=35&amp;issue=3&amp;date=2001&amp;spage=472&amp;issn=0146-</w:t>
      </w:r>
      <w:commentRangeEnd w:id="47"/>
      <w:r>
        <w:commentReference w:id="47"/>
      </w:r>
      <w:r>
        <w:rPr>
          <w:rFonts w:eastAsia="Times New Roman"/>
          <w:color w:val="000000" w:themeColor="text1"/>
        </w:rPr>
        <w:t>3934</w:t>
      </w:r>
    </w:p>
    <w:p w14:paraId="1371FD3F"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Buboltz</w:t>
      </w:r>
      <w:proofErr w:type="spellEnd"/>
      <w:r>
        <w:rPr>
          <w:rFonts w:eastAsia="Times New Roman" w:cs="Times New Roman"/>
          <w:color w:val="000000" w:themeColor="text1"/>
          <w:kern w:val="0"/>
          <w:lang w:eastAsia="en-US"/>
        </w:rPr>
        <w:t xml:space="preserve">, W., Brown, F., &amp; Soper, B. (2001). Sleep habits and patterns of college students: A </w:t>
      </w:r>
    </w:p>
    <w:p w14:paraId="170D05B9"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preliminary study. </w:t>
      </w:r>
      <w:r>
        <w:rPr>
          <w:rFonts w:eastAsia="Times New Roman" w:cs="Times New Roman"/>
          <w:i/>
          <w:color w:val="000000" w:themeColor="text1"/>
          <w:kern w:val="0"/>
          <w:lang w:eastAsia="en-US"/>
        </w:rPr>
        <w:t>Journal of American College Health, 50,</w:t>
      </w:r>
      <w:r>
        <w:rPr>
          <w:rFonts w:eastAsia="Times New Roman" w:cs="Times New Roman"/>
          <w:color w:val="000000" w:themeColor="text1"/>
          <w:kern w:val="0"/>
          <w:lang w:eastAsia="en-US"/>
        </w:rPr>
        <w:t xml:space="preserve"> 131–135.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10.1080/07448480109596017</w:t>
      </w:r>
    </w:p>
    <w:p w14:paraId="69A15326" w14:textId="77777777" w:rsidR="005210E5" w:rsidRDefault="004F35FD">
      <w:pPr>
        <w:ind w:firstLine="0"/>
        <w:rPr>
          <w:color w:val="000000" w:themeColor="text1"/>
        </w:rPr>
      </w:pPr>
      <w:proofErr w:type="spellStart"/>
      <w:r>
        <w:rPr>
          <w:color w:val="000000" w:themeColor="text1"/>
        </w:rPr>
        <w:t>Buckworth</w:t>
      </w:r>
      <w:proofErr w:type="spellEnd"/>
      <w:r>
        <w:rPr>
          <w:color w:val="000000" w:themeColor="text1"/>
        </w:rPr>
        <w:t xml:space="preserve">, J. &amp; </w:t>
      </w:r>
      <w:proofErr w:type="spellStart"/>
      <w:r>
        <w:rPr>
          <w:color w:val="000000" w:themeColor="text1"/>
        </w:rPr>
        <w:t>Nigg</w:t>
      </w:r>
      <w:proofErr w:type="spellEnd"/>
      <w:r>
        <w:rPr>
          <w:color w:val="000000" w:themeColor="text1"/>
        </w:rPr>
        <w:t xml:space="preserve">, C. (2004). Physical Activity, Exercise, and Sedentary Behavior in College </w:t>
      </w:r>
    </w:p>
    <w:p w14:paraId="6CFFBF31" w14:textId="77777777" w:rsidR="005210E5" w:rsidRDefault="004F35FD">
      <w:pPr>
        <w:rPr>
          <w:color w:val="000000" w:themeColor="text1"/>
        </w:rPr>
      </w:pPr>
      <w:r>
        <w:rPr>
          <w:color w:val="000000" w:themeColor="text1"/>
        </w:rPr>
        <w:t xml:space="preserve">Students. </w:t>
      </w:r>
      <w:r>
        <w:rPr>
          <w:i/>
          <w:color w:val="000000" w:themeColor="text1"/>
        </w:rPr>
        <w:t>Journal of American College Health, 53:1</w:t>
      </w:r>
      <w:r>
        <w:rPr>
          <w:color w:val="000000" w:themeColor="text1"/>
        </w:rPr>
        <w:t xml:space="preserve">, 28-34. </w:t>
      </w:r>
      <w:proofErr w:type="spellStart"/>
      <w:r>
        <w:rPr>
          <w:color w:val="000000" w:themeColor="text1"/>
        </w:rPr>
        <w:t>doi</w:t>
      </w:r>
      <w:proofErr w:type="spellEnd"/>
      <w:r>
        <w:rPr>
          <w:color w:val="000000" w:themeColor="text1"/>
        </w:rPr>
        <w:t>: 10.3200/JACH.53.1.28-</w:t>
      </w:r>
    </w:p>
    <w:p w14:paraId="2A56AFFE" w14:textId="77777777" w:rsidR="005210E5" w:rsidRDefault="004F35FD">
      <w:pPr>
        <w:rPr>
          <w:rFonts w:ascii="Times New Roman" w:eastAsia="Times New Roman" w:hAnsi="Times New Roman" w:cs="Times New Roman"/>
          <w:b/>
          <w:color w:val="000000" w:themeColor="text1"/>
          <w:kern w:val="0"/>
          <w:highlight w:val="white"/>
          <w:lang w:eastAsia="en-US"/>
        </w:rPr>
      </w:pPr>
      <w:r>
        <w:rPr>
          <w:color w:val="000000" w:themeColor="text1"/>
        </w:rPr>
        <w:t>34</w:t>
      </w:r>
    </w:p>
    <w:p w14:paraId="5AAA5A0B"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Budde</w:t>
      </w:r>
      <w:proofErr w:type="spellEnd"/>
      <w:r>
        <w:rPr>
          <w:rFonts w:eastAsia="Times New Roman" w:cstheme="minorHAnsi"/>
          <w:color w:val="000000" w:themeColor="text1"/>
          <w:kern w:val="0"/>
          <w:shd w:val="clear" w:color="auto" w:fill="FFFFFF"/>
          <w:lang w:eastAsia="en-US"/>
        </w:rPr>
        <w:t xml:space="preserve">, H., </w:t>
      </w:r>
      <w:proofErr w:type="spellStart"/>
      <w:r>
        <w:rPr>
          <w:rFonts w:eastAsia="Times New Roman" w:cstheme="minorHAnsi"/>
          <w:color w:val="000000" w:themeColor="text1"/>
          <w:kern w:val="0"/>
          <w:shd w:val="clear" w:color="auto" w:fill="FFFFFF"/>
          <w:lang w:eastAsia="en-US"/>
        </w:rPr>
        <w:t>Voelcker-Rehage</w:t>
      </w:r>
      <w:proofErr w:type="spellEnd"/>
      <w:r>
        <w:rPr>
          <w:rFonts w:eastAsia="Times New Roman" w:cstheme="minorHAnsi"/>
          <w:color w:val="000000" w:themeColor="text1"/>
          <w:kern w:val="0"/>
          <w:shd w:val="clear" w:color="auto" w:fill="FFFFFF"/>
          <w:lang w:eastAsia="en-US"/>
        </w:rPr>
        <w:t xml:space="preserve">, C., </w:t>
      </w:r>
      <w:proofErr w:type="spellStart"/>
      <w:r>
        <w:rPr>
          <w:rFonts w:eastAsia="Times New Roman" w:cstheme="minorHAnsi"/>
          <w:color w:val="000000" w:themeColor="text1"/>
          <w:kern w:val="0"/>
          <w:shd w:val="clear" w:color="auto" w:fill="FFFFFF"/>
          <w:lang w:eastAsia="en-US"/>
        </w:rPr>
        <w:t>Pietraßyk-Kendziorra</w:t>
      </w:r>
      <w:proofErr w:type="spellEnd"/>
      <w:r>
        <w:rPr>
          <w:rFonts w:eastAsia="Times New Roman" w:cstheme="minorHAnsi"/>
          <w:color w:val="000000" w:themeColor="text1"/>
          <w:kern w:val="0"/>
          <w:shd w:val="clear" w:color="auto" w:fill="FFFFFF"/>
          <w:lang w:eastAsia="en-US"/>
        </w:rPr>
        <w:t xml:space="preserve">, S., Ribeiro, P., &amp; </w:t>
      </w:r>
      <w:proofErr w:type="spellStart"/>
      <w:r>
        <w:rPr>
          <w:rFonts w:eastAsia="Times New Roman" w:cstheme="minorHAnsi"/>
          <w:color w:val="000000" w:themeColor="text1"/>
          <w:kern w:val="0"/>
          <w:shd w:val="clear" w:color="auto" w:fill="FFFFFF"/>
          <w:lang w:eastAsia="en-US"/>
        </w:rPr>
        <w:t>Tidow</w:t>
      </w:r>
      <w:proofErr w:type="spellEnd"/>
      <w:r>
        <w:rPr>
          <w:rFonts w:eastAsia="Times New Roman" w:cstheme="minorHAnsi"/>
          <w:color w:val="000000" w:themeColor="text1"/>
          <w:kern w:val="0"/>
          <w:shd w:val="clear" w:color="auto" w:fill="FFFFFF"/>
          <w:lang w:eastAsia="en-US"/>
        </w:rPr>
        <w:t xml:space="preserve">, G. (2008). </w:t>
      </w:r>
    </w:p>
    <w:p w14:paraId="544D4FBB" w14:textId="77777777" w:rsidR="005210E5" w:rsidRDefault="004F35FD">
      <w:pPr>
        <w:ind w:left="720" w:firstLine="0"/>
      </w:pPr>
      <w:r>
        <w:rPr>
          <w:rFonts w:eastAsia="Times New Roman" w:cstheme="minorHAnsi"/>
          <w:color w:val="000000" w:themeColor="text1"/>
          <w:kern w:val="0"/>
          <w:shd w:val="clear" w:color="auto" w:fill="FFFFFF"/>
          <w:lang w:eastAsia="en-US"/>
        </w:rPr>
        <w:t>Acute coordinative exercise improves attentional performance in adolescents. </w:t>
      </w:r>
      <w:r>
        <w:rPr>
          <w:rFonts w:eastAsia="Times New Roman" w:cstheme="minorHAnsi"/>
          <w:i/>
          <w:iCs/>
          <w:color w:val="000000" w:themeColor="text1"/>
          <w:kern w:val="0"/>
          <w:shd w:val="clear" w:color="auto" w:fill="FFFFFF"/>
          <w:lang w:eastAsia="en-US"/>
        </w:rPr>
        <w:t>Neuroscience letters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441</w:t>
      </w:r>
      <w:r>
        <w:rPr>
          <w:rFonts w:eastAsia="Times New Roman" w:cstheme="minorHAnsi"/>
          <w:color w:val="000000" w:themeColor="text1"/>
          <w:kern w:val="0"/>
          <w:shd w:val="clear" w:color="auto" w:fill="FFFFFF"/>
          <w:lang w:eastAsia="en-US"/>
        </w:rPr>
        <w:t xml:space="preserve">(2), 219-223.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1" w:tgtFrame="Persistent link using digital object identifier">
        <w:r>
          <w:rPr>
            <w:rStyle w:val="InternetLink"/>
            <w:rFonts w:eastAsia="Times New Roman" w:cstheme="minorHAnsi"/>
            <w:color w:val="000000" w:themeColor="text1"/>
          </w:rPr>
          <w:t>https://doi.org/10.1016/j.neulet.2008.06.024</w:t>
        </w:r>
      </w:hyperlink>
    </w:p>
    <w:p w14:paraId="34F89CD0" w14:textId="77777777" w:rsidR="005210E5" w:rsidRDefault="004F35FD">
      <w:pPr>
        <w:ind w:firstLine="0"/>
        <w:rPr>
          <w:color w:val="000000" w:themeColor="text1"/>
        </w:rPr>
      </w:pPr>
      <w:r>
        <w:rPr>
          <w:color w:val="000000" w:themeColor="text1"/>
        </w:rPr>
        <w:t xml:space="preserve">Burton, L. J., &amp; </w:t>
      </w:r>
      <w:proofErr w:type="spellStart"/>
      <w:r>
        <w:rPr>
          <w:color w:val="000000" w:themeColor="text1"/>
        </w:rPr>
        <w:t>VanHeest</w:t>
      </w:r>
      <w:proofErr w:type="spellEnd"/>
      <w:r>
        <w:rPr>
          <w:color w:val="000000" w:themeColor="text1"/>
        </w:rPr>
        <w:t xml:space="preserve">, J. L. (2007). The importance of physical activity in closing the </w:t>
      </w:r>
    </w:p>
    <w:p w14:paraId="40A4B646" w14:textId="77777777" w:rsidR="005210E5" w:rsidRDefault="004F35FD">
      <w:pPr>
        <w:rPr>
          <w:rFonts w:ascii="Times New Roman" w:eastAsia="Times New Roman" w:hAnsi="Times New Roman" w:cs="Times New Roman"/>
          <w:color w:val="000000" w:themeColor="text1"/>
          <w:kern w:val="0"/>
          <w:lang w:eastAsia="en-US"/>
        </w:rPr>
      </w:pPr>
      <w:r>
        <w:rPr>
          <w:color w:val="000000" w:themeColor="text1"/>
        </w:rPr>
        <w:t xml:space="preserve">achievement gap. </w:t>
      </w:r>
      <w:r>
        <w:rPr>
          <w:i/>
          <w:color w:val="000000" w:themeColor="text1"/>
        </w:rPr>
        <w:t>Quest, 59,</w:t>
      </w:r>
      <w:r>
        <w:rPr>
          <w:color w:val="000000" w:themeColor="text1"/>
        </w:rPr>
        <w:t xml:space="preserve"> 212–218.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10.1080/00336297.2007.10483549</w:t>
      </w:r>
    </w:p>
    <w:p w14:paraId="09F165B0" w14:textId="77777777" w:rsidR="005210E5" w:rsidRDefault="004F35FD">
      <w:pPr>
        <w:ind w:firstLine="0"/>
        <w:rPr>
          <w:color w:val="000000" w:themeColor="text1"/>
        </w:rPr>
      </w:pPr>
      <w:r>
        <w:rPr>
          <w:color w:val="000000" w:themeColor="text1"/>
        </w:rPr>
        <w:t xml:space="preserve">Casement, M., Broussard, J., </w:t>
      </w:r>
      <w:proofErr w:type="spellStart"/>
      <w:r>
        <w:rPr>
          <w:color w:val="000000" w:themeColor="text1"/>
        </w:rPr>
        <w:t>Mullington</w:t>
      </w:r>
      <w:proofErr w:type="spellEnd"/>
      <w:r>
        <w:rPr>
          <w:color w:val="000000" w:themeColor="text1"/>
        </w:rPr>
        <w:t xml:space="preserve">, J., &amp; Press, D. (2006). The contribution of sleep to </w:t>
      </w:r>
    </w:p>
    <w:p w14:paraId="0CD6C4A4" w14:textId="77777777" w:rsidR="005210E5" w:rsidRDefault="004F35FD">
      <w:pPr>
        <w:ind w:left="720" w:firstLine="0"/>
      </w:pPr>
      <w:r>
        <w:rPr>
          <w:color w:val="000000" w:themeColor="text1"/>
        </w:rPr>
        <w:t xml:space="preserve">improvements in working memory scanning speed: A study of prolonged sleep restriction. </w:t>
      </w:r>
      <w:r>
        <w:rPr>
          <w:i/>
          <w:iCs/>
          <w:color w:val="000000" w:themeColor="text1"/>
        </w:rPr>
        <w:t>Biological Psychology</w:t>
      </w:r>
      <w:r>
        <w:rPr>
          <w:color w:val="000000" w:themeColor="text1"/>
        </w:rPr>
        <w:t xml:space="preserve">, </w:t>
      </w:r>
      <w:r>
        <w:rPr>
          <w:i/>
          <w:iCs/>
          <w:color w:val="000000" w:themeColor="text1"/>
        </w:rPr>
        <w:t>72</w:t>
      </w:r>
      <w:r>
        <w:rPr>
          <w:color w:val="000000" w:themeColor="text1"/>
        </w:rPr>
        <w:t xml:space="preserve">, 208-212. </w:t>
      </w:r>
      <w:proofErr w:type="spellStart"/>
      <w:r>
        <w:rPr>
          <w:color w:val="000000" w:themeColor="text1"/>
        </w:rPr>
        <w:t>doi</w:t>
      </w:r>
      <w:proofErr w:type="spellEnd"/>
      <w:r>
        <w:rPr>
          <w:color w:val="000000" w:themeColor="text1"/>
        </w:rPr>
        <w:t xml:space="preserve">: </w:t>
      </w:r>
      <w:hyperlink r:id="rId22" w:tgtFrame="Persistent link using digital object identifier">
        <w:r>
          <w:rPr>
            <w:rStyle w:val="InternetLink"/>
            <w:rFonts w:ascii="Arial" w:eastAsia="Times New Roman" w:hAnsi="Arial" w:cs="Arial"/>
            <w:color w:val="000000" w:themeColor="text1"/>
            <w:sz w:val="20"/>
            <w:szCs w:val="20"/>
          </w:rPr>
          <w:t>https://doi.org/10.1016/j.biopsycho.2005.11.002</w:t>
        </w:r>
      </w:hyperlink>
    </w:p>
    <w:p w14:paraId="264287CB" w14:textId="77777777" w:rsidR="005210E5" w:rsidRDefault="004F35FD">
      <w:pPr>
        <w:ind w:firstLine="0"/>
        <w:rPr>
          <w:color w:val="000000" w:themeColor="text1"/>
        </w:rPr>
      </w:pPr>
      <w:r>
        <w:rPr>
          <w:color w:val="000000" w:themeColor="text1"/>
        </w:rPr>
        <w:t xml:space="preserve">Castelli, D. M., Hillman, C. H., Buck, S. M., &amp; Erwin, H. (2007). Physical fitness and </w:t>
      </w:r>
    </w:p>
    <w:p w14:paraId="616043C5" w14:textId="77777777" w:rsidR="005210E5" w:rsidRDefault="004F35FD">
      <w:pPr>
        <w:rPr>
          <w:i/>
          <w:color w:val="000000" w:themeColor="text1"/>
        </w:rPr>
      </w:pPr>
      <w:r>
        <w:rPr>
          <w:color w:val="000000" w:themeColor="text1"/>
        </w:rPr>
        <w:t xml:space="preserve">academic achievement in third- and fifth-grade students. </w:t>
      </w:r>
      <w:r>
        <w:rPr>
          <w:i/>
          <w:color w:val="000000" w:themeColor="text1"/>
        </w:rPr>
        <w:t xml:space="preserve">Journal of Sport and Exercise </w:t>
      </w:r>
    </w:p>
    <w:p w14:paraId="4514D247" w14:textId="77777777" w:rsidR="005210E5" w:rsidRDefault="004F35FD">
      <w:r>
        <w:rPr>
          <w:i/>
          <w:color w:val="000000" w:themeColor="text1"/>
        </w:rPr>
        <w:lastRenderedPageBreak/>
        <w:t xml:space="preserve">Psychology, 29, </w:t>
      </w:r>
      <w:r>
        <w:rPr>
          <w:color w:val="000000" w:themeColor="text1"/>
        </w:rPr>
        <w:t>239–252.  Retrieved from</w:t>
      </w:r>
      <w:r>
        <w:rPr>
          <w:rFonts w:cstheme="minorHAnsi"/>
          <w:color w:val="000000" w:themeColor="text1"/>
        </w:rPr>
        <w:t xml:space="preserve">: </w:t>
      </w:r>
      <w:hyperlink r:id="rId23">
        <w:r>
          <w:rPr>
            <w:rStyle w:val="InternetLink"/>
            <w:rFonts w:eastAsia="Times New Roman" w:cstheme="minorHAnsi"/>
            <w:color w:val="000000" w:themeColor="text1"/>
            <w:highlight w:val="white"/>
          </w:rPr>
          <w:t>https://doi.org/10.1123/jsep.29.2.239</w:t>
        </w:r>
      </w:hyperlink>
    </w:p>
    <w:p w14:paraId="4AD3D558" w14:textId="77777777" w:rsidR="005210E5" w:rsidRDefault="004F35FD">
      <w:pPr>
        <w:ind w:firstLine="0"/>
        <w:rPr>
          <w:color w:val="000000" w:themeColor="text1"/>
        </w:rPr>
      </w:pPr>
      <w:r>
        <w:rPr>
          <w:color w:val="000000" w:themeColor="text1"/>
        </w:rPr>
        <w:t xml:space="preserve">Chapman, E. (2003). Assessing Student Engagement Rates. Retrieved from: </w:t>
      </w:r>
    </w:p>
    <w:p w14:paraId="3BAC6BDB" w14:textId="77777777" w:rsidR="005210E5" w:rsidRDefault="004F35FD">
      <w:pPr>
        <w:rPr>
          <w:color w:val="000000" w:themeColor="text1"/>
        </w:rPr>
      </w:pPr>
      <w:r>
        <w:rPr>
          <w:color w:val="000000" w:themeColor="text1"/>
        </w:rPr>
        <w:t>http://files.eric.ed.gov/fulltext/ED482269.pdf</w:t>
      </w:r>
    </w:p>
    <w:p w14:paraId="60B2970F" w14:textId="77777777" w:rsidR="005210E5" w:rsidRDefault="004F35FD">
      <w:pPr>
        <w:ind w:firstLine="0"/>
        <w:rPr>
          <w:color w:val="000000" w:themeColor="text1"/>
        </w:rPr>
      </w:pPr>
      <w:r>
        <w:rPr>
          <w:color w:val="000000" w:themeColor="text1"/>
        </w:rPr>
        <w:t xml:space="preserve">Cho, S., Kim, G-S., &amp; Lee, J-H. (2013). Psychometric evaluation of the sleep </w:t>
      </w:r>
    </w:p>
    <w:p w14:paraId="3E5A06DF" w14:textId="77777777" w:rsidR="005210E5" w:rsidRDefault="004F35FD">
      <w:pPr>
        <w:ind w:left="720" w:firstLine="0"/>
        <w:rPr>
          <w:color w:val="000000" w:themeColor="text1"/>
        </w:rPr>
      </w:pPr>
      <w:r>
        <w:rPr>
          <w:color w:val="000000" w:themeColor="text1"/>
        </w:rPr>
        <w:t xml:space="preserve">hygiene index: a sample of patients with chronic pain. </w:t>
      </w:r>
      <w:r>
        <w:rPr>
          <w:i/>
          <w:color w:val="000000" w:themeColor="text1"/>
        </w:rPr>
        <w:t xml:space="preserve">Health and Quality of Life Outcomes, </w:t>
      </w:r>
      <w:r>
        <w:rPr>
          <w:color w:val="000000" w:themeColor="text1"/>
        </w:rPr>
        <w:t xml:space="preserve">11(213), 1-7.  doi:10.1186/1477-7525-11-213 </w:t>
      </w:r>
    </w:p>
    <w:p w14:paraId="1EC66C7C" w14:textId="77777777" w:rsidR="005210E5" w:rsidRDefault="004F35FD">
      <w:pPr>
        <w:ind w:firstLine="0"/>
        <w:rPr>
          <w:color w:val="000000" w:themeColor="text1"/>
        </w:rPr>
      </w:pPr>
      <w:r>
        <w:rPr>
          <w:color w:val="000000" w:themeColor="text1"/>
        </w:rPr>
        <w:t xml:space="preserve">Coe, D., </w:t>
      </w:r>
      <w:proofErr w:type="spellStart"/>
      <w:r>
        <w:rPr>
          <w:color w:val="000000" w:themeColor="text1"/>
        </w:rPr>
        <w:t>Pivarnik</w:t>
      </w:r>
      <w:proofErr w:type="spellEnd"/>
      <w:r>
        <w:rPr>
          <w:color w:val="000000" w:themeColor="text1"/>
        </w:rPr>
        <w:t xml:space="preserve">, J. M., Womack, C. J., Reeves, M. J., &amp; Malina, R. M. (2006). Effects of </w:t>
      </w:r>
    </w:p>
    <w:p w14:paraId="3D3C91DC" w14:textId="77777777" w:rsidR="005210E5" w:rsidRDefault="004F35FD">
      <w:pPr>
        <w:ind w:left="720" w:firstLine="0"/>
        <w:rPr>
          <w:color w:val="000000" w:themeColor="text1"/>
        </w:rPr>
      </w:pPr>
      <w:r>
        <w:rPr>
          <w:color w:val="000000" w:themeColor="text1"/>
        </w:rPr>
        <w:t xml:space="preserve">physical education and activity levels on academic achievement in children. </w:t>
      </w:r>
      <w:r>
        <w:rPr>
          <w:i/>
          <w:color w:val="000000" w:themeColor="text1"/>
        </w:rPr>
        <w:t>Medicine &amp; Science in Sports &amp; Exercise, 38,</w:t>
      </w:r>
      <w:r>
        <w:rPr>
          <w:color w:val="000000" w:themeColor="text1"/>
        </w:rPr>
        <w:t xml:space="preserve"> 1515–1519. Retrieved from: https://pdfs.semanticscholar.org/dbd7/21411962b61b1f57ef16df7655f71a3318c2.pdf</w:t>
      </w:r>
    </w:p>
    <w:p w14:paraId="57B48355" w14:textId="77777777" w:rsidR="005210E5" w:rsidRDefault="004F35FD">
      <w:pPr>
        <w:ind w:firstLine="0"/>
        <w:rPr>
          <w:color w:val="000000" w:themeColor="text1"/>
        </w:rPr>
      </w:pPr>
      <w:proofErr w:type="spellStart"/>
      <w:r>
        <w:rPr>
          <w:color w:val="000000" w:themeColor="text1"/>
        </w:rPr>
        <w:t>Colcombe</w:t>
      </w:r>
      <w:proofErr w:type="spellEnd"/>
      <w:r>
        <w:rPr>
          <w:color w:val="000000" w:themeColor="text1"/>
        </w:rPr>
        <w:t xml:space="preserve">, S. J., Kramer, A. F. (2003). Fitness effects on the cognitive function of older adults: A </w:t>
      </w:r>
    </w:p>
    <w:p w14:paraId="431F289F" w14:textId="77777777" w:rsidR="005210E5" w:rsidRDefault="004F35FD">
      <w:pPr>
        <w:ind w:left="720" w:firstLine="0"/>
        <w:rPr>
          <w:color w:val="000000" w:themeColor="text1"/>
        </w:rPr>
      </w:pPr>
      <w:r>
        <w:rPr>
          <w:color w:val="000000" w:themeColor="text1"/>
        </w:rPr>
        <w:t xml:space="preserve">meta-analytic study. </w:t>
      </w:r>
      <w:r>
        <w:rPr>
          <w:i/>
          <w:color w:val="000000" w:themeColor="text1"/>
        </w:rPr>
        <w:t>Psychological Science, 14,</w:t>
      </w:r>
      <w:r>
        <w:rPr>
          <w:color w:val="000000" w:themeColor="text1"/>
        </w:rPr>
        <w:t xml:space="preserve"> 125–30.  Retrieved from: http://journals.sagepub.com/doi/pdf/10.1111/1467-9280.t01-1-01430</w:t>
      </w:r>
    </w:p>
    <w:p w14:paraId="1D664650" w14:textId="77777777" w:rsidR="005210E5" w:rsidRDefault="004F35FD">
      <w:pPr>
        <w:ind w:firstLine="0"/>
        <w:rPr>
          <w:color w:val="000000" w:themeColor="text1"/>
        </w:rPr>
      </w:pPr>
      <w:r>
        <w:rPr>
          <w:color w:val="000000" w:themeColor="text1"/>
        </w:rPr>
        <w:t xml:space="preserve">Crandall, C. S., </w:t>
      </w:r>
      <w:proofErr w:type="spellStart"/>
      <w:r>
        <w:rPr>
          <w:color w:val="000000" w:themeColor="text1"/>
        </w:rPr>
        <w:t>Preisler</w:t>
      </w:r>
      <w:proofErr w:type="spellEnd"/>
      <w:r>
        <w:rPr>
          <w:color w:val="000000" w:themeColor="text1"/>
        </w:rPr>
        <w:t xml:space="preserve">, J. J., &amp; </w:t>
      </w:r>
      <w:proofErr w:type="spellStart"/>
      <w:r>
        <w:rPr>
          <w:color w:val="000000" w:themeColor="text1"/>
        </w:rPr>
        <w:t>Aussprung</w:t>
      </w:r>
      <w:proofErr w:type="spellEnd"/>
      <w:r>
        <w:rPr>
          <w:color w:val="000000" w:themeColor="text1"/>
        </w:rPr>
        <w:t xml:space="preserve">, J. (1992). Measuring Life Event Stress in the Lives </w:t>
      </w:r>
    </w:p>
    <w:p w14:paraId="77A429C6" w14:textId="77777777" w:rsidR="005210E5" w:rsidRDefault="004F35FD">
      <w:pPr>
        <w:ind w:left="720" w:firstLine="0"/>
      </w:pPr>
      <w:r>
        <w:rPr>
          <w:color w:val="000000" w:themeColor="text1"/>
        </w:rPr>
        <w:t xml:space="preserve">of College Students: The Undergraduate Stress Questionnaire (USQ). </w:t>
      </w:r>
      <w:r>
        <w:rPr>
          <w:i/>
          <w:color w:val="000000" w:themeColor="text1"/>
        </w:rPr>
        <w:t>Journal of Behavioral Medicine, 15(6),</w:t>
      </w:r>
      <w:r>
        <w:rPr>
          <w:color w:val="000000" w:themeColor="text1"/>
        </w:rPr>
        <w:t xml:space="preserve"> 627-662. </w:t>
      </w:r>
      <w:proofErr w:type="spellStart"/>
      <w:r>
        <w:rPr>
          <w:color w:val="000000" w:themeColor="text1"/>
        </w:rPr>
        <w:t>doi</w:t>
      </w:r>
      <w:proofErr w:type="spellEnd"/>
      <w:r>
        <w:rPr>
          <w:color w:val="000000" w:themeColor="text1"/>
        </w:rPr>
        <w:t xml:space="preserve">: </w:t>
      </w:r>
      <w:hyperlink r:id="rId24">
        <w:r>
          <w:rPr>
            <w:rStyle w:val="InternetLink"/>
            <w:rFonts w:ascii="Helvetica" w:eastAsia="Times New Roman" w:hAnsi="Helvetica" w:cs="Times New Roman"/>
            <w:color w:val="000000" w:themeColor="text1"/>
            <w:spacing w:val="4"/>
            <w:kern w:val="0"/>
            <w:sz w:val="21"/>
            <w:szCs w:val="21"/>
            <w:highlight w:val="white"/>
            <w:lang w:eastAsia="en-US"/>
          </w:rPr>
          <w:t>https://doi.org/10.1007/BF00844860</w:t>
        </w:r>
      </w:hyperlink>
    </w:p>
    <w:p w14:paraId="6FE39267"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Crowley, S. J., </w:t>
      </w:r>
      <w:proofErr w:type="spellStart"/>
      <w:r>
        <w:rPr>
          <w:rFonts w:eastAsia="Times New Roman" w:cstheme="majorHAnsi"/>
          <w:color w:val="000000" w:themeColor="text1"/>
          <w:kern w:val="0"/>
          <w:shd w:val="clear" w:color="auto" w:fill="FFFFFF"/>
          <w:lang w:eastAsia="en-US"/>
        </w:rPr>
        <w:t>Acebo</w:t>
      </w:r>
      <w:proofErr w:type="spellEnd"/>
      <w:r>
        <w:rPr>
          <w:rFonts w:eastAsia="Times New Roman" w:cstheme="majorHAnsi"/>
          <w:color w:val="000000" w:themeColor="text1"/>
          <w:kern w:val="0"/>
          <w:shd w:val="clear" w:color="auto" w:fill="FFFFFF"/>
          <w:lang w:eastAsia="en-US"/>
        </w:rPr>
        <w:t xml:space="preserve">, C., &amp; </w:t>
      </w:r>
      <w:proofErr w:type="spellStart"/>
      <w:r>
        <w:rPr>
          <w:rFonts w:eastAsia="Times New Roman" w:cstheme="majorHAnsi"/>
          <w:color w:val="000000" w:themeColor="text1"/>
          <w:kern w:val="0"/>
          <w:shd w:val="clear" w:color="auto" w:fill="FFFFFF"/>
          <w:lang w:eastAsia="en-US"/>
        </w:rPr>
        <w:t>Carskadon</w:t>
      </w:r>
      <w:proofErr w:type="spellEnd"/>
      <w:r>
        <w:rPr>
          <w:rFonts w:eastAsia="Times New Roman" w:cstheme="majorHAnsi"/>
          <w:color w:val="000000" w:themeColor="text1"/>
          <w:kern w:val="0"/>
          <w:shd w:val="clear" w:color="auto" w:fill="FFFFFF"/>
          <w:lang w:eastAsia="en-US"/>
        </w:rPr>
        <w:t xml:space="preserve">, M. A. (2007). Sleep, circadian </w:t>
      </w:r>
    </w:p>
    <w:p w14:paraId="087474D4" w14:textId="77777777" w:rsidR="005210E5" w:rsidRDefault="004F35FD">
      <w:pPr>
        <w:ind w:left="720" w:firstLine="0"/>
      </w:pPr>
      <w:r>
        <w:rPr>
          <w:rFonts w:eastAsia="Times New Roman" w:cstheme="majorHAnsi"/>
          <w:color w:val="000000" w:themeColor="text1"/>
          <w:kern w:val="0"/>
          <w:shd w:val="clear" w:color="auto" w:fill="FFFFFF"/>
          <w:lang w:eastAsia="en-US"/>
        </w:rPr>
        <w:t>rhythms, and delayed phase in adolescence. </w:t>
      </w:r>
      <w:r>
        <w:rPr>
          <w:rFonts w:eastAsia="Times New Roman" w:cstheme="majorHAnsi"/>
          <w:i/>
          <w:iCs/>
          <w:color w:val="000000" w:themeColor="text1"/>
          <w:kern w:val="0"/>
          <w:shd w:val="clear" w:color="auto" w:fill="FFFFFF"/>
          <w:lang w:eastAsia="en-US"/>
        </w:rPr>
        <w:t>Sleep medicine</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w:t>
      </w:r>
      <w:r>
        <w:rPr>
          <w:rFonts w:eastAsia="Times New Roman" w:cstheme="majorHAnsi"/>
          <w:color w:val="000000" w:themeColor="text1"/>
          <w:kern w:val="0"/>
          <w:shd w:val="clear" w:color="auto" w:fill="FFFFFF"/>
          <w:lang w:eastAsia="en-US"/>
        </w:rPr>
        <w:t>(6), 602-612.</w:t>
      </w:r>
      <w:r>
        <w:rPr>
          <w:rFonts w:eastAsia="Times New Roman" w:cstheme="majorHAnsi"/>
          <w:color w:val="000000" w:themeColor="text1"/>
          <w:kern w:val="0"/>
          <w:lang w:eastAsia="en-US"/>
        </w:rPr>
        <w:t xml:space="preserve">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xml:space="preserve">: </w:t>
      </w:r>
      <w:hyperlink r:id="rId25" w:tgtFrame="Persistent link using digital object identifier">
        <w:r>
          <w:rPr>
            <w:rStyle w:val="InternetLink"/>
            <w:rFonts w:eastAsia="Times New Roman" w:cstheme="minorHAnsi"/>
            <w:color w:val="000000" w:themeColor="text1"/>
          </w:rPr>
          <w:t>https://doi.org/10.1016/j.sleep.2006.12.002</w:t>
        </w:r>
      </w:hyperlink>
    </w:p>
    <w:p w14:paraId="76B2A2C8" w14:textId="77777777" w:rsidR="005210E5" w:rsidRDefault="004F35FD">
      <w:pPr>
        <w:ind w:firstLine="0"/>
        <w:rPr>
          <w:rFonts w:eastAsia="Times New Roman" w:cstheme="minorHAnsi"/>
          <w:color w:val="000000" w:themeColor="text1"/>
          <w:kern w:val="0"/>
          <w:highlight w:val="white"/>
          <w:lang w:eastAsia="en-US"/>
        </w:rPr>
      </w:pPr>
      <w:r>
        <w:rPr>
          <w:rFonts w:cstheme="minorHAnsi"/>
          <w:color w:val="000000" w:themeColor="text1"/>
          <w:kern w:val="0"/>
        </w:rPr>
        <w:t>*-</w:t>
      </w:r>
      <w:r>
        <w:rPr>
          <w:rFonts w:eastAsia="Times New Roman" w:cstheme="minorHAnsi"/>
          <w:color w:val="000000" w:themeColor="text1"/>
          <w:shd w:val="clear" w:color="auto" w:fill="FFFFFF"/>
        </w:rPr>
        <w:t xml:space="preserve"> </w:t>
      </w:r>
      <w:r>
        <w:rPr>
          <w:rFonts w:eastAsia="Times New Roman" w:cstheme="minorHAnsi"/>
          <w:color w:val="000000" w:themeColor="text1"/>
          <w:kern w:val="0"/>
          <w:shd w:val="clear" w:color="auto" w:fill="FFFFFF"/>
          <w:lang w:eastAsia="en-US"/>
        </w:rPr>
        <w:t xml:space="preserve">Dahl, R. E. (1996, March). The impact of inadequate sleep on children's daytime cognitive </w:t>
      </w:r>
    </w:p>
    <w:p w14:paraId="3E1BD495" w14:textId="77777777" w:rsidR="005210E5" w:rsidRDefault="004F35FD">
      <w:pPr>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function. In </w:t>
      </w:r>
      <w:r>
        <w:rPr>
          <w:rFonts w:eastAsia="Times New Roman" w:cstheme="minorHAnsi"/>
          <w:i/>
          <w:iCs/>
          <w:color w:val="000000" w:themeColor="text1"/>
          <w:kern w:val="0"/>
          <w:shd w:val="clear" w:color="auto" w:fill="FFFFFF"/>
          <w:lang w:eastAsia="en-US"/>
        </w:rPr>
        <w:t>Seminars in pediatric neurology</w:t>
      </w:r>
      <w:r>
        <w:rPr>
          <w:rFonts w:eastAsia="Times New Roman" w:cstheme="minorHAnsi"/>
          <w:color w:val="000000" w:themeColor="text1"/>
          <w:kern w:val="0"/>
          <w:shd w:val="clear" w:color="auto" w:fill="FFFFFF"/>
          <w:lang w:eastAsia="en-US"/>
        </w:rPr>
        <w:t> (Vol. 3, No. 1, pp. 44-50). WB Saunders.</w:t>
      </w:r>
    </w:p>
    <w:p w14:paraId="4CB730C5"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De </w:t>
      </w:r>
      <w:proofErr w:type="spellStart"/>
      <w:r>
        <w:rPr>
          <w:rFonts w:eastAsia="Times New Roman" w:cstheme="minorHAnsi"/>
          <w:color w:val="000000" w:themeColor="text1"/>
          <w:kern w:val="0"/>
          <w:shd w:val="clear" w:color="auto" w:fill="FFFFFF"/>
          <w:lang w:eastAsia="en-US"/>
        </w:rPr>
        <w:t>Koninck</w:t>
      </w:r>
      <w:proofErr w:type="spellEnd"/>
      <w:r>
        <w:rPr>
          <w:rFonts w:eastAsia="Times New Roman" w:cstheme="minorHAnsi"/>
          <w:color w:val="000000" w:themeColor="text1"/>
          <w:kern w:val="0"/>
          <w:shd w:val="clear" w:color="auto" w:fill="FFFFFF"/>
          <w:lang w:eastAsia="en-US"/>
        </w:rPr>
        <w:t xml:space="preserve">, J., Lorrain, D., Christ, G., Proulx, G., &amp; Coulombe, D. (1989). Intensive language </w:t>
      </w:r>
    </w:p>
    <w:p w14:paraId="2AD6CAD6"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learning and increases in rapid eye movement sleep: Evidence of a performance </w:t>
      </w:r>
    </w:p>
    <w:p w14:paraId="0D304258" w14:textId="77777777" w:rsidR="005210E5" w:rsidRDefault="004F35FD">
      <w:pPr>
        <w:ind w:left="720" w:firstLine="0"/>
      </w:pPr>
      <w:r>
        <w:rPr>
          <w:rFonts w:eastAsia="Times New Roman" w:cstheme="minorHAnsi"/>
          <w:color w:val="000000" w:themeColor="text1"/>
          <w:kern w:val="0"/>
          <w:shd w:val="clear" w:color="auto" w:fill="FFFFFF"/>
          <w:lang w:eastAsia="en-US"/>
        </w:rPr>
        <w:lastRenderedPageBreak/>
        <w:t>factor. </w:t>
      </w:r>
      <w:r>
        <w:rPr>
          <w:rFonts w:eastAsia="Times New Roman" w:cstheme="minorHAnsi"/>
          <w:i/>
          <w:iCs/>
          <w:color w:val="000000" w:themeColor="text1"/>
          <w:kern w:val="0"/>
          <w:shd w:val="clear" w:color="auto" w:fill="FFFFFF"/>
          <w:lang w:eastAsia="en-US"/>
        </w:rPr>
        <w:t>International Journal of Psychophysiology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w:t>
      </w:r>
      <w:r>
        <w:rPr>
          <w:rFonts w:eastAsia="Times New Roman" w:cstheme="minorHAnsi"/>
          <w:color w:val="000000" w:themeColor="text1"/>
          <w:kern w:val="0"/>
          <w:shd w:val="clear" w:color="auto" w:fill="FFFFFF"/>
          <w:lang w:eastAsia="en-US"/>
        </w:rPr>
        <w:t xml:space="preserve">(1), 43-47.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6" w:tgtFrame="Persistent link using digital object identifier">
        <w:r>
          <w:rPr>
            <w:rStyle w:val="InternetLink"/>
            <w:rFonts w:ascii="Arial" w:eastAsia="Times New Roman" w:hAnsi="Arial" w:cs="Arial"/>
            <w:color w:val="000000" w:themeColor="text1"/>
            <w:sz w:val="20"/>
            <w:szCs w:val="20"/>
          </w:rPr>
          <w:t>https://doi.org/10.1016/0167-8760(89)90018-4</w:t>
        </w:r>
      </w:hyperlink>
    </w:p>
    <w:p w14:paraId="0F6DF234"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Dewald, J.F., Meijer, A.M., Oort, F.J., </w:t>
      </w:r>
      <w:proofErr w:type="spellStart"/>
      <w:r>
        <w:rPr>
          <w:rFonts w:cstheme="majorHAnsi"/>
          <w:color w:val="000000" w:themeColor="text1"/>
          <w:kern w:val="0"/>
        </w:rPr>
        <w:t>Kerkhof</w:t>
      </w:r>
      <w:proofErr w:type="spellEnd"/>
      <w:r>
        <w:rPr>
          <w:rFonts w:cstheme="majorHAnsi"/>
          <w:color w:val="000000" w:themeColor="text1"/>
          <w:kern w:val="0"/>
        </w:rPr>
        <w:t xml:space="preserve">, G.A., &amp; </w:t>
      </w:r>
      <w:proofErr w:type="spellStart"/>
      <w:r>
        <w:rPr>
          <w:rFonts w:cstheme="majorHAnsi"/>
          <w:color w:val="000000" w:themeColor="text1"/>
          <w:kern w:val="0"/>
        </w:rPr>
        <w:t>Bögels</w:t>
      </w:r>
      <w:proofErr w:type="spellEnd"/>
      <w:r>
        <w:rPr>
          <w:rFonts w:cstheme="majorHAnsi"/>
          <w:color w:val="000000" w:themeColor="text1"/>
          <w:kern w:val="0"/>
        </w:rPr>
        <w:t xml:space="preserve">, S.M. (2010). The influence of </w:t>
      </w:r>
    </w:p>
    <w:p w14:paraId="07F16C44"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sleep quality, sleep duration and sleepiness on school performance in children and adolescents: A meta-analytic review. </w:t>
      </w:r>
      <w:r>
        <w:rPr>
          <w:rFonts w:cstheme="majorHAnsi"/>
          <w:i/>
          <w:color w:val="000000" w:themeColor="text1"/>
          <w:kern w:val="0"/>
        </w:rPr>
        <w:t>Sleep Medicine Reviews, 14,</w:t>
      </w:r>
      <w:r>
        <w:rPr>
          <w:rFonts w:cstheme="majorHAnsi"/>
          <w:color w:val="000000" w:themeColor="text1"/>
          <w:kern w:val="0"/>
        </w:rPr>
        <w:t xml:space="preserve"> 179–189.</w:t>
      </w:r>
      <w:r>
        <w:rPr>
          <w:rFonts w:ascii="MS Mincho" w:eastAsia="MS Mincho" w:hAnsi="MS Mincho" w:cs="MS Mincho"/>
          <w:color w:val="000000" w:themeColor="text1"/>
          <w:kern w:val="0"/>
        </w:rPr>
        <w:t> </w:t>
      </w:r>
      <w:r>
        <w:rPr>
          <w:rFonts w:eastAsia="Times New Roman"/>
          <w:color w:val="000000" w:themeColor="text1"/>
        </w:rPr>
        <w:t xml:space="preserve"> </w:t>
      </w:r>
      <w:proofErr w:type="gramStart"/>
      <w:r>
        <w:rPr>
          <w:rFonts w:eastAsia="Times New Roman" w:cs="Times New Roman"/>
          <w:color w:val="000000" w:themeColor="text1"/>
          <w:kern w:val="0"/>
          <w:lang w:eastAsia="en-US"/>
        </w:rPr>
        <w:t>doi:10.1016/j.smrv</w:t>
      </w:r>
      <w:proofErr w:type="gramEnd"/>
      <w:r>
        <w:rPr>
          <w:rFonts w:eastAsia="Times New Roman" w:cs="Times New Roman"/>
          <w:color w:val="000000" w:themeColor="text1"/>
          <w:kern w:val="0"/>
          <w:lang w:eastAsia="en-US"/>
        </w:rPr>
        <w:t>.2009.10.004</w:t>
      </w:r>
    </w:p>
    <w:p w14:paraId="53D32918" w14:textId="77777777" w:rsidR="005210E5" w:rsidRDefault="004F35FD">
      <w:pPr>
        <w:ind w:firstLine="0"/>
        <w:rPr>
          <w:color w:val="000000" w:themeColor="text1"/>
          <w:highlight w:val="white"/>
        </w:rPr>
      </w:pPr>
      <w:r>
        <w:rPr>
          <w:color w:val="000000" w:themeColor="text1"/>
          <w:shd w:val="clear" w:color="auto" w:fill="FFFFFF"/>
        </w:rPr>
        <w:t xml:space="preserve">Dunn, A. L., Trivedi, M. H., O'Neal, H. A. (2001). Physical activity dose-response effects on </w:t>
      </w:r>
    </w:p>
    <w:p w14:paraId="66DC66FE" w14:textId="77777777" w:rsidR="005210E5" w:rsidRDefault="004F35FD">
      <w:pPr>
        <w:ind w:left="720" w:firstLine="0"/>
        <w:rPr>
          <w:color w:val="000000" w:themeColor="text1"/>
        </w:rPr>
      </w:pPr>
      <w:r>
        <w:rPr>
          <w:color w:val="000000" w:themeColor="text1"/>
          <w:shd w:val="clear" w:color="auto" w:fill="FFFFFF"/>
        </w:rPr>
        <w:t xml:space="preserve">outcomes of depression and anxiety. </w:t>
      </w:r>
      <w:r>
        <w:rPr>
          <w:i/>
          <w:color w:val="000000" w:themeColor="text1"/>
          <w:shd w:val="clear" w:color="auto" w:fill="FFFFFF"/>
        </w:rPr>
        <w:t>Medicine and Science in Sports and Exercise, 33(Supplement 6),</w:t>
      </w:r>
      <w:r>
        <w:rPr>
          <w:color w:val="000000" w:themeColor="text1"/>
          <w:shd w:val="clear" w:color="auto" w:fill="FFFFFF"/>
        </w:rPr>
        <w:t xml:space="preserve"> S587-S597. Retrieved from: https://www.ncbi.nlm.nih.gov/books/NBK68727/</w:t>
      </w:r>
    </w:p>
    <w:p w14:paraId="3067FFFB" w14:textId="77777777" w:rsidR="005210E5" w:rsidRDefault="004F35FD">
      <w:pPr>
        <w:ind w:firstLine="0"/>
        <w:rPr>
          <w:color w:val="000000" w:themeColor="text1"/>
        </w:rPr>
      </w:pPr>
      <w:proofErr w:type="spellStart"/>
      <w:r>
        <w:rPr>
          <w:color w:val="000000" w:themeColor="text1"/>
        </w:rPr>
        <w:t>Etnier</w:t>
      </w:r>
      <w:proofErr w:type="spellEnd"/>
      <w:r>
        <w:rPr>
          <w:color w:val="000000" w:themeColor="text1"/>
        </w:rPr>
        <w:t xml:space="preserve">, J. L., Nowell, P. M., Landers, D. M., &amp; Sibley, B. A. (2006). A meta-regression to </w:t>
      </w:r>
    </w:p>
    <w:p w14:paraId="20D414A1" w14:textId="77777777" w:rsidR="005210E5" w:rsidRDefault="004F35FD">
      <w:pPr>
        <w:ind w:left="720" w:firstLine="0"/>
      </w:pPr>
      <w:r>
        <w:rPr>
          <w:color w:val="000000" w:themeColor="text1"/>
        </w:rPr>
        <w:t xml:space="preserve">examine the relationship between aerobic fitness and cognitive performance. </w:t>
      </w:r>
      <w:r>
        <w:rPr>
          <w:i/>
          <w:color w:val="000000" w:themeColor="text1"/>
        </w:rPr>
        <w:t xml:space="preserve">Brain Research Reviews, 52, </w:t>
      </w:r>
      <w:r>
        <w:rPr>
          <w:color w:val="000000" w:themeColor="text1"/>
        </w:rPr>
        <w:t xml:space="preserve">119–130. </w:t>
      </w:r>
      <w:proofErr w:type="spellStart"/>
      <w:r>
        <w:rPr>
          <w:color w:val="000000" w:themeColor="text1"/>
        </w:rPr>
        <w:t>doi</w:t>
      </w:r>
      <w:proofErr w:type="spellEnd"/>
      <w:r>
        <w:rPr>
          <w:color w:val="000000" w:themeColor="text1"/>
        </w:rPr>
        <w:t xml:space="preserve">: </w:t>
      </w:r>
      <w:hyperlink r:id="rId27" w:tgtFrame="Persistent link using digital object identifier">
        <w:r>
          <w:rPr>
            <w:rStyle w:val="InternetLink"/>
            <w:rFonts w:ascii="Arial" w:eastAsia="Times New Roman" w:hAnsi="Arial" w:cs="Arial"/>
            <w:color w:val="000000" w:themeColor="text1"/>
            <w:sz w:val="20"/>
            <w:szCs w:val="20"/>
          </w:rPr>
          <w:t>https://doi.org/10.1016/j.brainresrev.2006.01.002</w:t>
        </w:r>
      </w:hyperlink>
    </w:p>
    <w:p w14:paraId="0328332B" w14:textId="77777777" w:rsidR="005210E5" w:rsidRDefault="004F35FD">
      <w:pPr>
        <w:ind w:firstLine="0"/>
        <w:rPr>
          <w:color w:val="000000" w:themeColor="text1"/>
        </w:rPr>
      </w:pPr>
      <w:proofErr w:type="spellStart"/>
      <w:r>
        <w:rPr>
          <w:color w:val="000000" w:themeColor="text1"/>
        </w:rPr>
        <w:t>Eveland</w:t>
      </w:r>
      <w:proofErr w:type="spellEnd"/>
      <w:r>
        <w:rPr>
          <w:color w:val="000000" w:themeColor="text1"/>
        </w:rPr>
        <w:t xml:space="preserve">-Sayers, B. M., Farley, R. S., Fuller, D. K., Morgan, D. W., &amp; Caputo, J. L. (2009). </w:t>
      </w:r>
    </w:p>
    <w:p w14:paraId="383FA175" w14:textId="77777777" w:rsidR="005210E5" w:rsidRDefault="004F35FD">
      <w:pPr>
        <w:ind w:left="720" w:firstLine="0"/>
        <w:rPr>
          <w:color w:val="000000" w:themeColor="text1"/>
        </w:rPr>
      </w:pPr>
      <w:r>
        <w:rPr>
          <w:color w:val="000000" w:themeColor="text1"/>
        </w:rPr>
        <w:t xml:space="preserve">Physical fitness and academic achievement in elementary school children. </w:t>
      </w:r>
      <w:r>
        <w:rPr>
          <w:i/>
          <w:color w:val="000000" w:themeColor="text1"/>
        </w:rPr>
        <w:t>Journal of Physical Activity and Health, 66,</w:t>
      </w:r>
      <w:r>
        <w:rPr>
          <w:color w:val="000000" w:themeColor="text1"/>
        </w:rPr>
        <w:t xml:space="preserve"> 99–104.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10.1123/jpah.6.1.99</w:t>
      </w:r>
    </w:p>
    <w:p w14:paraId="7C21DF1E" w14:textId="77777777" w:rsidR="005210E5" w:rsidRDefault="004F35FD">
      <w:pPr>
        <w:pStyle w:val="Heading3"/>
        <w:ind w:firstLine="0"/>
        <w:rPr>
          <w:rFonts w:eastAsia="Times New Roman" w:cstheme="majorHAnsi"/>
          <w:b w:val="0"/>
          <w:color w:val="000000" w:themeColor="text1"/>
          <w:lang w:eastAsia="en-US"/>
        </w:rPr>
      </w:pPr>
      <w:proofErr w:type="spellStart"/>
      <w:r>
        <w:rPr>
          <w:b w:val="0"/>
          <w:color w:val="000000" w:themeColor="text1"/>
        </w:rPr>
        <w:t>Fedewa</w:t>
      </w:r>
      <w:proofErr w:type="spellEnd"/>
      <w:r>
        <w:rPr>
          <w:b w:val="0"/>
          <w:color w:val="000000" w:themeColor="text1"/>
        </w:rPr>
        <w:t xml:space="preserve">, A. L., &amp; </w:t>
      </w:r>
      <w:proofErr w:type="spellStart"/>
      <w:r>
        <w:rPr>
          <w:b w:val="0"/>
          <w:color w:val="000000" w:themeColor="text1"/>
        </w:rPr>
        <w:t>Ahn</w:t>
      </w:r>
      <w:proofErr w:type="spellEnd"/>
      <w:r>
        <w:rPr>
          <w:b w:val="0"/>
          <w:color w:val="000000" w:themeColor="text1"/>
        </w:rPr>
        <w:t>, S. (2011).</w:t>
      </w:r>
      <w:r>
        <w:rPr>
          <w:color w:val="000000" w:themeColor="text1"/>
        </w:rPr>
        <w:t xml:space="preserve"> </w:t>
      </w:r>
      <w:r>
        <w:rPr>
          <w:rFonts w:eastAsia="Times New Roman" w:cstheme="majorHAnsi"/>
          <w:b w:val="0"/>
          <w:color w:val="000000" w:themeColor="text1"/>
          <w:lang w:eastAsia="en-US"/>
        </w:rPr>
        <w:t xml:space="preserve">The Effects of Physical Activity and Physical Fitness on </w:t>
      </w:r>
    </w:p>
    <w:p w14:paraId="3A797C08" w14:textId="77777777" w:rsidR="005210E5" w:rsidRDefault="004F35FD">
      <w:pPr>
        <w:pStyle w:val="Heading3"/>
        <w:ind w:left="720" w:firstLine="0"/>
        <w:rPr>
          <w:rFonts w:eastAsia="Times New Roman" w:cstheme="majorHAnsi"/>
          <w:b w:val="0"/>
          <w:color w:val="000000" w:themeColor="text1"/>
          <w:lang w:eastAsia="en-US"/>
        </w:rPr>
      </w:pPr>
      <w:r>
        <w:rPr>
          <w:rFonts w:eastAsia="Times New Roman" w:cstheme="majorHAnsi"/>
          <w:b w:val="0"/>
          <w:color w:val="000000" w:themeColor="text1"/>
          <w:lang w:eastAsia="en-US"/>
        </w:rPr>
        <w:t xml:space="preserve">Children's Achievement and Cognitive Outcomes. </w:t>
      </w:r>
      <w:r>
        <w:rPr>
          <w:rFonts w:eastAsia="Times New Roman" w:cstheme="majorHAnsi"/>
          <w:b w:val="0"/>
          <w:i/>
          <w:color w:val="000000" w:themeColor="text1"/>
          <w:lang w:eastAsia="en-US"/>
        </w:rPr>
        <w:t>Research Quarterly for Exercise and Sport, 82(3),</w:t>
      </w:r>
      <w:r>
        <w:rPr>
          <w:rFonts w:eastAsia="Times New Roman" w:cstheme="majorHAnsi"/>
          <w:b w:val="0"/>
          <w:color w:val="000000" w:themeColor="text1"/>
          <w:lang w:eastAsia="en-US"/>
        </w:rPr>
        <w:t xml:space="preserve"> 521-535. </w:t>
      </w:r>
      <w:proofErr w:type="spellStart"/>
      <w:r>
        <w:rPr>
          <w:rFonts w:eastAsia="Times New Roman" w:cstheme="majorHAnsi"/>
          <w:b w:val="0"/>
          <w:color w:val="000000" w:themeColor="text1"/>
          <w:lang w:eastAsia="en-US"/>
        </w:rPr>
        <w:t>doi</w:t>
      </w:r>
      <w:proofErr w:type="spellEnd"/>
      <w:r>
        <w:rPr>
          <w:rFonts w:eastAsia="Times New Roman" w:cstheme="majorHAnsi"/>
          <w:b w:val="0"/>
          <w:color w:val="000000" w:themeColor="text1"/>
          <w:lang w:eastAsia="en-US"/>
        </w:rPr>
        <w:t xml:space="preserve">: 10.1080/02701367.2011.10599785 </w:t>
      </w:r>
    </w:p>
    <w:p w14:paraId="61981BBE"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Finn, J. D., &amp; Rock, D. A. (1997). Academic success among students at risk for school </w:t>
      </w:r>
    </w:p>
    <w:p w14:paraId="236D23E3" w14:textId="77777777" w:rsidR="005210E5" w:rsidRDefault="004F35FD">
      <w:pPr>
        <w:ind w:left="720" w:firstLine="0"/>
      </w:pPr>
      <w:r>
        <w:rPr>
          <w:rFonts w:eastAsia="Times New Roman" w:cstheme="minorHAnsi"/>
          <w:color w:val="000000" w:themeColor="text1"/>
          <w:kern w:val="0"/>
          <w:shd w:val="clear" w:color="auto" w:fill="FFFFFF"/>
          <w:lang w:eastAsia="en-US"/>
        </w:rPr>
        <w:t>failure. </w:t>
      </w:r>
      <w:r>
        <w:rPr>
          <w:rFonts w:eastAsia="Times New Roman" w:cstheme="minorHAnsi"/>
          <w:i/>
          <w:iCs/>
          <w:color w:val="000000" w:themeColor="text1"/>
          <w:kern w:val="0"/>
          <w:shd w:val="clear" w:color="auto" w:fill="FFFFFF"/>
          <w:lang w:eastAsia="en-US"/>
        </w:rPr>
        <w:t>Journal of applied psychology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82</w:t>
      </w:r>
      <w:r>
        <w:rPr>
          <w:rFonts w:eastAsia="Times New Roman" w:cstheme="minorHAnsi"/>
          <w:color w:val="000000" w:themeColor="text1"/>
          <w:kern w:val="0"/>
          <w:shd w:val="clear" w:color="auto" w:fill="FFFFFF"/>
          <w:lang w:eastAsia="en-US"/>
        </w:rPr>
        <w:t xml:space="preserve">(2), 221.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28" w:tgtFrame="_blank">
        <w:r>
          <w:rPr>
            <w:rStyle w:val="InternetLink"/>
            <w:rFonts w:ascii="Helvetica" w:eastAsia="Times New Roman" w:hAnsi="Helvetica"/>
            <w:color w:val="000000" w:themeColor="text1"/>
            <w:sz w:val="21"/>
            <w:szCs w:val="21"/>
            <w:highlight w:val="white"/>
          </w:rPr>
          <w:t>http://dx.doi.org/10.1037/0021-9010.82.2.221</w:t>
        </w:r>
      </w:hyperlink>
    </w:p>
    <w:p w14:paraId="2D068977"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Fredricks, J. A., Blumenfeld, P. C., &amp; Paris, A. H. (2004). School engagement: Potential of the </w:t>
      </w:r>
    </w:p>
    <w:p w14:paraId="6ED47770" w14:textId="77777777" w:rsidR="005210E5" w:rsidRDefault="004F35FD">
      <w:pPr>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concept, state of the evidence. </w:t>
      </w:r>
      <w:r>
        <w:rPr>
          <w:rFonts w:eastAsia="Times New Roman" w:cstheme="minorHAnsi"/>
          <w:i/>
          <w:iCs/>
          <w:color w:val="000000" w:themeColor="text1"/>
          <w:kern w:val="0"/>
          <w:shd w:val="clear" w:color="auto" w:fill="FFFFFF"/>
          <w:lang w:eastAsia="en-US"/>
        </w:rPr>
        <w:t>Review of educational research</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74</w:t>
      </w:r>
      <w:r>
        <w:rPr>
          <w:rFonts w:eastAsia="Times New Roman" w:cstheme="minorHAnsi"/>
          <w:color w:val="000000" w:themeColor="text1"/>
          <w:kern w:val="0"/>
          <w:shd w:val="clear" w:color="auto" w:fill="FFFFFF"/>
          <w:lang w:eastAsia="en-US"/>
        </w:rPr>
        <w:t>(1), 59-109.</w:t>
      </w:r>
    </w:p>
    <w:p w14:paraId="67F70264" w14:textId="77777777" w:rsidR="005210E5" w:rsidRDefault="004F35FD">
      <w:pPr>
        <w:ind w:firstLine="0"/>
        <w:rPr>
          <w:color w:val="000000" w:themeColor="text1"/>
          <w:lang w:eastAsia="en-US"/>
        </w:rPr>
      </w:pPr>
      <w:proofErr w:type="spellStart"/>
      <w:r>
        <w:rPr>
          <w:color w:val="000000" w:themeColor="text1"/>
          <w:lang w:eastAsia="en-US"/>
        </w:rPr>
        <w:lastRenderedPageBreak/>
        <w:t>Froh</w:t>
      </w:r>
      <w:proofErr w:type="spellEnd"/>
      <w:r>
        <w:rPr>
          <w:color w:val="000000" w:themeColor="text1"/>
          <w:lang w:eastAsia="en-US"/>
        </w:rPr>
        <w:t xml:space="preserve">, R. C., &amp; Hawkes, M. (1996). Assessing student involvement in learning. In R. J. Menges, </w:t>
      </w:r>
    </w:p>
    <w:p w14:paraId="0A23962A" w14:textId="77777777" w:rsidR="005210E5" w:rsidRDefault="004F35FD">
      <w:pPr>
        <w:ind w:left="720" w:firstLine="0"/>
        <w:rPr>
          <w:color w:val="000000" w:themeColor="text1"/>
          <w:lang w:eastAsia="en-US"/>
        </w:rPr>
      </w:pPr>
      <w:r>
        <w:rPr>
          <w:color w:val="000000" w:themeColor="text1"/>
          <w:lang w:eastAsia="en-US"/>
        </w:rPr>
        <w:t>M. Weimer, &amp; Associates (Eds.), Teaching on solid ground: Using scholarship to improve practice (pp. 125-153). San Francisco: Jossey-Bass.</w:t>
      </w:r>
    </w:p>
    <w:p w14:paraId="124488F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Furniss, T., Beyer, T., &amp; Müller, J. M. (2009). Impact of life events on child mental health </w:t>
      </w:r>
    </w:p>
    <w:p w14:paraId="6A4694E3" w14:textId="77777777" w:rsidR="005210E5" w:rsidRDefault="004F35FD">
      <w:pPr>
        <w:widowControl w:val="0"/>
        <w:spacing w:after="240"/>
        <w:ind w:left="720" w:firstLine="0"/>
        <w:rPr>
          <w:rFonts w:asciiTheme="majorHAnsi" w:hAnsiTheme="majorHAnsi" w:cstheme="majorHAnsi"/>
          <w:color w:val="000000" w:themeColor="text1"/>
          <w:kern w:val="0"/>
        </w:rPr>
      </w:pPr>
      <w:r>
        <w:rPr>
          <w:rFonts w:cstheme="majorHAnsi"/>
          <w:color w:val="000000" w:themeColor="text1"/>
          <w:kern w:val="0"/>
        </w:rPr>
        <w:t xml:space="preserve">before school entry at age six. </w:t>
      </w:r>
      <w:r>
        <w:rPr>
          <w:rFonts w:cstheme="majorHAnsi"/>
          <w:i/>
          <w:iCs/>
          <w:color w:val="000000" w:themeColor="text1"/>
          <w:kern w:val="0"/>
        </w:rPr>
        <w:t xml:space="preserve">European Child &amp; Adolescent Psychiatry, 18, </w:t>
      </w:r>
      <w:r>
        <w:rPr>
          <w:rFonts w:cstheme="majorHAnsi"/>
          <w:color w:val="000000" w:themeColor="text1"/>
          <w:kern w:val="0"/>
        </w:rPr>
        <w:t xml:space="preserve">717–724. http://dx.doi.org/10.1007/s00787- 009-0013-z </w:t>
      </w:r>
    </w:p>
    <w:p w14:paraId="30CAB4AA" w14:textId="77777777" w:rsidR="005210E5" w:rsidRDefault="004F35FD">
      <w:pPr>
        <w:ind w:firstLine="0"/>
        <w:rPr>
          <w:color w:val="000000" w:themeColor="text1"/>
        </w:rPr>
      </w:pPr>
      <w:proofErr w:type="spellStart"/>
      <w:r>
        <w:rPr>
          <w:color w:val="000000" w:themeColor="text1"/>
        </w:rPr>
        <w:t>Galper</w:t>
      </w:r>
      <w:proofErr w:type="spellEnd"/>
      <w:r>
        <w:rPr>
          <w:color w:val="000000" w:themeColor="text1"/>
        </w:rPr>
        <w:t xml:space="preserve">, D. I., Trivedi, M. H., Barlow, C. E., Dun, A.L., &amp; </w:t>
      </w:r>
      <w:proofErr w:type="spellStart"/>
      <w:r>
        <w:rPr>
          <w:color w:val="000000" w:themeColor="text1"/>
        </w:rPr>
        <w:t>Kampert</w:t>
      </w:r>
      <w:proofErr w:type="spellEnd"/>
      <w:r>
        <w:rPr>
          <w:color w:val="000000" w:themeColor="text1"/>
        </w:rPr>
        <w:t xml:space="preserve">, J. B. (2006). Inverse </w:t>
      </w:r>
    </w:p>
    <w:p w14:paraId="6B819C52" w14:textId="77777777" w:rsidR="005210E5" w:rsidRDefault="004F35FD">
      <w:pPr>
        <w:ind w:left="720" w:firstLine="0"/>
        <w:rPr>
          <w:color w:val="000000" w:themeColor="text1"/>
        </w:rPr>
      </w:pPr>
      <w:r>
        <w:rPr>
          <w:color w:val="000000" w:themeColor="text1"/>
        </w:rPr>
        <w:t xml:space="preserve">Association between Physical Inactivity and Mental Health in Men and Women.  </w:t>
      </w:r>
      <w:r>
        <w:rPr>
          <w:rFonts w:eastAsia="Times New Roman" w:cs="Times New Roman"/>
          <w:i/>
          <w:color w:val="000000" w:themeColor="text1"/>
          <w:kern w:val="0"/>
          <w:lang w:eastAsia="en-US"/>
        </w:rPr>
        <w:t>Medicine &amp; Science in Sports &amp; Exercise, 38(1),</w:t>
      </w:r>
      <w:r>
        <w:rPr>
          <w:rFonts w:eastAsia="Times New Roman" w:cs="Times New Roman"/>
          <w:color w:val="000000" w:themeColor="text1"/>
          <w:kern w:val="0"/>
          <w:lang w:eastAsia="en-US"/>
        </w:rPr>
        <w:t xml:space="preserve"> 173–178. </w:t>
      </w:r>
      <w:proofErr w:type="spellStart"/>
      <w:r>
        <w:rPr>
          <w:rFonts w:eastAsia="Times New Roman" w:cs="Times New Roman"/>
          <w:color w:val="000000" w:themeColor="text1"/>
          <w:kern w:val="0"/>
          <w:lang w:eastAsia="en-US"/>
        </w:rPr>
        <w:t>doi</w:t>
      </w:r>
      <w:proofErr w:type="spellEnd"/>
      <w:r>
        <w:rPr>
          <w:color w:val="000000" w:themeColor="text1"/>
        </w:rPr>
        <w:t>: 10.1249/01.mss.0000180883.32116.28</w:t>
      </w:r>
    </w:p>
    <w:p w14:paraId="6656E954" w14:textId="77777777" w:rsidR="005210E5" w:rsidRDefault="004F35FD">
      <w:pPr>
        <w:ind w:firstLine="0"/>
        <w:rPr>
          <w:color w:val="000000" w:themeColor="text1"/>
        </w:rPr>
      </w:pPr>
      <w:proofErr w:type="spellStart"/>
      <w:r>
        <w:rPr>
          <w:color w:val="000000" w:themeColor="text1"/>
        </w:rPr>
        <w:t>Gaultney</w:t>
      </w:r>
      <w:proofErr w:type="spellEnd"/>
      <w:r>
        <w:rPr>
          <w:color w:val="000000" w:themeColor="text1"/>
        </w:rPr>
        <w:t xml:space="preserve">, J. F. (2010). The Prevalence of Sleep Disorders in College Students: Impact on </w:t>
      </w:r>
    </w:p>
    <w:p w14:paraId="2F4218F4" w14:textId="77777777" w:rsidR="005210E5" w:rsidRDefault="004F35FD">
      <w:pPr>
        <w:ind w:left="720" w:firstLine="0"/>
        <w:rPr>
          <w:color w:val="000000" w:themeColor="text1"/>
        </w:rPr>
      </w:pPr>
      <w:r>
        <w:rPr>
          <w:color w:val="000000" w:themeColor="text1"/>
        </w:rPr>
        <w:t xml:space="preserve">Academic Performance. </w:t>
      </w:r>
      <w:r>
        <w:rPr>
          <w:i/>
          <w:color w:val="000000" w:themeColor="text1"/>
        </w:rPr>
        <w:t>Journal of American College Health, 59(2),</w:t>
      </w:r>
      <w:r>
        <w:rPr>
          <w:color w:val="000000" w:themeColor="text1"/>
        </w:rPr>
        <w:t xml:space="preserve"> 91-97. </w:t>
      </w:r>
      <w:proofErr w:type="spellStart"/>
      <w:r>
        <w:rPr>
          <w:color w:val="000000" w:themeColor="text1"/>
        </w:rPr>
        <w:t>doi</w:t>
      </w:r>
      <w:proofErr w:type="spellEnd"/>
      <w:r>
        <w:rPr>
          <w:color w:val="000000" w:themeColor="text1"/>
        </w:rPr>
        <w:t>: 10.1080/07448481.2010.483708</w:t>
      </w:r>
    </w:p>
    <w:p w14:paraId="15C40F87" w14:textId="77777777" w:rsidR="005210E5" w:rsidRDefault="004F35FD">
      <w:pPr>
        <w:shd w:val="clear" w:color="auto" w:fill="FFFFFF"/>
        <w:ind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Gilbert, S. P. &amp; Weaver, C. C. (2010). Sleep Quality and Academic Performance in University </w:t>
      </w:r>
    </w:p>
    <w:p w14:paraId="1D945B14" w14:textId="77777777" w:rsidR="005210E5" w:rsidRDefault="004F35FD">
      <w:pPr>
        <w:shd w:val="clear" w:color="auto" w:fill="FFFFFF"/>
        <w:ind w:left="720" w:firstLine="0"/>
        <w:rPr>
          <w:rFonts w:eastAsia="Times New Roman" w:cstheme="minorHAnsi"/>
          <w:color w:val="000000" w:themeColor="text1"/>
          <w:kern w:val="0"/>
          <w:lang w:eastAsia="en-US"/>
        </w:rPr>
      </w:pPr>
      <w:r>
        <w:rPr>
          <w:rFonts w:eastAsia="Times New Roman" w:cstheme="minorHAnsi"/>
          <w:color w:val="000000" w:themeColor="text1"/>
          <w:kern w:val="0"/>
          <w:lang w:eastAsia="en-US"/>
        </w:rPr>
        <w:t xml:space="preserve">Students: A Wake-Up Call for College Psychologists. </w:t>
      </w:r>
      <w:r>
        <w:rPr>
          <w:rFonts w:eastAsia="Times New Roman" w:cstheme="minorHAnsi"/>
          <w:i/>
          <w:color w:val="000000" w:themeColor="text1"/>
          <w:kern w:val="0"/>
          <w:lang w:eastAsia="en-US"/>
        </w:rPr>
        <w:t xml:space="preserve">Journal of College Student Psychotherapy, 24:4, </w:t>
      </w:r>
      <w:r>
        <w:rPr>
          <w:rFonts w:eastAsia="Times New Roman" w:cstheme="minorHAnsi"/>
          <w:color w:val="000000" w:themeColor="text1"/>
          <w:kern w:val="0"/>
          <w:lang w:eastAsia="en-US"/>
        </w:rPr>
        <w:t xml:space="preserve">295-306.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10.1080/87568225.2010.509245</w:t>
      </w:r>
    </w:p>
    <w:p w14:paraId="5F76C81C" w14:textId="77777777" w:rsidR="005210E5" w:rsidRDefault="004F35FD">
      <w:pPr>
        <w:ind w:firstLine="0"/>
        <w:rPr>
          <w:color w:val="000000" w:themeColor="text1"/>
        </w:rPr>
      </w:pPr>
      <w:r>
        <w:rPr>
          <w:color w:val="000000" w:themeColor="text1"/>
        </w:rPr>
        <w:t xml:space="preserve">Godin, G. &amp; Shephard, R. J. (1985). A simple method to assess exercise behavior in the </w:t>
      </w:r>
    </w:p>
    <w:p w14:paraId="6AE7BCB3" w14:textId="77777777" w:rsidR="005210E5" w:rsidRDefault="004F35FD">
      <w:pPr>
        <w:ind w:left="720" w:firstLine="0"/>
        <w:rPr>
          <w:color w:val="000000" w:themeColor="text1"/>
        </w:rPr>
      </w:pPr>
      <w:r>
        <w:rPr>
          <w:color w:val="000000" w:themeColor="text1"/>
        </w:rPr>
        <w:t xml:space="preserve">community. </w:t>
      </w:r>
      <w:r>
        <w:rPr>
          <w:i/>
          <w:color w:val="000000" w:themeColor="text1"/>
        </w:rPr>
        <w:t>Canadian Journal of Applied Sport Sciences, 10,</w:t>
      </w:r>
      <w:r>
        <w:rPr>
          <w:color w:val="000000" w:themeColor="text1"/>
        </w:rPr>
        <w:t xml:space="preserve"> 141-146. Retrieved from: https://s3.amazonaws.com/academia.edu.documents/38737335/CJASS-1985.pdf?AWSAccessKeyId=AKIAIWOWYYGZ2Y53UL3A&amp;Expires=1509757468&amp;Signature=1rXsY3QSjaXbjc61kwK5OK8BjC4%3D&amp;response-content-disposition=inline%3B%20filename%3DA_simple_method_to_assess_exercise_behav.pdf</w:t>
      </w:r>
    </w:p>
    <w:p w14:paraId="573F19C2"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lastRenderedPageBreak/>
        <w:t xml:space="preserve">Gomes, A. A., Tavares, J., &amp; de Azevedo, M. H. P. (2011). Sleep and Academic Performance in </w:t>
      </w:r>
    </w:p>
    <w:p w14:paraId="2ACC15B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Undergraduates: A Multi-measure, Multi-predictor Approach. </w:t>
      </w:r>
      <w:r>
        <w:rPr>
          <w:rFonts w:eastAsia="Times New Roman" w:cs="Times New Roman"/>
          <w:i/>
          <w:color w:val="000000" w:themeColor="text1"/>
          <w:kern w:val="0"/>
          <w:lang w:eastAsia="en-US"/>
        </w:rPr>
        <w:t>Chronobiology International, 28(9),</w:t>
      </w:r>
      <w:r>
        <w:rPr>
          <w:rFonts w:eastAsia="Times New Roman" w:cs="Times New Roman"/>
          <w:color w:val="000000" w:themeColor="text1"/>
          <w:kern w:val="0"/>
          <w:lang w:eastAsia="en-US"/>
        </w:rPr>
        <w:t xml:space="preserve"> 786-801.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10.3109/07420528.2011.606518</w:t>
      </w:r>
    </w:p>
    <w:p w14:paraId="72692EEB" w14:textId="77777777" w:rsidR="005210E5" w:rsidRDefault="004F35FD">
      <w:pPr>
        <w:ind w:firstLine="0"/>
        <w:rPr>
          <w:color w:val="000000" w:themeColor="text1"/>
        </w:rPr>
      </w:pPr>
      <w:proofErr w:type="spellStart"/>
      <w:r>
        <w:rPr>
          <w:color w:val="000000" w:themeColor="text1"/>
        </w:rPr>
        <w:t>Handelsman</w:t>
      </w:r>
      <w:proofErr w:type="spellEnd"/>
      <w:r>
        <w:rPr>
          <w:color w:val="000000" w:themeColor="text1"/>
        </w:rPr>
        <w:t xml:space="preserve">, M. M., Briggs, W. L., Sullivan, N., &amp; </w:t>
      </w:r>
      <w:proofErr w:type="spellStart"/>
      <w:r>
        <w:rPr>
          <w:color w:val="000000" w:themeColor="text1"/>
        </w:rPr>
        <w:t>Towler</w:t>
      </w:r>
      <w:proofErr w:type="spellEnd"/>
      <w:r>
        <w:rPr>
          <w:color w:val="000000" w:themeColor="text1"/>
        </w:rPr>
        <w:t xml:space="preserve">, A. (2005). A Measure of College </w:t>
      </w:r>
    </w:p>
    <w:p w14:paraId="4839E4BB" w14:textId="77777777" w:rsidR="005210E5" w:rsidRDefault="004F35FD">
      <w:pPr>
        <w:ind w:left="720" w:firstLine="0"/>
      </w:pPr>
      <w:r>
        <w:rPr>
          <w:color w:val="000000" w:themeColor="text1"/>
        </w:rPr>
        <w:t xml:space="preserve">Student Course Engagement. </w:t>
      </w:r>
      <w:r>
        <w:rPr>
          <w:i/>
          <w:color w:val="000000" w:themeColor="text1"/>
        </w:rPr>
        <w:t>The Journal of Educational Research, 98,</w:t>
      </w:r>
      <w:r>
        <w:rPr>
          <w:color w:val="000000" w:themeColor="text1"/>
        </w:rPr>
        <w:t xml:space="preserve"> 184-191. </w:t>
      </w:r>
      <w:proofErr w:type="spellStart"/>
      <w:r>
        <w:rPr>
          <w:color w:val="000000" w:themeColor="text1"/>
        </w:rPr>
        <w:t>doi</w:t>
      </w:r>
      <w:proofErr w:type="spellEnd"/>
      <w:r>
        <w:rPr>
          <w:color w:val="000000" w:themeColor="text1"/>
        </w:rPr>
        <w:t>:</w:t>
      </w:r>
      <w:r>
        <w:rPr>
          <w:rFonts w:ascii="Helvetica" w:eastAsia="Times New Roman" w:hAnsi="Helvetica"/>
          <w:color w:val="000000" w:themeColor="text1"/>
          <w:sz w:val="20"/>
          <w:szCs w:val="20"/>
        </w:rPr>
        <w:t xml:space="preserve"> </w:t>
      </w:r>
      <w:hyperlink r:id="rId29">
        <w:r>
          <w:rPr>
            <w:rStyle w:val="InternetLink"/>
            <w:rFonts w:ascii="Helvetica" w:eastAsia="Times New Roman" w:hAnsi="Helvetica"/>
            <w:color w:val="000000" w:themeColor="text1"/>
            <w:sz w:val="20"/>
            <w:szCs w:val="20"/>
          </w:rPr>
          <w:t>http://dx.doi.org/10.3200/JOER.98.3.184-192</w:t>
        </w:r>
      </w:hyperlink>
    </w:p>
    <w:p w14:paraId="7008C168" w14:textId="77777777" w:rsidR="005210E5" w:rsidRDefault="004F35FD">
      <w:pPr>
        <w:ind w:firstLine="0"/>
        <w:rPr>
          <w:color w:val="000000" w:themeColor="text1"/>
        </w:rPr>
      </w:pPr>
      <w:r>
        <w:rPr>
          <w:color w:val="000000" w:themeColor="text1"/>
        </w:rPr>
        <w:t xml:space="preserve">Harrison, Y. &amp; Horne, J. (1998).  Sleep loss impairs short and novel language tasks having a </w:t>
      </w:r>
    </w:p>
    <w:p w14:paraId="1AF0AD11"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prefrontal focus.  </w:t>
      </w:r>
      <w:r>
        <w:rPr>
          <w:i/>
          <w:color w:val="000000" w:themeColor="text1"/>
        </w:rPr>
        <w:t xml:space="preserve">Journal Sleep Research, 7, </w:t>
      </w:r>
      <w:r>
        <w:rPr>
          <w:color w:val="000000" w:themeColor="text1"/>
        </w:rPr>
        <w:t xml:space="preserve">95-100. </w:t>
      </w:r>
      <w:proofErr w:type="spellStart"/>
      <w:r>
        <w:rPr>
          <w:color w:val="000000" w:themeColor="text1"/>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10.1046/j.1365-2869.</w:t>
      </w:r>
      <w:proofErr w:type="gramStart"/>
      <w:r>
        <w:rPr>
          <w:rFonts w:eastAsia="Times New Roman" w:cstheme="minorHAnsi"/>
          <w:color w:val="000000" w:themeColor="text1"/>
          <w:kern w:val="0"/>
          <w:shd w:val="clear" w:color="auto" w:fill="FFFFFF"/>
          <w:lang w:eastAsia="en-US"/>
        </w:rPr>
        <w:t>1998.00104.x</w:t>
      </w:r>
      <w:proofErr w:type="gramEnd"/>
    </w:p>
    <w:p w14:paraId="1E2C2970"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Hicks, R. A., Lucero-Gorman, K., Bautista, J. (1999). Ethnicity, sleep hygiene knowledge, and </w:t>
      </w:r>
    </w:p>
    <w:p w14:paraId="1F3E7360" w14:textId="77777777" w:rsidR="005210E5" w:rsidRDefault="004F35FD">
      <w:pPr>
        <w:ind w:left="720" w:firstLine="0"/>
      </w:pPr>
      <w:r>
        <w:rPr>
          <w:rFonts w:eastAsia="Times New Roman" w:cs="Times New Roman"/>
          <w:color w:val="000000" w:themeColor="text1"/>
          <w:kern w:val="0"/>
          <w:lang w:eastAsia="en-US"/>
        </w:rPr>
        <w:t xml:space="preserve">sleep hygiene practices. </w:t>
      </w:r>
      <w:r>
        <w:rPr>
          <w:rFonts w:eastAsia="Times New Roman" w:cs="Times New Roman"/>
          <w:i/>
          <w:color w:val="000000" w:themeColor="text1"/>
          <w:kern w:val="0"/>
          <w:lang w:eastAsia="en-US"/>
        </w:rPr>
        <w:t>Percept Mot Skills., 88,</w:t>
      </w:r>
      <w:r>
        <w:rPr>
          <w:rFonts w:eastAsia="Times New Roman" w:cs="Times New Roman"/>
          <w:color w:val="000000" w:themeColor="text1"/>
          <w:kern w:val="0"/>
          <w:lang w:eastAsia="en-US"/>
        </w:rPr>
        <w:t xml:space="preserve"> 1095–1096.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0">
        <w:r>
          <w:rPr>
            <w:rStyle w:val="InternetLink"/>
            <w:rFonts w:ascii="Arial" w:eastAsia="Times New Roman" w:hAnsi="Arial" w:cs="Arial"/>
            <w:color w:val="000000" w:themeColor="text1"/>
            <w:sz w:val="21"/>
            <w:szCs w:val="21"/>
            <w:highlight w:val="white"/>
          </w:rPr>
          <w:t>https://doi.org/10.2466/pms.1999.88.3c.1095</w:t>
        </w:r>
      </w:hyperlink>
    </w:p>
    <w:p w14:paraId="39DCDA81"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Hillman, C. H., Castelli, D. M., &amp; Buck, S. M. (2005). Aerobic fitness and neurocognitive </w:t>
      </w:r>
    </w:p>
    <w:p w14:paraId="68B75C48"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function in healthy preadolescent children. </w:t>
      </w:r>
      <w:r>
        <w:rPr>
          <w:rFonts w:eastAsia="Times New Roman" w:cstheme="minorHAnsi"/>
          <w:i/>
          <w:iCs/>
          <w:color w:val="000000" w:themeColor="text1"/>
          <w:kern w:val="0"/>
          <w:shd w:val="clear" w:color="auto" w:fill="FFFFFF"/>
          <w:lang w:eastAsia="en-US"/>
        </w:rPr>
        <w:t>Medicine &amp; Science in Sports &amp; Exercise</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37</w:t>
      </w:r>
      <w:r>
        <w:rPr>
          <w:rFonts w:eastAsia="Times New Roman" w:cstheme="minorHAnsi"/>
          <w:color w:val="000000" w:themeColor="text1"/>
          <w:kern w:val="0"/>
          <w:shd w:val="clear" w:color="auto" w:fill="FFFFFF"/>
          <w:lang w:eastAsia="en-US"/>
        </w:rPr>
        <w:t xml:space="preserve">(11), 1967-1974.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10.1249/01.mss.</w:t>
      </w:r>
      <w:proofErr w:type="gramStart"/>
      <w:r>
        <w:rPr>
          <w:rFonts w:eastAsia="Times New Roman" w:cs="Times New Roman"/>
          <w:color w:val="000000" w:themeColor="text1"/>
          <w:kern w:val="0"/>
          <w:lang w:eastAsia="en-US"/>
        </w:rPr>
        <w:t>0000176680.79702.ce</w:t>
      </w:r>
      <w:proofErr w:type="gramEnd"/>
    </w:p>
    <w:p w14:paraId="5D5C12B1" w14:textId="77777777" w:rsidR="005210E5" w:rsidRDefault="004F35FD">
      <w:pPr>
        <w:ind w:firstLine="0"/>
        <w:rPr>
          <w:color w:val="000000" w:themeColor="text1"/>
        </w:rPr>
      </w:pPr>
      <w:r>
        <w:rPr>
          <w:color w:val="000000" w:themeColor="text1"/>
        </w:rPr>
        <w:t xml:space="preserve">Hillman, C. H., Erickson, K. I., &amp; Kramer, A. F. (2008). Be smart, exercise your heart: </w:t>
      </w:r>
    </w:p>
    <w:p w14:paraId="3045F6A7"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Exercise effects on brain and cognition. </w:t>
      </w:r>
      <w:r>
        <w:rPr>
          <w:i/>
          <w:color w:val="000000" w:themeColor="text1"/>
        </w:rPr>
        <w:t>Science and Society, 9,</w:t>
      </w:r>
      <w:r>
        <w:rPr>
          <w:color w:val="000000" w:themeColor="text1"/>
        </w:rPr>
        <w:t xml:space="preserve"> 58–65. doi</w:t>
      </w:r>
      <w:r>
        <w:rPr>
          <w:rFonts w:eastAsia="Times New Roman" w:cstheme="minorHAnsi"/>
          <w:color w:val="000000" w:themeColor="text1"/>
          <w:kern w:val="0"/>
          <w:shd w:val="clear" w:color="auto" w:fill="FFFFFF"/>
          <w:lang w:eastAsia="en-US"/>
        </w:rPr>
        <w:t>:10.1038/nrn229</w:t>
      </w:r>
    </w:p>
    <w:p w14:paraId="07144328" w14:textId="77777777" w:rsidR="005210E5" w:rsidRDefault="004F35FD">
      <w:pPr>
        <w:ind w:firstLine="0"/>
        <w:rPr>
          <w:i/>
          <w:iCs/>
          <w:color w:val="000000" w:themeColor="text1"/>
        </w:rPr>
      </w:pPr>
      <w:r>
        <w:rPr>
          <w:color w:val="000000" w:themeColor="text1"/>
        </w:rPr>
        <w:t xml:space="preserve">Horne, J. (1988). Sleep loss and 'divergent' thinking ability. </w:t>
      </w:r>
      <w:r>
        <w:rPr>
          <w:i/>
          <w:iCs/>
          <w:color w:val="000000" w:themeColor="text1"/>
        </w:rPr>
        <w:t xml:space="preserve">Sleep: Journal of Sleep Research &amp; </w:t>
      </w:r>
    </w:p>
    <w:p w14:paraId="2F610AE2" w14:textId="77777777" w:rsidR="005210E5" w:rsidRDefault="004F35FD">
      <w:r>
        <w:rPr>
          <w:i/>
          <w:iCs/>
          <w:color w:val="000000" w:themeColor="text1"/>
        </w:rPr>
        <w:t>Sleep Medicine</w:t>
      </w:r>
      <w:r>
        <w:rPr>
          <w:color w:val="000000" w:themeColor="text1"/>
        </w:rPr>
        <w:t xml:space="preserve">, </w:t>
      </w:r>
      <w:r>
        <w:rPr>
          <w:i/>
          <w:iCs/>
          <w:color w:val="000000" w:themeColor="text1"/>
        </w:rPr>
        <w:t>11</w:t>
      </w:r>
      <w:r>
        <w:rPr>
          <w:color w:val="000000" w:themeColor="text1"/>
        </w:rPr>
        <w:t xml:space="preserve">, 528-536. </w:t>
      </w:r>
      <w:proofErr w:type="spellStart"/>
      <w:r>
        <w:rPr>
          <w:color w:val="000000" w:themeColor="text1"/>
        </w:rPr>
        <w:t>doi</w:t>
      </w:r>
      <w:proofErr w:type="spellEnd"/>
      <w:r>
        <w:rPr>
          <w:color w:val="000000" w:themeColor="text1"/>
        </w:rPr>
        <w:t>:</w:t>
      </w:r>
      <w:r>
        <w:rPr>
          <w:rFonts w:cstheme="minorHAnsi"/>
          <w:color w:val="000000" w:themeColor="text1"/>
        </w:rPr>
        <w:t xml:space="preserve"> </w:t>
      </w:r>
      <w:hyperlink r:id="rId31">
        <w:r>
          <w:rPr>
            <w:rStyle w:val="InternetLink"/>
            <w:rFonts w:eastAsia="Times New Roman" w:cstheme="minorHAnsi"/>
            <w:color w:val="000000" w:themeColor="text1"/>
            <w:highlight w:val="white"/>
          </w:rPr>
          <w:t>https://doi.org/10.1093/sleep/11.6.528</w:t>
        </w:r>
      </w:hyperlink>
    </w:p>
    <w:p w14:paraId="38EB402A" w14:textId="77777777" w:rsidR="005210E5" w:rsidRDefault="004F35FD">
      <w:pPr>
        <w:ind w:firstLine="0"/>
        <w:rPr>
          <w:color w:val="000000" w:themeColor="text1"/>
        </w:rPr>
      </w:pPr>
      <w:r>
        <w:rPr>
          <w:color w:val="000000" w:themeColor="text1"/>
        </w:rPr>
        <w:t xml:space="preserve">Irish, L. A., Kline, C. E., Gunn, H. E., </w:t>
      </w:r>
      <w:proofErr w:type="spellStart"/>
      <w:r>
        <w:rPr>
          <w:color w:val="000000" w:themeColor="text1"/>
        </w:rPr>
        <w:t>Buysse</w:t>
      </w:r>
      <w:proofErr w:type="spellEnd"/>
      <w:r>
        <w:rPr>
          <w:color w:val="000000" w:themeColor="text1"/>
        </w:rPr>
        <w:t xml:space="preserve">, D. J., Hall, M. H. (2015). The role of sleep </w:t>
      </w:r>
    </w:p>
    <w:p w14:paraId="340970B6" w14:textId="77777777" w:rsidR="005210E5" w:rsidRDefault="004F35FD">
      <w:pPr>
        <w:ind w:left="720" w:firstLine="0"/>
      </w:pPr>
      <w:r>
        <w:rPr>
          <w:color w:val="000000" w:themeColor="text1"/>
        </w:rPr>
        <w:t xml:space="preserve">hygiene in promoting public health: A review of empirical evidence. </w:t>
      </w:r>
      <w:r>
        <w:rPr>
          <w:i/>
          <w:color w:val="000000" w:themeColor="text1"/>
        </w:rPr>
        <w:t xml:space="preserve">Sleep Medicine Reviews, 22, </w:t>
      </w:r>
      <w:r>
        <w:rPr>
          <w:color w:val="000000" w:themeColor="text1"/>
        </w:rPr>
        <w:t xml:space="preserve">23-36. </w:t>
      </w:r>
      <w:proofErr w:type="spellStart"/>
      <w:r>
        <w:rPr>
          <w:color w:val="000000" w:themeColor="text1"/>
        </w:rPr>
        <w:t>doi</w:t>
      </w:r>
      <w:proofErr w:type="spellEnd"/>
      <w:r>
        <w:rPr>
          <w:color w:val="000000" w:themeColor="text1"/>
        </w:rPr>
        <w:t xml:space="preserve">: </w:t>
      </w:r>
      <w:hyperlink r:id="rId32">
        <w:r>
          <w:rPr>
            <w:rStyle w:val="InternetLink"/>
            <w:color w:val="000000" w:themeColor="text1"/>
          </w:rPr>
          <w:t>http://dx.doi.org/10.1016/j.smrv.2014.10.001</w:t>
        </w:r>
      </w:hyperlink>
      <w:r>
        <w:rPr>
          <w:color w:val="000000" w:themeColor="text1"/>
        </w:rPr>
        <w:t xml:space="preserve"> (potentially use in discussion)</w:t>
      </w:r>
    </w:p>
    <w:p w14:paraId="6935CDB5" w14:textId="77777777" w:rsidR="005210E5" w:rsidRDefault="004F35FD">
      <w:pPr>
        <w:widowControl w:val="0"/>
        <w:spacing w:after="240"/>
        <w:ind w:firstLine="0"/>
        <w:rPr>
          <w:rFonts w:asciiTheme="majorHAnsi" w:hAnsiTheme="majorHAnsi" w:cstheme="majorHAnsi"/>
          <w:i/>
          <w:color w:val="000000" w:themeColor="text1"/>
          <w:kern w:val="0"/>
        </w:rPr>
      </w:pPr>
      <w:proofErr w:type="spellStart"/>
      <w:r>
        <w:rPr>
          <w:rFonts w:cstheme="majorHAnsi"/>
          <w:color w:val="000000" w:themeColor="text1"/>
          <w:kern w:val="0"/>
        </w:rPr>
        <w:lastRenderedPageBreak/>
        <w:t>Kall</w:t>
      </w:r>
      <w:proofErr w:type="spellEnd"/>
      <w:r>
        <w:rPr>
          <w:rFonts w:cstheme="majorHAnsi"/>
          <w:color w:val="000000" w:themeColor="text1"/>
          <w:kern w:val="0"/>
        </w:rPr>
        <w:t>, L. B., Nilsson, M., &amp; Linden, T. (2014). The impact of a physical acti</w:t>
      </w:r>
      <w:r>
        <w:rPr>
          <w:rFonts w:cstheme="majorHAnsi"/>
          <w:i/>
          <w:color w:val="000000" w:themeColor="text1"/>
          <w:kern w:val="0"/>
        </w:rPr>
        <w:t xml:space="preserve">vity intervention </w:t>
      </w:r>
    </w:p>
    <w:p w14:paraId="50217F8E"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ajorHAnsi"/>
          <w:i/>
          <w:color w:val="000000" w:themeColor="text1"/>
          <w:kern w:val="0"/>
        </w:rPr>
        <w:t>program on academic achievement in a Swedish elementary school setting. Journal of School Health, 84</w:t>
      </w:r>
      <w:r>
        <w:rPr>
          <w:rFonts w:cstheme="majorHAnsi"/>
          <w:color w:val="000000" w:themeColor="text1"/>
          <w:kern w:val="0"/>
        </w:rPr>
        <w:t xml:space="preserve">, 473-480. </w:t>
      </w:r>
      <w:proofErr w:type="spellStart"/>
      <w:r>
        <w:rPr>
          <w:rFonts w:cstheme="majorHAnsi"/>
          <w:color w:val="000000" w:themeColor="text1"/>
          <w:kern w:val="0"/>
        </w:rPr>
        <w:t>doi</w:t>
      </w:r>
      <w:proofErr w:type="spellEnd"/>
      <w:r>
        <w:rPr>
          <w:rFonts w:cstheme="majorHAnsi"/>
          <w:color w:val="000000" w:themeColor="text1"/>
          <w:kern w:val="0"/>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10.1111/josh.12179</w:t>
      </w:r>
    </w:p>
    <w:p w14:paraId="30274C85"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Kim, J. K., Conger, R. D., Elder, G. H., &amp; Lorenz, F. O. (2003). Reciprocal influences between </w:t>
      </w:r>
    </w:p>
    <w:p w14:paraId="6EAF4D4D"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stressful life events and adolescent internalizing and externalizing problems. </w:t>
      </w:r>
      <w:r>
        <w:rPr>
          <w:rFonts w:eastAsia="Times New Roman" w:cs="Times New Roman"/>
          <w:i/>
          <w:color w:val="000000" w:themeColor="text1"/>
          <w:kern w:val="0"/>
          <w:lang w:eastAsia="en-US"/>
        </w:rPr>
        <w:t>Child Development, 74,</w:t>
      </w:r>
      <w:r>
        <w:rPr>
          <w:rFonts w:eastAsia="Times New Roman" w:cs="Times New Roman"/>
          <w:color w:val="000000" w:themeColor="text1"/>
          <w:kern w:val="0"/>
          <w:lang w:eastAsia="en-US"/>
        </w:rPr>
        <w:t xml:space="preserve"> 127-143.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w:t>
      </w:r>
      <w:r>
        <w:rPr>
          <w:rFonts w:ascii="Arial" w:eastAsia="Times New Roman" w:hAnsi="Arial" w:cs="Arial"/>
          <w:color w:val="000000" w:themeColor="text1"/>
          <w:sz w:val="21"/>
          <w:szCs w:val="21"/>
          <w:shd w:val="clear" w:color="auto" w:fill="FFFFFF"/>
        </w:rPr>
        <w:t xml:space="preserve"> </w:t>
      </w:r>
      <w:r>
        <w:rPr>
          <w:rFonts w:ascii="Arial" w:eastAsia="Times New Roman" w:hAnsi="Arial" w:cs="Arial"/>
          <w:color w:val="000000" w:themeColor="text1"/>
          <w:kern w:val="0"/>
          <w:sz w:val="21"/>
          <w:szCs w:val="21"/>
          <w:shd w:val="clear" w:color="auto" w:fill="FFFFFF"/>
          <w:lang w:eastAsia="en-US"/>
        </w:rPr>
        <w:t>10.1111/1467-8624.00525</w:t>
      </w:r>
    </w:p>
    <w:p w14:paraId="56356BA5" w14:textId="77777777" w:rsidR="005210E5" w:rsidRDefault="004F35FD">
      <w:pPr>
        <w:shd w:val="clear" w:color="auto" w:fill="FFFFFF"/>
        <w:ind w:firstLine="0"/>
        <w:outlineLvl w:val="0"/>
        <w:rPr>
          <w:rFonts w:asciiTheme="majorHAnsi" w:eastAsia="Times New Roman" w:hAnsiTheme="majorHAnsi" w:cstheme="majorHAnsi"/>
          <w:bCs/>
          <w:color w:val="000000" w:themeColor="text1"/>
          <w:lang w:eastAsia="en-US"/>
        </w:rPr>
      </w:pPr>
      <w:proofErr w:type="spellStart"/>
      <w:r>
        <w:rPr>
          <w:rFonts w:eastAsia="Times New Roman" w:cstheme="majorHAnsi"/>
          <w:color w:val="000000" w:themeColor="text1"/>
          <w:kern w:val="0"/>
          <w:lang w:eastAsia="en-US"/>
        </w:rPr>
        <w:t>Kristjánsson</w:t>
      </w:r>
      <w:proofErr w:type="spellEnd"/>
      <w:r>
        <w:rPr>
          <w:rFonts w:eastAsia="Times New Roman" w:cstheme="majorHAnsi"/>
          <w:color w:val="000000" w:themeColor="text1"/>
          <w:kern w:val="0"/>
          <w:lang w:eastAsia="en-US"/>
        </w:rPr>
        <w:t xml:space="preserve">, A. L., </w:t>
      </w:r>
      <w:proofErr w:type="spellStart"/>
      <w:r>
        <w:rPr>
          <w:rFonts w:eastAsia="Times New Roman" w:cstheme="majorHAnsi"/>
          <w:color w:val="000000" w:themeColor="text1"/>
          <w:kern w:val="0"/>
          <w:lang w:eastAsia="en-US"/>
        </w:rPr>
        <w:t>Sigfúsdóttir</w:t>
      </w:r>
      <w:proofErr w:type="spellEnd"/>
      <w:r>
        <w:rPr>
          <w:rFonts w:eastAsia="Times New Roman" w:cstheme="majorHAnsi"/>
          <w:color w:val="000000" w:themeColor="text1"/>
          <w:kern w:val="0"/>
          <w:lang w:eastAsia="en-US"/>
        </w:rPr>
        <w:t xml:space="preserve">, I. D., &amp; </w:t>
      </w:r>
      <w:proofErr w:type="spellStart"/>
      <w:r>
        <w:rPr>
          <w:rFonts w:eastAsia="Times New Roman" w:cstheme="majorHAnsi"/>
          <w:color w:val="000000" w:themeColor="text1"/>
          <w:kern w:val="0"/>
          <w:lang w:eastAsia="en-US"/>
        </w:rPr>
        <w:t>Allegrante</w:t>
      </w:r>
      <w:proofErr w:type="spellEnd"/>
      <w:r>
        <w:rPr>
          <w:rFonts w:eastAsia="Times New Roman" w:cstheme="majorHAnsi"/>
          <w:color w:val="000000" w:themeColor="text1"/>
          <w:kern w:val="0"/>
          <w:lang w:eastAsia="en-US"/>
        </w:rPr>
        <w:t>, J. P.</w:t>
      </w:r>
      <w:r>
        <w:rPr>
          <w:rFonts w:eastAsia="Times New Roman" w:cstheme="majorHAnsi"/>
          <w:bCs/>
          <w:color w:val="000000" w:themeColor="text1"/>
          <w:lang w:eastAsia="en-US"/>
        </w:rPr>
        <w:t xml:space="preserve"> (2008). Health </w:t>
      </w:r>
    </w:p>
    <w:p w14:paraId="5A6F8FB4" w14:textId="77777777" w:rsidR="005210E5" w:rsidRDefault="004F35FD">
      <w:pPr>
        <w:shd w:val="clear" w:color="auto" w:fill="FFFFFF"/>
        <w:ind w:left="720" w:firstLine="0"/>
        <w:outlineLvl w:val="0"/>
      </w:pPr>
      <w:r>
        <w:rPr>
          <w:rFonts w:eastAsia="Times New Roman" w:cstheme="majorHAnsi"/>
          <w:bCs/>
          <w:color w:val="000000" w:themeColor="text1"/>
          <w:lang w:eastAsia="en-US"/>
        </w:rPr>
        <w:t>Behavior and Academic Achievement Among Adolescents: The Relative Contribution of Dietary Habits, Physical Activity, Body Mass Index, and Self-Esteem</w:t>
      </w:r>
      <w:r>
        <w:rPr>
          <w:rFonts w:eastAsia="Times New Roman" w:cstheme="majorHAnsi"/>
          <w:color w:val="000000" w:themeColor="text1"/>
          <w:kern w:val="0"/>
          <w:lang w:eastAsia="en-US"/>
        </w:rPr>
        <w:t xml:space="preserve">. </w:t>
      </w:r>
      <w:r>
        <w:rPr>
          <w:rFonts w:eastAsia="Times New Roman" w:cstheme="majorHAnsi"/>
          <w:i/>
          <w:color w:val="000000" w:themeColor="text1"/>
          <w:kern w:val="0"/>
          <w:lang w:eastAsia="en-US"/>
        </w:rPr>
        <w:t xml:space="preserve">Health Education &amp; Behavior, 37(1), </w:t>
      </w:r>
      <w:r>
        <w:rPr>
          <w:rFonts w:eastAsia="Times New Roman" w:cstheme="majorHAnsi"/>
          <w:color w:val="000000" w:themeColor="text1"/>
          <w:kern w:val="0"/>
          <w:lang w:eastAsia="en-US"/>
        </w:rPr>
        <w:t xml:space="preserve">51-64. </w:t>
      </w:r>
      <w:proofErr w:type="spellStart"/>
      <w:r>
        <w:rPr>
          <w:rFonts w:eastAsia="Times New Roman" w:cstheme="majorHAnsi"/>
          <w:color w:val="000000" w:themeColor="text1"/>
          <w:kern w:val="0"/>
          <w:lang w:eastAsia="en-US"/>
        </w:rPr>
        <w:t>doi</w:t>
      </w:r>
      <w:proofErr w:type="spellEnd"/>
      <w:r>
        <w:rPr>
          <w:rFonts w:eastAsia="Times New Roman" w:cstheme="majorHAnsi"/>
          <w:color w:val="000000" w:themeColor="text1"/>
          <w:kern w:val="0"/>
          <w:lang w:eastAsia="en-US"/>
        </w:rPr>
        <w:t>: </w:t>
      </w:r>
      <w:hyperlink r:id="rId33">
        <w:r>
          <w:rPr>
            <w:rStyle w:val="InternetLink"/>
            <w:rFonts w:eastAsia="Times New Roman" w:cstheme="majorHAnsi"/>
            <w:color w:val="000000" w:themeColor="text1"/>
            <w:kern w:val="0"/>
            <w:lang w:eastAsia="en-US"/>
          </w:rPr>
          <w:t>https://doi.org/10.1177/1090198107313481</w:t>
        </w:r>
      </w:hyperlink>
    </w:p>
    <w:p w14:paraId="04E8C26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Kuh</w:t>
      </w:r>
      <w:proofErr w:type="spellEnd"/>
      <w:r>
        <w:rPr>
          <w:rFonts w:eastAsia="Times New Roman" w:cstheme="minorHAnsi"/>
          <w:color w:val="000000" w:themeColor="text1"/>
          <w:kern w:val="0"/>
          <w:shd w:val="clear" w:color="auto" w:fill="FFFFFF"/>
          <w:lang w:eastAsia="en-US"/>
        </w:rPr>
        <w:t xml:space="preserve">, G. (2000). National Survey of Student Engagement: National benchmarks of effective </w:t>
      </w:r>
    </w:p>
    <w:p w14:paraId="7076FDB3"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educational practice. </w:t>
      </w:r>
      <w:r>
        <w:rPr>
          <w:rFonts w:eastAsia="Times New Roman" w:cstheme="minorHAnsi"/>
          <w:i/>
          <w:iCs/>
          <w:color w:val="000000" w:themeColor="text1"/>
          <w:kern w:val="0"/>
          <w:shd w:val="clear" w:color="auto" w:fill="FFFFFF"/>
          <w:lang w:eastAsia="en-US"/>
        </w:rPr>
        <w:t>Bloomington: Indiana University Center for Postsecondary Research and Planning</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290</w:t>
      </w:r>
      <w:r>
        <w:rPr>
          <w:rFonts w:eastAsia="Times New Roman" w:cstheme="minorHAnsi"/>
          <w:color w:val="000000" w:themeColor="text1"/>
          <w:kern w:val="0"/>
          <w:shd w:val="clear" w:color="auto" w:fill="FFFFFF"/>
          <w:lang w:eastAsia="en-US"/>
        </w:rPr>
        <w:t>, 73-92.</w:t>
      </w:r>
    </w:p>
    <w:p w14:paraId="1FEFA7C7" w14:textId="77777777" w:rsidR="005210E5" w:rsidRDefault="004F35FD">
      <w:pPr>
        <w:pStyle w:val="NormalWeb"/>
        <w:ind w:left="720" w:hanging="720"/>
        <w:rPr>
          <w:color w:val="000000" w:themeColor="text1"/>
        </w:rPr>
      </w:pPr>
      <w:r>
        <w:rPr>
          <w:color w:val="000000" w:themeColor="text1"/>
        </w:rPr>
        <w:t xml:space="preserve">-Lavigne, J., </w:t>
      </w:r>
      <w:proofErr w:type="spellStart"/>
      <w:r>
        <w:rPr>
          <w:color w:val="000000" w:themeColor="text1"/>
        </w:rPr>
        <w:t>Arend</w:t>
      </w:r>
      <w:proofErr w:type="spellEnd"/>
      <w:r>
        <w:rPr>
          <w:color w:val="000000" w:themeColor="text1"/>
        </w:rPr>
        <w:t xml:space="preserve">, R., Rosenbaum, D., Smith, A., </w:t>
      </w:r>
      <w:proofErr w:type="spellStart"/>
      <w:r>
        <w:rPr>
          <w:color w:val="000000" w:themeColor="text1"/>
        </w:rPr>
        <w:t>Weissbluth</w:t>
      </w:r>
      <w:proofErr w:type="spellEnd"/>
      <w:r>
        <w:rPr>
          <w:color w:val="000000" w:themeColor="text1"/>
        </w:rPr>
        <w:t xml:space="preserve">, M., </w:t>
      </w:r>
      <w:proofErr w:type="spellStart"/>
      <w:r>
        <w:rPr>
          <w:color w:val="000000" w:themeColor="text1"/>
        </w:rPr>
        <w:t>Binns</w:t>
      </w:r>
      <w:proofErr w:type="spellEnd"/>
      <w:r>
        <w:rPr>
          <w:color w:val="000000" w:themeColor="text1"/>
        </w:rPr>
        <w:t xml:space="preserve">, H., et al. (1999). Sleep and behavior problems among preschoolers. </w:t>
      </w:r>
      <w:r>
        <w:rPr>
          <w:i/>
          <w:iCs/>
          <w:color w:val="000000" w:themeColor="text1"/>
        </w:rPr>
        <w:t>Journal of Developmental &amp; Behavioral Pediatrics</w:t>
      </w:r>
      <w:r>
        <w:rPr>
          <w:color w:val="000000" w:themeColor="text1"/>
        </w:rPr>
        <w:t xml:space="preserve">, </w:t>
      </w:r>
      <w:r>
        <w:rPr>
          <w:i/>
          <w:iCs/>
          <w:color w:val="000000" w:themeColor="text1"/>
        </w:rPr>
        <w:t>20</w:t>
      </w:r>
      <w:r>
        <w:rPr>
          <w:color w:val="000000" w:themeColor="text1"/>
        </w:rPr>
        <w:t xml:space="preserve">, 164-169. </w:t>
      </w:r>
    </w:p>
    <w:p w14:paraId="48043890"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Leggett, A., </w:t>
      </w:r>
      <w:proofErr w:type="spellStart"/>
      <w:r>
        <w:rPr>
          <w:rFonts w:eastAsia="Times New Roman" w:cstheme="majorHAnsi"/>
          <w:color w:val="000000" w:themeColor="text1"/>
          <w:kern w:val="0"/>
          <w:shd w:val="clear" w:color="auto" w:fill="FFFFFF"/>
          <w:lang w:eastAsia="en-US"/>
        </w:rPr>
        <w:t>Burgard</w:t>
      </w:r>
      <w:proofErr w:type="spellEnd"/>
      <w:r>
        <w:rPr>
          <w:rFonts w:eastAsia="Times New Roman" w:cstheme="majorHAnsi"/>
          <w:color w:val="000000" w:themeColor="text1"/>
          <w:kern w:val="0"/>
          <w:shd w:val="clear" w:color="auto" w:fill="FFFFFF"/>
          <w:lang w:eastAsia="en-US"/>
        </w:rPr>
        <w:t xml:space="preserve">, S., &amp; </w:t>
      </w:r>
      <w:proofErr w:type="spellStart"/>
      <w:r>
        <w:rPr>
          <w:rFonts w:eastAsia="Times New Roman" w:cstheme="majorHAnsi"/>
          <w:color w:val="000000" w:themeColor="text1"/>
          <w:kern w:val="0"/>
          <w:shd w:val="clear" w:color="auto" w:fill="FFFFFF"/>
          <w:lang w:eastAsia="en-US"/>
        </w:rPr>
        <w:t>Zivin</w:t>
      </w:r>
      <w:proofErr w:type="spellEnd"/>
      <w:r>
        <w:rPr>
          <w:rFonts w:eastAsia="Times New Roman" w:cstheme="majorHAnsi"/>
          <w:color w:val="000000" w:themeColor="text1"/>
          <w:kern w:val="0"/>
          <w:shd w:val="clear" w:color="auto" w:fill="FFFFFF"/>
          <w:lang w:eastAsia="en-US"/>
        </w:rPr>
        <w:t xml:space="preserve">, K. (2015). The impact of sleep disturbance on the association </w:t>
      </w:r>
    </w:p>
    <w:p w14:paraId="64FAB9C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between stressful life events and depressive symptoms. </w:t>
      </w:r>
      <w:r>
        <w:rPr>
          <w:rFonts w:eastAsia="Times New Roman" w:cstheme="majorHAnsi"/>
          <w:i/>
          <w:iCs/>
          <w:color w:val="000000" w:themeColor="text1"/>
          <w:kern w:val="0"/>
          <w:shd w:val="clear" w:color="auto" w:fill="FFFFFF"/>
          <w:lang w:eastAsia="en-US"/>
        </w:rPr>
        <w:t>Journals of Gerontology Series B: Psychological Sciences and Social Sciences</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71</w:t>
      </w:r>
      <w:r>
        <w:rPr>
          <w:rFonts w:eastAsia="Times New Roman" w:cstheme="majorHAnsi"/>
          <w:color w:val="000000" w:themeColor="text1"/>
          <w:kern w:val="0"/>
          <w:shd w:val="clear" w:color="auto" w:fill="FFFFFF"/>
          <w:lang w:eastAsia="en-US"/>
        </w:rPr>
        <w:t xml:space="preserve">(1), 118-128.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https://doi.org/10.1093/geronb/gbv072</w:t>
      </w:r>
    </w:p>
    <w:p w14:paraId="01B64D2F"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Lloyd, C., Alexander, A. A., Rice, D. G., &amp; Greenfield, N. S. (1980). Life events as predictors of </w:t>
      </w:r>
    </w:p>
    <w:p w14:paraId="49BBAC89"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w:t>
      </w:r>
      <w:r>
        <w:rPr>
          <w:rFonts w:eastAsia="Times New Roman" w:cstheme="minorHAnsi"/>
          <w:i/>
          <w:iCs/>
          <w:color w:val="000000" w:themeColor="text1"/>
          <w:kern w:val="0"/>
          <w:shd w:val="clear" w:color="auto" w:fill="FFFFFF"/>
          <w:lang w:eastAsia="en-US"/>
        </w:rPr>
        <w:t>Journal of Human stress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w:t>
      </w:r>
      <w:r>
        <w:rPr>
          <w:rFonts w:eastAsia="Times New Roman" w:cstheme="minorHAnsi"/>
          <w:color w:val="000000" w:themeColor="text1"/>
          <w:kern w:val="0"/>
          <w:shd w:val="clear" w:color="auto" w:fill="FFFFFF"/>
          <w:lang w:eastAsia="en-US"/>
        </w:rPr>
        <w:t xml:space="preserve">(3), 15-25.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4">
        <w:r>
          <w:rPr>
            <w:rStyle w:val="InternetLink"/>
            <w:rFonts w:eastAsia="Times New Roman" w:cstheme="minorHAnsi"/>
            <w:color w:val="000000" w:themeColor="text1"/>
          </w:rPr>
          <w:t>http://dx.doi.org/10.1080/0097840X.1980.9936094</w:t>
        </w:r>
      </w:hyperlink>
    </w:p>
    <w:p w14:paraId="3FD6E0E8" w14:textId="77777777" w:rsidR="005210E5" w:rsidRDefault="004F35FD">
      <w:pPr>
        <w:ind w:firstLine="0"/>
        <w:rPr>
          <w:rFonts w:asciiTheme="majorHAnsi" w:hAnsiTheme="majorHAnsi" w:cstheme="majorHAnsi"/>
          <w:color w:val="000000" w:themeColor="text1"/>
          <w:highlight w:val="white"/>
        </w:rPr>
      </w:pPr>
      <w:r>
        <w:rPr>
          <w:rFonts w:cstheme="majorHAnsi"/>
          <w:color w:val="000000" w:themeColor="text1"/>
          <w:shd w:val="clear" w:color="auto" w:fill="FFFFFF"/>
        </w:rPr>
        <w:lastRenderedPageBreak/>
        <w:t xml:space="preserve">-Manger, T. A., &amp; Motta, R. W. (2005). The Impact of an Exercise Program on Posttraumatic </w:t>
      </w:r>
    </w:p>
    <w:p w14:paraId="317F0CA8" w14:textId="77777777" w:rsidR="005210E5" w:rsidRDefault="004F35FD">
      <w:pPr>
        <w:ind w:left="720" w:firstLine="0"/>
        <w:rPr>
          <w:rFonts w:asciiTheme="majorHAnsi" w:hAnsiTheme="majorHAnsi" w:cstheme="majorHAnsi"/>
          <w:color w:val="000000" w:themeColor="text1"/>
          <w:highlight w:val="white"/>
        </w:rPr>
      </w:pPr>
      <w:r>
        <w:rPr>
          <w:rFonts w:cstheme="majorHAnsi"/>
          <w:color w:val="000000" w:themeColor="text1"/>
          <w:shd w:val="clear" w:color="auto" w:fill="FFFFFF"/>
        </w:rPr>
        <w:t>Stress Disorder, Anxiety, and Depression. </w:t>
      </w:r>
      <w:r>
        <w:rPr>
          <w:rStyle w:val="Emphasis"/>
          <w:rFonts w:cstheme="majorHAnsi"/>
          <w:color w:val="000000" w:themeColor="text1"/>
          <w:shd w:val="clear" w:color="auto" w:fill="FFFFFF"/>
        </w:rPr>
        <w:t>International Journal of Emergency Mental Health, 7</w:t>
      </w:r>
      <w:r>
        <w:rPr>
          <w:rFonts w:cstheme="majorHAnsi"/>
          <w:i/>
          <w:color w:val="000000" w:themeColor="text1"/>
          <w:shd w:val="clear" w:color="auto" w:fill="FFFFFF"/>
        </w:rPr>
        <w:t>(1)</w:t>
      </w:r>
      <w:r>
        <w:rPr>
          <w:rFonts w:cstheme="majorHAnsi"/>
          <w:color w:val="000000" w:themeColor="text1"/>
          <w:shd w:val="clear" w:color="auto" w:fill="FFFFFF"/>
        </w:rPr>
        <w:t>, 49-57.</w:t>
      </w:r>
    </w:p>
    <w:p w14:paraId="721563D7" w14:textId="77777777" w:rsidR="005210E5" w:rsidRDefault="004F35FD">
      <w:pPr>
        <w:ind w:firstLine="0"/>
        <w:rPr>
          <w:color w:val="000000" w:themeColor="text1"/>
        </w:rPr>
      </w:pPr>
      <w:r>
        <w:rPr>
          <w:color w:val="000000" w:themeColor="text1"/>
        </w:rPr>
        <w:t xml:space="preserve">Marks, H. M. (2000). Student Engagement in Instructional Activity: Patterns in the Elementary, </w:t>
      </w:r>
    </w:p>
    <w:p w14:paraId="39A43501" w14:textId="77777777" w:rsidR="005210E5" w:rsidRDefault="004F35FD">
      <w:pPr>
        <w:ind w:left="720" w:firstLine="0"/>
      </w:pPr>
      <w:r>
        <w:rPr>
          <w:color w:val="000000" w:themeColor="text1"/>
        </w:rPr>
        <w:t xml:space="preserve">Middle, and High School Years. </w:t>
      </w:r>
      <w:r>
        <w:rPr>
          <w:i/>
          <w:color w:val="000000" w:themeColor="text1"/>
        </w:rPr>
        <w:t>American Educational Research Journal Spring, 37(1),</w:t>
      </w:r>
      <w:r>
        <w:rPr>
          <w:color w:val="000000" w:themeColor="text1"/>
        </w:rPr>
        <w:t xml:space="preserve"> 153-184. </w:t>
      </w:r>
      <w:proofErr w:type="spellStart"/>
      <w:r>
        <w:rPr>
          <w:color w:val="000000" w:themeColor="text1"/>
        </w:rPr>
        <w:t>doi</w:t>
      </w:r>
      <w:proofErr w:type="spellEnd"/>
      <w:r>
        <w:rPr>
          <w:color w:val="000000" w:themeColor="text1"/>
        </w:rPr>
        <w:t>:</w:t>
      </w:r>
      <w:r>
        <w:rPr>
          <w:rFonts w:eastAsia="Times New Roman"/>
          <w:color w:val="000000" w:themeColor="text1"/>
        </w:rPr>
        <w:t xml:space="preserve"> </w:t>
      </w:r>
      <w:hyperlink r:id="rId35">
        <w:r>
          <w:rPr>
            <w:rStyle w:val="InternetLink"/>
            <w:rFonts w:ascii="Arial" w:eastAsia="Times New Roman" w:hAnsi="Arial" w:cs="Arial"/>
            <w:color w:val="000000" w:themeColor="text1"/>
            <w:sz w:val="21"/>
            <w:szCs w:val="21"/>
            <w:highlight w:val="white"/>
          </w:rPr>
          <w:t>https://doi.org/10.3102/00028312037001153</w:t>
        </w:r>
      </w:hyperlink>
    </w:p>
    <w:p w14:paraId="6B92319D" w14:textId="77777777" w:rsidR="005210E5" w:rsidRDefault="004F35FD">
      <w:pPr>
        <w:ind w:firstLine="0"/>
        <w:rPr>
          <w:color w:val="000000" w:themeColor="text1"/>
        </w:rPr>
      </w:pPr>
      <w:proofErr w:type="spellStart"/>
      <w:r>
        <w:rPr>
          <w:color w:val="000000" w:themeColor="text1"/>
        </w:rPr>
        <w:t>Mastin</w:t>
      </w:r>
      <w:proofErr w:type="spellEnd"/>
      <w:r>
        <w:rPr>
          <w:color w:val="000000" w:themeColor="text1"/>
        </w:rPr>
        <w:t xml:space="preserve">, D. F., Bryson, J., &amp; </w:t>
      </w:r>
      <w:proofErr w:type="spellStart"/>
      <w:r>
        <w:rPr>
          <w:color w:val="000000" w:themeColor="text1"/>
        </w:rPr>
        <w:t>Corwyn</w:t>
      </w:r>
      <w:proofErr w:type="spellEnd"/>
      <w:r>
        <w:rPr>
          <w:color w:val="000000" w:themeColor="text1"/>
        </w:rPr>
        <w:t xml:space="preserve">, R. (2006). Assessment of Sleep Hygiene Using the Sleep </w:t>
      </w:r>
    </w:p>
    <w:p w14:paraId="62865476" w14:textId="77777777" w:rsidR="005210E5" w:rsidRDefault="004F35FD">
      <w:pPr>
        <w:ind w:left="720" w:firstLine="0"/>
        <w:rPr>
          <w:color w:val="000000" w:themeColor="text1"/>
        </w:rPr>
      </w:pPr>
      <w:r>
        <w:rPr>
          <w:color w:val="000000" w:themeColor="text1"/>
        </w:rPr>
        <w:t xml:space="preserve">Hygiene Index. </w:t>
      </w:r>
      <w:r>
        <w:rPr>
          <w:i/>
          <w:color w:val="000000" w:themeColor="text1"/>
        </w:rPr>
        <w:t xml:space="preserve">Journal of Behavioral Medicine, 29(3), </w:t>
      </w:r>
      <w:r>
        <w:rPr>
          <w:color w:val="000000" w:themeColor="text1"/>
        </w:rPr>
        <w:t xml:space="preserve">223-227. </w:t>
      </w:r>
      <w:proofErr w:type="spellStart"/>
      <w:r>
        <w:rPr>
          <w:color w:val="000000" w:themeColor="text1"/>
        </w:rPr>
        <w:t>doi</w:t>
      </w:r>
      <w:proofErr w:type="spellEnd"/>
      <w:r>
        <w:rPr>
          <w:color w:val="000000" w:themeColor="text1"/>
        </w:rPr>
        <w:t xml:space="preserve">: 10.1007/s10865-006-9047-6 </w:t>
      </w:r>
    </w:p>
    <w:p w14:paraId="56631998"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McCullough, G., Huebner, E. S., &amp; Laughlin, J. E. (2000). Life events, self-concept, and </w:t>
      </w:r>
    </w:p>
    <w:p w14:paraId="32D9B72F"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adolescents’ positive subjective well-being. </w:t>
      </w:r>
      <w:r>
        <w:rPr>
          <w:rFonts w:eastAsia="Times New Roman" w:cs="Times New Roman"/>
          <w:i/>
          <w:color w:val="000000" w:themeColor="text1"/>
          <w:kern w:val="0"/>
          <w:lang w:eastAsia="en-US"/>
        </w:rPr>
        <w:t>Psychology in the Schools, 3,</w:t>
      </w:r>
      <w:r>
        <w:rPr>
          <w:rFonts w:eastAsia="Times New Roman" w:cs="Times New Roman"/>
          <w:color w:val="000000" w:themeColor="text1"/>
          <w:kern w:val="0"/>
          <w:lang w:eastAsia="en-US"/>
        </w:rPr>
        <w:t xml:space="preserve"> 1–10.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r>
        <w:rPr>
          <w:rFonts w:eastAsia="Times New Roman" w:cstheme="majorHAnsi"/>
          <w:color w:val="000000" w:themeColor="text1"/>
          <w:kern w:val="0"/>
          <w:shd w:val="clear" w:color="auto" w:fill="FFFFFF"/>
          <w:lang w:eastAsia="en-US"/>
        </w:rPr>
        <w:t>10.1002/(SICI)1520-6807(200005)37:3&lt;</w:t>
      </w:r>
      <w:proofErr w:type="gramStart"/>
      <w:r>
        <w:rPr>
          <w:rFonts w:eastAsia="Times New Roman" w:cstheme="majorHAnsi"/>
          <w:color w:val="000000" w:themeColor="text1"/>
          <w:kern w:val="0"/>
          <w:shd w:val="clear" w:color="auto" w:fill="FFFFFF"/>
          <w:lang w:eastAsia="en-US"/>
        </w:rPr>
        <w:t>281::</w:t>
      </w:r>
      <w:proofErr w:type="gramEnd"/>
      <w:r>
        <w:rPr>
          <w:rFonts w:eastAsia="Times New Roman" w:cstheme="majorHAnsi"/>
          <w:color w:val="000000" w:themeColor="text1"/>
          <w:kern w:val="0"/>
          <w:shd w:val="clear" w:color="auto" w:fill="FFFFFF"/>
          <w:lang w:eastAsia="en-US"/>
        </w:rPr>
        <w:t>AID-PITS8&gt;3.0.CO;2-2</w:t>
      </w:r>
    </w:p>
    <w:p w14:paraId="65554D2E" w14:textId="77777777" w:rsidR="005210E5" w:rsidRDefault="004F35FD">
      <w:pPr>
        <w:ind w:firstLine="0"/>
        <w:rPr>
          <w:rFonts w:asciiTheme="majorHAnsi" w:eastAsia="Times New Roman" w:hAnsiTheme="majorHAnsi" w:cstheme="majorHAnsi"/>
          <w:color w:val="000000" w:themeColor="text1"/>
          <w:kern w:val="0"/>
          <w:highlight w:val="cyan"/>
          <w:lang w:eastAsia="en-US"/>
        </w:rPr>
      </w:pPr>
      <w:r>
        <w:rPr>
          <w:rFonts w:eastAsia="Times New Roman" w:cstheme="majorHAnsi"/>
          <w:color w:val="000000" w:themeColor="text1"/>
          <w:kern w:val="0"/>
          <w:shd w:val="clear" w:color="auto" w:fill="F7FBFE"/>
          <w:lang w:eastAsia="en-US"/>
        </w:rPr>
        <w:t xml:space="preserve">McKnight, C. G., Huebner, E. S., &amp; </w:t>
      </w: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(2002). Relationships among stressful life </w:t>
      </w:r>
    </w:p>
    <w:p w14:paraId="147EC604" w14:textId="77777777" w:rsidR="005210E5" w:rsidRDefault="004F35FD">
      <w:pPr>
        <w:ind w:left="720" w:firstLine="0"/>
        <w:rPr>
          <w:rFonts w:eastAsia="Times New Roman" w:cstheme="minorHAnsi"/>
          <w:color w:val="000000" w:themeColor="text1"/>
          <w:kern w:val="0"/>
          <w:lang w:eastAsia="en-US"/>
        </w:rPr>
      </w:pPr>
      <w:r>
        <w:rPr>
          <w:rFonts w:eastAsia="Times New Roman" w:cstheme="majorHAnsi"/>
          <w:color w:val="000000" w:themeColor="text1"/>
          <w:kern w:val="0"/>
          <w:shd w:val="clear" w:color="auto" w:fill="F7FBFE"/>
          <w:lang w:eastAsia="en-US"/>
        </w:rPr>
        <w:t>events, temperament, problem behavior, and global life satisfaction in adolescents. </w:t>
      </w:r>
      <w:r>
        <w:rPr>
          <w:rFonts w:eastAsia="Times New Roman" w:cstheme="majorHAnsi"/>
          <w:i/>
          <w:iCs/>
          <w:color w:val="000000" w:themeColor="text1"/>
          <w:kern w:val="0"/>
          <w:lang w:eastAsia="en-US"/>
        </w:rPr>
        <w:t>Psychology in the Schools,</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39</w:t>
      </w:r>
      <w:r>
        <w:rPr>
          <w:rFonts w:eastAsia="Times New Roman" w:cstheme="majorHAnsi"/>
          <w:color w:val="000000" w:themeColor="text1"/>
          <w:kern w:val="0"/>
          <w:shd w:val="clear" w:color="auto" w:fill="F7FBFE"/>
          <w:lang w:eastAsia="en-US"/>
        </w:rPr>
        <w:t xml:space="preserve">, 677–687. </w:t>
      </w:r>
      <w:proofErr w:type="spellStart"/>
      <w:r>
        <w:rPr>
          <w:rFonts w:eastAsia="Times New Roman" w:cstheme="majorHAnsi"/>
          <w:color w:val="000000" w:themeColor="text1"/>
          <w:kern w:val="0"/>
          <w:shd w:val="clear" w:color="auto" w:fill="F7FBFE"/>
          <w:lang w:eastAsia="en-US"/>
        </w:rPr>
        <w:t>doi</w:t>
      </w:r>
      <w:proofErr w:type="spellEnd"/>
      <w:r>
        <w:rPr>
          <w:rFonts w:eastAsia="Times New Roman" w:cstheme="majorHAnsi"/>
          <w:color w:val="000000" w:themeColor="text1"/>
          <w:kern w:val="0"/>
          <w:shd w:val="clear" w:color="auto" w:fill="F7FBFE"/>
          <w:lang w:eastAsia="en-US"/>
        </w:rPr>
        <w:t xml:space="preserve">: </w:t>
      </w:r>
      <w:r>
        <w:rPr>
          <w:rFonts w:eastAsia="Times New Roman" w:cstheme="minorHAnsi"/>
          <w:color w:val="000000" w:themeColor="text1"/>
          <w:kern w:val="0"/>
          <w:shd w:val="clear" w:color="auto" w:fill="FFFFFF"/>
          <w:lang w:eastAsia="en-US"/>
        </w:rPr>
        <w:t>10.1002/pits.10062</w:t>
      </w:r>
    </w:p>
    <w:p w14:paraId="5E7F34EF" w14:textId="77777777" w:rsidR="005210E5" w:rsidRDefault="004F35FD">
      <w:pPr>
        <w:ind w:firstLine="0"/>
        <w:rPr>
          <w:color w:val="000000" w:themeColor="text1"/>
        </w:rPr>
      </w:pPr>
      <w:r>
        <w:rPr>
          <w:color w:val="000000" w:themeColor="text1"/>
        </w:rPr>
        <w:t xml:space="preserve">Mindell, J. A., Meltzer, L. J., </w:t>
      </w:r>
      <w:proofErr w:type="spellStart"/>
      <w:r>
        <w:rPr>
          <w:color w:val="000000" w:themeColor="text1"/>
        </w:rPr>
        <w:t>Carskadon</w:t>
      </w:r>
      <w:proofErr w:type="spellEnd"/>
      <w:r>
        <w:rPr>
          <w:color w:val="000000" w:themeColor="text1"/>
        </w:rPr>
        <w:t xml:space="preserve">, M. A., &amp; </w:t>
      </w:r>
      <w:proofErr w:type="spellStart"/>
      <w:r>
        <w:rPr>
          <w:color w:val="000000" w:themeColor="text1"/>
        </w:rPr>
        <w:t>Chervin</w:t>
      </w:r>
      <w:proofErr w:type="spellEnd"/>
      <w:r>
        <w:rPr>
          <w:color w:val="000000" w:themeColor="text1"/>
        </w:rPr>
        <w:t xml:space="preserve">, R. D. (2009). Developmental </w:t>
      </w:r>
    </w:p>
    <w:p w14:paraId="511E987A" w14:textId="77777777" w:rsidR="005210E5" w:rsidRDefault="004F35FD">
      <w:pPr>
        <w:ind w:left="720" w:firstLine="0"/>
        <w:rPr>
          <w:rFonts w:ascii="Times New Roman" w:eastAsia="Times New Roman" w:hAnsi="Times New Roman" w:cs="Times New Roman"/>
          <w:color w:val="000000" w:themeColor="text1"/>
          <w:kern w:val="0"/>
          <w:lang w:eastAsia="en-US"/>
        </w:rPr>
      </w:pPr>
      <w:r>
        <w:rPr>
          <w:color w:val="000000" w:themeColor="text1"/>
        </w:rPr>
        <w:t xml:space="preserve">aspects of sleep hygiene. Findings from the 2004 National Sleep Foundation Sleep in America Poll. </w:t>
      </w:r>
      <w:r>
        <w:rPr>
          <w:i/>
          <w:color w:val="000000" w:themeColor="text1"/>
        </w:rPr>
        <w:t>Sleep Medicine, 10,</w:t>
      </w:r>
      <w:r>
        <w:rPr>
          <w:color w:val="000000" w:themeColor="text1"/>
        </w:rPr>
        <w:t xml:space="preserve"> 771–779. </w:t>
      </w:r>
      <w:proofErr w:type="gramStart"/>
      <w:r>
        <w:rPr>
          <w:rFonts w:eastAsia="Times New Roman" w:cs="Times New Roman"/>
          <w:color w:val="000000" w:themeColor="text1"/>
          <w:kern w:val="0"/>
          <w:lang w:eastAsia="en-US"/>
        </w:rPr>
        <w:t>doi:10.1016/j.sleep</w:t>
      </w:r>
      <w:proofErr w:type="gramEnd"/>
      <w:r>
        <w:rPr>
          <w:rFonts w:eastAsia="Times New Roman" w:cs="Times New Roman"/>
          <w:color w:val="000000" w:themeColor="text1"/>
          <w:kern w:val="0"/>
          <w:lang w:eastAsia="en-US"/>
        </w:rPr>
        <w:t>.2008.07.016</w:t>
      </w:r>
    </w:p>
    <w:p w14:paraId="1DCC707E" w14:textId="77777777" w:rsidR="005210E5" w:rsidRDefault="004F35FD">
      <w:pPr>
        <w:ind w:firstLine="0"/>
        <w:rPr>
          <w:rFonts w:eastAsia="Times New Roman" w:cstheme="minorHAnsi"/>
          <w:color w:val="000000" w:themeColor="text1"/>
          <w:highlight w:val="white"/>
        </w:rPr>
      </w:pPr>
      <w:proofErr w:type="spellStart"/>
      <w:r>
        <w:rPr>
          <w:rFonts w:eastAsia="Times New Roman" w:cstheme="minorHAnsi"/>
          <w:color w:val="000000" w:themeColor="text1"/>
          <w:shd w:val="clear" w:color="auto" w:fill="FFFFFF"/>
        </w:rPr>
        <w:t>Minkel</w:t>
      </w:r>
      <w:proofErr w:type="spellEnd"/>
      <w:r>
        <w:rPr>
          <w:rFonts w:eastAsia="Times New Roman" w:cstheme="minorHAnsi"/>
          <w:color w:val="000000" w:themeColor="text1"/>
          <w:shd w:val="clear" w:color="auto" w:fill="FFFFFF"/>
        </w:rPr>
        <w:t xml:space="preserve">, J. D., Banks, S., </w:t>
      </w:r>
      <w:proofErr w:type="spellStart"/>
      <w:r>
        <w:rPr>
          <w:rFonts w:eastAsia="Times New Roman" w:cstheme="minorHAnsi"/>
          <w:color w:val="000000" w:themeColor="text1"/>
          <w:shd w:val="clear" w:color="auto" w:fill="FFFFFF"/>
        </w:rPr>
        <w:t>Htaik</w:t>
      </w:r>
      <w:proofErr w:type="spellEnd"/>
      <w:r>
        <w:rPr>
          <w:rFonts w:eastAsia="Times New Roman" w:cstheme="minorHAnsi"/>
          <w:color w:val="000000" w:themeColor="text1"/>
          <w:shd w:val="clear" w:color="auto" w:fill="FFFFFF"/>
        </w:rPr>
        <w:t xml:space="preserve">, O., </w:t>
      </w:r>
      <w:proofErr w:type="spellStart"/>
      <w:r>
        <w:rPr>
          <w:rFonts w:eastAsia="Times New Roman" w:cstheme="minorHAnsi"/>
          <w:color w:val="000000" w:themeColor="text1"/>
          <w:shd w:val="clear" w:color="auto" w:fill="FFFFFF"/>
        </w:rPr>
        <w:t>Moreta</w:t>
      </w:r>
      <w:proofErr w:type="spellEnd"/>
      <w:r>
        <w:rPr>
          <w:rFonts w:eastAsia="Times New Roman" w:cstheme="minorHAnsi"/>
          <w:color w:val="000000" w:themeColor="text1"/>
          <w:shd w:val="clear" w:color="auto" w:fill="FFFFFF"/>
        </w:rPr>
        <w:t xml:space="preserve">, M. C., Jones, C. W., McGlinchey, E. L., et al. (2012). </w:t>
      </w:r>
    </w:p>
    <w:p w14:paraId="47044207" w14:textId="77777777" w:rsidR="005210E5" w:rsidRDefault="004F35FD">
      <w:pPr>
        <w:ind w:left="720" w:firstLine="0"/>
      </w:pPr>
      <w:r>
        <w:rPr>
          <w:rFonts w:eastAsia="Times New Roman" w:cstheme="minorHAnsi"/>
          <w:color w:val="000000" w:themeColor="text1"/>
          <w:shd w:val="clear" w:color="auto" w:fill="FFFFFF"/>
        </w:rPr>
        <w:t>Sleep deprivation and stressors: Evidence for elevated negative affect in response to mild stressors when sleep deprived. </w:t>
      </w:r>
      <w:r>
        <w:rPr>
          <w:rStyle w:val="Emphasis"/>
          <w:rFonts w:eastAsia="Times New Roman" w:cstheme="minorHAnsi"/>
          <w:color w:val="000000" w:themeColor="text1"/>
          <w:shd w:val="clear" w:color="auto" w:fill="FFFFFF"/>
        </w:rPr>
        <w:t>Emotion, 12</w:t>
      </w:r>
      <w:r>
        <w:rPr>
          <w:rFonts w:eastAsia="Times New Roman" w:cstheme="minorHAnsi"/>
          <w:color w:val="000000" w:themeColor="text1"/>
          <w:shd w:val="clear" w:color="auto" w:fill="FFFFFF"/>
        </w:rPr>
        <w:t>(5), 1015-1020.</w:t>
      </w:r>
      <w:r>
        <w:rPr>
          <w:rFonts w:eastAsia="Times New Roman" w:cstheme="minorHAnsi"/>
          <w:color w:val="000000" w:themeColor="text1"/>
          <w:kern w:val="0"/>
          <w:shd w:val="clear" w:color="auto" w:fill="FFFFFF"/>
          <w:lang w:eastAsia="en-US"/>
        </w:rPr>
        <w:t xml:space="preserve">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hyperlink r:id="rId36" w:tgtFrame="_blank">
        <w:r>
          <w:rPr>
            <w:rStyle w:val="InternetLink"/>
            <w:rFonts w:eastAsia="Times New Roman" w:cstheme="minorHAnsi"/>
            <w:color w:val="000000" w:themeColor="text1"/>
            <w:highlight w:val="white"/>
          </w:rPr>
          <w:t>10.1037/a0026871</w:t>
        </w:r>
      </w:hyperlink>
    </w:p>
    <w:p w14:paraId="0965DF7D" w14:textId="77777777" w:rsidR="005210E5" w:rsidRDefault="004F35FD">
      <w:pPr>
        <w:pStyle w:val="Heading1"/>
        <w:shd w:val="clear" w:color="auto" w:fill="FFFFFF"/>
        <w:spacing w:after="158"/>
        <w:jc w:val="left"/>
        <w:rPr>
          <w:rFonts w:asciiTheme="minorHAnsi" w:eastAsia="Times New Roman" w:hAnsiTheme="minorHAnsi" w:cstheme="minorHAnsi"/>
          <w:b w:val="0"/>
          <w:bCs w:val="0"/>
          <w:color w:val="000000" w:themeColor="text1"/>
        </w:rPr>
      </w:pPr>
      <w:proofErr w:type="spellStart"/>
      <w:r>
        <w:rPr>
          <w:rStyle w:val="titleauthoretc"/>
          <w:rFonts w:eastAsia="Times New Roman" w:cstheme="minorHAnsi"/>
          <w:b w:val="0"/>
          <w:color w:val="000000" w:themeColor="text1"/>
        </w:rPr>
        <w:lastRenderedPageBreak/>
        <w:t>Misra</w:t>
      </w:r>
      <w:proofErr w:type="spellEnd"/>
      <w:r>
        <w:rPr>
          <w:rStyle w:val="titleauthoretc"/>
          <w:rFonts w:eastAsia="Times New Roman" w:cstheme="minorHAnsi"/>
          <w:b w:val="0"/>
          <w:color w:val="000000" w:themeColor="text1"/>
        </w:rPr>
        <w:t>, R. &amp; McKean, M.</w:t>
      </w:r>
      <w:r>
        <w:rPr>
          <w:rStyle w:val="titleauthoretc"/>
          <w:rFonts w:eastAsia="Times New Roman" w:cstheme="minorHAnsi"/>
          <w:color w:val="000000" w:themeColor="text1"/>
        </w:rPr>
        <w:t xml:space="preserve"> </w:t>
      </w:r>
      <w:r>
        <w:rPr>
          <w:rStyle w:val="titleauthoretc"/>
          <w:rFonts w:eastAsia="Times New Roman" w:cstheme="minorHAnsi"/>
          <w:b w:val="0"/>
          <w:color w:val="000000" w:themeColor="text1"/>
        </w:rPr>
        <w:t>(2000)</w:t>
      </w:r>
      <w:r>
        <w:rPr>
          <w:bCs w:val="0"/>
          <w:color w:val="000000" w:themeColor="text1"/>
        </w:rPr>
        <w:t>. </w:t>
      </w:r>
      <w:r>
        <w:rPr>
          <w:rFonts w:eastAsia="Times New Roman" w:cstheme="minorHAnsi"/>
          <w:b w:val="0"/>
          <w:bCs w:val="0"/>
          <w:color w:val="000000" w:themeColor="text1"/>
        </w:rPr>
        <w:t xml:space="preserve">College students' academic stress and its relation to </w:t>
      </w:r>
      <w:proofErr w:type="gramStart"/>
      <w:r>
        <w:rPr>
          <w:rFonts w:eastAsia="Times New Roman" w:cstheme="minorHAnsi"/>
          <w:b w:val="0"/>
          <w:bCs w:val="0"/>
          <w:color w:val="000000" w:themeColor="text1"/>
        </w:rPr>
        <w:t>their</w:t>
      </w:r>
      <w:proofErr w:type="gramEnd"/>
      <w:r>
        <w:rPr>
          <w:rFonts w:eastAsia="Times New Roman" w:cstheme="minorHAnsi"/>
          <w:b w:val="0"/>
          <w:bCs w:val="0"/>
          <w:color w:val="000000" w:themeColor="text1"/>
        </w:rPr>
        <w:t xml:space="preserve"> </w:t>
      </w:r>
    </w:p>
    <w:p w14:paraId="243B62D4" w14:textId="77777777" w:rsidR="005210E5" w:rsidRDefault="004F35FD" w:rsidP="00512336">
      <w:pPr>
        <w:pStyle w:val="Heading1"/>
        <w:shd w:val="clear" w:color="auto" w:fill="FFFFFF"/>
        <w:spacing w:after="158"/>
        <w:ind w:left="720"/>
        <w:jc w:val="left"/>
        <w:rPr>
          <w:rStyle w:val="titleauthoretc"/>
          <w:rFonts w:asciiTheme="minorHAnsi" w:eastAsia="Times New Roman" w:hAnsiTheme="minorHAnsi" w:cstheme="minorHAnsi"/>
          <w:b w:val="0"/>
          <w:color w:val="000000" w:themeColor="text1"/>
        </w:rPr>
      </w:pPr>
      <w:r>
        <w:rPr>
          <w:rFonts w:eastAsia="Times New Roman" w:cstheme="minorHAnsi"/>
          <w:b w:val="0"/>
          <w:bCs w:val="0"/>
          <w:color w:val="000000" w:themeColor="text1"/>
        </w:rPr>
        <w:t xml:space="preserve">anxiety, time management, and leisure satisfaction. </w:t>
      </w:r>
      <w:r>
        <w:rPr>
          <w:rFonts w:eastAsia="Times New Roman" w:cstheme="minorHAnsi"/>
          <w:b w:val="0"/>
          <w:bCs w:val="0"/>
          <w:i/>
          <w:color w:val="000000" w:themeColor="text1"/>
        </w:rPr>
        <w:t>American Journal of Health Studies</w:t>
      </w:r>
      <w:r>
        <w:rPr>
          <w:rStyle w:val="Strong"/>
          <w:rFonts w:eastAsia="Times New Roman" w:cstheme="minorHAnsi"/>
          <w:i/>
          <w:color w:val="000000" w:themeColor="text1"/>
        </w:rPr>
        <w:t xml:space="preserve">, </w:t>
      </w:r>
      <w:r>
        <w:rPr>
          <w:rStyle w:val="titleauthoretc"/>
          <w:rFonts w:eastAsia="Times New Roman" w:cstheme="minorHAnsi"/>
          <w:b w:val="0"/>
          <w:i/>
          <w:color w:val="000000" w:themeColor="text1"/>
        </w:rPr>
        <w:t>16(1),</w:t>
      </w:r>
      <w:r>
        <w:rPr>
          <w:rStyle w:val="titleauthoretc"/>
          <w:rFonts w:eastAsia="Times New Roman" w:cstheme="minorHAnsi"/>
          <w:b w:val="0"/>
          <w:color w:val="000000" w:themeColor="text1"/>
        </w:rPr>
        <w:t> 41-51.</w:t>
      </w:r>
    </w:p>
    <w:p w14:paraId="154B1D22" w14:textId="77777777" w:rsidR="005210E5" w:rsidRDefault="004F35FD">
      <w:pPr>
        <w:ind w:firstLine="0"/>
        <w:rPr>
          <w:rFonts w:asciiTheme="majorHAnsi" w:eastAsia="Times New Roman" w:hAnsiTheme="majorHAnsi" w:cstheme="majorHAnsi"/>
          <w:color w:val="000000" w:themeColor="text1"/>
          <w:kern w:val="0"/>
          <w:highlight w:val="white"/>
          <w:lang w:eastAsia="en-US"/>
        </w:rPr>
      </w:pPr>
      <w:r>
        <w:rPr>
          <w:rFonts w:eastAsia="Times New Roman" w:cstheme="majorHAnsi"/>
          <w:color w:val="000000" w:themeColor="text1"/>
          <w:kern w:val="0"/>
          <w:shd w:val="clear" w:color="auto" w:fill="FFFFFF"/>
          <w:lang w:eastAsia="en-US"/>
        </w:rPr>
        <w:t xml:space="preserve">Muller, D., Judd, C. M., &amp; </w:t>
      </w:r>
      <w:proofErr w:type="spellStart"/>
      <w:r>
        <w:rPr>
          <w:rFonts w:eastAsia="Times New Roman" w:cstheme="majorHAnsi"/>
          <w:color w:val="000000" w:themeColor="text1"/>
          <w:kern w:val="0"/>
          <w:shd w:val="clear" w:color="auto" w:fill="FFFFFF"/>
          <w:lang w:eastAsia="en-US"/>
        </w:rPr>
        <w:t>Yzerbyt</w:t>
      </w:r>
      <w:proofErr w:type="spellEnd"/>
      <w:r>
        <w:rPr>
          <w:rFonts w:eastAsia="Times New Roman" w:cstheme="majorHAnsi"/>
          <w:color w:val="000000" w:themeColor="text1"/>
          <w:kern w:val="0"/>
          <w:shd w:val="clear" w:color="auto" w:fill="FFFFFF"/>
          <w:lang w:eastAsia="en-US"/>
        </w:rPr>
        <w:t xml:space="preserve">, V. Y. (2005). When moderation is mediated and mediation </w:t>
      </w:r>
    </w:p>
    <w:p w14:paraId="7DA96B14" w14:textId="77777777" w:rsidR="005210E5" w:rsidRDefault="004F35FD">
      <w:pPr>
        <w:ind w:left="720" w:firstLine="0"/>
      </w:pPr>
      <w:r>
        <w:rPr>
          <w:rFonts w:eastAsia="Times New Roman" w:cstheme="majorHAnsi"/>
          <w:color w:val="000000" w:themeColor="text1"/>
          <w:kern w:val="0"/>
          <w:shd w:val="clear" w:color="auto" w:fill="FFFFFF"/>
          <w:lang w:eastAsia="en-US"/>
        </w:rPr>
        <w:t>is moderated. </w:t>
      </w:r>
      <w:r>
        <w:rPr>
          <w:rFonts w:eastAsia="Times New Roman" w:cstheme="majorHAnsi"/>
          <w:i/>
          <w:iCs/>
          <w:color w:val="000000" w:themeColor="text1"/>
          <w:kern w:val="0"/>
          <w:shd w:val="clear" w:color="auto" w:fill="FFFFFF"/>
          <w:lang w:eastAsia="en-US"/>
        </w:rPr>
        <w:t>Journal of personality and social psychology</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89</w:t>
      </w:r>
      <w:r>
        <w:rPr>
          <w:rFonts w:eastAsia="Times New Roman" w:cstheme="majorHAnsi"/>
          <w:color w:val="000000" w:themeColor="text1"/>
          <w:kern w:val="0"/>
          <w:shd w:val="clear" w:color="auto" w:fill="FFFFFF"/>
          <w:lang w:eastAsia="en-US"/>
        </w:rPr>
        <w:t xml:space="preserve">(6), 852.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xml:space="preserve">: </w:t>
      </w:r>
      <w:hyperlink r:id="rId37" w:tgtFrame="_blank">
        <w:r>
          <w:rPr>
            <w:rStyle w:val="InternetLink"/>
            <w:rFonts w:ascii="Helvetica" w:eastAsia="Times New Roman" w:hAnsi="Helvetica"/>
            <w:color w:val="000000" w:themeColor="text1"/>
            <w:sz w:val="21"/>
            <w:szCs w:val="21"/>
            <w:highlight w:val="white"/>
          </w:rPr>
          <w:t>http://dx.doi.org/10.1037/0022-3514.89.6.852</w:t>
        </w:r>
      </w:hyperlink>
      <w:r>
        <w:rPr>
          <w:color w:val="000000" w:themeColor="text1"/>
        </w:rPr>
        <w:t xml:space="preserve"> </w:t>
      </w:r>
    </w:p>
    <w:p w14:paraId="677DD447" w14:textId="77777777" w:rsidR="005210E5" w:rsidRDefault="004F35FD">
      <w:pPr>
        <w:ind w:firstLine="0"/>
        <w:rPr>
          <w:color w:val="000000" w:themeColor="text1"/>
        </w:rPr>
      </w:pPr>
      <w:r>
        <w:rPr>
          <w:color w:val="000000" w:themeColor="text1"/>
        </w:rPr>
        <w:t xml:space="preserve">Nelson, T. F., </w:t>
      </w:r>
      <w:proofErr w:type="spellStart"/>
      <w:r>
        <w:rPr>
          <w:color w:val="000000" w:themeColor="text1"/>
        </w:rPr>
        <w:t>Gortmaker</w:t>
      </w:r>
      <w:proofErr w:type="spellEnd"/>
      <w:r>
        <w:rPr>
          <w:color w:val="000000" w:themeColor="text1"/>
        </w:rPr>
        <w:t xml:space="preserve">, S. L., Subramanian, S. V., &amp; Wechsler, H. (2007). </w:t>
      </w:r>
    </w:p>
    <w:p w14:paraId="614584ED" w14:textId="77777777" w:rsidR="005210E5" w:rsidRDefault="004F35FD">
      <w:pPr>
        <w:ind w:left="720" w:firstLine="0"/>
      </w:pPr>
      <w:r>
        <w:rPr>
          <w:color w:val="000000" w:themeColor="text1"/>
        </w:rPr>
        <w:t xml:space="preserve">Vigorous physical activity among college students in the United States. </w:t>
      </w:r>
      <w:r>
        <w:rPr>
          <w:i/>
          <w:color w:val="000000" w:themeColor="text1"/>
        </w:rPr>
        <w:t>Journal of Physical Activity and Health, 4,</w:t>
      </w:r>
      <w:r>
        <w:rPr>
          <w:color w:val="000000" w:themeColor="text1"/>
        </w:rPr>
        <w:t xml:space="preserve"> 495–508. </w:t>
      </w:r>
      <w:proofErr w:type="spellStart"/>
      <w:r>
        <w:rPr>
          <w:color w:val="000000" w:themeColor="text1"/>
        </w:rPr>
        <w:t>doi</w:t>
      </w:r>
      <w:proofErr w:type="spellEnd"/>
      <w:r>
        <w:rPr>
          <w:color w:val="000000" w:themeColor="text1"/>
        </w:rPr>
        <w:t xml:space="preserve">: </w:t>
      </w:r>
      <w:hyperlink r:id="rId38">
        <w:r>
          <w:rPr>
            <w:rStyle w:val="InternetLink"/>
            <w:color w:val="000000" w:themeColor="text1"/>
          </w:rPr>
          <w:t>https://doi.org/10.1123/jpah.4.4.496</w:t>
        </w:r>
      </w:hyperlink>
    </w:p>
    <w:p w14:paraId="43096FD5" w14:textId="77777777" w:rsidR="005210E5" w:rsidRDefault="004F35FD">
      <w:pPr>
        <w:ind w:firstLine="0"/>
        <w:rPr>
          <w:rFonts w:ascii="Times New Roman" w:eastAsia="Times New Roman" w:hAnsi="Times New Roman" w:cs="Times New Roman"/>
          <w:color w:val="000000" w:themeColor="text1"/>
          <w:kern w:val="0"/>
          <w:lang w:eastAsia="en-US"/>
        </w:rPr>
      </w:pPr>
      <w:proofErr w:type="spellStart"/>
      <w:r>
        <w:rPr>
          <w:rFonts w:eastAsia="Times New Roman" w:cs="Times New Roman"/>
          <w:color w:val="000000" w:themeColor="text1"/>
          <w:kern w:val="0"/>
          <w:lang w:eastAsia="en-US"/>
        </w:rPr>
        <w:t>Novotney</w:t>
      </w:r>
      <w:proofErr w:type="spellEnd"/>
      <w:r>
        <w:rPr>
          <w:rFonts w:eastAsia="Times New Roman" w:cs="Times New Roman"/>
          <w:color w:val="000000" w:themeColor="text1"/>
          <w:kern w:val="0"/>
          <w:lang w:eastAsia="en-US"/>
        </w:rPr>
        <w:t xml:space="preserve">, A. (2014, September). Students under pressure: College and university counseling </w:t>
      </w:r>
    </w:p>
    <w:p w14:paraId="5C142242"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centers are examining how best to serve the growing number of students seeking their services. </w:t>
      </w:r>
      <w:r>
        <w:rPr>
          <w:rFonts w:eastAsia="Times New Roman" w:cs="Times New Roman"/>
          <w:i/>
          <w:color w:val="000000" w:themeColor="text1"/>
          <w:kern w:val="0"/>
          <w:lang w:eastAsia="en-US"/>
        </w:rPr>
        <w:t>Monitor on Psychology, 45(8),</w:t>
      </w:r>
      <w:r>
        <w:rPr>
          <w:rFonts w:eastAsia="Times New Roman" w:cs="Times New Roman"/>
          <w:color w:val="000000" w:themeColor="text1"/>
          <w:kern w:val="0"/>
          <w:lang w:eastAsia="en-US"/>
        </w:rPr>
        <w:t xml:space="preserve"> 36-41. </w:t>
      </w:r>
    </w:p>
    <w:p w14:paraId="0B731CB1" w14:textId="77777777" w:rsidR="005210E5" w:rsidRDefault="004F35FD">
      <w:pPr>
        <w:ind w:firstLine="0"/>
        <w:rPr>
          <w:rFonts w:ascii="Calibri" w:eastAsia="Calibri" w:hAnsi="Calibri" w:cs="Calibri"/>
          <w:color w:val="000000" w:themeColor="text1"/>
          <w:kern w:val="0"/>
          <w:lang w:eastAsia="en-US"/>
        </w:rPr>
      </w:pPr>
      <w:proofErr w:type="spellStart"/>
      <w:r>
        <w:rPr>
          <w:rFonts w:eastAsia="Times New Roman" w:cs="Times New Roman"/>
          <w:color w:val="000000" w:themeColor="text1"/>
          <w:kern w:val="0"/>
          <w:lang w:eastAsia="en-US"/>
        </w:rPr>
        <w:t>Oginska</w:t>
      </w:r>
      <w:proofErr w:type="spellEnd"/>
      <w:r>
        <w:rPr>
          <w:rFonts w:eastAsia="Times New Roman" w:cs="Times New Roman"/>
          <w:color w:val="000000" w:themeColor="text1"/>
          <w:kern w:val="0"/>
          <w:lang w:eastAsia="en-US"/>
        </w:rPr>
        <w:t xml:space="preserve">, H. &amp; </w:t>
      </w:r>
      <w:proofErr w:type="spellStart"/>
      <w:r>
        <w:rPr>
          <w:rFonts w:eastAsia="Times New Roman" w:cs="Times New Roman"/>
          <w:color w:val="000000" w:themeColor="text1"/>
          <w:kern w:val="0"/>
          <w:lang w:eastAsia="en-US"/>
        </w:rPr>
        <w:t>Pokorski</w:t>
      </w:r>
      <w:proofErr w:type="spellEnd"/>
      <w:r>
        <w:rPr>
          <w:rFonts w:eastAsia="Times New Roman" w:cs="Times New Roman"/>
          <w:color w:val="000000" w:themeColor="text1"/>
          <w:kern w:val="0"/>
          <w:lang w:eastAsia="en-US"/>
        </w:rPr>
        <w:t>, J. (2006). Fatigue and Mood Correlates of Sleep Length in Three Age</w:t>
      </w:r>
      <w:r>
        <w:rPr>
          <w:rFonts w:ascii="Calibri" w:eastAsia="Calibri" w:hAnsi="Calibri" w:cs="Calibri"/>
          <w:color w:val="000000" w:themeColor="text1"/>
          <w:kern w:val="0"/>
          <w:lang w:eastAsia="en-US"/>
        </w:rPr>
        <w:t>‐</w:t>
      </w:r>
    </w:p>
    <w:p w14:paraId="5A20563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Social Groups: School Children, Students, and Employees. </w:t>
      </w:r>
      <w:r>
        <w:rPr>
          <w:rFonts w:eastAsia="Times New Roman" w:cs="Times New Roman"/>
          <w:i/>
          <w:color w:val="000000" w:themeColor="text1"/>
          <w:kern w:val="0"/>
          <w:lang w:eastAsia="en-US"/>
        </w:rPr>
        <w:t>Chronobiology International, 23(6),</w:t>
      </w:r>
      <w:r>
        <w:rPr>
          <w:rFonts w:eastAsia="Times New Roman" w:cs="Times New Roman"/>
          <w:color w:val="000000" w:themeColor="text1"/>
          <w:kern w:val="0"/>
          <w:lang w:eastAsia="en-US"/>
        </w:rPr>
        <w:t xml:space="preserve"> 1317-1328.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10.1080/07420520601089349</w:t>
      </w:r>
    </w:p>
    <w:p w14:paraId="25976FDE" w14:textId="77777777" w:rsidR="005210E5" w:rsidRDefault="004F35FD">
      <w:pPr>
        <w:ind w:firstLine="0"/>
        <w:rPr>
          <w:color w:val="000000" w:themeColor="text1"/>
        </w:rPr>
      </w:pPr>
      <w:proofErr w:type="spellStart"/>
      <w:r>
        <w:rPr>
          <w:color w:val="000000" w:themeColor="text1"/>
        </w:rPr>
        <w:t>Orzech</w:t>
      </w:r>
      <w:proofErr w:type="spellEnd"/>
      <w:r>
        <w:rPr>
          <w:color w:val="000000" w:themeColor="text1"/>
        </w:rPr>
        <w:t xml:space="preserve">, K. M., </w:t>
      </w:r>
      <w:proofErr w:type="spellStart"/>
      <w:r>
        <w:rPr>
          <w:color w:val="000000" w:themeColor="text1"/>
        </w:rPr>
        <w:t>Salafsky</w:t>
      </w:r>
      <w:proofErr w:type="spellEnd"/>
      <w:r>
        <w:rPr>
          <w:color w:val="000000" w:themeColor="text1"/>
        </w:rPr>
        <w:t xml:space="preserve">, D. B., &amp; Hamilton, L.A. (2011). The State of Sleep Among College </w:t>
      </w:r>
    </w:p>
    <w:p w14:paraId="3DAB57DD" w14:textId="77777777" w:rsidR="005210E5" w:rsidRDefault="004F35FD">
      <w:pPr>
        <w:ind w:left="720" w:firstLine="0"/>
        <w:rPr>
          <w:color w:val="000000" w:themeColor="text1"/>
        </w:rPr>
      </w:pPr>
      <w:r>
        <w:rPr>
          <w:color w:val="000000" w:themeColor="text1"/>
        </w:rPr>
        <w:t xml:space="preserve">Students at a Large Public University. </w:t>
      </w:r>
      <w:r>
        <w:rPr>
          <w:i/>
          <w:color w:val="000000" w:themeColor="text1"/>
        </w:rPr>
        <w:t>Journal of American College Health, 59(7),</w:t>
      </w:r>
      <w:r>
        <w:rPr>
          <w:color w:val="000000" w:themeColor="text1"/>
        </w:rPr>
        <w:t xml:space="preserve"> 612-619. </w:t>
      </w:r>
      <w:proofErr w:type="spellStart"/>
      <w:r>
        <w:rPr>
          <w:color w:val="000000" w:themeColor="text1"/>
        </w:rPr>
        <w:t>doi</w:t>
      </w:r>
      <w:proofErr w:type="spellEnd"/>
      <w:r>
        <w:rPr>
          <w:color w:val="000000" w:themeColor="text1"/>
        </w:rPr>
        <w:t>: 10.1080/07448481.2010.520051</w:t>
      </w:r>
    </w:p>
    <w:p w14:paraId="7156864F" w14:textId="77777777" w:rsidR="005210E5" w:rsidRDefault="004F35FD">
      <w:pPr>
        <w:widowControl w:val="0"/>
        <w:spacing w:after="240" w:line="240" w:lineRule="auto"/>
        <w:ind w:firstLine="0"/>
        <w:rPr>
          <w:rFonts w:asciiTheme="majorHAnsi" w:hAnsiTheme="majorHAnsi" w:cstheme="majorHAnsi"/>
          <w:color w:val="000000" w:themeColor="text1"/>
          <w:kern w:val="0"/>
        </w:rPr>
      </w:pPr>
      <w:proofErr w:type="spellStart"/>
      <w:r>
        <w:rPr>
          <w:rFonts w:cstheme="majorHAnsi"/>
          <w:color w:val="000000" w:themeColor="text1"/>
          <w:kern w:val="0"/>
        </w:rPr>
        <w:t>Pagel</w:t>
      </w:r>
      <w:proofErr w:type="spellEnd"/>
      <w:r>
        <w:rPr>
          <w:rFonts w:cstheme="majorHAnsi"/>
          <w:color w:val="000000" w:themeColor="text1"/>
          <w:kern w:val="0"/>
        </w:rPr>
        <w:t xml:space="preserve">, J.F. &amp; Kwiatkowski, C. F. (2010). Sleep complaints affecting school performance at </w:t>
      </w:r>
    </w:p>
    <w:p w14:paraId="1F6B7A6A" w14:textId="77777777" w:rsidR="005210E5" w:rsidRDefault="004F35FD">
      <w:pPr>
        <w:rPr>
          <w:rFonts w:ascii="Times New Roman" w:eastAsia="Times New Roman" w:hAnsi="Times New Roman" w:cs="Times New Roman"/>
          <w:color w:val="000000" w:themeColor="text1"/>
          <w:kern w:val="0"/>
          <w:lang w:eastAsia="en-US"/>
        </w:rPr>
      </w:pPr>
      <w:r>
        <w:rPr>
          <w:rFonts w:cstheme="majorHAnsi"/>
          <w:color w:val="000000" w:themeColor="text1"/>
          <w:kern w:val="0"/>
        </w:rPr>
        <w:t xml:space="preserve">different educational levels. </w:t>
      </w:r>
      <w:r>
        <w:rPr>
          <w:rFonts w:cstheme="majorHAnsi"/>
          <w:i/>
          <w:color w:val="000000" w:themeColor="text1"/>
          <w:kern w:val="0"/>
        </w:rPr>
        <w:t>Frontiers in Neurology 1(125)</w:t>
      </w:r>
      <w:r>
        <w:rPr>
          <w:rFonts w:cstheme="majorHAnsi"/>
          <w:color w:val="000000" w:themeColor="text1"/>
          <w:kern w:val="0"/>
        </w:rPr>
        <w:t xml:space="preserve">, 1-6.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p>
    <w:p w14:paraId="7943F5C4" w14:textId="77777777" w:rsidR="005210E5" w:rsidRDefault="004F35FD">
      <w:pPr>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10.3389/fneur.2010.00125</w:t>
      </w:r>
    </w:p>
    <w:p w14:paraId="3F38686C" w14:textId="77777777" w:rsidR="005210E5" w:rsidRDefault="004F35FD">
      <w:pPr>
        <w:ind w:firstLine="0"/>
        <w:rPr>
          <w:rFonts w:eastAsia="Times New Roman" w:cstheme="minorHAnsi"/>
          <w:color w:val="000000" w:themeColor="text1"/>
          <w:kern w:val="0"/>
          <w:highlight w:val="white"/>
          <w:lang w:eastAsia="en-US"/>
        </w:rPr>
      </w:pPr>
      <w:proofErr w:type="spellStart"/>
      <w:r>
        <w:rPr>
          <w:rFonts w:eastAsia="Times New Roman" w:cstheme="minorHAnsi"/>
          <w:color w:val="000000" w:themeColor="text1"/>
          <w:kern w:val="0"/>
          <w:shd w:val="clear" w:color="auto" w:fill="FFFFFF"/>
          <w:lang w:eastAsia="en-US"/>
        </w:rPr>
        <w:t>Pechtel</w:t>
      </w:r>
      <w:proofErr w:type="spellEnd"/>
      <w:r>
        <w:rPr>
          <w:rFonts w:eastAsia="Times New Roman" w:cstheme="minorHAnsi"/>
          <w:color w:val="000000" w:themeColor="text1"/>
          <w:kern w:val="0"/>
          <w:shd w:val="clear" w:color="auto" w:fill="FFFFFF"/>
          <w:lang w:eastAsia="en-US"/>
        </w:rPr>
        <w:t xml:space="preserve">, P., &amp; </w:t>
      </w:r>
      <w:proofErr w:type="spellStart"/>
      <w:r>
        <w:rPr>
          <w:rFonts w:eastAsia="Times New Roman" w:cstheme="minorHAnsi"/>
          <w:color w:val="000000" w:themeColor="text1"/>
          <w:kern w:val="0"/>
          <w:shd w:val="clear" w:color="auto" w:fill="FFFFFF"/>
          <w:lang w:eastAsia="en-US"/>
        </w:rPr>
        <w:t>Pizzagalli</w:t>
      </w:r>
      <w:proofErr w:type="spellEnd"/>
      <w:r>
        <w:rPr>
          <w:rFonts w:eastAsia="Times New Roman" w:cstheme="minorHAnsi"/>
          <w:color w:val="000000" w:themeColor="text1"/>
          <w:kern w:val="0"/>
          <w:shd w:val="clear" w:color="auto" w:fill="FFFFFF"/>
          <w:lang w:eastAsia="en-US"/>
        </w:rPr>
        <w:t xml:space="preserve">, D. A. (2011). Effects of early life stress on cognitive and affective </w:t>
      </w:r>
    </w:p>
    <w:p w14:paraId="720AD9C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lastRenderedPageBreak/>
        <w:t>function: an integrated review of human literature. </w:t>
      </w:r>
      <w:r>
        <w:rPr>
          <w:rFonts w:eastAsia="Times New Roman" w:cstheme="minorHAnsi"/>
          <w:i/>
          <w:iCs/>
          <w:color w:val="000000" w:themeColor="text1"/>
          <w:kern w:val="0"/>
          <w:shd w:val="clear" w:color="auto" w:fill="FFFFFF"/>
          <w:lang w:eastAsia="en-US"/>
        </w:rPr>
        <w:t>Psychopharmacology</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214</w:t>
      </w:r>
      <w:r>
        <w:rPr>
          <w:rFonts w:eastAsia="Times New Roman" w:cstheme="minorHAnsi"/>
          <w:color w:val="000000" w:themeColor="text1"/>
          <w:kern w:val="0"/>
          <w:shd w:val="clear" w:color="auto" w:fill="FFFFFF"/>
          <w:lang w:eastAsia="en-US"/>
        </w:rPr>
        <w:t xml:space="preserve">(1), 55-70.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xml:space="preserve">: </w:t>
      </w:r>
      <w:r>
        <w:rPr>
          <w:rFonts w:eastAsia="Times New Roman" w:cstheme="minorHAnsi"/>
          <w:color w:val="000000" w:themeColor="text1"/>
          <w:spacing w:val="4"/>
          <w:kern w:val="0"/>
          <w:shd w:val="clear" w:color="auto" w:fill="FFFFFF"/>
          <w:lang w:eastAsia="en-US"/>
        </w:rPr>
        <w:t>https://doi.org/10.1007/s00213-010-2009-2</w:t>
      </w:r>
    </w:p>
    <w:p w14:paraId="25510893"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Perfect, M. M., Levine</w:t>
      </w:r>
      <w:r>
        <w:rPr>
          <w:rFonts w:ascii="Calibri" w:eastAsia="Calibri" w:hAnsi="Calibri" w:cs="Calibri"/>
          <w:color w:val="000000" w:themeColor="text1"/>
          <w:kern w:val="0"/>
          <w:shd w:val="clear" w:color="auto" w:fill="FFFFFF"/>
          <w:lang w:eastAsia="en-US"/>
        </w:rPr>
        <w:t>‐</w:t>
      </w:r>
      <w:proofErr w:type="spellStart"/>
      <w:r>
        <w:rPr>
          <w:rFonts w:eastAsia="Times New Roman" w:cstheme="minorHAnsi"/>
          <w:color w:val="000000" w:themeColor="text1"/>
          <w:kern w:val="0"/>
          <w:shd w:val="clear" w:color="auto" w:fill="FFFFFF"/>
          <w:lang w:eastAsia="en-US"/>
        </w:rPr>
        <w:t>Donnerstein</w:t>
      </w:r>
      <w:proofErr w:type="spellEnd"/>
      <w:r>
        <w:rPr>
          <w:rFonts w:eastAsia="Times New Roman" w:cstheme="minorHAnsi"/>
          <w:color w:val="000000" w:themeColor="text1"/>
          <w:kern w:val="0"/>
          <w:shd w:val="clear" w:color="auto" w:fill="FFFFFF"/>
          <w:lang w:eastAsia="en-US"/>
        </w:rPr>
        <w:t xml:space="preserve">, D., Archbold, K., Goodwin, J. L., &amp; Quan, </w:t>
      </w:r>
    </w:p>
    <w:p w14:paraId="30C2B743"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heme="minorHAnsi"/>
          <w:color w:val="000000" w:themeColor="text1"/>
          <w:kern w:val="0"/>
          <w:shd w:val="clear" w:color="auto" w:fill="FFFFFF"/>
          <w:lang w:eastAsia="en-US"/>
        </w:rPr>
        <w:t>S. F. (2014). The contribution of sleep problems to academic and psychosocial functioning. </w:t>
      </w:r>
      <w:r>
        <w:rPr>
          <w:rFonts w:eastAsia="Times New Roman" w:cstheme="minorHAnsi"/>
          <w:i/>
          <w:iCs/>
          <w:color w:val="000000" w:themeColor="text1"/>
          <w:kern w:val="0"/>
          <w:shd w:val="clear" w:color="auto" w:fill="FFFFFF"/>
          <w:lang w:eastAsia="en-US"/>
        </w:rPr>
        <w:t>Psychology in the Schools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51</w:t>
      </w:r>
      <w:r>
        <w:rPr>
          <w:rFonts w:eastAsia="Times New Roman" w:cstheme="minorHAnsi"/>
          <w:color w:val="000000" w:themeColor="text1"/>
          <w:kern w:val="0"/>
          <w:shd w:val="clear" w:color="auto" w:fill="FFFFFF"/>
          <w:lang w:eastAsia="en-US"/>
        </w:rPr>
        <w:t xml:space="preserve">(3), 273-295.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10.1002/pits.21746</w:t>
      </w:r>
    </w:p>
    <w:p w14:paraId="38FD403C" w14:textId="77777777" w:rsidR="005210E5" w:rsidRDefault="004F35FD">
      <w:pPr>
        <w:ind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Pilcher, J. J., Ginter, D. R., &amp; </w:t>
      </w:r>
      <w:proofErr w:type="spellStart"/>
      <w:r>
        <w:rPr>
          <w:rFonts w:eastAsia="Times New Roman" w:cs="Times New Roman"/>
          <w:color w:val="000000" w:themeColor="text1"/>
          <w:kern w:val="0"/>
          <w:lang w:eastAsia="en-US"/>
        </w:rPr>
        <w:t>Sadowsky</w:t>
      </w:r>
      <w:proofErr w:type="spellEnd"/>
      <w:r>
        <w:rPr>
          <w:rFonts w:eastAsia="Times New Roman" w:cs="Times New Roman"/>
          <w:color w:val="000000" w:themeColor="text1"/>
          <w:kern w:val="0"/>
          <w:lang w:eastAsia="en-US"/>
        </w:rPr>
        <w:t xml:space="preserve">, B. (1997). Sleep quality versus sleep quantity: </w:t>
      </w:r>
    </w:p>
    <w:p w14:paraId="66960ECB" w14:textId="77777777" w:rsidR="005210E5" w:rsidRDefault="004F35FD">
      <w:pPr>
        <w:ind w:left="720" w:firstLine="0"/>
      </w:pPr>
      <w:r>
        <w:rPr>
          <w:rFonts w:eastAsia="Times New Roman" w:cs="Times New Roman"/>
          <w:color w:val="000000" w:themeColor="text1"/>
          <w:kern w:val="0"/>
          <w:lang w:eastAsia="en-US"/>
        </w:rPr>
        <w:t xml:space="preserve">Relationships between sleep and measures of health, well-being and sleepiness in college students. </w:t>
      </w:r>
      <w:r>
        <w:rPr>
          <w:rFonts w:eastAsia="Times New Roman" w:cs="Times New Roman"/>
          <w:i/>
          <w:color w:val="000000" w:themeColor="text1"/>
          <w:kern w:val="0"/>
          <w:lang w:eastAsia="en-US"/>
        </w:rPr>
        <w:t>Journal of Psychosomatic Research, 42,</w:t>
      </w:r>
      <w:r>
        <w:rPr>
          <w:rFonts w:eastAsia="Times New Roman" w:cs="Times New Roman"/>
          <w:color w:val="000000" w:themeColor="text1"/>
          <w:kern w:val="0"/>
          <w:lang w:eastAsia="en-US"/>
        </w:rPr>
        <w:t xml:space="preserve"> 583-596.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xml:space="preserve">: </w:t>
      </w:r>
      <w:hyperlink r:id="rId39" w:tgtFrame="Persistent link using digital object identifier">
        <w:r>
          <w:rPr>
            <w:rStyle w:val="InternetLink"/>
            <w:rFonts w:ascii="Arial" w:eastAsia="Times New Roman" w:hAnsi="Arial" w:cs="Arial"/>
            <w:color w:val="000000" w:themeColor="text1"/>
            <w:sz w:val="20"/>
            <w:szCs w:val="20"/>
          </w:rPr>
          <w:t>https://doi.org/10.1016/S0022-3999(97)00004-4</w:t>
        </w:r>
      </w:hyperlink>
    </w:p>
    <w:p w14:paraId="25C26926" w14:textId="77777777" w:rsidR="005210E5" w:rsidRDefault="004F35FD">
      <w:pPr>
        <w:ind w:firstLine="0"/>
        <w:rPr>
          <w:color w:val="000000" w:themeColor="text1"/>
        </w:rPr>
      </w:pPr>
      <w:r>
        <w:rPr>
          <w:color w:val="000000" w:themeColor="text1"/>
        </w:rPr>
        <w:t xml:space="preserve">Pilcher, J., &amp; </w:t>
      </w:r>
      <w:proofErr w:type="spellStart"/>
      <w:r>
        <w:rPr>
          <w:color w:val="000000" w:themeColor="text1"/>
        </w:rPr>
        <w:t>Huffcutt</w:t>
      </w:r>
      <w:proofErr w:type="spellEnd"/>
      <w:r>
        <w:rPr>
          <w:color w:val="000000" w:themeColor="text1"/>
        </w:rPr>
        <w:t xml:space="preserve">, A. (1996). Effects of sleep deprivation on performance: A meta-analysis. </w:t>
      </w:r>
    </w:p>
    <w:p w14:paraId="2E48A3C2" w14:textId="77777777" w:rsidR="005210E5" w:rsidRDefault="004F35FD">
      <w:pPr>
        <w:ind w:left="720" w:firstLine="0"/>
      </w:pPr>
      <w:r>
        <w:rPr>
          <w:i/>
          <w:iCs/>
          <w:color w:val="000000" w:themeColor="text1"/>
        </w:rPr>
        <w:t>Sleep: Journal of Sleep Research &amp; Sleep Medicine</w:t>
      </w:r>
      <w:r>
        <w:rPr>
          <w:color w:val="000000" w:themeColor="text1"/>
        </w:rPr>
        <w:t xml:space="preserve">, </w:t>
      </w:r>
      <w:r>
        <w:rPr>
          <w:i/>
          <w:iCs/>
          <w:color w:val="000000" w:themeColor="text1"/>
        </w:rPr>
        <w:t>19</w:t>
      </w:r>
      <w:r>
        <w:rPr>
          <w:color w:val="000000" w:themeColor="text1"/>
        </w:rPr>
        <w:t xml:space="preserve">, 318-326. </w:t>
      </w:r>
      <w:proofErr w:type="spellStart"/>
      <w:r>
        <w:rPr>
          <w:color w:val="000000" w:themeColor="text1"/>
        </w:rPr>
        <w:t>doi</w:t>
      </w:r>
      <w:proofErr w:type="spellEnd"/>
      <w:r>
        <w:rPr>
          <w:color w:val="000000" w:themeColor="text1"/>
        </w:rPr>
        <w:t xml:space="preserve">: </w:t>
      </w:r>
      <w:hyperlink r:id="rId40">
        <w:r>
          <w:rPr>
            <w:rStyle w:val="InternetLink"/>
            <w:rFonts w:eastAsia="Times New Roman" w:cstheme="minorHAnsi"/>
            <w:color w:val="000000" w:themeColor="text1"/>
            <w:highlight w:val="white"/>
          </w:rPr>
          <w:t>https://doi.org/10.1093/sleep/19.4.318</w:t>
        </w:r>
      </w:hyperlink>
    </w:p>
    <w:p w14:paraId="33BF11DC" w14:textId="77777777" w:rsidR="005210E5" w:rsidRDefault="004F35FD">
      <w:pPr>
        <w:widowControl w:val="0"/>
        <w:spacing w:after="240" w:line="240" w:lineRule="auto"/>
        <w:ind w:firstLine="0"/>
        <w:rPr>
          <w:rFonts w:asciiTheme="majorHAnsi" w:hAnsiTheme="majorHAnsi" w:cstheme="majorHAnsi"/>
          <w:color w:val="000000" w:themeColor="text1"/>
          <w:kern w:val="0"/>
        </w:rPr>
      </w:pPr>
      <w:r>
        <w:rPr>
          <w:rFonts w:eastAsia="Times New Roman" w:cs="Times New Roman"/>
          <w:color w:val="000000" w:themeColor="text1"/>
          <w:kern w:val="0"/>
          <w:lang w:eastAsia="en-US"/>
        </w:rPr>
        <w:t xml:space="preserve">Pilcher, J. J. &amp; Walters, A. S. (1997). How Sleep Deprivation Affects Psychological Variables </w:t>
      </w:r>
    </w:p>
    <w:p w14:paraId="441CEA3B"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eastAsia="Times New Roman" w:cs="Times New Roman"/>
          <w:color w:val="000000" w:themeColor="text1"/>
          <w:kern w:val="0"/>
          <w:lang w:eastAsia="en-US"/>
        </w:rPr>
        <w:t xml:space="preserve">Related to College Students' Cognitive Performance. Journal of American College Health, 46(3), 121-126.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10.1080/07448489709595597</w:t>
      </w:r>
    </w:p>
    <w:p w14:paraId="2452B3F3" w14:textId="77777777" w:rsidR="005210E5" w:rsidRDefault="004F35FD">
      <w:pPr>
        <w:ind w:firstLine="0"/>
        <w:rPr>
          <w:color w:val="000000" w:themeColor="text1"/>
        </w:rPr>
      </w:pPr>
      <w:r>
        <w:rPr>
          <w:color w:val="000000" w:themeColor="text1"/>
        </w:rPr>
        <w:t xml:space="preserve">Pontifex, M. B., Hillman, C. H., </w:t>
      </w:r>
      <w:proofErr w:type="spellStart"/>
      <w:r>
        <w:rPr>
          <w:color w:val="000000" w:themeColor="text1"/>
        </w:rPr>
        <w:t>Fernhall</w:t>
      </w:r>
      <w:proofErr w:type="spellEnd"/>
      <w:r>
        <w:rPr>
          <w:color w:val="000000" w:themeColor="text1"/>
        </w:rPr>
        <w:t xml:space="preserve">, B., Thompson, K. M., &amp; </w:t>
      </w:r>
      <w:proofErr w:type="spellStart"/>
      <w:r>
        <w:rPr>
          <w:color w:val="000000" w:themeColor="text1"/>
        </w:rPr>
        <w:t>Valentini</w:t>
      </w:r>
      <w:proofErr w:type="spellEnd"/>
      <w:r>
        <w:rPr>
          <w:color w:val="000000" w:themeColor="text1"/>
        </w:rPr>
        <w:t xml:space="preserve">, A. M. (2009). The </w:t>
      </w:r>
    </w:p>
    <w:p w14:paraId="13CE34F1" w14:textId="77777777" w:rsidR="005210E5" w:rsidRDefault="004F35FD">
      <w:pPr>
        <w:ind w:left="720" w:firstLine="0"/>
        <w:rPr>
          <w:color w:val="000000" w:themeColor="text1"/>
        </w:rPr>
      </w:pPr>
      <w:r>
        <w:rPr>
          <w:color w:val="000000" w:themeColor="text1"/>
        </w:rPr>
        <w:t xml:space="preserve">Effect of Acute Aerobic and Resistance Exercise on Working Memory. </w:t>
      </w:r>
      <w:r>
        <w:rPr>
          <w:i/>
          <w:color w:val="000000" w:themeColor="text1"/>
        </w:rPr>
        <w:t xml:space="preserve">Medicine &amp; Science in Sports &amp; Exercise, 41(4), </w:t>
      </w:r>
      <w:r>
        <w:rPr>
          <w:color w:val="000000" w:themeColor="text1"/>
        </w:rPr>
        <w:t xml:space="preserve">927–934. </w:t>
      </w:r>
      <w:proofErr w:type="spellStart"/>
      <w:r>
        <w:rPr>
          <w:rFonts w:eastAsia="Times New Roman" w:cs="Times New Roman"/>
          <w:color w:val="000000" w:themeColor="text1"/>
          <w:kern w:val="0"/>
          <w:lang w:eastAsia="en-US"/>
        </w:rPr>
        <w:t>doi</w:t>
      </w:r>
      <w:proofErr w:type="spellEnd"/>
      <w:r>
        <w:rPr>
          <w:rFonts w:eastAsia="Times New Roman" w:cs="Times New Roman"/>
          <w:color w:val="000000" w:themeColor="text1"/>
          <w:kern w:val="0"/>
          <w:lang w:eastAsia="en-US"/>
        </w:rPr>
        <w:t>: 10.1249/MSS.0b013e3181907d69</w:t>
      </w:r>
    </w:p>
    <w:p w14:paraId="68D1B5D9" w14:textId="77777777" w:rsidR="005210E5" w:rsidRDefault="004F35FD">
      <w:pPr>
        <w:ind w:firstLine="0"/>
        <w:rPr>
          <w:color w:val="000000" w:themeColor="text1"/>
        </w:rPr>
      </w:pPr>
      <w:proofErr w:type="spellStart"/>
      <w:r>
        <w:rPr>
          <w:color w:val="000000" w:themeColor="text1"/>
        </w:rPr>
        <w:t>Puterman</w:t>
      </w:r>
      <w:proofErr w:type="spellEnd"/>
      <w:r>
        <w:rPr>
          <w:color w:val="000000" w:themeColor="text1"/>
        </w:rPr>
        <w:t xml:space="preserve">, E., Lin, J., Blackburn, E., O’Donovan, A., Adler, N., et al. (2010). The Power of </w:t>
      </w:r>
    </w:p>
    <w:p w14:paraId="503A3DCB" w14:textId="77777777" w:rsidR="005210E5" w:rsidRDefault="004F35FD">
      <w:pPr>
        <w:ind w:left="720" w:firstLine="0"/>
        <w:rPr>
          <w:color w:val="000000" w:themeColor="text1"/>
        </w:rPr>
      </w:pPr>
      <w:r>
        <w:rPr>
          <w:color w:val="000000" w:themeColor="text1"/>
        </w:rPr>
        <w:t xml:space="preserve">Exercise: Buffering the Effect of Chronic Stress on Telomere Length. </w:t>
      </w:r>
      <w:proofErr w:type="spellStart"/>
      <w:r>
        <w:rPr>
          <w:i/>
          <w:color w:val="000000" w:themeColor="text1"/>
        </w:rPr>
        <w:t>PLoS</w:t>
      </w:r>
      <w:proofErr w:type="spellEnd"/>
      <w:r>
        <w:rPr>
          <w:i/>
          <w:color w:val="000000" w:themeColor="text1"/>
        </w:rPr>
        <w:t xml:space="preserve"> ONE, 5(5)</w:t>
      </w:r>
      <w:r>
        <w:rPr>
          <w:color w:val="000000" w:themeColor="text1"/>
        </w:rPr>
        <w:t xml:space="preserve">, 1-6. </w:t>
      </w:r>
      <w:proofErr w:type="gramStart"/>
      <w:r>
        <w:rPr>
          <w:color w:val="000000" w:themeColor="text1"/>
        </w:rPr>
        <w:t>doi:10.1371/journal.pone</w:t>
      </w:r>
      <w:proofErr w:type="gramEnd"/>
      <w:r>
        <w:rPr>
          <w:color w:val="000000" w:themeColor="text1"/>
        </w:rPr>
        <w:t>.0010837</w:t>
      </w:r>
    </w:p>
    <w:p w14:paraId="6561672A" w14:textId="77777777" w:rsidR="005210E5" w:rsidRDefault="004F35FD">
      <w:pPr>
        <w:ind w:firstLine="0"/>
        <w:rPr>
          <w:color w:val="000000" w:themeColor="text1"/>
        </w:rPr>
      </w:pPr>
      <w:r>
        <w:rPr>
          <w:color w:val="000000" w:themeColor="text1"/>
        </w:rPr>
        <w:t xml:space="preserve">Randazzo, A., </w:t>
      </w:r>
      <w:proofErr w:type="spellStart"/>
      <w:r>
        <w:rPr>
          <w:color w:val="000000" w:themeColor="text1"/>
        </w:rPr>
        <w:t>Muehlbach</w:t>
      </w:r>
      <w:proofErr w:type="spellEnd"/>
      <w:r>
        <w:rPr>
          <w:color w:val="000000" w:themeColor="text1"/>
        </w:rPr>
        <w:t xml:space="preserve">, M., Schweitzer, P., &amp; Walsh, J. (1998). Cognitive function following </w:t>
      </w:r>
    </w:p>
    <w:p w14:paraId="64BFAEF7" w14:textId="77777777" w:rsidR="005210E5" w:rsidRDefault="004F35FD">
      <w:pPr>
        <w:ind w:left="720" w:firstLine="0"/>
      </w:pPr>
      <w:r>
        <w:rPr>
          <w:color w:val="000000" w:themeColor="text1"/>
        </w:rPr>
        <w:t xml:space="preserve">acute sleep restriction in children ages 10-14. </w:t>
      </w:r>
      <w:r>
        <w:rPr>
          <w:i/>
          <w:iCs/>
          <w:color w:val="000000" w:themeColor="text1"/>
        </w:rPr>
        <w:t>Sleep: Journal of Sleep Research &amp; Sleep Medicine</w:t>
      </w:r>
      <w:r>
        <w:rPr>
          <w:color w:val="000000" w:themeColor="text1"/>
        </w:rPr>
        <w:t xml:space="preserve">, </w:t>
      </w:r>
      <w:r>
        <w:rPr>
          <w:i/>
          <w:iCs/>
          <w:color w:val="000000" w:themeColor="text1"/>
        </w:rPr>
        <w:t>21</w:t>
      </w:r>
      <w:r>
        <w:rPr>
          <w:color w:val="000000" w:themeColor="text1"/>
        </w:rPr>
        <w:t xml:space="preserve">, 861-868. </w:t>
      </w:r>
      <w:proofErr w:type="spellStart"/>
      <w:r>
        <w:rPr>
          <w:color w:val="000000" w:themeColor="text1"/>
        </w:rPr>
        <w:t>doi</w:t>
      </w:r>
      <w:proofErr w:type="spellEnd"/>
      <w:r>
        <w:rPr>
          <w:color w:val="000000" w:themeColor="text1"/>
        </w:rPr>
        <w:t xml:space="preserve">: </w:t>
      </w:r>
      <w:hyperlink r:id="rId41">
        <w:r>
          <w:rPr>
            <w:rStyle w:val="InternetLink"/>
            <w:rFonts w:eastAsia="Times New Roman" w:cstheme="minorHAnsi"/>
            <w:color w:val="000000" w:themeColor="text1"/>
            <w:highlight w:val="white"/>
          </w:rPr>
          <w:t>https://doi.org/10.1093/sleep/21.8.861</w:t>
        </w:r>
      </w:hyperlink>
    </w:p>
    <w:p w14:paraId="28A82B79" w14:textId="77777777" w:rsidR="005210E5" w:rsidRDefault="005210E5">
      <w:pPr>
        <w:pStyle w:val="NormalWeb"/>
        <w:ind w:left="720" w:hanging="720"/>
        <w:rPr>
          <w:color w:val="000000" w:themeColor="text1"/>
        </w:rPr>
      </w:pPr>
    </w:p>
    <w:p w14:paraId="56989074" w14:textId="77777777" w:rsidR="005210E5" w:rsidRDefault="004F35FD">
      <w:pPr>
        <w:ind w:firstLine="0"/>
        <w:rPr>
          <w:rFonts w:cstheme="minorHAnsi"/>
          <w:color w:val="000000" w:themeColor="text1"/>
          <w:kern w:val="0"/>
        </w:rPr>
      </w:pPr>
      <w:proofErr w:type="spellStart"/>
      <w:r>
        <w:rPr>
          <w:rFonts w:cstheme="minorHAnsi"/>
          <w:color w:val="000000" w:themeColor="text1"/>
          <w:kern w:val="0"/>
        </w:rPr>
        <w:t>Rasberry</w:t>
      </w:r>
      <w:proofErr w:type="spellEnd"/>
      <w:r>
        <w:rPr>
          <w:rFonts w:cstheme="minorHAnsi"/>
          <w:color w:val="000000" w:themeColor="text1"/>
          <w:kern w:val="0"/>
        </w:rPr>
        <w:t xml:space="preserve">, C. N., Lee, S. M., Robin, L., et al. (2011). The association between school-based </w:t>
      </w:r>
    </w:p>
    <w:p w14:paraId="35EAA7A1" w14:textId="77777777" w:rsidR="005210E5" w:rsidRDefault="004F35FD">
      <w:pPr>
        <w:ind w:left="720" w:firstLine="0"/>
        <w:rPr>
          <w:rFonts w:ascii="Times New Roman" w:eastAsia="Times New Roman" w:hAnsi="Times New Roman" w:cs="Times New Roman"/>
          <w:color w:val="000000" w:themeColor="text1"/>
          <w:kern w:val="0"/>
          <w:lang w:eastAsia="en-US"/>
        </w:rPr>
      </w:pPr>
      <w:r>
        <w:rPr>
          <w:rFonts w:cstheme="minorHAnsi"/>
          <w:color w:val="000000" w:themeColor="text1"/>
          <w:kern w:val="0"/>
        </w:rPr>
        <w:t xml:space="preserve">physical activity, including physical education, and academic performance: A systematic review of the literature. </w:t>
      </w:r>
      <w:r>
        <w:rPr>
          <w:rFonts w:cstheme="minorHAnsi"/>
          <w:i/>
          <w:iCs/>
          <w:color w:val="000000" w:themeColor="text1"/>
          <w:kern w:val="0"/>
        </w:rPr>
        <w:t>Preventive Med</w:t>
      </w:r>
      <w:r>
        <w:rPr>
          <w:rFonts w:cstheme="minorHAnsi"/>
          <w:i/>
          <w:color w:val="000000" w:themeColor="text1"/>
          <w:kern w:val="0"/>
        </w:rPr>
        <w:t>icine,</w:t>
      </w:r>
      <w:r>
        <w:rPr>
          <w:rFonts w:cstheme="minorHAnsi"/>
          <w:color w:val="000000" w:themeColor="text1"/>
          <w:kern w:val="0"/>
        </w:rPr>
        <w:t xml:space="preserve"> </w:t>
      </w:r>
      <w:r>
        <w:rPr>
          <w:rFonts w:cstheme="minorHAnsi"/>
          <w:i/>
          <w:color w:val="000000" w:themeColor="text1"/>
          <w:kern w:val="0"/>
        </w:rPr>
        <w:t>52(</w:t>
      </w:r>
      <w:proofErr w:type="spellStart"/>
      <w:r>
        <w:rPr>
          <w:rFonts w:cstheme="minorHAnsi"/>
          <w:i/>
          <w:color w:val="000000" w:themeColor="text1"/>
          <w:kern w:val="0"/>
        </w:rPr>
        <w:t>Suppl</w:t>
      </w:r>
      <w:proofErr w:type="spellEnd"/>
      <w:r>
        <w:rPr>
          <w:rFonts w:cstheme="minorHAnsi"/>
          <w:i/>
          <w:color w:val="000000" w:themeColor="text1"/>
          <w:kern w:val="0"/>
        </w:rPr>
        <w:t xml:space="preserve"> 1), </w:t>
      </w:r>
      <w:r>
        <w:rPr>
          <w:rFonts w:cstheme="minorHAnsi"/>
          <w:color w:val="000000" w:themeColor="text1"/>
          <w:kern w:val="0"/>
        </w:rPr>
        <w:t xml:space="preserve">S10-S20. </w:t>
      </w:r>
      <w:proofErr w:type="gramStart"/>
      <w:r>
        <w:rPr>
          <w:rFonts w:eastAsia="Times New Roman" w:cs="Times New Roman"/>
          <w:color w:val="000000" w:themeColor="text1"/>
          <w:kern w:val="0"/>
          <w:lang w:eastAsia="en-US"/>
        </w:rPr>
        <w:t>doi:10.1016/j.ypmed</w:t>
      </w:r>
      <w:proofErr w:type="gramEnd"/>
      <w:r>
        <w:rPr>
          <w:rFonts w:eastAsia="Times New Roman" w:cs="Times New Roman"/>
          <w:color w:val="000000" w:themeColor="text1"/>
          <w:kern w:val="0"/>
          <w:lang w:eastAsia="en-US"/>
        </w:rPr>
        <w:t>.2011.01.027</w:t>
      </w:r>
    </w:p>
    <w:p w14:paraId="062D9E23" w14:textId="77777777" w:rsidR="005210E5" w:rsidRDefault="004F35FD">
      <w:pPr>
        <w:ind w:firstLine="0"/>
        <w:rPr>
          <w:color w:val="000000" w:themeColor="text1"/>
        </w:rPr>
      </w:pPr>
      <w:r>
        <w:rPr>
          <w:color w:val="000000" w:themeColor="text1"/>
        </w:rPr>
        <w:t xml:space="preserve">Redline, S., Strauss, M., Adams, N., Winters, M., Roebuck, T., Spry, K. et al. (2007). </w:t>
      </w:r>
    </w:p>
    <w:p w14:paraId="1F18659B" w14:textId="77777777" w:rsidR="005210E5" w:rsidRDefault="004F35FD">
      <w:pPr>
        <w:ind w:left="720" w:firstLine="0"/>
      </w:pPr>
      <w:r>
        <w:rPr>
          <w:color w:val="000000" w:themeColor="text1"/>
        </w:rPr>
        <w:t xml:space="preserve">Neuropsychological function in mild sleep-disordered breathing. </w:t>
      </w:r>
      <w:r>
        <w:rPr>
          <w:i/>
          <w:color w:val="000000" w:themeColor="text1"/>
        </w:rPr>
        <w:t xml:space="preserve">Sleep, 20, </w:t>
      </w:r>
      <w:r>
        <w:rPr>
          <w:color w:val="000000" w:themeColor="text1"/>
        </w:rPr>
        <w:t xml:space="preserve">160-167. </w:t>
      </w:r>
      <w:proofErr w:type="spellStart"/>
      <w:r>
        <w:rPr>
          <w:color w:val="000000" w:themeColor="text1"/>
        </w:rPr>
        <w:t>doi</w:t>
      </w:r>
      <w:proofErr w:type="spellEnd"/>
      <w:r>
        <w:rPr>
          <w:color w:val="000000" w:themeColor="text1"/>
        </w:rPr>
        <w:t xml:space="preserve">: </w:t>
      </w:r>
      <w:hyperlink r:id="rId42">
        <w:r>
          <w:rPr>
            <w:rStyle w:val="InternetLink"/>
            <w:rFonts w:eastAsia="Times New Roman" w:cstheme="minorHAnsi"/>
            <w:color w:val="000000" w:themeColor="text1"/>
            <w:highlight w:val="white"/>
          </w:rPr>
          <w:t>https://doi.org/10.1093/sleep/20.2.160</w:t>
        </w:r>
      </w:hyperlink>
    </w:p>
    <w:p w14:paraId="05FEAA54" w14:textId="77777777" w:rsidR="005210E5" w:rsidRDefault="004F35FD">
      <w:pPr>
        <w:ind w:firstLine="0"/>
        <w:rPr>
          <w:color w:val="000000" w:themeColor="text1"/>
        </w:rPr>
      </w:pPr>
      <w:proofErr w:type="spellStart"/>
      <w:r>
        <w:rPr>
          <w:color w:val="000000" w:themeColor="text1"/>
        </w:rPr>
        <w:t>Sadeh</w:t>
      </w:r>
      <w:proofErr w:type="spellEnd"/>
      <w:r>
        <w:rPr>
          <w:color w:val="000000" w:themeColor="text1"/>
        </w:rPr>
        <w:t xml:space="preserve">, A., Gruber, R., &amp; </w:t>
      </w:r>
      <w:proofErr w:type="spellStart"/>
      <w:r>
        <w:rPr>
          <w:color w:val="000000" w:themeColor="text1"/>
        </w:rPr>
        <w:t>Raviv</w:t>
      </w:r>
      <w:proofErr w:type="spellEnd"/>
      <w:r>
        <w:rPr>
          <w:color w:val="000000" w:themeColor="text1"/>
        </w:rPr>
        <w:t xml:space="preserve">, A. (2003). The effects of sleep restriction and extension on </w:t>
      </w:r>
    </w:p>
    <w:p w14:paraId="15D902C7" w14:textId="77777777" w:rsidR="005210E5" w:rsidRDefault="004F35FD">
      <w:pPr>
        <w:ind w:left="720" w:firstLine="0"/>
        <w:rPr>
          <w:rFonts w:eastAsia="Times New Roman" w:cstheme="minorHAnsi"/>
          <w:color w:val="000000" w:themeColor="text1"/>
          <w:kern w:val="0"/>
          <w:lang w:eastAsia="en-US"/>
        </w:rPr>
      </w:pPr>
      <w:r>
        <w:rPr>
          <w:color w:val="000000" w:themeColor="text1"/>
        </w:rPr>
        <w:t xml:space="preserve">school-age children: What a difference an hour makes. </w:t>
      </w:r>
      <w:r>
        <w:rPr>
          <w:i/>
          <w:iCs/>
          <w:color w:val="000000" w:themeColor="text1"/>
        </w:rPr>
        <w:t>Child Development</w:t>
      </w:r>
      <w:r>
        <w:rPr>
          <w:color w:val="000000" w:themeColor="text1"/>
        </w:rPr>
        <w:t xml:space="preserve">, </w:t>
      </w:r>
      <w:r>
        <w:rPr>
          <w:i/>
          <w:iCs/>
          <w:color w:val="000000" w:themeColor="text1"/>
        </w:rPr>
        <w:t>74</w:t>
      </w:r>
      <w:r>
        <w:rPr>
          <w:color w:val="000000" w:themeColor="text1"/>
        </w:rPr>
        <w:t xml:space="preserve">, 444-455.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10.1111/1467-8624.7402008</w:t>
      </w:r>
    </w:p>
    <w:p w14:paraId="414C50DA" w14:textId="77777777" w:rsidR="005210E5" w:rsidRDefault="004F35FD">
      <w:pPr>
        <w:ind w:firstLine="0"/>
        <w:rPr>
          <w:rFonts w:asciiTheme="majorHAnsi" w:eastAsia="Times New Roman" w:hAnsiTheme="majorHAnsi" w:cstheme="majorHAnsi"/>
          <w:i/>
          <w:iCs/>
          <w:color w:val="000000" w:themeColor="text1"/>
          <w:kern w:val="0"/>
          <w:highlight w:val="white"/>
          <w:lang w:eastAsia="en-US"/>
        </w:rPr>
      </w:pPr>
      <w:r>
        <w:rPr>
          <w:rFonts w:eastAsia="Times New Roman" w:cstheme="majorHAnsi"/>
          <w:color w:val="000000" w:themeColor="text1"/>
          <w:kern w:val="0"/>
          <w:shd w:val="clear" w:color="auto" w:fill="FFFFFF"/>
          <w:lang w:eastAsia="en-US"/>
        </w:rPr>
        <w:t>Shephard, R. J. (1996). Habitual physical activity and academic performance. </w:t>
      </w:r>
      <w:r>
        <w:rPr>
          <w:rFonts w:eastAsia="Times New Roman" w:cstheme="majorHAnsi"/>
          <w:i/>
          <w:iCs/>
          <w:color w:val="000000" w:themeColor="text1"/>
          <w:kern w:val="0"/>
          <w:shd w:val="clear" w:color="auto" w:fill="FFFFFF"/>
          <w:lang w:eastAsia="en-US"/>
        </w:rPr>
        <w:t xml:space="preserve">Nutrition </w:t>
      </w:r>
    </w:p>
    <w:p w14:paraId="27C69CC1" w14:textId="77777777" w:rsidR="005210E5" w:rsidRDefault="004F35FD">
      <w:pPr>
        <w:rPr>
          <w:rFonts w:eastAsia="Times New Roman" w:cstheme="minorHAnsi"/>
          <w:color w:val="000000" w:themeColor="text1"/>
          <w:kern w:val="0"/>
          <w:lang w:eastAsia="en-US"/>
        </w:rPr>
      </w:pPr>
      <w:r>
        <w:rPr>
          <w:rFonts w:eastAsia="Times New Roman" w:cstheme="majorHAnsi"/>
          <w:i/>
          <w:iCs/>
          <w:color w:val="000000" w:themeColor="text1"/>
          <w:kern w:val="0"/>
          <w:shd w:val="clear" w:color="auto" w:fill="FFFFFF"/>
          <w:lang w:eastAsia="en-US"/>
        </w:rPr>
        <w:t>Reviews</w:t>
      </w:r>
      <w:r>
        <w:rPr>
          <w:rFonts w:eastAsia="Times New Roman" w:cstheme="majorHAnsi"/>
          <w:color w:val="000000" w:themeColor="text1"/>
          <w:kern w:val="0"/>
          <w:shd w:val="clear" w:color="auto" w:fill="FFFFFF"/>
          <w:lang w:eastAsia="en-US"/>
        </w:rPr>
        <w:t>, </w:t>
      </w:r>
      <w:r>
        <w:rPr>
          <w:rFonts w:eastAsia="Times New Roman" w:cstheme="majorHAnsi"/>
          <w:iCs/>
          <w:color w:val="000000" w:themeColor="text1"/>
          <w:kern w:val="0"/>
          <w:shd w:val="clear" w:color="auto" w:fill="FFFFFF"/>
          <w:lang w:eastAsia="en-US"/>
        </w:rPr>
        <w:t>54</w:t>
      </w:r>
      <w:r>
        <w:rPr>
          <w:rFonts w:eastAsia="Times New Roman" w:cstheme="majorHAnsi"/>
          <w:color w:val="000000" w:themeColor="text1"/>
          <w:kern w:val="0"/>
          <w:shd w:val="clear" w:color="auto" w:fill="FFFFFF"/>
          <w:lang w:eastAsia="en-US"/>
        </w:rPr>
        <w:t xml:space="preserve">(4), S32.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10.1111/j.1753-</w:t>
      </w:r>
      <w:proofErr w:type="gramStart"/>
      <w:r>
        <w:rPr>
          <w:rFonts w:eastAsia="Times New Roman" w:cstheme="minorHAnsi"/>
          <w:color w:val="000000" w:themeColor="text1"/>
          <w:kern w:val="0"/>
          <w:shd w:val="clear" w:color="auto" w:fill="FFFFFF"/>
          <w:lang w:eastAsia="en-US"/>
        </w:rPr>
        <w:t>4887.1996.tb</w:t>
      </w:r>
      <w:proofErr w:type="gramEnd"/>
      <w:r>
        <w:rPr>
          <w:rFonts w:eastAsia="Times New Roman" w:cstheme="minorHAnsi"/>
          <w:color w:val="000000" w:themeColor="text1"/>
          <w:kern w:val="0"/>
          <w:shd w:val="clear" w:color="auto" w:fill="FFFFFF"/>
          <w:lang w:eastAsia="en-US"/>
        </w:rPr>
        <w:t>03896.x</w:t>
      </w:r>
    </w:p>
    <w:p w14:paraId="09785EA0" w14:textId="77777777" w:rsidR="005210E5" w:rsidRDefault="004F35FD">
      <w:pPr>
        <w:ind w:firstLine="0"/>
        <w:rPr>
          <w:color w:val="000000" w:themeColor="text1"/>
        </w:rPr>
      </w:pPr>
      <w:r>
        <w:rPr>
          <w:color w:val="000000" w:themeColor="text1"/>
        </w:rPr>
        <w:t xml:space="preserve">Sibley, B. A., &amp; </w:t>
      </w:r>
      <w:proofErr w:type="spellStart"/>
      <w:r>
        <w:rPr>
          <w:color w:val="000000" w:themeColor="text1"/>
        </w:rPr>
        <w:t>Etnier</w:t>
      </w:r>
      <w:proofErr w:type="spellEnd"/>
      <w:r>
        <w:rPr>
          <w:color w:val="000000" w:themeColor="text1"/>
        </w:rPr>
        <w:t xml:space="preserve">, J. L. (2003). The relationship between physical activity and cognition in </w:t>
      </w:r>
    </w:p>
    <w:p w14:paraId="69D2D0AD" w14:textId="77777777" w:rsidR="005210E5" w:rsidRDefault="004F35FD">
      <w:pPr>
        <w:ind w:left="720" w:firstLine="0"/>
        <w:rPr>
          <w:rFonts w:eastAsia="Times New Roman" w:cstheme="minorHAnsi"/>
          <w:color w:val="000000" w:themeColor="text1"/>
          <w:kern w:val="0"/>
          <w:highlight w:val="white"/>
          <w:lang w:eastAsia="en-US"/>
        </w:rPr>
      </w:pPr>
      <w:r>
        <w:rPr>
          <w:color w:val="000000" w:themeColor="text1"/>
        </w:rPr>
        <w:t xml:space="preserve">children: A meta-analysis. </w:t>
      </w:r>
      <w:r>
        <w:rPr>
          <w:i/>
          <w:color w:val="000000" w:themeColor="text1"/>
        </w:rPr>
        <w:t>Pediatric Exercise Science, 15,</w:t>
      </w:r>
      <w:r>
        <w:rPr>
          <w:color w:val="000000" w:themeColor="text1"/>
        </w:rPr>
        <w:t xml:space="preserve"> 243–256. </w:t>
      </w:r>
      <w:proofErr w:type="spellStart"/>
      <w:r>
        <w:rPr>
          <w:rFonts w:eastAsia="Times New Roman" w:cstheme="minorHAnsi"/>
          <w:color w:val="000000" w:themeColor="text1"/>
          <w:kern w:val="0"/>
          <w:shd w:val="clear" w:color="auto" w:fill="FFFFFF"/>
          <w:lang w:eastAsia="en-US"/>
        </w:rPr>
        <w:t>doi</w:t>
      </w:r>
      <w:proofErr w:type="spellEnd"/>
      <w:r>
        <w:rPr>
          <w:rFonts w:eastAsia="Times New Roman" w:cstheme="minorHAnsi"/>
          <w:color w:val="000000" w:themeColor="text1"/>
          <w:kern w:val="0"/>
          <w:shd w:val="clear" w:color="auto" w:fill="FFFFFF"/>
          <w:lang w:eastAsia="en-US"/>
        </w:rPr>
        <w:t>: 10.1123/pes.15.3.243</w:t>
      </w:r>
    </w:p>
    <w:p w14:paraId="579C71A9" w14:textId="77777777" w:rsidR="005210E5" w:rsidRDefault="004F35FD">
      <w:pPr>
        <w:ind w:firstLine="0"/>
        <w:rPr>
          <w:rFonts w:asciiTheme="majorHAnsi" w:hAnsiTheme="majorHAnsi" w:cstheme="majorHAnsi"/>
          <w:color w:val="000000" w:themeColor="text1"/>
          <w:kern w:val="0"/>
        </w:rPr>
      </w:pPr>
      <w:r>
        <w:rPr>
          <w:rFonts w:cstheme="majorHAnsi"/>
          <w:color w:val="000000" w:themeColor="text1"/>
          <w:kern w:val="0"/>
        </w:rPr>
        <w:t xml:space="preserve">Singh, A., </w:t>
      </w:r>
      <w:proofErr w:type="spellStart"/>
      <w:r>
        <w:rPr>
          <w:rFonts w:cstheme="majorHAnsi"/>
          <w:color w:val="000000" w:themeColor="text1"/>
          <w:kern w:val="0"/>
        </w:rPr>
        <w:t>Uijtdewilligen</w:t>
      </w:r>
      <w:proofErr w:type="spellEnd"/>
      <w:r>
        <w:rPr>
          <w:rFonts w:cstheme="majorHAnsi"/>
          <w:color w:val="000000" w:themeColor="text1"/>
          <w:kern w:val="0"/>
        </w:rPr>
        <w:t xml:space="preserve">, L., </w:t>
      </w:r>
      <w:proofErr w:type="spellStart"/>
      <w:r>
        <w:rPr>
          <w:rFonts w:cstheme="majorHAnsi"/>
          <w:color w:val="000000" w:themeColor="text1"/>
          <w:kern w:val="0"/>
        </w:rPr>
        <w:t>Twisk</w:t>
      </w:r>
      <w:proofErr w:type="spellEnd"/>
      <w:r>
        <w:rPr>
          <w:rFonts w:cstheme="majorHAnsi"/>
          <w:color w:val="000000" w:themeColor="text1"/>
          <w:kern w:val="0"/>
        </w:rPr>
        <w:t xml:space="preserve">, J. W., van </w:t>
      </w:r>
      <w:proofErr w:type="spellStart"/>
      <w:r>
        <w:rPr>
          <w:rFonts w:cstheme="majorHAnsi"/>
          <w:color w:val="000000" w:themeColor="text1"/>
          <w:kern w:val="0"/>
        </w:rPr>
        <w:t>Mechelen</w:t>
      </w:r>
      <w:proofErr w:type="spellEnd"/>
      <w:r>
        <w:rPr>
          <w:rFonts w:cstheme="majorHAnsi"/>
          <w:color w:val="000000" w:themeColor="text1"/>
          <w:kern w:val="0"/>
        </w:rPr>
        <w:t xml:space="preserve">, W., </w:t>
      </w:r>
      <w:proofErr w:type="spellStart"/>
      <w:r>
        <w:rPr>
          <w:rFonts w:cstheme="majorHAnsi"/>
          <w:color w:val="000000" w:themeColor="text1"/>
          <w:kern w:val="0"/>
        </w:rPr>
        <w:t>Chinapaw</w:t>
      </w:r>
      <w:proofErr w:type="spellEnd"/>
      <w:r>
        <w:rPr>
          <w:rFonts w:cstheme="majorHAnsi"/>
          <w:color w:val="000000" w:themeColor="text1"/>
          <w:kern w:val="0"/>
        </w:rPr>
        <w:t xml:space="preserve">, M. J. (2012). Physical </w:t>
      </w:r>
    </w:p>
    <w:p w14:paraId="27C1410E" w14:textId="77777777" w:rsidR="005210E5" w:rsidRDefault="004F35FD">
      <w:pPr>
        <w:rPr>
          <w:rFonts w:asciiTheme="majorHAnsi" w:hAnsiTheme="majorHAnsi" w:cstheme="majorHAnsi"/>
          <w:color w:val="000000" w:themeColor="text1"/>
          <w:kern w:val="0"/>
        </w:rPr>
      </w:pPr>
      <w:r>
        <w:rPr>
          <w:rFonts w:cstheme="majorHAnsi"/>
          <w:color w:val="000000" w:themeColor="text1"/>
          <w:kern w:val="0"/>
        </w:rPr>
        <w:t xml:space="preserve">activity and performance at school: A systematic review of the literature including a </w:t>
      </w:r>
    </w:p>
    <w:p w14:paraId="3BE975B3"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cstheme="majorHAnsi"/>
          <w:color w:val="000000" w:themeColor="text1"/>
          <w:kern w:val="0"/>
        </w:rPr>
        <w:t xml:space="preserve">methodological quality assessment. </w:t>
      </w:r>
      <w:r>
        <w:rPr>
          <w:rFonts w:cstheme="majorHAnsi"/>
          <w:i/>
          <w:iCs/>
          <w:color w:val="000000" w:themeColor="text1"/>
          <w:kern w:val="0"/>
        </w:rPr>
        <w:t>Archives of Pediatrics &amp; Adolescent Med</w:t>
      </w:r>
      <w:r>
        <w:rPr>
          <w:rFonts w:cstheme="majorHAnsi"/>
          <w:i/>
          <w:color w:val="000000" w:themeColor="text1"/>
          <w:kern w:val="0"/>
        </w:rPr>
        <w:t>icine</w:t>
      </w:r>
      <w:r>
        <w:rPr>
          <w:rFonts w:cstheme="majorHAnsi"/>
          <w:color w:val="000000" w:themeColor="text1"/>
          <w:kern w:val="0"/>
        </w:rPr>
        <w:t xml:space="preserve">, </w:t>
      </w:r>
      <w:r>
        <w:rPr>
          <w:rFonts w:cstheme="majorHAnsi"/>
          <w:i/>
          <w:color w:val="000000" w:themeColor="text1"/>
          <w:kern w:val="0"/>
        </w:rPr>
        <w:t>166(1),</w:t>
      </w:r>
      <w:r>
        <w:rPr>
          <w:rFonts w:cstheme="majorHAnsi"/>
          <w:color w:val="000000" w:themeColor="text1"/>
          <w:kern w:val="0"/>
        </w:rPr>
        <w:t xml:space="preserve"> 49-55. </w:t>
      </w:r>
      <w:r>
        <w:rPr>
          <w:rFonts w:eastAsia="Times New Roman" w:cstheme="majorHAnsi"/>
          <w:color w:val="000000" w:themeColor="text1"/>
          <w:kern w:val="0"/>
          <w:lang w:eastAsia="en-US"/>
        </w:rPr>
        <w:t>doi:10.1001/archpediatrics.2011.716</w:t>
      </w:r>
    </w:p>
    <w:p w14:paraId="0655360A"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Singleton, R. A., &amp; Wolfson, A. R. (2009). Alcohol consumption, sleep, and </w:t>
      </w:r>
    </w:p>
    <w:p w14:paraId="0E06C13A" w14:textId="77777777" w:rsidR="005210E5" w:rsidRDefault="004F35FD">
      <w:pPr>
        <w:ind w:left="720" w:firstLine="0"/>
      </w:pPr>
      <w:r>
        <w:rPr>
          <w:rFonts w:eastAsia="Times New Roman" w:cstheme="minorHAnsi"/>
          <w:color w:val="000000" w:themeColor="text1"/>
          <w:kern w:val="0"/>
          <w:shd w:val="clear" w:color="auto" w:fill="FFFFFF"/>
          <w:lang w:eastAsia="en-US"/>
        </w:rPr>
        <w:t>academic performance among college students. </w:t>
      </w:r>
      <w:r>
        <w:rPr>
          <w:rFonts w:eastAsia="Times New Roman" w:cstheme="minorHAnsi"/>
          <w:i/>
          <w:iCs/>
          <w:color w:val="000000" w:themeColor="text1"/>
          <w:kern w:val="0"/>
          <w:shd w:val="clear" w:color="auto" w:fill="FFFFFF"/>
          <w:lang w:eastAsia="en-US"/>
        </w:rPr>
        <w:t>Journal of Studies on Alcohol and Drugs</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70</w:t>
      </w:r>
      <w:r>
        <w:rPr>
          <w:rFonts w:eastAsia="Times New Roman" w:cstheme="minorHAnsi"/>
          <w:i/>
          <w:color w:val="000000" w:themeColor="text1"/>
          <w:kern w:val="0"/>
          <w:shd w:val="clear" w:color="auto" w:fill="FFFFFF"/>
          <w:lang w:eastAsia="en-US"/>
        </w:rPr>
        <w:t>(3),</w:t>
      </w:r>
      <w:r>
        <w:rPr>
          <w:rFonts w:eastAsia="Times New Roman" w:cstheme="minorHAnsi"/>
          <w:color w:val="000000" w:themeColor="text1"/>
          <w:kern w:val="0"/>
          <w:shd w:val="clear" w:color="auto" w:fill="FFFFFF"/>
          <w:lang w:eastAsia="en-US"/>
        </w:rPr>
        <w:t xml:space="preserve"> 355-363.</w:t>
      </w:r>
      <w:r>
        <w:rPr>
          <w:rFonts w:eastAsia="Times New Roman" w:cstheme="minorHAnsi"/>
          <w:color w:val="000000" w:themeColor="text1"/>
          <w:kern w:val="0"/>
          <w:lang w:eastAsia="en-US"/>
        </w:rPr>
        <w:t xml:space="preserve"> </w:t>
      </w:r>
      <w:proofErr w:type="spellStart"/>
      <w:r>
        <w:rPr>
          <w:rFonts w:eastAsia="Times New Roman" w:cstheme="minorHAnsi"/>
          <w:color w:val="000000" w:themeColor="text1"/>
          <w:kern w:val="0"/>
          <w:lang w:eastAsia="en-US"/>
        </w:rPr>
        <w:t>doi</w:t>
      </w:r>
      <w:proofErr w:type="spellEnd"/>
      <w:r>
        <w:rPr>
          <w:rFonts w:eastAsia="Times New Roman" w:cstheme="minorHAnsi"/>
          <w:color w:val="000000" w:themeColor="text1"/>
          <w:kern w:val="0"/>
          <w:lang w:eastAsia="en-US"/>
        </w:rPr>
        <w:t xml:space="preserve">: </w:t>
      </w:r>
      <w:hyperlink r:id="rId43">
        <w:r>
          <w:rPr>
            <w:rStyle w:val="InternetLink"/>
            <w:rFonts w:ascii="Titillium Web" w:eastAsia="Times New Roman" w:hAnsi="Titillium Web"/>
            <w:color w:val="000000" w:themeColor="text1"/>
            <w:sz w:val="21"/>
            <w:szCs w:val="21"/>
            <w:highlight w:val="white"/>
          </w:rPr>
          <w:t>https://doi.org/10.15288/jsad.2009.70.355</w:t>
        </w:r>
      </w:hyperlink>
    </w:p>
    <w:p w14:paraId="342F8C43" w14:textId="77777777" w:rsidR="005210E5" w:rsidRDefault="004F35FD">
      <w:pPr>
        <w:widowControl w:val="0"/>
        <w:spacing w:after="240"/>
        <w:ind w:firstLine="0"/>
        <w:rPr>
          <w:rFonts w:cstheme="minorHAnsi"/>
          <w:color w:val="000000" w:themeColor="text1"/>
          <w:kern w:val="0"/>
        </w:rPr>
      </w:pPr>
      <w:r>
        <w:rPr>
          <w:rFonts w:cstheme="minorHAnsi"/>
          <w:color w:val="000000" w:themeColor="text1"/>
          <w:kern w:val="0"/>
        </w:rPr>
        <w:lastRenderedPageBreak/>
        <w:t xml:space="preserve">Skinner, E. A., &amp; Belmont, M. J. (1993). Motivation in the classroom: Reciprocal effects of </w:t>
      </w:r>
    </w:p>
    <w:p w14:paraId="1F24B70A" w14:textId="77777777" w:rsidR="005210E5" w:rsidRDefault="004F35FD">
      <w:pPr>
        <w:ind w:left="720" w:firstLine="0"/>
      </w:pPr>
      <w:r>
        <w:rPr>
          <w:rFonts w:cstheme="minorHAnsi"/>
          <w:color w:val="000000" w:themeColor="text1"/>
          <w:kern w:val="0"/>
        </w:rPr>
        <w:t xml:space="preserve">teacher behavior and student engagement across the school year. </w:t>
      </w:r>
      <w:r>
        <w:rPr>
          <w:rFonts w:cstheme="minorHAnsi"/>
          <w:i/>
          <w:color w:val="000000" w:themeColor="text1"/>
          <w:kern w:val="0"/>
        </w:rPr>
        <w:t>Journal of Educational Psychology, 85(4</w:t>
      </w:r>
      <w:r>
        <w:rPr>
          <w:rFonts w:cstheme="minorHAnsi"/>
          <w:color w:val="000000" w:themeColor="text1"/>
          <w:kern w:val="0"/>
        </w:rPr>
        <w:t xml:space="preserve">), 571-581. </w:t>
      </w:r>
      <w:proofErr w:type="spellStart"/>
      <w:r>
        <w:rPr>
          <w:rFonts w:cstheme="minorHAnsi"/>
          <w:color w:val="000000" w:themeColor="text1"/>
          <w:kern w:val="0"/>
        </w:rPr>
        <w:t>doi</w:t>
      </w:r>
      <w:proofErr w:type="spellEnd"/>
      <w:r>
        <w:rPr>
          <w:rFonts w:cstheme="minorHAnsi"/>
          <w:color w:val="000000" w:themeColor="text1"/>
          <w:kern w:val="0"/>
        </w:rPr>
        <w:t xml:space="preserve">: </w:t>
      </w:r>
      <w:hyperlink r:id="rId44" w:tgtFrame="_blank">
        <w:r>
          <w:rPr>
            <w:rStyle w:val="InternetLink"/>
            <w:rFonts w:ascii="Helvetica" w:eastAsia="Times New Roman" w:hAnsi="Helvetica"/>
            <w:color w:val="000000" w:themeColor="text1"/>
            <w:sz w:val="21"/>
            <w:szCs w:val="21"/>
            <w:highlight w:val="white"/>
          </w:rPr>
          <w:t>http://dx.doi.org/10.1037/0022-0663.85.4.571</w:t>
        </w:r>
      </w:hyperlink>
    </w:p>
    <w:p w14:paraId="5E8EC629" w14:textId="77777777" w:rsidR="005210E5" w:rsidRDefault="004F35FD">
      <w:pPr>
        <w:ind w:firstLine="0"/>
        <w:rPr>
          <w:color w:val="000000" w:themeColor="text1"/>
        </w:rPr>
      </w:pPr>
      <w:r>
        <w:rPr>
          <w:color w:val="000000" w:themeColor="text1"/>
        </w:rPr>
        <w:t xml:space="preserve">Spence, J. C., </w:t>
      </w:r>
      <w:proofErr w:type="spellStart"/>
      <w:r>
        <w:rPr>
          <w:color w:val="000000" w:themeColor="text1"/>
        </w:rPr>
        <w:t>McGannon</w:t>
      </w:r>
      <w:proofErr w:type="spellEnd"/>
      <w:r>
        <w:rPr>
          <w:color w:val="000000" w:themeColor="text1"/>
        </w:rPr>
        <w:t xml:space="preserve">, K. R., &amp; Poon P. (2005). The effect of exercise on global self-esteem: </w:t>
      </w:r>
    </w:p>
    <w:p w14:paraId="2654F055" w14:textId="77777777" w:rsidR="005210E5" w:rsidRDefault="004F35FD">
      <w:pPr>
        <w:ind w:left="720" w:firstLine="0"/>
        <w:rPr>
          <w:color w:val="000000" w:themeColor="text1"/>
        </w:rPr>
      </w:pPr>
      <w:r>
        <w:rPr>
          <w:color w:val="000000" w:themeColor="text1"/>
        </w:rPr>
        <w:t xml:space="preserve">a quantitative review. </w:t>
      </w:r>
      <w:r>
        <w:rPr>
          <w:i/>
          <w:color w:val="000000" w:themeColor="text1"/>
        </w:rPr>
        <w:t>Journal of Sport and Exercise Psychology, 27,</w:t>
      </w:r>
      <w:r>
        <w:rPr>
          <w:color w:val="000000" w:themeColor="text1"/>
        </w:rPr>
        <w:t xml:space="preserve"> 311–334.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10.1123/jsep.27.3.311</w:t>
      </w:r>
    </w:p>
    <w:p w14:paraId="2394B3C3" w14:textId="77777777" w:rsidR="005210E5" w:rsidRDefault="004F35FD">
      <w:pPr>
        <w:ind w:firstLine="0"/>
        <w:rPr>
          <w:rFonts w:cstheme="minorHAnsi"/>
          <w:i/>
          <w:color w:val="000000" w:themeColor="text1"/>
          <w:kern w:val="0"/>
        </w:rPr>
      </w:pPr>
      <w:proofErr w:type="spellStart"/>
      <w:r>
        <w:rPr>
          <w:rFonts w:cstheme="minorHAnsi"/>
          <w:color w:val="000000" w:themeColor="text1"/>
          <w:kern w:val="0"/>
        </w:rPr>
        <w:t>Stepanski</w:t>
      </w:r>
      <w:proofErr w:type="spellEnd"/>
      <w:r>
        <w:rPr>
          <w:rFonts w:cstheme="minorHAnsi"/>
          <w:color w:val="000000" w:themeColor="text1"/>
          <w:kern w:val="0"/>
        </w:rPr>
        <w:t xml:space="preserve">, E. J. &amp; Wyatt, J. K. (2003). Use of sleep hygiene in the treatment of insomnia. </w:t>
      </w:r>
      <w:r>
        <w:rPr>
          <w:rFonts w:cstheme="minorHAnsi"/>
          <w:i/>
          <w:color w:val="000000" w:themeColor="text1"/>
          <w:kern w:val="0"/>
        </w:rPr>
        <w:t xml:space="preserve">Sleep </w:t>
      </w:r>
    </w:p>
    <w:p w14:paraId="1AC1133D" w14:textId="77777777" w:rsidR="005210E5" w:rsidRDefault="004F35FD">
      <w:pPr>
        <w:rPr>
          <w:rFonts w:cstheme="minorHAnsi"/>
          <w:color w:val="000000" w:themeColor="text1"/>
          <w:kern w:val="0"/>
        </w:rPr>
      </w:pPr>
      <w:r>
        <w:rPr>
          <w:rFonts w:cstheme="minorHAnsi"/>
          <w:i/>
          <w:color w:val="000000" w:themeColor="text1"/>
          <w:kern w:val="0"/>
        </w:rPr>
        <w:t>Medicine Reviews, 7(3)</w:t>
      </w:r>
      <w:r>
        <w:rPr>
          <w:rFonts w:cstheme="minorHAnsi"/>
          <w:color w:val="000000" w:themeColor="text1"/>
          <w:kern w:val="0"/>
        </w:rPr>
        <w:t>, 215-225. doi:10.1053/smrv.2001.0246</w:t>
      </w:r>
    </w:p>
    <w:p w14:paraId="7C0BC500" w14:textId="77777777" w:rsidR="005210E5" w:rsidRDefault="004F35FD">
      <w:pPr>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Suldo</w:t>
      </w:r>
      <w:proofErr w:type="spellEnd"/>
      <w:r>
        <w:rPr>
          <w:rFonts w:eastAsia="Times New Roman" w:cstheme="majorHAnsi"/>
          <w:color w:val="000000" w:themeColor="text1"/>
          <w:kern w:val="0"/>
          <w:shd w:val="clear" w:color="auto" w:fill="F7FBFE"/>
          <w:lang w:eastAsia="en-US"/>
        </w:rPr>
        <w:t xml:space="preserve">, S. M., &amp; Huebner, E. S. (2004a). Does life satisfaction moderate the effects of </w:t>
      </w:r>
      <w:proofErr w:type="gramStart"/>
      <w:r>
        <w:rPr>
          <w:rFonts w:eastAsia="Times New Roman" w:cstheme="majorHAnsi"/>
          <w:color w:val="000000" w:themeColor="text1"/>
          <w:kern w:val="0"/>
          <w:shd w:val="clear" w:color="auto" w:fill="F7FBFE"/>
          <w:lang w:eastAsia="en-US"/>
        </w:rPr>
        <w:t>stressful</w:t>
      </w:r>
      <w:proofErr w:type="gramEnd"/>
      <w:r>
        <w:rPr>
          <w:rFonts w:eastAsia="Times New Roman" w:cstheme="majorHAnsi"/>
          <w:color w:val="000000" w:themeColor="text1"/>
          <w:kern w:val="0"/>
          <w:shd w:val="clear" w:color="auto" w:fill="F7FBFE"/>
          <w:lang w:eastAsia="en-US"/>
        </w:rPr>
        <w:t xml:space="preserve"> </w:t>
      </w:r>
    </w:p>
    <w:p w14:paraId="6A9199E4" w14:textId="77777777" w:rsidR="005210E5" w:rsidRDefault="004F35FD">
      <w:pPr>
        <w:ind w:left="720" w:firstLine="0"/>
      </w:pPr>
      <w:r>
        <w:rPr>
          <w:rFonts w:eastAsia="Times New Roman" w:cstheme="majorHAnsi"/>
          <w:color w:val="000000" w:themeColor="text1"/>
          <w:kern w:val="0"/>
          <w:shd w:val="clear" w:color="auto" w:fill="F7FBFE"/>
          <w:lang w:eastAsia="en-US"/>
        </w:rPr>
        <w:t>life events on psychopathological behavior during adolescence? </w:t>
      </w:r>
      <w:r>
        <w:rPr>
          <w:rFonts w:eastAsia="Times New Roman" w:cstheme="majorHAnsi"/>
          <w:i/>
          <w:iCs/>
          <w:color w:val="000000" w:themeColor="text1"/>
          <w:kern w:val="0"/>
          <w:lang w:eastAsia="en-US"/>
        </w:rPr>
        <w:t>School Psychology Quarterly,</w:t>
      </w:r>
      <w:r>
        <w:rPr>
          <w:rFonts w:eastAsia="Times New Roman" w:cstheme="majorHAnsi"/>
          <w:color w:val="000000" w:themeColor="text1"/>
          <w:kern w:val="0"/>
          <w:shd w:val="clear" w:color="auto" w:fill="F7FBFE"/>
          <w:lang w:eastAsia="en-US"/>
        </w:rPr>
        <w:t> </w:t>
      </w:r>
      <w:r>
        <w:rPr>
          <w:rFonts w:eastAsia="Times New Roman" w:cstheme="majorHAnsi"/>
          <w:i/>
          <w:iCs/>
          <w:color w:val="000000" w:themeColor="text1"/>
          <w:kern w:val="0"/>
          <w:lang w:eastAsia="en-US"/>
        </w:rPr>
        <w:t>19</w:t>
      </w:r>
      <w:r>
        <w:rPr>
          <w:rFonts w:eastAsia="Times New Roman" w:cstheme="majorHAnsi"/>
          <w:color w:val="000000" w:themeColor="text1"/>
          <w:kern w:val="0"/>
          <w:shd w:val="clear" w:color="auto" w:fill="F7FBFE"/>
          <w:lang w:eastAsia="en-US"/>
        </w:rPr>
        <w:t>, 93–105.</w:t>
      </w:r>
      <w:r>
        <w:rPr>
          <w:color w:val="000000" w:themeColor="text1"/>
        </w:rPr>
        <w:t xml:space="preserve"> </w:t>
      </w:r>
      <w:proofErr w:type="spellStart"/>
      <w:r>
        <w:rPr>
          <w:color w:val="000000" w:themeColor="text1"/>
        </w:rPr>
        <w:t>doi</w:t>
      </w:r>
      <w:proofErr w:type="spellEnd"/>
      <w:r>
        <w:rPr>
          <w:color w:val="000000" w:themeColor="text1"/>
        </w:rPr>
        <w:t xml:space="preserve">: </w:t>
      </w:r>
      <w:hyperlink r:id="rId45">
        <w:r>
          <w:rPr>
            <w:rStyle w:val="InternetLink"/>
            <w:rFonts w:eastAsia="Times New Roman" w:cstheme="majorHAnsi"/>
            <w:color w:val="000000" w:themeColor="text1"/>
            <w:kern w:val="0"/>
            <w:highlight w:val="cyan"/>
            <w:lang w:eastAsia="en-US"/>
          </w:rPr>
          <w:t>http://psycnet.apa.org/doi/10.1521/scpq.19.2.93.33313</w:t>
        </w:r>
      </w:hyperlink>
    </w:p>
    <w:p w14:paraId="6EC9BAA2" w14:textId="77777777" w:rsidR="005210E5" w:rsidRDefault="004F35FD">
      <w:pPr>
        <w:widowControl w:val="0"/>
        <w:spacing w:after="240"/>
        <w:ind w:firstLine="0"/>
        <w:rPr>
          <w:rFonts w:asciiTheme="majorHAnsi" w:eastAsia="Times New Roman" w:hAnsiTheme="majorHAnsi" w:cstheme="majorHAnsi"/>
          <w:color w:val="000000" w:themeColor="text1"/>
          <w:kern w:val="0"/>
          <w:highlight w:val="cyan"/>
          <w:lang w:eastAsia="en-US"/>
        </w:rPr>
      </w:pPr>
      <w:proofErr w:type="spellStart"/>
      <w:r>
        <w:rPr>
          <w:rFonts w:eastAsia="Times New Roman" w:cstheme="majorHAnsi"/>
          <w:color w:val="000000" w:themeColor="text1"/>
          <w:kern w:val="0"/>
          <w:shd w:val="clear" w:color="auto" w:fill="F7FBFE"/>
          <w:lang w:eastAsia="en-US"/>
        </w:rPr>
        <w:t>Sulkowski</w:t>
      </w:r>
      <w:proofErr w:type="spellEnd"/>
      <w:r>
        <w:rPr>
          <w:rFonts w:eastAsia="Times New Roman" w:cstheme="majorHAnsi"/>
          <w:color w:val="000000" w:themeColor="text1"/>
          <w:kern w:val="0"/>
          <w:shd w:val="clear" w:color="auto" w:fill="F7FBFE"/>
          <w:lang w:eastAsia="en-US"/>
        </w:rPr>
        <w:t xml:space="preserve">, M. L., Dempsey, J., &amp; Dempsey, A. (2011).  Effects of stress and coping on binge </w:t>
      </w:r>
    </w:p>
    <w:p w14:paraId="4C09CDE4" w14:textId="77777777" w:rsidR="005210E5" w:rsidRDefault="004F35FD">
      <w:pPr>
        <w:widowControl w:val="0"/>
        <w:spacing w:after="240"/>
        <w:ind w:left="720" w:firstLine="0"/>
        <w:rPr>
          <w:rFonts w:cstheme="minorHAnsi"/>
          <w:color w:val="000000" w:themeColor="text1"/>
          <w:kern w:val="0"/>
        </w:rPr>
      </w:pPr>
      <w:r>
        <w:rPr>
          <w:rFonts w:eastAsia="Times New Roman" w:cstheme="majorHAnsi"/>
          <w:color w:val="000000" w:themeColor="text1"/>
          <w:kern w:val="0"/>
          <w:shd w:val="clear" w:color="auto" w:fill="F7FBFE"/>
          <w:lang w:eastAsia="en-US"/>
        </w:rPr>
        <w:t xml:space="preserve">eating in female college students. Eating Behaviors, 12, 188-191. </w:t>
      </w:r>
      <w:proofErr w:type="gramStart"/>
      <w:r>
        <w:rPr>
          <w:rFonts w:cstheme="minorHAnsi"/>
          <w:color w:val="000000" w:themeColor="text1"/>
          <w:kern w:val="0"/>
        </w:rPr>
        <w:t>doi:10.1016/j.eatbeh</w:t>
      </w:r>
      <w:proofErr w:type="gramEnd"/>
      <w:r>
        <w:rPr>
          <w:rFonts w:cstheme="minorHAnsi"/>
          <w:color w:val="000000" w:themeColor="text1"/>
          <w:kern w:val="0"/>
        </w:rPr>
        <w:t xml:space="preserve">.2011.04.006 </w:t>
      </w:r>
    </w:p>
    <w:p w14:paraId="2F2C732E" w14:textId="77777777" w:rsidR="005210E5" w:rsidRDefault="004F35FD">
      <w:pPr>
        <w:ind w:firstLine="0"/>
        <w:rPr>
          <w:color w:val="000000" w:themeColor="text1"/>
        </w:rPr>
      </w:pPr>
      <w:r>
        <w:rPr>
          <w:color w:val="000000" w:themeColor="text1"/>
        </w:rPr>
        <w:t xml:space="preserve">Touchette, É., Petit, D., </w:t>
      </w:r>
      <w:proofErr w:type="spellStart"/>
      <w:r>
        <w:rPr>
          <w:color w:val="000000" w:themeColor="text1"/>
        </w:rPr>
        <w:t>Séguin</w:t>
      </w:r>
      <w:proofErr w:type="spellEnd"/>
      <w:r>
        <w:rPr>
          <w:color w:val="000000" w:themeColor="text1"/>
        </w:rPr>
        <w:t xml:space="preserve">, J., Boivin, M., Tremblay, R., &amp; </w:t>
      </w:r>
      <w:proofErr w:type="spellStart"/>
      <w:r>
        <w:rPr>
          <w:color w:val="000000" w:themeColor="text1"/>
        </w:rPr>
        <w:t>Montplaisir</w:t>
      </w:r>
      <w:proofErr w:type="spellEnd"/>
      <w:r>
        <w:rPr>
          <w:color w:val="000000" w:themeColor="text1"/>
        </w:rPr>
        <w:t xml:space="preserve">, J. (2007). </w:t>
      </w:r>
    </w:p>
    <w:p w14:paraId="574B6CE6" w14:textId="77777777" w:rsidR="005210E5" w:rsidRDefault="004F35FD">
      <w:pPr>
        <w:ind w:left="720" w:firstLine="0"/>
      </w:pPr>
      <w:r>
        <w:rPr>
          <w:color w:val="000000" w:themeColor="text1"/>
        </w:rPr>
        <w:t xml:space="preserve">Associations between sleep duration patterns and behavioral/cognitive functioning at school entry. </w:t>
      </w:r>
      <w:r>
        <w:rPr>
          <w:i/>
          <w:iCs/>
          <w:color w:val="000000" w:themeColor="text1"/>
        </w:rPr>
        <w:t>Sleep: Journal of Sleep and Sleep Disorders Research</w:t>
      </w:r>
      <w:r>
        <w:rPr>
          <w:color w:val="000000" w:themeColor="text1"/>
        </w:rPr>
        <w:t xml:space="preserve">, </w:t>
      </w:r>
      <w:r>
        <w:rPr>
          <w:i/>
          <w:iCs/>
          <w:color w:val="000000" w:themeColor="text1"/>
        </w:rPr>
        <w:t>30</w:t>
      </w:r>
      <w:r>
        <w:rPr>
          <w:color w:val="000000" w:themeColor="text1"/>
        </w:rPr>
        <w:t xml:space="preserve">, 1213-1219. </w:t>
      </w:r>
      <w:proofErr w:type="spellStart"/>
      <w:r>
        <w:rPr>
          <w:color w:val="000000" w:themeColor="text1"/>
        </w:rPr>
        <w:t>Doi</w:t>
      </w:r>
      <w:proofErr w:type="spellEnd"/>
      <w:r>
        <w:rPr>
          <w:color w:val="000000" w:themeColor="text1"/>
        </w:rPr>
        <w:t xml:space="preserve">: </w:t>
      </w:r>
      <w:hyperlink r:id="rId46">
        <w:r>
          <w:rPr>
            <w:rStyle w:val="InternetLink"/>
            <w:rFonts w:eastAsia="Times New Roman" w:cstheme="minorHAnsi"/>
            <w:color w:val="000000" w:themeColor="text1"/>
            <w:highlight w:val="white"/>
          </w:rPr>
          <w:t>https://doi.org/10.1093/sleep/30.9.1213</w:t>
        </w:r>
      </w:hyperlink>
    </w:p>
    <w:p w14:paraId="039D8E72" w14:textId="77777777" w:rsidR="005210E5" w:rsidRDefault="004F35FD">
      <w:pPr>
        <w:ind w:firstLine="0"/>
        <w:rPr>
          <w:color w:val="000000" w:themeColor="text1"/>
        </w:rPr>
      </w:pPr>
      <w:proofErr w:type="spellStart"/>
      <w:r>
        <w:rPr>
          <w:color w:val="000000" w:themeColor="text1"/>
        </w:rPr>
        <w:t>Trockel</w:t>
      </w:r>
      <w:proofErr w:type="spellEnd"/>
      <w:r>
        <w:rPr>
          <w:color w:val="000000" w:themeColor="text1"/>
        </w:rPr>
        <w:t xml:space="preserve">, M. T., Barnes, M. D., &amp; </w:t>
      </w:r>
      <w:proofErr w:type="spellStart"/>
      <w:r>
        <w:rPr>
          <w:color w:val="000000" w:themeColor="text1"/>
        </w:rPr>
        <w:t>Egget</w:t>
      </w:r>
      <w:proofErr w:type="spellEnd"/>
      <w:r>
        <w:rPr>
          <w:color w:val="000000" w:themeColor="text1"/>
        </w:rPr>
        <w:t xml:space="preserve">, D. L. (2000). Health-Related Variables and Academic </w:t>
      </w:r>
    </w:p>
    <w:p w14:paraId="4E6E6B8D" w14:textId="77777777" w:rsidR="005210E5" w:rsidRDefault="004F35FD">
      <w:pPr>
        <w:ind w:left="720" w:firstLine="0"/>
        <w:rPr>
          <w:color w:val="000000" w:themeColor="text1"/>
        </w:rPr>
      </w:pPr>
      <w:r>
        <w:rPr>
          <w:color w:val="000000" w:themeColor="text1"/>
        </w:rPr>
        <w:t xml:space="preserve">Performance Among First-Year College Students: Implications for Sleep and Other Behaviors. </w:t>
      </w:r>
      <w:r>
        <w:rPr>
          <w:i/>
          <w:color w:val="000000" w:themeColor="text1"/>
        </w:rPr>
        <w:t>Journal of American College Health, 49(3),</w:t>
      </w:r>
      <w:r>
        <w:rPr>
          <w:color w:val="000000" w:themeColor="text1"/>
        </w:rPr>
        <w:t xml:space="preserve"> 125-131. </w:t>
      </w:r>
      <w:proofErr w:type="spellStart"/>
      <w:r>
        <w:rPr>
          <w:color w:val="000000" w:themeColor="text1"/>
        </w:rPr>
        <w:t>doi</w:t>
      </w:r>
      <w:proofErr w:type="spellEnd"/>
      <w:r>
        <w:rPr>
          <w:color w:val="000000" w:themeColor="text1"/>
        </w:rPr>
        <w:t xml:space="preserve">: 10.1080/07448480009596294 </w:t>
      </w:r>
    </w:p>
    <w:p w14:paraId="7D20ECA4" w14:textId="77777777" w:rsidR="005210E5" w:rsidRDefault="004F35FD">
      <w:pPr>
        <w:ind w:firstLine="0"/>
        <w:rPr>
          <w:color w:val="000000" w:themeColor="text1"/>
        </w:rPr>
      </w:pPr>
      <w:r>
        <w:rPr>
          <w:color w:val="000000" w:themeColor="text1"/>
        </w:rPr>
        <w:lastRenderedPageBreak/>
        <w:t xml:space="preserve">Trudeau, F., &amp; Shephard, R. J. (2010). Relationships of physical activity to brain health and the </w:t>
      </w:r>
    </w:p>
    <w:p w14:paraId="73234969" w14:textId="77777777" w:rsidR="005210E5" w:rsidRDefault="004F35FD">
      <w:pPr>
        <w:ind w:left="720" w:firstLine="0"/>
      </w:pPr>
      <w:r>
        <w:rPr>
          <w:color w:val="000000" w:themeColor="text1"/>
        </w:rPr>
        <w:t xml:space="preserve">academic performance of schoolchildren. </w:t>
      </w:r>
      <w:r>
        <w:rPr>
          <w:i/>
          <w:color w:val="000000" w:themeColor="text1"/>
        </w:rPr>
        <w:t>American Journal of Lifestyle Medicine, 4,</w:t>
      </w:r>
      <w:r>
        <w:rPr>
          <w:color w:val="000000" w:themeColor="text1"/>
        </w:rPr>
        <w:t xml:space="preserve"> 138–150. </w:t>
      </w:r>
      <w:proofErr w:type="spellStart"/>
      <w:r>
        <w:rPr>
          <w:color w:val="000000" w:themeColor="text1"/>
        </w:rPr>
        <w:t>doi</w:t>
      </w:r>
      <w:proofErr w:type="spellEnd"/>
      <w:r>
        <w:rPr>
          <w:color w:val="000000" w:themeColor="text1"/>
        </w:rPr>
        <w:t xml:space="preserve">: </w:t>
      </w:r>
      <w:hyperlink r:id="rId47">
        <w:r>
          <w:rPr>
            <w:rStyle w:val="InternetLink"/>
            <w:rFonts w:ascii="Arial" w:eastAsia="Times New Roman" w:hAnsi="Arial" w:cs="Arial"/>
            <w:color w:val="000000" w:themeColor="text1"/>
            <w:sz w:val="21"/>
            <w:szCs w:val="21"/>
            <w:highlight w:val="white"/>
          </w:rPr>
          <w:t>https://doi.org/10.1177/1559827609351133</w:t>
        </w:r>
      </w:hyperlink>
    </w:p>
    <w:p w14:paraId="2BC42879" w14:textId="77777777" w:rsidR="005210E5" w:rsidRDefault="004F35FD">
      <w:pPr>
        <w:ind w:firstLine="0"/>
        <w:rPr>
          <w:color w:val="000000" w:themeColor="text1"/>
        </w:rPr>
      </w:pPr>
      <w:r>
        <w:rPr>
          <w:color w:val="000000" w:themeColor="text1"/>
        </w:rPr>
        <w:t xml:space="preserve">Turner, T., Drummond, S., Salamat, J., &amp; Brown, G. (2007). Effects of 42 </w:t>
      </w:r>
      <w:proofErr w:type="spellStart"/>
      <w:r>
        <w:rPr>
          <w:color w:val="000000" w:themeColor="text1"/>
        </w:rPr>
        <w:t>hr</w:t>
      </w:r>
      <w:proofErr w:type="spellEnd"/>
      <w:r>
        <w:rPr>
          <w:color w:val="000000" w:themeColor="text1"/>
        </w:rPr>
        <w:t xml:space="preserve"> of total sleep </w:t>
      </w:r>
    </w:p>
    <w:p w14:paraId="1F517004" w14:textId="77777777" w:rsidR="005210E5" w:rsidRDefault="004F35FD">
      <w:pPr>
        <w:ind w:left="720" w:firstLine="0"/>
      </w:pPr>
      <w:r>
        <w:rPr>
          <w:color w:val="000000" w:themeColor="text1"/>
        </w:rPr>
        <w:t xml:space="preserve">deprivation on component processes of verbal working memory. </w:t>
      </w:r>
      <w:r>
        <w:rPr>
          <w:i/>
          <w:iCs/>
          <w:color w:val="000000" w:themeColor="text1"/>
        </w:rPr>
        <w:t>Neuropsychology</w:t>
      </w:r>
      <w:r>
        <w:rPr>
          <w:color w:val="000000" w:themeColor="text1"/>
        </w:rPr>
        <w:t xml:space="preserve">, </w:t>
      </w:r>
      <w:r>
        <w:rPr>
          <w:i/>
          <w:iCs/>
          <w:color w:val="000000" w:themeColor="text1"/>
        </w:rPr>
        <w:t>21</w:t>
      </w:r>
      <w:r>
        <w:rPr>
          <w:color w:val="000000" w:themeColor="text1"/>
        </w:rPr>
        <w:t xml:space="preserve">, 787-795. </w:t>
      </w:r>
      <w:proofErr w:type="spellStart"/>
      <w:r>
        <w:rPr>
          <w:color w:val="000000" w:themeColor="text1"/>
        </w:rPr>
        <w:t>doi</w:t>
      </w:r>
      <w:proofErr w:type="spellEnd"/>
      <w:r>
        <w:rPr>
          <w:rFonts w:cstheme="minorHAnsi"/>
          <w:color w:val="000000" w:themeColor="text1"/>
        </w:rPr>
        <w:t xml:space="preserve">: </w:t>
      </w:r>
      <w:hyperlink r:id="rId48" w:tgtFrame="_blank">
        <w:r>
          <w:rPr>
            <w:rStyle w:val="InternetLink"/>
            <w:rFonts w:eastAsia="Times New Roman" w:cstheme="minorHAnsi"/>
            <w:color w:val="000000" w:themeColor="text1"/>
            <w:highlight w:val="white"/>
          </w:rPr>
          <w:t>http://dx.doi.org/10.1037/0894-4105.21.6.787</w:t>
        </w:r>
      </w:hyperlink>
    </w:p>
    <w:p w14:paraId="12431CED" w14:textId="77777777" w:rsidR="005210E5" w:rsidRDefault="004F35FD">
      <w:pPr>
        <w:ind w:firstLine="0"/>
        <w:rPr>
          <w:rFonts w:asciiTheme="majorHAnsi" w:eastAsia="Times New Roman" w:hAnsiTheme="majorHAnsi" w:cstheme="majorHAnsi"/>
          <w:color w:val="000000" w:themeColor="text1"/>
          <w:kern w:val="0"/>
          <w:highlight w:val="white"/>
          <w:lang w:eastAsia="en-US"/>
        </w:rPr>
      </w:pPr>
      <w:proofErr w:type="spellStart"/>
      <w:r>
        <w:rPr>
          <w:rFonts w:eastAsia="Times New Roman" w:cstheme="majorHAnsi"/>
          <w:color w:val="000000" w:themeColor="text1"/>
          <w:kern w:val="0"/>
          <w:shd w:val="clear" w:color="auto" w:fill="FFFFFF"/>
          <w:lang w:eastAsia="en-US"/>
        </w:rPr>
        <w:t>Vaez</w:t>
      </w:r>
      <w:proofErr w:type="spellEnd"/>
      <w:r>
        <w:rPr>
          <w:rFonts w:eastAsia="Times New Roman" w:cstheme="majorHAnsi"/>
          <w:color w:val="000000" w:themeColor="text1"/>
          <w:kern w:val="0"/>
          <w:shd w:val="clear" w:color="auto" w:fill="FFFFFF"/>
          <w:lang w:eastAsia="en-US"/>
        </w:rPr>
        <w:t xml:space="preserve">, M., &amp; </w:t>
      </w:r>
      <w:proofErr w:type="spellStart"/>
      <w:r>
        <w:rPr>
          <w:rFonts w:eastAsia="Times New Roman" w:cstheme="majorHAnsi"/>
          <w:color w:val="000000" w:themeColor="text1"/>
          <w:kern w:val="0"/>
          <w:shd w:val="clear" w:color="auto" w:fill="FFFFFF"/>
          <w:lang w:eastAsia="en-US"/>
        </w:rPr>
        <w:t>Laflamme</w:t>
      </w:r>
      <w:proofErr w:type="spellEnd"/>
      <w:r>
        <w:rPr>
          <w:rFonts w:eastAsia="Times New Roman" w:cstheme="majorHAnsi"/>
          <w:color w:val="000000" w:themeColor="text1"/>
          <w:kern w:val="0"/>
          <w:shd w:val="clear" w:color="auto" w:fill="FFFFFF"/>
          <w:lang w:eastAsia="en-US"/>
        </w:rPr>
        <w:t xml:space="preserve">, L. (2008). Experienced stress, psychological symptoms, self-rated health </w:t>
      </w:r>
    </w:p>
    <w:p w14:paraId="33B970E9" w14:textId="77777777" w:rsidR="005210E5" w:rsidRDefault="004F35FD">
      <w:pPr>
        <w:ind w:left="720" w:firstLine="0"/>
        <w:rPr>
          <w:rFonts w:asciiTheme="majorHAnsi" w:eastAsia="Times New Roman" w:hAnsiTheme="majorHAnsi" w:cstheme="majorHAnsi"/>
          <w:color w:val="000000" w:themeColor="text1"/>
          <w:kern w:val="0"/>
          <w:lang w:eastAsia="en-US"/>
        </w:rPr>
      </w:pPr>
      <w:r>
        <w:rPr>
          <w:rFonts w:eastAsia="Times New Roman" w:cstheme="majorHAnsi"/>
          <w:color w:val="000000" w:themeColor="text1"/>
          <w:kern w:val="0"/>
          <w:shd w:val="clear" w:color="auto" w:fill="FFFFFF"/>
          <w:lang w:eastAsia="en-US"/>
        </w:rPr>
        <w:t>and academic achievement: A longitudinal study of Swedish university students. </w:t>
      </w:r>
      <w:r>
        <w:rPr>
          <w:rFonts w:eastAsia="Times New Roman" w:cstheme="majorHAnsi"/>
          <w:i/>
          <w:iCs/>
          <w:color w:val="000000" w:themeColor="text1"/>
          <w:kern w:val="0"/>
          <w:shd w:val="clear" w:color="auto" w:fill="FFFFFF"/>
          <w:lang w:eastAsia="en-US"/>
        </w:rPr>
        <w:t>Social Behavior and Personality: An international journal</w:t>
      </w:r>
      <w:r>
        <w:rPr>
          <w:rFonts w:eastAsia="Times New Roman" w:cstheme="majorHAnsi"/>
          <w:color w:val="000000" w:themeColor="text1"/>
          <w:kern w:val="0"/>
          <w:shd w:val="clear" w:color="auto" w:fill="FFFFFF"/>
          <w:lang w:eastAsia="en-US"/>
        </w:rPr>
        <w:t>, </w:t>
      </w:r>
      <w:r>
        <w:rPr>
          <w:rFonts w:eastAsia="Times New Roman" w:cstheme="majorHAnsi"/>
          <w:i/>
          <w:iCs/>
          <w:color w:val="000000" w:themeColor="text1"/>
          <w:kern w:val="0"/>
          <w:shd w:val="clear" w:color="auto" w:fill="FFFFFF"/>
          <w:lang w:eastAsia="en-US"/>
        </w:rPr>
        <w:t>36</w:t>
      </w:r>
      <w:r>
        <w:rPr>
          <w:rFonts w:eastAsia="Times New Roman" w:cstheme="majorHAnsi"/>
          <w:color w:val="000000" w:themeColor="text1"/>
          <w:kern w:val="0"/>
          <w:shd w:val="clear" w:color="auto" w:fill="FFFFFF"/>
          <w:lang w:eastAsia="en-US"/>
        </w:rPr>
        <w:t>, 183-196. </w:t>
      </w:r>
      <w:proofErr w:type="spellStart"/>
      <w:r>
        <w:rPr>
          <w:rFonts w:eastAsia="Times New Roman" w:cstheme="majorHAnsi"/>
          <w:color w:val="000000" w:themeColor="text1"/>
          <w:kern w:val="0"/>
          <w:shd w:val="clear" w:color="auto" w:fill="FFFFFF"/>
          <w:lang w:eastAsia="en-US"/>
        </w:rPr>
        <w:t>doi</w:t>
      </w:r>
      <w:proofErr w:type="spellEnd"/>
      <w:r>
        <w:rPr>
          <w:rFonts w:eastAsia="Times New Roman" w:cstheme="majorHAnsi"/>
          <w:color w:val="000000" w:themeColor="text1"/>
          <w:kern w:val="0"/>
          <w:shd w:val="clear" w:color="auto" w:fill="FFFFFF"/>
          <w:lang w:eastAsia="en-US"/>
        </w:rPr>
        <w:t>: https://doi.org/10.2224/sbp.2008.36.2.183 </w:t>
      </w:r>
    </w:p>
    <w:p w14:paraId="6C2D790D" w14:textId="77777777" w:rsidR="005210E5" w:rsidRDefault="004F35FD">
      <w:pPr>
        <w:ind w:firstLine="0"/>
        <w:rPr>
          <w:color w:val="000000" w:themeColor="text1"/>
        </w:rPr>
      </w:pPr>
      <w:proofErr w:type="spellStart"/>
      <w:r>
        <w:rPr>
          <w:color w:val="000000" w:themeColor="text1"/>
        </w:rPr>
        <w:t>VanKim</w:t>
      </w:r>
      <w:proofErr w:type="spellEnd"/>
      <w:r>
        <w:rPr>
          <w:color w:val="000000" w:themeColor="text1"/>
        </w:rPr>
        <w:t xml:space="preserve">, N. A. &amp; Nelson, T F. (2013). Vigorous Physical Activity, Mental Health, Perceived </w:t>
      </w:r>
    </w:p>
    <w:p w14:paraId="2789E2D5" w14:textId="77777777" w:rsidR="005210E5" w:rsidRDefault="004F35FD">
      <w:pPr>
        <w:ind w:left="720" w:firstLine="0"/>
        <w:rPr>
          <w:color w:val="000000" w:themeColor="text1"/>
        </w:rPr>
      </w:pPr>
      <w:r>
        <w:rPr>
          <w:color w:val="000000" w:themeColor="text1"/>
        </w:rPr>
        <w:t xml:space="preserve">Stress, and Socializing Among College Students. </w:t>
      </w:r>
      <w:r>
        <w:rPr>
          <w:rFonts w:cstheme="minorHAnsi"/>
          <w:i/>
          <w:color w:val="000000" w:themeColor="text1"/>
        </w:rPr>
        <w:t xml:space="preserve">American Journal of Health Promotion, </w:t>
      </w:r>
      <w:r>
        <w:rPr>
          <w:rFonts w:eastAsia="Times New Roman" w:cstheme="minorHAnsi"/>
          <w:i/>
          <w:color w:val="000000" w:themeColor="text1"/>
          <w:kern w:val="0"/>
          <w:shd w:val="clear" w:color="auto" w:fill="FFFFFF"/>
          <w:lang w:eastAsia="en-US"/>
        </w:rPr>
        <w:t>28(1),</w:t>
      </w:r>
      <w:r>
        <w:rPr>
          <w:rFonts w:eastAsia="Times New Roman" w:cstheme="minorHAnsi"/>
          <w:color w:val="000000" w:themeColor="text1"/>
          <w:kern w:val="0"/>
          <w:shd w:val="clear" w:color="auto" w:fill="FFFFFF"/>
          <w:lang w:eastAsia="en-US"/>
        </w:rPr>
        <w:t xml:space="preserve"> 7-15. </w:t>
      </w:r>
      <w:proofErr w:type="spellStart"/>
      <w:r>
        <w:rPr>
          <w:color w:val="000000" w:themeColor="text1"/>
        </w:rPr>
        <w:t>doi</w:t>
      </w:r>
      <w:proofErr w:type="spellEnd"/>
      <w:r>
        <w:rPr>
          <w:color w:val="000000" w:themeColor="text1"/>
        </w:rPr>
        <w:t>: 10.4278/ajhp.111101-QUAN-395</w:t>
      </w:r>
    </w:p>
    <w:p w14:paraId="6FCFC9A3" w14:textId="77777777" w:rsidR="005210E5" w:rsidRDefault="004F35FD">
      <w:pPr>
        <w:widowControl w:val="0"/>
        <w:spacing w:after="240"/>
        <w:ind w:firstLine="0"/>
        <w:rPr>
          <w:rFonts w:asciiTheme="majorHAnsi" w:hAnsiTheme="majorHAnsi" w:cstheme="majorHAnsi"/>
          <w:color w:val="000000" w:themeColor="text1"/>
          <w:kern w:val="0"/>
        </w:rPr>
      </w:pPr>
      <w:r>
        <w:rPr>
          <w:rFonts w:cstheme="majorHAnsi"/>
          <w:color w:val="000000" w:themeColor="text1"/>
          <w:kern w:val="0"/>
        </w:rPr>
        <w:t xml:space="preserve">Willard, V. W., Long, A., &amp; Phipps, S. (2016). Life Stress Versus Traumatic Stress: The Impact </w:t>
      </w:r>
    </w:p>
    <w:p w14:paraId="11775E44" w14:textId="77777777" w:rsidR="005210E5" w:rsidRDefault="004F35FD">
      <w:pPr>
        <w:widowControl w:val="0"/>
        <w:spacing w:after="240"/>
        <w:ind w:left="720" w:firstLine="0"/>
      </w:pPr>
      <w:r>
        <w:rPr>
          <w:rFonts w:cstheme="majorHAnsi"/>
          <w:color w:val="000000" w:themeColor="text1"/>
          <w:kern w:val="0"/>
        </w:rPr>
        <w:t xml:space="preserve">of Life Events on Psychological Functioning in Children </w:t>
      </w:r>
      <w:proofErr w:type="gramStart"/>
      <w:r>
        <w:rPr>
          <w:rFonts w:cstheme="majorHAnsi"/>
          <w:color w:val="000000" w:themeColor="text1"/>
          <w:kern w:val="0"/>
        </w:rPr>
        <w:t>With</w:t>
      </w:r>
      <w:proofErr w:type="gramEnd"/>
      <w:r>
        <w:rPr>
          <w:rFonts w:cstheme="majorHAnsi"/>
          <w:color w:val="000000" w:themeColor="text1"/>
          <w:kern w:val="0"/>
        </w:rPr>
        <w:t xml:space="preserve"> and Without Serious Illness.</w:t>
      </w:r>
      <w:r>
        <w:rPr>
          <w:rFonts w:ascii="Times" w:hAnsi="Times" w:cs="Times"/>
          <w:color w:val="000000" w:themeColor="text1"/>
          <w:kern w:val="0"/>
          <w:sz w:val="16"/>
          <w:szCs w:val="16"/>
        </w:rPr>
        <w:t xml:space="preserve"> </w:t>
      </w:r>
      <w:r>
        <w:rPr>
          <w:rFonts w:cstheme="majorHAnsi"/>
          <w:i/>
          <w:color w:val="000000" w:themeColor="text1"/>
          <w:kern w:val="0"/>
        </w:rPr>
        <w:t>Psychological Trauma: Theory, Research, Practice, and Policy</w:t>
      </w:r>
      <w:r>
        <w:rPr>
          <w:rFonts w:cstheme="majorHAnsi"/>
          <w:color w:val="000000" w:themeColor="text1"/>
          <w:kern w:val="0"/>
        </w:rPr>
        <w:t xml:space="preserve">, </w:t>
      </w:r>
      <w:r>
        <w:rPr>
          <w:rFonts w:cstheme="majorHAnsi"/>
          <w:i/>
          <w:color w:val="000000" w:themeColor="text1"/>
          <w:kern w:val="0"/>
        </w:rPr>
        <w:t>8(1),</w:t>
      </w:r>
      <w:r>
        <w:rPr>
          <w:rFonts w:cstheme="majorHAnsi"/>
          <w:color w:val="000000" w:themeColor="text1"/>
          <w:kern w:val="0"/>
        </w:rPr>
        <w:t xml:space="preserve"> 63-71. </w:t>
      </w:r>
      <w:proofErr w:type="spellStart"/>
      <w:r>
        <w:rPr>
          <w:rFonts w:cstheme="majorHAnsi"/>
          <w:color w:val="000000" w:themeColor="text1"/>
          <w:kern w:val="0"/>
        </w:rPr>
        <w:t>doi</w:t>
      </w:r>
      <w:proofErr w:type="spellEnd"/>
      <w:r>
        <w:rPr>
          <w:rFonts w:cstheme="majorHAnsi"/>
          <w:color w:val="000000" w:themeColor="text1"/>
          <w:kern w:val="0"/>
        </w:rPr>
        <w:t xml:space="preserve">: </w:t>
      </w:r>
      <w:hyperlink r:id="rId49">
        <w:r>
          <w:rPr>
            <w:rStyle w:val="InternetLink"/>
            <w:rFonts w:cstheme="minorHAnsi"/>
            <w:color w:val="000000" w:themeColor="text1"/>
            <w:kern w:val="0"/>
          </w:rPr>
          <w:t>http://dx.doi.org/10.1037/tra0000017</w:t>
        </w:r>
      </w:hyperlink>
    </w:p>
    <w:p w14:paraId="2B68077C" w14:textId="77777777" w:rsidR="005210E5" w:rsidRDefault="004F35FD">
      <w:pPr>
        <w:ind w:firstLine="0"/>
        <w:rPr>
          <w:rFonts w:eastAsia="Times New Roman" w:cstheme="minorHAnsi"/>
          <w:color w:val="000000" w:themeColor="text1"/>
          <w:kern w:val="0"/>
          <w:highlight w:val="white"/>
          <w:lang w:eastAsia="en-US"/>
        </w:rPr>
      </w:pPr>
      <w:r>
        <w:rPr>
          <w:rFonts w:eastAsia="Times New Roman" w:cstheme="minorHAnsi"/>
          <w:color w:val="000000" w:themeColor="text1"/>
          <w:kern w:val="0"/>
          <w:shd w:val="clear" w:color="auto" w:fill="FFFFFF"/>
          <w:lang w:eastAsia="en-US"/>
        </w:rPr>
        <w:t xml:space="preserve">Wolfson, A. R., &amp; </w:t>
      </w:r>
      <w:proofErr w:type="spellStart"/>
      <w:r>
        <w:rPr>
          <w:rFonts w:eastAsia="Times New Roman" w:cstheme="minorHAnsi"/>
          <w:color w:val="000000" w:themeColor="text1"/>
          <w:kern w:val="0"/>
          <w:shd w:val="clear" w:color="auto" w:fill="FFFFFF"/>
          <w:lang w:eastAsia="en-US"/>
        </w:rPr>
        <w:t>Carskadon</w:t>
      </w:r>
      <w:proofErr w:type="spellEnd"/>
      <w:r>
        <w:rPr>
          <w:rFonts w:eastAsia="Times New Roman" w:cstheme="minorHAnsi"/>
          <w:color w:val="000000" w:themeColor="text1"/>
          <w:kern w:val="0"/>
          <w:shd w:val="clear" w:color="auto" w:fill="FFFFFF"/>
          <w:lang w:eastAsia="en-US"/>
        </w:rPr>
        <w:t xml:space="preserve">, M. A. (1998). Sleep schedules and daytime functioning in </w:t>
      </w:r>
    </w:p>
    <w:p w14:paraId="50F3DD0A" w14:textId="77777777" w:rsidR="005210E5" w:rsidRDefault="004F35FD">
      <w:pPr>
        <w:ind w:left="720" w:firstLine="0"/>
        <w:rPr>
          <w:rFonts w:eastAsia="Times New Roman" w:cstheme="minorHAnsi"/>
          <w:color w:val="000000" w:themeColor="text1"/>
          <w:kern w:val="0"/>
          <w:lang w:eastAsia="en-US"/>
        </w:rPr>
      </w:pPr>
      <w:r>
        <w:rPr>
          <w:rFonts w:eastAsia="Times New Roman" w:cstheme="minorHAnsi"/>
          <w:color w:val="000000" w:themeColor="text1"/>
          <w:kern w:val="0"/>
          <w:shd w:val="clear" w:color="auto" w:fill="FFFFFF"/>
          <w:lang w:eastAsia="en-US"/>
        </w:rPr>
        <w:t>adolescents. </w:t>
      </w:r>
      <w:r>
        <w:rPr>
          <w:rFonts w:eastAsia="Times New Roman" w:cstheme="minorHAnsi"/>
          <w:i/>
          <w:iCs/>
          <w:color w:val="000000" w:themeColor="text1"/>
          <w:kern w:val="0"/>
          <w:shd w:val="clear" w:color="auto" w:fill="FFFFFF"/>
          <w:lang w:eastAsia="en-US"/>
        </w:rPr>
        <w:t>Child development</w:t>
      </w:r>
      <w:r>
        <w:rPr>
          <w:rFonts w:eastAsia="Times New Roman" w:cstheme="minorHAnsi"/>
          <w:color w:val="000000" w:themeColor="text1"/>
          <w:kern w:val="0"/>
          <w:shd w:val="clear" w:color="auto" w:fill="FFFFFF"/>
          <w:lang w:eastAsia="en-US"/>
        </w:rPr>
        <w:t>, </w:t>
      </w:r>
      <w:r>
        <w:rPr>
          <w:rFonts w:eastAsia="Times New Roman" w:cstheme="minorHAnsi"/>
          <w:i/>
          <w:iCs/>
          <w:color w:val="000000" w:themeColor="text1"/>
          <w:kern w:val="0"/>
          <w:shd w:val="clear" w:color="auto" w:fill="FFFFFF"/>
          <w:lang w:eastAsia="en-US"/>
        </w:rPr>
        <w:t>69</w:t>
      </w:r>
      <w:r>
        <w:rPr>
          <w:rFonts w:eastAsia="Times New Roman" w:cstheme="minorHAnsi"/>
          <w:color w:val="000000" w:themeColor="text1"/>
          <w:kern w:val="0"/>
          <w:shd w:val="clear" w:color="auto" w:fill="FFFFFF"/>
          <w:lang w:eastAsia="en-US"/>
        </w:rPr>
        <w:t>(4), 875-887.</w:t>
      </w:r>
      <w:r>
        <w:rPr>
          <w:rFonts w:eastAsia="Times New Roman" w:cstheme="minorHAnsi"/>
          <w:color w:val="000000" w:themeColor="text1"/>
          <w:kern w:val="0"/>
          <w:lang w:eastAsia="en-US"/>
        </w:rPr>
        <w:t xml:space="preserve"> </w:t>
      </w:r>
      <w:proofErr w:type="spellStart"/>
      <w:r>
        <w:rPr>
          <w:rFonts w:eastAsia="Times New Roman" w:cstheme="minorHAnsi"/>
          <w:bCs/>
          <w:color w:val="000000" w:themeColor="text1"/>
          <w:kern w:val="0"/>
          <w:shd w:val="clear" w:color="auto" w:fill="FFFFFF"/>
          <w:lang w:eastAsia="en-US"/>
        </w:rPr>
        <w:t>doi</w:t>
      </w:r>
      <w:proofErr w:type="spellEnd"/>
      <w:r>
        <w:rPr>
          <w:rFonts w:eastAsia="Times New Roman" w:cstheme="minorHAnsi"/>
          <w:bCs/>
          <w:color w:val="000000" w:themeColor="text1"/>
          <w:kern w:val="0"/>
          <w:shd w:val="clear" w:color="auto" w:fill="FFFFFF"/>
          <w:lang w:eastAsia="en-US"/>
        </w:rPr>
        <w:t>:</w:t>
      </w:r>
      <w:r>
        <w:rPr>
          <w:rFonts w:eastAsia="Times New Roman" w:cstheme="minorHAnsi"/>
          <w:b/>
          <w:bCs/>
          <w:color w:val="000000" w:themeColor="text1"/>
          <w:kern w:val="0"/>
          <w:shd w:val="clear" w:color="auto" w:fill="FFFFFF"/>
          <w:lang w:eastAsia="en-US"/>
        </w:rPr>
        <w:t> </w:t>
      </w:r>
      <w:r>
        <w:rPr>
          <w:rFonts w:eastAsia="Times New Roman" w:cstheme="minorHAnsi"/>
          <w:color w:val="000000" w:themeColor="text1"/>
          <w:kern w:val="0"/>
          <w:shd w:val="clear" w:color="auto" w:fill="FFFFFF"/>
          <w:lang w:eastAsia="en-US"/>
        </w:rPr>
        <w:t>10.1111/j.1467-</w:t>
      </w:r>
      <w:proofErr w:type="gramStart"/>
      <w:r>
        <w:rPr>
          <w:rFonts w:eastAsia="Times New Roman" w:cstheme="minorHAnsi"/>
          <w:color w:val="000000" w:themeColor="text1"/>
          <w:kern w:val="0"/>
          <w:shd w:val="clear" w:color="auto" w:fill="FFFFFF"/>
          <w:lang w:eastAsia="en-US"/>
        </w:rPr>
        <w:t>8624.1998.tb</w:t>
      </w:r>
      <w:proofErr w:type="gramEnd"/>
      <w:r>
        <w:rPr>
          <w:rFonts w:eastAsia="Times New Roman" w:cstheme="minorHAnsi"/>
          <w:color w:val="000000" w:themeColor="text1"/>
          <w:kern w:val="0"/>
          <w:shd w:val="clear" w:color="auto" w:fill="FFFFFF"/>
          <w:lang w:eastAsia="en-US"/>
        </w:rPr>
        <w:t>06149.x</w:t>
      </w:r>
    </w:p>
    <w:p w14:paraId="36739CEE" w14:textId="77777777" w:rsidR="005210E5" w:rsidRDefault="004F35FD">
      <w:pPr>
        <w:ind w:firstLine="0"/>
        <w:rPr>
          <w:i/>
          <w:color w:val="000000" w:themeColor="text1"/>
        </w:rPr>
      </w:pPr>
      <w:proofErr w:type="spellStart"/>
      <w:r>
        <w:rPr>
          <w:color w:val="000000" w:themeColor="text1"/>
        </w:rPr>
        <w:t>Zepke</w:t>
      </w:r>
      <w:proofErr w:type="spellEnd"/>
      <w:r>
        <w:rPr>
          <w:color w:val="000000" w:themeColor="text1"/>
        </w:rPr>
        <w:t xml:space="preserve">, N. &amp; Leach, L. (2010). Improving student engagement: Ten proposals for action. </w:t>
      </w:r>
      <w:r>
        <w:rPr>
          <w:i/>
          <w:color w:val="000000" w:themeColor="text1"/>
        </w:rPr>
        <w:t xml:space="preserve">Active </w:t>
      </w:r>
    </w:p>
    <w:p w14:paraId="0C581734" w14:textId="77777777" w:rsidR="005210E5" w:rsidRDefault="004F35FD">
      <w:r>
        <w:rPr>
          <w:i/>
          <w:color w:val="000000" w:themeColor="text1"/>
        </w:rPr>
        <w:t>Learning in Higher Education, 11(3)</w:t>
      </w:r>
      <w:r>
        <w:rPr>
          <w:color w:val="000000" w:themeColor="text1"/>
        </w:rPr>
        <w:t xml:space="preserve">, 167-177. </w:t>
      </w:r>
      <w:proofErr w:type="spellStart"/>
      <w:r>
        <w:rPr>
          <w:color w:val="000000" w:themeColor="text1"/>
        </w:rPr>
        <w:t>doi</w:t>
      </w:r>
      <w:proofErr w:type="spellEnd"/>
      <w:r>
        <w:rPr>
          <w:color w:val="000000" w:themeColor="text1"/>
        </w:rPr>
        <w:t>: 10.1177/1469787410379680</w:t>
      </w:r>
    </w:p>
    <w:sectPr w:rsidR="005210E5" w:rsidSect="00595D3B">
      <w:type w:val="continuous"/>
      <w:pgSz w:w="12240" w:h="15840"/>
      <w:pgMar w:top="1440" w:right="1440" w:bottom="1440" w:left="1440" w:header="720" w:footer="0"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oonjina@gmail.com" w:date="2017-12-11T08:09:00Z" w:initials="y">
    <w:p w14:paraId="5F09C0F5" w14:textId="77777777" w:rsidR="006A7516" w:rsidRDefault="006A7516">
      <w:r>
        <w:rPr>
          <w:rFonts w:ascii="Liberation Serif" w:eastAsia="Tahoma" w:hAnsi="Liberation Serif" w:cs="Tahoma"/>
          <w:kern w:val="0"/>
          <w:lang w:eastAsia="en-US" w:bidi="en-US"/>
        </w:rPr>
        <w:t xml:space="preserve">I recommend adding more heading throughout the intro.  </w:t>
      </w:r>
    </w:p>
  </w:comment>
  <w:comment w:id="1" w:author="yoonjina@gmail.com" w:date="2017-12-11T07:10:00Z" w:initials="y">
    <w:p w14:paraId="143C612E" w14:textId="77777777" w:rsidR="006A7516" w:rsidRDefault="006A7516">
      <w:r>
        <w:rPr>
          <w:rFonts w:ascii="Liberation Serif" w:eastAsia="Tahoma" w:hAnsi="Liberation Serif" w:cs="Tahoma"/>
          <w:kern w:val="0"/>
          <w:lang w:eastAsia="en-US" w:bidi="en-US"/>
        </w:rPr>
        <w:t>Order---I didn’t mark the rest of the proposal about this issue.  Make sure to address them for your dissertation</w:t>
      </w:r>
    </w:p>
  </w:comment>
  <w:comment w:id="3" w:author="yoonjina@gmail.com" w:date="2017-12-11T07:15:00Z" w:initials="y">
    <w:p w14:paraId="6B68E3F2" w14:textId="77777777" w:rsidR="006A7516" w:rsidRDefault="006A7516">
      <w:r>
        <w:rPr>
          <w:rFonts w:ascii="Liberation Serif" w:eastAsia="Tahoma" w:hAnsi="Liberation Serif" w:cs="Tahoma"/>
          <w:kern w:val="0"/>
          <w:lang w:eastAsia="en-US" w:bidi="en-US"/>
        </w:rPr>
        <w:t xml:space="preserve">up to this point, I wasn’t sure which study examined a university sample vs. school aged.  </w:t>
      </w:r>
    </w:p>
    <w:p w14:paraId="31FDAAA2" w14:textId="77777777" w:rsidR="006A7516" w:rsidRDefault="006A7516"/>
    <w:p w14:paraId="6B87DC18" w14:textId="77777777" w:rsidR="006A7516" w:rsidRDefault="006A7516">
      <w:r>
        <w:rPr>
          <w:rFonts w:ascii="Liberation Serif" w:eastAsia="Tahoma" w:hAnsi="Liberation Serif" w:cs="Tahoma"/>
          <w:kern w:val="0"/>
          <w:lang w:eastAsia="en-US" w:bidi="en-US"/>
        </w:rPr>
        <w:t>Make it clear which sample each study included.</w:t>
      </w:r>
    </w:p>
    <w:p w14:paraId="56137D5A" w14:textId="77777777" w:rsidR="006A7516" w:rsidRDefault="006A7516">
      <w:r>
        <w:rPr>
          <w:rFonts w:ascii="Liberation Serif" w:eastAsia="Tahoma" w:hAnsi="Liberation Serif" w:cs="Tahoma"/>
          <w:kern w:val="0"/>
          <w:lang w:eastAsia="en-US" w:bidi="en-US"/>
        </w:rPr>
        <w:t xml:space="preserve">Given your sample, I also recommend that your literature review is focused on university samples. </w:t>
      </w:r>
    </w:p>
    <w:p w14:paraId="44BCD09E" w14:textId="77777777" w:rsidR="006A7516" w:rsidRDefault="006A7516"/>
    <w:p w14:paraId="1A9C1EF5" w14:textId="77777777" w:rsidR="006A7516" w:rsidRDefault="006A7516">
      <w:r>
        <w:rPr>
          <w:rFonts w:ascii="Liberation Serif" w:eastAsia="Tahoma" w:hAnsi="Liberation Serif" w:cs="Tahoma"/>
          <w:kern w:val="0"/>
          <w:lang w:eastAsia="en-US" w:bidi="en-US"/>
        </w:rPr>
        <w:t xml:space="preserve">Studies that are reviewed in Chapters 1 and 2 go from preschool children to adults.  Given that your sample is college kids, you will need to provide some background how these studies of younger kids are related to your study. </w:t>
      </w:r>
    </w:p>
  </w:comment>
  <w:comment w:id="4" w:author="yoonjina@gmail.com" w:date="2017-12-11T07:58:00Z" w:initials="y">
    <w:p w14:paraId="725C6382" w14:textId="77777777" w:rsidR="006A7516" w:rsidRDefault="006A7516">
      <w:r>
        <w:rPr>
          <w:rFonts w:ascii="Liberation Serif" w:eastAsia="Tahoma" w:hAnsi="Liberation Serif" w:cs="Tahoma"/>
          <w:kern w:val="0"/>
          <w:lang w:eastAsia="en-US" w:bidi="en-US"/>
        </w:rPr>
        <w:t>Engagement?</w:t>
      </w:r>
    </w:p>
  </w:comment>
  <w:comment w:id="6" w:author="yoonjina@gmail.com" w:date="2017-12-11T07:59:00Z" w:initials="y">
    <w:p w14:paraId="5D626F81" w14:textId="77777777" w:rsidR="006A7516" w:rsidRDefault="006A7516">
      <w:r>
        <w:rPr>
          <w:rFonts w:ascii="Liberation Serif" w:eastAsia="Tahoma" w:hAnsi="Liberation Serif" w:cs="Tahoma"/>
          <w:kern w:val="0"/>
          <w:lang w:eastAsia="en-US" w:bidi="en-US"/>
        </w:rPr>
        <w:t xml:space="preserve">I recommend that you focus on school aged kids given your sample.  </w:t>
      </w:r>
    </w:p>
  </w:comment>
  <w:comment w:id="7" w:author="yoonjina@gmail.com" w:date="2017-12-11T08:00:00Z" w:initials="y">
    <w:p w14:paraId="245C9CAE" w14:textId="77777777" w:rsidR="006A7516" w:rsidRDefault="006A7516">
      <w:r>
        <w:rPr>
          <w:rFonts w:ascii="Liberation Serif" w:eastAsia="Tahoma" w:hAnsi="Liberation Serif" w:cs="Tahoma"/>
          <w:kern w:val="0"/>
          <w:lang w:eastAsia="en-US" w:bidi="en-US"/>
        </w:rPr>
        <w:t xml:space="preserve">Be specific here—what constructs or variables? </w:t>
      </w:r>
    </w:p>
    <w:p w14:paraId="0FF37982" w14:textId="77777777" w:rsidR="006A7516" w:rsidRDefault="006A7516">
      <w:r>
        <w:rPr>
          <w:rFonts w:ascii="Liberation Serif" w:eastAsia="Tahoma" w:hAnsi="Liberation Serif" w:cs="Tahoma"/>
          <w:kern w:val="0"/>
          <w:lang w:eastAsia="en-US" w:bidi="en-US"/>
        </w:rPr>
        <w:t>Make your DV clear in this sentence.</w:t>
      </w:r>
    </w:p>
  </w:comment>
  <w:comment w:id="8" w:author="yoonjina@gmail.com" w:date="2017-12-11T08:05:00Z" w:initials="y">
    <w:p w14:paraId="0A892FD8" w14:textId="77777777" w:rsidR="006A7516" w:rsidRDefault="006A7516">
      <w:r>
        <w:rPr>
          <w:rFonts w:ascii="Liberation Serif" w:eastAsia="Tahoma" w:hAnsi="Liberation Serif" w:cs="Tahoma"/>
          <w:kern w:val="0"/>
          <w:lang w:eastAsia="en-US" w:bidi="en-US"/>
        </w:rPr>
        <w:t xml:space="preserve">Elaborate---what types of stress were related to low grad rates? </w:t>
      </w:r>
    </w:p>
  </w:comment>
  <w:comment w:id="9" w:author="yoonjina@gmail.com" w:date="2017-12-11T08:20:00Z" w:initials="y">
    <w:p w14:paraId="4BFD2D1C" w14:textId="77777777" w:rsidR="006A7516" w:rsidRDefault="006A7516">
      <w:r>
        <w:rPr>
          <w:rFonts w:ascii="Liberation Serif" w:eastAsia="Tahoma" w:hAnsi="Liberation Serif" w:cs="Tahoma"/>
          <w:kern w:val="0"/>
          <w:lang w:eastAsia="en-US" w:bidi="en-US"/>
        </w:rPr>
        <w:t xml:space="preserve">Not a substantiated argument here. </w:t>
      </w:r>
    </w:p>
    <w:p w14:paraId="4AB87B7D" w14:textId="77777777" w:rsidR="006A7516" w:rsidRDefault="006A7516"/>
  </w:comment>
  <w:comment w:id="22" w:author="yoonjina@gmail.com" w:date="2017-12-11T08:23:00Z" w:initials="y">
    <w:p w14:paraId="22664EF7" w14:textId="77777777" w:rsidR="006A7516" w:rsidRDefault="006A7516">
      <w:r>
        <w:rPr>
          <w:rFonts w:ascii="Liberation Serif" w:eastAsia="Tahoma" w:hAnsi="Liberation Serif" w:cs="Tahoma"/>
          <w:kern w:val="0"/>
          <w:lang w:eastAsia="en-US" w:bidi="en-US"/>
        </w:rPr>
        <w:t xml:space="preserve">Conceptually, is it possible that stressful life has an impact on sleep?  What’s a rationale for a moderating effect vs. a mediating effect?  </w:t>
      </w:r>
    </w:p>
    <w:p w14:paraId="49F02A6E" w14:textId="77777777" w:rsidR="006A7516" w:rsidRDefault="006A7516"/>
    <w:p w14:paraId="1D98897E" w14:textId="77777777" w:rsidR="006A7516" w:rsidRDefault="006A7516">
      <w:r>
        <w:rPr>
          <w:rFonts w:ascii="Liberation Serif" w:eastAsia="Tahoma" w:hAnsi="Liberation Serif" w:cs="Tahoma"/>
          <w:kern w:val="0"/>
          <w:lang w:eastAsia="en-US" w:bidi="en-US"/>
        </w:rPr>
        <w:t xml:space="preserve">On a related note, does “sleep hygiene practice” assume a certain level of controllability?  </w:t>
      </w:r>
    </w:p>
  </w:comment>
  <w:comment w:id="27" w:author="yoonjina@gmail.com" w:date="2017-12-11T16:44:00Z" w:initials="y">
    <w:p w14:paraId="7FDF5DD8" w14:textId="77777777" w:rsidR="006A7516" w:rsidRDefault="006A7516">
      <w:r>
        <w:rPr>
          <w:rFonts w:ascii="Liberation Serif" w:eastAsia="Tahoma" w:hAnsi="Liberation Serif" w:cs="Tahoma"/>
          <w:kern w:val="0"/>
          <w:lang w:eastAsia="en-US" w:bidi="en-US"/>
        </w:rPr>
        <w:t xml:space="preserve">I found the review section to be lacking important details such as age group.  You mentioned college students for some studies, but a majority of studies do not indicate that.  </w:t>
      </w:r>
    </w:p>
    <w:p w14:paraId="372014B7" w14:textId="77777777" w:rsidR="006A7516" w:rsidRDefault="006A7516"/>
    <w:p w14:paraId="64C78406" w14:textId="77777777" w:rsidR="006A7516" w:rsidRDefault="006A7516"/>
  </w:comment>
  <w:comment w:id="28" w:author="yoonjina@gmail.com" w:date="2017-12-11T16:37:00Z" w:initials="y">
    <w:p w14:paraId="5520C853" w14:textId="77777777" w:rsidR="006A7516" w:rsidRDefault="006A7516">
      <w:r>
        <w:rPr>
          <w:rFonts w:ascii="Liberation Serif" w:eastAsia="Tahoma" w:hAnsi="Liberation Serif" w:cs="Tahoma"/>
          <w:kern w:val="0"/>
          <w:lang w:eastAsia="en-US" w:bidi="en-US"/>
        </w:rPr>
        <w:t xml:space="preserve">Is this research for children and adolescents or college students?  </w:t>
      </w:r>
    </w:p>
  </w:comment>
  <w:comment w:id="37" w:author="yoonjina@gmail.com" w:date="2017-12-11T16:35:00Z" w:initials="y">
    <w:p w14:paraId="65B1F270" w14:textId="77777777" w:rsidR="006A7516" w:rsidRDefault="006A7516">
      <w:r>
        <w:rPr>
          <w:rFonts w:ascii="Liberation Serif" w:eastAsia="Tahoma" w:hAnsi="Liberation Serif" w:cs="Tahoma"/>
          <w:kern w:val="0"/>
          <w:lang w:eastAsia="en-US" w:bidi="en-US"/>
        </w:rPr>
        <w:t xml:space="preserve">Instead of listing all at the end, cite for </w:t>
      </w:r>
      <w:proofErr w:type="gramStart"/>
      <w:r>
        <w:rPr>
          <w:rFonts w:ascii="Liberation Serif" w:eastAsia="Tahoma" w:hAnsi="Liberation Serif" w:cs="Tahoma"/>
          <w:kern w:val="0"/>
          <w:lang w:eastAsia="en-US" w:bidi="en-US"/>
        </w:rPr>
        <w:t>specific  outcomes</w:t>
      </w:r>
      <w:proofErr w:type="gramEnd"/>
    </w:p>
  </w:comment>
  <w:comment w:id="41" w:author="yoonjina@gmail.com" w:date="2017-12-11T16:55:00Z" w:initials="y">
    <w:p w14:paraId="76AEAE2B" w14:textId="77777777" w:rsidR="006A7516" w:rsidRDefault="006A7516">
      <w:r>
        <w:rPr>
          <w:rFonts w:ascii="Liberation Serif" w:eastAsia="Tahoma" w:hAnsi="Liberation Serif" w:cs="Tahoma"/>
          <w:kern w:val="0"/>
          <w:lang w:eastAsia="en-US" w:bidi="en-US"/>
        </w:rPr>
        <w:t xml:space="preserve">What does this </w:t>
      </w:r>
      <w:proofErr w:type="spellStart"/>
      <w:r>
        <w:rPr>
          <w:rFonts w:ascii="Liberation Serif" w:eastAsia="Tahoma" w:hAnsi="Liberation Serif" w:cs="Tahoma"/>
          <w:kern w:val="0"/>
          <w:lang w:eastAsia="en-US" w:bidi="en-US"/>
        </w:rPr>
        <w:t>meta analysis</w:t>
      </w:r>
      <w:proofErr w:type="spellEnd"/>
      <w:r>
        <w:rPr>
          <w:rFonts w:ascii="Liberation Serif" w:eastAsia="Tahoma" w:hAnsi="Liberation Serif" w:cs="Tahoma"/>
          <w:kern w:val="0"/>
          <w:lang w:eastAsia="en-US" w:bidi="en-US"/>
        </w:rPr>
        <w:t xml:space="preserve"> suggest for your study?</w:t>
      </w:r>
    </w:p>
    <w:p w14:paraId="265C8EA6" w14:textId="77777777" w:rsidR="006A7516" w:rsidRDefault="006A7516">
      <w:r>
        <w:rPr>
          <w:rFonts w:ascii="Liberation Serif" w:eastAsia="Tahoma" w:hAnsi="Liberation Serif" w:cs="Tahoma"/>
          <w:kern w:val="0"/>
          <w:lang w:eastAsia="en-US" w:bidi="en-US"/>
        </w:rPr>
        <w:t xml:space="preserve">Spell it out for the reader.  </w:t>
      </w:r>
    </w:p>
  </w:comment>
  <w:comment w:id="45" w:author="yoonjina@gmail.com" w:date="2017-12-12T14:52:00Z" w:initials="y">
    <w:p w14:paraId="79084058" w14:textId="77777777" w:rsidR="006A7516" w:rsidRDefault="006A7516">
      <w:r>
        <w:rPr>
          <w:rFonts w:ascii="Liberation Serif" w:eastAsia="Tahoma" w:hAnsi="Liberation Serif" w:cs="Tahoma"/>
          <w:kern w:val="0"/>
          <w:lang w:eastAsia="en-US" w:bidi="en-US"/>
        </w:rPr>
        <w:t>Use a font consistently</w:t>
      </w:r>
    </w:p>
  </w:comment>
  <w:comment w:id="46" w:author="yoonjina@gmail.com" w:date="2017-12-11T17:08:00Z" w:initials="y">
    <w:p w14:paraId="4C9957AB" w14:textId="77777777" w:rsidR="006A7516" w:rsidRDefault="006A7516">
      <w:r>
        <w:rPr>
          <w:rFonts w:ascii="Liberation Serif" w:eastAsia="Tahoma" w:hAnsi="Liberation Serif" w:cs="Tahoma"/>
          <w:kern w:val="0"/>
          <w:lang w:eastAsia="en-US" w:bidi="en-US"/>
        </w:rPr>
        <w:t xml:space="preserve">Instead of this, add </w:t>
      </w:r>
      <w:proofErr w:type="spellStart"/>
      <w:r>
        <w:rPr>
          <w:rFonts w:ascii="Liberation Serif" w:eastAsia="Tahoma" w:hAnsi="Liberation Serif" w:cs="Tahoma"/>
          <w:kern w:val="0"/>
          <w:lang w:eastAsia="en-US" w:bidi="en-US"/>
        </w:rPr>
        <w:t>doi</w:t>
      </w:r>
      <w:proofErr w:type="spellEnd"/>
      <w:r>
        <w:rPr>
          <w:rFonts w:ascii="Liberation Serif" w:eastAsia="Tahoma" w:hAnsi="Liberation Serif" w:cs="Tahoma"/>
          <w:kern w:val="0"/>
          <w:lang w:eastAsia="en-US" w:bidi="en-US"/>
        </w:rPr>
        <w:t xml:space="preserve"> if available.  </w:t>
      </w:r>
    </w:p>
  </w:comment>
  <w:comment w:id="47" w:author="yoonjina@gmail.com" w:date="2017-12-11T17:08:00Z" w:initials="y">
    <w:p w14:paraId="31C523F2" w14:textId="77777777" w:rsidR="006A7516" w:rsidRDefault="006A7516">
      <w:r>
        <w:rPr>
          <w:rFonts w:ascii="Liberation Serif" w:eastAsia="Tahoma" w:hAnsi="Liberation Serif" w:cs="Tahoma"/>
          <w:kern w:val="0"/>
          <w:lang w:eastAsia="en-US" w:bidi="en-US"/>
        </w:rPr>
        <w:t>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F09C0F5" w15:done="0"/>
  <w15:commentEx w15:paraId="143C612E" w15:done="0"/>
  <w15:commentEx w15:paraId="1A9C1EF5" w15:done="0"/>
  <w15:commentEx w15:paraId="725C6382" w15:done="0"/>
  <w15:commentEx w15:paraId="5D626F81" w15:done="0"/>
  <w15:commentEx w15:paraId="0FF37982" w15:done="0"/>
  <w15:commentEx w15:paraId="0A892FD8" w15:done="0"/>
  <w15:commentEx w15:paraId="4AB87B7D" w15:done="0"/>
  <w15:commentEx w15:paraId="1D98897E" w15:done="0"/>
  <w15:commentEx w15:paraId="64C78406" w15:done="0"/>
  <w15:commentEx w15:paraId="5520C853" w15:done="0"/>
  <w15:commentEx w15:paraId="65B1F270" w15:done="0"/>
  <w15:commentEx w15:paraId="265C8EA6" w15:done="0"/>
  <w15:commentEx w15:paraId="79084058" w15:done="0"/>
  <w15:commentEx w15:paraId="4C9957AB" w15:done="0"/>
  <w15:commentEx w15:paraId="31C523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09C0F5" w16cid:durableId="1E4AC834"/>
  <w16cid:commentId w16cid:paraId="143C612E" w16cid:durableId="1E4AC835"/>
  <w16cid:commentId w16cid:paraId="1A9C1EF5" w16cid:durableId="1E4AC836"/>
  <w16cid:commentId w16cid:paraId="725C6382" w16cid:durableId="1E4AC837"/>
  <w16cid:commentId w16cid:paraId="5D626F81" w16cid:durableId="1E4AC838"/>
  <w16cid:commentId w16cid:paraId="0FF37982" w16cid:durableId="1E4AC839"/>
  <w16cid:commentId w16cid:paraId="0A892FD8" w16cid:durableId="1E4AC83A"/>
  <w16cid:commentId w16cid:paraId="4AB87B7D" w16cid:durableId="1E4AC83B"/>
  <w16cid:commentId w16cid:paraId="1D98897E" w16cid:durableId="1E4AC83C"/>
  <w16cid:commentId w16cid:paraId="64C78406" w16cid:durableId="1E4AC83D"/>
  <w16cid:commentId w16cid:paraId="5520C853" w16cid:durableId="1E4AC83E"/>
  <w16cid:commentId w16cid:paraId="65B1F270" w16cid:durableId="1E4AC83F"/>
  <w16cid:commentId w16cid:paraId="265C8EA6" w16cid:durableId="1E4AC840"/>
  <w16cid:commentId w16cid:paraId="79084058" w16cid:durableId="1E4AC848"/>
  <w16cid:commentId w16cid:paraId="4C9957AB" w16cid:durableId="1E4AC849"/>
  <w16cid:commentId w16cid:paraId="31C523F2" w16cid:durableId="1E4AC8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CEBF1" w14:textId="77777777" w:rsidR="00A45318" w:rsidRDefault="00A45318">
      <w:pPr>
        <w:spacing w:line="240" w:lineRule="auto"/>
      </w:pPr>
      <w:r>
        <w:separator/>
      </w:r>
    </w:p>
  </w:endnote>
  <w:endnote w:type="continuationSeparator" w:id="0">
    <w:p w14:paraId="2A731041" w14:textId="77777777" w:rsidR="00A45318" w:rsidRDefault="00A453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FLEMP+Arial">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ff1">
    <w:altName w:val="Cambria"/>
    <w:panose1 w:val="020B0604020202020204"/>
    <w:charset w:val="00"/>
    <w:family w:val="roman"/>
    <w:notTrueType/>
    <w:pitch w:val="default"/>
  </w:font>
  <w:font w:name="Times-Roman">
    <w:altName w:val="Times New Roman"/>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tillium Web">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40470" w14:textId="77777777" w:rsidR="00A45318" w:rsidRDefault="00A45318">
      <w:pPr>
        <w:spacing w:line="240" w:lineRule="auto"/>
      </w:pPr>
      <w:r>
        <w:separator/>
      </w:r>
    </w:p>
  </w:footnote>
  <w:footnote w:type="continuationSeparator" w:id="0">
    <w:p w14:paraId="499EFF8A" w14:textId="77777777" w:rsidR="00A45318" w:rsidRDefault="00A453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DD829" w14:textId="77777777" w:rsidR="006A7516" w:rsidRDefault="006A7516">
    <w:pPr>
      <w:pStyle w:val="Header"/>
    </w:pPr>
    <w:sdt>
      <w:sdtPr>
        <w:alias w:val="Running head"/>
        <w:id w:val="-205873119"/>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66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27FD6" w14:textId="77777777" w:rsidR="006A7516" w:rsidRDefault="006A7516">
    <w:pPr>
      <w:pStyle w:val="Header"/>
    </w:pPr>
    <w:r>
      <w:t xml:space="preserve">Running head: </w:t>
    </w:r>
    <w:sdt>
      <w:sdtPr>
        <w:alias w:val="Running head"/>
        <w:id w:val="1638534642"/>
        <w:dataBinding w:prefixMappings="xmlns:ns0='http://schemas.microsoft.com/office/2006/coverPageProps' " w:xpath="/ns0:CoverPageProperties[1]/ns0:Abstract[1]" w:storeItemID="{55AF091B-3C7A-41E3-B477-F2FDAA23CFDA}"/>
        <w:text/>
      </w:sdtPr>
      <w:sdtContent>
        <w:r>
          <w:rPr>
            <w:rStyle w:val="Strong"/>
          </w:rPr>
          <w:t>Effects of stress, Sleep Hygiene, and exercise</w:t>
        </w:r>
      </w:sdtContent>
    </w:sdt>
    <w:r>
      <w:rPr>
        <w:rStyle w:val="Strong"/>
      </w:rPr>
      <w:tab/>
    </w:r>
    <w:r>
      <w:rPr>
        <w:rStyle w:val="Strong"/>
      </w:rPr>
      <w:fldChar w:fldCharType="begin"/>
    </w:r>
    <w:r>
      <w:instrText>PAGE</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C6454"/>
    <w:multiLevelType w:val="multilevel"/>
    <w:tmpl w:val="88A0E2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3C1F06"/>
    <w:multiLevelType w:val="multilevel"/>
    <w:tmpl w:val="9C6A36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43C3D"/>
    <w:multiLevelType w:val="multilevel"/>
    <w:tmpl w:val="5856715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0D1564"/>
    <w:multiLevelType w:val="multilevel"/>
    <w:tmpl w:val="B7ACB8E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37860A3"/>
    <w:multiLevelType w:val="multilevel"/>
    <w:tmpl w:val="24264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1639C1"/>
    <w:multiLevelType w:val="multilevel"/>
    <w:tmpl w:val="D18EF3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4A23386"/>
    <w:multiLevelType w:val="multilevel"/>
    <w:tmpl w:val="8FDC89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C466BB9"/>
    <w:multiLevelType w:val="multilevel"/>
    <w:tmpl w:val="C6B46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2F0851"/>
    <w:multiLevelType w:val="multilevel"/>
    <w:tmpl w:val="8230ED6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6"/>
  </w:num>
  <w:num w:numId="3">
    <w:abstractNumId w:val="7"/>
  </w:num>
  <w:num w:numId="4">
    <w:abstractNumId w:val="4"/>
  </w:num>
  <w:num w:numId="5">
    <w:abstractNumId w:val="5"/>
  </w:num>
  <w:num w:numId="6">
    <w:abstractNumId w:val="8"/>
  </w:num>
  <w:num w:numId="7">
    <w:abstractNumId w:val="3"/>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lson, Audrey R - (audreyn)">
    <w15:presenceInfo w15:providerId="Windows Live" w15:userId="144aabff-19d8-444a-abb9-dd195b4c37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0E5"/>
    <w:rsid w:val="000060B7"/>
    <w:rsid w:val="000108C3"/>
    <w:rsid w:val="000124EC"/>
    <w:rsid w:val="00012575"/>
    <w:rsid w:val="00023EC7"/>
    <w:rsid w:val="000405D9"/>
    <w:rsid w:val="000465B1"/>
    <w:rsid w:val="00050DC7"/>
    <w:rsid w:val="000675B5"/>
    <w:rsid w:val="00077E96"/>
    <w:rsid w:val="00091011"/>
    <w:rsid w:val="0009407B"/>
    <w:rsid w:val="000947B1"/>
    <w:rsid w:val="000A6B0B"/>
    <w:rsid w:val="000B04B3"/>
    <w:rsid w:val="000C09DC"/>
    <w:rsid w:val="000C0E4D"/>
    <w:rsid w:val="000C1BC2"/>
    <w:rsid w:val="000F1C0B"/>
    <w:rsid w:val="00123543"/>
    <w:rsid w:val="00145856"/>
    <w:rsid w:val="0015078E"/>
    <w:rsid w:val="001752D3"/>
    <w:rsid w:val="001773AF"/>
    <w:rsid w:val="00183B6F"/>
    <w:rsid w:val="00192652"/>
    <w:rsid w:val="001C4884"/>
    <w:rsid w:val="001D5B1C"/>
    <w:rsid w:val="001E626C"/>
    <w:rsid w:val="00201006"/>
    <w:rsid w:val="00204086"/>
    <w:rsid w:val="00214D04"/>
    <w:rsid w:val="0022019E"/>
    <w:rsid w:val="00232D7F"/>
    <w:rsid w:val="002352E7"/>
    <w:rsid w:val="002534BD"/>
    <w:rsid w:val="00264AD2"/>
    <w:rsid w:val="00271AD0"/>
    <w:rsid w:val="002C1E77"/>
    <w:rsid w:val="002E52B4"/>
    <w:rsid w:val="002F5990"/>
    <w:rsid w:val="00303D6E"/>
    <w:rsid w:val="0030642B"/>
    <w:rsid w:val="003145E5"/>
    <w:rsid w:val="00330EB1"/>
    <w:rsid w:val="003409C2"/>
    <w:rsid w:val="00345043"/>
    <w:rsid w:val="003471BB"/>
    <w:rsid w:val="0035762C"/>
    <w:rsid w:val="003623C5"/>
    <w:rsid w:val="00364D6A"/>
    <w:rsid w:val="003838CA"/>
    <w:rsid w:val="00386C6C"/>
    <w:rsid w:val="00394638"/>
    <w:rsid w:val="003A066E"/>
    <w:rsid w:val="003A5CED"/>
    <w:rsid w:val="003C391C"/>
    <w:rsid w:val="003C4D93"/>
    <w:rsid w:val="003D0C39"/>
    <w:rsid w:val="003D439A"/>
    <w:rsid w:val="003D6CC2"/>
    <w:rsid w:val="003F4D1E"/>
    <w:rsid w:val="00401461"/>
    <w:rsid w:val="00401D1B"/>
    <w:rsid w:val="00407DB9"/>
    <w:rsid w:val="00413963"/>
    <w:rsid w:val="00427BC6"/>
    <w:rsid w:val="00433B4B"/>
    <w:rsid w:val="00442E9B"/>
    <w:rsid w:val="004543CD"/>
    <w:rsid w:val="00461362"/>
    <w:rsid w:val="00461AFF"/>
    <w:rsid w:val="00471011"/>
    <w:rsid w:val="00482BA8"/>
    <w:rsid w:val="00490BED"/>
    <w:rsid w:val="004E1194"/>
    <w:rsid w:val="004E3D2B"/>
    <w:rsid w:val="004F0BDE"/>
    <w:rsid w:val="004F35FD"/>
    <w:rsid w:val="00512336"/>
    <w:rsid w:val="005179F8"/>
    <w:rsid w:val="005210E5"/>
    <w:rsid w:val="00542C49"/>
    <w:rsid w:val="005512EF"/>
    <w:rsid w:val="00557C79"/>
    <w:rsid w:val="00577D2E"/>
    <w:rsid w:val="0059538D"/>
    <w:rsid w:val="00595D3B"/>
    <w:rsid w:val="005C6E0B"/>
    <w:rsid w:val="005E3C6D"/>
    <w:rsid w:val="00655E63"/>
    <w:rsid w:val="006A0FBD"/>
    <w:rsid w:val="006A7516"/>
    <w:rsid w:val="006B5F60"/>
    <w:rsid w:val="006C12B0"/>
    <w:rsid w:val="006D629E"/>
    <w:rsid w:val="006E2D1B"/>
    <w:rsid w:val="007051FE"/>
    <w:rsid w:val="007362D5"/>
    <w:rsid w:val="007470D4"/>
    <w:rsid w:val="00775274"/>
    <w:rsid w:val="00792251"/>
    <w:rsid w:val="00795723"/>
    <w:rsid w:val="00803662"/>
    <w:rsid w:val="00805ADF"/>
    <w:rsid w:val="00821BA3"/>
    <w:rsid w:val="00825D87"/>
    <w:rsid w:val="008475A3"/>
    <w:rsid w:val="00862951"/>
    <w:rsid w:val="00873AD9"/>
    <w:rsid w:val="008861B0"/>
    <w:rsid w:val="008A680D"/>
    <w:rsid w:val="008F1632"/>
    <w:rsid w:val="0090201B"/>
    <w:rsid w:val="00904532"/>
    <w:rsid w:val="009074EA"/>
    <w:rsid w:val="0091441F"/>
    <w:rsid w:val="009369A0"/>
    <w:rsid w:val="009461D7"/>
    <w:rsid w:val="00965B2A"/>
    <w:rsid w:val="009955E2"/>
    <w:rsid w:val="009A73BD"/>
    <w:rsid w:val="009A778D"/>
    <w:rsid w:val="009B70F6"/>
    <w:rsid w:val="009D4A71"/>
    <w:rsid w:val="009E66E8"/>
    <w:rsid w:val="009F3E88"/>
    <w:rsid w:val="00A01AA8"/>
    <w:rsid w:val="00A067FF"/>
    <w:rsid w:val="00A10106"/>
    <w:rsid w:val="00A168FA"/>
    <w:rsid w:val="00A16F49"/>
    <w:rsid w:val="00A45318"/>
    <w:rsid w:val="00A53045"/>
    <w:rsid w:val="00A56C94"/>
    <w:rsid w:val="00A902F8"/>
    <w:rsid w:val="00A9034F"/>
    <w:rsid w:val="00AA15D8"/>
    <w:rsid w:val="00AA577F"/>
    <w:rsid w:val="00AB3DC0"/>
    <w:rsid w:val="00AB7453"/>
    <w:rsid w:val="00AC125B"/>
    <w:rsid w:val="00AC56BF"/>
    <w:rsid w:val="00AC72BA"/>
    <w:rsid w:val="00AE23B8"/>
    <w:rsid w:val="00AF2162"/>
    <w:rsid w:val="00B218D2"/>
    <w:rsid w:val="00B21FBB"/>
    <w:rsid w:val="00B259AB"/>
    <w:rsid w:val="00B33B43"/>
    <w:rsid w:val="00B53A6B"/>
    <w:rsid w:val="00B53EF6"/>
    <w:rsid w:val="00B57A0C"/>
    <w:rsid w:val="00B60F34"/>
    <w:rsid w:val="00B72FC7"/>
    <w:rsid w:val="00B82210"/>
    <w:rsid w:val="00BB546D"/>
    <w:rsid w:val="00BB55C8"/>
    <w:rsid w:val="00BB63D0"/>
    <w:rsid w:val="00BC00EE"/>
    <w:rsid w:val="00BE6855"/>
    <w:rsid w:val="00BF242F"/>
    <w:rsid w:val="00C0482C"/>
    <w:rsid w:val="00C229F5"/>
    <w:rsid w:val="00C30C28"/>
    <w:rsid w:val="00C35231"/>
    <w:rsid w:val="00C42E9F"/>
    <w:rsid w:val="00C648AB"/>
    <w:rsid w:val="00C66EF0"/>
    <w:rsid w:val="00C82EA3"/>
    <w:rsid w:val="00C85F1D"/>
    <w:rsid w:val="00CA208B"/>
    <w:rsid w:val="00CA4E11"/>
    <w:rsid w:val="00CB0633"/>
    <w:rsid w:val="00CB6B1D"/>
    <w:rsid w:val="00CC2410"/>
    <w:rsid w:val="00CD2EE5"/>
    <w:rsid w:val="00CE319E"/>
    <w:rsid w:val="00CE5049"/>
    <w:rsid w:val="00D00DD3"/>
    <w:rsid w:val="00D06B5F"/>
    <w:rsid w:val="00D1712D"/>
    <w:rsid w:val="00D4045F"/>
    <w:rsid w:val="00D406DB"/>
    <w:rsid w:val="00D706CF"/>
    <w:rsid w:val="00D8076A"/>
    <w:rsid w:val="00D824DF"/>
    <w:rsid w:val="00D96C69"/>
    <w:rsid w:val="00DA23D0"/>
    <w:rsid w:val="00DB4DA6"/>
    <w:rsid w:val="00DC158F"/>
    <w:rsid w:val="00DC30FC"/>
    <w:rsid w:val="00DD35F0"/>
    <w:rsid w:val="00E00F5A"/>
    <w:rsid w:val="00E22CBB"/>
    <w:rsid w:val="00E31AA8"/>
    <w:rsid w:val="00E40D85"/>
    <w:rsid w:val="00E4297E"/>
    <w:rsid w:val="00E44C8F"/>
    <w:rsid w:val="00E55A13"/>
    <w:rsid w:val="00E612D5"/>
    <w:rsid w:val="00E64AAF"/>
    <w:rsid w:val="00E7216E"/>
    <w:rsid w:val="00E860EE"/>
    <w:rsid w:val="00E87957"/>
    <w:rsid w:val="00EA209E"/>
    <w:rsid w:val="00EC3F30"/>
    <w:rsid w:val="00EE5C14"/>
    <w:rsid w:val="00EE72E9"/>
    <w:rsid w:val="00F235DB"/>
    <w:rsid w:val="00F53D0B"/>
    <w:rsid w:val="00F64CAC"/>
    <w:rsid w:val="00F73C82"/>
    <w:rsid w:val="00F93C55"/>
    <w:rsid w:val="00F93CE6"/>
    <w:rsid w:val="00FB4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8586A"/>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3020"/>
    <w:pPr>
      <w:spacing w:line="480" w:lineRule="auto"/>
      <w:ind w:firstLine="720"/>
    </w:pPr>
    <w:rPr>
      <w:kern w:val="2"/>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4"/>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uiPriority w:val="1"/>
    <w:qFormat/>
    <w:rPr>
      <w:rFonts w:asciiTheme="majorHAnsi" w:eastAsiaTheme="majorEastAsia" w:hAnsiTheme="majorHAnsi" w:cstheme="majorBidi"/>
      <w:kern w:val="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qFormat/>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Pr>
      <w:kern w:val="2"/>
      <w:sz w:val="16"/>
      <w:szCs w:val="16"/>
    </w:rPr>
  </w:style>
  <w:style w:type="character" w:customStyle="1" w:styleId="BodyTextFirstIndentChar">
    <w:name w:val="Body Text First Indent Char"/>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Pr>
      <w:kern w:val="2"/>
      <w:sz w:val="16"/>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Pr>
      <w:kern w:val="2"/>
      <w:sz w:val="20"/>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Pr>
      <w:rFonts w:ascii="Segoe UI" w:hAnsi="Segoe UI" w:cs="Segoe UI"/>
      <w:kern w:val="2"/>
      <w:sz w:val="16"/>
      <w:szCs w:val="16"/>
    </w:rPr>
  </w:style>
  <w:style w:type="character" w:customStyle="1" w:styleId="E-mailSignatureChar">
    <w:name w:val="E-mail Signature Char"/>
    <w:basedOn w:val="DefaultParagraphFont"/>
    <w:uiPriority w:val="99"/>
    <w:semiHidden/>
    <w:qFormat/>
    <w:rPr>
      <w:kern w:val="2"/>
    </w:rPr>
  </w:style>
  <w:style w:type="character" w:customStyle="1" w:styleId="FootnoteTextChar">
    <w:name w:val="Footnote Text Char"/>
    <w:basedOn w:val="DefaultParagraphFont"/>
    <w:link w:val="FootnoteText"/>
    <w:uiPriority w:val="99"/>
    <w:semiHidden/>
    <w:qFormat/>
    <w:rPr>
      <w:kern w:val="2"/>
      <w:sz w:val="20"/>
      <w:szCs w:val="20"/>
    </w:rPr>
  </w:style>
  <w:style w:type="character" w:customStyle="1" w:styleId="FooterChar">
    <w:name w:val="Footer Char"/>
    <w:basedOn w:val="DefaultParagraphFont"/>
    <w:link w:val="Footer"/>
    <w:uiPriority w:val="99"/>
    <w:qFormat/>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kern w:val="2"/>
      <w:sz w:val="21"/>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Pr>
      <w:rFonts w:ascii="Consolas" w:hAnsi="Consolas" w:cs="Consolas"/>
      <w:kern w:val="2"/>
      <w:sz w:val="20"/>
      <w:szCs w:val="20"/>
    </w:rPr>
  </w:style>
  <w:style w:type="character" w:customStyle="1" w:styleId="IntenseQuoteChar">
    <w:name w:val="Intense Quote Char"/>
    <w:basedOn w:val="DefaultParagraphFont"/>
    <w:link w:val="IntenseQuote"/>
    <w:uiPriority w:val="30"/>
    <w:semiHidden/>
    <w:qFormat/>
    <w:rPr>
      <w:i/>
      <w:iCs/>
      <w:color w:val="DDDDDD" w:themeColor="accent1"/>
      <w:kern w:val="2"/>
    </w:rPr>
  </w:style>
  <w:style w:type="character" w:customStyle="1" w:styleId="MacroTextChar">
    <w:name w:val="Macro Text Char"/>
    <w:basedOn w:val="DefaultParagraphFont"/>
    <w:link w:val="MacroText"/>
    <w:uiPriority w:val="99"/>
    <w:semiHidden/>
    <w:qFormat/>
    <w:rPr>
      <w:rFonts w:ascii="Consolas" w:hAnsi="Consolas" w:cs="Consolas"/>
      <w:kern w:val="2"/>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Pr>
      <w:rFonts w:ascii="Consolas" w:hAnsi="Consolas" w:cs="Consolas"/>
      <w:kern w:val="2"/>
      <w:sz w:val="21"/>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Pr>
      <w:vertAlign w:val="superscript"/>
    </w:rPr>
  </w:style>
  <w:style w:type="character" w:customStyle="1" w:styleId="InternetLink">
    <w:name w:val="Internet 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qFormat/>
    <w:rsid w:val="00865587"/>
    <w:rPr>
      <w:color w:val="919191" w:themeColor="followedHyperlink"/>
      <w:u w:val="single"/>
    </w:rPr>
  </w:style>
  <w:style w:type="character" w:customStyle="1" w:styleId="current-selection">
    <w:name w:val="current-selection"/>
    <w:basedOn w:val="DefaultParagraphFont"/>
    <w:qFormat/>
    <w:rsid w:val="00C664B6"/>
  </w:style>
  <w:style w:type="character" w:customStyle="1" w:styleId="a">
    <w:name w:val="_"/>
    <w:basedOn w:val="DefaultParagraphFont"/>
    <w:qFormat/>
    <w:rsid w:val="00C664B6"/>
  </w:style>
  <w:style w:type="character" w:customStyle="1" w:styleId="titleauthoretc">
    <w:name w:val="titleauthoretc"/>
    <w:basedOn w:val="DefaultParagraphFont"/>
    <w:qFormat/>
    <w:rsid w:val="000D7D93"/>
  </w:style>
  <w:style w:type="character" w:customStyle="1" w:styleId="article-headermeta-info-label">
    <w:name w:val="article-header__meta-info-label"/>
    <w:basedOn w:val="DefaultParagraphFont"/>
    <w:qFormat/>
    <w:rsid w:val="00547A4F"/>
  </w:style>
  <w:style w:type="character" w:customStyle="1" w:styleId="article-headermeta-info-data">
    <w:name w:val="article-header__meta-info-data"/>
    <w:basedOn w:val="DefaultParagraphFont"/>
    <w:qFormat/>
    <w:rsid w:val="00547A4F"/>
  </w:style>
  <w:style w:type="character" w:styleId="CommentReference">
    <w:name w:val="annotation reference"/>
    <w:basedOn w:val="DefaultParagraphFont"/>
    <w:uiPriority w:val="99"/>
    <w:semiHidden/>
    <w:unhideWhenUsed/>
    <w:qFormat/>
    <w:rsid w:val="008105FC"/>
    <w:rPr>
      <w:sz w:val="18"/>
      <w:szCs w:val="18"/>
    </w:rPr>
  </w:style>
  <w:style w:type="character" w:customStyle="1" w:styleId="medium-normal">
    <w:name w:val="medium-normal"/>
    <w:basedOn w:val="DefaultParagraphFont"/>
    <w:qFormat/>
    <w:rsid w:val="00C27A97"/>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Times New Roman"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eastAsia="Times New Roman" w:cs="Times New Roman"/>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rFonts w:eastAsia="Times New Roman" w:cs="Times New Roman"/>
      <w:color w:val="222222"/>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customStyle="1" w:styleId="Index">
    <w:name w:val="Index"/>
    <w:basedOn w:val="Normal"/>
    <w:qFormat/>
    <w:pPr>
      <w:suppressLineNumbers/>
    </w:p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paragraph" w:styleId="NoSpacing">
    <w:name w:val="No Spacing"/>
    <w:uiPriority w:val="2"/>
    <w:qFormat/>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pPr>
      <w:spacing w:line="240" w:lineRule="auto"/>
      <w:ind w:firstLine="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firstLine="0"/>
    </w:pPr>
    <w:rPr>
      <w:i/>
      <w:iCs/>
      <w:color w:val="DDDDDD" w:themeColor="accent1"/>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pPr>
      <w:spacing w:after="120"/>
      <w:ind w:firstLine="0"/>
    </w:pPr>
    <w:rPr>
      <w:sz w:val="16"/>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pPr>
      <w:spacing w:after="120"/>
      <w:ind w:left="360" w:firstLine="0"/>
    </w:pPr>
    <w:rPr>
      <w:sz w:val="16"/>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pPr>
      <w:spacing w:line="240" w:lineRule="auto"/>
      <w:ind w:firstLine="0"/>
    </w:pPr>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pPr>
      <w:spacing w:line="240" w:lineRule="auto"/>
      <w:ind w:firstLine="0"/>
    </w:pPr>
    <w:rPr>
      <w:rFonts w:ascii="Segoe UI" w:hAnsi="Segoe UI" w:cs="Segoe UI"/>
      <w:sz w:val="16"/>
      <w:szCs w:val="16"/>
    </w:rPr>
  </w:style>
  <w:style w:type="paragraph" w:styleId="E-mailSignature">
    <w:name w:val="E-mail Signature"/>
    <w:basedOn w:val="Normal"/>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pPr>
      <w:spacing w:line="240" w:lineRule="auto"/>
      <w:ind w:firstLine="0"/>
    </w:pPr>
    <w:rPr>
      <w:rFonts w:ascii="Consolas" w:hAnsi="Consolas" w:cs="Consolas"/>
      <w:sz w:val="20"/>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Normal"/>
    <w:uiPriority w:val="99"/>
    <w:semiHidden/>
    <w:unhideWhenUsed/>
    <w:qFormat/>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firstLine="0"/>
      <w:jc w:val="center"/>
    </w:pPr>
    <w:rPr>
      <w:i/>
      <w:iCs/>
      <w:color w:val="DDDDDD" w:themeColor="accent1"/>
    </w:r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Number">
    <w:name w:val="List Number"/>
    <w:basedOn w:val="Normal"/>
    <w:uiPriority w:val="9"/>
    <w:unhideWhenUsed/>
    <w:qFormat/>
    <w:pPr>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nhideWhenUsed/>
    <w:qFormat/>
    <w:pPr>
      <w:ind w:left="720" w:firstLine="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
      <w:sz w:val="20"/>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pPr>
      <w:spacing w:line="240" w:lineRule="auto"/>
      <w:ind w:firstLine="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4"/>
    <w:qFormat/>
    <w:pPr>
      <w:spacing w:before="240"/>
      <w:ind w:firstLine="0"/>
      <w:contextualSpacing/>
    </w:pPr>
  </w:style>
  <w:style w:type="paragraph" w:customStyle="1" w:styleId="Normaalweb">
    <w:name w:val="Normaal (web)"/>
    <w:basedOn w:val="Normal"/>
    <w:next w:val="Normal"/>
    <w:qFormat/>
    <w:rsid w:val="00C16C66"/>
    <w:pPr>
      <w:spacing w:line="240" w:lineRule="auto"/>
      <w:ind w:firstLine="0"/>
    </w:pPr>
    <w:rPr>
      <w:rFonts w:ascii="AFLEMP+Arial" w:eastAsia="Calibri" w:hAnsi="AFLEMP+Arial" w:cs="Times New Roman"/>
      <w:kern w:val="0"/>
      <w:lang w:eastAsia="en-US"/>
    </w:rPr>
  </w:style>
  <w:style w:type="paragraph" w:styleId="Revision">
    <w:name w:val="Revision"/>
    <w:uiPriority w:val="99"/>
    <w:semiHidden/>
    <w:qFormat/>
    <w:rsid w:val="009A01AF"/>
    <w:rPr>
      <w:kern w:val="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package" Target="embeddings/Microsoft_Word_Document.docx"/><Relationship Id="rId26" Type="http://schemas.openxmlformats.org/officeDocument/2006/relationships/hyperlink" Target="https://doi.org/10.1016/0167-8760(89)90018-4" TargetMode="External"/><Relationship Id="rId39" Type="http://schemas.openxmlformats.org/officeDocument/2006/relationships/hyperlink" Target="https://doi.org/10.1016/S0022-3999(97)00004-4" TargetMode="External"/><Relationship Id="rId21" Type="http://schemas.openxmlformats.org/officeDocument/2006/relationships/hyperlink" Target="https://doi.org/10.1016/j.neulet.2008.06.024" TargetMode="External"/><Relationship Id="rId34" Type="http://schemas.openxmlformats.org/officeDocument/2006/relationships/hyperlink" Target="http://dx.doi.org/10.1080/0097840X.1980.9936094" TargetMode="External"/><Relationship Id="rId42" Type="http://schemas.openxmlformats.org/officeDocument/2006/relationships/hyperlink" Target="https://doi.org/10.1093/sleep/20.2.160" TargetMode="External"/><Relationship Id="rId47" Type="http://schemas.openxmlformats.org/officeDocument/2006/relationships/hyperlink" Target="https://doi.org/10.1177/1559827609351133"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dx.doi.org/10.3200/JOER.98.3.184-192" TargetMode="External"/><Relationship Id="rId11" Type="http://schemas.openxmlformats.org/officeDocument/2006/relationships/endnotes" Target="endnotes.xml"/><Relationship Id="rId24" Type="http://schemas.openxmlformats.org/officeDocument/2006/relationships/hyperlink" Target="https://doi.org/10.1007/BF00844860" TargetMode="External"/><Relationship Id="rId32" Type="http://schemas.openxmlformats.org/officeDocument/2006/relationships/hyperlink" Target="http://dx.doi.org/10.1016/j.smrv.2014.10.001" TargetMode="External"/><Relationship Id="rId37" Type="http://schemas.openxmlformats.org/officeDocument/2006/relationships/hyperlink" Target="http://psycnet.apa.org/doi/10.1037/0022-3514.89.6.852" TargetMode="External"/><Relationship Id="rId40" Type="http://schemas.openxmlformats.org/officeDocument/2006/relationships/hyperlink" Target="https://doi.org/10.1093/sleep/19.4.318" TargetMode="External"/><Relationship Id="rId45" Type="http://schemas.openxmlformats.org/officeDocument/2006/relationships/hyperlink" Target="http://psycnet.apa.org/doi/10.1521/scpq.19.2.93.33313" TargetMode="Externa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s://doi.org/10.1123/jsep.29.2.239" TargetMode="External"/><Relationship Id="rId28" Type="http://schemas.openxmlformats.org/officeDocument/2006/relationships/hyperlink" Target="http://psycnet.apa.org/doi/10.1037/0021-9010.82.2.221" TargetMode="External"/><Relationship Id="rId36" Type="http://schemas.openxmlformats.org/officeDocument/2006/relationships/hyperlink" Target="http://psycnet.apa.org/doi/10.1037/a0026871" TargetMode="External"/><Relationship Id="rId49" Type="http://schemas.openxmlformats.org/officeDocument/2006/relationships/hyperlink" Target="http://dx.doi.org/10.1037/tra0000017" TargetMode="External"/><Relationship Id="rId10" Type="http://schemas.openxmlformats.org/officeDocument/2006/relationships/footnotes" Target="footnotes.xml"/><Relationship Id="rId19" Type="http://schemas.openxmlformats.org/officeDocument/2006/relationships/hyperlink" Target="https://www.ncbi.nlm.nih.gov/pmc/articles/PMC1978335/" TargetMode="External"/><Relationship Id="rId31" Type="http://schemas.openxmlformats.org/officeDocument/2006/relationships/hyperlink" Target="https://doi.org/10.1093/sleep/11.6.528" TargetMode="External"/><Relationship Id="rId44" Type="http://schemas.openxmlformats.org/officeDocument/2006/relationships/hyperlink" Target="http://psycnet.apa.org/doi/10.1037/0022-0663.85.4.571"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doi.org/10.1016/j.biopsycho.2005.11.002" TargetMode="External"/><Relationship Id="rId27" Type="http://schemas.openxmlformats.org/officeDocument/2006/relationships/hyperlink" Target="https://doi.org/10.1016/j.brainresrev.2006.01.002" TargetMode="External"/><Relationship Id="rId30" Type="http://schemas.openxmlformats.org/officeDocument/2006/relationships/hyperlink" Target="https://doi.org/10.2466/pms.1999.88.3c.1095" TargetMode="External"/><Relationship Id="rId35" Type="http://schemas.openxmlformats.org/officeDocument/2006/relationships/hyperlink" Target="https://doi.org/10.3102/00028312037001153" TargetMode="External"/><Relationship Id="rId43" Type="http://schemas.openxmlformats.org/officeDocument/2006/relationships/hyperlink" Target="https://doi.org/10.15288/jsad.2009.70.355" TargetMode="External"/><Relationship Id="rId48" Type="http://schemas.openxmlformats.org/officeDocument/2006/relationships/hyperlink" Target="http://psycnet.apa.org/doi/10.1037/0894-4105.21.6.787" TargetMode="External"/><Relationship Id="rId8" Type="http://schemas.openxmlformats.org/officeDocument/2006/relationships/settings" Target="settings.xml"/><Relationship Id="rId51" Type="http://schemas.microsoft.com/office/2011/relationships/people" Target="people.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emf"/><Relationship Id="rId25" Type="http://schemas.openxmlformats.org/officeDocument/2006/relationships/hyperlink" Target="https://doi.org/10.1016/j.sleep.2006.12.002" TargetMode="External"/><Relationship Id="rId33" Type="http://schemas.openxmlformats.org/officeDocument/2006/relationships/hyperlink" Target="https://doi.org/10.1177/1090198107313481" TargetMode="External"/><Relationship Id="rId38" Type="http://schemas.openxmlformats.org/officeDocument/2006/relationships/hyperlink" Target="https://doi.org/10.1123/jpah.4.4.496" TargetMode="External"/><Relationship Id="rId46" Type="http://schemas.openxmlformats.org/officeDocument/2006/relationships/hyperlink" Target="https://doi.org/10.1093/sleep/30.9.1213" TargetMode="External"/><Relationship Id="rId20" Type="http://schemas.openxmlformats.org/officeDocument/2006/relationships/hyperlink" Target="http://dx.doi.org/10.1016/j.cpr.2005.04.007" TargetMode="External"/><Relationship Id="rId41" Type="http://schemas.openxmlformats.org/officeDocument/2006/relationships/hyperlink" Target="https://doi.org/10.1093/sleep/21.8.861"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Effects of stress, Sleep Hygiene, and exercise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018895C5-5BAF-874C-9B4A-98988CFF9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78</Pages>
  <Words>18949</Words>
  <Characters>108015</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Effects of Stress, Sleep Hygiene, and Exercise on 
Academic Engagement in Undergraduate Students</vt:lpstr>
    </vt:vector>
  </TitlesOfParts>
  <Company/>
  <LinksUpToDate>false</LinksUpToDate>
  <CharactersWithSpaces>126711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Stress, Sleep Hygiene, and Exercise on 
Academic Engagement in Undergraduate Students</dc:title>
  <dc:subject/>
  <dc:creator>laroche_dominic@hotmail.com</dc:creator>
  <dc:description/>
  <cp:lastModifiedBy>Nelson, Audrey R - (audreyn)</cp:lastModifiedBy>
  <cp:revision>168</cp:revision>
  <cp:lastPrinted>2018-04-30T21:09:00Z</cp:lastPrinted>
  <dcterms:created xsi:type="dcterms:W3CDTF">2018-03-08T03:34:00Z</dcterms:created>
  <dcterms:modified xsi:type="dcterms:W3CDTF">2018-05-04T03:10:00Z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