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443678">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7B7BBA">
      <w:pPr>
        <w:jc w:val="center"/>
      </w:pPr>
      <w:commentRangeStart w:id="0"/>
      <w:r>
        <w:lastRenderedPageBreak/>
        <w:t>ACKNOWLEDGEMENTS</w:t>
      </w:r>
      <w:commentRangeEnd w:id="0"/>
      <w:r w:rsidR="0033523B">
        <w:rPr>
          <w:rStyle w:val="CommentReference"/>
        </w:rPr>
        <w:commentReference w:id="0"/>
      </w:r>
    </w:p>
    <w:p w14:paraId="40EB8AE0" w14:textId="77777777" w:rsidR="00686FC6" w:rsidRDefault="001D6910" w:rsidP="001D6910">
      <w:r>
        <w:t xml:space="preserve">I am immensely grateful for the love and support I have received over the years from family and friends. </w:t>
      </w:r>
      <w:r w:rsidR="00FA7B23">
        <w:t xml:space="preserve"> Thanks are also due to my advisor, Michael Sulkowski</w:t>
      </w:r>
      <w:r w:rsidR="00E57B90">
        <w:t>,</w:t>
      </w:r>
      <w:r w:rsidR="00FA7B23">
        <w:t xml:space="preserve"> </w:t>
      </w:r>
      <w:r w:rsidR="00686FC6">
        <w:t xml:space="preserve">whose guidance </w:t>
      </w:r>
    </w:p>
    <w:p w14:paraId="1D626520" w14:textId="77777777" w:rsidR="00686FC6" w:rsidRDefault="00FA7B23" w:rsidP="00686FC6">
      <w:pPr>
        <w:ind w:firstLine="0"/>
      </w:pPr>
      <w:r>
        <w:t xml:space="preserve">the members of my </w:t>
      </w:r>
      <w:r w:rsidR="009D5470">
        <w:t>committee, Jina Yoon and Michelle Perfect.</w:t>
      </w:r>
      <w:r>
        <w:t xml:space="preserve"> </w:t>
      </w:r>
      <w:r w:rsidR="001D6910">
        <w:t xml:space="preserve"> </w:t>
      </w:r>
      <w:ins w:id="1" w:author="Dominic LaRoche" w:date="2018-05-28T15:02:00Z">
        <w:r w:rsidR="00D36F0F">
          <w:t>Thank you for your guidance and support if</w:t>
        </w:r>
      </w:ins>
      <w:r w:rsidR="00D55424">
        <w:t xml:space="preserve"> </w:t>
      </w:r>
    </w:p>
    <w:p w14:paraId="58EC9BC5" w14:textId="62CE49F3" w:rsidR="007B7BBA" w:rsidRDefault="00206BC2" w:rsidP="00686FC6">
      <w:pPr>
        <w:ind w:firstLine="0"/>
      </w:pPr>
      <w:r>
        <w:t>Jennifer Kirkpatrick who gently, and sometimes not so gently</w:t>
      </w:r>
      <w:r w:rsidR="001D6910">
        <w:t>,</w:t>
      </w:r>
      <w:r>
        <w:t xml:space="preserve"> prodded me forward.</w:t>
      </w:r>
    </w:p>
    <w:p w14:paraId="0820B275" w14:textId="77777777" w:rsidR="007B7BBA" w:rsidRDefault="007B7BBA" w:rsidP="007B7BBA"/>
    <w:p w14:paraId="42B29AA0" w14:textId="77777777" w:rsidR="007B7BBA" w:rsidRDefault="007B7BBA">
      <w:pPr>
        <w:spacing w:line="240" w:lineRule="auto"/>
        <w:ind w:firstLine="0"/>
      </w:pPr>
      <w:r>
        <w:br w:type="page"/>
      </w:r>
    </w:p>
    <w:p w14:paraId="772118BD" w14:textId="77777777" w:rsidR="007B7BBA" w:rsidRDefault="007B7BBA" w:rsidP="007B7BBA">
      <w:pPr>
        <w:jc w:val="center"/>
      </w:pPr>
      <w:commentRangeStart w:id="2"/>
      <w:r>
        <w:lastRenderedPageBreak/>
        <w:t>DEDICATION</w:t>
      </w:r>
      <w:commentRangeEnd w:id="2"/>
      <w:r w:rsidR="0033523B">
        <w:rPr>
          <w:rStyle w:val="CommentReference"/>
        </w:rPr>
        <w:commentReference w:id="2"/>
      </w:r>
    </w:p>
    <w:p w14:paraId="2B006C4F" w14:textId="19131DC1" w:rsidR="005210E5" w:rsidRDefault="00CF4353" w:rsidP="007B7BBA">
      <w:pPr>
        <w:rPr>
          <w:rFonts w:ascii="TimesNewRomanPSMT" w:hAnsi="TimesNewRomanPSMT" w:cs="TimesNewRomanPSMT"/>
          <w:kern w:val="0"/>
        </w:rPr>
      </w:pPr>
      <w:r>
        <w:t xml:space="preserve">This dissertation is dedicated to my husband, Dominic LaRoche, </w:t>
      </w:r>
      <w:r w:rsidR="00206BC2">
        <w:t>and son, Sylvan.  Dominic’s</w:t>
      </w:r>
      <w:r>
        <w:t xml:space="preserve"> unyielding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 xml:space="preserve">TABLE OF </w:t>
      </w:r>
      <w:commentRangeStart w:id="3"/>
      <w:r w:rsidRPr="00811E5E">
        <w:rPr>
          <w:rFonts w:ascii="TimesNewRomanPSMT" w:hAnsi="TimesNewRomanPSMT" w:cs="TimesNewRomanPSMT"/>
          <w:b/>
          <w:kern w:val="0"/>
        </w:rPr>
        <w:t>CONTENTS</w:t>
      </w:r>
      <w:commentRangeEnd w:id="3"/>
      <w:r w:rsidR="004D43AA" w:rsidRPr="00811E5E">
        <w:rPr>
          <w:rStyle w:val="CommentReference"/>
          <w:b/>
        </w:rPr>
        <w:commentReference w:id="3"/>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5B1C6FB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45BC1272"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362D9845"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D11960">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64E87DA6" w:rsidR="00956FF3" w:rsidRDefault="00956FF3" w:rsidP="00D11960">
      <w:r>
        <w:tab/>
        <w:t>Macro Perspective………………………………………………………</w:t>
      </w:r>
      <w:r w:rsidR="00D3302D">
        <w:t>……</w:t>
      </w:r>
      <w:r>
        <w:t>…..</w:t>
      </w:r>
      <w:r w:rsidR="00D3302D">
        <w:t>12</w:t>
      </w:r>
    </w:p>
    <w:p w14:paraId="532D8F31" w14:textId="15FB10AC" w:rsidR="00956FF3" w:rsidRDefault="00956FF3" w:rsidP="00D11960">
      <w:r>
        <w:tab/>
        <w:t>Micro Perspective……………………………………………………………</w:t>
      </w:r>
      <w:r w:rsidR="005314F6">
        <w:t>…..13</w:t>
      </w:r>
    </w:p>
    <w:p w14:paraId="696D0750" w14:textId="5E125792" w:rsidR="00D11960" w:rsidRDefault="00956FF3" w:rsidP="00956FF3">
      <w:r w:rsidRPr="00956FF3">
        <w:t>Why does Engagement Matter?</w:t>
      </w:r>
      <w:r w:rsidR="00D11960">
        <w:rPr>
          <w:rFonts w:eastAsia="Times New Roman" w:cs="Times New Roman"/>
          <w:kern w:val="0"/>
          <w:lang w:eastAsia="en-US"/>
        </w:rPr>
        <w:t>……………………………………………...</w:t>
      </w:r>
      <w:r w:rsidR="000D1187">
        <w:rPr>
          <w:rFonts w:eastAsia="Times New Roman" w:cs="Times New Roman"/>
          <w:kern w:val="0"/>
          <w:lang w:eastAsia="en-US"/>
        </w:rPr>
        <w:t>.............</w:t>
      </w:r>
      <w:r w:rsidR="005314F6">
        <w:rPr>
          <w:rFonts w:eastAsia="Times New Roman" w:cs="Times New Roman"/>
          <w:kern w:val="0"/>
          <w:lang w:eastAsia="en-US"/>
        </w:rPr>
        <w:t>....14</w:t>
      </w:r>
    </w:p>
    <w:p w14:paraId="16BE7AB5" w14:textId="29078AF5"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5314F6">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B926E8">
      <w:r>
        <w:tab/>
        <w:t>Sleep Hygiene…………………………………………………………</w:t>
      </w:r>
      <w:r w:rsidR="005314F6">
        <w:t>………...</w:t>
      </w:r>
      <w:r>
        <w:t>.</w:t>
      </w:r>
      <w:r w:rsidR="00C546D5">
        <w:t>18</w:t>
      </w:r>
    </w:p>
    <w:p w14:paraId="2B7D454C" w14:textId="5AC6DF28" w:rsidR="000D1187" w:rsidRDefault="000D1187" w:rsidP="00B926E8">
      <w:r>
        <w:tab/>
      </w:r>
      <w:r>
        <w:tab/>
        <w:t>ABCs of SLEEPING…………………………………………………</w:t>
      </w:r>
      <w:r w:rsidR="00C546D5">
        <w:t>….18</w:t>
      </w:r>
    </w:p>
    <w:p w14:paraId="2EB3DE9E" w14:textId="1A6BEF3B" w:rsidR="00B926E8" w:rsidRDefault="00B926E8" w:rsidP="00B926E8">
      <w:r>
        <w:tab/>
        <w:t>Exercise……………………………………………………………</w:t>
      </w:r>
      <w:r w:rsidR="00C546D5">
        <w:t>…………….19</w:t>
      </w:r>
    </w:p>
    <w:p w14:paraId="3815130D" w14:textId="63DA6F0C"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pPr>
        <w:spacing w:line="240" w:lineRule="auto"/>
        <w:ind w:firstLine="0"/>
        <w:rPr>
          <w:rFonts w:eastAsia="Times New Roman" w:cs="Times New Roman"/>
          <w:kern w:val="0"/>
          <w:lang w:eastAsia="en-US"/>
        </w:rPr>
      </w:pPr>
    </w:p>
    <w:p w14:paraId="52B495FF" w14:textId="34B5DC23"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740DAE0"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A65E0">
        <w:rPr>
          <w:rFonts w:eastAsia="Times New Roman" w:cs="Times New Roman"/>
          <w:i/>
          <w:kern w:val="0"/>
          <w:lang w:eastAsia="en-US"/>
        </w:rPr>
        <w:t xml:space="preserve">: </w:t>
      </w:r>
      <w:r w:rsidR="004A65E0" w:rsidRPr="006E497C">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A22B08" w:rsidRDefault="00A22B08" w:rsidP="00A22B08">
      <w:pPr>
        <w:autoSpaceDE w:val="0"/>
        <w:autoSpaceDN w:val="0"/>
        <w:adjustRightInd w:val="0"/>
        <w:ind w:firstLine="0"/>
        <w:jc w:val="center"/>
        <w:rPr>
          <w:rFonts w:ascii="Times New Roman" w:hAnsi="Times New Roman" w:cs="Times New Roman"/>
          <w:b/>
          <w:kern w:val="0"/>
        </w:rPr>
      </w:pPr>
      <w:commentRangeStart w:id="4"/>
      <w:r w:rsidRPr="00A22B08">
        <w:rPr>
          <w:rFonts w:ascii="Times New Roman" w:hAnsi="Times New Roman" w:cs="Times New Roman"/>
          <w:b/>
          <w:kern w:val="0"/>
        </w:rPr>
        <w:lastRenderedPageBreak/>
        <w:t>ABSTRACT</w:t>
      </w:r>
      <w:commentRangeEnd w:id="4"/>
      <w:r w:rsidR="00C436D1">
        <w:rPr>
          <w:rStyle w:val="CommentReference"/>
        </w:rPr>
        <w:commentReference w:id="4"/>
      </w:r>
    </w:p>
    <w:p w14:paraId="78FA80E7" w14:textId="74E2DC4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engagement is important for the ultimate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the strongest and most significant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 xml:space="preserve">Contrary to the hypothesis </w:t>
      </w:r>
      <w:r w:rsidR="004433F8">
        <w:rPr>
          <w:rFonts w:ascii="Times New Roman" w:eastAsia="Times New Roman" w:hAnsi="Times New Roman" w:cs="Times New Roman"/>
          <w:color w:val="222222"/>
        </w:rPr>
        <w:t>related to the effects of stress pro</w:t>
      </w:r>
      <w:r w:rsidR="00C02A14">
        <w:rPr>
          <w:rFonts w:ascii="Times New Roman" w:eastAsia="Times New Roman" w:hAnsi="Times New Roman" w:cs="Times New Roman"/>
          <w:color w:val="222222"/>
        </w:rPr>
        <w:t>posed in this study, stress was seen to have a positive impact on participation/interaction engagement</w:t>
      </w:r>
      <w:r w:rsidR="004433F8">
        <w:rPr>
          <w:rFonts w:ascii="Times New Roman" w:eastAsia="Times New Roman" w:hAnsi="Times New Roman" w:cs="Times New Roman"/>
          <w:color w:val="222222"/>
        </w:rPr>
        <w:t xml:space="preserve"> in this model</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resulting in</w:t>
      </w:r>
      <w:r w:rsidR="00C02A14">
        <w:rPr>
          <w:rFonts w:ascii="Times New Roman" w:eastAsia="Times New Roman" w:hAnsi="Times New Roman" w:cs="Times New Roman"/>
          <w:color w:val="222222"/>
        </w:rPr>
        <w:t xml:space="preserve"> the moderating effect of p</w:t>
      </w:r>
      <w:r w:rsidR="009A4A55">
        <w:rPr>
          <w:rFonts w:ascii="Times New Roman" w:eastAsia="Times New Roman" w:hAnsi="Times New Roman" w:cs="Times New Roman"/>
          <w:color w:val="222222"/>
        </w:rPr>
        <w:t xml:space="preserve">hysical activity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5"/>
      <w:r>
        <w:t xml:space="preserve">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xml:space="preserve">, looking at the more </w:t>
      </w:r>
      <w:commentRangeStart w:id="6"/>
      <w:r w:rsidR="00152334">
        <w:rPr>
          <w:color w:val="000000" w:themeColor="text1"/>
        </w:rPr>
        <w:t>intrinsic</w:t>
      </w:r>
      <w:commentRangeEnd w:id="6"/>
      <w:r w:rsidR="00E309BE">
        <w:rPr>
          <w:rStyle w:val="CommentReference"/>
        </w:rPr>
        <w:commentReference w:id="6"/>
      </w:r>
      <w:r w:rsidR="00152334">
        <w:rPr>
          <w:color w:val="000000" w:themeColor="text1"/>
        </w:rPr>
        <w:t xml:space="preserve">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5"/>
      <w:r w:rsidR="00E309BE">
        <w:rPr>
          <w:rStyle w:val="CommentReference"/>
        </w:rPr>
        <w:commentReference w:id="5"/>
      </w:r>
      <w:r>
        <w:rPr>
          <w:color w:val="000000" w:themeColor="text1"/>
        </w:rPr>
        <w:t xml:space="preserve">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Crandall, Preisler, &amp; Aussprung,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Brown et al., 2001;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commentRangeStart w:id="7"/>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(Allen et al., 2016).</w:t>
      </w:r>
      <w:commentRangeEnd w:id="7"/>
      <w:r w:rsidR="00B02EE2">
        <w:rPr>
          <w:rStyle w:val="CommentReference"/>
        </w:rPr>
        <w:commentReference w:id="7"/>
      </w:r>
      <w:r w:rsidR="00076D89">
        <w:t xml:space="preserve"> </w:t>
      </w:r>
      <w:commentRangeStart w:id="8"/>
      <w:r w:rsidR="00B52CE5">
        <w:t>This</w:t>
      </w:r>
      <w:commentRangeEnd w:id="8"/>
      <w:r w:rsidR="00683855">
        <w:rPr>
          <w:rStyle w:val="CommentReference"/>
        </w:rPr>
        <w:commentReference w:id="8"/>
      </w:r>
      <w:r w:rsidR="00B52CE5">
        <w:t xml:space="preserve">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229C1466"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One study on the benefits of exercise by Manger and Motta (2005)</w:t>
      </w:r>
      <w:r w:rsidR="004F35FD">
        <w:rPr>
          <w:rFonts w:eastAsia="Times New Roman" w:cs="Times New Roman"/>
          <w:color w:val="000000"/>
          <w:kern w:val="0"/>
          <w:lang w:eastAsia="en-US"/>
        </w:rPr>
        <w:t xml:space="preserve"> </w:t>
      </w:r>
      <w:r w:rsidR="004F35FD">
        <w:rPr>
          <w:rFonts w:eastAsia="Times New Roman" w:cs="Times New Roman"/>
          <w:color w:val="000000"/>
          <w:kern w:val="0"/>
          <w:lang w:eastAsia="en-US"/>
        </w:rPr>
        <w:lastRenderedPageBreak/>
        <w:t>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14202EE3"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 xml:space="preserve">Fedewa &amp; Ahn,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activity at least three times per week (Fedewa &amp; Ahn,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9"/>
      <w:r w:rsidR="00A27BF8">
        <w:t>Although the literature</w:t>
      </w:r>
      <w:r w:rsidR="00A53452">
        <w:t xml:space="preserve"> indicates the most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w:t>
      </w:r>
      <w:commentRangeStart w:id="10"/>
      <w:r w:rsidR="007E48F0">
        <w:t>minutes</w:t>
      </w:r>
      <w:commentRangeEnd w:id="10"/>
      <w:r w:rsidR="00A53452">
        <w:rPr>
          <w:rStyle w:val="CommentReference"/>
        </w:rPr>
        <w:commentReference w:id="10"/>
      </w:r>
      <w:r w:rsidR="007E48F0">
        <w:t xml:space="preserve"> of daily aerobic activity</w:t>
      </w:r>
      <w:r w:rsidR="00A27BF8" w:rsidRPr="00A27BF8">
        <w:rPr>
          <w:rFonts w:cstheme="majorHAnsi"/>
          <w:color w:val="000000"/>
          <w:kern w:val="0"/>
        </w:rPr>
        <w:t xml:space="preserve"> </w:t>
      </w:r>
      <w:r w:rsidR="00A27BF8">
        <w:rPr>
          <w:rFonts w:cstheme="majorHAnsi"/>
          <w:color w:val="000000"/>
          <w:kern w:val="0"/>
        </w:rPr>
        <w:t>(Galper et al., 2006).</w:t>
      </w:r>
      <w:commentRangeEnd w:id="9"/>
      <w:r w:rsidR="00340A20">
        <w:rPr>
          <w:rStyle w:val="CommentReference"/>
        </w:rPr>
        <w:commentReference w:id="9"/>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w:t>
      </w:r>
      <w:r w:rsidR="004F35FD">
        <w:lastRenderedPageBreak/>
        <w:t xml:space="preserve">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w:t>
      </w:r>
      <w:r w:rsidR="008B026C">
        <w:lastRenderedPageBreak/>
        <w:t xml:space="preserve">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18A1636C"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 Suldo, 2002</w:t>
      </w:r>
      <w:r w:rsidR="00395265">
        <w:t xml:space="preserve">, </w:t>
      </w:r>
      <w:r w:rsidR="0001365C">
        <w:t>Suldo &amp; Huebner, 2004</w:t>
      </w:r>
      <w:r>
        <w:t>), psychopathology and poor mental health (</w:t>
      </w:r>
      <w:r w:rsidR="00563C6C">
        <w:rPr>
          <w:color w:val="000000" w:themeColor="text1"/>
        </w:rPr>
        <w:t>Furniss, Beyer,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McKnight, Huebner, Suldo, 2002; Suldo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depression, Sherina, Rampal, and Kaneson (2004</w:t>
      </w:r>
      <w:r w:rsidR="0030202D">
        <w:t>) noted that symptoms of stress reported in undergraduate medical students also included problems sleeping due to their worrying.</w:t>
      </w:r>
    </w:p>
    <w:p w14:paraId="4E7FBFD9" w14:textId="30A4BB82"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xml:space="preserve">), and the majority of </w:t>
      </w:r>
      <w:r w:rsidR="007B798E">
        <w:lastRenderedPageBreak/>
        <w:t>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w:t>
      </w:r>
      <w:r>
        <w:rPr>
          <w:color w:val="000000" w:themeColor="text1"/>
        </w:rPr>
        <w:lastRenderedPageBreak/>
        <w:t>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Preisler, and Aussprung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w:t>
      </w:r>
      <w:r>
        <w:lastRenderedPageBreak/>
        <w:t xml:space="preserve">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Gilbert &amp; Weaver, 2010; Orzech, Salafsky,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w:t>
      </w:r>
      <w:r>
        <w:lastRenderedPageBreak/>
        <w:t>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2001; Crowley, Acebo, &amp; Carskadon, 2007).  Pair</w:t>
      </w:r>
      <w:r w:rsidR="00FA54AF">
        <w:t xml:space="preserve">ed </w:t>
      </w:r>
      <w:r>
        <w:t xml:space="preserve">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2010; Orzech, Salafsky,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w:t>
      </w:r>
      <w:r>
        <w:lastRenderedPageBreak/>
        <w:t xml:space="preserve">focus because of sleep loss.  </w:t>
      </w:r>
      <w:r w:rsidR="00FA54AF">
        <w:t>In the same study however, r</w:t>
      </w:r>
      <w:r>
        <w:t>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xml:space="preserve">).  There </w:t>
      </w:r>
      <w:r>
        <w:lastRenderedPageBreak/>
        <w:t>are various steps we can take to optimize our sleep and improve aspects of functioning that benefit from adequate sleep.</w:t>
      </w:r>
    </w:p>
    <w:p w14:paraId="5C997E9D" w14:textId="4A8616BF" w:rsidR="005210E5" w:rsidRDefault="004F35FD">
      <w:pPr>
        <w:rPr>
          <w:color w:val="FFC000"/>
        </w:rPr>
      </w:pPr>
      <w:r>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lastRenderedPageBreak/>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2D2CA04D" w14:textId="77777777" w:rsidR="000C74FF" w:rsidRDefault="000C74FF"/>
    <w:p w14:paraId="240E7EB8" w14:textId="77777777" w:rsidR="000C74FF" w:rsidRDefault="000C74FF"/>
    <w:p w14:paraId="5BF6CEF4" w14:textId="77777777" w:rsidR="005210E5" w:rsidRDefault="004F35FD">
      <w:pPr>
        <w:jc w:val="center"/>
        <w:rPr>
          <w:b/>
        </w:rPr>
      </w:pPr>
      <w:r>
        <w:rPr>
          <w:b/>
        </w:rPr>
        <w:lastRenderedPageBreak/>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w:t>
      </w:r>
      <w:r>
        <w:lastRenderedPageBreak/>
        <w:t xml:space="preserve">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w:t>
      </w:r>
      <w:r>
        <w:lastRenderedPageBreak/>
        <w:t>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w:t>
      </w:r>
      <w:r w:rsidR="0064753F">
        <w:lastRenderedPageBreak/>
        <w:t xml:space="preserve">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11"/>
      <w:r w:rsidRPr="001D51D3">
        <w:rPr>
          <w:rFonts w:ascii="Times New Roman" w:hAnsi="Times New Roman" w:cs="Times New Roman" w:hint="cs"/>
        </w:rPr>
        <w:t xml:space="preserve">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w:t>
      </w:r>
      <w:commentRangeStart w:id="12"/>
      <w:r w:rsidRPr="001D51D3">
        <w:rPr>
          <w:rFonts w:ascii="Times New Roman" w:hAnsi="Times New Roman" w:cs="Times New Roman" w:hint="cs"/>
        </w:rPr>
        <w:t>the</w:t>
      </w:r>
      <w:commentRangeEnd w:id="12"/>
      <w:r w:rsidR="009F29DC">
        <w:rPr>
          <w:rStyle w:val="CommentReference"/>
        </w:rPr>
        <w:commentReference w:id="12"/>
      </w:r>
      <w:r w:rsidRPr="001D51D3">
        <w:rPr>
          <w:rFonts w:ascii="Times New Roman" w:hAnsi="Times New Roman" w:cs="Times New Roman" w:hint="cs"/>
        </w:rPr>
        <w:t xml:space="preserve"> total number of stressors</w:t>
      </w:r>
      <w:r w:rsidR="009F29DC">
        <w:rPr>
          <w:rFonts w:ascii="Times New Roman" w:hAnsi="Times New Roman" w:cs="Times New Roman"/>
        </w:rPr>
        <w:t>.</w:t>
      </w:r>
      <w:r w:rsidRPr="001D51D3">
        <w:rPr>
          <w:rFonts w:ascii="Times New Roman" w:hAnsi="Times New Roman" w:cs="Times New Roman" w:hint="cs"/>
        </w:rPr>
        <w:t xml:space="preserve">  </w:t>
      </w:r>
      <w:commentRangeEnd w:id="11"/>
      <w:r w:rsidR="00CE4187">
        <w:rPr>
          <w:rStyle w:val="CommentReference"/>
        </w:rPr>
        <w:commentReference w:id="11"/>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 xml:space="preserve">o correlations </w:t>
      </w:r>
      <w:bookmarkStart w:id="13" w:name="_GoBack"/>
      <w:r w:rsidRPr="00883A93">
        <w:rPr>
          <w:rFonts w:ascii="Times New Roman" w:eastAsia="Times New Roman" w:hAnsi="Times New Roman" w:cs="Times New Roman" w:hint="cs"/>
          <w:color w:val="222222"/>
        </w:rPr>
        <w:t>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commentRangeStart w:id="14"/>
      <w:r w:rsidRPr="00D07760">
        <w:rPr>
          <w:rFonts w:ascii="Arial" w:eastAsia="Times New Roman" w:hAnsi="Arial" w:cs="Arial"/>
          <w:i/>
          <w:color w:val="222222"/>
          <w:sz w:val="19"/>
          <w:szCs w:val="19"/>
        </w:rPr>
        <w:t>Importance</w:t>
      </w:r>
      <w:commentRangeEnd w:id="14"/>
      <w:r w:rsidR="00B26234">
        <w:rPr>
          <w:rStyle w:val="CommentReference"/>
        </w:rPr>
        <w:commentReference w:id="14"/>
      </w:r>
      <w:r w:rsidRPr="00D07760">
        <w:rPr>
          <w:rFonts w:ascii="Arial" w:eastAsia="Times New Roman" w:hAnsi="Arial" w:cs="Arial"/>
          <w:i/>
          <w:color w:val="222222"/>
          <w:sz w:val="19"/>
          <w:szCs w:val="19"/>
        </w:rPr>
        <w:t xml:space="preserv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12950" w:type="dxa"/>
        <w:tblLayout w:type="fixed"/>
        <w:tblLook w:val="04A0" w:firstRow="1" w:lastRow="0" w:firstColumn="1" w:lastColumn="0" w:noHBand="0" w:noVBand="1"/>
      </w:tblPr>
      <w:tblGrid>
        <w:gridCol w:w="1255"/>
        <w:gridCol w:w="1890"/>
        <w:gridCol w:w="590"/>
        <w:gridCol w:w="1034"/>
        <w:gridCol w:w="1125"/>
        <w:gridCol w:w="943"/>
        <w:gridCol w:w="1125"/>
        <w:gridCol w:w="943"/>
        <w:gridCol w:w="1125"/>
        <w:gridCol w:w="943"/>
        <w:gridCol w:w="1034"/>
        <w:gridCol w:w="943"/>
      </w:tblGrid>
      <w:tr w:rsidR="00370BD2" w14:paraId="46B0C0BD" w14:textId="77777777" w:rsidTr="00370BD2">
        <w:trPr>
          <w:trHeight w:val="957"/>
          <w:tblHeader/>
        </w:trPr>
        <w:tc>
          <w:tcPr>
            <w:tcW w:w="125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029FD" w14:textId="77777777" w:rsidR="00370BD2" w:rsidRDefault="00370BD2" w:rsidP="00370BD2">
            <w:pPr>
              <w:ind w:firstLine="0"/>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379FC2" w14:textId="77777777" w:rsidR="00370BD2" w:rsidRDefault="00370BD2" w:rsidP="002B7EBC"/>
        </w:tc>
        <w:tc>
          <w:tcPr>
            <w:tcW w:w="1624"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F8AEF0" w14:textId="77777777" w:rsidR="00370BD2" w:rsidRDefault="00370BD2" w:rsidP="00370BD2">
            <w:pPr>
              <w:ind w:firstLine="0"/>
            </w:pPr>
            <w:r>
              <w:rPr>
                <w:rFonts w:ascii="Times New Roman" w:hAnsi="Times New Roman" w:cs="Times New Roman"/>
                <w:b/>
                <w:color w:val="000000"/>
              </w:rPr>
              <w:t>Academic Eng</w:t>
            </w: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5C28BF" w14:textId="77777777" w:rsidR="00370BD2" w:rsidRDefault="00370BD2" w:rsidP="00370BD2">
            <w:pPr>
              <w:ind w:firstLine="0"/>
            </w:pPr>
            <w:r>
              <w:rPr>
                <w:rFonts w:ascii="Times New Roman" w:hAnsi="Times New Roman" w:cs="Times New Roman"/>
                <w:b/>
                <w:color w:val="000000"/>
              </w:rPr>
              <w:t>Skills</w:t>
            </w: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93EF17" w14:textId="77777777" w:rsidR="00370BD2" w:rsidRDefault="00370BD2" w:rsidP="002B7EBC">
            <w:r>
              <w:rPr>
                <w:rFonts w:ascii="Times New Roman" w:hAnsi="Times New Roman" w:cs="Times New Roman"/>
                <w:b/>
                <w:color w:val="000000"/>
              </w:rPr>
              <w:t>Emotional</w:t>
            </w: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6483F09" w14:textId="77777777" w:rsidR="00370BD2" w:rsidRDefault="00370BD2" w:rsidP="00370BD2">
            <w:pPr>
              <w:ind w:firstLine="0"/>
            </w:pPr>
            <w:r>
              <w:rPr>
                <w:rFonts w:ascii="Times New Roman" w:hAnsi="Times New Roman" w:cs="Times New Roman"/>
                <w:b/>
                <w:color w:val="000000"/>
              </w:rPr>
              <w:t>Participation</w:t>
            </w:r>
          </w:p>
        </w:tc>
        <w:tc>
          <w:tcPr>
            <w:tcW w:w="197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CA73BDF" w14:textId="77777777" w:rsidR="00370BD2" w:rsidRDefault="00370BD2" w:rsidP="00370BD2">
            <w:pPr>
              <w:ind w:firstLine="0"/>
            </w:pPr>
            <w:r>
              <w:rPr>
                <w:rFonts w:ascii="Times New Roman" w:hAnsi="Times New Roman" w:cs="Times New Roman"/>
                <w:b/>
                <w:color w:val="000000"/>
              </w:rPr>
              <w:t>Performance</w:t>
            </w:r>
          </w:p>
        </w:tc>
      </w:tr>
      <w:bookmarkEnd w:id="13"/>
      <w:tr w:rsidR="00370BD2" w14:paraId="79CB376F" w14:textId="77777777" w:rsidTr="00370BD2">
        <w:trPr>
          <w:trHeight w:val="968"/>
          <w:tblHeader/>
        </w:trPr>
        <w:tc>
          <w:tcPr>
            <w:tcW w:w="125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DEEDA1" w14:textId="77777777" w:rsidR="00370BD2" w:rsidRDefault="00370BD2" w:rsidP="00370BD2">
            <w:pPr>
              <w:ind w:firstLine="0"/>
            </w:pPr>
            <w:r>
              <w:rPr>
                <w:rFonts w:ascii="Times New Roman" w:hAnsi="Times New Roman" w:cs="Times New Roman"/>
                <w:b/>
                <w:color w:val="000000"/>
              </w:rPr>
              <w:t>Variable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4EDA3B" w14:textId="77777777" w:rsidR="00370BD2" w:rsidRDefault="00370BD2" w:rsidP="00370BD2">
            <w:pPr>
              <w:ind w:firstLine="0"/>
            </w:pPr>
            <w:r>
              <w:rPr>
                <w:rFonts w:ascii="Times New Roman" w:hAnsi="Times New Roman" w:cs="Times New Roman"/>
                <w:b/>
                <w:color w:val="000000"/>
              </w:rPr>
              <w:t>Importance Meas.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16F1BB" w14:textId="77777777" w:rsidR="00370BD2" w:rsidRDefault="00370BD2" w:rsidP="00370BD2">
            <w:pPr>
              <w:ind w:firstLine="0"/>
            </w:pPr>
            <w:r>
              <w:rPr>
                <w:rFonts w:ascii="Times New Roman" w:hAnsi="Times New Roman" w:cs="Times New Roman"/>
                <w:b/>
                <w:color w:val="000000"/>
              </w:rPr>
              <w:t>Mean</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448D24" w14:textId="77777777" w:rsidR="00370BD2" w:rsidRDefault="00370BD2" w:rsidP="00370BD2">
            <w:pPr>
              <w:ind w:firstLine="0"/>
            </w:pPr>
            <w:r>
              <w:rPr>
                <w:rFonts w:ascii="Times New Roman" w:hAnsi="Times New Roman" w:cs="Times New Roman"/>
                <w:b/>
                <w:color w:val="000000"/>
              </w:rPr>
              <w:t>Stdev</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E781CF"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6BB2F8" w14:textId="77777777" w:rsidR="00370BD2" w:rsidRDefault="00370BD2" w:rsidP="00370BD2">
            <w:pPr>
              <w:ind w:firstLine="0"/>
            </w:pPr>
            <w:r>
              <w:rPr>
                <w:rFonts w:ascii="Times New Roman" w:hAnsi="Times New Roman" w:cs="Times New Roman"/>
                <w:b/>
                <w:color w:val="000000"/>
              </w:rPr>
              <w:t>Stdev</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DCCF4"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6C8608" w14:textId="77777777" w:rsidR="00370BD2" w:rsidRDefault="00370BD2" w:rsidP="00370BD2">
            <w:pPr>
              <w:ind w:firstLine="0"/>
            </w:pPr>
            <w:r>
              <w:rPr>
                <w:rFonts w:ascii="Times New Roman" w:hAnsi="Times New Roman" w:cs="Times New Roman"/>
                <w:b/>
                <w:color w:val="000000"/>
              </w:rPr>
              <w:t>Stdev</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EAF21"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71771B" w14:textId="77777777" w:rsidR="00370BD2" w:rsidRDefault="00370BD2" w:rsidP="00370BD2">
            <w:pPr>
              <w:ind w:firstLine="0"/>
            </w:pPr>
            <w:r>
              <w:rPr>
                <w:rFonts w:ascii="Times New Roman" w:hAnsi="Times New Roman" w:cs="Times New Roman"/>
                <w:b/>
                <w:color w:val="000000"/>
              </w:rPr>
              <w:t>Stdev</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F312CA"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2489E7" w14:textId="77777777" w:rsidR="00370BD2" w:rsidRDefault="00370BD2" w:rsidP="00370BD2">
            <w:pPr>
              <w:ind w:firstLine="0"/>
            </w:pPr>
            <w:r>
              <w:rPr>
                <w:rFonts w:ascii="Times New Roman" w:hAnsi="Times New Roman" w:cs="Times New Roman"/>
                <w:b/>
                <w:color w:val="000000"/>
              </w:rPr>
              <w:t>Stdev</w:t>
            </w:r>
          </w:p>
        </w:tc>
      </w:tr>
      <w:tr w:rsidR="00370BD2" w14:paraId="366EE221"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41A9956" w14:textId="77777777" w:rsidR="00370BD2" w:rsidRDefault="00370BD2" w:rsidP="00370BD2">
            <w:pPr>
              <w:ind w:firstLine="0"/>
            </w:pPr>
            <w:r>
              <w:rPr>
                <w:rFonts w:ascii="Times New Roman" w:hAnsi="Times New Roman" w:cs="Times New Roman"/>
                <w:color w:val="000000"/>
              </w:rPr>
              <w:t>Age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791D09"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5B9CDD" w14:textId="77777777" w:rsidR="00370BD2" w:rsidRDefault="00370BD2" w:rsidP="002B7EBC">
            <w:r>
              <w:rPr>
                <w:rFonts w:ascii="Times New Roman" w:hAnsi="Times New Roman" w:cs="Times New Roman"/>
                <w:color w:val="000000"/>
              </w:rPr>
              <w:t xml:space="preserve">   0.50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9DA5C7" w14:textId="77777777" w:rsidR="00370BD2" w:rsidRDefault="00370BD2" w:rsidP="002B7EBC">
            <w:r>
              <w:rPr>
                <w:rFonts w:ascii="Times New Roman" w:hAnsi="Times New Roman" w:cs="Times New Roman"/>
                <w:color w:val="000000"/>
              </w:rPr>
              <w:t xml:space="preserve"> 0.32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BED6E73" w14:textId="77777777" w:rsidR="00370BD2" w:rsidRDefault="00370BD2" w:rsidP="002B7EBC">
            <w:r>
              <w:rPr>
                <w:rFonts w:ascii="Times New Roman" w:hAnsi="Times New Roman" w:cs="Times New Roman"/>
                <w:color w:val="000000"/>
              </w:rPr>
              <w:t xml:space="preserve">  0.21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B32398" w14:textId="77777777" w:rsidR="00370BD2" w:rsidRDefault="00370BD2" w:rsidP="002B7EBC">
            <w:r>
              <w:rPr>
                <w:rFonts w:ascii="Times New Roman" w:hAnsi="Times New Roman" w:cs="Times New Roman"/>
                <w:color w:val="000000"/>
              </w:rPr>
              <w:t>0.06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6954AF" w14:textId="77777777" w:rsidR="00370BD2" w:rsidRDefault="00370BD2" w:rsidP="002B7EBC">
            <w:r>
              <w:rPr>
                <w:rFonts w:ascii="Times New Roman" w:hAnsi="Times New Roman" w:cs="Times New Roman"/>
                <w:color w:val="000000"/>
              </w:rPr>
              <w:t xml:space="preserve">  0.18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8E2AEF1"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5E26A6" w14:textId="77777777" w:rsidR="00370BD2" w:rsidRDefault="00370BD2" w:rsidP="002B7EBC">
            <w:r>
              <w:rPr>
                <w:rFonts w:ascii="Times New Roman" w:hAnsi="Times New Roman" w:cs="Times New Roman"/>
                <w:color w:val="000000"/>
              </w:rPr>
              <w:t xml:space="preserve">  0.28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FD72A4" w14:textId="77777777" w:rsidR="00370BD2" w:rsidRDefault="00370BD2" w:rsidP="002B7EBC">
            <w:r>
              <w:rPr>
                <w:rFonts w:ascii="Times New Roman" w:hAnsi="Times New Roman" w:cs="Times New Roman"/>
                <w:color w:val="000000"/>
              </w:rPr>
              <w:t>0.05</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23CA3B" w14:textId="77777777" w:rsidR="00370BD2" w:rsidRDefault="00370BD2" w:rsidP="002B7EBC">
            <w:r>
              <w:rPr>
                <w:rFonts w:ascii="Times New Roman" w:hAnsi="Times New Roman" w:cs="Times New Roman"/>
                <w:color w:val="000000"/>
              </w:rPr>
              <w:t xml:space="preserve"> 0.06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120C4F" w14:textId="77777777" w:rsidR="00370BD2" w:rsidRDefault="00370BD2" w:rsidP="002B7EBC">
            <w:r>
              <w:rPr>
                <w:rFonts w:ascii="Times New Roman" w:hAnsi="Times New Roman" w:cs="Times New Roman"/>
                <w:color w:val="000000"/>
              </w:rPr>
              <w:t>0.02</w:t>
            </w:r>
          </w:p>
        </w:tc>
      </w:tr>
      <w:tr w:rsidR="00370BD2" w14:paraId="56D8507B" w14:textId="77777777" w:rsidTr="00370BD2">
        <w:trPr>
          <w:trHeight w:val="989"/>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6E5E501"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C8F291C" w14:textId="77777777" w:rsidR="00370BD2" w:rsidRDefault="00370BD2" w:rsidP="00370BD2">
            <w:pPr>
              <w:ind w:firstLine="0"/>
            </w:pPr>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8F788" w14:textId="77777777" w:rsidR="00370BD2" w:rsidRDefault="00370BD2" w:rsidP="002B7EBC">
            <w:r>
              <w:rPr>
                <w:rFonts w:ascii="Times New Roman" w:hAnsi="Times New Roman" w:cs="Times New Roman"/>
                <w:color w:val="000000"/>
              </w:rPr>
              <w:t xml:space="preserve"> 440.05</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ACE682" w14:textId="77777777" w:rsidR="00370BD2" w:rsidRDefault="00370BD2" w:rsidP="002B7EBC">
            <w:r>
              <w:rPr>
                <w:rFonts w:ascii="Times New Roman" w:hAnsi="Times New Roman" w:cs="Times New Roman"/>
                <w:color w:val="000000"/>
              </w:rPr>
              <w:t>11.39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13FBB7" w14:textId="77777777" w:rsidR="00370BD2" w:rsidRDefault="00370BD2" w:rsidP="002B7EBC">
            <w:r>
              <w:rPr>
                <w:rFonts w:ascii="Times New Roman" w:hAnsi="Times New Roman" w:cs="Times New Roman"/>
                <w:color w:val="000000"/>
              </w:rPr>
              <w:t xml:space="preserve"> 93.02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AC8A4D" w14:textId="77777777" w:rsidR="00370BD2" w:rsidRDefault="00370BD2" w:rsidP="002B7EBC">
            <w:r>
              <w:rPr>
                <w:rFonts w:ascii="Times New Roman" w:hAnsi="Times New Roman" w:cs="Times New Roman"/>
                <w:color w:val="000000"/>
              </w:rPr>
              <w:t>2.37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427841" w14:textId="77777777" w:rsidR="00370BD2" w:rsidRDefault="00370BD2" w:rsidP="002B7EBC">
            <w:r>
              <w:rPr>
                <w:rFonts w:ascii="Times New Roman" w:hAnsi="Times New Roman" w:cs="Times New Roman"/>
                <w:color w:val="000000"/>
              </w:rPr>
              <w:t xml:space="preserve"> 60.65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0C05A5" w14:textId="77777777" w:rsidR="00370BD2" w:rsidRDefault="00370BD2" w:rsidP="002B7EBC">
            <w:r>
              <w:rPr>
                <w:rFonts w:ascii="Times New Roman" w:hAnsi="Times New Roman" w:cs="Times New Roman"/>
                <w:color w:val="000000"/>
              </w:rPr>
              <w:t>1.71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414EFB" w14:textId="77777777" w:rsidR="00370BD2" w:rsidRDefault="00370BD2" w:rsidP="002B7EBC">
            <w:r>
              <w:rPr>
                <w:rFonts w:ascii="Times New Roman" w:hAnsi="Times New Roman" w:cs="Times New Roman"/>
                <w:color w:val="000000"/>
              </w:rPr>
              <w:t xml:space="preserve"> 77.96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7FB255" w14:textId="77777777" w:rsidR="00370BD2" w:rsidRDefault="00370BD2" w:rsidP="002B7EBC">
            <w:r>
              <w:rPr>
                <w:rFonts w:ascii="Times New Roman" w:hAnsi="Times New Roman" w:cs="Times New Roman"/>
                <w:color w:val="000000"/>
              </w:rPr>
              <w:t>1.94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E926ED" w14:textId="77777777" w:rsidR="00370BD2" w:rsidRDefault="00370BD2" w:rsidP="002B7EBC">
            <w:r>
              <w:rPr>
                <w:rFonts w:ascii="Times New Roman" w:hAnsi="Times New Roman" w:cs="Times New Roman"/>
                <w:color w:val="000000"/>
              </w:rPr>
              <w:t>18.81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7190A" w14:textId="77777777" w:rsidR="00370BD2" w:rsidRDefault="00370BD2" w:rsidP="002B7EBC">
            <w:r>
              <w:rPr>
                <w:rFonts w:ascii="Times New Roman" w:hAnsi="Times New Roman" w:cs="Times New Roman"/>
                <w:color w:val="000000"/>
              </w:rPr>
              <w:t>0.52</w:t>
            </w:r>
          </w:p>
        </w:tc>
      </w:tr>
      <w:tr w:rsidR="00370BD2" w14:paraId="22DEFCF4" w14:textId="77777777" w:rsidTr="00370BD2">
        <w:trPr>
          <w:trHeight w:val="1001"/>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946569" w14:textId="77777777" w:rsidR="00370BD2" w:rsidRDefault="00370BD2" w:rsidP="00370BD2">
            <w:pPr>
              <w:ind w:firstLine="0"/>
            </w:pPr>
            <w:r>
              <w:rPr>
                <w:rFonts w:ascii="Times New Roman" w:hAnsi="Times New Roman" w:cs="Times New Roman"/>
                <w:color w:val="000000"/>
              </w:rPr>
              <w:t>Class</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03481C"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F22148" w14:textId="77777777" w:rsidR="00370BD2" w:rsidRDefault="00370BD2" w:rsidP="002B7EBC">
            <w:r>
              <w:rPr>
                <w:rFonts w:ascii="Times New Roman" w:hAnsi="Times New Roman" w:cs="Times New Roman"/>
                <w:color w:val="000000"/>
              </w:rPr>
              <w:t xml:space="preserve">   2.71</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2F38919" w14:textId="77777777" w:rsidR="00370BD2" w:rsidRDefault="00370BD2" w:rsidP="002B7EBC">
            <w:r>
              <w:rPr>
                <w:rFonts w:ascii="Times New Roman" w:hAnsi="Times New Roman" w:cs="Times New Roman"/>
                <w:color w:val="000000"/>
              </w:rPr>
              <w:t xml:space="preserve"> 0.41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DF3190" w14:textId="77777777" w:rsidR="00370BD2" w:rsidRDefault="00370BD2" w:rsidP="002B7EBC">
            <w:r>
              <w:rPr>
                <w:rFonts w:ascii="Times New Roman" w:hAnsi="Times New Roman" w:cs="Times New Roman"/>
                <w:color w:val="000000"/>
              </w:rPr>
              <w:t xml:space="preserve">  0.50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7D44F8"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CBBEE7" w14:textId="77777777" w:rsidR="00370BD2" w:rsidRDefault="00370BD2" w:rsidP="002B7EBC">
            <w:r>
              <w:rPr>
                <w:rFonts w:ascii="Times New Roman" w:hAnsi="Times New Roman" w:cs="Times New Roman"/>
                <w:color w:val="000000"/>
              </w:rPr>
              <w:t xml:space="preserve">  0.35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677178"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8E25C" w14:textId="77777777" w:rsidR="00370BD2" w:rsidRDefault="00370BD2" w:rsidP="002B7EBC">
            <w:r>
              <w:rPr>
                <w:rFonts w:ascii="Times New Roman" w:hAnsi="Times New Roman" w:cs="Times New Roman"/>
                <w:color w:val="000000"/>
              </w:rPr>
              <w:t xml:space="preserve">  0.46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690AE2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74DF24"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A10F91" w14:textId="77777777" w:rsidR="00370BD2" w:rsidRDefault="00370BD2" w:rsidP="002B7EBC">
            <w:r>
              <w:rPr>
                <w:rFonts w:ascii="Times New Roman" w:hAnsi="Times New Roman" w:cs="Times New Roman"/>
                <w:color w:val="000000"/>
              </w:rPr>
              <w:t>0.02</w:t>
            </w:r>
          </w:p>
        </w:tc>
      </w:tr>
      <w:tr w:rsidR="00370BD2" w14:paraId="24A20E6E"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9AD6DC"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3194EE" w14:textId="77777777" w:rsidR="00370BD2" w:rsidRDefault="00370BD2" w:rsidP="00370BD2">
            <w:pPr>
              <w:ind w:firstLine="0"/>
            </w:pPr>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2B5496" w14:textId="77777777" w:rsidR="00370BD2" w:rsidRDefault="00370BD2" w:rsidP="002B7EBC">
            <w:r>
              <w:rPr>
                <w:rFonts w:ascii="Times New Roman" w:hAnsi="Times New Roman" w:cs="Times New Roman"/>
                <w:color w:val="000000"/>
              </w:rPr>
              <w:t xml:space="preserve"> 760.20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58EE6F" w14:textId="77777777" w:rsidR="00370BD2" w:rsidRDefault="00370BD2" w:rsidP="002B7EBC">
            <w:r>
              <w:rPr>
                <w:rFonts w:ascii="Times New Roman" w:hAnsi="Times New Roman" w:cs="Times New Roman"/>
                <w:color w:val="000000"/>
              </w:rPr>
              <w:t>14.79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C00067" w14:textId="77777777" w:rsidR="00370BD2" w:rsidRPr="00BA4795" w:rsidRDefault="00370BD2" w:rsidP="002B7EBC">
            <w:pPr>
              <w:rPr>
                <w:b/>
              </w:rPr>
            </w:pPr>
            <w:r w:rsidRPr="00BA4795">
              <w:rPr>
                <w:rFonts w:ascii="Times New Roman" w:hAnsi="Times New Roman" w:cs="Times New Roman"/>
                <w:b/>
                <w:color w:val="000000"/>
              </w:rPr>
              <w:t>142.97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DC2E5C" w14:textId="77777777" w:rsidR="00370BD2" w:rsidRDefault="00370BD2" w:rsidP="002B7EBC">
            <w:r>
              <w:rPr>
                <w:rFonts w:ascii="Times New Roman" w:hAnsi="Times New Roman" w:cs="Times New Roman"/>
                <w:color w:val="000000"/>
              </w:rPr>
              <w:t>2.82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EB4914" w14:textId="77777777" w:rsidR="00370BD2" w:rsidRDefault="00370BD2" w:rsidP="002B7EBC">
            <w:r>
              <w:rPr>
                <w:rFonts w:ascii="Times New Roman" w:hAnsi="Times New Roman" w:cs="Times New Roman"/>
                <w:color w:val="000000"/>
              </w:rPr>
              <w:t xml:space="preserve"> 93.96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5F4CF2" w14:textId="77777777" w:rsidR="00370BD2" w:rsidRDefault="00370BD2" w:rsidP="002B7EBC">
            <w:r>
              <w:rPr>
                <w:rFonts w:ascii="Times New Roman" w:hAnsi="Times New Roman" w:cs="Times New Roman"/>
                <w:color w:val="000000"/>
              </w:rPr>
              <w:t>2.02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17C119" w14:textId="77777777" w:rsidR="00370BD2" w:rsidRDefault="00370BD2" w:rsidP="002B7EBC">
            <w:r>
              <w:rPr>
                <w:rFonts w:ascii="Times New Roman" w:hAnsi="Times New Roman" w:cs="Times New Roman"/>
                <w:color w:val="000000"/>
              </w:rPr>
              <w:t>117.82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57A61D" w14:textId="77777777" w:rsidR="00370BD2" w:rsidRDefault="00370BD2" w:rsidP="002B7EBC">
            <w:r>
              <w:rPr>
                <w:rFonts w:ascii="Times New Roman" w:hAnsi="Times New Roman" w:cs="Times New Roman"/>
                <w:color w:val="000000"/>
              </w:rPr>
              <w:t>2.57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8C6BB1" w14:textId="77777777" w:rsidR="00370BD2" w:rsidRDefault="00370BD2" w:rsidP="002B7EBC">
            <w:r>
              <w:rPr>
                <w:rFonts w:ascii="Times New Roman" w:hAnsi="Times New Roman" w:cs="Times New Roman"/>
                <w:color w:val="000000"/>
              </w:rPr>
              <w:t>30.56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0C583D" w14:textId="77777777" w:rsidR="00370BD2" w:rsidRDefault="00370BD2" w:rsidP="002B7EBC">
            <w:r>
              <w:rPr>
                <w:rFonts w:ascii="Times New Roman" w:hAnsi="Times New Roman" w:cs="Times New Roman"/>
                <w:color w:val="000000"/>
              </w:rPr>
              <w:t>0.71</w:t>
            </w:r>
          </w:p>
        </w:tc>
      </w:tr>
      <w:tr w:rsidR="00370BD2" w14:paraId="6E3048DD" w14:textId="77777777" w:rsidTr="00370BD2">
        <w:trPr>
          <w:trHeight w:val="968"/>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104595" w14:textId="77777777" w:rsidR="00370BD2" w:rsidRDefault="00370BD2" w:rsidP="00370BD2">
            <w:pPr>
              <w:ind w:firstLine="0"/>
            </w:pPr>
            <w:r>
              <w:rPr>
                <w:rFonts w:ascii="Times New Roman" w:hAnsi="Times New Roman" w:cs="Times New Roman"/>
                <w:color w:val="000000"/>
              </w:rPr>
              <w:lastRenderedPageBreak/>
              <w:t>Ethnicity</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4A6B1A"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FB9597" w14:textId="77777777" w:rsidR="00370BD2" w:rsidRDefault="00370BD2" w:rsidP="002B7EBC">
            <w:r>
              <w:rPr>
                <w:rFonts w:ascii="Times New Roman" w:hAnsi="Times New Roman" w:cs="Times New Roman"/>
                <w:color w:val="000000"/>
              </w:rPr>
              <w:t xml:space="preserve">   2.74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A6B731" w14:textId="77777777" w:rsidR="00370BD2" w:rsidRDefault="00370BD2" w:rsidP="002B7EBC">
            <w:r>
              <w:rPr>
                <w:rFonts w:ascii="Times New Roman" w:hAnsi="Times New Roman" w:cs="Times New Roman"/>
                <w:color w:val="000000"/>
              </w:rPr>
              <w:t xml:space="preserve"> 0.35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CEBE06" w14:textId="77777777" w:rsidR="00370BD2" w:rsidRDefault="00370BD2" w:rsidP="002B7EBC">
            <w:r>
              <w:rPr>
                <w:rFonts w:ascii="Times New Roman" w:hAnsi="Times New Roman" w:cs="Times New Roman"/>
                <w:color w:val="000000"/>
              </w:rPr>
              <w:t xml:space="preserve">  0.01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5CC33F"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BB2446" w14:textId="77777777" w:rsidR="00370BD2" w:rsidRDefault="00370BD2" w:rsidP="002B7EBC">
            <w:r>
              <w:rPr>
                <w:rFonts w:ascii="Times New Roman" w:hAnsi="Times New Roman" w:cs="Times New Roman"/>
                <w:color w:val="000000"/>
              </w:rPr>
              <w:t xml:space="preserve">  0.14</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6B69D7"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C86A33" w14:textId="77777777" w:rsidR="00370BD2" w:rsidRDefault="00370BD2" w:rsidP="002B7EBC">
            <w:r>
              <w:rPr>
                <w:rFonts w:ascii="Times New Roman" w:hAnsi="Times New Roman" w:cs="Times New Roman"/>
                <w:color w:val="000000"/>
              </w:rPr>
              <w:t xml:space="preserve">  0.95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9EDB34" w14:textId="77777777" w:rsidR="00370BD2" w:rsidRDefault="00370BD2" w:rsidP="002B7EBC">
            <w:r>
              <w:rPr>
                <w:rFonts w:ascii="Times New Roman" w:hAnsi="Times New Roman" w:cs="Times New Roman"/>
                <w:color w:val="000000"/>
              </w:rPr>
              <w:t>0.08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4C27F8" w14:textId="77777777" w:rsidR="00370BD2" w:rsidRDefault="00370BD2" w:rsidP="002B7EBC">
            <w:r>
              <w:rPr>
                <w:rFonts w:ascii="Times New Roman" w:hAnsi="Times New Roman" w:cs="Times New Roman"/>
                <w:color w:val="000000"/>
              </w:rPr>
              <w:t xml:space="preserve"> 0.17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612E9" w14:textId="77777777" w:rsidR="00370BD2" w:rsidRDefault="00370BD2" w:rsidP="002B7EBC">
            <w:r>
              <w:rPr>
                <w:rFonts w:ascii="Times New Roman" w:hAnsi="Times New Roman" w:cs="Times New Roman"/>
                <w:color w:val="000000"/>
              </w:rPr>
              <w:t>0.02</w:t>
            </w:r>
          </w:p>
        </w:tc>
      </w:tr>
      <w:tr w:rsidR="00370BD2" w14:paraId="36BADF93" w14:textId="77777777" w:rsidTr="00370BD2">
        <w:trPr>
          <w:trHeight w:val="968"/>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8266B"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B282"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4B04AF" w14:textId="77777777" w:rsidR="00370BD2" w:rsidRPr="00BA4795" w:rsidRDefault="00370BD2" w:rsidP="002B7EBC">
            <w:pPr>
              <w:rPr>
                <w:b/>
              </w:rPr>
            </w:pPr>
            <w:r>
              <w:rPr>
                <w:rFonts w:ascii="Times New Roman" w:hAnsi="Times New Roman" w:cs="Times New Roman"/>
                <w:color w:val="000000"/>
              </w:rPr>
              <w:t xml:space="preserve"> </w:t>
            </w:r>
            <w:r w:rsidRPr="00BA4795">
              <w:rPr>
                <w:rFonts w:ascii="Times New Roman" w:hAnsi="Times New Roman" w:cs="Times New Roman"/>
                <w:b/>
                <w:color w:val="000000"/>
              </w:rPr>
              <w:t>848.42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FF9726" w14:textId="77777777" w:rsidR="00370BD2" w:rsidRDefault="00370BD2" w:rsidP="002B7EBC">
            <w:r>
              <w:rPr>
                <w:rFonts w:ascii="Times New Roman" w:hAnsi="Times New Roman" w:cs="Times New Roman"/>
                <w:color w:val="000000"/>
              </w:rPr>
              <w:t>17.09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B566405" w14:textId="77777777" w:rsidR="00370BD2" w:rsidRDefault="00370BD2" w:rsidP="002B7EBC">
            <w:r>
              <w:rPr>
                <w:rFonts w:ascii="Times New Roman" w:hAnsi="Times New Roman" w:cs="Times New Roman"/>
                <w:color w:val="000000"/>
              </w:rPr>
              <w:t>107.30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47FE24" w14:textId="77777777" w:rsidR="00370BD2" w:rsidRDefault="00370BD2" w:rsidP="002B7EBC">
            <w:r>
              <w:rPr>
                <w:rFonts w:ascii="Times New Roman" w:hAnsi="Times New Roman" w:cs="Times New Roman"/>
                <w:color w:val="000000"/>
              </w:rPr>
              <w:t>2.23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ED7B54" w14:textId="77777777" w:rsidR="00370BD2" w:rsidRPr="00BA4795" w:rsidRDefault="00370BD2" w:rsidP="002B7EBC">
            <w:pPr>
              <w:rPr>
                <w:b/>
              </w:rPr>
            </w:pPr>
            <w:r w:rsidRPr="00BA4795">
              <w:rPr>
                <w:rFonts w:ascii="Times New Roman" w:hAnsi="Times New Roman" w:cs="Times New Roman"/>
                <w:b/>
                <w:color w:val="000000"/>
              </w:rPr>
              <w:t>109.85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A10D99" w14:textId="77777777" w:rsidR="00370BD2" w:rsidRDefault="00370BD2" w:rsidP="002B7EBC">
            <w:r>
              <w:rPr>
                <w:rFonts w:ascii="Times New Roman" w:hAnsi="Times New Roman" w:cs="Times New Roman"/>
                <w:color w:val="000000"/>
              </w:rPr>
              <w:t>2.34</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937662" w14:textId="77777777" w:rsidR="00370BD2" w:rsidRPr="00BA4795" w:rsidRDefault="00370BD2" w:rsidP="002B7EBC">
            <w:pPr>
              <w:rPr>
                <w:b/>
              </w:rPr>
            </w:pPr>
            <w:r w:rsidRPr="00BA4795">
              <w:rPr>
                <w:rFonts w:ascii="Times New Roman" w:hAnsi="Times New Roman" w:cs="Times New Roman"/>
                <w:b/>
                <w:color w:val="000000"/>
              </w:rPr>
              <w:t>175.45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31523C" w14:textId="77777777" w:rsidR="00370BD2" w:rsidRDefault="00370BD2" w:rsidP="002B7EBC">
            <w:r>
              <w:rPr>
                <w:rFonts w:ascii="Times New Roman" w:hAnsi="Times New Roman" w:cs="Times New Roman"/>
                <w:color w:val="000000"/>
              </w:rPr>
              <w:t>3.07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2CB052" w14:textId="77777777" w:rsidR="00370BD2" w:rsidRPr="00BA4795" w:rsidRDefault="00370BD2" w:rsidP="002B7EBC">
            <w:pPr>
              <w:rPr>
                <w:b/>
              </w:rPr>
            </w:pPr>
            <w:r w:rsidRPr="00BA4795">
              <w:rPr>
                <w:rFonts w:ascii="Times New Roman" w:hAnsi="Times New Roman" w:cs="Times New Roman"/>
                <w:b/>
                <w:color w:val="000000"/>
              </w:rPr>
              <w:t>35.23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752289" w14:textId="77777777" w:rsidR="00370BD2" w:rsidRDefault="00370BD2" w:rsidP="002B7EBC">
            <w:r>
              <w:rPr>
                <w:rFonts w:ascii="Times New Roman" w:hAnsi="Times New Roman" w:cs="Times New Roman"/>
                <w:color w:val="000000"/>
              </w:rPr>
              <w:t>0.83</w:t>
            </w:r>
          </w:p>
        </w:tc>
      </w:tr>
      <w:tr w:rsidR="00370BD2" w14:paraId="0E58D268" w14:textId="77777777" w:rsidTr="00370BD2">
        <w:trPr>
          <w:trHeight w:val="1001"/>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1FE345" w14:textId="77777777" w:rsidR="00370BD2" w:rsidRDefault="00370BD2" w:rsidP="00370BD2">
            <w:pPr>
              <w:ind w:firstLine="0"/>
            </w:pPr>
            <w:r>
              <w:rPr>
                <w:rFonts w:ascii="Times New Roman" w:hAnsi="Times New Roman" w:cs="Times New Roman"/>
                <w:color w:val="000000"/>
              </w:rPr>
              <w:t>Gender</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5E91E0"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0F26F9" w14:textId="77777777" w:rsidR="00370BD2" w:rsidRDefault="00370BD2" w:rsidP="002B7EBC">
            <w:r>
              <w:rPr>
                <w:rFonts w:ascii="Times New Roman" w:hAnsi="Times New Roman" w:cs="Times New Roman"/>
                <w:color w:val="000000"/>
              </w:rPr>
              <w:t xml:space="preserve">   0.42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F570E2D" w14:textId="77777777" w:rsidR="00370BD2" w:rsidRDefault="00370BD2" w:rsidP="002B7EBC">
            <w:r>
              <w:rPr>
                <w:rFonts w:ascii="Times New Roman" w:hAnsi="Times New Roman" w:cs="Times New Roman"/>
                <w:color w:val="000000"/>
              </w:rPr>
              <w:t xml:space="preserve"> 0.23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C7A799" w14:textId="77777777" w:rsidR="00370BD2" w:rsidRDefault="00370BD2" w:rsidP="002B7EBC">
            <w:r>
              <w:rPr>
                <w:rFonts w:ascii="Times New Roman" w:hAnsi="Times New Roman" w:cs="Times New Roman"/>
                <w:color w:val="000000"/>
              </w:rPr>
              <w:t xml:space="preserve">  0.12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75447D" w14:textId="77777777" w:rsidR="00370BD2" w:rsidRDefault="00370BD2" w:rsidP="002B7EBC">
            <w:r>
              <w:rPr>
                <w:rFonts w:ascii="Times New Roman" w:hAnsi="Times New Roman" w:cs="Times New Roman"/>
                <w:color w:val="000000"/>
              </w:rPr>
              <w:t>0.04</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CD15A2E"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D90B2" w14:textId="77777777" w:rsidR="00370BD2" w:rsidRDefault="00370BD2" w:rsidP="002B7EBC">
            <w:r>
              <w:rPr>
                <w:rFonts w:ascii="Times New Roman" w:hAnsi="Times New Roman" w:cs="Times New Roman"/>
                <w:color w:val="000000"/>
              </w:rPr>
              <w:t>0.03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24CB6B"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9C77AD" w14:textId="77777777" w:rsidR="00370BD2" w:rsidRDefault="00370BD2" w:rsidP="002B7EBC">
            <w:r>
              <w:rPr>
                <w:rFonts w:ascii="Times New Roman" w:hAnsi="Times New Roman" w:cs="Times New Roman"/>
                <w:color w:val="000000"/>
              </w:rPr>
              <w:t>0.04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A7FD57" w14:textId="77777777" w:rsidR="00370BD2" w:rsidRDefault="00370BD2" w:rsidP="002B7EBC">
            <w:r>
              <w:rPr>
                <w:rFonts w:ascii="Times New Roman" w:hAnsi="Times New Roman" w:cs="Times New Roman"/>
                <w:color w:val="000000"/>
              </w:rPr>
              <w:t xml:space="preserve"> 0.05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AED61C" w14:textId="77777777" w:rsidR="00370BD2" w:rsidRDefault="00370BD2" w:rsidP="002B7EBC">
            <w:r>
              <w:rPr>
                <w:rFonts w:ascii="Times New Roman" w:hAnsi="Times New Roman" w:cs="Times New Roman"/>
                <w:color w:val="000000"/>
              </w:rPr>
              <w:t>0.01</w:t>
            </w:r>
          </w:p>
        </w:tc>
      </w:tr>
      <w:tr w:rsidR="00370BD2" w14:paraId="3EE0FE46"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C984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CBAB3FC"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979C5F" w14:textId="77777777" w:rsidR="00370BD2" w:rsidRDefault="00370BD2" w:rsidP="002B7EBC">
            <w:r>
              <w:rPr>
                <w:rFonts w:ascii="Times New Roman" w:hAnsi="Times New Roman" w:cs="Times New Roman"/>
                <w:color w:val="000000"/>
              </w:rPr>
              <w:t xml:space="preserve"> 242.83</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56B4FB" w14:textId="77777777" w:rsidR="00370BD2" w:rsidRDefault="00370BD2" w:rsidP="002B7EBC">
            <w:r>
              <w:rPr>
                <w:rFonts w:ascii="Times New Roman" w:hAnsi="Times New Roman" w:cs="Times New Roman"/>
                <w:color w:val="000000"/>
              </w:rPr>
              <w:t xml:space="preserve"> 8.28</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69AF74" w14:textId="77777777" w:rsidR="00370BD2" w:rsidRDefault="00370BD2" w:rsidP="002B7EBC">
            <w:r>
              <w:rPr>
                <w:rFonts w:ascii="Times New Roman" w:hAnsi="Times New Roman" w:cs="Times New Roman"/>
                <w:color w:val="000000"/>
              </w:rPr>
              <w:t xml:space="preserve"> 49.48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7CC20F" w14:textId="77777777" w:rsidR="00370BD2" w:rsidRDefault="00370BD2" w:rsidP="002B7EBC">
            <w:r>
              <w:rPr>
                <w:rFonts w:ascii="Times New Roman" w:hAnsi="Times New Roman" w:cs="Times New Roman"/>
                <w:color w:val="000000"/>
              </w:rPr>
              <w:t>1.62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B2D7987" w14:textId="77777777" w:rsidR="00370BD2" w:rsidRDefault="00370BD2" w:rsidP="002B7EBC">
            <w:r>
              <w:rPr>
                <w:rFonts w:ascii="Times New Roman" w:hAnsi="Times New Roman" w:cs="Times New Roman"/>
                <w:color w:val="000000"/>
              </w:rPr>
              <w:t xml:space="preserve"> 33.97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9C3403" w14:textId="77777777" w:rsidR="00370BD2" w:rsidRDefault="00370BD2" w:rsidP="002B7EBC">
            <w:r>
              <w:rPr>
                <w:rFonts w:ascii="Times New Roman" w:hAnsi="Times New Roman" w:cs="Times New Roman"/>
                <w:color w:val="000000"/>
              </w:rPr>
              <w:t>1.30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42430" w14:textId="77777777" w:rsidR="00370BD2" w:rsidRDefault="00370BD2" w:rsidP="002B7EBC">
            <w:r>
              <w:rPr>
                <w:rFonts w:ascii="Times New Roman" w:hAnsi="Times New Roman" w:cs="Times New Roman"/>
                <w:color w:val="000000"/>
              </w:rPr>
              <w:t xml:space="preserve"> 43.93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6D421E" w14:textId="77777777" w:rsidR="00370BD2" w:rsidRDefault="00370BD2" w:rsidP="002B7EBC">
            <w:r>
              <w:rPr>
                <w:rFonts w:ascii="Times New Roman" w:hAnsi="Times New Roman" w:cs="Times New Roman"/>
                <w:color w:val="000000"/>
              </w:rPr>
              <w:t>1.68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8E5C55" w14:textId="77777777" w:rsidR="00370BD2" w:rsidRDefault="00370BD2" w:rsidP="002B7EBC">
            <w:r>
              <w:rPr>
                <w:rFonts w:ascii="Times New Roman" w:hAnsi="Times New Roman" w:cs="Times New Roman"/>
                <w:color w:val="000000"/>
              </w:rPr>
              <w:t>10.63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78DDC8" w14:textId="77777777" w:rsidR="00370BD2" w:rsidRDefault="00370BD2" w:rsidP="002B7EBC">
            <w:r>
              <w:rPr>
                <w:rFonts w:ascii="Times New Roman" w:hAnsi="Times New Roman" w:cs="Times New Roman"/>
                <w:color w:val="000000"/>
              </w:rPr>
              <w:t>0.39</w:t>
            </w:r>
          </w:p>
        </w:tc>
      </w:tr>
      <w:tr w:rsidR="00370BD2" w14:paraId="6231943C"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8879B3F" w14:textId="77777777" w:rsidR="00370BD2" w:rsidRDefault="00370BD2" w:rsidP="00370BD2">
            <w:pPr>
              <w:ind w:firstLine="0"/>
            </w:pPr>
            <w:r>
              <w:rPr>
                <w:rFonts w:ascii="Times New Roman" w:hAnsi="Times New Roman" w:cs="Times New Roman"/>
                <w:color w:val="000000"/>
              </w:rPr>
              <w:t>Exercise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5B953A"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78CE01" w14:textId="77777777" w:rsidR="00370BD2" w:rsidRDefault="00370BD2" w:rsidP="002B7EBC">
            <w:r>
              <w:rPr>
                <w:rFonts w:ascii="Times New Roman" w:hAnsi="Times New Roman" w:cs="Times New Roman"/>
                <w:color w:val="000000"/>
              </w:rPr>
              <w:t xml:space="preserve">   1.90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83C07A" w14:textId="77777777" w:rsidR="00370BD2" w:rsidRDefault="00370BD2" w:rsidP="002B7EBC">
            <w:r>
              <w:rPr>
                <w:rFonts w:ascii="Times New Roman" w:hAnsi="Times New Roman" w:cs="Times New Roman"/>
                <w:color w:val="000000"/>
              </w:rPr>
              <w:t xml:space="preserve"> 0.45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7BC012" w14:textId="77777777" w:rsidR="00370BD2" w:rsidRDefault="00370BD2" w:rsidP="002B7EBC">
            <w:r>
              <w:rPr>
                <w:rFonts w:ascii="Times New Roman" w:hAnsi="Times New Roman" w:cs="Times New Roman"/>
                <w:color w:val="000000"/>
              </w:rPr>
              <w:t xml:space="preserve">  0.26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842B69"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822FD0" w14:textId="77777777" w:rsidR="00370BD2" w:rsidRDefault="00370BD2" w:rsidP="002B7EBC">
            <w:r>
              <w:rPr>
                <w:rFonts w:ascii="Times New Roman" w:hAnsi="Times New Roman" w:cs="Times New Roman"/>
                <w:color w:val="000000"/>
              </w:rPr>
              <w:t xml:space="preserve">  0.60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712225"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E37A846" w14:textId="77777777" w:rsidR="00370BD2" w:rsidRDefault="00370BD2" w:rsidP="002B7EBC">
            <w:r>
              <w:rPr>
                <w:rFonts w:ascii="Times New Roman" w:hAnsi="Times New Roman" w:cs="Times New Roman"/>
                <w:color w:val="000000"/>
              </w:rPr>
              <w:t xml:space="preserve">  0.88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3F8688" w14:textId="77777777" w:rsidR="00370BD2" w:rsidRDefault="00370BD2" w:rsidP="002B7EBC">
            <w:r>
              <w:rPr>
                <w:rFonts w:ascii="Times New Roman" w:hAnsi="Times New Roman" w:cs="Times New Roman"/>
                <w:color w:val="000000"/>
              </w:rPr>
              <w:t>0.08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18E80B" w14:textId="77777777" w:rsidR="00370BD2" w:rsidRDefault="00370BD2" w:rsidP="002B7EBC">
            <w:r>
              <w:rPr>
                <w:rFonts w:ascii="Times New Roman" w:hAnsi="Times New Roman" w:cs="Times New Roman"/>
                <w:color w:val="000000"/>
              </w:rPr>
              <w:t xml:space="preserve"> 0.19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E8AE9A0" w14:textId="77777777" w:rsidR="00370BD2" w:rsidRDefault="00370BD2" w:rsidP="002B7EBC">
            <w:r>
              <w:rPr>
                <w:rFonts w:ascii="Times New Roman" w:hAnsi="Times New Roman" w:cs="Times New Roman"/>
                <w:color w:val="000000"/>
              </w:rPr>
              <w:t>0.02</w:t>
            </w:r>
          </w:p>
        </w:tc>
      </w:tr>
      <w:tr w:rsidR="00370BD2" w14:paraId="5A8081F9" w14:textId="77777777" w:rsidTr="00370BD2">
        <w:trPr>
          <w:trHeight w:val="989"/>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10BE6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6551E1"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03041F" w14:textId="77777777" w:rsidR="00370BD2" w:rsidRPr="00BA4795" w:rsidRDefault="00370BD2" w:rsidP="002B7EBC">
            <w:pPr>
              <w:rPr>
                <w:b/>
              </w:rPr>
            </w:pPr>
            <w:r w:rsidRPr="00BA4795">
              <w:rPr>
                <w:rFonts w:ascii="Times New Roman" w:hAnsi="Times New Roman" w:cs="Times New Roman"/>
                <w:b/>
                <w:color w:val="000000"/>
              </w:rPr>
              <w:t>1523.62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4C1FBDE" w14:textId="77777777" w:rsidR="00370BD2" w:rsidRDefault="00370BD2" w:rsidP="002B7EBC">
            <w:r>
              <w:rPr>
                <w:rFonts w:ascii="Times New Roman" w:hAnsi="Times New Roman" w:cs="Times New Roman"/>
                <w:color w:val="000000"/>
              </w:rPr>
              <w:t>23.61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E84EFD" w14:textId="77777777" w:rsidR="00370BD2" w:rsidRPr="00BA4795" w:rsidRDefault="00370BD2" w:rsidP="002B7EBC">
            <w:pPr>
              <w:rPr>
                <w:b/>
              </w:rPr>
            </w:pPr>
            <w:r w:rsidRPr="00BA4795">
              <w:rPr>
                <w:rFonts w:ascii="Times New Roman" w:hAnsi="Times New Roman" w:cs="Times New Roman"/>
                <w:b/>
                <w:color w:val="000000"/>
              </w:rPr>
              <w:t>259.60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B037E" w14:textId="77777777" w:rsidR="00370BD2" w:rsidRDefault="00370BD2" w:rsidP="002B7EBC">
            <w:r>
              <w:rPr>
                <w:rFonts w:ascii="Times New Roman" w:hAnsi="Times New Roman" w:cs="Times New Roman"/>
                <w:color w:val="000000"/>
              </w:rPr>
              <w:t>4.47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C31F2D5" w14:textId="77777777" w:rsidR="00370BD2" w:rsidRPr="00BA4795" w:rsidRDefault="00370BD2" w:rsidP="002B7EBC">
            <w:pPr>
              <w:rPr>
                <w:b/>
              </w:rPr>
            </w:pPr>
            <w:r w:rsidRPr="00BA4795">
              <w:rPr>
                <w:rFonts w:ascii="Times New Roman" w:hAnsi="Times New Roman" w:cs="Times New Roman"/>
                <w:b/>
                <w:color w:val="000000"/>
              </w:rPr>
              <w:t>212.60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3DB6B6" w14:textId="77777777" w:rsidR="00370BD2" w:rsidRDefault="00370BD2" w:rsidP="002B7EBC">
            <w:r>
              <w:rPr>
                <w:rFonts w:ascii="Times New Roman" w:hAnsi="Times New Roman" w:cs="Times New Roman"/>
                <w:color w:val="000000"/>
              </w:rPr>
              <w:t>3.31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973C29" w14:textId="77777777" w:rsidR="00370BD2" w:rsidRPr="00BA4795" w:rsidRDefault="00370BD2" w:rsidP="002B7EBC">
            <w:pPr>
              <w:rPr>
                <w:b/>
              </w:rPr>
            </w:pPr>
            <w:r w:rsidRPr="00BA4795">
              <w:rPr>
                <w:rFonts w:ascii="Times New Roman" w:hAnsi="Times New Roman" w:cs="Times New Roman"/>
                <w:b/>
                <w:color w:val="000000"/>
              </w:rPr>
              <w:t>282.73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EBB4C8" w14:textId="77777777" w:rsidR="00370BD2" w:rsidRDefault="00370BD2" w:rsidP="002B7EBC">
            <w:r>
              <w:rPr>
                <w:rFonts w:ascii="Times New Roman" w:hAnsi="Times New Roman" w:cs="Times New Roman"/>
                <w:color w:val="000000"/>
              </w:rPr>
              <w:t>4.57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8325DC" w14:textId="77777777" w:rsidR="00370BD2" w:rsidRPr="00BA4795" w:rsidRDefault="00370BD2" w:rsidP="002B7EBC">
            <w:pPr>
              <w:rPr>
                <w:b/>
              </w:rPr>
            </w:pPr>
            <w:r w:rsidRPr="00BA4795">
              <w:rPr>
                <w:rFonts w:ascii="Times New Roman" w:hAnsi="Times New Roman" w:cs="Times New Roman"/>
                <w:b/>
                <w:color w:val="000000"/>
              </w:rPr>
              <w:t>71.99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506005" w14:textId="77777777" w:rsidR="00370BD2" w:rsidRDefault="00370BD2" w:rsidP="002B7EBC">
            <w:r>
              <w:rPr>
                <w:rFonts w:ascii="Times New Roman" w:hAnsi="Times New Roman" w:cs="Times New Roman"/>
                <w:color w:val="000000"/>
              </w:rPr>
              <w:t>1.25</w:t>
            </w:r>
          </w:p>
        </w:tc>
      </w:tr>
      <w:tr w:rsidR="00370BD2" w14:paraId="788B8E61"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07055A" w14:textId="77777777" w:rsidR="00370BD2" w:rsidRDefault="00370BD2" w:rsidP="00370BD2">
            <w:pPr>
              <w:ind w:firstLine="0"/>
            </w:pPr>
            <w:r>
              <w:rPr>
                <w:rFonts w:ascii="Times New Roman" w:hAnsi="Times New Roman" w:cs="Times New Roman"/>
                <w:color w:val="000000"/>
              </w:rPr>
              <w:t>Sleep</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B6503A5"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D49A264" w14:textId="77777777" w:rsidR="00370BD2" w:rsidRDefault="00370BD2" w:rsidP="002B7EBC">
            <w:r>
              <w:rPr>
                <w:rFonts w:ascii="Times New Roman" w:hAnsi="Times New Roman" w:cs="Times New Roman"/>
                <w:color w:val="000000"/>
              </w:rPr>
              <w:t xml:space="preserve">   7.54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E79AD0" w14:textId="77777777" w:rsidR="00370BD2" w:rsidRDefault="00370BD2" w:rsidP="002B7EBC">
            <w:r>
              <w:rPr>
                <w:rFonts w:ascii="Times New Roman" w:hAnsi="Times New Roman" w:cs="Times New Roman"/>
                <w:color w:val="000000"/>
              </w:rPr>
              <w:t xml:space="preserve"> 0.52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2AF827" w14:textId="77777777" w:rsidR="00370BD2" w:rsidRDefault="00370BD2" w:rsidP="002B7EBC">
            <w:r>
              <w:rPr>
                <w:rFonts w:ascii="Times New Roman" w:hAnsi="Times New Roman" w:cs="Times New Roman"/>
                <w:color w:val="000000"/>
              </w:rPr>
              <w:t xml:space="preserve">  1.80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7EBACC" w14:textId="77777777" w:rsidR="00370BD2" w:rsidRDefault="00370BD2" w:rsidP="002B7EBC">
            <w:r>
              <w:rPr>
                <w:rFonts w:ascii="Times New Roman" w:hAnsi="Times New Roman" w:cs="Times New Roman"/>
                <w:color w:val="000000"/>
              </w:rPr>
              <w:t>0.09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0FAA7" w14:textId="77777777" w:rsidR="00370BD2" w:rsidRDefault="00370BD2" w:rsidP="002B7EBC">
            <w:r>
              <w:rPr>
                <w:rFonts w:ascii="Times New Roman" w:hAnsi="Times New Roman" w:cs="Times New Roman"/>
                <w:color w:val="000000"/>
              </w:rPr>
              <w:t xml:space="preserve">  0.53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2CAAA3" w14:textId="77777777" w:rsidR="00370BD2" w:rsidRDefault="00370BD2" w:rsidP="002B7EBC">
            <w:r>
              <w:rPr>
                <w:rFonts w:ascii="Times New Roman" w:hAnsi="Times New Roman" w:cs="Times New Roman"/>
                <w:color w:val="000000"/>
              </w:rPr>
              <w:t>0.06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9B247B" w14:textId="77777777" w:rsidR="00370BD2" w:rsidRDefault="00370BD2" w:rsidP="002B7EBC">
            <w:r>
              <w:rPr>
                <w:rFonts w:ascii="Times New Roman" w:hAnsi="Times New Roman" w:cs="Times New Roman"/>
                <w:color w:val="000000"/>
              </w:rPr>
              <w:t xml:space="preserve">  0.75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D3408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5E42B8" w14:textId="77777777" w:rsidR="00370BD2" w:rsidRDefault="00370BD2" w:rsidP="002B7EBC">
            <w:r>
              <w:rPr>
                <w:rFonts w:ascii="Times New Roman" w:hAnsi="Times New Roman" w:cs="Times New Roman"/>
                <w:color w:val="000000"/>
              </w:rPr>
              <w:t xml:space="preserve"> 0.28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B326CFB" w14:textId="77777777" w:rsidR="00370BD2" w:rsidRDefault="00370BD2" w:rsidP="002B7EBC">
            <w:r>
              <w:rPr>
                <w:rFonts w:ascii="Times New Roman" w:hAnsi="Times New Roman" w:cs="Times New Roman"/>
                <w:color w:val="000000"/>
              </w:rPr>
              <w:t>0.02</w:t>
            </w:r>
          </w:p>
        </w:tc>
      </w:tr>
      <w:tr w:rsidR="00370BD2" w14:paraId="62B6C2F8" w14:textId="77777777" w:rsidTr="00370BD2">
        <w:trPr>
          <w:trHeight w:val="1012"/>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21E1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A94621"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F4176F" w14:textId="77777777" w:rsidR="00370BD2" w:rsidRPr="00BA4795" w:rsidRDefault="00370BD2" w:rsidP="002B7EBC">
            <w:pPr>
              <w:rPr>
                <w:b/>
              </w:rPr>
            </w:pPr>
            <w:r w:rsidRPr="00BA4795">
              <w:rPr>
                <w:rFonts w:ascii="Times New Roman" w:hAnsi="Times New Roman" w:cs="Times New Roman"/>
                <w:b/>
                <w:color w:val="000000"/>
              </w:rPr>
              <w:t>1927.24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33E70C" w14:textId="77777777" w:rsidR="00370BD2" w:rsidRDefault="00370BD2" w:rsidP="002B7EBC">
            <w:r>
              <w:rPr>
                <w:rFonts w:ascii="Times New Roman" w:hAnsi="Times New Roman" w:cs="Times New Roman"/>
                <w:color w:val="000000"/>
              </w:rPr>
              <w:t>27.16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A339C82" w14:textId="77777777" w:rsidR="00370BD2" w:rsidRPr="00BA4795" w:rsidRDefault="00370BD2" w:rsidP="002B7EBC">
            <w:pPr>
              <w:rPr>
                <w:b/>
              </w:rPr>
            </w:pPr>
            <w:r w:rsidRPr="00BA4795">
              <w:rPr>
                <w:rFonts w:ascii="Times New Roman" w:hAnsi="Times New Roman" w:cs="Times New Roman"/>
                <w:b/>
                <w:color w:val="000000"/>
              </w:rPr>
              <w:t>407.73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082FD3" w14:textId="77777777" w:rsidR="00370BD2" w:rsidRDefault="00370BD2" w:rsidP="002B7EBC">
            <w:r>
              <w:rPr>
                <w:rFonts w:ascii="Times New Roman" w:hAnsi="Times New Roman" w:cs="Times New Roman"/>
                <w:color w:val="000000"/>
              </w:rPr>
              <w:t>5.93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1F6A39" w14:textId="77777777" w:rsidR="00370BD2" w:rsidRPr="00BA4795" w:rsidRDefault="00370BD2" w:rsidP="002B7EBC">
            <w:pPr>
              <w:rPr>
                <w:b/>
              </w:rPr>
            </w:pPr>
            <w:r w:rsidRPr="00BA4795">
              <w:rPr>
                <w:rFonts w:ascii="Times New Roman" w:hAnsi="Times New Roman" w:cs="Times New Roman"/>
                <w:b/>
                <w:color w:val="000000"/>
              </w:rPr>
              <w:t>236.59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3AEBDD" w14:textId="77777777" w:rsidR="00370BD2" w:rsidRDefault="00370BD2" w:rsidP="002B7EBC">
            <w:r>
              <w:rPr>
                <w:rFonts w:ascii="Times New Roman" w:hAnsi="Times New Roman" w:cs="Times New Roman"/>
                <w:color w:val="000000"/>
              </w:rPr>
              <w:t>3.60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77715A" w14:textId="77777777" w:rsidR="00370BD2" w:rsidRPr="00BA4795" w:rsidRDefault="00370BD2" w:rsidP="002B7EBC">
            <w:pPr>
              <w:rPr>
                <w:b/>
              </w:rPr>
            </w:pPr>
            <w:r w:rsidRPr="00BA4795">
              <w:rPr>
                <w:rFonts w:ascii="Times New Roman" w:hAnsi="Times New Roman" w:cs="Times New Roman"/>
                <w:b/>
                <w:color w:val="000000"/>
              </w:rPr>
              <w:t>268.94</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444B08" w14:textId="77777777" w:rsidR="00370BD2" w:rsidRDefault="00370BD2" w:rsidP="002B7EBC">
            <w:r>
              <w:rPr>
                <w:rFonts w:ascii="Times New Roman" w:hAnsi="Times New Roman" w:cs="Times New Roman"/>
                <w:color w:val="000000"/>
              </w:rPr>
              <w:t>4.21</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FF5ABB" w14:textId="77777777" w:rsidR="00370BD2" w:rsidRPr="00BA4795" w:rsidRDefault="00370BD2" w:rsidP="002B7EBC">
            <w:pPr>
              <w:rPr>
                <w:b/>
              </w:rPr>
            </w:pPr>
            <w:r w:rsidRPr="00BA4795">
              <w:rPr>
                <w:rFonts w:ascii="Times New Roman" w:hAnsi="Times New Roman" w:cs="Times New Roman"/>
                <w:b/>
                <w:color w:val="000000"/>
              </w:rPr>
              <w:t>73.51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489632" w14:textId="77777777" w:rsidR="00370BD2" w:rsidRDefault="00370BD2" w:rsidP="002B7EBC">
            <w:r>
              <w:rPr>
                <w:rFonts w:ascii="Times New Roman" w:hAnsi="Times New Roman" w:cs="Times New Roman"/>
                <w:color w:val="000000"/>
              </w:rPr>
              <w:t>1.18</w:t>
            </w:r>
          </w:p>
        </w:tc>
      </w:tr>
      <w:tr w:rsidR="00370BD2" w14:paraId="4090EAAD"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86296E3" w14:textId="77777777" w:rsidR="00370BD2" w:rsidRDefault="00370BD2" w:rsidP="00370BD2">
            <w:pPr>
              <w:ind w:firstLine="0"/>
            </w:pPr>
            <w:r>
              <w:rPr>
                <w:rFonts w:ascii="Times New Roman" w:hAnsi="Times New Roman" w:cs="Times New Roman"/>
                <w:color w:val="000000"/>
              </w:rPr>
              <w:t>Stress</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43406F"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0B9E1E" w14:textId="77777777" w:rsidR="00370BD2" w:rsidRDefault="00370BD2" w:rsidP="002B7EBC">
            <w:r>
              <w:rPr>
                <w:rFonts w:ascii="Times New Roman" w:hAnsi="Times New Roman" w:cs="Times New Roman"/>
                <w:color w:val="000000"/>
              </w:rPr>
              <w:t xml:space="preserve">   2.29</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BDBCCB" w14:textId="77777777" w:rsidR="00370BD2" w:rsidRDefault="00370BD2" w:rsidP="002B7EBC">
            <w:r>
              <w:rPr>
                <w:rFonts w:ascii="Times New Roman" w:hAnsi="Times New Roman" w:cs="Times New Roman"/>
                <w:color w:val="000000"/>
              </w:rPr>
              <w:t xml:space="preserve"> 0.43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006DB1" w14:textId="77777777" w:rsidR="00370BD2" w:rsidRDefault="00370BD2" w:rsidP="002B7EBC">
            <w:r>
              <w:rPr>
                <w:rFonts w:ascii="Times New Roman" w:hAnsi="Times New Roman" w:cs="Times New Roman"/>
                <w:color w:val="000000"/>
              </w:rPr>
              <w:t xml:space="preserve">  1.43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97D171D" w14:textId="77777777" w:rsidR="00370BD2" w:rsidRDefault="00370BD2" w:rsidP="002B7EBC">
            <w:r>
              <w:rPr>
                <w:rFonts w:ascii="Times New Roman" w:hAnsi="Times New Roman" w:cs="Times New Roman"/>
                <w:color w:val="000000"/>
              </w:rPr>
              <w:t>0.09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EC7806" w14:textId="77777777" w:rsidR="00370BD2" w:rsidRDefault="00370BD2" w:rsidP="002B7EBC">
            <w:r>
              <w:rPr>
                <w:rFonts w:ascii="Times New Roman" w:hAnsi="Times New Roman" w:cs="Times New Roman"/>
                <w:color w:val="000000"/>
              </w:rPr>
              <w:t xml:space="preserve">  0.48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C53268"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2B8A69" w14:textId="77777777" w:rsidR="00370BD2" w:rsidRDefault="00370BD2" w:rsidP="002B7EBC">
            <w:r>
              <w:rPr>
                <w:rFonts w:ascii="Times New Roman" w:hAnsi="Times New Roman" w:cs="Times New Roman"/>
                <w:color w:val="000000"/>
              </w:rPr>
              <w:t xml:space="preserve">  0.71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69B4B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4595E8" w14:textId="77777777" w:rsidR="00370BD2" w:rsidRDefault="00370BD2" w:rsidP="002B7EBC">
            <w:r>
              <w:rPr>
                <w:rFonts w:ascii="Times New Roman" w:hAnsi="Times New Roman" w:cs="Times New Roman"/>
                <w:color w:val="000000"/>
              </w:rPr>
              <w:t xml:space="preserve"> 0.23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94DA8B" w14:textId="77777777" w:rsidR="00370BD2" w:rsidRDefault="00370BD2" w:rsidP="002B7EBC">
            <w:r>
              <w:rPr>
                <w:rFonts w:ascii="Times New Roman" w:hAnsi="Times New Roman" w:cs="Times New Roman"/>
                <w:color w:val="000000"/>
              </w:rPr>
              <w:t>0.02</w:t>
            </w:r>
          </w:p>
        </w:tc>
      </w:tr>
      <w:tr w:rsidR="00370BD2" w14:paraId="4FA61110"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87C312"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53434E"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E4A0942" w14:textId="77777777" w:rsidR="00370BD2" w:rsidRPr="00BA4795" w:rsidRDefault="00370BD2" w:rsidP="002B7EBC">
            <w:pPr>
              <w:rPr>
                <w:b/>
              </w:rPr>
            </w:pPr>
            <w:r w:rsidRPr="00BA4795">
              <w:rPr>
                <w:rFonts w:ascii="Times New Roman" w:hAnsi="Times New Roman" w:cs="Times New Roman"/>
                <w:b/>
                <w:color w:val="000000"/>
              </w:rPr>
              <w:t>1810.64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5227FA" w14:textId="77777777" w:rsidR="00370BD2" w:rsidRDefault="00370BD2" w:rsidP="002B7EBC">
            <w:r>
              <w:rPr>
                <w:rFonts w:ascii="Times New Roman" w:hAnsi="Times New Roman" w:cs="Times New Roman"/>
                <w:color w:val="000000"/>
              </w:rPr>
              <w:t>27.19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D49D86" w14:textId="77777777" w:rsidR="00370BD2" w:rsidRPr="00BA4795" w:rsidRDefault="00370BD2" w:rsidP="002B7EBC">
            <w:pPr>
              <w:rPr>
                <w:b/>
              </w:rPr>
            </w:pPr>
            <w:r w:rsidRPr="00BA4795">
              <w:rPr>
                <w:rFonts w:ascii="Times New Roman" w:hAnsi="Times New Roman" w:cs="Times New Roman"/>
                <w:b/>
                <w:color w:val="000000"/>
              </w:rPr>
              <w:t>415.79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AAC19AF" w14:textId="77777777" w:rsidR="00370BD2" w:rsidRDefault="00370BD2" w:rsidP="002B7EBC">
            <w:r>
              <w:rPr>
                <w:rFonts w:ascii="Times New Roman" w:hAnsi="Times New Roman" w:cs="Times New Roman"/>
                <w:color w:val="000000"/>
              </w:rPr>
              <w:t>6.53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24004" w14:textId="77777777" w:rsidR="00370BD2" w:rsidRPr="00BA4795" w:rsidRDefault="00370BD2" w:rsidP="002B7EBC">
            <w:pPr>
              <w:rPr>
                <w:b/>
              </w:rPr>
            </w:pPr>
            <w:r w:rsidRPr="00BA4795">
              <w:rPr>
                <w:rFonts w:ascii="Times New Roman" w:hAnsi="Times New Roman" w:cs="Times New Roman"/>
                <w:b/>
                <w:color w:val="000000"/>
              </w:rPr>
              <w:t>237.85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3EB397" w14:textId="77777777" w:rsidR="00370BD2" w:rsidRDefault="00370BD2" w:rsidP="002B7EBC">
            <w:r>
              <w:rPr>
                <w:rFonts w:ascii="Times New Roman" w:hAnsi="Times New Roman" w:cs="Times New Roman"/>
                <w:color w:val="000000"/>
              </w:rPr>
              <w:t>3.50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7C9567" w14:textId="77777777" w:rsidR="00370BD2" w:rsidRPr="00BA4795" w:rsidRDefault="00370BD2" w:rsidP="002B7EBC">
            <w:pPr>
              <w:rPr>
                <w:b/>
              </w:rPr>
            </w:pPr>
            <w:r w:rsidRPr="00BA4795">
              <w:rPr>
                <w:rFonts w:ascii="Times New Roman" w:hAnsi="Times New Roman" w:cs="Times New Roman"/>
                <w:b/>
                <w:color w:val="000000"/>
              </w:rPr>
              <w:t>333.96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7C5953" w14:textId="77777777" w:rsidR="00370BD2" w:rsidRDefault="00370BD2" w:rsidP="002B7EBC">
            <w:r>
              <w:rPr>
                <w:rFonts w:ascii="Times New Roman" w:hAnsi="Times New Roman" w:cs="Times New Roman"/>
                <w:color w:val="000000"/>
              </w:rPr>
              <w:t>4.66</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B94E1" w14:textId="77777777" w:rsidR="00370BD2" w:rsidRPr="00BA4795" w:rsidRDefault="00370BD2" w:rsidP="002B7EBC">
            <w:pPr>
              <w:rPr>
                <w:b/>
              </w:rPr>
            </w:pPr>
            <w:r w:rsidRPr="00BA4795">
              <w:rPr>
                <w:rFonts w:ascii="Times New Roman" w:hAnsi="Times New Roman" w:cs="Times New Roman"/>
                <w:b/>
                <w:color w:val="000000"/>
              </w:rPr>
              <w:t>76.26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0B3968" w14:textId="77777777" w:rsidR="00370BD2" w:rsidRDefault="00370BD2" w:rsidP="002B7EBC">
            <w:r>
              <w:rPr>
                <w:rFonts w:ascii="Times New Roman" w:hAnsi="Times New Roman" w:cs="Times New Roman"/>
                <w:color w:val="000000"/>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44367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44367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44367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44367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commentRangeStart w:id="15"/>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commentRangeEnd w:id="15"/>
      <w:r w:rsidR="003A3399">
        <w:rPr>
          <w:rStyle w:val="CommentReference"/>
        </w:rPr>
        <w:commentReference w:id="15"/>
      </w:r>
    </w:p>
    <w:p w14:paraId="7694520A" w14:textId="60BF17AD" w:rsidR="00B218D2" w:rsidRDefault="00B218D2" w:rsidP="00B218D2">
      <w:pPr>
        <w:ind w:firstLine="0"/>
        <w:rPr>
          <w:b/>
        </w:rPr>
      </w:pPr>
      <w:r>
        <w:rPr>
          <w:b/>
        </w:rPr>
        <w:t>Research Question 5</w:t>
      </w:r>
      <w:r w:rsidR="004F35FD">
        <w:rPr>
          <w:b/>
        </w:rPr>
        <w:t xml:space="preserve">  </w:t>
      </w:r>
    </w:p>
    <w:p w14:paraId="60273D32" w14:textId="71CE1A75"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16"/>
      <w:r w:rsidR="00DD35F0">
        <w:t>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xml:space="preserve">, and the same was </w:t>
      </w:r>
      <w:commentRangeStart w:id="17"/>
      <w:r w:rsidR="006E1377">
        <w:t>true</w:t>
      </w:r>
      <w:commentRangeEnd w:id="17"/>
      <w:r w:rsidR="00EF684F">
        <w:rPr>
          <w:rStyle w:val="CommentReference"/>
        </w:rPr>
        <w:commentReference w:id="17"/>
      </w:r>
      <w:r w:rsidR="006E1377">
        <w:t xml:space="preserve"> when stress was high</w:t>
      </w:r>
      <w:r w:rsidR="00DD35F0">
        <w:t xml:space="preserve">. </w:t>
      </w:r>
      <w:commentRangeEnd w:id="16"/>
      <w:r w:rsidR="00A14134">
        <w:rPr>
          <w:rStyle w:val="CommentReference"/>
        </w:rPr>
        <w:commentReference w:id="16"/>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18"/>
      <w:r w:rsidR="00CA4E11">
        <w:t>classroom</w:t>
      </w:r>
      <w:commentRangeEnd w:id="18"/>
      <w:r w:rsidR="007E7405">
        <w:rPr>
          <w:rStyle w:val="CommentReference"/>
        </w:rPr>
        <w:commentReference w:id="18"/>
      </w:r>
      <w:r w:rsidR="00CA4E11">
        <w:t>.</w:t>
      </w:r>
      <w:r w:rsidR="00A902F8">
        <w:t xml:space="preserve"> </w:t>
      </w:r>
      <w:commentRangeStart w:id="19"/>
      <w:r w:rsidR="00EF684F">
        <w:t>This implies that stress does not play the same role across all areas of academic engagement and may not always be deleterious to aspects of engagement, but may, in fact, serve to positively promote some aspects of engagement</w:t>
      </w:r>
      <w:ins w:id="20" w:author="Dominic LaRoche" w:date="2018-05-28T14:16:00Z">
        <w:r w:rsidR="00227A74">
          <w:t xml:space="preserve"> (e.g.</w:t>
        </w:r>
        <w:r w:rsidR="00B64797">
          <w:t xml:space="preserve"> seeking </w:t>
        </w:r>
      </w:ins>
      <w:ins w:id="21" w:author="Dominic LaRoche" w:date="2018-05-28T14:18:00Z">
        <w:r w:rsidR="00B64797">
          <w:t xml:space="preserve">out </w:t>
        </w:r>
      </w:ins>
      <w:ins w:id="22" w:author="Dominic LaRoche" w:date="2018-05-28T14:16:00Z">
        <w:r w:rsidR="00B64797">
          <w:t>help</w:t>
        </w:r>
      </w:ins>
      <w:ins w:id="23" w:author="Dominic LaRoche" w:date="2018-05-28T14:18:00Z">
        <w:r w:rsidR="00B64797">
          <w:t xml:space="preserve"> in the academic setting</w:t>
        </w:r>
      </w:ins>
      <w:ins w:id="24" w:author="Dominic LaRoche" w:date="2018-05-28T14:24:00Z">
        <w:r w:rsidR="00227A74">
          <w:t>)</w:t>
        </w:r>
      </w:ins>
      <w:r w:rsidR="00EF684F">
        <w:t xml:space="preserve">. I think this finding is important, </w:t>
      </w:r>
      <w:r w:rsidR="00A927B5">
        <w:t>novel, and generally not reflected in the current research corpus</w:t>
      </w:r>
      <w:ins w:id="25" w:author="Dominic LaRoche" w:date="2018-05-28T14:29:00Z">
        <w:r w:rsidR="0036105C">
          <w:t xml:space="preserve"> on academic engagement. It also</w:t>
        </w:r>
      </w:ins>
      <w:ins w:id="26" w:author="Dominic LaRoche" w:date="2018-05-28T14:16:00Z">
        <w:r w:rsidR="00B64797">
          <w:t xml:space="preserve"> highlights the importance of looking at</w:t>
        </w:r>
      </w:ins>
      <w:ins w:id="27" w:author="Dominic LaRoche" w:date="2018-05-28T14:25:00Z">
        <w:r w:rsidR="00227A74">
          <w:t xml:space="preserve"> the</w:t>
        </w:r>
      </w:ins>
      <w:ins w:id="28" w:author="Dominic LaRoche" w:date="2018-05-28T14:42:00Z">
        <w:r w:rsidR="00BA186E">
          <w:t xml:space="preserve"> </w:t>
        </w:r>
      </w:ins>
      <w:ins w:id="29" w:author="Dominic LaRoche" w:date="2018-05-28T14:25:00Z">
        <w:r w:rsidR="00227A74">
          <w:t>specific factors of</w:t>
        </w:r>
      </w:ins>
      <w:ins w:id="30" w:author="Dominic LaRoche" w:date="2018-05-28T14:16:00Z">
        <w:r w:rsidR="00B64797">
          <w:t xml:space="preserve"> academic engageme</w:t>
        </w:r>
        <w:r w:rsidR="00227A74">
          <w:t>nt,</w:t>
        </w:r>
        <w:r w:rsidR="00BA186E">
          <w:t xml:space="preserve"> including</w:t>
        </w:r>
      </w:ins>
      <w:ins w:id="31" w:author="Dominic LaRoche" w:date="2018-05-28T14:19:00Z">
        <w:r w:rsidR="00D819AC">
          <w:t xml:space="preserve"> the need</w:t>
        </w:r>
        <w:r w:rsidR="00227A74">
          <w:t xml:space="preserve"> </w:t>
        </w:r>
      </w:ins>
      <w:del w:id="32" w:author="Dominic LaRoche" w:date="2018-05-28T14:26:00Z">
        <w:r w:rsidR="00A927B5" w:rsidDel="00227A74">
          <w:delText>.</w:delText>
        </w:r>
        <w:commentRangeEnd w:id="19"/>
        <w:r w:rsidR="00A927B5" w:rsidDel="00227A74">
          <w:rPr>
            <w:rStyle w:val="CommentReference"/>
          </w:rPr>
          <w:commentReference w:id="19"/>
        </w:r>
      </w:del>
      <w:ins w:id="33" w:author="Dominic LaRoche" w:date="2018-05-28T14:21:00Z">
        <w:r w:rsidR="0036105C">
          <w:t>for further inves</w:t>
        </w:r>
        <w:r w:rsidR="00BA186E">
          <w:t>tigation specific to</w:t>
        </w:r>
        <w:r w:rsidR="001D10BE">
          <w:t xml:space="preserve"> the </w:t>
        </w:r>
        <w:r w:rsidR="00227A74">
          <w:t>participation/</w:t>
        </w:r>
        <w:r w:rsidR="001D10BE">
          <w:t>interaction</w:t>
        </w:r>
      </w:ins>
      <w:ins w:id="34" w:author="Dominic LaRoche" w:date="2018-05-28T14:38:00Z">
        <w:r w:rsidR="00682FC9">
          <w:t xml:space="preserve"> fac</w:t>
        </w:r>
        <w:r w:rsidR="00525D05">
          <w:t>tor</w:t>
        </w:r>
      </w:ins>
      <w:ins w:id="35" w:author="Dominic LaRoche" w:date="2018-05-28T14:21:00Z">
        <w:r w:rsidR="001D10BE">
          <w:t>.</w:t>
        </w:r>
      </w:ins>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17E0BF0A"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36" w:author="Sulkowski, Michael L - (sulkowski)" w:date="2018-05-17T22:01:00Z">
        <w:r w:rsidR="00495E9F">
          <w:rPr>
            <w:rFonts w:ascii="Times" w:hAnsi="Times" w:cs="Times"/>
            <w:color w:val="000000"/>
            <w:kern w:val="0"/>
          </w:rPr>
          <w:t xml:space="preserve"> (CITE</w:t>
        </w:r>
      </w:ins>
      <w:r w:rsidR="00C827B7">
        <w:rPr>
          <w:rFonts w:ascii="Times" w:hAnsi="Times" w:cs="Times"/>
          <w:color w:val="000000"/>
          <w:kern w:val="0"/>
        </w:rPr>
        <w:t xml:space="preserve"> Novotney</w:t>
      </w:r>
      <w:r w:rsidR="00711855">
        <w:rPr>
          <w:rFonts w:ascii="Times" w:hAnsi="Times" w:cs="Times"/>
          <w:color w:val="000000"/>
          <w:kern w:val="0"/>
        </w:rPr>
        <w:t>, 2014</w:t>
      </w:r>
      <w:ins w:id="37" w:author="Sulkowski, Michael L - (sulkowski)" w:date="2018-05-17T22:01:00Z">
        <w:r w:rsidR="00495E9F">
          <w:rPr>
            <w:rFonts w:ascii="Times" w:hAnsi="Times" w:cs="Times"/>
            <w:color w:val="000000"/>
            <w:kern w:val="0"/>
          </w:rPr>
          <w:t>)</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lastRenderedPageBreak/>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w:t>
      </w:r>
      <w:r w:rsidR="0055007D">
        <w:rPr>
          <w:rFonts w:ascii="Times" w:hAnsi="Times" w:cs="Times"/>
          <w:color w:val="000000"/>
          <w:kern w:val="0"/>
        </w:rPr>
        <w:lastRenderedPageBreak/>
        <w:t xml:space="preserve">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w:t>
      </w:r>
      <w:r w:rsidR="00D80D8B">
        <w:rPr>
          <w:rFonts w:ascii="Times" w:hAnsi="Times" w:cs="Times"/>
          <w:color w:val="000000"/>
          <w:kern w:val="0"/>
        </w:rPr>
        <w:lastRenderedPageBreak/>
        <w:t xml:space="preserve">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7">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8">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9"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0"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1"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2">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3">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4"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5"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6"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7"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8">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9">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0">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1"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2">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4">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1">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9"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8-05-28T17:05:00Z" w:initials="DL">
    <w:p w14:paraId="234A8169" w14:textId="2B613228" w:rsidR="0033523B" w:rsidRDefault="0033523B">
      <w:pPr>
        <w:pStyle w:val="CommentText"/>
      </w:pPr>
      <w:r>
        <w:rPr>
          <w:rStyle w:val="CommentReference"/>
        </w:rPr>
        <w:annotationRef/>
      </w:r>
      <w:r w:rsidR="00B56B7C">
        <w:t>I am not done with this</w:t>
      </w:r>
    </w:p>
  </w:comment>
  <w:comment w:id="2" w:author="Dominic LaRoche" w:date="2018-05-28T17:05:00Z" w:initials="DL">
    <w:p w14:paraId="644DD6C5" w14:textId="797356B4" w:rsidR="0033523B" w:rsidRDefault="0033523B">
      <w:pPr>
        <w:pStyle w:val="CommentText"/>
      </w:pPr>
      <w:r>
        <w:rPr>
          <w:rStyle w:val="CommentReference"/>
        </w:rPr>
        <w:annotationRef/>
      </w:r>
      <w:r>
        <w:t>Read this</w:t>
      </w:r>
    </w:p>
  </w:comment>
  <w:comment w:id="3" w:author="Sulkowski, Michael L - (sulkowski)" w:date="2018-05-16T21:46:00Z" w:initials="SML-(">
    <w:p w14:paraId="632C5283" w14:textId="3466D9DE" w:rsidR="00B8655C" w:rsidRDefault="00B8655C">
      <w:pPr>
        <w:pStyle w:val="CommentText"/>
      </w:pPr>
      <w:r>
        <w:rPr>
          <w:rStyle w:val="CommentReference"/>
        </w:rPr>
        <w:annotationRef/>
      </w:r>
      <w:r>
        <w:t xml:space="preserve">You could also add an acknowledgements section/page (if you want to). </w:t>
      </w:r>
    </w:p>
  </w:comment>
  <w:comment w:id="4" w:author="Dominic LaRoche" w:date="2018-05-28T16:52:00Z" w:initials="DL">
    <w:p w14:paraId="3B1D5FA8" w14:textId="16AAA679" w:rsidR="00C436D1" w:rsidRDefault="00C436D1">
      <w:pPr>
        <w:pStyle w:val="CommentText"/>
      </w:pPr>
      <w:r>
        <w:rPr>
          <w:rStyle w:val="CommentReference"/>
        </w:rPr>
        <w:annotationRef/>
      </w:r>
      <w:r>
        <w:t>Read this</w:t>
      </w:r>
    </w:p>
  </w:comment>
  <w:comment w:id="6" w:author="Dominic LaRoche" w:date="2018-05-27T10:55:00Z" w:initials="DL">
    <w:p w14:paraId="79BAD80C" w14:textId="401834C0" w:rsidR="00E309BE" w:rsidRDefault="00E309BE">
      <w:pPr>
        <w:pStyle w:val="CommentText"/>
      </w:pPr>
      <w:r>
        <w:rPr>
          <w:rStyle w:val="CommentReference"/>
        </w:rPr>
        <w:annotationRef/>
      </w:r>
      <w:r>
        <w:t>Broke this into a few sentences as requested</w:t>
      </w:r>
    </w:p>
  </w:comment>
  <w:comment w:id="5" w:author="Dominic LaRoche" w:date="2018-05-27T10:56:00Z" w:initials="DL">
    <w:p w14:paraId="347C5DB2" w14:textId="22235247" w:rsidR="00E309BE" w:rsidRDefault="00E309BE">
      <w:pPr>
        <w:pStyle w:val="CommentText"/>
      </w:pPr>
      <w:r>
        <w:rPr>
          <w:rStyle w:val="CommentReference"/>
        </w:rPr>
        <w:annotationRef/>
      </w:r>
    </w:p>
  </w:comment>
  <w:comment w:id="7" w:author="Sulkowski, Michael L - (sulkowski)" w:date="2018-05-13T22:40:00Z" w:initials="SML-(">
    <w:p w14:paraId="0CC2B952" w14:textId="224C90DF" w:rsidR="00B8655C" w:rsidRDefault="00B8655C">
      <w:pPr>
        <w:pStyle w:val="CommentText"/>
      </w:pPr>
      <w:r>
        <w:rPr>
          <w:rStyle w:val="CommentReference"/>
        </w:rPr>
        <w:annotationRef/>
      </w:r>
      <w:r>
        <w:t xml:space="preserve">Please clarify what is implied by this sentence. </w:t>
      </w:r>
    </w:p>
  </w:comment>
  <w:comment w:id="8" w:author="Dominic LaRoche" w:date="2018-05-26T17:51:00Z" w:initials="DL">
    <w:p w14:paraId="5D71964F" w14:textId="44D7EB42" w:rsidR="00683855" w:rsidRDefault="00683855">
      <w:pPr>
        <w:pStyle w:val="CommentText"/>
      </w:pPr>
      <w:r>
        <w:rPr>
          <w:rStyle w:val="CommentReference"/>
        </w:rPr>
        <w:annotationRef/>
      </w:r>
      <w:r>
        <w:t>done</w:t>
      </w:r>
    </w:p>
  </w:comment>
  <w:comment w:id="10" w:author="Dominic LaRoche" w:date="2018-05-27T10:37:00Z" w:initials="DL">
    <w:p w14:paraId="31B36E9E" w14:textId="7029851C" w:rsidR="00A53452" w:rsidRDefault="00A53452">
      <w:pPr>
        <w:pStyle w:val="CommentText"/>
      </w:pPr>
      <w:r>
        <w:rPr>
          <w:rStyle w:val="CommentReference"/>
        </w:rPr>
        <w:annotationRef/>
      </w:r>
      <w:r>
        <w:t>done</w:t>
      </w:r>
    </w:p>
  </w:comment>
  <w:comment w:id="9" w:author="Sulkowski, Michael L - (sulkowski)" w:date="2018-05-13T23:18:00Z" w:initials="SML-(">
    <w:p w14:paraId="16C0CFB4" w14:textId="1F1F6BF3" w:rsidR="00B8655C" w:rsidRDefault="00B8655C">
      <w:pPr>
        <w:pStyle w:val="CommentText"/>
      </w:pPr>
      <w:r>
        <w:rPr>
          <w:rStyle w:val="CommentReference"/>
        </w:rPr>
        <w:annotationRef/>
      </w:r>
      <w:r>
        <w:t xml:space="preserve">Please re-write this sentence for clarity. </w:t>
      </w:r>
    </w:p>
  </w:comment>
  <w:comment w:id="12" w:author="Dominic LaRoche" w:date="2018-05-27T13:02:00Z" w:initials="DL">
    <w:p w14:paraId="67316363" w14:textId="6E983EE0" w:rsidR="009F29DC" w:rsidRDefault="009F29DC">
      <w:pPr>
        <w:pStyle w:val="CommentText"/>
      </w:pPr>
      <w:r>
        <w:rPr>
          <w:rStyle w:val="CommentReference"/>
        </w:rPr>
        <w:annotationRef/>
      </w:r>
      <w:r>
        <w:t>done</w:t>
      </w:r>
    </w:p>
  </w:comment>
  <w:comment w:id="11" w:author="Sulkowski, Michael L - (sulkowski)" w:date="2018-05-15T21:52:00Z" w:initials="SML-(">
    <w:p w14:paraId="365F8F84" w14:textId="2A71D8B2" w:rsidR="00B8655C" w:rsidRDefault="00B8655C">
      <w:pPr>
        <w:pStyle w:val="CommentText"/>
      </w:pPr>
      <w:r>
        <w:rPr>
          <w:rStyle w:val="CommentReference"/>
        </w:rPr>
        <w:annotationRef/>
      </w:r>
      <w:r>
        <w:t xml:space="preserve">Please re-write for clarity. </w:t>
      </w:r>
    </w:p>
  </w:comment>
  <w:comment w:id="14" w:author="Dominic LaRoche" w:date="2018-05-28T14:00:00Z" w:initials="DL">
    <w:p w14:paraId="28386A37" w14:textId="613D7C72" w:rsidR="00B26234" w:rsidRDefault="00B26234">
      <w:pPr>
        <w:pStyle w:val="CommentText"/>
      </w:pPr>
      <w:r>
        <w:rPr>
          <w:rStyle w:val="CommentReference"/>
        </w:rPr>
        <w:annotationRef/>
      </w:r>
      <w:r>
        <w:t>Can you help with the formatting of this table? The lines are all messed up.</w:t>
      </w:r>
    </w:p>
  </w:comment>
  <w:comment w:id="15" w:author="Dominic LaRoche" w:date="2018-05-27T14:34:00Z" w:initials="DL">
    <w:p w14:paraId="4946C74E" w14:textId="3202A0BF" w:rsidR="003A3399" w:rsidRDefault="003A3399">
      <w:pPr>
        <w:pStyle w:val="CommentText"/>
      </w:pPr>
      <w:r>
        <w:rPr>
          <w:rStyle w:val="CommentReference"/>
        </w:rPr>
        <w:annotationRef/>
      </w:r>
      <w:r w:rsidR="00083D86">
        <w:t>Read</w:t>
      </w:r>
      <w:r>
        <w:t xml:space="preserve"> this</w:t>
      </w:r>
    </w:p>
  </w:comment>
  <w:comment w:id="17" w:author="Dominic LaRoche" w:date="2018-05-28T13:48:00Z" w:initials="DL">
    <w:p w14:paraId="37F0EE20" w14:textId="6B68271A" w:rsidR="00EF684F" w:rsidRDefault="00EF684F">
      <w:pPr>
        <w:pStyle w:val="CommentText"/>
      </w:pPr>
      <w:r>
        <w:rPr>
          <w:rStyle w:val="CommentReference"/>
        </w:rPr>
        <w:annotationRef/>
      </w:r>
      <w:r>
        <w:t>done</w:t>
      </w:r>
    </w:p>
  </w:comment>
  <w:comment w:id="16" w:author="Sulkowski, Michael L - (sulkowski)" w:date="2018-05-16T22:49:00Z" w:initials="SML-(">
    <w:p w14:paraId="69F46D65" w14:textId="33835886" w:rsidR="00B8655C" w:rsidRDefault="00B8655C">
      <w:pPr>
        <w:pStyle w:val="CommentText"/>
      </w:pPr>
      <w:r>
        <w:rPr>
          <w:rStyle w:val="CommentReference"/>
        </w:rPr>
        <w:annotationRef/>
      </w:r>
      <w:r>
        <w:t>Re-write for clarity</w:t>
      </w:r>
    </w:p>
  </w:comment>
  <w:comment w:id="18" w:author="Sulkowski, Michael L - (sulkowski)" w:date="2018-05-16T22:53:00Z" w:initials="SML-(">
    <w:p w14:paraId="2C7DE2FB" w14:textId="09212C26" w:rsidR="00B8655C" w:rsidRDefault="00B8655C">
      <w:pPr>
        <w:pStyle w:val="CommentText"/>
      </w:pPr>
      <w:r>
        <w:rPr>
          <w:rStyle w:val="CommentReference"/>
        </w:rPr>
        <w:annotationRef/>
      </w:r>
      <w:r>
        <w:t xml:space="preserve">This implies that . . . I think this finding is important, novel, and generally not reflected in the current research corpus. </w:t>
      </w:r>
    </w:p>
  </w:comment>
  <w:comment w:id="19" w:author="Dominic LaRoche" w:date="2018-05-28T13:59:00Z" w:initials="DL">
    <w:p w14:paraId="73DF96DB" w14:textId="3C902F7D" w:rsidR="00A927B5" w:rsidRDefault="00A927B5">
      <w:pPr>
        <w:pStyle w:val="CommentText"/>
      </w:pPr>
      <w:r>
        <w:rPr>
          <w:rStyle w:val="CommentReference"/>
        </w:rPr>
        <w:annotationRef/>
      </w:r>
      <w:r>
        <w:t>Read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A8169" w15:done="0"/>
  <w15:commentEx w15:paraId="644DD6C5" w15:done="0"/>
  <w15:commentEx w15:paraId="632C5283" w15:done="0"/>
  <w15:commentEx w15:paraId="3B1D5FA8" w15:done="0"/>
  <w15:commentEx w15:paraId="79BAD80C" w15:done="0"/>
  <w15:commentEx w15:paraId="347C5DB2" w15:done="0"/>
  <w15:commentEx w15:paraId="0CC2B952" w15:done="0"/>
  <w15:commentEx w15:paraId="5D71964F" w15:done="0"/>
  <w15:commentEx w15:paraId="31B36E9E" w15:done="0"/>
  <w15:commentEx w15:paraId="16C0CFB4" w15:done="0"/>
  <w15:commentEx w15:paraId="67316363" w15:done="0"/>
  <w15:commentEx w15:paraId="365F8F84" w15:done="0"/>
  <w15:commentEx w15:paraId="28386A37" w15:done="0"/>
  <w15:commentEx w15:paraId="4946C74E" w15:done="0"/>
  <w15:commentEx w15:paraId="37F0EE20" w15:done="0"/>
  <w15:commentEx w15:paraId="69F46D65" w15:done="0"/>
  <w15:commentEx w15:paraId="2C7DE2FB" w15:done="0"/>
  <w15:commentEx w15:paraId="73DF9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83DD6" w14:textId="77777777" w:rsidR="00443678" w:rsidRDefault="00443678">
      <w:pPr>
        <w:spacing w:line="240" w:lineRule="auto"/>
      </w:pPr>
      <w:r>
        <w:separator/>
      </w:r>
    </w:p>
  </w:endnote>
  <w:endnote w:type="continuationSeparator" w:id="0">
    <w:p w14:paraId="11E39D7A" w14:textId="77777777" w:rsidR="00443678" w:rsidRDefault="00443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BB98D" w14:textId="77777777" w:rsidR="00443678" w:rsidRDefault="00443678">
      <w:pPr>
        <w:spacing w:line="240" w:lineRule="auto"/>
      </w:pPr>
      <w:r>
        <w:separator/>
      </w:r>
    </w:p>
  </w:footnote>
  <w:footnote w:type="continuationSeparator" w:id="0">
    <w:p w14:paraId="6E5F9C1A" w14:textId="77777777" w:rsidR="00443678" w:rsidRDefault="004436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8655C" w:rsidRDefault="00443678">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B8655C">
          <w:rPr>
            <w:rStyle w:val="Strong"/>
          </w:rPr>
          <w:t>Effects of stress, Sleep Hygiene, and exercise</w:t>
        </w:r>
      </w:sdtContent>
    </w:sdt>
    <w:r w:rsidR="00B8655C">
      <w:rPr>
        <w:rStyle w:val="Strong"/>
      </w:rPr>
      <w:tab/>
    </w:r>
    <w:r w:rsidR="00B8655C">
      <w:rPr>
        <w:rStyle w:val="Strong"/>
      </w:rPr>
      <w:fldChar w:fldCharType="begin"/>
    </w:r>
    <w:r w:rsidR="00B8655C">
      <w:instrText>PAGE</w:instrText>
    </w:r>
    <w:r w:rsidR="00B8655C">
      <w:fldChar w:fldCharType="separate"/>
    </w:r>
    <w:r w:rsidR="00A23BA8">
      <w:rPr>
        <w:noProof/>
      </w:rPr>
      <w:t>94</w:t>
    </w:r>
    <w:r w:rsidR="00B8655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8655C" w:rsidRDefault="00B8655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370BD2">
      <w:rPr>
        <w:noProof/>
      </w:rPr>
      <w:t>63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rson w15:author="Sulkowski, Michael L - (sulkowski)">
    <w15:presenceInfo w15:providerId="None" w15:userId="Sulkowski, Michael L - (sulk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B0B"/>
    <w:rsid w:val="000B04B3"/>
    <w:rsid w:val="000B13DB"/>
    <w:rsid w:val="000B35AD"/>
    <w:rsid w:val="000C0793"/>
    <w:rsid w:val="000C09DC"/>
    <w:rsid w:val="000C0E4D"/>
    <w:rsid w:val="000C1BC2"/>
    <w:rsid w:val="000C1F46"/>
    <w:rsid w:val="000C2615"/>
    <w:rsid w:val="000C74FF"/>
    <w:rsid w:val="000D1187"/>
    <w:rsid w:val="000D4D97"/>
    <w:rsid w:val="000D6739"/>
    <w:rsid w:val="000E1004"/>
    <w:rsid w:val="000E609B"/>
    <w:rsid w:val="000F1C0B"/>
    <w:rsid w:val="000F23C8"/>
    <w:rsid w:val="000F314B"/>
    <w:rsid w:val="000F3BAB"/>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C0066"/>
    <w:rsid w:val="001C4884"/>
    <w:rsid w:val="001C5B41"/>
    <w:rsid w:val="001C6D32"/>
    <w:rsid w:val="001D0B62"/>
    <w:rsid w:val="001D0BC4"/>
    <w:rsid w:val="001D10BE"/>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0C62"/>
    <w:rsid w:val="002D4E0F"/>
    <w:rsid w:val="002D772B"/>
    <w:rsid w:val="002E1551"/>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405CA"/>
    <w:rsid w:val="00440EB8"/>
    <w:rsid w:val="00442E9B"/>
    <w:rsid w:val="004433F8"/>
    <w:rsid w:val="00443678"/>
    <w:rsid w:val="00444C34"/>
    <w:rsid w:val="004543CD"/>
    <w:rsid w:val="00461362"/>
    <w:rsid w:val="00461AFF"/>
    <w:rsid w:val="00471011"/>
    <w:rsid w:val="004745DC"/>
    <w:rsid w:val="00475C5E"/>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6938"/>
    <w:rsid w:val="005A6D12"/>
    <w:rsid w:val="005B22DC"/>
    <w:rsid w:val="005B3168"/>
    <w:rsid w:val="005B4776"/>
    <w:rsid w:val="005B5763"/>
    <w:rsid w:val="005B5FBA"/>
    <w:rsid w:val="005C0195"/>
    <w:rsid w:val="005C6E0B"/>
    <w:rsid w:val="005D0E5A"/>
    <w:rsid w:val="005D32AA"/>
    <w:rsid w:val="005D4012"/>
    <w:rsid w:val="005D6BD3"/>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2FC9"/>
    <w:rsid w:val="00683045"/>
    <w:rsid w:val="00683855"/>
    <w:rsid w:val="00686FC6"/>
    <w:rsid w:val="00687F4F"/>
    <w:rsid w:val="00690CBB"/>
    <w:rsid w:val="00691382"/>
    <w:rsid w:val="0069138B"/>
    <w:rsid w:val="00696723"/>
    <w:rsid w:val="00697990"/>
    <w:rsid w:val="006A0A9C"/>
    <w:rsid w:val="006A0FBD"/>
    <w:rsid w:val="006A5105"/>
    <w:rsid w:val="006A6A95"/>
    <w:rsid w:val="006A7516"/>
    <w:rsid w:val="006B2B67"/>
    <w:rsid w:val="006B2CDE"/>
    <w:rsid w:val="006B361B"/>
    <w:rsid w:val="006B5F60"/>
    <w:rsid w:val="006C12B0"/>
    <w:rsid w:val="006C378D"/>
    <w:rsid w:val="006D2BA6"/>
    <w:rsid w:val="006D629E"/>
    <w:rsid w:val="006D75AF"/>
    <w:rsid w:val="006E1377"/>
    <w:rsid w:val="006E2D1B"/>
    <w:rsid w:val="006E497C"/>
    <w:rsid w:val="006E524E"/>
    <w:rsid w:val="006F26CA"/>
    <w:rsid w:val="006F43D6"/>
    <w:rsid w:val="007051FE"/>
    <w:rsid w:val="00706635"/>
    <w:rsid w:val="00707991"/>
    <w:rsid w:val="00711855"/>
    <w:rsid w:val="00713F1E"/>
    <w:rsid w:val="00722A98"/>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3C3D"/>
    <w:rsid w:val="00795723"/>
    <w:rsid w:val="00796BE7"/>
    <w:rsid w:val="007A228A"/>
    <w:rsid w:val="007A2751"/>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3BA8"/>
    <w:rsid w:val="00A24AD9"/>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DC0"/>
    <w:rsid w:val="00AB67F7"/>
    <w:rsid w:val="00AB7453"/>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A6B"/>
    <w:rsid w:val="00B53EF6"/>
    <w:rsid w:val="00B56B7C"/>
    <w:rsid w:val="00B57A0C"/>
    <w:rsid w:val="00B60F34"/>
    <w:rsid w:val="00B610ED"/>
    <w:rsid w:val="00B610EF"/>
    <w:rsid w:val="00B63F0A"/>
    <w:rsid w:val="00B64797"/>
    <w:rsid w:val="00B72D10"/>
    <w:rsid w:val="00B72FC7"/>
    <w:rsid w:val="00B731F0"/>
    <w:rsid w:val="00B735BC"/>
    <w:rsid w:val="00B80318"/>
    <w:rsid w:val="00B82210"/>
    <w:rsid w:val="00B83B14"/>
    <w:rsid w:val="00B8655C"/>
    <w:rsid w:val="00B926E8"/>
    <w:rsid w:val="00B96595"/>
    <w:rsid w:val="00BA186E"/>
    <w:rsid w:val="00BA45EA"/>
    <w:rsid w:val="00BA6F01"/>
    <w:rsid w:val="00BB109C"/>
    <w:rsid w:val="00BB18F6"/>
    <w:rsid w:val="00BB546D"/>
    <w:rsid w:val="00BB55C8"/>
    <w:rsid w:val="00BB6389"/>
    <w:rsid w:val="00BB63D0"/>
    <w:rsid w:val="00BC00EE"/>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617B"/>
    <w:rsid w:val="00EE72E9"/>
    <w:rsid w:val="00EF2532"/>
    <w:rsid w:val="00EF5105"/>
    <w:rsid w:val="00EF5AEE"/>
    <w:rsid w:val="00EF684F"/>
    <w:rsid w:val="00F00676"/>
    <w:rsid w:val="00F023E4"/>
    <w:rsid w:val="00F04DE6"/>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dx.doi.org/10.1016/j.cpr.2005.04.007" TargetMode="External"/><Relationship Id="rId26" Type="http://schemas.openxmlformats.org/officeDocument/2006/relationships/hyperlink" Target="https://doi.org/10.1016/j.brainresrev.2006.01.002"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biopsycho.2005.11.00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2466/pms.1999.88.3c.1095" TargetMode="External"/><Relationship Id="rId11" Type="http://schemas.openxmlformats.org/officeDocument/2006/relationships/endnotes" Target="endnotes.xml"/><Relationship Id="rId24" Type="http://schemas.openxmlformats.org/officeDocument/2006/relationships/hyperlink" Target="https://doi.org/10.1016/j.sleep.2006.12.002"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doi.org/10.1016/j.neulet.2008.06.024" TargetMode="External"/><Relationship Id="rId31" Type="http://schemas.openxmlformats.org/officeDocument/2006/relationships/hyperlink" Target="http://link.galegroup.com/apps/doc/A131318268/AONE?u=azstatelibdev&amp;sid=AONE&amp;xid=731f837d" TargetMode="External"/><Relationship Id="rId44" Type="http://schemas.openxmlformats.org/officeDocument/2006/relationships/hyperlink" Target="http://psycnet.apa.org/doi/10.1037/0022-0663.85.4.571"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123/jsep.29.2.239" TargetMode="External"/><Relationship Id="rId27" Type="http://schemas.openxmlformats.org/officeDocument/2006/relationships/hyperlink" Target="http://psycnet.apa.org/doi/10.1037/0021-9010.82.2.221" TargetMode="External"/><Relationship Id="rId30" Type="http://schemas.openxmlformats.org/officeDocument/2006/relationships/hyperlink" Target="https://doi.org/10.1093/sleep/11.6.528"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ncbi.nlm.nih.gov/pmc/articles/PMC1978335/" TargetMode="External"/><Relationship Id="rId25" Type="http://schemas.openxmlformats.org/officeDocument/2006/relationships/hyperlink" Target="https://doi.org/10.1016/0167-8760(89)90018-4"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s://doi.org/10.2466/pms.1992.75.2.552"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007/BF00844860" TargetMode="External"/><Relationship Id="rId28" Type="http://schemas.openxmlformats.org/officeDocument/2006/relationships/hyperlink" Target="http://dx.doi.org/10.3200/JOER.98.3.184-192" TargetMode="External"/><Relationship Id="rId36" Type="http://schemas.openxmlformats.org/officeDocument/2006/relationships/hyperlink" Target="http://psycnet.apa.org/doi/10.1037/a0026871" TargetMode="External"/><Relationship Id="rId49" Type="http://schemas.openxmlformats.org/officeDocument/2006/relationships/hyperlink" Target="https://doi.org/10.2224/sbp.2008.36.2.18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A80482-1D0B-4268-8E6A-DE8AB026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102</Pages>
  <Words>23810</Words>
  <Characters>135723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2</cp:revision>
  <cp:lastPrinted>2018-04-30T21:09:00Z</cp:lastPrinted>
  <dcterms:created xsi:type="dcterms:W3CDTF">2018-05-29T04:28:00Z</dcterms:created>
  <dcterms:modified xsi:type="dcterms:W3CDTF">2018-05-29T04:28:00Z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