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607E8D">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 xml:space="preserve">TABLE OF </w:t>
      </w:r>
      <w:commentRangeStart w:id="0"/>
      <w:r>
        <w:rPr>
          <w:rFonts w:ascii="TimesNewRomanPSMT" w:hAnsi="TimesNewRomanPSMT" w:cs="TimesNewRomanPSMT"/>
          <w:kern w:val="0"/>
        </w:rPr>
        <w:t>CONTENTS</w:t>
      </w:r>
      <w:commentRangeEnd w:id="0"/>
      <w:r w:rsidR="004D43AA">
        <w:rPr>
          <w:rStyle w:val="CommentReference"/>
        </w:rPr>
        <w:commentReference w:id="0"/>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proofErr w:type="gramStart"/>
      <w:r w:rsidR="00D11960">
        <w:rPr>
          <w:rFonts w:eastAsia="Times New Roman" w:cs="Times New Roman"/>
          <w:kern w:val="0"/>
          <w:lang w:eastAsia="en-US"/>
        </w:rPr>
        <w:t>…</w:t>
      </w:r>
      <w:r w:rsidR="00E54ECD">
        <w:rPr>
          <w:rFonts w:eastAsia="Times New Roman" w:cs="Times New Roman"/>
          <w:kern w:val="0"/>
          <w:lang w:eastAsia="en-US"/>
        </w:rPr>
        <w:t>..</w:t>
      </w:r>
      <w:proofErr w:type="gramEnd"/>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roofErr w:type="gramStart"/>
      <w:r w:rsidR="00D11960">
        <w:rPr>
          <w:rFonts w:eastAsia="Times New Roman" w:cs="Times New Roman"/>
          <w:kern w:val="0"/>
          <w:lang w:eastAsia="en-US"/>
        </w:rPr>
        <w:t>…..</w:t>
      </w:r>
      <w:proofErr w:type="gramEnd"/>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roofErr w:type="gramStart"/>
      <w:r>
        <w:t>…..</w:t>
      </w:r>
      <w:proofErr w:type="gramEnd"/>
    </w:p>
    <w:p w14:paraId="532D8F31" w14:textId="33AA957D" w:rsidR="00956FF3" w:rsidRDefault="00956FF3" w:rsidP="00D11960">
      <w:r>
        <w:tab/>
        <w:t>Micro Perspective……………………………………………………………</w:t>
      </w:r>
    </w:p>
    <w:p w14:paraId="696D0750" w14:textId="4D4A0C96" w:rsidR="00D11960" w:rsidRDefault="00956FF3" w:rsidP="00956FF3">
      <w:r w:rsidRPr="00956FF3">
        <w:t xml:space="preserve">Why does Engagement </w:t>
      </w:r>
      <w:proofErr w:type="gramStart"/>
      <w:r w:rsidRPr="00956FF3">
        <w:t>Matter?</w:t>
      </w:r>
      <w:r w:rsidR="00D11960">
        <w:rPr>
          <w:rFonts w:eastAsia="Times New Roman" w:cs="Times New Roman"/>
          <w:kern w:val="0"/>
          <w:lang w:eastAsia="en-US"/>
        </w:rPr>
        <w:t>…</w:t>
      </w:r>
      <w:proofErr w:type="gramEnd"/>
      <w:r w:rsidR="00D11960">
        <w:rPr>
          <w:rFonts w:eastAsia="Times New Roman" w:cs="Times New Roman"/>
          <w:kern w:val="0"/>
          <w:lang w:eastAsia="en-US"/>
        </w:rPr>
        <w:t>…………………………………………...</w:t>
      </w:r>
      <w:r w:rsidR="000D1187">
        <w:rPr>
          <w:rFonts w:eastAsia="Times New Roman" w:cs="Times New Roman"/>
          <w:kern w:val="0"/>
          <w:lang w:eastAsia="en-US"/>
        </w:rPr>
        <w:t>.............</w:t>
      </w:r>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proofErr w:type="gramStart"/>
      <w:r w:rsidR="00D11960">
        <w:rPr>
          <w:rFonts w:eastAsia="Times New Roman" w:cs="Times New Roman"/>
          <w:kern w:val="0"/>
          <w:lang w:eastAsia="en-US"/>
        </w:rPr>
        <w:t>…..</w:t>
      </w:r>
      <w:proofErr w:type="gramEnd"/>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roofErr w:type="gramStart"/>
      <w:r w:rsidR="00956FF3">
        <w:rPr>
          <w:rFonts w:eastAsia="Times New Roman" w:cs="Times New Roman"/>
          <w:kern w:val="0"/>
          <w:lang w:eastAsia="en-US"/>
        </w:rPr>
        <w:t>…..</w:t>
      </w:r>
      <w:proofErr w:type="gramEnd"/>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t>Sleep Hygiene………………………………………………………</w:t>
      </w:r>
      <w:proofErr w:type="gramStart"/>
      <w:r>
        <w:t>…..</w:t>
      </w:r>
      <w:proofErr w:type="gramEnd"/>
    </w:p>
    <w:p w14:paraId="2B7D454C" w14:textId="7055B25C" w:rsidR="000D1187" w:rsidRDefault="000D1187" w:rsidP="00B926E8">
      <w:r>
        <w:tab/>
      </w:r>
      <w:r>
        <w:tab/>
        <w:t>ABCs of SLEEPING………………………………………………….</w:t>
      </w:r>
    </w:p>
    <w:p w14:paraId="2EB3DE9E" w14:textId="0E1FE038" w:rsidR="00B926E8" w:rsidRDefault="00B926E8" w:rsidP="00B926E8">
      <w:r>
        <w:tab/>
        <w:t>Exercise……………………………………………………………</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roofErr w:type="gramStart"/>
      <w:r w:rsidR="002F1F9F">
        <w:rPr>
          <w:rFonts w:eastAsia="Times New Roman" w:cs="Times New Roman"/>
          <w:kern w:val="0"/>
          <w:lang w:eastAsia="en-US"/>
        </w:rPr>
        <w:t>…..</w:t>
      </w:r>
      <w:proofErr w:type="gramEnd"/>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roofErr w:type="gramStart"/>
      <w:r w:rsidR="002F1F9F">
        <w:rPr>
          <w:rFonts w:eastAsia="Times New Roman" w:cs="Times New Roman"/>
          <w:kern w:val="0"/>
          <w:lang w:eastAsia="en-US"/>
        </w:rPr>
        <w:t>…..</w:t>
      </w:r>
      <w:proofErr w:type="gramEnd"/>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roofErr w:type="gramStart"/>
      <w:r w:rsidR="002F1F9F">
        <w:rPr>
          <w:rFonts w:eastAsia="Times New Roman" w:cs="Times New Roman"/>
          <w:kern w:val="0"/>
          <w:lang w:eastAsia="en-US"/>
        </w:rPr>
        <w:t>…..</w:t>
      </w:r>
      <w:proofErr w:type="gramEnd"/>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proofErr w:type="gramStart"/>
      <w:r w:rsidR="002F1F9F">
        <w:rPr>
          <w:rFonts w:eastAsia="Times New Roman" w:cs="Times New Roman"/>
          <w:kern w:val="0"/>
          <w:lang w:eastAsia="en-US"/>
        </w:rPr>
        <w:t>…..</w:t>
      </w:r>
      <w:proofErr w:type="gramEnd"/>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roofErr w:type="gramStart"/>
      <w:r>
        <w:rPr>
          <w:rFonts w:ascii="Times New Roman" w:eastAsia="Times New Roman" w:hAnsi="Times New Roman" w:cs="Times New Roman"/>
          <w:color w:val="222222"/>
        </w:rPr>
        <w:t>…..</w:t>
      </w:r>
      <w:proofErr w:type="gramEnd"/>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2589C32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proofErr w:type="gramStart"/>
      <w:r w:rsidR="004F35FD">
        <w:rPr>
          <w:rFonts w:eastAsia="Times New Roman" w:cs="Times New Roman"/>
          <w:kern w:val="0"/>
          <w:lang w:eastAsia="en-US"/>
        </w:rPr>
        <w:t>…..</w:t>
      </w:r>
      <w:proofErr w:type="gramEnd"/>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w:t>
      </w:r>
      <w:proofErr w:type="gramStart"/>
      <w:r w:rsidR="004F35FD">
        <w:rPr>
          <w:rFonts w:eastAsia="Times New Roman" w:cs="Times New Roman"/>
          <w:kern w:val="0"/>
          <w:lang w:eastAsia="en-US"/>
        </w:rPr>
        <w:t>…..</w:t>
      </w:r>
      <w:proofErr w:type="gramEnd"/>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351AE1FE"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w:t>
      </w:r>
      <w:proofErr w:type="gramStart"/>
      <w:r w:rsidR="00385687" w:rsidRPr="00385687">
        <w:rPr>
          <w:rFonts w:eastAsia="Times New Roman" w:cstheme="minorHAnsi"/>
          <w:iCs/>
          <w:color w:val="222222"/>
        </w:rPr>
        <w:t>factors)</w:t>
      </w:r>
      <w:r>
        <w:rPr>
          <w:rFonts w:ascii="Times New Roman" w:hAnsi="Times New Roman" w:cs="Times New Roman"/>
          <w:kern w:val="0"/>
        </w:rPr>
        <w:t>...........</w:t>
      </w:r>
      <w:r w:rsidR="00385687">
        <w:rPr>
          <w:rFonts w:ascii="Times New Roman" w:hAnsi="Times New Roman" w:cs="Times New Roman"/>
          <w:kern w:val="0"/>
        </w:rPr>
        <w:t>..........</w:t>
      </w:r>
      <w:proofErr w:type="gramEnd"/>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commentRangeStart w:id="1"/>
      <w:r>
        <w:lastRenderedPageBreak/>
        <w:t>Abstract</w:t>
      </w:r>
      <w:commentRangeEnd w:id="1"/>
      <w:r w:rsidR="00CB48D9">
        <w:rPr>
          <w:rStyle w:val="CommentReference"/>
          <w:rFonts w:asciiTheme="minorHAnsi" w:eastAsiaTheme="minorEastAsia" w:hAnsiTheme="minorHAnsi" w:cstheme="minorBidi"/>
        </w:rPr>
        <w:commentReference w:id="1"/>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2844FC41" w:rsidR="005210E5" w:rsidRDefault="00B63F0A">
      <w:pPr>
        <w:rPr>
          <w:color w:val="000000" w:themeColor="text1"/>
        </w:rPr>
      </w:pPr>
      <w:r>
        <w:t>Academic e</w:t>
      </w:r>
      <w:r w:rsidR="004F35FD">
        <w:t xml:space="preserve">ngagement is a broad concept including aspects of behavior and </w:t>
      </w:r>
      <w:del w:id="2" w:author="Sulkowski, Michael L - (sulkowski)" w:date="2018-05-13T18:41:00Z">
        <w:r w:rsidR="004F35FD" w:rsidDel="008C2A4B">
          <w:delText xml:space="preserve">both </w:delText>
        </w:r>
      </w:del>
      <w:r w:rsidR="004F35FD">
        <w:t xml:space="preserve">intrinsic and extrinsic characteristics </w:t>
      </w:r>
      <w:ins w:id="3" w:author="Sulkowski, Michael L - (sulkowski)" w:date="2018-05-13T18:41:00Z">
        <w:r w:rsidR="008C2A4B">
          <w:t xml:space="preserve">associated with </w:t>
        </w:r>
      </w:ins>
      <w:del w:id="4" w:author="Sulkowski, Michael L - (sulkowski)" w:date="2018-05-13T18:41:00Z">
        <w:r w:rsidR="004F35FD" w:rsidDel="008C2A4B">
          <w:delText xml:space="preserve">that lend themselves to </w:delText>
        </w:r>
      </w:del>
      <w:r w:rsidR="004F35FD">
        <w:t xml:space="preserve">learning and academic success.  Research on student engagement has focused </w:t>
      </w:r>
      <w:ins w:id="5" w:author="Sulkowski, Michael L - (sulkowski)" w:date="2018-05-13T18:42:00Z">
        <w:r w:rsidR="008C2A4B">
          <w:t xml:space="preserve">on </w:t>
        </w:r>
      </w:ins>
      <w:r w:rsidR="004F35FD">
        <w:t>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ins w:id="6" w:author="Sulkowski, Michael L - (sulkowski)" w:date="2018-05-13T18:43:00Z">
        <w:r w:rsidR="008C2A4B">
          <w:rPr>
            <w:color w:val="000000" w:themeColor="text1"/>
          </w:rPr>
          <w:t>Slimily</w:t>
        </w:r>
      </w:ins>
      <w:del w:id="7" w:author="Sulkowski, Michael L - (sulkowski)" w:date="2018-05-13T18:43:00Z">
        <w:r w:rsidR="004F35FD" w:rsidDel="008C2A4B">
          <w:rPr>
            <w:color w:val="000000" w:themeColor="text1"/>
          </w:rPr>
          <w:delText>Further</w:delText>
        </w:r>
      </w:del>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3EBFF08D"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ins w:id="8" w:author="Sulkowski, Michael L - (sulkowski)" w:date="2018-05-13T18:46:00Z">
        <w:r w:rsidR="008C2A4B">
          <w:rPr>
            <w:rFonts w:eastAsia="Times New Roman" w:cs="Times New Roman"/>
            <w:kern w:val="0"/>
            <w:lang w:eastAsia="en-US"/>
          </w:rPr>
          <w:t xml:space="preserve"> or on how</w:t>
        </w:r>
      </w:ins>
      <w:del w:id="9" w:author="Sulkowski, Michael L - (sulkowski)" w:date="2018-05-13T18:46:00Z">
        <w:r w:rsidR="004F35FD" w:rsidDel="008C2A4B">
          <w:rPr>
            <w:rFonts w:eastAsia="Times New Roman" w:cs="Times New Roman"/>
            <w:kern w:val="0"/>
            <w:lang w:eastAsia="en-US"/>
          </w:rPr>
          <w:delText>, looking at how</w:delText>
        </w:r>
      </w:del>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ins w:id="10" w:author="Sulkowski, Michael L - (sulkowski)" w:date="2018-05-13T18:50:00Z">
        <w:r w:rsidR="002A2B29">
          <w:rPr>
            <w:rFonts w:eastAsia="Times New Roman" w:cs="Times New Roman"/>
            <w:kern w:val="0"/>
            <w:lang w:eastAsia="en-US"/>
          </w:rPr>
          <w:t>in</w:t>
        </w:r>
      </w:ins>
      <w:del w:id="11" w:author="Sulkowski, Michael L - (sulkowski)" w:date="2018-05-13T18:50:00Z">
        <w:r w:rsidR="004F35FD" w:rsidDel="002A2B29">
          <w:rPr>
            <w:rFonts w:eastAsia="Times New Roman" w:cs="Times New Roman"/>
            <w:kern w:val="0"/>
            <w:lang w:eastAsia="en-US"/>
          </w:rPr>
          <w:delText>with</w:delText>
        </w:r>
      </w:del>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w:t>
      </w:r>
      <w:proofErr w:type="gramStart"/>
      <w:r>
        <w:t>similar to</w:t>
      </w:r>
      <w:proofErr w:type="gramEnd"/>
      <w:r>
        <w:t xml:space="preserve">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9190DB3"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12"/>
      <w:r>
        <w:t xml:space="preserve">As suggested by results from the </w:t>
      </w:r>
      <w:proofErr w:type="spellStart"/>
      <w:r>
        <w:t>Handelsman</w:t>
      </w:r>
      <w:proofErr w:type="spellEnd"/>
      <w:r>
        <w:t xml:space="preserve"> et al. (2005) study, </w:t>
      </w:r>
      <w:r>
        <w:rPr>
          <w:color w:val="000000" w:themeColor="text1"/>
        </w:rPr>
        <w:t>the current study aims to evaluate student</w:t>
      </w:r>
      <w:ins w:id="13" w:author="Sulkowski, Michael L - (sulkowski)" w:date="2018-05-13T19:26:00Z">
        <w:r w:rsidR="00D06641">
          <w:rPr>
            <w:color w:val="000000" w:themeColor="text1"/>
          </w:rPr>
          <w:t>s’</w:t>
        </w:r>
      </w:ins>
      <w:del w:id="14" w:author="Sulkowski, Michael L - (sulkowski)" w:date="2018-05-13T19:26:00Z">
        <w:r w:rsidR="00152334" w:rsidDel="00D06641">
          <w:rPr>
            <w:color w:val="000000" w:themeColor="text1"/>
          </w:rPr>
          <w:delText>’</w:delText>
        </w:r>
        <w:r w:rsidDel="00D06641">
          <w:rPr>
            <w:color w:val="000000" w:themeColor="text1"/>
          </w:rPr>
          <w:delText>s</w:delText>
        </w:r>
      </w:del>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12"/>
      <w:r w:rsidR="0055771F">
        <w:rPr>
          <w:rStyle w:val="CommentReference"/>
        </w:rPr>
        <w:commentReference w:id="12"/>
      </w:r>
      <w:r>
        <w:rPr>
          <w:color w:val="000000" w:themeColor="text1"/>
        </w:rPr>
        <w:t xml:space="preserve">It is believed that investigating internal factors affords more opportunities </w:t>
      </w:r>
      <w:r>
        <w:rPr>
          <w:color w:val="000000" w:themeColor="text1"/>
        </w:rPr>
        <w:lastRenderedPageBreak/>
        <w:t xml:space="preserve">for interventions since they can be implemented </w:t>
      </w:r>
      <w:ins w:id="15" w:author="Sulkowski, Michael L - (sulkowski)" w:date="2018-05-13T19:27:00Z">
        <w:r w:rsidR="0055771F">
          <w:rPr>
            <w:color w:val="000000" w:themeColor="text1"/>
          </w:rPr>
          <w:t xml:space="preserve">in an </w:t>
        </w:r>
      </w:ins>
      <w:del w:id="16" w:author="Sulkowski, Michael L - (sulkowski)" w:date="2018-05-13T19:27:00Z">
        <w:r w:rsidDel="0055771F">
          <w:rPr>
            <w:color w:val="000000" w:themeColor="text1"/>
          </w:rPr>
          <w:delText xml:space="preserve">on an </w:delText>
        </w:r>
      </w:del>
      <w:r>
        <w:rPr>
          <w:color w:val="000000" w:themeColor="text1"/>
        </w:rPr>
        <w:t xml:space="preserve">individual or </w:t>
      </w:r>
      <w:del w:id="17" w:author="Sulkowski, Michael L - (sulkowski)" w:date="2018-05-13T19:27:00Z">
        <w:r w:rsidDel="0055771F">
          <w:rPr>
            <w:color w:val="000000" w:themeColor="text1"/>
          </w:rPr>
          <w:delText xml:space="preserve">in a </w:delText>
        </w:r>
      </w:del>
      <w:r>
        <w:rPr>
          <w:color w:val="000000" w:themeColor="text1"/>
        </w:rPr>
        <w:t>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acute (i.e. more traumatic stressors such as death in the family)</w:t>
      </w:r>
      <w:del w:id="18" w:author="Sulkowski, Michael L - (sulkowski)" w:date="2018-05-13T19:31:00Z">
        <w:r w:rsidR="004245FF" w:rsidDel="0055771F">
          <w:rPr>
            <w:color w:val="000000" w:themeColor="text1"/>
          </w:rPr>
          <w:delText>,</w:delText>
        </w:r>
      </w:del>
      <w:r w:rsidR="004245FF">
        <w:rPr>
          <w:color w:val="000000" w:themeColor="text1"/>
        </w:rPr>
        <w:t xml:space="preserve">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138E5C8"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ins w:id="19" w:author="Sulkowski, Michael L - (sulkowski)" w:date="2018-05-13T19:37:00Z">
        <w:r w:rsidR="009F09FD">
          <w:t xml:space="preserve"> </w:t>
        </w:r>
      </w:ins>
      <w:del w:id="20" w:author="Sulkowski, Michael L - (sulkowski)" w:date="2018-05-13T19:37:00Z">
        <w:r w:rsidR="00A63D46" w:rsidDel="009F09FD">
          <w:delText xml:space="preserve"> high stress </w:delText>
        </w:r>
      </w:del>
      <w:r w:rsidR="00A63D46">
        <w:t xml:space="preserve">students </w:t>
      </w:r>
      <w:ins w:id="21" w:author="Sulkowski, Michael L - (sulkowski)" w:date="2018-05-13T19:37:00Z">
        <w:r w:rsidR="009F09FD">
          <w:t xml:space="preserve">reporting high levels of stress </w:t>
        </w:r>
      </w:ins>
      <w:r w:rsidR="00A63D46">
        <w:t xml:space="preserve">indicated </w:t>
      </w:r>
      <w:ins w:id="22" w:author="Sulkowski, Michael L - (sulkowski)" w:date="2018-05-13T19:37:00Z">
        <w:r w:rsidR="009F09FD">
          <w:t xml:space="preserve">that </w:t>
        </w:r>
      </w:ins>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44702B2D"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ins w:id="23" w:author="Sulkowski, Michael L - (sulkowski)" w:date="2018-05-13T19:40:00Z">
        <w:r w:rsidR="009F09FD">
          <w:rPr>
            <w:color w:val="000000" w:themeColor="text1"/>
          </w:rPr>
          <w:t xml:space="preserve">generally </w:t>
        </w:r>
      </w:ins>
      <w:proofErr w:type="gramStart"/>
      <w:ins w:id="24" w:author="Sulkowski, Michael L - (sulkowski)" w:date="2018-05-13T19:41:00Z">
        <w:r w:rsidR="009F09FD">
          <w:rPr>
            <w:color w:val="000000" w:themeColor="text1"/>
          </w:rPr>
          <w:t>get</w:t>
        </w:r>
      </w:ins>
      <w:proofErr w:type="gramEnd"/>
      <w:ins w:id="25" w:author="Sulkowski, Michael L - (sulkowski)" w:date="2018-05-13T19:40:00Z">
        <w:r w:rsidR="009F09FD">
          <w:rPr>
            <w:color w:val="000000" w:themeColor="text1"/>
          </w:rPr>
          <w:t xml:space="preserve"> </w:t>
        </w:r>
      </w:ins>
      <w:del w:id="26" w:author="Sulkowski, Michael L - (sulkowski)" w:date="2018-05-13T19:40:00Z">
        <w:r w:rsidR="007A6513" w:rsidDel="009F09FD">
          <w:rPr>
            <w:color w:val="000000" w:themeColor="text1"/>
          </w:rPr>
          <w:delText xml:space="preserve">have been receiving </w:delText>
        </w:r>
      </w:del>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del w:id="27" w:author="Sulkowski, Michael L - (sulkowski)" w:date="2018-05-13T19:43:00Z">
        <w:r w:rsidR="0051007E" w:rsidDel="009F09FD">
          <w:delText>a number of</w:delText>
        </w:r>
      </w:del>
      <w:ins w:id="28" w:author="Sulkowski, Michael L - (sulkowski)" w:date="2018-05-13T19:43:00Z">
        <w:r w:rsidR="009F09FD">
          <w:t>several</w:t>
        </w:r>
      </w:ins>
      <w:r w:rsidR="0051007E">
        <w:t xml:space="preserve"> other studies</w:t>
      </w:r>
      <w:r w:rsidR="009E1CE5">
        <w:t xml:space="preserve"> (</w:t>
      </w:r>
      <w:ins w:id="29" w:author="Sulkowski, Michael L - (sulkowski)" w:date="2018-05-13T19:43:00Z">
        <w:r w:rsidR="009F09FD">
          <w:t xml:space="preserve">e.g., </w:t>
        </w:r>
      </w:ins>
      <w:proofErr w:type="spellStart"/>
      <w:r w:rsidR="009E1CE5">
        <w:t>Gaultney</w:t>
      </w:r>
      <w:proofErr w:type="spellEnd"/>
      <w:r w:rsidR="009E1CE5">
        <w:t xml:space="preserve">,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434A4FC5"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 xml:space="preserve">Brown et al., 2001;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ins w:id="30" w:author="Sulkowski, Michael L - (sulkowski)" w:date="2018-05-13T19:45:00Z">
        <w:r w:rsidR="009F09FD">
          <w:rPr>
            <w:color w:val="000000" w:themeColor="text1"/>
          </w:rPr>
          <w:t xml:space="preserve">Consistent with this problem, </w:t>
        </w:r>
      </w:ins>
      <w:del w:id="31" w:author="Sulkowski, Michael L - (sulkowski)" w:date="2018-05-13T19:45:00Z">
        <w:r w:rsidR="0051007E" w:rsidDel="009F09FD">
          <w:rPr>
            <w:color w:val="000000" w:themeColor="text1"/>
          </w:rPr>
          <w:delText>F</w:delText>
        </w:r>
      </w:del>
      <w:ins w:id="32" w:author="Sulkowski, Michael L - (sulkowski)" w:date="2018-05-13T19:45:00Z">
        <w:r w:rsidR="009F09FD">
          <w:rPr>
            <w:color w:val="000000" w:themeColor="text1"/>
          </w:rPr>
          <w:t>f</w:t>
        </w:r>
      </w:ins>
      <w:r w:rsidR="0051007E">
        <w:rPr>
          <w:color w:val="000000" w:themeColor="text1"/>
        </w:rPr>
        <w:t>indings from</w:t>
      </w:r>
      <w:ins w:id="33" w:author="Sulkowski, Michael L - (sulkowski)" w:date="2018-05-13T19:44:00Z">
        <w:r w:rsidR="009F09FD">
          <w:rPr>
            <w:color w:val="000000" w:themeColor="text1"/>
          </w:rPr>
          <w:t xml:space="preserve"> a study by</w:t>
        </w:r>
      </w:ins>
      <w:r w:rsidR="0051007E">
        <w:rPr>
          <w:color w:val="000000" w:themeColor="text1"/>
        </w:rPr>
        <w:t xml:space="preserve"> </w:t>
      </w:r>
      <w:proofErr w:type="spellStart"/>
      <w:r w:rsidR="0051007E">
        <w:rPr>
          <w:color w:val="000000" w:themeColor="text1"/>
        </w:rPr>
        <w:t>Gaultney</w:t>
      </w:r>
      <w:proofErr w:type="spellEnd"/>
      <w:r w:rsidR="0051007E">
        <w:rPr>
          <w:color w:val="000000" w:themeColor="text1"/>
        </w:rPr>
        <w:t xml:space="preserve">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&amp; Soper, 2002; Cho, Kim, &amp; Lee, 2013</w:t>
      </w:r>
      <w:r w:rsidR="004F35FD">
        <w:rPr>
          <w:b/>
        </w:rPr>
        <w:t>)</w:t>
      </w:r>
      <w:r w:rsidR="004F35FD">
        <w:t xml:space="preserve">. </w:t>
      </w:r>
      <w:del w:id="34" w:author="Sulkowski, Michael L - (sulkowski)" w:date="2018-05-13T22:35:00Z">
        <w:r w:rsidR="004F35FD" w:rsidDel="00A4030E">
          <w:delText xml:space="preserve"> </w:delText>
        </w:r>
      </w:del>
      <w:r w:rsidR="004F35FD">
        <w:t xml:space="preserve">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3511F3CC"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 xml:space="preserve">Howlett, Coulombe,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ins w:id="35" w:author="Sulkowski, Michael L - (sulkowski)" w:date="2018-05-13T22:38:00Z">
        <w:r w:rsidR="00B02EE2">
          <w:t xml:space="preserve">related to </w:t>
        </w:r>
      </w:ins>
      <w:del w:id="36" w:author="Sulkowski, Michael L - (sulkowski)" w:date="2018-05-13T22:38:00Z">
        <w:r w:rsidR="00036E33" w:rsidDel="00B02EE2">
          <w:delText>in regard</w:delText>
        </w:r>
        <w:r w:rsidR="00D77199" w:rsidDel="00B02EE2">
          <w:delText>s</w:delText>
        </w:r>
        <w:r w:rsidR="00036E33" w:rsidDel="00B02EE2">
          <w:delText xml:space="preserve"> to </w:delText>
        </w:r>
      </w:del>
      <w:r w:rsidR="00036E33">
        <w:t>sleep hygiene</w:t>
      </w:r>
      <w:ins w:id="37" w:author="Sulkowski, Michael L - (sulkowski)" w:date="2018-05-13T22:38:00Z">
        <w:r w:rsidR="00B02EE2">
          <w:t xml:space="preserve"> implementation</w:t>
        </w:r>
      </w:ins>
      <w:r w:rsidR="003F70D6">
        <w:t xml:space="preserve">. </w:t>
      </w:r>
      <w:del w:id="38" w:author="Sulkowski, Michael L - (sulkowski)" w:date="2018-05-13T22:38:00Z">
        <w:r w:rsidR="003F70D6" w:rsidDel="00B02EE2">
          <w:delText xml:space="preserve"> </w:delText>
        </w:r>
      </w:del>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ins w:id="39" w:author="Sulkowski, Michael L - (sulkowski)" w:date="2018-05-13T22:39:00Z">
        <w:r w:rsidR="00B02EE2">
          <w:t xml:space="preserve">individual college </w:t>
        </w:r>
      </w:ins>
      <w:del w:id="40" w:author="Sulkowski, Michael L - (sulkowski)" w:date="2018-05-13T22:39:00Z">
        <w:r w:rsidR="00CB461D" w:rsidDel="00B02EE2">
          <w:delText xml:space="preserve">the shoulders of the </w:delText>
        </w:r>
      </w:del>
      <w:r w:rsidR="00CB461D">
        <w:t>student</w:t>
      </w:r>
      <w:ins w:id="41" w:author="Sulkowski, Michael L - (sulkowski)" w:date="2018-05-13T22:39:00Z">
        <w:r w:rsidR="00B02EE2">
          <w:t>s</w:t>
        </w:r>
      </w:ins>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560FB059" w:rsidR="00BF764B" w:rsidRPr="007B301B" w:rsidRDefault="00B96595" w:rsidP="007B301B">
      <w:pPr>
        <w:rPr>
          <w:rFonts w:cstheme="minorHAnsi"/>
        </w:rPr>
      </w:pPr>
      <w:commentRangeStart w:id="42"/>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(Allen et al., 2016).</w:t>
      </w:r>
      <w:commentRangeEnd w:id="42"/>
      <w:r w:rsidR="00B02EE2">
        <w:rPr>
          <w:rStyle w:val="CommentReference"/>
        </w:rPr>
        <w:commentReference w:id="42"/>
      </w:r>
      <w:r w:rsidR="00076D89">
        <w:t xml:space="preserve"> </w:t>
      </w:r>
      <w:r w:rsidR="00B52CE5">
        <w:t xml:space="preserve">This finding is </w:t>
      </w:r>
      <w:ins w:id="43" w:author="Sulkowski, Michael L - (sulkowski)" w:date="2018-05-13T22:41:00Z">
        <w:r w:rsidR="00B02EE2">
          <w:t>consistent with findings from studies</w:t>
        </w:r>
      </w:ins>
      <w:del w:id="44" w:author="Sulkowski, Michael L - (sulkowski)" w:date="2018-05-13T22:41:00Z">
        <w:r w:rsidR="00B52CE5" w:rsidDel="00B02EE2">
          <w:delText xml:space="preserve">in line with the lack of correlations </w:delText>
        </w:r>
      </w:del>
      <w:del w:id="45" w:author="Sulkowski, Michael L - (sulkowski)" w:date="2018-05-13T22:42:00Z">
        <w:r w:rsidR="00B52CE5" w:rsidDel="00B02EE2">
          <w:delText>seen between sleep a</w:delText>
        </w:r>
        <w:r w:rsidR="00076D89" w:rsidDel="00B02EE2">
          <w:delText>nd exercise</w:delText>
        </w:r>
        <w:r w:rsidR="005922C3" w:rsidDel="00B02EE2">
          <w:delText xml:space="preserve"> for undergraduates</w:delText>
        </w:r>
        <w:r w:rsidR="00076D89" w:rsidDel="00B02EE2">
          <w:delText xml:space="preserve"> in studies </w:delText>
        </w:r>
      </w:del>
      <w:ins w:id="46" w:author="Sulkowski, Michael L - (sulkowski)" w:date="2018-05-13T22:42:00Z">
        <w:r w:rsidR="00B02EE2">
          <w:t xml:space="preserve"> </w:t>
        </w:r>
      </w:ins>
      <w:r w:rsidR="00076D89">
        <w:t>by Vail-Smith, Felts, and Becker (2009)</w:t>
      </w:r>
      <w:ins w:id="47" w:author="Sulkowski, Michael L - (sulkowski)" w:date="2018-05-13T22:42:00Z">
        <w:r w:rsidR="00B02EE2">
          <w:t xml:space="preserve"> that do not find </w:t>
        </w:r>
      </w:ins>
      <w:ins w:id="48" w:author="Sulkowski, Michael L - (sulkowski)" w:date="2018-05-13T22:43:00Z">
        <w:r w:rsidR="00B02EE2">
          <w:t>associations</w:t>
        </w:r>
      </w:ins>
      <w:ins w:id="49" w:author="Sulkowski, Michael L - (sulkowski)" w:date="2018-05-13T22:42:00Z">
        <w:r w:rsidR="00B02EE2">
          <w:t xml:space="preserve"> between </w:t>
        </w:r>
      </w:ins>
      <w:ins w:id="50" w:author="Sulkowski, Michael L - (sulkowski)" w:date="2018-05-13T22:43:00Z">
        <w:r w:rsidR="00B02EE2">
          <w:t>sleep and exercise in undergraduate students. Moreover, other researchers on this topic have concluded that:</w:t>
        </w:r>
      </w:ins>
      <w:del w:id="51" w:author="Sulkowski, Michael L - (sulkowski)" w:date="2018-05-13T22:43:00Z">
        <w:r w:rsidR="00076D89" w:rsidDel="00B02EE2">
          <w:delText xml:space="preserve"> which stated</w:delText>
        </w:r>
        <w:r w:rsidR="005922C3" w:rsidDel="00B02EE2">
          <w:delText>,</w:delText>
        </w:r>
      </w:del>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del w:id="52" w:author="Sulkowski, Michael L - (sulkowski)" w:date="2018-05-13T22:44:00Z">
        <w:r w:rsidR="00EB2541" w:rsidDel="00B02EE2">
          <w:delText>,</w:delText>
        </w:r>
      </w:del>
      <w:r w:rsidR="00EB2541">
        <w:t xml:space="preserve"> and</w:t>
      </w:r>
      <w:r w:rsidR="00EB2541">
        <w:rPr>
          <w:rFonts w:cstheme="minorHAnsi"/>
        </w:rPr>
        <w:t xml:space="preserve"> </w:t>
      </w:r>
      <w:ins w:id="53" w:author="Sulkowski, Michael L - (sulkowski)" w:date="2018-05-13T22:44:00Z">
        <w:r w:rsidR="00B02EE2">
          <w:rPr>
            <w:rFonts w:cstheme="minorHAnsi"/>
          </w:rPr>
          <w:t xml:space="preserve">that: </w:t>
        </w:r>
      </w:ins>
      <w:del w:id="54" w:author="Sulkowski, Michael L - (sulkowski)" w:date="2018-05-13T22:44:00Z">
        <w:r w:rsidR="00EB2541" w:rsidDel="00B02EE2">
          <w:rPr>
            <w:rFonts w:cstheme="minorHAnsi"/>
          </w:rPr>
          <w:delText xml:space="preserve">Lund, </w:delText>
        </w:r>
        <w:r w:rsidR="00EB2541" w:rsidRPr="00EB2541" w:rsidDel="00B02EE2">
          <w:rPr>
            <w:rFonts w:cstheme="minorHAnsi"/>
          </w:rPr>
          <w:delText xml:space="preserve">Reider, </w:delText>
        </w:r>
        <w:r w:rsidR="00EB2541" w:rsidDel="00B02EE2">
          <w:rPr>
            <w:rFonts w:cstheme="minorHAnsi"/>
          </w:rPr>
          <w:delText>Whiting, and Prichard,</w:delText>
        </w:r>
        <w:r w:rsidR="00076D89" w:rsidDel="00B02EE2">
          <w:rPr>
            <w:rFonts w:cstheme="minorHAnsi"/>
          </w:rPr>
          <w:delText xml:space="preserve"> </w:delText>
        </w:r>
        <w:r w:rsidR="005922C3" w:rsidDel="00B02EE2">
          <w:rPr>
            <w:rFonts w:cstheme="minorHAnsi"/>
          </w:rPr>
          <w:delText>(</w:delText>
        </w:r>
        <w:r w:rsidR="00076D89" w:rsidDel="00B02EE2">
          <w:rPr>
            <w:rFonts w:cstheme="minorHAnsi"/>
          </w:rPr>
          <w:delText>2010</w:delText>
        </w:r>
        <w:r w:rsidR="005922C3" w:rsidDel="00B02EE2">
          <w:rPr>
            <w:rFonts w:cstheme="minorHAnsi"/>
          </w:rPr>
          <w:delText>) which stated,</w:delText>
        </w:r>
      </w:del>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ins w:id="55" w:author="Sulkowski, Michael L - (sulkowski)" w:date="2018-05-13T22:44:00Z">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w:t>
        </w:r>
      </w:ins>
      <w:ins w:id="56" w:author="Sulkowski, Michael L - (sulkowski)" w:date="2018-05-13T22:45:00Z">
        <w:r w:rsidR="00B02EE2">
          <w:rPr>
            <w:rFonts w:cstheme="minorHAnsi"/>
          </w:rPr>
          <w:t>&amp;</w:t>
        </w:r>
      </w:ins>
      <w:ins w:id="57" w:author="Sulkowski, Michael L - (sulkowski)" w:date="2018-05-13T22:44:00Z">
        <w:r w:rsidR="00B02EE2">
          <w:rPr>
            <w:rFonts w:cstheme="minorHAnsi"/>
          </w:rPr>
          <w:t xml:space="preserve"> Prichard,</w:t>
        </w:r>
      </w:ins>
      <w:ins w:id="58" w:author="Sulkowski, Michael L - (sulkowski)" w:date="2018-05-13T22:45:00Z">
        <w:r w:rsidR="00B02EE2">
          <w:rPr>
            <w:rFonts w:cstheme="minorHAnsi"/>
          </w:rPr>
          <w:t xml:space="preserve"> </w:t>
        </w:r>
      </w:ins>
      <w:ins w:id="59" w:author="Sulkowski, Michael L - (sulkowski)" w:date="2018-05-13T22:44:00Z">
        <w:r w:rsidR="00B02EE2">
          <w:rPr>
            <w:rFonts w:cstheme="minorHAnsi"/>
          </w:rPr>
          <w:t>2010</w:t>
        </w:r>
      </w:ins>
      <w:ins w:id="60" w:author="Sulkowski, Michael L - (sulkowski)" w:date="2018-05-13T22:45:00Z">
        <w:r w:rsidR="00B02EE2">
          <w:rPr>
            <w:rFonts w:cstheme="minorHAnsi"/>
          </w:rPr>
          <w:t xml:space="preserve">, </w:t>
        </w:r>
      </w:ins>
      <w:r w:rsidR="00730A2A" w:rsidRPr="00730A2A">
        <w:rPr>
          <w:rFonts w:cstheme="minorHAnsi"/>
          <w:color w:val="000000" w:themeColor="text1"/>
          <w:shd w:val="clear" w:color="auto" w:fill="FAFAFA"/>
        </w:rPr>
        <w:t>p. 124</w:t>
      </w:r>
      <w:proofErr w:type="gramStart"/>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roofErr w:type="gramEnd"/>
      <w:r w:rsidR="00B52CE5">
        <w:t xml:space="preserve">                           .</w:t>
      </w:r>
    </w:p>
    <w:p w14:paraId="17C7DDEB" w14:textId="39BD6300" w:rsidR="005210E5" w:rsidRDefault="00DF0F27" w:rsidP="00690CBB">
      <w:r w:rsidRPr="00DF0F27">
        <w:rPr>
          <w:b/>
        </w:rPr>
        <w:t>Exercise</w:t>
      </w:r>
      <w:r w:rsidR="00690CBB">
        <w:rPr>
          <w:b/>
        </w:rPr>
        <w:t xml:space="preserve">. </w:t>
      </w:r>
      <w:proofErr w:type="gramStart"/>
      <w:r w:rsidR="004F35FD">
        <w:t>Similar to</w:t>
      </w:r>
      <w:proofErr w:type="gramEnd"/>
      <w:r w:rsidR="004F35FD">
        <w:t xml:space="preserve">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t>
      </w:r>
      <w:r w:rsidR="004F35FD">
        <w:lastRenderedPageBreak/>
        <w:t xml:space="preserve">well as anxiety and depression. </w:t>
      </w:r>
      <w:del w:id="61" w:author="Sulkowski, Michael L - (sulkowski)" w:date="2018-05-13T22:46:00Z">
        <w:r w:rsidR="004F35FD" w:rsidDel="00300CAF">
          <w:delText xml:space="preserve"> </w:delText>
        </w:r>
      </w:del>
      <w:r w:rsidR="00E5271F">
        <w:t>In an investigation o</w:t>
      </w:r>
      <w:ins w:id="62" w:author="Sulkowski, Michael L - (sulkowski)" w:date="2018-05-13T23:13:00Z">
        <w:r w:rsidR="0004659C">
          <w:t>n</w:t>
        </w:r>
      </w:ins>
      <w:del w:id="63" w:author="Sulkowski, Michael L - (sulkowski)" w:date="2018-05-13T23:13:00Z">
        <w:r w:rsidR="00E5271F" w:rsidDel="0004659C">
          <w:delText>f</w:delText>
        </w:r>
      </w:del>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del w:id="64" w:author="Sulkowski, Michael L - (sulkowski)" w:date="2018-05-13T23:13:00Z">
        <w:r w:rsidR="002D4E0F" w:rsidDel="00340A20">
          <w:delText xml:space="preserve"> </w:delText>
        </w:r>
      </w:del>
      <w:ins w:id="65" w:author="Sulkowski, Michael L - (sulkowski)" w:date="2018-05-13T23:14:00Z">
        <w:r w:rsidR="00340A20">
          <w:t xml:space="preserve">Therefore, </w:t>
        </w:r>
      </w:ins>
      <w:del w:id="66" w:author="Sulkowski, Michael L - (sulkowski)" w:date="2018-05-13T23:14:00Z">
        <w:r w:rsidR="003B1833" w:rsidDel="00340A20">
          <w:delText>F</w:delText>
        </w:r>
      </w:del>
      <w:ins w:id="67" w:author="Sulkowski, Michael L - (sulkowski)" w:date="2018-05-13T23:14:00Z">
        <w:r w:rsidR="00340A20">
          <w:t>f</w:t>
        </w:r>
      </w:ins>
      <w:r w:rsidR="003B1833">
        <w:t xml:space="preserve">indings of this sort </w:t>
      </w:r>
      <w:r w:rsidR="002856C3">
        <w:t xml:space="preserve">support the theory that not </w:t>
      </w:r>
      <w:r w:rsidR="003B1833">
        <w:t>all types and amounts of exercise provide the same benefits.</w:t>
      </w:r>
      <w:ins w:id="68" w:author="Sulkowski, Michael L - (sulkowski)" w:date="2018-05-13T23:14:00Z">
        <w:r w:rsidR="00340A20">
          <w:t xml:space="preserve"> </w:t>
        </w:r>
      </w:ins>
    </w:p>
    <w:p w14:paraId="4C8B1592" w14:textId="367A8EB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ins w:id="69" w:author="Sulkowski, Michael L - (sulkowski)" w:date="2018-05-13T23:15:00Z">
        <w:r w:rsidR="00340A20">
          <w:t xml:space="preserve"> (</w:t>
        </w:r>
      </w:ins>
      <w:del w:id="70" w:author="Sulkowski, Michael L - (sulkowski)" w:date="2018-05-13T23:15:00Z">
        <w:r w:rsidR="003F174C" w:rsidDel="00340A20">
          <w:delText xml:space="preserve">, </w:delText>
        </w:r>
      </w:del>
      <w:r w:rsidR="003F174C">
        <w:t>or cutoff level</w:t>
      </w:r>
      <w:ins w:id="71" w:author="Sulkowski, Michael L - (sulkowski)" w:date="2018-05-13T23:15:00Z">
        <w:r w:rsidR="00340A20">
          <w:t>)</w:t>
        </w:r>
      </w:ins>
      <w:r w:rsidR="003F174C">
        <w:t xml:space="preserve"> at which benefits are </w:t>
      </w:r>
      <w:ins w:id="72" w:author="Sulkowski, Michael L - (sulkowski)" w:date="2018-05-13T23:16:00Z">
        <w:r w:rsidR="00340A20">
          <w:t>established</w:t>
        </w:r>
      </w:ins>
      <w:del w:id="73" w:author="Sulkowski, Michael L - (sulkowski)" w:date="2018-05-13T23:16:00Z">
        <w:r w:rsidR="003F174C" w:rsidDel="00340A20">
          <w:delText>sho</w:delText>
        </w:r>
      </w:del>
      <w:del w:id="74" w:author="Sulkowski, Michael L - (sulkowski)" w:date="2018-05-13T23:15:00Z">
        <w:r w:rsidR="003F174C" w:rsidDel="00340A20">
          <w:delText>wn</w:delText>
        </w:r>
      </w:del>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xml:space="preserve">, 2011, Pontifex et al. 2009). </w:t>
      </w:r>
      <w:del w:id="75" w:author="Sulkowski, Michael L - (sulkowski)" w:date="2018-05-13T23:16:00Z">
        <w:r w:rsidR="003F174C" w:rsidDel="00340A20">
          <w:delText xml:space="preserve"> In example, </w:delText>
        </w:r>
      </w:del>
      <w:ins w:id="76" w:author="Sulkowski, Michael L - (sulkowski)" w:date="2018-05-13T23:16:00Z">
        <w:r w:rsidR="00340A20">
          <w:t xml:space="preserve">In support of this notion, </w:t>
        </w:r>
      </w:ins>
      <w:r w:rsidR="003F174C">
        <w:t xml:space="preserve">a meta-analysis evaluating exercise impacts on children determined that the greatest benefit on cognitive outcomes and achievement comes from </w:t>
      </w:r>
      <w:ins w:id="77" w:author="Sulkowski, Michael L - (sulkowski)" w:date="2018-05-13T23:17:00Z">
        <w:r w:rsidR="00340A20">
          <w:t xml:space="preserve">engaging in </w:t>
        </w:r>
      </w:ins>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78"/>
      <w:r w:rsidR="00A27BF8">
        <w:t xml:space="preserve">Although a certain level and type of exercise is seen across the literature to reap </w:t>
      </w:r>
      <w:del w:id="79" w:author="Sulkowski, Michael L - (sulkowski)" w:date="2018-05-13T23:17:00Z">
        <w:r w:rsidR="00A27BF8" w:rsidDel="00340A20">
          <w:delText xml:space="preserve">the most </w:delText>
        </w:r>
      </w:del>
      <w:r w:rsidR="00A27BF8">
        <w:t>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commentRangeEnd w:id="78"/>
      <w:r w:rsidR="00340A20">
        <w:rPr>
          <w:rStyle w:val="CommentReference"/>
        </w:rPr>
        <w:commentReference w:id="78"/>
      </w:r>
    </w:p>
    <w:p w14:paraId="1EA5C923" w14:textId="77777777" w:rsidR="00DE0EE2" w:rsidRDefault="00340A20" w:rsidP="00CD0C08">
      <w:pPr>
        <w:rPr>
          <w:ins w:id="80" w:author="Sulkowski, Michael L - (sulkowski)" w:date="2018-05-13T23:24:00Z"/>
        </w:rPr>
      </w:pPr>
      <w:ins w:id="81" w:author="Sulkowski, Michael L - (sulkowski)" w:date="2018-05-13T23:19:00Z">
        <w:r>
          <w:t xml:space="preserve">Healthy </w:t>
        </w:r>
      </w:ins>
      <w:del w:id="82" w:author="Sulkowski, Michael L - (sulkowski)" w:date="2018-05-13T23:19:00Z">
        <w:r w:rsidR="004F35FD" w:rsidDel="00340A20">
          <w:delText>S</w:delText>
        </w:r>
      </w:del>
      <w:ins w:id="83" w:author="Sulkowski, Michael L - (sulkowski)" w:date="2018-05-13T23:19:00Z">
        <w:r>
          <w:t>s</w:t>
        </w:r>
      </w:ins>
      <w:r w:rsidR="004F35FD">
        <w:t xml:space="preserve">leep and exercise </w:t>
      </w:r>
      <w:ins w:id="84" w:author="Sulkowski, Michael L - (sulkowski)" w:date="2018-05-13T23:19:00Z">
        <w:r>
          <w:t xml:space="preserve">practices </w:t>
        </w:r>
      </w:ins>
      <w:r w:rsidR="004F35FD">
        <w:t xml:space="preserve">have been shown to mitigate some of the influences of stress on one’s wellbeing. </w:t>
      </w:r>
      <w:del w:id="85" w:author="Sulkowski, Michael L - (sulkowski)" w:date="2018-05-13T23:19:00Z">
        <w:r w:rsidR="004F35FD" w:rsidDel="00340A20">
          <w:delText xml:space="preserve"> </w:delText>
        </w:r>
      </w:del>
      <w:r w:rsidR="004F35FD">
        <w:t xml:space="preserve">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del w:id="86" w:author="Sulkowski, Michael L - (sulkowski)" w:date="2018-05-13T23:20:00Z">
        <w:r w:rsidR="004F35FD" w:rsidDel="00340A20">
          <w:delText>In light of</w:delText>
        </w:r>
      </w:del>
      <w:ins w:id="87" w:author="Sulkowski, Michael L - (sulkowski)" w:date="2018-05-13T23:20:00Z">
        <w:r>
          <w:t xml:space="preserve">Considering this, </w:t>
        </w:r>
      </w:ins>
      <w:del w:id="88" w:author="Sulkowski, Michael L - (sulkowski)" w:date="2018-05-13T23:20:00Z">
        <w:r w:rsidR="004F35FD" w:rsidDel="00340A20">
          <w:delText xml:space="preserve"> these impacts, </w:delText>
        </w:r>
      </w:del>
      <w:r w:rsidR="004F35FD">
        <w:t>sleep</w:t>
      </w:r>
      <w:del w:id="89" w:author="Sulkowski, Michael L - (sulkowski)" w:date="2018-05-13T23:20:00Z">
        <w:r w:rsidR="004F35FD" w:rsidDel="00340A20">
          <w:delText xml:space="preserve"> is</w:delText>
        </w:r>
      </w:del>
      <w:r w:rsidR="004F35FD">
        <w:t xml:space="preserve"> </w:t>
      </w:r>
      <w:ins w:id="90" w:author="Sulkowski, Michael L - (sulkowski)" w:date="2018-05-13T23:20:00Z">
        <w:r>
          <w:t xml:space="preserve">patterns </w:t>
        </w:r>
      </w:ins>
      <w:r w:rsidR="004F35FD">
        <w:t xml:space="preserve">likely </w:t>
      </w:r>
      <w:del w:id="91" w:author="Sulkowski, Michael L - (sulkowski)" w:date="2018-05-13T23:20:00Z">
        <w:r w:rsidR="004F35FD" w:rsidDel="00340A20">
          <w:delText xml:space="preserve">to </w:delText>
        </w:r>
      </w:del>
      <w:r w:rsidR="004F35FD">
        <w:t>influence academic engagement</w:t>
      </w:r>
      <w:ins w:id="92" w:author="Sulkowski, Michael L - (sulkowski)" w:date="2018-05-13T23:20:00Z">
        <w:r>
          <w:t>—</w:t>
        </w:r>
      </w:ins>
      <w:del w:id="93" w:author="Sulkowski, Michael L - (sulkowski)" w:date="2018-05-13T23:20:00Z">
        <w:r w:rsidR="004F35FD" w:rsidDel="00340A20">
          <w:delText xml:space="preserve">, </w:delText>
        </w:r>
      </w:del>
      <w:r w:rsidR="004F35FD">
        <w:t>both in terms of achievement</w:t>
      </w:r>
      <w:del w:id="94" w:author="Sulkowski, Michael L - (sulkowski)" w:date="2018-05-13T23:21:00Z">
        <w:r w:rsidR="004F35FD" w:rsidDel="00340A20">
          <w:delText>,</w:delText>
        </w:r>
      </w:del>
      <w:r w:rsidR="004F35FD">
        <w:t xml:space="preserve">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w:t>
      </w:r>
      <w:del w:id="95" w:author="Sulkowski, Michael L - (sulkowski)" w:date="2018-05-13T23:21:00Z">
        <w:r w:rsidR="004F35FD" w:rsidDel="00340A20">
          <w:delText xml:space="preserve"> </w:delText>
        </w:r>
      </w:del>
      <w:r w:rsidR="004F35FD">
        <w:t xml:space="preserve">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w:t>
      </w:r>
      <w:r w:rsidR="004F35FD">
        <w:lastRenderedPageBreak/>
        <w:t>and exercise on the relationship between stress and academic engagement.</w:t>
      </w:r>
      <w:ins w:id="96" w:author="Sulkowski, Michael L - (sulkowski)" w:date="2018-05-13T23:23:00Z">
        <w:r>
          <w:t xml:space="preserve"> In this vein</w:t>
        </w:r>
      </w:ins>
      <w:del w:id="97" w:author="Sulkowski, Michael L - (sulkowski)" w:date="2018-05-13T23:23:00Z">
        <w:r w:rsidR="004F35FD" w:rsidDel="00340A20">
          <w:delText xml:space="preserve"> For instance</w:delText>
        </w:r>
      </w:del>
      <w:r w:rsidR="004F35FD">
        <w:t>, the skills engagement</w:t>
      </w:r>
      <w:r w:rsidR="004F35FD">
        <w:rPr>
          <w:rFonts w:eastAsia="Times New Roman" w:cs="Times New Roman"/>
          <w:color w:val="000000"/>
          <w:kern w:val="0"/>
          <w:lang w:eastAsia="en-US"/>
        </w:rPr>
        <w:t xml:space="preserve"> factor of academic engagement is comprised of many aspects </w:t>
      </w:r>
      <w:ins w:id="98" w:author="Sulkowski, Michael L - (sulkowski)" w:date="2018-05-13T23:23:00Z">
        <w:r w:rsidR="00DE0EE2">
          <w:rPr>
            <w:rFonts w:eastAsia="Times New Roman" w:cs="Times New Roman"/>
            <w:color w:val="000000"/>
            <w:kern w:val="0"/>
            <w:lang w:eastAsia="en-US"/>
          </w:rPr>
          <w:t xml:space="preserve">of </w:t>
        </w:r>
      </w:ins>
      <w:del w:id="99" w:author="Sulkowski, Michael L - (sulkowski)" w:date="2018-05-13T23:23:00Z">
        <w:r w:rsidR="004F35FD" w:rsidDel="00DE0EE2">
          <w:rPr>
            <w:rFonts w:eastAsia="Times New Roman" w:cs="Times New Roman"/>
            <w:color w:val="000000"/>
            <w:kern w:val="0"/>
            <w:lang w:eastAsia="en-US"/>
          </w:rPr>
          <w:delText xml:space="preserve">reliant on </w:delText>
        </w:r>
      </w:del>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Salamat, &amp; Brown, 2007). </w:t>
      </w:r>
    </w:p>
    <w:p w14:paraId="5BB4B862" w14:textId="452827C5"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ins w:id="100" w:author="Sulkowski, Michael L - (sulkowski)" w:date="2018-05-13T23:24:00Z">
        <w:r w:rsidR="00DE0EE2">
          <w:t xml:space="preserve">Moreover, </w:t>
        </w:r>
      </w:ins>
      <w:del w:id="101" w:author="Sulkowski, Michael L - (sulkowski)" w:date="2018-05-13T23:24:00Z">
        <w:r w:rsidDel="00DE0EE2">
          <w:delText>T</w:delText>
        </w:r>
      </w:del>
      <w:ins w:id="102" w:author="Sulkowski, Michael L - (sulkowski)" w:date="2018-05-13T23:24:00Z">
        <w:r w:rsidR="00DE0EE2">
          <w:t>t</w:t>
        </w:r>
      </w:ins>
      <w:r>
        <w:t>he same will likely be true for the impact of sleep on</w:t>
      </w:r>
      <w:ins w:id="103" w:author="Sulkowski, Michael L - (sulkowski)" w:date="2018-05-13T23:25:00Z">
        <w:r w:rsidR="00DE0EE2">
          <w:t xml:space="preserve"> academic</w:t>
        </w:r>
      </w:ins>
      <w:r>
        <w:t xml:space="preserve"> performance </w:t>
      </w:r>
      <w:ins w:id="104" w:author="Sulkowski, Michael L - (sulkowski)" w:date="2018-05-13T23:25:00Z">
        <w:r w:rsidR="00DE0EE2">
          <w:t xml:space="preserve">and </w:t>
        </w:r>
      </w:ins>
      <w:r>
        <w:t>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del w:id="105" w:author="Sulkowski, Michael L - (sulkowski)" w:date="2018-05-13T23:26:00Z">
        <w:r w:rsidDel="00DE0EE2">
          <w:delText xml:space="preserve"> </w:delText>
        </w:r>
      </w:del>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DE0EE2" w:rsidRDefault="00DE0EE2">
      <w:pPr>
        <w:ind w:firstLine="0"/>
        <w:rPr>
          <w:ins w:id="106" w:author="Sulkowski, Michael L - (sulkowski)" w:date="2018-05-13T23:27:00Z"/>
          <w:b/>
          <w:rPrChange w:id="107" w:author="Sulkowski, Michael L - (sulkowski)" w:date="2018-05-13T23:27:00Z">
            <w:rPr>
              <w:ins w:id="108" w:author="Sulkowski, Michael L - (sulkowski)" w:date="2018-05-13T23:27:00Z"/>
            </w:rPr>
          </w:rPrChange>
        </w:rPr>
        <w:pPrChange w:id="109" w:author="Sulkowski, Michael L - (sulkowski)" w:date="2018-05-13T23:27:00Z">
          <w:pPr/>
        </w:pPrChange>
      </w:pPr>
      <w:ins w:id="110" w:author="Sulkowski, Michael L - (sulkowski)" w:date="2018-05-13T23:27:00Z">
        <w:r w:rsidRPr="00DE0EE2">
          <w:rPr>
            <w:b/>
            <w:rPrChange w:id="111" w:author="Sulkowski, Michael L - (sulkowski)" w:date="2018-05-13T23:27:00Z">
              <w:rPr/>
            </w:rPrChange>
          </w:rPr>
          <w:lastRenderedPageBreak/>
          <w:t>The Current Study</w:t>
        </w:r>
      </w:ins>
    </w:p>
    <w:p w14:paraId="3F12626A" w14:textId="03AFA3E5" w:rsidR="005210E5" w:rsidDel="008D5282" w:rsidRDefault="004F35FD">
      <w:pPr>
        <w:rPr>
          <w:del w:id="112" w:author="Sulkowski, Michael L - (sulkowski)" w:date="2018-05-14T15:15:00Z"/>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w:t>
      </w:r>
      <w:del w:id="113" w:author="Sulkowski, Michael L - (sulkowski)" w:date="2018-05-14T15:10:00Z">
        <w:r w:rsidR="00071133" w:rsidDel="00CB48D9">
          <w:delText xml:space="preserve">  </w:delText>
        </w:r>
      </w:del>
      <w:r w:rsidR="00071133">
        <w:t xml:space="preserve">Sleep hygiene and exercise will be </w:t>
      </w:r>
      <w:ins w:id="114" w:author="Sulkowski, Michael L - (sulkowski)" w:date="2018-05-14T15:10:00Z">
        <w:r w:rsidR="00CB48D9">
          <w:t>investigated</w:t>
        </w:r>
      </w:ins>
      <w:del w:id="115" w:author="Sulkowski, Michael L - (sulkowski)" w:date="2018-05-14T15:10:00Z">
        <w:r w:rsidR="00071133" w:rsidDel="00CB48D9">
          <w:delText>loo</w:delText>
        </w:r>
        <w:r w:rsidR="00CC6D48" w:rsidDel="00CB48D9">
          <w:delText>ked at</w:delText>
        </w:r>
      </w:del>
      <w:r w:rsidR="00CC6D48">
        <w:t xml:space="preserve"> </w:t>
      </w:r>
      <w:r w:rsidR="00F00676">
        <w:t xml:space="preserve">as </w:t>
      </w:r>
      <w:r w:rsidR="00CC6D48">
        <w:t>a mediator and moderator</w:t>
      </w:r>
      <w:r w:rsidR="00071133">
        <w:t>, respectively,</w:t>
      </w:r>
      <w:ins w:id="116" w:author="Sulkowski, Michael L - (sulkowski)" w:date="2018-05-14T15:11:00Z">
        <w:r w:rsidR="00CB48D9">
          <w:t xml:space="preserve"> as these variables are expected to influence </w:t>
        </w:r>
      </w:ins>
      <w:del w:id="117" w:author="Sulkowski, Michael L - (sulkowski)" w:date="2018-05-14T15:11:00Z">
        <w:r w:rsidR="00071133" w:rsidDel="00CB48D9">
          <w:delText xml:space="preserve"> in </w:delText>
        </w:r>
      </w:del>
      <w:r w:rsidR="00071133">
        <w:t xml:space="preserve">the relationship between </w:t>
      </w:r>
      <w:del w:id="118" w:author="Sulkowski, Michael L - (sulkowski)" w:date="2018-05-14T15:11:00Z">
        <w:r w:rsidR="00071133" w:rsidDel="00CB48D9">
          <w:delText>the independent variable of stres</w:delText>
        </w:r>
      </w:del>
      <w:ins w:id="119" w:author="Sulkowski, Michael L - (sulkowski)" w:date="2018-05-14T15:11:00Z">
        <w:r w:rsidR="00CB48D9">
          <w:t xml:space="preserve">stress </w:t>
        </w:r>
      </w:ins>
      <w:del w:id="120" w:author="Sulkowski, Michael L - (sulkowski)" w:date="2018-05-14T15:11:00Z">
        <w:r w:rsidR="00071133" w:rsidDel="00CB48D9">
          <w:delText>s</w:delText>
        </w:r>
      </w:del>
      <w:ins w:id="121" w:author="Sulkowski, Michael L - (sulkowski)" w:date="2018-05-14T15:11:00Z">
        <w:r w:rsidR="00CB48D9">
          <w:t>(</w:t>
        </w:r>
      </w:ins>
      <w:ins w:id="122" w:author="Sulkowski, Michael L - (sulkowski)" w:date="2018-05-14T15:12:00Z">
        <w:r w:rsidR="00CB48D9">
          <w:t>independent</w:t>
        </w:r>
      </w:ins>
      <w:ins w:id="123" w:author="Sulkowski, Michael L - (sulkowski)" w:date="2018-05-14T15:11:00Z">
        <w:r w:rsidR="00CB48D9">
          <w:t xml:space="preserve"> variable)</w:t>
        </w:r>
      </w:ins>
      <w:r w:rsidR="00071133">
        <w:t xml:space="preserve"> and </w:t>
      </w:r>
      <w:del w:id="124" w:author="Sulkowski, Michael L - (sulkowski)" w:date="2018-05-14T15:12:00Z">
        <w:r w:rsidR="00071133" w:rsidDel="00CB48D9">
          <w:delText xml:space="preserve">the dependent variable of </w:delText>
        </w:r>
      </w:del>
      <w:r w:rsidR="00071133">
        <w:t>academic engagement/factors</w:t>
      </w:r>
      <w:ins w:id="125" w:author="Sulkowski, Michael L - (sulkowski)" w:date="2018-05-14T15:12:00Z">
        <w:r w:rsidR="00CB48D9">
          <w:t xml:space="preserve"> (dependent variable)</w:t>
        </w:r>
      </w:ins>
      <w:r w:rsidR="00071133">
        <w:t xml:space="preserve">. </w:t>
      </w:r>
      <w:del w:id="126" w:author="Sulkowski, Michael L - (sulkowski)" w:date="2018-05-14T15:12:00Z">
        <w:r w:rsidR="00071133" w:rsidDel="00CB48D9">
          <w:delText xml:space="preserve"> </w:delText>
        </w:r>
      </w:del>
      <w:r w:rsidR="00F00676">
        <w:t>More specifically, sleep hygiene will be evaluated to elucidate the intermediary process that leads from st</w:t>
      </w:r>
      <w:r w:rsidR="00B067F1">
        <w:t>ress to academic engagement</w:t>
      </w:r>
      <w:ins w:id="127" w:author="Sulkowski, Michael L - (sulkowski)" w:date="2018-05-14T15:12:00Z">
        <w:r w:rsidR="00CB48D9">
          <w:t xml:space="preserve">, whereas </w:t>
        </w:r>
      </w:ins>
      <w:del w:id="128" w:author="Sulkowski, Michael L - (sulkowski)" w:date="2018-05-14T15:12:00Z">
        <w:r w:rsidR="00B067F1" w:rsidDel="00CB48D9">
          <w:delText xml:space="preserve">; </w:delText>
        </w:r>
      </w:del>
      <w:r w:rsidR="00B067F1">
        <w:t>e</w:t>
      </w:r>
      <w:r w:rsidR="00F00676">
        <w:t xml:space="preserve">xercise or physical activity will be </w:t>
      </w:r>
      <w:r w:rsidR="00C001C1">
        <w:t xml:space="preserve">evaluated </w:t>
      </w:r>
      <w:r w:rsidR="00507526">
        <w:t xml:space="preserve">to </w:t>
      </w:r>
      <w:r w:rsidR="00B067F1">
        <w:t xml:space="preserve">identify </w:t>
      </w:r>
      <w:ins w:id="129" w:author="Sulkowski, Michael L - (sulkowski)" w:date="2018-05-14T15:14:00Z">
        <w:r w:rsidR="00CB48D9">
          <w:t xml:space="preserve">whether certain levels of </w:t>
        </w:r>
      </w:ins>
      <w:del w:id="130" w:author="Sulkowski, Michael L - (sulkowski)" w:date="2018-05-14T15:14:00Z">
        <w:r w:rsidR="00B067F1" w:rsidDel="00CB48D9">
          <w:delText>its influence as a moderator</w:delText>
        </w:r>
      </w:del>
      <w:r w:rsidR="00B067F1">
        <w:t xml:space="preserve"> </w:t>
      </w:r>
      <w:ins w:id="131" w:author="Sulkowski, Michael L - (sulkowski)" w:date="2018-05-14T15:15:00Z">
        <w:r w:rsidR="00CB48D9">
          <w:t xml:space="preserve">this variable influence </w:t>
        </w:r>
      </w:ins>
      <w:del w:id="132" w:author="Sulkowski, Michael L - (sulkowski)" w:date="2018-05-14T15:15:00Z">
        <w:r w:rsidR="00B067F1" w:rsidDel="00CB48D9">
          <w:delText>in t</w:delText>
        </w:r>
      </w:del>
      <w:ins w:id="133" w:author="Sulkowski, Michael L - (sulkowski)" w:date="2018-05-14T15:15:00Z">
        <w:r w:rsidR="00CB48D9">
          <w:t>t</w:t>
        </w:r>
      </w:ins>
      <w:r w:rsidR="00B067F1">
        <w:t>he relationsh</w:t>
      </w:r>
      <w:r w:rsidR="004C64C8">
        <w:t>ip between stress and academic e</w:t>
      </w:r>
      <w:r w:rsidR="00B067F1">
        <w:t>ngagement/factors</w:t>
      </w:r>
      <w:del w:id="134" w:author="Sulkowski, Michael L - (sulkowski)" w:date="2018-05-14T15:15:00Z">
        <w:r w:rsidR="00B067F1" w:rsidDel="00CB48D9">
          <w:delText>; and all independent variables will be evaluated to determine those that best predict academic engagement/factors in order to provide a better picture of the influencing aspects of engagement</w:delText>
        </w:r>
      </w:del>
      <w:r w:rsidR="00B067F1">
        <w:t>.</w:t>
      </w:r>
      <w:ins w:id="135" w:author="Sulkowski, Michael L - (sulkowski)" w:date="2018-05-14T15:15:00Z">
        <w:r w:rsidR="008D5282">
          <w:t xml:space="preserve"> </w:t>
        </w:r>
      </w:ins>
      <w:del w:id="136" w:author="Sulkowski, Michael L - (sulkowski)" w:date="2018-05-14T15:15:00Z">
        <w:r w:rsidR="00B067F1" w:rsidDel="008D5282">
          <w:delText xml:space="preserve">   </w:delText>
        </w:r>
      </w:del>
    </w:p>
    <w:p w14:paraId="3F565C0B" w14:textId="77777777" w:rsidR="005210E5" w:rsidRDefault="004F35FD">
      <w:pPr>
        <w:rPr>
          <w:rFonts w:ascii="Times New Roman" w:eastAsia="Times New Roman" w:hAnsi="Times New Roman" w:cs="Times New Roman"/>
          <w:kern w:val="0"/>
          <w:lang w:eastAsia="en-US"/>
        </w:rPr>
      </w:pPr>
      <w:proofErr w:type="gramStart"/>
      <w:r>
        <w:t>In light of</w:t>
      </w:r>
      <w:proofErr w:type="gramEnd"/>
      <w:r>
        <w:t xml:space="preserve">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lastRenderedPageBreak/>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2EDD13E"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w:t>
      </w:r>
      <w:proofErr w:type="gramStart"/>
      <w:r>
        <w:rPr>
          <w:i/>
        </w:rPr>
        <w:t>Due to the fact that</w:t>
      </w:r>
      <w:proofErr w:type="gramEnd"/>
      <w:r>
        <w:rPr>
          <w:i/>
        </w:rPr>
        <w:t xml:space="preserve"> the positive impacts of exercise seem to be based on a dosage-threshold, I postulate that </w:t>
      </w:r>
      <w:r>
        <w:rPr>
          <w:i/>
        </w:rPr>
        <w:lastRenderedPageBreak/>
        <w:t>high levels of strenuous activ</w:t>
      </w:r>
      <w:r w:rsidR="00796BE7">
        <w:rPr>
          <w:i/>
        </w:rPr>
        <w:t>ity will m</w:t>
      </w:r>
      <w:ins w:id="137" w:author="Sulkowski, Michael L - (sulkowski)" w:date="2018-05-14T15:25:00Z">
        <w:r w:rsidR="00C803B7">
          <w:rPr>
            <w:i/>
          </w:rPr>
          <w:t>oderate</w:t>
        </w:r>
      </w:ins>
      <w:del w:id="138" w:author="Sulkowski, Michael L - (sulkowski)" w:date="2018-05-14T15:25:00Z">
        <w:r w:rsidR="00796BE7" w:rsidDel="00C803B7">
          <w:rPr>
            <w:i/>
          </w:rPr>
          <w:delText>itigate</w:delText>
        </w:r>
      </w:del>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2876BB8" w:rsidR="005210E5" w:rsidRDefault="004F35FD">
      <w:pPr>
        <w:ind w:firstLine="0"/>
        <w:rPr>
          <w:i/>
        </w:rPr>
      </w:pPr>
      <w:r>
        <w:tab/>
      </w:r>
      <w:ins w:id="139" w:author="Sulkowski, Michael L - (sulkowski)" w:date="2018-05-14T15:43:00Z">
        <w:r w:rsidR="0057451D">
          <w:t xml:space="preserve">Research with a range of individuals across the lifespan indicates that </w:t>
        </w:r>
      </w:ins>
      <w:del w:id="140" w:author="Sulkowski, Michael L - (sulkowski)" w:date="2018-05-14T15:43:00Z">
        <w:r w:rsidR="00143B14" w:rsidRPr="007B301B" w:rsidDel="0057451D">
          <w:rPr>
            <w:color w:val="000000" w:themeColor="text1"/>
          </w:rPr>
          <w:delText>Although resea</w:delText>
        </w:r>
        <w:r w:rsidR="00C14FC5" w:rsidRPr="007B301B" w:rsidDel="0057451D">
          <w:rPr>
            <w:color w:val="000000" w:themeColor="text1"/>
          </w:rPr>
          <w:delText>rch specific to</w:delText>
        </w:r>
        <w:r w:rsidR="00143B14" w:rsidRPr="007B301B" w:rsidDel="0057451D">
          <w:rPr>
            <w:color w:val="000000" w:themeColor="text1"/>
          </w:rPr>
          <w:delText xml:space="preserve"> undergraduate students</w:delText>
        </w:r>
        <w:r w:rsidR="001C5B41" w:rsidRPr="007B301B" w:rsidDel="0057451D">
          <w:rPr>
            <w:color w:val="000000" w:themeColor="text1"/>
          </w:rPr>
          <w:delText xml:space="preserve"> is limited</w:delText>
        </w:r>
        <w:r w:rsidR="00143B14" w:rsidDel="0057451D">
          <w:delText>, r</w:delText>
        </w:r>
        <w:r w:rsidDel="0057451D">
          <w:delText xml:space="preserve">esearch </w:delText>
        </w:r>
        <w:r w:rsidR="00143B14" w:rsidDel="0057451D">
          <w:delText>on chi</w:delText>
        </w:r>
        <w:r w:rsidR="00C14FC5" w:rsidDel="0057451D">
          <w:delText>l</w:delText>
        </w:r>
        <w:r w:rsidR="00143B14" w:rsidDel="0057451D">
          <w:delText xml:space="preserve">dren/adolescents/adults in addition to </w:delText>
        </w:r>
        <w:r w:rsidR="001C5B41" w:rsidDel="0057451D">
          <w:delText xml:space="preserve">that found for </w:delText>
        </w:r>
        <w:r w:rsidR="00143B14" w:rsidDel="0057451D">
          <w:delText xml:space="preserve">undergraduate students </w:delText>
        </w:r>
        <w:r w:rsidDel="0057451D">
          <w:delText xml:space="preserve">shows that </w:delText>
        </w:r>
      </w:del>
      <w:r>
        <w:t>stress significantly impa</w:t>
      </w:r>
      <w:r w:rsidR="000C1F46">
        <w:t>cts the likelihood of experiencing</w:t>
      </w:r>
      <w:r>
        <w:t xml:space="preserve"> externalizing behaviors (</w:t>
      </w:r>
      <w:r w:rsidR="00512C04">
        <w:t>Kim et al. 2003</w:t>
      </w:r>
      <w:del w:id="141" w:author="Sulkowski, Michael L - (sulkowski)" w:date="2018-05-14T15:44:00Z">
        <w:r w:rsidR="004E10AA" w:rsidDel="0057451D">
          <w:delText>,</w:delText>
        </w:r>
        <w:r w:rsidR="001C5B41" w:rsidDel="0057451D">
          <w:delText xml:space="preserve"> </w:delText>
        </w:r>
        <w:r w:rsidR="008A61FE" w:rsidDel="0057451D">
          <w:delText>subjects = adolescents</w:delText>
        </w:r>
      </w:del>
      <w:r>
        <w:t>), internalizing behaviors (</w:t>
      </w:r>
      <w:r w:rsidR="00512C04">
        <w:t>Kim et al. 2003</w:t>
      </w:r>
      <w:r w:rsidR="0001365C">
        <w:t>;</w:t>
      </w:r>
      <w:r w:rsidR="0001365C" w:rsidRPr="0001365C">
        <w:t xml:space="preserve"> </w:t>
      </w:r>
      <w:r w:rsidR="0001365C">
        <w:t>McKnight, Huebner, Suldo, 2002</w:t>
      </w:r>
      <w:r w:rsidR="00395265">
        <w:t xml:space="preserve">, </w:t>
      </w:r>
      <w:del w:id="142" w:author="Sulkowski, Michael L - (sulkowski)" w:date="2018-05-14T15:44:00Z">
        <w:r w:rsidR="00395265" w:rsidDel="0057451D">
          <w:delText>subjects = adolescents</w:delText>
        </w:r>
        <w:r w:rsidR="0001365C" w:rsidDel="0057451D">
          <w:delText xml:space="preserve">; </w:delText>
        </w:r>
      </w:del>
      <w:r w:rsidR="0001365C">
        <w:t>Suldo &amp; Huebner, 2004</w:t>
      </w:r>
      <w:del w:id="143" w:author="Sulkowski, Michael L - (sulkowski)" w:date="2018-05-14T15:44:00Z">
        <w:r w:rsidR="0001365C" w:rsidDel="0057451D">
          <w:delText>, subjects = adolescents</w:delText>
        </w:r>
      </w:del>
      <w:r>
        <w:t>), psychopathology and poor mental health (</w:t>
      </w:r>
      <w:r w:rsidR="00563C6C">
        <w:rPr>
          <w:color w:val="000000" w:themeColor="text1"/>
        </w:rPr>
        <w:t>Furniss, Beyer, Muller, 2009</w:t>
      </w:r>
      <w:del w:id="144" w:author="Sulkowski, Michael L - (sulkowski)" w:date="2018-05-14T15:44:00Z">
        <w:r w:rsidR="004E10AA" w:rsidDel="0057451D">
          <w:rPr>
            <w:color w:val="000000" w:themeColor="text1"/>
          </w:rPr>
          <w:delText>,</w:delText>
        </w:r>
        <w:r w:rsidR="00840F68" w:rsidDel="0057451D">
          <w:rPr>
            <w:color w:val="000000" w:themeColor="text1"/>
          </w:rPr>
          <w:delText xml:space="preserve"> subjects = preschool students</w:delText>
        </w:r>
      </w:del>
      <w:r>
        <w:t>), binge eating (</w:t>
      </w:r>
      <w:r w:rsidR="000F7ED0">
        <w:t>Sulkowski, Dempsey, &amp; Dempsey, 2011</w:t>
      </w:r>
      <w:del w:id="145" w:author="Sulkowski, Michael L - (sulkowski)" w:date="2018-05-14T15:44:00Z">
        <w:r w:rsidR="004E10AA" w:rsidDel="0057451D">
          <w:delText>,</w:delText>
        </w:r>
        <w:r w:rsidR="00C14FC5" w:rsidDel="0057451D">
          <w:delText xml:space="preserve"> subjects = university students</w:delText>
        </w:r>
      </w:del>
      <w:r>
        <w:t>), lowered life satisfaction or feelings of well-being (</w:t>
      </w:r>
      <w:r w:rsidR="004F52BC">
        <w:t>Ash &amp; Huebner, 2001</w:t>
      </w:r>
      <w:ins w:id="146" w:author="Sulkowski, Michael L - (sulkowski)" w:date="2018-05-14T15:45:00Z">
        <w:r w:rsidR="0057451D">
          <w:t>;</w:t>
        </w:r>
      </w:ins>
      <w:del w:id="147" w:author="Sulkowski, Michael L - (sulkowski)" w:date="2018-05-14T15:45:00Z">
        <w:r w:rsidR="004E10AA" w:rsidDel="0057451D">
          <w:delText>,</w:delText>
        </w:r>
      </w:del>
      <w:r w:rsidR="001C5B41">
        <w:t xml:space="preserve"> </w:t>
      </w:r>
      <w:del w:id="148" w:author="Sulkowski, Michael L - (sulkowski)" w:date="2018-05-14T15:45:00Z">
        <w:r w:rsidR="001C5B41" w:rsidDel="0057451D">
          <w:delText>subjects = adolescents</w:delText>
        </w:r>
        <w:r w:rsidR="004E10AA" w:rsidDel="0057451D">
          <w:delText xml:space="preserve">; </w:delText>
        </w:r>
      </w:del>
      <w:r w:rsidR="004E10AA">
        <w:t>McCullough, Huebner, &amp; Laughlin, 2000</w:t>
      </w:r>
      <w:del w:id="149" w:author="Sulkowski, Michael L - (sulkowski)" w:date="2018-05-14T15:45:00Z">
        <w:r w:rsidR="004E10AA" w:rsidDel="0057451D">
          <w:delText xml:space="preserve">, </w:delText>
        </w:r>
        <w:r w:rsidR="00CF34FB" w:rsidDel="0057451D">
          <w:delText>subjects = adolescents</w:delText>
        </w:r>
      </w:del>
      <w:r w:rsidR="0001365C">
        <w:t>; McKnight, Huebner, Suldo, 2002; Suldo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del w:id="150" w:author="Sulkowski, Michael L - (sulkowski)" w:date="2018-05-14T15:45:00Z">
        <w:r w:rsidR="00DE5DCD" w:rsidDel="0057451D">
          <w:delText>, subjects</w:delText>
        </w:r>
        <w:r w:rsidR="005834CC" w:rsidDel="0057451D">
          <w:delText xml:space="preserve"> = undergraduate medical</w:delText>
        </w:r>
        <w:r w:rsidR="00DE5DCD" w:rsidDel="0057451D">
          <w:delText xml:space="preserve"> students</w:delText>
        </w:r>
      </w:del>
      <w:r w:rsidR="004E10AA">
        <w:t>)</w:t>
      </w:r>
      <w:r>
        <w:t>, heightened distress</w:t>
      </w:r>
      <w:r w:rsidR="00804DDF">
        <w:t xml:space="preserve"> </w:t>
      </w:r>
      <w:r w:rsidR="0001365C">
        <w:t>(</w:t>
      </w:r>
      <w:r w:rsidR="0001365C" w:rsidRPr="0001365C">
        <w:rPr>
          <w:color w:val="000000" w:themeColor="text1"/>
        </w:rPr>
        <w:t>Cameron, Palm, &amp; Follette, 2010</w:t>
      </w:r>
      <w:del w:id="151" w:author="Sulkowski, Michael L - (sulkowski)" w:date="2018-05-14T15:45:00Z">
        <w:r w:rsidR="0001365C" w:rsidRPr="0001365C" w:rsidDel="0057451D">
          <w:rPr>
            <w:color w:val="000000" w:themeColor="text1"/>
          </w:rPr>
          <w:delText>, subjects = college students</w:delText>
        </w:r>
      </w:del>
      <w:r>
        <w:t>), and poor academic performance</w:t>
      </w:r>
      <w:r w:rsidR="00143B14">
        <w:t xml:space="preserve"> (</w:t>
      </w:r>
      <w:r w:rsidR="00143B14">
        <w:rPr>
          <w:color w:val="000000" w:themeColor="text1"/>
        </w:rPr>
        <w:t>Lloyd et al., 1980</w:t>
      </w:r>
      <w:del w:id="152" w:author="Sulkowski, Michael L - (sulkowski)" w:date="2018-05-14T15:45:00Z">
        <w:r w:rsidR="00C14FC5" w:rsidDel="0057451D">
          <w:rPr>
            <w:color w:val="000000" w:themeColor="text1"/>
          </w:rPr>
          <w:delText>; subjects = university students</w:delText>
        </w:r>
      </w:del>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6A576877" w:rsidR="005210E5" w:rsidRPr="00F414F3" w:rsidRDefault="004F35FD">
      <w:r>
        <w:t>Stressful life events have also been found to have either a direct or indirect impact on academic engagement (AE), including life satisfaction (McKnight et al. 2002; Suldo &amp; Huebner, 2004</w:t>
      </w:r>
      <w:del w:id="153" w:author="Sulkowski, Michael L - (sulkowski)" w:date="2018-05-14T15:56:00Z">
        <w:r w:rsidR="006B2CDE" w:rsidDel="00C12307">
          <w:delText>, subjects = adolescents</w:delText>
        </w:r>
      </w:del>
      <w:r>
        <w:t>), locus-of-control (Ash &amp; Huebner, 2001), and anxiety and time management (</w:t>
      </w:r>
      <w:proofErr w:type="spellStart"/>
      <w:r>
        <w:t>Misra</w:t>
      </w:r>
      <w:proofErr w:type="spellEnd"/>
      <w:r>
        <w:t xml:space="preserve"> &amp; McKean, 2000</w:t>
      </w:r>
      <w:del w:id="154" w:author="Sulkowski, Michael L - (sulkowski)" w:date="2018-05-14T15:56:00Z">
        <w:r w:rsidR="006B2CDE" w:rsidDel="000C2615">
          <w:delText>, subjects = university undergraduates</w:delText>
        </w:r>
      </w:del>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xml:space="preserve">), and </w:t>
      </w:r>
      <w:proofErr w:type="gramStart"/>
      <w:r w:rsidR="007B798E">
        <w:t>the majority of</w:t>
      </w:r>
      <w:proofErr w:type="gramEnd"/>
      <w:r w:rsidR="007B798E">
        <w:t xml:space="preserve"> </w:t>
      </w:r>
      <w:r w:rsidR="007B798E">
        <w:lastRenderedPageBreak/>
        <w:t>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 xml:space="preserve">These mental health concerns are negatively impacting academic engagement, retention rates, and student success. </w:t>
      </w:r>
      <w:del w:id="155" w:author="Sulkowski, Michael L - (sulkowski)" w:date="2018-05-14T15:57:00Z">
        <w:r w:rsidDel="000C2615">
          <w:delText xml:space="preserve"> </w:delText>
        </w:r>
      </w:del>
      <w:r>
        <w:t>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4881E9F1"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ins w:id="156" w:author="Sulkowski, Michael L - (sulkowski)" w:date="2018-05-14T16:05:00Z">
        <w:r w:rsidR="000C2615">
          <w:rPr>
            <w:color w:val="000000" w:themeColor="text1"/>
          </w:rPr>
          <w:t xml:space="preserve">the impact of stress on </w:t>
        </w:r>
      </w:ins>
      <w:r>
        <w:rPr>
          <w:color w:val="000000" w:themeColor="text1"/>
        </w:rPr>
        <w:t xml:space="preserve">academic performance </w:t>
      </w:r>
      <w:proofErr w:type="gramStart"/>
      <w:r>
        <w:rPr>
          <w:color w:val="000000" w:themeColor="text1"/>
        </w:rPr>
        <w:t>as a whole</w:t>
      </w:r>
      <w:ins w:id="157" w:author="Sulkowski, Michael L - (sulkowski)" w:date="2018-05-14T16:02:00Z">
        <w:r w:rsidR="000C2615">
          <w:rPr>
            <w:color w:val="000000" w:themeColor="text1"/>
          </w:rPr>
          <w:t xml:space="preserve"> construct</w:t>
        </w:r>
      </w:ins>
      <w:proofErr w:type="gramEnd"/>
      <w:r>
        <w:rPr>
          <w:color w:val="000000" w:themeColor="text1"/>
        </w:rPr>
        <w:t xml:space="preserve">, while others have focused more specifically at impacts of </w:t>
      </w:r>
      <w:ins w:id="158" w:author="Sulkowski, Michael L - (sulkowski)" w:date="2018-05-14T16:02:00Z">
        <w:r w:rsidR="000C2615">
          <w:rPr>
            <w:color w:val="000000" w:themeColor="text1"/>
          </w:rPr>
          <w:t xml:space="preserve">narrower constructs of </w:t>
        </w:r>
      </w:ins>
      <w:del w:id="159" w:author="Sulkowski, Michael L - (sulkowski)" w:date="2018-05-14T16:05:00Z">
        <w:r w:rsidDel="000C2615">
          <w:rPr>
            <w:color w:val="000000" w:themeColor="text1"/>
          </w:rPr>
          <w:delText xml:space="preserve">stress on </w:delText>
        </w:r>
      </w:del>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ins w:id="160" w:author="Sulkowski, Michael L - (sulkowski)" w:date="2018-05-14T16:07:00Z">
        <w:r w:rsidR="00910C4C">
          <w:rPr>
            <w:color w:val="000000" w:themeColor="text1"/>
          </w:rPr>
          <w:t xml:space="preserve"> </w:t>
        </w:r>
        <w:proofErr w:type="gramStart"/>
        <w:r w:rsidR="00910C4C">
          <w:rPr>
            <w:color w:val="000000" w:themeColor="text1"/>
          </w:rPr>
          <w:t>aforementioned autho</w:t>
        </w:r>
      </w:ins>
      <w:ins w:id="161" w:author="Sulkowski, Michael L - (sulkowski)" w:date="2018-05-14T16:08:00Z">
        <w:r w:rsidR="00910C4C">
          <w:rPr>
            <w:color w:val="000000" w:themeColor="text1"/>
          </w:rPr>
          <w:t>rs</w:t>
        </w:r>
        <w:proofErr w:type="gramEnd"/>
        <w:r w:rsidR="00910C4C">
          <w:rPr>
            <w:color w:val="000000" w:themeColor="text1"/>
          </w:rPr>
          <w:t xml:space="preserve"> </w:t>
        </w:r>
      </w:ins>
      <w:del w:id="162" w:author="Sulkowski, Michael L - (sulkowski)" w:date="2018-05-14T16:08:00Z">
        <w:r w:rsidDel="00910C4C">
          <w:rPr>
            <w:color w:val="000000" w:themeColor="text1"/>
          </w:rPr>
          <w:delText xml:space="preserve">y </w:delText>
        </w:r>
      </w:del>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lastRenderedPageBreak/>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ins w:id="163" w:author="Sulkowski, Michael L - (sulkowski)" w:date="2018-05-14T16:08:00Z">
        <w:r w:rsidR="00910C4C">
          <w:rPr>
            <w:color w:val="000000" w:themeColor="text1"/>
          </w:rPr>
          <w:t>. Howeve</w:t>
        </w:r>
      </w:ins>
      <w:ins w:id="164" w:author="Sulkowski, Michael L - (sulkowski)" w:date="2018-05-14T16:09:00Z">
        <w:r w:rsidR="00910C4C">
          <w:rPr>
            <w:color w:val="000000" w:themeColor="text1"/>
          </w:rPr>
          <w:t xml:space="preserve">r, </w:t>
        </w:r>
      </w:ins>
      <w:del w:id="165" w:author="Sulkowski, Michael L - (sulkowski)" w:date="2018-05-14T16:08:00Z">
        <w:r w:rsidDel="00910C4C">
          <w:rPr>
            <w:color w:val="000000" w:themeColor="text1"/>
          </w:rPr>
          <w:delText xml:space="preserve">, </w:delText>
        </w:r>
      </w:del>
      <w:del w:id="166" w:author="Sulkowski, Michael L - (sulkowski)" w:date="2018-05-14T16:09:00Z">
        <w:r w:rsidDel="00910C4C">
          <w:rPr>
            <w:color w:val="000000" w:themeColor="text1"/>
          </w:rPr>
          <w:delText>the r</w:delText>
        </w:r>
      </w:del>
      <w:ins w:id="167" w:author="Sulkowski, Michael L - (sulkowski)" w:date="2018-05-14T16:09:00Z">
        <w:r w:rsidR="00910C4C">
          <w:rPr>
            <w:color w:val="000000" w:themeColor="text1"/>
          </w:rPr>
          <w:t>r</w:t>
        </w:r>
      </w:ins>
      <w:r>
        <w:rPr>
          <w:color w:val="000000" w:themeColor="text1"/>
        </w:rPr>
        <w:t>esearch is more prolific when looking into</w:t>
      </w:r>
      <w:ins w:id="168" w:author="Sulkowski, Michael L - (sulkowski)" w:date="2018-05-14T16:09:00Z">
        <w:r w:rsidR="00910C4C">
          <w:rPr>
            <w:color w:val="000000" w:themeColor="text1"/>
          </w:rPr>
          <w:t xml:space="preserve"> relationships between stress and</w:t>
        </w:r>
      </w:ins>
      <w:r>
        <w:rPr>
          <w:color w:val="000000" w:themeColor="text1"/>
        </w:rPr>
        <w:t xml:space="preserve"> mood, behaviors, and other </w:t>
      </w:r>
      <w:ins w:id="169" w:author="Sulkowski, Michael L - (sulkowski)" w:date="2018-05-14T16:09:00Z">
        <w:r w:rsidR="00910C4C">
          <w:rPr>
            <w:color w:val="000000" w:themeColor="text1"/>
          </w:rPr>
          <w:t>correlates</w:t>
        </w:r>
      </w:ins>
      <w:del w:id="170" w:author="Sulkowski, Michael L - (sulkowski)" w:date="2018-05-14T16:09:00Z">
        <w:r w:rsidDel="00910C4C">
          <w:rPr>
            <w:color w:val="000000" w:themeColor="text1"/>
          </w:rPr>
          <w:delText>related aspects</w:delText>
        </w:r>
      </w:del>
      <w:r>
        <w:rPr>
          <w:color w:val="000000" w:themeColor="text1"/>
        </w:rPr>
        <w:t xml:space="preserve"> of academic engagement.</w:t>
      </w:r>
    </w:p>
    <w:p w14:paraId="3164F28F" w14:textId="636AC2D9"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del w:id="171" w:author="Sulkowski, Michael L - (sulkowski)" w:date="2018-05-14T16:13:00Z">
        <w:r w:rsidR="00395265" w:rsidDel="00910C4C">
          <w:rPr>
            <w:color w:val="000000" w:themeColor="text1"/>
          </w:rPr>
          <w:delText xml:space="preserve"> </w:delText>
        </w:r>
      </w:del>
      <w:ins w:id="172" w:author="Sulkowski, Michael L - (sulkowski)" w:date="2018-05-14T16:13:00Z">
        <w:r w:rsidR="00910C4C">
          <w:rPr>
            <w:color w:val="000000" w:themeColor="text1"/>
          </w:rPr>
          <w:t>-</w:t>
        </w:r>
      </w:ins>
      <w:r w:rsidR="00395265">
        <w:rPr>
          <w:color w:val="000000" w:themeColor="text1"/>
        </w:rPr>
        <w:t xml:space="preserve">year period and </w:t>
      </w:r>
      <w:r>
        <w:rPr>
          <w:color w:val="000000" w:themeColor="text1"/>
        </w:rPr>
        <w:t xml:space="preserve">found a significant association between stressful life events and depression. </w:t>
      </w:r>
      <w:del w:id="173" w:author="Sulkowski, Michael L - (sulkowski)" w:date="2018-05-14T16:14:00Z">
        <w:r w:rsidDel="00910C4C">
          <w:rPr>
            <w:color w:val="000000" w:themeColor="text1"/>
          </w:rPr>
          <w:delText xml:space="preserve"> </w:delText>
        </w:r>
      </w:del>
      <w:r>
        <w:rPr>
          <w:color w:val="000000" w:themeColor="text1"/>
        </w:rPr>
        <w:t xml:space="preserve">To elucidate the mechanism of that relationship further, sleep was evaluated as a moderator. </w:t>
      </w:r>
      <w:del w:id="174" w:author="Sulkowski, Michael L - (sulkowski)" w:date="2018-05-14T16:14:00Z">
        <w:r w:rsidDel="00910C4C">
          <w:rPr>
            <w:color w:val="000000" w:themeColor="text1"/>
          </w:rPr>
          <w:delText xml:space="preserve"> </w:delText>
        </w:r>
      </w:del>
      <w:r>
        <w:rPr>
          <w:color w:val="000000" w:themeColor="text1"/>
        </w:rPr>
        <w:t xml:space="preserve">Results indicated an interaction effect, whereby sleep influenced the likelihood of depressive symptoms by moderating the impact of stress events. </w:t>
      </w:r>
      <w:del w:id="175" w:author="Sulkowski, Michael L - (sulkowski)" w:date="2018-05-14T16:14:00Z">
        <w:r w:rsidDel="00910C4C">
          <w:rPr>
            <w:color w:val="000000" w:themeColor="text1"/>
          </w:rPr>
          <w:delText xml:space="preserve"> </w:delText>
        </w:r>
      </w:del>
      <w:r>
        <w:rPr>
          <w:color w:val="000000" w:themeColor="text1"/>
        </w:rPr>
        <w:t>In the same study, having quality sleep led to</w:t>
      </w:r>
      <w:ins w:id="176" w:author="Sulkowski, Michael L - (sulkowski)" w:date="2018-05-14T16:14:00Z">
        <w:r w:rsidR="00910C4C">
          <w:rPr>
            <w:color w:val="000000" w:themeColor="text1"/>
          </w:rPr>
          <w:t xml:space="preserve"> a reduced</w:t>
        </w:r>
      </w:ins>
      <w:del w:id="177" w:author="Sulkowski, Michael L - (sulkowski)" w:date="2018-05-14T16:14:00Z">
        <w:r w:rsidDel="00910C4C">
          <w:rPr>
            <w:color w:val="000000" w:themeColor="text1"/>
          </w:rPr>
          <w:delText xml:space="preserve"> le</w:delText>
        </w:r>
      </w:del>
      <w:del w:id="178" w:author="Sulkowski, Michael L - (sulkowski)" w:date="2018-05-14T16:15:00Z">
        <w:r w:rsidDel="00910C4C">
          <w:rPr>
            <w:color w:val="000000" w:themeColor="text1"/>
          </w:rPr>
          <w:delText>ss</w:delText>
        </w:r>
      </w:del>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ins w:id="179" w:author="Sulkowski, Michael L - (sulkowski)" w:date="2018-05-14T16:15:00Z">
        <w:r w:rsidR="00910C4C">
          <w:rPr>
            <w:rFonts w:ascii="Times" w:hAnsi="Times" w:cs="Times"/>
            <w:color w:val="000000"/>
            <w:kern w:val="0"/>
          </w:rPr>
          <w:t xml:space="preserve">the burden of </w:t>
        </w:r>
      </w:ins>
      <w:r>
        <w:rPr>
          <w:rFonts w:ascii="Times" w:hAnsi="Times" w:cs="Times"/>
          <w:color w:val="000000"/>
          <w:kern w:val="0"/>
        </w:rPr>
        <w:t>depressive sympto</w:t>
      </w:r>
      <w:ins w:id="180" w:author="Sulkowski, Michael L - (sulkowski)" w:date="2018-05-14T16:15:00Z">
        <w:r w:rsidR="00910C4C">
          <w:rPr>
            <w:rFonts w:ascii="Times" w:hAnsi="Times" w:cs="Times"/>
            <w:color w:val="000000"/>
            <w:kern w:val="0"/>
          </w:rPr>
          <w:t>ms</w:t>
        </w:r>
      </w:ins>
      <w:del w:id="181" w:author="Sulkowski, Michael L - (sulkowski)" w:date="2018-05-14T16:15:00Z">
        <w:r w:rsidDel="00910C4C">
          <w:rPr>
            <w:rFonts w:ascii="Times" w:hAnsi="Times" w:cs="Times"/>
            <w:color w:val="000000"/>
            <w:kern w:val="0"/>
          </w:rPr>
          <w:delText>m burden</w:delText>
        </w:r>
      </w:del>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w:t>
      </w:r>
      <w:del w:id="182" w:author="Sulkowski, Michael L - (sulkowski)" w:date="2018-05-14T16:21:00Z">
        <w:r w:rsidDel="00F76310">
          <w:rPr>
            <w:color w:val="000000" w:themeColor="text1"/>
          </w:rPr>
          <w:delText xml:space="preserve"> </w:delText>
        </w:r>
      </w:del>
      <w:r>
        <w:rPr>
          <w:color w:val="000000" w:themeColor="text1"/>
        </w:rPr>
        <w:t xml:space="preserve">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5D302C7" w:rsidR="005210E5" w:rsidRPr="00D832E2" w:rsidRDefault="004F35FD">
      <w:pPr>
        <w:rPr>
          <w:color w:val="000000" w:themeColor="text1"/>
        </w:rPr>
      </w:pPr>
      <w:r>
        <w:t xml:space="preserve">Stress is a multifaceted construct that includes aspects of both acute and chronic adversity. </w:t>
      </w:r>
      <w:del w:id="183" w:author="Sulkowski, Michael L - (sulkowski)" w:date="2018-05-14T16:23:00Z">
        <w:r w:rsidDel="00F76310">
          <w:delText xml:space="preserve"> </w:delText>
        </w:r>
      </w:del>
      <w:r>
        <w:t xml:space="preserve">In a study on how life satisfaction varies based on accumulated SLEs, Ash and Huebner (2001) isolated negative life events from chronic stressors </w:t>
      </w:r>
      <w:del w:id="184" w:author="Sulkowski, Michael L - (sulkowski)" w:date="2018-05-14T16:23:00Z">
        <w:r w:rsidDel="00F76310">
          <w:delText>in order to</w:delText>
        </w:r>
      </w:del>
      <w:ins w:id="185" w:author="Sulkowski, Michael L - (sulkowski)" w:date="2018-05-14T16:23:00Z">
        <w:r w:rsidR="00F76310">
          <w:t>to</w:t>
        </w:r>
      </w:ins>
      <w:r>
        <w:t xml:space="preserve"> determine their differential impact. </w:t>
      </w:r>
      <w:del w:id="186" w:author="Sulkowski, Michael L - (sulkowski)" w:date="2018-05-14T16:23:00Z">
        <w:r w:rsidDel="00F76310">
          <w:delText xml:space="preserve"> </w:delText>
        </w:r>
      </w:del>
      <w:r>
        <w:t xml:space="preserve">They found that the inclusion of both stressor types significantly improved predictability of life satisfaction. </w:t>
      </w:r>
      <w:del w:id="187" w:author="Sulkowski, Michael L - (sulkowski)" w:date="2018-05-14T16:23:00Z">
        <w:r w:rsidDel="00F76310">
          <w:delText xml:space="preserve"> </w:delText>
        </w:r>
      </w:del>
      <w:r>
        <w:t>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CB575FD"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ins w:id="188" w:author="Sulkowski, Michael L - (sulkowski)" w:date="2018-05-14T16:26:00Z">
        <w:r w:rsidR="00F76310">
          <w:rPr>
            <w:rFonts w:eastAsia="Times New Roman" w:cs="Times New Roman"/>
            <w:kern w:val="0"/>
            <w:lang w:eastAsia="en-US"/>
          </w:rPr>
          <w:t xml:space="preserve">similarly </w:t>
        </w:r>
      </w:ins>
      <w:del w:id="189" w:author="Sulkowski, Michael L - (sulkowski)" w:date="2018-05-14T16:25:00Z">
        <w:r w:rsidDel="00F76310">
          <w:rPr>
            <w:rFonts w:eastAsia="Times New Roman" w:cs="Times New Roman"/>
            <w:kern w:val="0"/>
            <w:lang w:eastAsia="en-US"/>
          </w:rPr>
          <w:delText xml:space="preserve">in a similar manner </w:delText>
        </w:r>
      </w:del>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ins w:id="190" w:author="Sulkowski, Michael L - (sulkowski)" w:date="2018-05-14T16:26:00Z">
        <w:r w:rsidR="00932728">
          <w:rPr>
            <w:rFonts w:eastAsia="Times New Roman" w:cs="Times New Roman"/>
            <w:kern w:val="0"/>
            <w:lang w:eastAsia="en-US"/>
          </w:rPr>
          <w:t xml:space="preserve">finding </w:t>
        </w:r>
      </w:ins>
      <w:del w:id="191" w:author="Sulkowski, Michael L - (sulkowski)" w:date="2018-05-14T16:26:00Z">
        <w:r w:rsidDel="00932728">
          <w:rPr>
            <w:rFonts w:eastAsia="Times New Roman" w:cs="Times New Roman"/>
            <w:kern w:val="0"/>
            <w:lang w:eastAsia="en-US"/>
          </w:rPr>
          <w:delText>f</w:delText>
        </w:r>
      </w:del>
      <w:del w:id="192" w:author="Sulkowski, Michael L - (sulkowski)" w:date="2018-05-14T16:27:00Z">
        <w:r w:rsidDel="00932728">
          <w:rPr>
            <w:rFonts w:eastAsia="Times New Roman" w:cs="Times New Roman"/>
            <w:kern w:val="0"/>
            <w:lang w:eastAsia="en-US"/>
          </w:rPr>
          <w:delText xml:space="preserve">act </w:delText>
        </w:r>
      </w:del>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387C637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w:t>
      </w:r>
      <w:del w:id="193" w:author="Sulkowski, Michael L - (sulkowski)" w:date="2018-05-14T16:27:00Z">
        <w:r w:rsidDel="00932728">
          <w:rPr>
            <w:rFonts w:eastAsia="Times New Roman" w:cs="Times New Roman"/>
            <w:kern w:val="0"/>
            <w:lang w:eastAsia="en-US"/>
          </w:rPr>
          <w:delText xml:space="preserve">that were measures </w:delText>
        </w:r>
      </w:del>
      <w:r>
        <w:rPr>
          <w:rFonts w:eastAsia="Times New Roman" w:cs="Times New Roman"/>
          <w:kern w:val="0"/>
          <w:lang w:eastAsia="en-US"/>
        </w:rPr>
        <w:t xml:space="preserve">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5C0DAF93"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w:t>
      </w:r>
      <w:r>
        <w:lastRenderedPageBreak/>
        <w:t>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w:t>
      </w:r>
      <w:del w:id="194" w:author="Sulkowski, Michael L - (sulkowski)" w:date="2018-05-14T18:17:00Z">
        <w:r w:rsidDel="00145F3E">
          <w:delText xml:space="preserve">study </w:delText>
        </w:r>
      </w:del>
      <w:r>
        <w:t>results indicate that cognitive abilities were more impaired than motor abilities</w:t>
      </w:r>
      <w:ins w:id="195" w:author="Sulkowski, Michael L - (sulkowski)" w:date="2018-05-14T18:17:00Z">
        <w:r w:rsidR="001D1D02">
          <w:t xml:space="preserve"> were by sleep deprivation</w:t>
        </w:r>
      </w:ins>
      <w:r>
        <w:t xml:space="preserve">.  Interestingly, they found that a partial sleep deprivation versus long- or short-term deprivation had the most profound detrimental influence on cognitive performance tasks.  This is </w:t>
      </w:r>
      <w:ins w:id="196" w:author="Sulkowski, Michael L - (sulkowski)" w:date="2018-05-14T18:18:00Z">
        <w:r w:rsidR="001D1D02">
          <w:t xml:space="preserve">a </w:t>
        </w:r>
      </w:ins>
      <w:r>
        <w:t xml:space="preserve">significant </w:t>
      </w:r>
      <w:ins w:id="197" w:author="Sulkowski, Michael L - (sulkowski)" w:date="2018-05-14T18:18:00Z">
        <w:r w:rsidR="001D1D02">
          <w:t>finding because</w:t>
        </w:r>
      </w:ins>
      <w:del w:id="198" w:author="Sulkowski, Michael L - (sulkowski)" w:date="2018-05-14T18:18:00Z">
        <w:r w:rsidDel="001D1D02">
          <w:delText>in that</w:delText>
        </w:r>
      </w:del>
      <w:r>
        <w:t xml:space="preserve"> </w:t>
      </w:r>
      <w:proofErr w:type="gramStart"/>
      <w:r>
        <w:t>the majority of</w:t>
      </w:r>
      <w:proofErr w:type="gramEnd"/>
      <w:r>
        <w:t xml:space="preserve">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ins w:id="199" w:author="Sulkowski, Michael L - (sulkowski)" w:date="2018-05-14T18:19:00Z">
        <w:r w:rsidR="001D1D02">
          <w:t xml:space="preserve"> or the partial deprivation of less than five hours of sleep in a 24-hour period</w:t>
        </w:r>
      </w:ins>
      <w:r w:rsidR="00C848C4">
        <w:t xml:space="preserve">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del w:id="200" w:author="Sulkowski, Michael L - (sulkowski)" w:date="2018-05-14T18:19:00Z">
        <w:r w:rsidR="00DF2F4E" w:rsidDel="001D1D02">
          <w:delText>, similar to</w:delText>
        </w:r>
        <w:r w:rsidR="00C848C4" w:rsidDel="001D1D02">
          <w:delText xml:space="preserve"> </w:delText>
        </w:r>
        <w:r w:rsidDel="001D1D02">
          <w:delText>the partial deprivation of less than five hours of sleep in a 24-hour period</w:delText>
        </w:r>
      </w:del>
      <w:r>
        <w:t>.</w:t>
      </w:r>
      <w:del w:id="201" w:author="Sulkowski, Michael L - (sulkowski)" w:date="2018-05-14T18:19:00Z">
        <w:r w:rsidDel="001D1D02">
          <w:delText xml:space="preserve"> </w:delText>
        </w:r>
      </w:del>
      <w:r>
        <w:t xml:space="preserve"> </w:t>
      </w:r>
      <w:ins w:id="202" w:author="Sulkowski, Michael L - (sulkowski)" w:date="2018-05-14T18:19:00Z">
        <w:r w:rsidR="001D1D02">
          <w:t xml:space="preserve">Thus, </w:t>
        </w:r>
      </w:ins>
      <w:del w:id="203" w:author="Sulkowski, Michael L - (sulkowski)" w:date="2018-05-14T18:19:00Z">
        <w:r w:rsidDel="001D1D02">
          <w:delText>In this light, the findings of Pilcher and Huffcut’s</w:delText>
        </w:r>
        <w:r w:rsidR="007B301B" w:rsidDel="001D1D02">
          <w:delText xml:space="preserve"> (1996)</w:delText>
        </w:r>
        <w:r w:rsidDel="001D1D02">
          <w:delText xml:space="preserve"> meta-analysis have particular relevance to the functi</w:delText>
        </w:r>
        <w:r w:rsidR="00706635" w:rsidDel="001D1D02">
          <w:delText>oning</w:delText>
        </w:r>
        <w:r w:rsidR="008535CC" w:rsidDel="001D1D02">
          <w:delText xml:space="preserve"> of undergraduate students, suggest</w:delText>
        </w:r>
        <w:r w:rsidR="00706635" w:rsidDel="001D1D02">
          <w:delText>ing that</w:delText>
        </w:r>
      </w:del>
      <w:del w:id="204" w:author="Sulkowski, Michael L - (sulkowski)" w:date="2018-05-14T18:20:00Z">
        <w:r w:rsidR="00706635" w:rsidDel="001D1D02">
          <w:delText xml:space="preserve"> </w:delText>
        </w:r>
      </w:del>
      <w:ins w:id="205" w:author="Sulkowski, Michael L - (sulkowski)" w:date="2018-05-14T18:20:00Z">
        <w:r w:rsidR="001D1D02">
          <w:t xml:space="preserve">as a general population, </w:t>
        </w:r>
      </w:ins>
      <w:r w:rsidR="00706635">
        <w:t xml:space="preserve">college students </w:t>
      </w:r>
      <w:del w:id="206" w:author="Sulkowski, Michael L - (sulkowski)" w:date="2018-05-14T18:20:00Z">
        <w:r w:rsidR="00706635" w:rsidDel="001D1D02">
          <w:delText xml:space="preserve">may be more </w:delText>
        </w:r>
      </w:del>
      <w:ins w:id="207" w:author="Sulkowski, Michael L - (sulkowski)" w:date="2018-05-14T18:20:00Z">
        <w:r w:rsidR="001D1D02">
          <w:t xml:space="preserve">appear to be at-risk </w:t>
        </w:r>
      </w:ins>
      <w:del w:id="208" w:author="Sulkowski, Michael L - (sulkowski)" w:date="2018-05-14T18:20:00Z">
        <w:r w:rsidR="00706635" w:rsidDel="001D1D02">
          <w:delText xml:space="preserve">at risk </w:delText>
        </w:r>
      </w:del>
      <w:r w:rsidR="00D2101A">
        <w:t>of showing deficits in their cognitive performance based on their propensity to “burn the candle at both</w:t>
      </w:r>
      <w:r w:rsidR="008535CC">
        <w:t xml:space="preserve"> ends” </w:t>
      </w:r>
      <w:ins w:id="209" w:author="Sulkowski, Michael L - (sulkowski)" w:date="2018-05-14T18:20:00Z">
        <w:r w:rsidR="001D1D02">
          <w:t>while</w:t>
        </w:r>
      </w:ins>
      <w:del w:id="210" w:author="Sulkowski, Michael L - (sulkowski)" w:date="2018-05-14T18:20:00Z">
        <w:r w:rsidR="008535CC" w:rsidDel="001D1D02">
          <w:delText>in</w:delText>
        </w:r>
      </w:del>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del w:id="211" w:author="Sulkowski, Michael L - (sulkowski)" w:date="2018-05-14T18:21:00Z">
        <w:r w:rsidR="009870B9" w:rsidRPr="007B301B" w:rsidDel="001D1D02">
          <w:rPr>
            <w:color w:val="000000" w:themeColor="text1"/>
          </w:rPr>
          <w:delText>and</w:delText>
        </w:r>
        <w:r w:rsidR="007D17FE" w:rsidRPr="007B301B" w:rsidDel="001D1D02">
          <w:rPr>
            <w:color w:val="000000" w:themeColor="text1"/>
          </w:rPr>
          <w:delText xml:space="preserve"> </w:delText>
        </w:r>
      </w:del>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ins w:id="212" w:author="Sulkowski, Michael L - (sulkowski)" w:date="2018-05-14T18:21:00Z">
        <w:r w:rsidR="001D1D02">
          <w:t xml:space="preserve">often busy and complex social lives, </w:t>
        </w:r>
      </w:ins>
      <w:del w:id="213" w:author="Sulkowski, Michael L - (sulkowski)" w:date="2018-05-14T18:21:00Z">
        <w:r w:rsidR="008535CC" w:rsidDel="001D1D02">
          <w:delText>including</w:delText>
        </w:r>
        <w:r w:rsidR="00973F0F" w:rsidDel="001D1D02">
          <w:delText xml:space="preserve"> their</w:delText>
        </w:r>
        <w:r w:rsidR="008535CC" w:rsidDel="001D1D02">
          <w:delText xml:space="preserve"> social life</w:delText>
        </w:r>
        <w:r w:rsidR="00973F0F" w:rsidDel="001D1D02">
          <w:delText xml:space="preserve">, </w:delText>
        </w:r>
      </w:del>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Touchette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w:t>
      </w:r>
      <w:proofErr w:type="gramStart"/>
      <w:r w:rsidR="004F35FD">
        <w:t>time period</w:t>
      </w:r>
      <w:proofErr w:type="gramEnd"/>
      <w:r w:rsidR="004F35FD">
        <w:t xml:space="preserve"> (extended sleep group).  Individuals with an increased sleep time showed a better performance on neuropsychological tasks that include skills such as processing speed, attention, memory, and scanning. </w:t>
      </w:r>
    </w:p>
    <w:p w14:paraId="339A314C" w14:textId="51A7BB33"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ins w:id="214" w:author="Sulkowski, Michael L - (sulkowski)" w:date="2018-05-14T18:23:00Z">
        <w:r w:rsidR="001D1D02">
          <w:t>-</w:t>
        </w:r>
      </w:ins>
      <w:del w:id="215" w:author="Sulkowski, Michael L - (sulkowski)" w:date="2018-05-14T18:23:00Z">
        <w:r w:rsidDel="001D1D02">
          <w:delText xml:space="preserve"> </w:delText>
        </w:r>
      </w:del>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ins w:id="216" w:author="Sulkowski, Michael L - (sulkowski)" w:date="2018-05-14T19:23:00Z">
        <w:r w:rsidR="00821CD2">
          <w:t>one</w:t>
        </w:r>
      </w:ins>
      <w:del w:id="217" w:author="Sulkowski, Michael L - (sulkowski)" w:date="2018-05-14T19:23:00Z">
        <w:r w:rsidDel="00821CD2">
          <w:delText>a</w:delText>
        </w:r>
      </w:del>
      <w:r>
        <w:t xml:space="preserve"> half</w:t>
      </w:r>
      <w:ins w:id="218" w:author="Sulkowski, Michael L - (sulkowski)" w:date="2018-05-14T19:23:00Z">
        <w:r w:rsidR="00821CD2">
          <w:t>-</w:t>
        </w:r>
      </w:ins>
      <w:del w:id="219" w:author="Sulkowski, Michael L - (sulkowski)" w:date="2018-05-14T19:23:00Z">
        <w:r w:rsidDel="00821CD2">
          <w:delText xml:space="preserve"> </w:delText>
        </w:r>
      </w:del>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del w:id="220" w:author="Sulkowski, Michael L - (sulkowski)" w:date="2018-05-14T19:24:00Z">
        <w:r w:rsidDel="007A5963">
          <w:delText>In order to</w:delText>
        </w:r>
      </w:del>
      <w:ins w:id="221" w:author="Sulkowski, Michael L - (sulkowski)" w:date="2018-05-14T19:24:00Z">
        <w:r w:rsidR="007A5963">
          <w:t>To</w:t>
        </w:r>
      </w:ins>
      <w:r>
        <w:t xml:space="preserve"> assess their </w:t>
      </w:r>
      <w:r>
        <w:lastRenderedPageBreak/>
        <w:t xml:space="preserve">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w:t>
      </w:r>
      <w:commentRangeStart w:id="222"/>
      <w:r>
        <w:t xml:space="preserve">Neurobehavioral functioning was first assessed on the second morning to establish baseline and then again on the sixth morning (at the same time of day) after the treatment of either </w:t>
      </w:r>
      <w:del w:id="223" w:author="Sulkowski, Michael L - (sulkowski)" w:date="2018-05-14T19:24:00Z">
        <w:r w:rsidDel="007A5963">
          <w:delText>one hour</w:delText>
        </w:r>
      </w:del>
      <w:ins w:id="224" w:author="Sulkowski, Michael L - (sulkowski)" w:date="2018-05-14T19:24:00Z">
        <w:r w:rsidR="007A5963">
          <w:t>one-hour</w:t>
        </w:r>
      </w:ins>
      <w:r>
        <w:t xml:space="preserve"> sleep restriction or extension had been in effect for three nights.  </w:t>
      </w:r>
      <w:commentRangeEnd w:id="222"/>
      <w:r w:rsidR="007A5963">
        <w:rPr>
          <w:rStyle w:val="CommentReference"/>
        </w:rPr>
        <w:commentReference w:id="222"/>
      </w:r>
      <w:r>
        <w:t>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187E8E26" w:rsidR="005210E5" w:rsidRDefault="004F35FD">
      <w:pPr>
        <w:rPr>
          <w:rFonts w:ascii="Times New Roman" w:hAnsi="Times New Roman"/>
        </w:rPr>
      </w:pPr>
      <w:r>
        <w:t xml:space="preserve">Sleep impairments have a profound influence on the functioning of students in various </w:t>
      </w:r>
      <w:ins w:id="225" w:author="Sulkowski, Michael L - (sulkowski)" w:date="2018-05-14T19:28:00Z">
        <w:r w:rsidR="007A5963">
          <w:t>domains</w:t>
        </w:r>
      </w:ins>
      <w:del w:id="226" w:author="Sulkowski, Michael L - (sulkowski)" w:date="2018-05-14T19:28:00Z">
        <w:r w:rsidDel="007A5963">
          <w:delText>ways</w:delText>
        </w:r>
      </w:del>
      <w:r>
        <w:t xml:space="preserve"> </w:t>
      </w:r>
      <w:ins w:id="227" w:author="Sulkowski, Michael L - (sulkowski)" w:date="2018-05-14T19:27:00Z">
        <w:r w:rsidR="007A5963">
          <w:t>but the academic domain might be most imp</w:t>
        </w:r>
      </w:ins>
      <w:ins w:id="228" w:author="Sulkowski, Michael L - (sulkowski)" w:date="2018-05-14T19:28:00Z">
        <w:r w:rsidR="007A5963">
          <w:t>acted</w:t>
        </w:r>
      </w:ins>
      <w:del w:id="229" w:author="Sulkowski, Michael L - (sulkowski)" w:date="2018-05-14T19:27:00Z">
        <w:r w:rsidDel="007A5963">
          <w:delText>but possibly the most significant effect is in the academic setting</w:delText>
        </w:r>
      </w:del>
      <w:r>
        <w:t xml:space="preserve">.  </w:t>
      </w:r>
      <w:ins w:id="230" w:author="Sulkowski, Michael L - (sulkowski)" w:date="2018-05-14T19:38:00Z">
        <w:r w:rsidR="002A18A0">
          <w:t xml:space="preserve">Moreover, </w:t>
        </w:r>
      </w:ins>
      <w:del w:id="231" w:author="Sulkowski, Michael L - (sulkowski)" w:date="2018-05-14T19:38:00Z">
        <w:r w:rsidDel="002A18A0">
          <w:delText>O</w:delText>
        </w:r>
      </w:del>
      <w:ins w:id="232" w:author="Sulkowski, Michael L - (sulkowski)" w:date="2018-05-14T19:38:00Z">
        <w:r w:rsidR="002A18A0">
          <w:t>o</w:t>
        </w:r>
      </w:ins>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7A94B641"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del w:id="233" w:author="Sulkowski, Michael L - (sulkowski)" w:date="2018-05-14T20:48:00Z">
        <w:r w:rsidDel="0029394D">
          <w:delText>A number of</w:delText>
        </w:r>
      </w:del>
      <w:ins w:id="234" w:author="Sulkowski, Michael L - (sulkowski)" w:date="2018-05-14T20:48:00Z">
        <w:r w:rsidR="0029394D">
          <w:t>Several</w:t>
        </w:r>
      </w:ins>
      <w:r>
        <w:t xml:space="preserve"> key variables that are impacted by stress and self-care practices</w:t>
      </w:r>
      <w:ins w:id="235" w:author="Sulkowski, Michael L - (sulkowski)" w:date="2018-05-14T20:48:00Z">
        <w:r w:rsidR="00F86BDA">
          <w:t xml:space="preserve"> (</w:t>
        </w:r>
      </w:ins>
      <w:del w:id="236" w:author="Sulkowski, Michael L - (sulkowski)" w:date="2018-05-14T20:48:00Z">
        <w:r w:rsidDel="00F86BDA">
          <w:delText xml:space="preserve">, </w:delText>
        </w:r>
      </w:del>
      <w:r>
        <w:t>and that comprise the foundation for scholastic achievement</w:t>
      </w:r>
      <w:ins w:id="237" w:author="Sulkowski, Michael L - (sulkowski)" w:date="2018-05-14T20:48:00Z">
        <w:r w:rsidR="00F86BDA">
          <w:t>)</w:t>
        </w:r>
      </w:ins>
      <w:del w:id="238" w:author="Sulkowski, Michael L - (sulkowski)" w:date="2018-05-14T20:48:00Z">
        <w:r w:rsidDel="00F86BDA">
          <w:delText>,</w:delText>
        </w:r>
      </w:del>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3B3C77DF"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w:t>
      </w:r>
      <w:del w:id="239" w:author="Sulkowski, Michael L - (sulkowski)" w:date="2018-05-14T21:08:00Z">
        <w:r w:rsidDel="005D0E5A">
          <w:rPr>
            <w:rFonts w:eastAsia="Times New Roman" w:cs="Times New Roman"/>
            <w:kern w:val="0"/>
            <w:lang w:eastAsia="en-US"/>
          </w:rPr>
          <w:delText xml:space="preserve"> </w:delText>
        </w:r>
      </w:del>
      <w:r>
        <w:rPr>
          <w:rFonts w:eastAsia="Times New Roman" w:cs="Times New Roman"/>
          <w:kern w:val="0"/>
          <w:lang w:eastAsia="en-US"/>
        </w:rPr>
        <w:t xml:space="preserve">For example, several studies have found correlations between sleep behaviors and </w:t>
      </w:r>
      <w:ins w:id="240" w:author="Sulkowski, Michael L - (sulkowski)" w:date="2018-05-14T21:08:00Z">
        <w:r w:rsidR="005D0E5A">
          <w:rPr>
            <w:rFonts w:eastAsia="Times New Roman" w:cs="Times New Roman"/>
            <w:kern w:val="0"/>
            <w:lang w:eastAsia="en-US"/>
          </w:rPr>
          <w:t xml:space="preserve">academic </w:t>
        </w:r>
      </w:ins>
      <w:r>
        <w:rPr>
          <w:rFonts w:eastAsia="Times New Roman" w:cs="Times New Roman"/>
          <w:kern w:val="0"/>
          <w:lang w:eastAsia="en-US"/>
        </w:rPr>
        <w:t>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ins w:id="241" w:author="Sulkowski, Michael L - (sulkowski)" w:date="2018-05-14T21:09:00Z">
        <w:r w:rsidR="005D0E5A">
          <w:rPr>
            <w:rFonts w:eastAsia="Times New Roman" w:cs="Times New Roman"/>
            <w:kern w:val="0"/>
            <w:lang w:eastAsia="en-US"/>
          </w:rPr>
          <w:t xml:space="preserve">In this regard, </w:t>
        </w:r>
      </w:ins>
      <w:del w:id="242" w:author="Sulkowski, Michael L - (sulkowski)" w:date="2018-05-14T21:08:00Z">
        <w:r w:rsidDel="005D0E5A">
          <w:rPr>
            <w:rFonts w:eastAsia="Times New Roman" w:cs="Times New Roman"/>
            <w:kern w:val="0"/>
            <w:lang w:eastAsia="en-US"/>
          </w:rPr>
          <w:delText xml:space="preserve"> </w:delText>
        </w:r>
      </w:del>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Archbold, Goodwin, and Quan (2014) investigated the impact of sleep problems in children and adolescents and found that impaired sleep was predictive of lower reported grades and school problems. </w:t>
      </w:r>
      <w:ins w:id="243" w:author="Sulkowski, Michael L - (sulkowski)" w:date="2018-05-14T21:10:00Z">
        <w:r w:rsidR="005D0E5A">
          <w:rPr>
            <w:rFonts w:eastAsia="Times New Roman" w:cs="Times New Roman"/>
            <w:kern w:val="0"/>
            <w:lang w:eastAsia="en-US"/>
          </w:rPr>
          <w:t xml:space="preserve">Furthermore, </w:t>
        </w:r>
      </w:ins>
      <w:del w:id="244" w:author="Sulkowski, Michael L - (sulkowski)" w:date="2018-05-14T21:10:00Z">
        <w:r w:rsidDel="005D0E5A">
          <w:rPr>
            <w:rFonts w:eastAsia="Times New Roman" w:cs="Times New Roman"/>
            <w:kern w:val="0"/>
            <w:lang w:eastAsia="en-US"/>
          </w:rPr>
          <w:delText xml:space="preserve"> B</w:delText>
        </w:r>
      </w:del>
      <w:ins w:id="245" w:author="Sulkowski, Michael L - (sulkowski)" w:date="2018-05-14T21:10:00Z">
        <w:r w:rsidR="005D0E5A">
          <w:rPr>
            <w:rFonts w:eastAsia="Times New Roman" w:cs="Times New Roman"/>
            <w:kern w:val="0"/>
            <w:lang w:eastAsia="en-US"/>
          </w:rPr>
          <w:t>b</w:t>
        </w:r>
      </w:ins>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del w:id="246" w:author="Sulkowski, Michael L - (sulkowski)" w:date="2018-05-14T21:11:00Z">
        <w:r w:rsidDel="005D0E5A">
          <w:rPr>
            <w:rFonts w:eastAsia="Times New Roman" w:cs="Times New Roman"/>
            <w:kern w:val="0"/>
            <w:lang w:eastAsia="en-US"/>
          </w:rPr>
          <w:delText>Accordingly, several researchers have focused on examining this relationship specifically in undergraduate students or across multiple age groups (Gilbert &amp; Weaver, 2010; Gomes et al., 2011;</w:delText>
        </w:r>
        <w:r w:rsidDel="005D0E5A">
          <w:delText xml:space="preserve"> Oginska &amp; Pokorski, 2006;</w:delText>
        </w:r>
        <w:r w:rsidDel="005D0E5A">
          <w:rPr>
            <w:rFonts w:eastAsia="Times New Roman" w:cs="Times New Roman"/>
            <w:kern w:val="0"/>
            <w:lang w:eastAsia="en-US"/>
          </w:rPr>
          <w:delText xml:space="preserve"> Pagel &amp; Kwiatkowski, 2010; Trockel et al. 2002).  </w:delText>
        </w:r>
      </w:del>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 xml:space="preserve">A noted limitation of the </w:t>
      </w:r>
      <w:proofErr w:type="gramStart"/>
      <w:r>
        <w:t>aforementioned study</w:t>
      </w:r>
      <w:proofErr w:type="gramEnd"/>
      <w:r>
        <w:t xml:space="preserve">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xml:space="preserve">, 2011). Thus, findings from the previous study </w:t>
      </w:r>
      <w:ins w:id="247" w:author="Sulkowski, Michael L - (sulkowski)" w:date="2018-05-15T18:00:00Z">
        <w:r w:rsidR="004405CA">
          <w:t xml:space="preserve">by Gomes et al. (2011) </w:t>
        </w:r>
      </w:ins>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ins w:id="248" w:author="Sulkowski, Michael L - (sulkowski)" w:date="2018-05-15T18:05:00Z">
        <w:r w:rsidR="00041571">
          <w:rPr>
            <w:rFonts w:eastAsia="Times New Roman" w:cs="Times New Roman"/>
            <w:kern w:val="0"/>
            <w:lang w:eastAsia="en-US"/>
          </w:rPr>
          <w:t xml:space="preserve">findings from a study by </w:t>
        </w:r>
      </w:ins>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C9573D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ins w:id="249" w:author="Sulkowski, Michael L - (sulkowski)" w:date="2018-05-15T18:06:00Z">
        <w:r w:rsidR="00041571">
          <w:t xml:space="preserve">, which </w:t>
        </w:r>
      </w:ins>
      <w:del w:id="250" w:author="Sulkowski, Michael L - (sulkowski)" w:date="2018-05-15T18:06:00Z">
        <w:r w:rsidDel="00041571">
          <w:delText xml:space="preserve"> that </w:delText>
        </w:r>
      </w:del>
      <w:r>
        <w:t xml:space="preserve">discussed how sleep reductions of only a few hours per night, accumulated over several nights, can lead to neurobehavioral deficits </w:t>
      </w:r>
      <w:proofErr w:type="gramStart"/>
      <w:r>
        <w:t>similar to</w:t>
      </w:r>
      <w:proofErr w:type="gramEnd"/>
      <w:r>
        <w:t xml:space="preserve">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0944EF1F" w:rsidR="005210E5" w:rsidRDefault="00041571">
      <w:pPr>
        <w:rPr>
          <w:rFonts w:ascii="Times New Roman" w:eastAsia="Times New Roman" w:hAnsi="Times New Roman" w:cs="Times New Roman"/>
          <w:color w:val="FF0000"/>
          <w:kern w:val="0"/>
          <w:lang w:eastAsia="en-US"/>
        </w:rPr>
      </w:pPr>
      <w:ins w:id="251" w:author="Sulkowski, Michael L - (sulkowski)" w:date="2018-05-15T18:07:00Z">
        <w:r>
          <w:t xml:space="preserve">Findings from </w:t>
        </w:r>
      </w:ins>
      <w:ins w:id="252" w:author="Sulkowski, Michael L - (sulkowski)" w:date="2018-05-15T18:08:00Z">
        <w:r>
          <w:t xml:space="preserve">a study by </w:t>
        </w:r>
      </w:ins>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ins w:id="253" w:author="Sulkowski, Michael L - (sulkowski)" w:date="2018-05-15T18:09:00Z">
        <w:r>
          <w:t xml:space="preserve"> </w:t>
        </w:r>
      </w:ins>
      <w:del w:id="254" w:author="Sulkowski, Michael L - (sulkowski)" w:date="2018-05-15T18:09:00Z">
        <w:r w:rsidR="004F35FD" w:rsidDel="00041571">
          <w:delText xml:space="preserve">, in the form of insufficient sleep, </w:delText>
        </w:r>
      </w:del>
      <w:r w:rsidR="004F35FD">
        <w:t xml:space="preserve">on cognitive and affective functioning.  By </w:t>
      </w:r>
      <w:ins w:id="255" w:author="Sulkowski, Michael L - (sulkowski)" w:date="2018-05-15T18:09:00Z">
        <w:r>
          <w:t>including</w:t>
        </w:r>
      </w:ins>
      <w:del w:id="256" w:author="Sulkowski, Michael L - (sulkowski)" w:date="2018-05-15T18:09:00Z">
        <w:r w:rsidR="004F35FD" w:rsidDel="00041571">
          <w:delText>addressing</w:delText>
        </w:r>
      </w:del>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 xml:space="preserve">to the multi-faceted construct of academic engagement, </w:t>
      </w:r>
      <w:proofErr w:type="gramStart"/>
      <w:r w:rsidR="004F35FD">
        <w:t>it is clear that impaired</w:t>
      </w:r>
      <w:proofErr w:type="gramEnd"/>
      <w:r w:rsidR="004F35FD">
        <w:t xml:space="preserve">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ins w:id="257" w:author="Sulkowski, Michael L - (sulkowski)" w:date="2018-05-15T18:11:00Z">
        <w:r>
          <w:t xml:space="preserve"> academic</w:t>
        </w:r>
      </w:ins>
      <w:del w:id="258" w:author="Sulkowski, Michael L - (sulkowski)" w:date="2018-05-15T18:11:00Z">
        <w:r w:rsidR="004F35FD" w:rsidDel="00041571">
          <w:delText xml:space="preserve"> scholas</w:delText>
        </w:r>
      </w:del>
      <w:del w:id="259" w:author="Sulkowski, Michael L - (sulkowski)" w:date="2018-05-15T18:10:00Z">
        <w:r w:rsidR="004F35FD" w:rsidDel="00041571">
          <w:delText>tic</w:delText>
        </w:r>
      </w:del>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&amp; Soper,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w:t>
      </w:r>
      <w:proofErr w:type="gramStart"/>
      <w:r>
        <w:rPr>
          <w:rFonts w:eastAsia="Times New Roman" w:cs="Times New Roman"/>
          <w:kern w:val="0"/>
          <w:lang w:eastAsia="en-US"/>
        </w:rPr>
        <w:t>actually received</w:t>
      </w:r>
      <w:proofErr w:type="gramEnd"/>
      <w:r>
        <w:rPr>
          <w:rFonts w:eastAsia="Times New Roman" w:cs="Times New Roman"/>
          <w:kern w:val="0"/>
          <w:lang w:eastAsia="en-US"/>
        </w:rPr>
        <w:t>, perhaps impacting the</w:t>
      </w:r>
      <w:ins w:id="260" w:author="Sulkowski, Michael L - (sulkowski)" w:date="2018-05-15T18:15:00Z">
        <w:r w:rsidR="00FA54AF">
          <w:rPr>
            <w:rFonts w:eastAsia="Times New Roman" w:cs="Times New Roman"/>
            <w:kern w:val="0"/>
            <w:lang w:eastAsia="en-US"/>
          </w:rPr>
          <w:t>ir</w:t>
        </w:r>
      </w:ins>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6F594CA3" w:rsidR="00BA6F01" w:rsidRDefault="004F35FD" w:rsidP="00BA6F01">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w:t>
      </w:r>
      <w:ins w:id="261" w:author="Sulkowski, Michael L - (sulkowski)" w:date="2018-05-15T18:16:00Z">
        <w:r w:rsidR="00FA54AF">
          <w:t xml:space="preserve">ed </w:t>
        </w:r>
      </w:ins>
      <w:del w:id="262" w:author="Sulkowski, Michael L - (sulkowski)" w:date="2018-05-15T18:16:00Z">
        <w:r w:rsidDel="00FA54AF">
          <w:delText xml:space="preserve"> this </w:delText>
        </w:r>
      </w:del>
      <w:r>
        <w:t xml:space="preserve">with the responsibilities that come with independence during college, </w:t>
      </w:r>
      <w:del w:id="263" w:author="Sulkowski, Michael L - (sulkowski)" w:date="2018-05-15T18:16:00Z">
        <w:r w:rsidDel="00FA54AF">
          <w:delText xml:space="preserve">and </w:delText>
        </w:r>
      </w:del>
      <w:r>
        <w:t>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 xml:space="preserve">Lund </w:t>
      </w:r>
      <w:ins w:id="264" w:author="Sulkowski, Michael L - (sulkowski)" w:date="2018-05-15T18:18:00Z">
        <w:r w:rsidR="00FA54AF">
          <w:t>et al.</w:t>
        </w:r>
      </w:ins>
      <w:del w:id="265" w:author="Sulkowski, Michael L - (sulkowski)" w:date="2018-05-15T18:18:00Z">
        <w:r w:rsidR="00BA6F01" w:rsidDel="00FA54AF">
          <w:delText>and colleagues</w:delText>
        </w:r>
      </w:del>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5BBB2A99"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w:t>
      </w:r>
      <w:r>
        <w:lastRenderedPageBreak/>
        <w:t>focus because of</w:t>
      </w:r>
      <w:del w:id="266" w:author="Sulkowski, Michael L - (sulkowski)" w:date="2018-05-15T18:20:00Z">
        <w:r w:rsidDel="00FA54AF">
          <w:delText xml:space="preserve"> this</w:delText>
        </w:r>
      </w:del>
      <w:r>
        <w:t xml:space="preserve"> sleep loss.  </w:t>
      </w:r>
      <w:ins w:id="267" w:author="Sulkowski, Michael L - (sulkowski)" w:date="2018-05-15T18:20:00Z">
        <w:r w:rsidR="00FA54AF">
          <w:t xml:space="preserve">In the same study however, </w:t>
        </w:r>
      </w:ins>
      <w:del w:id="268" w:author="Sulkowski, Michael L - (sulkowski)" w:date="2018-05-15T18:20:00Z">
        <w:r w:rsidDel="00FA54AF">
          <w:delText>R</w:delText>
        </w:r>
      </w:del>
      <w:ins w:id="269" w:author="Sulkowski, Michael L - (sulkowski)" w:date="2018-05-15T18:20:00Z">
        <w:r w:rsidR="00FA54AF">
          <w:t>r</w:t>
        </w:r>
      </w:ins>
      <w:r>
        <w:t xml:space="preserve">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commentRangeStart w:id="270"/>
      <w:r>
        <w:t>sleep schedules</w:t>
      </w:r>
      <w:commentRangeEnd w:id="270"/>
      <w:r w:rsidR="007757CA">
        <w:rPr>
          <w:rStyle w:val="CommentReference"/>
        </w:rPr>
        <w:commentReference w:id="270"/>
      </w:r>
      <w:r>
        <w:t>,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are </w:t>
      </w:r>
      <w:r>
        <w:lastRenderedPageBreak/>
        <w:t>various steps we can take to optimize our sleep and improve aspects of functioning that benefit from adequate sleep.</w:t>
      </w:r>
    </w:p>
    <w:p w14:paraId="5C997E9D" w14:textId="7CF01DD8"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w:t>
      </w:r>
      <w:ins w:id="271" w:author="Sulkowski, Michael L - (sulkowski)" w:date="2018-05-15T18:32:00Z">
        <w:r w:rsidR="007757CA">
          <w:t xml:space="preserve">, </w:t>
        </w:r>
      </w:ins>
      <w:del w:id="272" w:author="Sulkowski, Michael L - (sulkowski)" w:date="2018-05-15T18:32:00Z">
        <w:r w:rsidDel="007757CA">
          <w:delText xml:space="preserve"> the aspects that are commonly associated with </w:delText>
        </w:r>
      </w:del>
      <w:r>
        <w:t xml:space="preserve">sleep hygiene </w:t>
      </w:r>
      <w:ins w:id="273" w:author="Sulkowski, Michael L - (sulkowski)" w:date="2018-05-15T18:33:00Z">
        <w:r w:rsidR="007757CA">
          <w:t xml:space="preserve">generally involves </w:t>
        </w:r>
      </w:ins>
      <w:del w:id="274" w:author="Sulkowski, Michael L - (sulkowski)" w:date="2018-05-15T18:33:00Z">
        <w:r w:rsidDel="007757CA">
          <w:delText xml:space="preserve">include </w:delText>
        </w:r>
      </w:del>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ins w:id="275" w:author="Sulkowski, Michael L - (sulkowski)" w:date="2018-05-15T18:35:00Z">
        <w:r w:rsidR="00660BA0">
          <w:t xml:space="preserve">it </w:t>
        </w:r>
      </w:ins>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ins w:id="276" w:author="Sulkowski, Michael L - (sulkowski)" w:date="2018-05-15T18:36:00Z">
        <w:r w:rsidR="00660BA0">
          <w:t>.</w:t>
        </w:r>
      </w:ins>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w:t>
      </w:r>
      <w:proofErr w:type="gramStart"/>
      <w:r>
        <w:t>aforementioned researchers</w:t>
      </w:r>
      <w:proofErr w:type="gramEnd"/>
      <w:r>
        <w:t xml:space="preserve">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lastRenderedPageBreak/>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w:t>
      </w:r>
      <w:proofErr w:type="gramStart"/>
      <w:r>
        <w:t>similar to</w:t>
      </w:r>
      <w:proofErr w:type="gramEnd"/>
      <w:r>
        <w:t xml:space="preserve">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64264531" w:rsidR="005210E5" w:rsidRDefault="004F35FD">
      <w:r>
        <w:lastRenderedPageBreak/>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w:t>
      </w:r>
      <w:del w:id="277" w:author="Sulkowski, Michael L - (sulkowski)" w:date="2018-05-15T19:54:00Z">
        <w:r w:rsidDel="00221598">
          <w:delText xml:space="preserve">enhanced </w:delText>
        </w:r>
      </w:del>
      <w:r>
        <w:t xml:space="preserve">behaviors conducive to learning, as well as the potential for increasing self-efficacy, reducing stress, inducing arousal, and enhancing mental health. </w:t>
      </w:r>
    </w:p>
    <w:p w14:paraId="4356CC60" w14:textId="7521AE7A"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ins w:id="278" w:author="Sulkowski, Michael L - (sulkowski)" w:date="2018-05-15T20:53:00Z">
        <w:r w:rsidR="004C02FA">
          <w:t xml:space="preserve">which includes </w:t>
        </w:r>
      </w:ins>
      <w:del w:id="279" w:author="Sulkowski, Michael L - (sulkowski)" w:date="2018-05-15T20:53:00Z">
        <w:r w:rsidDel="0034482B">
          <w:delText xml:space="preserve">including </w:delText>
        </w:r>
      </w:del>
      <w:ins w:id="280" w:author="Sulkowski, Michael L - (sulkowski)" w:date="2018-05-15T20:53:00Z">
        <w:r w:rsidR="0034482B">
          <w:t xml:space="preserve">academic </w:t>
        </w:r>
      </w:ins>
      <w:r>
        <w:t xml:space="preserve">achievement, cognitive functioning, attitudes related to school, and academic behaviors such as organization, attendance, and on-task behaviors.  Although </w:t>
      </w:r>
      <w:proofErr w:type="spellStart"/>
      <w:ins w:id="281" w:author="Sulkowski, Michael L - (sulkowski)" w:date="2018-05-15T20:54:00Z">
        <w:r w:rsidR="0034482B">
          <w:t>Rasberry</w:t>
        </w:r>
        <w:proofErr w:type="spellEnd"/>
        <w:r w:rsidR="0034482B">
          <w:t xml:space="preserve"> et al. (2011) </w:t>
        </w:r>
      </w:ins>
      <w:del w:id="282" w:author="Sulkowski, Michael L - (sulkowski)" w:date="2018-05-15T20:54:00Z">
        <w:r w:rsidDel="0034482B">
          <w:delText xml:space="preserve">they </w:delText>
        </w:r>
      </w:del>
      <w:r>
        <w:t xml:space="preserve">found a somewhat comparable number of studies reflecting no changes in academic performance </w:t>
      </w:r>
      <w:del w:id="283" w:author="Sulkowski, Michael L - (sulkowski)" w:date="2018-05-15T20:54:00Z">
        <w:r w:rsidDel="0034482B">
          <w:delText>as a result of</w:delText>
        </w:r>
      </w:del>
      <w:ins w:id="284" w:author="Sulkowski, Michael L - (sulkowski)" w:date="2018-05-15T20:54:00Z">
        <w:r w:rsidR="0034482B">
          <w:t>because of</w:t>
        </w:r>
      </w:ins>
      <w:r>
        <w:t xml:space="preserve"> physical activity, subsequent research by Singh et al. (2012) found a significant and positive relationship between activity and performance.  In t</w:t>
      </w:r>
      <w:ins w:id="285" w:author="Sulkowski, Michael L - (sulkowski)" w:date="2018-05-15T20:54:00Z">
        <w:r w:rsidR="0034482B">
          <w:t>h</w:t>
        </w:r>
      </w:ins>
      <w:ins w:id="286" w:author="Sulkowski, Michael L - (sulkowski)" w:date="2018-05-15T20:55:00Z">
        <w:r w:rsidR="0034482B">
          <w:t>is</w:t>
        </w:r>
      </w:ins>
      <w:del w:id="287" w:author="Sulkowski, Michael L - (sulkowski)" w:date="2018-05-15T20:54:00Z">
        <w:r w:rsidDel="0034482B">
          <w:delText>heir</w:delText>
        </w:r>
      </w:del>
      <w:r>
        <w:t xml:space="preserve"> review, </w:t>
      </w:r>
      <w:ins w:id="288" w:author="Sulkowski, Michael L - (sulkowski)" w:date="2018-05-15T20:55:00Z">
        <w:r w:rsidR="0034482B">
          <w:t xml:space="preserve">Singh et </w:t>
        </w:r>
        <w:r w:rsidR="0034482B">
          <w:lastRenderedPageBreak/>
          <w:t xml:space="preserve">al. (2012) </w:t>
        </w:r>
      </w:ins>
      <w:del w:id="289" w:author="Sulkowski, Michael L - (sulkowski)" w:date="2018-05-15T20:55:00Z">
        <w:r w:rsidDel="0034482B">
          <w:delText xml:space="preserve">they </w:delText>
        </w:r>
      </w:del>
      <w:r>
        <w:t>used inclusion standards allowing for longitudinal and intervention-based studies only, for which results are more reliable</w:t>
      </w:r>
      <w:ins w:id="290" w:author="Sulkowski, Michael L - (sulkowski)" w:date="2018-05-15T20:55:00Z">
        <w:r w:rsidR="0034482B">
          <w:t xml:space="preserve"> and able to generalize. </w:t>
        </w:r>
      </w:ins>
      <w:del w:id="291" w:author="Sulkowski, Michael L - (sulkowski)" w:date="2018-05-15T20:55:00Z">
        <w:r w:rsidDel="0034482B">
          <w:delText xml:space="preserve">. </w:delText>
        </w:r>
      </w:del>
    </w:p>
    <w:p w14:paraId="73EB6899" w14:textId="5431583E" w:rsidR="005210E5" w:rsidRDefault="004F35FD">
      <w:pPr>
        <w:ind w:firstLine="0"/>
        <w:rPr>
          <w:b/>
        </w:rPr>
      </w:pPr>
      <w:r>
        <w:rPr>
          <w:b/>
        </w:rPr>
        <w:tab/>
      </w:r>
      <w:ins w:id="292" w:author="Sulkowski, Michael L - (sulkowski)" w:date="2018-05-15T20:56:00Z">
        <w:r w:rsidR="0034482B">
          <w:t xml:space="preserve">Extant research indicates </w:t>
        </w:r>
      </w:ins>
      <w:del w:id="293" w:author="Sulkowski, Michael L - (sulkowski)" w:date="2018-05-15T20:56:00Z">
        <w:r w:rsidDel="0034482B">
          <w:delText xml:space="preserve">The prevailing evidence indicates </w:delText>
        </w:r>
      </w:del>
      <w:r>
        <w:t xml:space="preserve">that physical activity is essential to academic success at earlier stages in education.  Consequently, it </w:t>
      </w:r>
      <w:del w:id="294" w:author="Sulkowski, Michael L - (sulkowski)" w:date="2018-05-15T20:57:00Z">
        <w:r w:rsidDel="0034482B">
          <w:delText xml:space="preserve">seems evident that it </w:delText>
        </w:r>
      </w:del>
      <w:r>
        <w:t xml:space="preserve">is important to examine the </w:t>
      </w:r>
      <w:r w:rsidR="00F73C82">
        <w:t xml:space="preserve">potential </w:t>
      </w:r>
      <w:r>
        <w:t xml:space="preserve">impacts of exercise as they </w:t>
      </w:r>
      <w:ins w:id="295" w:author="Sulkowski, Michael L - (sulkowski)" w:date="2018-05-15T20:57:00Z">
        <w:r w:rsidR="0034482B">
          <w:t xml:space="preserve">may also </w:t>
        </w:r>
      </w:ins>
      <w:r>
        <w:t xml:space="preserve">pertain to university students.  </w:t>
      </w:r>
      <w:r w:rsidR="0097238C">
        <w:t xml:space="preserve">Although research on college students by Hudd et al. </w:t>
      </w:r>
      <w:r w:rsidR="000801EE">
        <w:t>(2000) indicated</w:t>
      </w:r>
      <w:r w:rsidR="0097238C">
        <w:t xml:space="preserve"> that </w:t>
      </w:r>
      <w:del w:id="296" w:author="Sulkowski, Michael L - (sulkowski)" w:date="2018-05-15T20:57:00Z">
        <w:r w:rsidR="0097238C" w:rsidDel="0034482B">
          <w:delText>the majority of</w:delText>
        </w:r>
      </w:del>
      <w:ins w:id="297" w:author="Sulkowski, Michael L - (sulkowski)" w:date="2018-05-15T20:57:00Z">
        <w:r w:rsidR="0034482B">
          <w:t>most</w:t>
        </w:r>
      </w:ins>
      <w:del w:id="298" w:author="Sulkowski, Michael L - (sulkowski)" w:date="2018-05-15T20:57:00Z">
        <w:r w:rsidR="000801EE" w:rsidDel="0034482B">
          <w:delText xml:space="preserve"> the</w:delText>
        </w:r>
      </w:del>
      <w:del w:id="299" w:author="Sulkowski, Michael L - (sulkowski)" w:date="2018-05-15T20:58:00Z">
        <w:r w:rsidR="000801EE" w:rsidDel="0034482B">
          <w:delText xml:space="preserve"> undergraduate participants</w:delText>
        </w:r>
      </w:del>
      <w:ins w:id="300" w:author="Sulkowski, Michael L - (sulkowski)" w:date="2018-05-15T20:58:00Z">
        <w:r w:rsidR="0034482B">
          <w:t xml:space="preserve"> undergraduate students </w:t>
        </w:r>
      </w:ins>
      <w:del w:id="301" w:author="Sulkowski, Michael L - (sulkowski)" w:date="2018-05-15T20:58:00Z">
        <w:r w:rsidR="0097238C" w:rsidDel="0034482B">
          <w:delText xml:space="preserve"> exercise</w:delText>
        </w:r>
        <w:r w:rsidR="000801EE" w:rsidDel="0034482B">
          <w:delText>d</w:delText>
        </w:r>
        <w:r w:rsidR="0097238C" w:rsidDel="0034482B">
          <w:delText xml:space="preserve"> at an average </w:delText>
        </w:r>
      </w:del>
      <w:ins w:id="302" w:author="Sulkowski, Michael L - (sulkowski)" w:date="2018-05-15T20:58:00Z">
        <w:r w:rsidR="0034482B">
          <w:t xml:space="preserve">exercise an average </w:t>
        </w:r>
      </w:ins>
      <w:r w:rsidR="0097238C">
        <w:t xml:space="preserve">of 6 hours/week, </w:t>
      </w:r>
      <w:ins w:id="303" w:author="Sulkowski, Michael L - (sulkowski)" w:date="2018-05-15T20:58:00Z">
        <w:r w:rsidR="0034482B">
          <w:t xml:space="preserve">a study by </w:t>
        </w:r>
      </w:ins>
      <w:del w:id="304" w:author="Sulkowski, Michael L - (sulkowski)" w:date="2018-05-15T20:58:00Z">
        <w:r w:rsidR="0097238C" w:rsidDel="0034482B">
          <w:delText>i</w:delText>
        </w:r>
        <w:r w:rsidDel="0034482B">
          <w:delText xml:space="preserve">n their research, </w:delText>
        </w:r>
      </w:del>
      <w:r>
        <w:t xml:space="preserve">Nelson, </w:t>
      </w:r>
      <w:proofErr w:type="spellStart"/>
      <w:r>
        <w:t>Gortmaker</w:t>
      </w:r>
      <w:proofErr w:type="spellEnd"/>
      <w:r>
        <w:t xml:space="preserve">, Subramanian, and Wechsler (2007) </w:t>
      </w:r>
      <w:ins w:id="305" w:author="Sulkowski, Michael L - (sulkowski)" w:date="2018-05-15T20:59:00Z">
        <w:r w:rsidR="0034482B">
          <w:t xml:space="preserve">found that </w:t>
        </w:r>
      </w:ins>
      <w:del w:id="306" w:author="Sulkowski, Michael L - (sulkowski)" w:date="2018-05-15T20:59:00Z">
        <w:r w:rsidDel="0034482B">
          <w:delText xml:space="preserve">elucidated the tendency for </w:delText>
        </w:r>
      </w:del>
      <w:r>
        <w:t xml:space="preserve">vigorous physical activity (VPA) </w:t>
      </w:r>
      <w:ins w:id="307" w:author="Sulkowski, Michael L - (sulkowski)" w:date="2018-05-15T20:59:00Z">
        <w:r w:rsidR="0034482B">
          <w:t xml:space="preserve">tends to </w:t>
        </w:r>
      </w:ins>
      <w:del w:id="308" w:author="Sulkowski, Michael L - (sulkowski)" w:date="2018-05-15T20:59:00Z">
        <w:r w:rsidDel="0034482B">
          <w:delText xml:space="preserve">to </w:delText>
        </w:r>
      </w:del>
      <w:r>
        <w:t>decrease from adolescence to adulthood,</w:t>
      </w:r>
      <w:ins w:id="309" w:author="Sulkowski, Michael L - (sulkowski)" w:date="2018-05-15T20:59:00Z">
        <w:r w:rsidR="0034482B">
          <w:t xml:space="preserve"> which suggests that </w:t>
        </w:r>
      </w:ins>
      <w:del w:id="310" w:author="Sulkowski, Michael L - (sulkowski)" w:date="2018-05-15T20:59:00Z">
        <w:r w:rsidDel="0034482B">
          <w:delText xml:space="preserve"> showing that </w:delText>
        </w:r>
      </w:del>
      <w:r>
        <w:t xml:space="preserve">VPA decreases from high school to college. </w:t>
      </w:r>
      <w:ins w:id="311" w:author="Sulkowski, Michael L - (sulkowski)" w:date="2018-05-15T21:12:00Z">
        <w:r w:rsidR="0064753F">
          <w:t>However, it is wo</w:t>
        </w:r>
      </w:ins>
      <w:ins w:id="312" w:author="Sulkowski, Michael L - (sulkowski)" w:date="2018-05-15T21:13:00Z">
        <w:r w:rsidR="0064753F">
          <w:t xml:space="preserve">rth noting that </w:t>
        </w:r>
      </w:ins>
      <w:ins w:id="313" w:author="Sulkowski, Michael L - (sulkowski)" w:date="2018-05-15T21:12:00Z">
        <w:r w:rsidR="0064753F">
          <w:t xml:space="preserve">Nelson et al. (2007) </w:t>
        </w:r>
      </w:ins>
      <w:del w:id="314" w:author="Sulkowski, Michael L - (sulkowski)" w:date="2018-05-15T21:12:00Z">
        <w:r w:rsidDel="0064753F">
          <w:delText xml:space="preserve">They </w:delText>
        </w:r>
      </w:del>
      <w:r>
        <w:t xml:space="preserve">also </w:t>
      </w:r>
      <w:ins w:id="315" w:author="Sulkowski, Michael L - (sulkowski)" w:date="2018-05-15T21:13:00Z">
        <w:r w:rsidR="0064753F">
          <w:t xml:space="preserve">stated </w:t>
        </w:r>
      </w:ins>
      <w:del w:id="316" w:author="Sulkowski, Michael L - (sulkowski)" w:date="2018-05-15T21:13:00Z">
        <w:r w:rsidDel="0064753F">
          <w:delText xml:space="preserve">explained </w:delText>
        </w:r>
      </w:del>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7678E5DD"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ins w:id="317" w:author="Sulkowski, Michael L - (sulkowski)" w:date="2018-05-15T21:16:00Z">
        <w:r w:rsidR="0064753F">
          <w:t xml:space="preserve">are variable </w:t>
        </w:r>
      </w:ins>
      <w:r>
        <w:t>(</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ins w:id="318" w:author="Sulkowski, Michael L - (sulkowski)" w:date="2018-05-15T21:16:00Z">
        <w:r w:rsidR="0064753F" w:rsidRPr="0064753F">
          <w:rPr>
            <w:rPrChange w:id="319" w:author="Sulkowski, Michael L - (sulkowski)" w:date="2018-05-15T21:16:00Z">
              <w:rPr>
                <w:b/>
              </w:rPr>
            </w:rPrChange>
          </w:rPr>
          <w:t xml:space="preserve">Moreover, </w:t>
        </w:r>
      </w:ins>
      <w:del w:id="320" w:author="Sulkowski, Michael L - (sulkowski)" w:date="2018-05-15T21:16:00Z">
        <w:r w:rsidRPr="0064753F" w:rsidDel="0064753F">
          <w:delText>I</w:delText>
        </w:r>
      </w:del>
      <w:ins w:id="321" w:author="Sulkowski, Michael L - (sulkowski)" w:date="2018-05-15T21:16:00Z">
        <w:r w:rsidR="0064753F" w:rsidRPr="0064753F">
          <w:t>i</w:t>
        </w:r>
      </w:ins>
      <w:r>
        <w:t>n</w:t>
      </w:r>
      <w:ins w:id="322" w:author="Sulkowski, Michael L - (sulkowski)" w:date="2018-05-15T21:16:00Z">
        <w:r w:rsidR="0064753F">
          <w:t xml:space="preserve"> a study</w:t>
        </w:r>
      </w:ins>
      <w:r>
        <w:t xml:space="preserve"> looking at how activity levels affect achievement in children, Coe et al. (2006) found that moderate levels of physical activity did not impact academic performance, while vigorous exercise was significantly associated with higher achievement. </w:t>
      </w:r>
      <w:ins w:id="323" w:author="Sulkowski, Michael L - (sulkowski)" w:date="2018-05-15T21:17:00Z">
        <w:r w:rsidR="0064753F">
          <w:t xml:space="preserve">In response to this finding, the </w:t>
        </w:r>
        <w:r w:rsidR="0064753F">
          <w:lastRenderedPageBreak/>
          <w:t xml:space="preserve">researchers </w:t>
        </w:r>
      </w:ins>
      <w:del w:id="324" w:author="Sulkowski, Michael L - (sulkowski)" w:date="2018-05-15T21:17:00Z">
        <w:r w:rsidDel="0064753F">
          <w:delText xml:space="preserve">They </w:delText>
        </w:r>
      </w:del>
      <w:r>
        <w:t xml:space="preserve">postulate </w:t>
      </w:r>
      <w:del w:id="325" w:author="Sulkowski, Michael L - (sulkowski)" w:date="2018-05-15T21:17:00Z">
        <w:r w:rsidDel="0064753F">
          <w:delText xml:space="preserve">that this may be based on </w:delText>
        </w:r>
      </w:del>
      <w:r>
        <w:t>a “threshold level of physical activity” at which the beneficial impacts of exercise occur</w:t>
      </w:r>
      <w:ins w:id="326" w:author="Sulkowski, Michael L - (sulkowski)" w:date="2018-05-15T21:17:00Z">
        <w:r w:rsidR="0064753F">
          <w:t xml:space="preserve"> may exist</w:t>
        </w:r>
      </w:ins>
      <w:r>
        <w:t xml:space="preserve"> (</w:t>
      </w:r>
      <w:r w:rsidR="00E87957">
        <w:t>p.</w:t>
      </w:r>
      <w:r>
        <w:t xml:space="preserve"> 1517).</w:t>
      </w:r>
    </w:p>
    <w:p w14:paraId="652219E6" w14:textId="28390864" w:rsidR="005210E5" w:rsidRDefault="004F35FD">
      <w:pPr>
        <w:rPr>
          <w:rFonts w:asciiTheme="majorHAnsi" w:hAnsiTheme="majorHAnsi" w:cstheme="majorHAnsi"/>
          <w:color w:val="000000"/>
          <w:kern w:val="0"/>
        </w:rPr>
      </w:pPr>
      <w:r>
        <w:rPr>
          <w:rFonts w:cstheme="majorHAnsi"/>
          <w:color w:val="000000"/>
          <w:kern w:val="0"/>
        </w:rPr>
        <w:t xml:space="preserve">In </w:t>
      </w:r>
      <w:ins w:id="327" w:author="Sulkowski, Michael L - (sulkowski)" w:date="2018-05-15T21:17:00Z">
        <w:r w:rsidR="0064753F">
          <w:rPr>
            <w:rFonts w:cstheme="majorHAnsi"/>
            <w:color w:val="000000"/>
            <w:kern w:val="0"/>
          </w:rPr>
          <w:t>a study</w:t>
        </w:r>
      </w:ins>
      <w:del w:id="328" w:author="Sulkowski, Michael L - (sulkowski)" w:date="2018-05-15T21:17:00Z">
        <w:r w:rsidDel="0064753F">
          <w:rPr>
            <w:rFonts w:cstheme="majorHAnsi"/>
            <w:color w:val="000000"/>
            <w:kern w:val="0"/>
          </w:rPr>
          <w:delText>research</w:delText>
        </w:r>
      </w:del>
      <w:r>
        <w:rPr>
          <w:rFonts w:cstheme="majorHAnsi"/>
          <w:color w:val="000000"/>
          <w:kern w:val="0"/>
        </w:rPr>
        <w:t xml:space="preserve"> by </w:t>
      </w:r>
      <w:proofErr w:type="spellStart"/>
      <w:r>
        <w:rPr>
          <w:rFonts w:cstheme="majorHAnsi"/>
          <w:color w:val="000000"/>
          <w:kern w:val="0"/>
        </w:rPr>
        <w:t>Galper</w:t>
      </w:r>
      <w:proofErr w:type="spellEnd"/>
      <w:r>
        <w:rPr>
          <w:rFonts w:cstheme="majorHAnsi"/>
          <w:color w:val="000000"/>
          <w:kern w:val="0"/>
        </w:rPr>
        <w:t xml:space="preserve"> et al. (2006) </w:t>
      </w:r>
      <w:ins w:id="329" w:author="Sulkowski, Michael L - (sulkowski)" w:date="2018-05-15T21:17:00Z">
        <w:r w:rsidR="0064753F">
          <w:rPr>
            <w:rFonts w:cstheme="majorHAnsi"/>
            <w:color w:val="000000"/>
            <w:kern w:val="0"/>
          </w:rPr>
          <w:t>that evaluate</w:t>
        </w:r>
      </w:ins>
      <w:ins w:id="330" w:author="Sulkowski, Michael L - (sulkowski)" w:date="2018-05-15T21:18:00Z">
        <w:r w:rsidR="0064753F">
          <w:rPr>
            <w:rFonts w:cstheme="majorHAnsi"/>
            <w:color w:val="000000"/>
            <w:kern w:val="0"/>
          </w:rPr>
          <w:t xml:space="preserve">d </w:t>
        </w:r>
      </w:ins>
      <w:del w:id="331" w:author="Sulkowski, Michael L - (sulkowski)" w:date="2018-05-15T21:18:00Z">
        <w:r w:rsidDel="0064753F">
          <w:rPr>
            <w:rFonts w:cstheme="majorHAnsi"/>
            <w:color w:val="000000"/>
            <w:kern w:val="0"/>
          </w:rPr>
          <w:delText xml:space="preserve">evaluating </w:delText>
        </w:r>
      </w:del>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ins w:id="332" w:author="Sulkowski, Michael L - (sulkowski)" w:date="2018-05-15T21:18:00Z">
        <w:r w:rsidR="0064753F">
          <w:rPr>
            <w:rFonts w:cstheme="majorHAnsi"/>
            <w:color w:val="000000"/>
            <w:kern w:val="0"/>
          </w:rPr>
          <w:t xml:space="preserve"> levels,</w:t>
        </w:r>
      </w:ins>
      <w:r>
        <w:rPr>
          <w:rFonts w:cstheme="majorHAnsi"/>
          <w:color w:val="000000"/>
          <w:kern w:val="0"/>
        </w:rPr>
        <w:t xml:space="preserve"> based on miles per week of walking, jogging, and running.  Although a dose-response was seen for the effects of physical activity level, </w:t>
      </w:r>
      <w:proofErr w:type="spellStart"/>
      <w:ins w:id="333" w:author="Sulkowski, Michael L - (sulkowski)" w:date="2018-05-15T21:19:00Z">
        <w:r w:rsidR="0064753F">
          <w:rPr>
            <w:rFonts w:cstheme="majorHAnsi"/>
            <w:color w:val="000000"/>
            <w:kern w:val="0"/>
          </w:rPr>
          <w:t>Galper</w:t>
        </w:r>
        <w:proofErr w:type="spellEnd"/>
        <w:r w:rsidR="0064753F">
          <w:rPr>
            <w:rFonts w:cstheme="majorHAnsi"/>
            <w:color w:val="000000"/>
            <w:kern w:val="0"/>
          </w:rPr>
          <w:t xml:space="preserve"> et al. (2006) </w:t>
        </w:r>
      </w:ins>
      <w:del w:id="334" w:author="Sulkowski, Michael L - (sulkowski)" w:date="2018-05-15T21:19:00Z">
        <w:r w:rsidDel="0064753F">
          <w:rPr>
            <w:rFonts w:cstheme="majorHAnsi"/>
            <w:color w:val="000000"/>
            <w:kern w:val="0"/>
          </w:rPr>
          <w:delText xml:space="preserve">they </w:delText>
        </w:r>
      </w:del>
      <w:r>
        <w:rPr>
          <w:rFonts w:cstheme="majorHAnsi"/>
          <w:color w:val="000000"/>
          <w:kern w:val="0"/>
        </w:rPr>
        <w:t xml:space="preserve">found no significant differences between the sufficiently active and highly active groups when it came to the impact </w:t>
      </w:r>
      <w:ins w:id="335" w:author="Sulkowski, Michael L - (sulkowski)" w:date="2018-05-15T21:20:00Z">
        <w:r w:rsidR="0064753F">
          <w:rPr>
            <w:rFonts w:cstheme="majorHAnsi"/>
            <w:color w:val="000000"/>
            <w:kern w:val="0"/>
          </w:rPr>
          <w:t xml:space="preserve">of activity </w:t>
        </w:r>
      </w:ins>
      <w:r>
        <w:rPr>
          <w:rFonts w:cstheme="majorHAnsi"/>
          <w:color w:val="000000"/>
          <w:kern w:val="0"/>
        </w:rPr>
        <w:t xml:space="preserve">on depressive symptoms and emotional well-being. </w:t>
      </w:r>
      <w:proofErr w:type="gramStart"/>
      <w:ins w:id="336" w:author="Sulkowski, Michael L - (sulkowski)" w:date="2018-05-15T21:20:00Z">
        <w:r w:rsidR="0064753F">
          <w:rPr>
            <w:rFonts w:cstheme="majorHAnsi"/>
            <w:color w:val="000000"/>
            <w:kern w:val="0"/>
          </w:rPr>
          <w:t>In light of</w:t>
        </w:r>
        <w:proofErr w:type="gramEnd"/>
        <w:r w:rsidR="0064753F">
          <w:rPr>
            <w:rFonts w:cstheme="majorHAnsi"/>
            <w:color w:val="000000"/>
            <w:kern w:val="0"/>
          </w:rPr>
          <w:t xml:space="preserve"> this finding, </w:t>
        </w:r>
      </w:ins>
      <w:del w:id="337" w:author="Sulkowski, Michael L - (sulkowski)" w:date="2018-05-15T21:20:00Z">
        <w:r w:rsidDel="0064753F">
          <w:rPr>
            <w:rFonts w:cstheme="majorHAnsi"/>
            <w:color w:val="000000"/>
            <w:kern w:val="0"/>
          </w:rPr>
          <w:delText>T</w:delText>
        </w:r>
      </w:del>
      <w:ins w:id="338" w:author="Sulkowski, Michael L - (sulkowski)" w:date="2018-05-15T21:20:00Z">
        <w:r w:rsidR="0064753F">
          <w:rPr>
            <w:rFonts w:cstheme="majorHAnsi"/>
            <w:color w:val="000000"/>
            <w:kern w:val="0"/>
          </w:rPr>
          <w:t>t</w:t>
        </w:r>
      </w:ins>
      <w:r>
        <w:rPr>
          <w:rFonts w:cstheme="majorHAnsi"/>
          <w:color w:val="000000"/>
          <w:kern w:val="0"/>
        </w:rPr>
        <w:t>he</w:t>
      </w:r>
      <w:ins w:id="339" w:author="Sulkowski, Michael L - (sulkowski)" w:date="2018-05-15T21:20:00Z">
        <w:r w:rsidR="0064753F">
          <w:rPr>
            <w:rFonts w:cstheme="majorHAnsi"/>
            <w:color w:val="000000"/>
            <w:kern w:val="0"/>
          </w:rPr>
          <w:t xml:space="preserve"> authors</w:t>
        </w:r>
      </w:ins>
      <w:del w:id="340" w:author="Sulkowski, Michael L - (sulkowski)" w:date="2018-05-15T21:20:00Z">
        <w:r w:rsidDel="0064753F">
          <w:rPr>
            <w:rFonts w:cstheme="majorHAnsi"/>
            <w:color w:val="000000"/>
            <w:kern w:val="0"/>
          </w:rPr>
          <w:delText>y</w:delText>
        </w:r>
      </w:del>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366B68B3" w:rsidR="005210E5" w:rsidRPr="00206153" w:rsidDel="000F66A1" w:rsidRDefault="004F35FD" w:rsidP="00206153">
      <w:pPr>
        <w:rPr>
          <w:del w:id="341" w:author="Sulkowski, Michael L - (sulkowski)" w:date="2018-05-15T21:22:00Z"/>
          <w:color w:val="FF0000"/>
        </w:rPr>
      </w:pPr>
      <w:del w:id="342" w:author="Sulkowski, Michael L - (sulkowski)" w:date="2018-05-15T21:22:00Z">
        <w:r w:rsidDel="000F66A1">
          <w:rPr>
            <w:rFonts w:cstheme="majorHAnsi"/>
            <w:color w:val="000000"/>
            <w:kern w:val="0"/>
          </w:rPr>
          <w:delTex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delText>
        </w:r>
      </w:del>
    </w:p>
    <w:p w14:paraId="0B9EC4F7" w14:textId="77777777" w:rsidR="005210E5" w:rsidRDefault="004F35FD">
      <w:pPr>
        <w:ind w:firstLine="0"/>
        <w:rPr>
          <w:b/>
        </w:rPr>
      </w:pPr>
      <w:r>
        <w:rPr>
          <w:b/>
        </w:rPr>
        <w:t>Exercise and Self-Esteem</w:t>
      </w:r>
    </w:p>
    <w:p w14:paraId="64F6FCAA" w14:textId="08D28629"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w:t>
      </w:r>
      <w:ins w:id="343" w:author="Sulkowski, Michael L - (sulkowski)" w:date="2018-05-15T21:23:00Z">
        <w:r w:rsidR="000F66A1">
          <w:t>is</w:t>
        </w:r>
      </w:ins>
      <w:del w:id="344" w:author="Sulkowski, Michael L - (sulkowski)" w:date="2018-05-15T21:23:00Z">
        <w:r w:rsidDel="000F66A1">
          <w:delText>at</w:delText>
        </w:r>
      </w:del>
      <w:r>
        <w:t xml:space="preserve"> is “being confident that I can learn and do well in the class.”  Self-esteem is intrinsically linked to self-confidence. The effects of exercise on global self-esteem were evaluated in a study by Spence et al. (2005).  The</w:t>
      </w:r>
      <w:ins w:id="345" w:author="Sulkowski, Michael L - (sulkowski)" w:date="2018-05-15T21:25:00Z">
        <w:r w:rsidR="000F66A1">
          <w:t xml:space="preserve"> researchers in this study</w:t>
        </w:r>
      </w:ins>
      <w:del w:id="346" w:author="Sulkowski, Michael L - (sulkowski)" w:date="2018-05-15T21:25:00Z">
        <w:r w:rsidDel="000F66A1">
          <w:delText>y</w:delText>
        </w:r>
      </w:del>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4EBE22A" w:rsidR="005210E5" w:rsidRDefault="004F35FD">
      <w:pPr>
        <w:ind w:firstLine="0"/>
        <w:rPr>
          <w:color w:val="FF0000"/>
        </w:rPr>
      </w:pPr>
      <w:r>
        <w:tab/>
      </w:r>
      <w:ins w:id="347" w:author="Sulkowski, Michael L - (sulkowski)" w:date="2018-05-15T21:25:00Z">
        <w:r w:rsidR="000F66A1">
          <w:t>A</w:t>
        </w:r>
      </w:ins>
      <w:ins w:id="348" w:author="Sulkowski, Michael L - (sulkowski)" w:date="2018-05-15T21:26:00Z">
        <w:r w:rsidR="000F66A1">
          <w:t xml:space="preserve"> study by </w:t>
        </w:r>
      </w:ins>
      <w:proofErr w:type="spellStart"/>
      <w:r>
        <w:t>Kristjansson</w:t>
      </w:r>
      <w:proofErr w:type="spellEnd"/>
      <w:r>
        <w:t xml:space="preserve"> et al. (2008), showed </w:t>
      </w:r>
      <w:del w:id="349" w:author="Sulkowski, Michael L - (sulkowski)" w:date="2018-05-15T21:26:00Z">
        <w:r w:rsidDel="000F66A1">
          <w:delText xml:space="preserve">not only </w:delText>
        </w:r>
      </w:del>
      <w:r>
        <w:t>a positive correlation between physical activity and academic achievement</w:t>
      </w:r>
      <w:ins w:id="350" w:author="Sulkowski, Michael L - (sulkowski)" w:date="2018-05-15T21:26:00Z">
        <w:r w:rsidR="000F66A1">
          <w:t xml:space="preserve"> as well as </w:t>
        </w:r>
      </w:ins>
      <w:del w:id="351" w:author="Sulkowski, Michael L - (sulkowski)" w:date="2018-05-15T21:26:00Z">
        <w:r w:rsidDel="000F66A1">
          <w:delText xml:space="preserve">, but </w:delText>
        </w:r>
      </w:del>
      <w:r>
        <w:t xml:space="preserve">a similar link between physical activity and increased self-esteem in a </w:t>
      </w:r>
      <w:ins w:id="352" w:author="Sulkowski, Michael L - (sulkowski)" w:date="2018-05-15T21:26:00Z">
        <w:r w:rsidR="000F66A1">
          <w:t xml:space="preserve">population of </w:t>
        </w:r>
      </w:ins>
      <w:del w:id="353" w:author="Sulkowski, Michael L - (sulkowski)" w:date="2018-05-15T21:26:00Z">
        <w:r w:rsidDel="000F66A1">
          <w:delText xml:space="preserve">study evaluating </w:delText>
        </w:r>
      </w:del>
      <w:r>
        <w:t xml:space="preserve">adolescents in Iceland. However, confirming the skepticism of Shephard (1996), </w:t>
      </w:r>
      <w:proofErr w:type="spellStart"/>
      <w:ins w:id="354" w:author="Sulkowski, Michael L - (sulkowski)" w:date="2018-05-15T21:27:00Z">
        <w:r w:rsidR="000F66A1">
          <w:t>Kristjansson</w:t>
        </w:r>
        <w:proofErr w:type="spellEnd"/>
        <w:r w:rsidR="000F66A1">
          <w:t xml:space="preserve"> et al. (2008)</w:t>
        </w:r>
      </w:ins>
      <w:del w:id="355" w:author="Sulkowski, Michael L - (sulkowski)" w:date="2018-05-15T21:27:00Z">
        <w:r w:rsidDel="000F66A1">
          <w:delText>they</w:delText>
        </w:r>
      </w:del>
      <w:r>
        <w:t xml:space="preserve"> found that self-esteem was a weak mediator of the relationship between physical activity and increased academic performance, stating</w:t>
      </w:r>
      <w:ins w:id="356" w:author="Sulkowski, Michael L - (sulkowski)" w:date="2018-05-15T21:27:00Z">
        <w:r w:rsidR="000F66A1">
          <w:t xml:space="preserve"> that:</w:t>
        </w:r>
      </w:ins>
      <w:del w:id="357" w:author="Sulkowski, Michael L - (sulkowski)" w:date="2018-05-15T21:27:00Z">
        <w:r w:rsidDel="000F66A1">
          <w:delText>,</w:delText>
        </w:r>
      </w:del>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ins w:id="358" w:author="Sulkowski, Michael L - (sulkowski)" w:date="2018-05-15T21:28:00Z">
        <w:r w:rsidR="000F66A1">
          <w:t xml:space="preserve"> previously mentioned authors</w:t>
        </w:r>
      </w:ins>
      <w:del w:id="359" w:author="Sulkowski, Michael L - (sulkowski)" w:date="2018-05-15T21:28:00Z">
        <w:r w:rsidDel="000F66A1">
          <w:delText>y</w:delText>
        </w:r>
      </w:del>
      <w:r>
        <w:t xml:space="preserve"> claim that </w:t>
      </w:r>
      <w:del w:id="360" w:author="Sulkowski, Michael L - (sulkowski)" w:date="2018-05-15T21:29:00Z">
        <w:r w:rsidDel="000F66A1">
          <w:delText xml:space="preserve">this lack of mediation on the part of </w:delText>
        </w:r>
      </w:del>
      <w:r>
        <w:t>self-esteem</w:t>
      </w:r>
      <w:ins w:id="361" w:author="Sulkowski, Michael L - (sulkowski)" w:date="2018-05-15T21:29:00Z">
        <w:r w:rsidR="000F66A1">
          <w:t xml:space="preserve"> not mediating the </w:t>
        </w:r>
        <w:proofErr w:type="gramStart"/>
        <w:r w:rsidR="000F66A1">
          <w:t>aforementioned relationship</w:t>
        </w:r>
      </w:ins>
      <w:proofErr w:type="gramEnd"/>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5E656A1F"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w:t>
      </w:r>
      <w:ins w:id="362" w:author="Sulkowski, Michael L - (sulkowski)" w:date="2018-05-15T21:36:00Z">
        <w:r w:rsidR="005B3168">
          <w:t xml:space="preserve"> that</w:t>
        </w:r>
      </w:ins>
      <w:del w:id="363" w:author="Sulkowski, Michael L - (sulkowski)" w:date="2018-05-15T21:36:00Z">
        <w:r w:rsidDel="005B3168">
          <w:delText>,</w:delText>
        </w:r>
      </w:del>
      <w:r>
        <w:t xml:space="preserve">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ins w:id="364" w:author="Sulkowski, Michael L - (sulkowski)" w:date="2018-05-15T21:37:00Z">
        <w:r w:rsidR="005B3168">
          <w:rPr>
            <w:rFonts w:cstheme="majorHAnsi"/>
            <w:shd w:val="clear" w:color="auto" w:fill="FFFFFF"/>
          </w:rPr>
          <w:t>In this study, the</w:t>
        </w:r>
      </w:ins>
      <w:del w:id="365" w:author="Sulkowski, Michael L - (sulkowski)" w:date="2018-05-15T21:37:00Z">
        <w:r w:rsidDel="005B3168">
          <w:rPr>
            <w:rFonts w:cstheme="majorHAnsi"/>
            <w:shd w:val="clear" w:color="auto" w:fill="FFFFFF"/>
          </w:rPr>
          <w:delText>These</w:delText>
        </w:r>
      </w:del>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ins w:id="366" w:author="Sulkowski, Michael L - (sulkowski)" w:date="2018-05-15T21:37:00Z">
        <w:r w:rsidR="005B3168">
          <w:rPr>
            <w:rFonts w:cstheme="majorHAnsi"/>
            <w:shd w:val="clear" w:color="auto" w:fill="FFFFFF"/>
          </w:rPr>
          <w:t xml:space="preserve">Furthermore, </w:t>
        </w:r>
      </w:ins>
      <w:del w:id="367" w:author="Sulkowski, Michael L - (sulkowski)" w:date="2018-05-15T21:37:00Z">
        <w:r w:rsidDel="005B3168">
          <w:rPr>
            <w:rFonts w:cstheme="majorHAnsi"/>
            <w:shd w:val="clear" w:color="auto" w:fill="FFFFFF"/>
          </w:rPr>
          <w:delText>A</w:delText>
        </w:r>
      </w:del>
      <w:ins w:id="368" w:author="Sulkowski, Michael L - (sulkowski)" w:date="2018-05-15T21:37:00Z">
        <w:r w:rsidR="005B3168">
          <w:rPr>
            <w:rFonts w:cstheme="majorHAnsi"/>
            <w:shd w:val="clear" w:color="auto" w:fill="FFFFFF"/>
          </w:rPr>
          <w:t>a</w:t>
        </w:r>
      </w:ins>
      <w:r>
        <w:rPr>
          <w:rFonts w:cstheme="majorHAnsi"/>
          <w:shd w:val="clear" w:color="auto" w:fill="FFFFFF"/>
        </w:rPr>
        <w:t xml:space="preserve">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5B3168" w:rsidRDefault="005B3168">
      <w:pPr>
        <w:ind w:firstLine="0"/>
        <w:rPr>
          <w:ins w:id="369" w:author="Sulkowski, Michael L - (sulkowski)" w:date="2018-05-15T21:38:00Z"/>
          <w:b/>
          <w:rPrChange w:id="370" w:author="Sulkowski, Michael L - (sulkowski)" w:date="2018-05-15T21:38:00Z">
            <w:rPr>
              <w:ins w:id="371" w:author="Sulkowski, Michael L - (sulkowski)" w:date="2018-05-15T21:38:00Z"/>
            </w:rPr>
          </w:rPrChange>
        </w:rPr>
        <w:pPrChange w:id="372" w:author="Sulkowski, Michael L - (sulkowski)" w:date="2018-05-15T21:38:00Z">
          <w:pPr/>
        </w:pPrChange>
      </w:pPr>
      <w:ins w:id="373" w:author="Sulkowski, Michael L - (sulkowski)" w:date="2018-05-15T21:38:00Z">
        <w:r w:rsidRPr="005B3168">
          <w:rPr>
            <w:b/>
            <w:rPrChange w:id="374" w:author="Sulkowski, Michael L - (sulkowski)" w:date="2018-05-15T21:38:00Z">
              <w:rPr/>
            </w:rPrChange>
          </w:rPr>
          <w:t>The Current Study</w:t>
        </w:r>
      </w:ins>
    </w:p>
    <w:p w14:paraId="3F545A0E" w14:textId="6B0149AD" w:rsidR="005210E5" w:rsidRPr="00506285" w:rsidRDefault="005B3168" w:rsidP="00506285">
      <w:pPr>
        <w:rPr>
          <w:rFonts w:ascii="Times New Roman" w:eastAsia="Times New Roman" w:hAnsi="Times New Roman" w:cs="Times New Roman"/>
          <w:kern w:val="0"/>
          <w:lang w:eastAsia="en-US"/>
        </w:rPr>
      </w:pPr>
      <w:ins w:id="375" w:author="Sulkowski, Michael L - (sulkowski)" w:date="2018-05-15T21:38:00Z">
        <w:r>
          <w:t xml:space="preserve">Considering the previous empirical findings and scholarly literature, </w:t>
        </w:r>
      </w:ins>
      <w:del w:id="376" w:author="Sulkowski, Michael L - (sulkowski)" w:date="2018-05-15T21:38:00Z">
        <w:r w:rsidR="004F35FD" w:rsidDel="005B3168">
          <w:delText>T</w:delText>
        </w:r>
      </w:del>
      <w:ins w:id="377" w:author="Sulkowski, Michael L - (sulkowski)" w:date="2018-05-15T21:38:00Z">
        <w:r>
          <w:t>t</w:t>
        </w:r>
      </w:ins>
      <w:r w:rsidR="004F35FD">
        <w:t xml:space="preserve">he current study investigates how the self-care practices of sleep hygiene and physical activity </w:t>
      </w:r>
      <w:r w:rsidR="00CB6B1D">
        <w:t>mediate/</w:t>
      </w:r>
      <w:r w:rsidR="004F35FD">
        <w:t>moderate the relationship between stress and academic engagement</w:t>
      </w:r>
      <w:ins w:id="378" w:author="Sulkowski, Michael L - (sulkowski)" w:date="2018-05-15T21:39:00Z">
        <w:r>
          <w:t xml:space="preserve"> as well as </w:t>
        </w:r>
      </w:ins>
      <w:del w:id="379" w:author="Sulkowski, Michael L - (sulkowski)" w:date="2018-05-15T21:39:00Z">
        <w:r w:rsidR="00CB6B1D" w:rsidDel="005B3168">
          <w:delText xml:space="preserve">, and </w:delText>
        </w:r>
      </w:del>
      <w:r w:rsidR="00CB6B1D">
        <w:t>which variables are most predictive of AE and its factors</w:t>
      </w:r>
      <w:r w:rsidR="004F35FD">
        <w:t>.  Research has shown that academic engagement is correlated with positive outcomes for achievement and school completion (</w:t>
      </w:r>
      <w:ins w:id="380" w:author="Sulkowski, Michael L - (sulkowski)" w:date="2018-05-15T21:39:00Z">
        <w:r>
          <w:t xml:space="preserve">e.g., </w:t>
        </w:r>
      </w:ins>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34CD24F9" w:rsidR="005210E5" w:rsidDel="005B3168" w:rsidRDefault="0030642B">
      <w:pPr>
        <w:ind w:firstLine="0"/>
        <w:rPr>
          <w:del w:id="381" w:author="Sulkowski, Michael L - (sulkowski)" w:date="2018-05-15T21:42:00Z"/>
          <w:rFonts w:ascii="Times New Roman" w:eastAsia="Times New Roman" w:hAnsi="Times New Roman" w:cs="Times New Roman"/>
          <w:kern w:val="0"/>
          <w:lang w:eastAsia="en-US"/>
        </w:rPr>
      </w:pPr>
      <w:r>
        <w:tab/>
        <w:t xml:space="preserve">The current </w:t>
      </w:r>
      <w:ins w:id="382" w:author="Sulkowski, Michael L - (sulkowski)" w:date="2018-05-15T21:41:00Z">
        <w:r w:rsidR="005B3168">
          <w:t xml:space="preserve">study </w:t>
        </w:r>
      </w:ins>
      <w:del w:id="383" w:author="Sulkowski, Michael L - (sulkowski)" w:date="2018-05-15T21:41:00Z">
        <w:r w:rsidDel="005B3168">
          <w:delText>research is</w:delText>
        </w:r>
        <w:r w:rsidR="004F35FD" w:rsidDel="005B3168">
          <w:delText xml:space="preserve"> based on p</w:delText>
        </w:r>
      </w:del>
      <w:ins w:id="384" w:author="Sulkowski, Michael L - (sulkowski)" w:date="2018-05-15T21:41:00Z">
        <w:r w:rsidR="005B3168">
          <w:t>includes p</w:t>
        </w:r>
      </w:ins>
      <w:r w:rsidR="004F35FD">
        <w:t xml:space="preserve">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w:t>
      </w:r>
      <w:proofErr w:type="gramStart"/>
      <w:r w:rsidR="004F35FD">
        <w:t>The majority of</w:t>
      </w:r>
      <w:proofErr w:type="gramEnd"/>
      <w:r w:rsidR="004F35FD">
        <w:t xml:space="preserve">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ins w:id="385" w:author="Sulkowski, Michael L - (sulkowski)" w:date="2018-05-15T21:42:00Z">
        <w:r w:rsidR="005B3168">
          <w:t xml:space="preserve"> </w:t>
        </w:r>
      </w:ins>
    </w:p>
    <w:p w14:paraId="75806ED9" w14:textId="77777777" w:rsidR="005210E5" w:rsidRDefault="004F35FD">
      <w:pPr>
        <w:ind w:firstLine="0"/>
        <w:rPr>
          <w:rFonts w:ascii="Times New Roman" w:hAnsi="Times New Roman"/>
        </w:rPr>
        <w:pPrChange w:id="386" w:author="Sulkowski, Michael L - (sulkowski)" w:date="2018-05-15T21:42:00Z">
          <w:pPr/>
        </w:pPrChange>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48788213"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ins w:id="387" w:author="Sulkowski, Michael L - (sulkowski)" w:date="2018-05-15T21:43:00Z">
        <w:r w:rsidR="005B3168">
          <w:t xml:space="preserve">pre-planned class </w:t>
        </w:r>
      </w:ins>
      <w:del w:id="388" w:author="Sulkowski, Michael L - (sulkowski)" w:date="2018-05-15T21:43:00Z">
        <w:r w:rsidDel="005B3168">
          <w:delText>a period provided durin</w:delText>
        </w:r>
      </w:del>
      <w:del w:id="389" w:author="Sulkowski, Michael L - (sulkowski)" w:date="2018-05-15T21:44:00Z">
        <w:r w:rsidDel="005B3168">
          <w:delText xml:space="preserve">g their class </w:delText>
        </w:r>
      </w:del>
      <w:r>
        <w:t>period.  Participants were asked to complete all questionnaire answers on a Scantron sheet and return them during the next class period.  The participants were instructed to include their names only on the consent form, and on no other documents. All study procedures</w:t>
      </w:r>
      <w:del w:id="390" w:author="Sulkowski, Michael L - (sulkowski)" w:date="2018-05-15T21:44:00Z">
        <w:r w:rsidDel="005B3168">
          <w:delText xml:space="preserve"> </w:delText>
        </w:r>
      </w:del>
      <w:ins w:id="391" w:author="Sulkowski, Michael L - (sulkowski)" w:date="2018-05-15T21:44:00Z">
        <w:r w:rsidR="005B3168">
          <w:t xml:space="preserve"> were approved by </w:t>
        </w:r>
      </w:ins>
      <w:ins w:id="392" w:author="Sulkowski, Michael L - (sulkowski)" w:date="2018-05-15T21:45:00Z">
        <w:r w:rsidR="005B3168">
          <w:t xml:space="preserve">a </w:t>
        </w:r>
      </w:ins>
      <w:ins w:id="393" w:author="Sulkowski, Michael L - (sulkowski)" w:date="2018-05-15T21:44:00Z">
        <w:r w:rsidR="005B3168">
          <w:t>university IRB</w:t>
        </w:r>
      </w:ins>
      <w:del w:id="394" w:author="Sulkowski, Michael L - (sulkowski)" w:date="2018-05-15T21:44:00Z">
        <w:r w:rsidDel="005B3168">
          <w:delText xml:space="preserve">previously received IRB </w:delText>
        </w:r>
        <w:r w:rsidR="0030642B" w:rsidDel="005B3168">
          <w:delText xml:space="preserve">approval at the home university and </w:delText>
        </w:r>
        <w:r w:rsidR="0030642B" w:rsidRPr="0030642B" w:rsidDel="005B3168">
          <w:rPr>
            <w:color w:val="FF0000"/>
          </w:rPr>
          <w:delText xml:space="preserve">at the current institution – add more once </w:delText>
        </w:r>
        <w:r w:rsidR="00232F5F" w:rsidDel="005B3168">
          <w:rPr>
            <w:color w:val="FF0000"/>
          </w:rPr>
          <w:delText xml:space="preserve">IRB </w:delText>
        </w:r>
        <w:r w:rsidR="0030642B" w:rsidRPr="0030642B" w:rsidDel="005B3168">
          <w:rPr>
            <w:color w:val="FF0000"/>
          </w:rPr>
          <w:delText>complete</w:delText>
        </w:r>
      </w:del>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w:t>
      </w:r>
      <w:proofErr w:type="gramStart"/>
      <w:r>
        <w:rPr>
          <w:rFonts w:cstheme="majorHAnsi"/>
          <w:color w:val="000000"/>
          <w:kern w:val="0"/>
        </w:rPr>
        <w:t>In order to</w:t>
      </w:r>
      <w:proofErr w:type="gramEnd"/>
      <w:r>
        <w:rPr>
          <w:rFonts w:cstheme="majorHAnsi"/>
          <w:color w:val="000000"/>
          <w:kern w:val="0"/>
        </w:rPr>
        <w:t xml:space="preserve">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w:t>
      </w:r>
      <w:proofErr w:type="gramStart"/>
      <w:r w:rsidR="00792251">
        <w:rPr>
          <w:rFonts w:cstheme="majorHAnsi"/>
          <w:color w:val="000000"/>
          <w:kern w:val="0"/>
        </w:rPr>
        <w:t>in order to</w:t>
      </w:r>
      <w:proofErr w:type="gramEnd"/>
      <w:r w:rsidR="00792251">
        <w:rPr>
          <w:rFonts w:cstheme="majorHAnsi"/>
          <w:color w:val="000000"/>
          <w:kern w:val="0"/>
        </w:rPr>
        <w:t xml:space="preserve">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w:t>
      </w:r>
      <w:proofErr w:type="gramStart"/>
      <w:r>
        <w:rPr>
          <w:i/>
        </w:rPr>
        <w:t>really characteristic</w:t>
      </w:r>
      <w:proofErr w:type="gramEnd"/>
      <w:r>
        <w:rPr>
          <w:i/>
        </w:rPr>
        <w:t xml:space="preserve">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ins w:id="395" w:author="Sulkowski, Michael L - (sulkowski)" w:date="2018-05-15T21:46:00Z">
        <w:r w:rsidR="005B3168">
          <w:rPr>
            <w:color w:val="000000" w:themeColor="text1"/>
          </w:rPr>
          <w:t>Specific statistical</w:t>
        </w:r>
      </w:ins>
      <w:ins w:id="396" w:author="Sulkowski, Michael L - (sulkowski)" w:date="2018-05-15T21:47:00Z">
        <w:r w:rsidR="00CE4187">
          <w:rPr>
            <w:color w:val="000000" w:themeColor="text1"/>
          </w:rPr>
          <w:t xml:space="preserve"> analyses and </w:t>
        </w:r>
      </w:ins>
      <w:ins w:id="397" w:author="Sulkowski, Michael L - (sulkowski)" w:date="2018-05-15T21:46:00Z">
        <w:r w:rsidR="005B3168">
          <w:rPr>
            <w:color w:val="000000" w:themeColor="text1"/>
          </w:rPr>
          <w:t xml:space="preserve">models that were </w:t>
        </w:r>
        <w:r w:rsidR="00CE4187">
          <w:rPr>
            <w:color w:val="000000" w:themeColor="text1"/>
          </w:rPr>
          <w:t>used to test s</w:t>
        </w:r>
      </w:ins>
      <w:ins w:id="398" w:author="Sulkowski, Michael L - (sulkowski)" w:date="2018-05-15T21:47:00Z">
        <w:r w:rsidR="00CE4187">
          <w:rPr>
            <w:color w:val="000000" w:themeColor="text1"/>
          </w:rPr>
          <w:t xml:space="preserve">tudy hypotheses are presented with study results below. </w:t>
        </w:r>
      </w:ins>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593F6D03"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proofErr w:type="gramStart"/>
      <w:r>
        <w:rPr>
          <w:color w:val="000000" w:themeColor="text1"/>
        </w:rPr>
        <w:t>In regard to</w:t>
      </w:r>
      <w:proofErr w:type="gramEnd"/>
      <w:r>
        <w:rPr>
          <w:color w:val="000000" w:themeColor="text1"/>
        </w:rPr>
        <w:t xml:space="preserve"> high leverage data points, respondent #33 was removed from the data set before</w:t>
      </w:r>
      <w:ins w:id="399" w:author="Sulkowski, Michael L - (sulkowski)" w:date="2018-05-15T21:48:00Z">
        <w:r w:rsidR="00CE4187">
          <w:rPr>
            <w:color w:val="000000" w:themeColor="text1"/>
          </w:rPr>
          <w:t xml:space="preserve"> inferential testing </w:t>
        </w:r>
      </w:ins>
      <w:del w:id="400" w:author="Sulkowski, Michael L - (sulkowski)" w:date="2018-05-15T21:48:00Z">
        <w:r w:rsidDel="00CE4187">
          <w:rPr>
            <w:color w:val="000000" w:themeColor="text1"/>
          </w:rPr>
          <w:delText xml:space="preserve"> final analyses as </w:delText>
        </w:r>
      </w:del>
      <w:ins w:id="401" w:author="Sulkowski, Michael L - (sulkowski)" w:date="2018-05-15T21:48:00Z">
        <w:r w:rsidR="00CE4187">
          <w:rPr>
            <w:color w:val="000000" w:themeColor="text1"/>
          </w:rPr>
          <w:t>because this case</w:t>
        </w:r>
      </w:ins>
      <w:del w:id="402" w:author="Sulkowski, Michael L - (sulkowski)" w:date="2018-05-15T21:48:00Z">
        <w:r w:rsidDel="00CE4187">
          <w:rPr>
            <w:color w:val="000000" w:themeColor="text1"/>
          </w:rPr>
          <w:delText>i</w:delText>
        </w:r>
      </w:del>
      <w:ins w:id="403" w:author="Sulkowski, Michael L - (sulkowski)" w:date="2018-05-15T21:48:00Z">
        <w:r w:rsidR="00CE4187">
          <w:rPr>
            <w:color w:val="000000" w:themeColor="text1"/>
          </w:rPr>
          <w:t xml:space="preserve"> appeared to be </w:t>
        </w:r>
      </w:ins>
      <w:del w:id="404" w:author="Sulkowski, Michael L - (sulkowski)" w:date="2018-05-15T21:48:00Z">
        <w:r w:rsidDel="00CE4187">
          <w:rPr>
            <w:color w:val="000000" w:themeColor="text1"/>
          </w:rPr>
          <w:delText>t showed prope</w:delText>
        </w:r>
        <w:r w:rsidR="0035762C" w:rsidDel="00CE4187">
          <w:rPr>
            <w:color w:val="000000" w:themeColor="text1"/>
          </w:rPr>
          <w:delText xml:space="preserve">rties of </w:delText>
        </w:r>
      </w:del>
      <w:r w:rsidR="0035762C">
        <w:rPr>
          <w:color w:val="000000" w:themeColor="text1"/>
        </w:rPr>
        <w:t>a significant outlier</w:t>
      </w:r>
      <w:r w:rsidR="00CE59CE">
        <w:rPr>
          <w:color w:val="000000" w:themeColor="text1"/>
        </w:rPr>
        <w:t xml:space="preserve"> a</w:t>
      </w:r>
      <w:ins w:id="405" w:author="Sulkowski, Michael L - (sulkowski)" w:date="2018-05-15T21:48:00Z">
        <w:r w:rsidR="00CE4187">
          <w:rPr>
            <w:color w:val="000000" w:themeColor="text1"/>
          </w:rPr>
          <w:t>s it</w:t>
        </w:r>
      </w:ins>
      <w:del w:id="406" w:author="Sulkowski, Michael L - (sulkowski)" w:date="2018-05-15T21:48:00Z">
        <w:r w:rsidR="00CE59CE" w:rsidDel="00CE4187">
          <w:rPr>
            <w:color w:val="000000" w:themeColor="text1"/>
          </w:rPr>
          <w:delText>nd</w:delText>
        </w:r>
      </w:del>
      <w:r w:rsidR="00CE59CE">
        <w:rPr>
          <w:color w:val="000000" w:themeColor="text1"/>
        </w:rPr>
        <w:t xml:space="preserve"> exhibited large Cook’s distance </w:t>
      </w:r>
      <w:ins w:id="407" w:author="Sulkowski, Michael L - (sulkowski)" w:date="2018-05-15T21:48:00Z">
        <w:r w:rsidR="00CE4187">
          <w:rPr>
            <w:color w:val="000000" w:themeColor="text1"/>
          </w:rPr>
          <w:t xml:space="preserve">estimate values </w:t>
        </w:r>
      </w:ins>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ins w:id="408" w:author="Sulkowski, Michael L - (sulkowski)" w:date="2018-05-15T21:49:00Z">
        <w:r w:rsidR="00CE4187">
          <w:rPr>
            <w:color w:val="000000" w:themeColor="text1"/>
          </w:rPr>
          <w:t xml:space="preserve"> who may have engaged in random responding to study items. </w:t>
        </w:r>
      </w:ins>
      <w:del w:id="409" w:author="Sulkowski, Michael L - (sulkowski)" w:date="2018-05-15T21:49:00Z">
        <w:r w:rsidDel="00CE4187">
          <w:rPr>
            <w:color w:val="000000" w:themeColor="text1"/>
          </w:rPr>
          <w:delText>.</w:delText>
        </w:r>
      </w:del>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CE4187">
        <w:rPr>
          <w:rFonts w:ascii="Times New Roman" w:eastAsia="Times New Roman" w:hAnsi="Times New Roman" w:cs="Times New Roman"/>
          <w:i/>
          <w:color w:val="000000" w:themeColor="text1"/>
          <w:rPrChange w:id="410" w:author="Sulkowski, Michael L - (sulkowski)" w:date="2018-05-15T21:50:00Z">
            <w:rPr>
              <w:rFonts w:ascii="Times New Roman" w:eastAsia="Times New Roman" w:hAnsi="Times New Roman" w:cs="Times New Roman"/>
              <w:color w:val="000000" w:themeColor="text1"/>
            </w:rPr>
          </w:rPrChange>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CE4187">
        <w:rPr>
          <w:rFonts w:ascii="Times New Roman" w:eastAsia="Times New Roman" w:hAnsi="Times New Roman" w:cs="Times New Roman"/>
          <w:i/>
          <w:color w:val="000000" w:themeColor="text1"/>
          <w:rPrChange w:id="411" w:author="Sulkowski, Michael L - (sulkowski)" w:date="2018-05-15T21:50:00Z">
            <w:rPr>
              <w:rFonts w:ascii="Times New Roman" w:eastAsia="Times New Roman" w:hAnsi="Times New Roman" w:cs="Times New Roman"/>
              <w:color w:val="000000" w:themeColor="text1"/>
            </w:rPr>
          </w:rPrChange>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CE4187">
        <w:rPr>
          <w:rFonts w:ascii="Times New Roman" w:eastAsia="Times New Roman" w:hAnsi="Times New Roman" w:cs="Times New Roman"/>
          <w:i/>
          <w:color w:val="000000" w:themeColor="text1"/>
          <w:rPrChange w:id="412" w:author="Sulkowski, Michael L - (sulkowski)" w:date="2018-05-15T21:50:00Z">
            <w:rPr>
              <w:rFonts w:ascii="Times New Roman" w:eastAsia="Times New Roman" w:hAnsi="Times New Roman" w:cs="Times New Roman"/>
              <w:color w:val="000000" w:themeColor="text1"/>
            </w:rPr>
          </w:rPrChange>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6A2C08EE"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del w:id="413" w:author="Sulkowski, Michael L - (sulkowski)" w:date="2018-05-15T21:51:00Z">
        <w:r w:rsidRPr="001D51D3" w:rsidDel="00CE4187">
          <w:rPr>
            <w:rFonts w:ascii="Times New Roman" w:hAnsi="Times New Roman" w:cs="Times New Roman" w:hint="cs"/>
          </w:rPr>
          <w:delText>Count</w:delText>
        </w:r>
      </w:del>
      <w:ins w:id="414" w:author="Sulkowski, Michael L - (sulkowski)" w:date="2018-05-15T21:51:00Z">
        <w:r w:rsidR="00CE4187" w:rsidRPr="001D51D3">
          <w:rPr>
            <w:rFonts w:ascii="Times New Roman" w:hAnsi="Times New Roman" w:cs="Times New Roman"/>
          </w:rPr>
          <w:t>Contr</w:t>
        </w:r>
        <w:r w:rsidR="00CE4187">
          <w:rPr>
            <w:rFonts w:ascii="Times New Roman" w:hAnsi="Times New Roman" w:cs="Times New Roman"/>
          </w:rPr>
          <w:t>ary</w:t>
        </w:r>
      </w:ins>
      <w:del w:id="415" w:author="Sulkowski, Michael L - (sulkowski)" w:date="2018-05-15T21:50:00Z">
        <w:r w:rsidRPr="001D51D3" w:rsidDel="00CE4187">
          <w:rPr>
            <w:rFonts w:ascii="Times New Roman" w:hAnsi="Times New Roman" w:cs="Times New Roman" w:hint="cs"/>
          </w:rPr>
          <w:delText>er</w:delText>
        </w:r>
      </w:del>
      <w:r w:rsidRPr="001D51D3">
        <w:rPr>
          <w:rFonts w:ascii="Times New Roman" w:hAnsi="Times New Roman" w:cs="Times New Roman" w:hint="cs"/>
        </w:rPr>
        <w:t xml:space="preserve"> to methods outlined in the original</w:t>
      </w:r>
      <w:ins w:id="416" w:author="Sulkowski, Michael L - (sulkowski)" w:date="2018-05-15T21:51:00Z">
        <w:r w:rsidR="00CE4187">
          <w:rPr>
            <w:rFonts w:ascii="Times New Roman" w:hAnsi="Times New Roman" w:cs="Times New Roman"/>
          </w:rPr>
          <w:t xml:space="preserve"> </w:t>
        </w:r>
      </w:ins>
      <w:del w:id="417" w:author="Sulkowski, Michael L - (sulkowski)" w:date="2018-05-15T21:51:00Z">
        <w:r w:rsidRPr="001D51D3" w:rsidDel="00CE4187">
          <w:rPr>
            <w:rFonts w:ascii="Times New Roman" w:hAnsi="Times New Roman" w:cs="Times New Roman" w:hint="cs"/>
          </w:rPr>
          <w:delText xml:space="preserve"> </w:delText>
        </w:r>
      </w:del>
      <w:ins w:id="418" w:author="Sulkowski, Michael L - (sulkowski)" w:date="2018-05-15T21:51:00Z">
        <w:r w:rsidR="00CE4187">
          <w:rPr>
            <w:rFonts w:ascii="Times New Roman" w:hAnsi="Times New Roman" w:cs="Times New Roman"/>
          </w:rPr>
          <w:t>studies</w:t>
        </w:r>
      </w:ins>
      <w:del w:id="419" w:author="Sulkowski, Michael L - (sulkowski)" w:date="2018-05-15T21:51:00Z">
        <w:r w:rsidRPr="001D51D3" w:rsidDel="00CE4187">
          <w:rPr>
            <w:rFonts w:ascii="Times New Roman" w:hAnsi="Times New Roman" w:cs="Times New Roman" w:hint="cs"/>
          </w:rPr>
          <w:delText>questionnaire research</w:delText>
        </w:r>
      </w:del>
      <w:r w:rsidRPr="001D51D3">
        <w:rPr>
          <w:rFonts w:ascii="Times New Roman" w:hAnsi="Times New Roman" w:cs="Times New Roman" w:hint="cs"/>
        </w:rPr>
        <w:t xml:space="preserve">, the Sleep Hygiene (SH) variable was collected with low scores indicating poorer hygiene practices </w:t>
      </w:r>
      <w:del w:id="420" w:author="Sulkowski, Michael L - (sulkowski)" w:date="2018-05-15T21:51:00Z">
        <w:r w:rsidRPr="001D51D3" w:rsidDel="00CE4187">
          <w:rPr>
            <w:rFonts w:ascii="Times New Roman" w:hAnsi="Times New Roman" w:cs="Times New Roman" w:hint="cs"/>
          </w:rPr>
          <w:delText>in order to</w:delText>
        </w:r>
      </w:del>
      <w:ins w:id="421" w:author="Sulkowski, Michael L - (sulkowski)" w:date="2018-05-15T21:51:00Z">
        <w:r w:rsidR="00CE4187" w:rsidRPr="001D51D3">
          <w:rPr>
            <w:rFonts w:ascii="Times New Roman" w:hAnsi="Times New Roman" w:cs="Times New Roman"/>
          </w:rPr>
          <w:t>to</w:t>
        </w:r>
      </w:ins>
      <w:r w:rsidRPr="001D51D3">
        <w:rPr>
          <w:rFonts w:ascii="Times New Roman" w:hAnsi="Times New Roman" w:cs="Times New Roman" w:hint="cs"/>
        </w:rPr>
        <w:t xml:space="preserve"> improve interpretability.  </w:t>
      </w:r>
      <w:commentRangeStart w:id="422"/>
      <w:r w:rsidRPr="001D51D3">
        <w:rPr>
          <w:rFonts w:ascii="Times New Roman" w:hAnsi="Times New Roman" w:cs="Times New Roman" w:hint="cs"/>
        </w:rPr>
        <w:t xml:space="preserve">Additionally, coding found on the stress factor (1=occurrence of the stressor and 2=NO occurrence of the stressor) was corrected post hoc so that the total stress amount reflected the total number of stressors (changed so that 0=NO occurrence of the stressor).  </w:t>
      </w:r>
      <w:commentRangeEnd w:id="422"/>
      <w:r w:rsidR="00CE4187">
        <w:rPr>
          <w:rStyle w:val="CommentReference"/>
        </w:rPr>
        <w:commentReference w:id="422"/>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commentRangeStart w:id="423"/>
            <w:r w:rsidRPr="00994180">
              <w:rPr>
                <w:rFonts w:ascii="Arial" w:eastAsia="Times New Roman" w:hAnsi="Arial" w:cs="Arial"/>
                <w:color w:val="222222"/>
                <w:sz w:val="19"/>
                <w:szCs w:val="19"/>
              </w:rPr>
              <w:t>Table</w:t>
            </w:r>
            <w:commentRangeEnd w:id="423"/>
            <w:r w:rsidR="00CE4187">
              <w:rPr>
                <w:rStyle w:val="CommentReference"/>
              </w:rPr>
              <w:commentReference w:id="423"/>
            </w:r>
            <w:r w:rsidRPr="00994180">
              <w:rPr>
                <w:rFonts w:ascii="Arial" w:eastAsia="Times New Roman" w:hAnsi="Arial" w:cs="Arial"/>
                <w:color w:val="222222"/>
                <w:sz w:val="19"/>
                <w:szCs w:val="19"/>
              </w:rPr>
              <w:t xml:space="preserv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182F09">
        <w:rPr>
          <w:rFonts w:ascii="Times New Roman" w:eastAsia="Times New Roman" w:hAnsi="Times New Roman" w:cs="Times New Roman"/>
          <w:i/>
          <w:color w:val="222222"/>
          <w:rPrChange w:id="424" w:author="Sulkowski, Michael L - (sulkowski)" w:date="2018-05-15T22:15:00Z">
            <w:rPr>
              <w:rFonts w:ascii="Times New Roman" w:eastAsia="Times New Roman" w:hAnsi="Times New Roman" w:cs="Times New Roman"/>
              <w:color w:val="222222"/>
            </w:rPr>
          </w:rPrChange>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300FA7">
        <w:rPr>
          <w:rFonts w:ascii="Times New Roman" w:eastAsia="Times New Roman" w:hAnsi="Times New Roman" w:cs="Times New Roman"/>
          <w:i/>
          <w:color w:val="222222"/>
          <w:rPrChange w:id="425" w:author="Sulkowski, Michael L - (sulkowski)" w:date="2018-05-15T22:15:00Z">
            <w:rPr>
              <w:rFonts w:ascii="Times New Roman" w:eastAsia="Times New Roman" w:hAnsi="Times New Roman" w:cs="Times New Roman"/>
              <w:color w:val="222222"/>
            </w:rPr>
          </w:rPrChange>
        </w:rPr>
        <w:t>p</w:t>
      </w:r>
      <w:r w:rsidRPr="00883A93">
        <w:rPr>
          <w:rFonts w:ascii="Times New Roman" w:eastAsia="Times New Roman" w:hAnsi="Times New Roman" w:cs="Times New Roman" w:hint="cs"/>
          <w:color w:val="222222"/>
        </w:rPr>
        <w:t>&lt;.01), and a highly significant positive association between sleep hygiene and skills AE (</w:t>
      </w:r>
      <w:r w:rsidRPr="00300FA7">
        <w:rPr>
          <w:rFonts w:ascii="Times New Roman" w:eastAsia="Times New Roman" w:hAnsi="Times New Roman" w:cs="Times New Roman"/>
          <w:i/>
          <w:color w:val="222222"/>
          <w:rPrChange w:id="426" w:author="Sulkowski, Michael L - (sulkowski)" w:date="2018-05-15T22:15:00Z">
            <w:rPr>
              <w:rFonts w:ascii="Times New Roman" w:eastAsia="Times New Roman" w:hAnsi="Times New Roman" w:cs="Times New Roman"/>
              <w:color w:val="222222"/>
            </w:rPr>
          </w:rPrChange>
        </w:rPr>
        <w:t>p</w:t>
      </w:r>
      <w:r w:rsidRPr="00883A93">
        <w:rPr>
          <w:rFonts w:ascii="Times New Roman" w:eastAsia="Times New Roman" w:hAnsi="Times New Roman" w:cs="Times New Roman" w:hint="cs"/>
          <w:color w:val="222222"/>
        </w:rPr>
        <w:t>&lt;.0001). Sleep hygiene was also positively correlated with the performance AE factor (</w:t>
      </w:r>
      <w:r w:rsidRPr="00300FA7">
        <w:rPr>
          <w:rFonts w:ascii="Times New Roman" w:eastAsia="Times New Roman" w:hAnsi="Times New Roman" w:cs="Times New Roman"/>
          <w:i/>
          <w:color w:val="222222"/>
          <w:rPrChange w:id="427" w:author="Sulkowski, Michael L - (sulkowski)" w:date="2018-05-15T22:15:00Z">
            <w:rPr>
              <w:rFonts w:ascii="Times New Roman" w:eastAsia="Times New Roman" w:hAnsi="Times New Roman" w:cs="Times New Roman"/>
              <w:color w:val="222222"/>
            </w:rPr>
          </w:rPrChange>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300FA7">
        <w:rPr>
          <w:rFonts w:ascii="Times New Roman" w:eastAsia="Times New Roman" w:hAnsi="Times New Roman" w:cs="Times New Roman"/>
          <w:i/>
          <w:color w:val="222222"/>
          <w:rPrChange w:id="428" w:author="Sulkowski, Michael L - (sulkowski)" w:date="2018-05-15T22:16:00Z">
            <w:rPr>
              <w:rFonts w:ascii="Times New Roman" w:eastAsia="Times New Roman" w:hAnsi="Times New Roman" w:cs="Times New Roman"/>
              <w:color w:val="222222"/>
            </w:rPr>
          </w:rPrChange>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300FA7">
        <w:rPr>
          <w:rFonts w:ascii="Times New Roman" w:hAnsi="Times New Roman" w:cs="Times New Roman"/>
          <w:i/>
          <w:rPrChange w:id="429" w:author="Sulkowski, Michael L - (sulkowski)" w:date="2018-05-15T22:17:00Z">
            <w:rPr>
              <w:rFonts w:ascii="Times New Roman" w:hAnsi="Times New Roman" w:cs="Times New Roman"/>
            </w:rPr>
          </w:rPrChange>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300FA7">
        <w:rPr>
          <w:rFonts w:ascii="Times New Roman" w:hAnsi="Times New Roman" w:cs="Times New Roman"/>
          <w:i/>
          <w:rPrChange w:id="430" w:author="Sulkowski, Michael L - (sulkowski)" w:date="2018-05-15T22:17:00Z">
            <w:rPr>
              <w:rFonts w:ascii="Times New Roman" w:hAnsi="Times New Roman" w:cs="Times New Roman"/>
            </w:rPr>
          </w:rPrChange>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300FA7">
        <w:rPr>
          <w:rFonts w:ascii="Times New Roman" w:hAnsi="Times New Roman" w:cs="Times New Roman"/>
          <w:i/>
          <w:rPrChange w:id="431" w:author="Sulkowski, Michael L - (sulkowski)" w:date="2018-05-15T22:18:00Z">
            <w:rPr>
              <w:rFonts w:ascii="Times New Roman" w:hAnsi="Times New Roman" w:cs="Times New Roman"/>
            </w:rPr>
          </w:rPrChange>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300FA7">
        <w:rPr>
          <w:rFonts w:ascii="Times New Roman" w:hAnsi="Times New Roman" w:cs="Times New Roman"/>
          <w:i/>
          <w:rPrChange w:id="432" w:author="Sulkowski, Michael L - (sulkowski)" w:date="2018-05-15T22:17:00Z">
            <w:rPr>
              <w:rFonts w:ascii="Times New Roman" w:hAnsi="Times New Roman" w:cs="Times New Roman"/>
            </w:rPr>
          </w:rPrChange>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300FA7">
        <w:rPr>
          <w:rFonts w:ascii="Times New Roman" w:hAnsi="Times New Roman" w:cs="Times New Roman"/>
          <w:i/>
          <w:rPrChange w:id="433" w:author="Sulkowski, Michael L - (sulkowski)" w:date="2018-05-15T22:17:00Z">
            <w:rPr>
              <w:rFonts w:ascii="Times New Roman" w:hAnsi="Times New Roman" w:cs="Times New Roman"/>
            </w:rPr>
          </w:rPrChange>
        </w:rPr>
        <w:sym w:font="Symbol" w:char="F062"/>
      </w:r>
      <w:r w:rsidRPr="005837C2">
        <w:rPr>
          <w:rFonts w:ascii="Times New Roman" w:hAnsi="Times New Roman" w:cs="Times New Roman" w:hint="cs"/>
        </w:rPr>
        <w:t xml:space="preserve">= -0.053 to </w:t>
      </w:r>
      <w:r w:rsidRPr="00300FA7">
        <w:rPr>
          <w:rFonts w:ascii="Times New Roman" w:hAnsi="Times New Roman" w:cs="Times New Roman"/>
          <w:i/>
          <w:rPrChange w:id="434" w:author="Sulkowski, Michael L - (sulkowski)" w:date="2018-05-15T22:17:00Z">
            <w:rPr>
              <w:rFonts w:ascii="Times New Roman" w:hAnsi="Times New Roman" w:cs="Times New Roman"/>
            </w:rPr>
          </w:rPrChange>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300FA7">
        <w:rPr>
          <w:rFonts w:ascii="Times New Roman" w:hAnsi="Times New Roman" w:cs="Times New Roman"/>
          <w:i/>
          <w:rPrChange w:id="435" w:author="Sulkowski, Michael L - (sulkowski)" w:date="2018-05-15T22:18:00Z">
            <w:rPr>
              <w:rFonts w:ascii="Times New Roman" w:hAnsi="Times New Roman" w:cs="Times New Roman"/>
            </w:rPr>
          </w:rPrChange>
        </w:rPr>
        <w:sym w:font="Symbol" w:char="F062"/>
      </w:r>
      <w:r w:rsidRPr="005837C2">
        <w:rPr>
          <w:rFonts w:ascii="Times New Roman" w:hAnsi="Times New Roman" w:cs="Times New Roman" w:hint="cs"/>
        </w:rPr>
        <w:t xml:space="preserve">= -0.013 to </w:t>
      </w:r>
      <w:r w:rsidRPr="00300FA7">
        <w:rPr>
          <w:rFonts w:ascii="Times New Roman" w:hAnsi="Times New Roman" w:cs="Times New Roman"/>
          <w:i/>
          <w:rPrChange w:id="436" w:author="Sulkowski, Michael L - (sulkowski)" w:date="2018-05-15T22:18:00Z">
            <w:rPr>
              <w:rFonts w:ascii="Times New Roman" w:hAnsi="Times New Roman" w:cs="Times New Roman"/>
            </w:rPr>
          </w:rPrChange>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ins w:id="437" w:author="Sulkowski, Michael L - (sulkowski)" w:date="2018-05-15T22:38:00Z">
        <w:r w:rsidR="00D16EF4">
          <w:rPr>
            <w:rFonts w:ascii="Times New Roman" w:eastAsia="Times New Roman" w:hAnsi="Times New Roman" w:cs="Times New Roman"/>
            <w:color w:val="222222"/>
          </w:rPr>
          <w:t xml:space="preserve">effect </w:t>
        </w:r>
      </w:ins>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ins w:id="438" w:author="Sulkowski, Michael L - (sulkowski)" w:date="2018-05-15T22:38:00Z">
        <w:r w:rsidR="00D16EF4">
          <w:rPr>
            <w:rFonts w:ascii="Times New Roman" w:eastAsia="Times New Roman" w:hAnsi="Times New Roman" w:cs="Times New Roman"/>
            <w:color w:val="222222"/>
          </w:rPr>
          <w:t xml:space="preserve">depicted </w:t>
        </w:r>
      </w:ins>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C1C77AC" w:rsidR="009A73BD" w:rsidRPr="007558EC" w:rsidRDefault="00803662" w:rsidP="00595D3B">
      <w:pPr>
        <w:rPr>
          <w:rFonts w:ascii="Times New Roman" w:hAnsi="Times New Roman" w:cs="Times New Roman"/>
        </w:rPr>
      </w:pPr>
      <w:del w:id="439" w:author="Sulkowski, Michael L - (sulkowski)" w:date="2018-05-15T22:39:00Z">
        <w:r w:rsidRPr="007558EC" w:rsidDel="00D16EF4">
          <w:rPr>
            <w:rFonts w:ascii="Times New Roman" w:hAnsi="Times New Roman" w:cs="Times New Roman" w:hint="cs"/>
          </w:rPr>
          <w:delText>In order to</w:delText>
        </w:r>
      </w:del>
      <w:ins w:id="440" w:author="Sulkowski, Michael L - (sulkowski)" w:date="2018-05-15T22:39:00Z">
        <w:r w:rsidR="00D16EF4" w:rsidRPr="007558EC">
          <w:rPr>
            <w:rFonts w:ascii="Times New Roman" w:hAnsi="Times New Roman" w:cs="Times New Roman"/>
          </w:rPr>
          <w:t>To</w:t>
        </w:r>
      </w:ins>
      <w:r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Pr="007558EC">
        <w:rPr>
          <w:rFonts w:ascii="Times New Roman" w:hAnsi="Times New Roman" w:cs="Times New Roman" w:hint="cs"/>
        </w:rPr>
        <w:t xml:space="preserve">, a Random Forest </w:t>
      </w:r>
      <w:ins w:id="441" w:author="Sulkowski, Michael L - (sulkowski)" w:date="2018-05-15T22:39:00Z">
        <w:r w:rsidR="00D16EF4">
          <w:rPr>
            <w:rFonts w:ascii="Times New Roman" w:hAnsi="Times New Roman" w:cs="Times New Roman"/>
          </w:rPr>
          <w:t xml:space="preserve">analytical </w:t>
        </w:r>
      </w:ins>
      <w:r w:rsidRPr="007558EC">
        <w:rPr>
          <w:rFonts w:ascii="Times New Roman" w:hAnsi="Times New Roman" w:cs="Times New Roman" w:hint="cs"/>
        </w:rPr>
        <w:t>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AE</w:t>
      </w:r>
      <w:ins w:id="442" w:author="Sulkowski, Michael L - (sulkowski)" w:date="2018-05-15T22:41:00Z">
        <w:r w:rsidR="00D16EF4">
          <w:rPr>
            <w:rFonts w:ascii="Times New Roman" w:hAnsi="Times New Roman" w:cs="Times New Roman"/>
          </w:rPr>
          <w:t>,</w:t>
        </w:r>
      </w:ins>
      <w:r w:rsidRPr="007558EC">
        <w:rPr>
          <w:rFonts w:ascii="Times New Roman" w:hAnsi="Times New Roman" w:cs="Times New Roman" w:hint="cs"/>
        </w:rPr>
        <w:t xml:space="preserve"> the best fit model included only sleep hygiene (</w:t>
      </w:r>
      <w:r w:rsidRPr="00D16EF4">
        <w:rPr>
          <w:rFonts w:ascii="Times New Roman" w:hAnsi="Times New Roman" w:cs="Times New Roman"/>
          <w:i/>
          <w:rPrChange w:id="443" w:author="Sulkowski, Michael L - (sulkowski)" w:date="2018-05-15T22:41:00Z">
            <w:rPr>
              <w:rFonts w:ascii="Times New Roman" w:hAnsi="Times New Roman" w:cs="Times New Roman"/>
            </w:rPr>
          </w:rPrChange>
        </w:rPr>
        <w:sym w:font="Symbol" w:char="F062"/>
      </w:r>
      <w:r w:rsidRPr="007558EC">
        <w:rPr>
          <w:rFonts w:ascii="Times New Roman" w:hAnsi="Times New Roman" w:cs="Times New Roman" w:hint="cs"/>
        </w:rPr>
        <w:t xml:space="preserve">=0.286, p-value=0.0002) since the addition of the variable deemed of secondary importance in the Random </w:t>
      </w:r>
      <w:r w:rsidRPr="007558EC">
        <w:rPr>
          <w:rFonts w:ascii="Times New Roman" w:hAnsi="Times New Roman" w:cs="Times New Roman" w:hint="cs"/>
        </w:rPr>
        <w:lastRenderedPageBreak/>
        <w:t xml:space="preserve">Forest analysis (stress) did not add to the explained variance when comparing the nested model through an ANOVA likelihood ratio (p-value=0.299).  </w:t>
      </w:r>
    </w:p>
    <w:p w14:paraId="11B80564" w14:textId="33778C6E"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16EF4">
        <w:rPr>
          <w:rFonts w:ascii="Times New Roman" w:hAnsi="Times New Roman" w:cs="Times New Roman"/>
          <w:i/>
          <w:rPrChange w:id="444" w:author="Sulkowski, Michael L - (sulkowski)" w:date="2018-05-15T22:42:00Z">
            <w:rPr>
              <w:rFonts w:ascii="Times New Roman" w:hAnsi="Times New Roman" w:cs="Times New Roman"/>
            </w:rPr>
          </w:rPrChange>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ins w:id="445" w:author="Sulkowski, Michael L - (sulkowski)" w:date="2018-05-15T22:42:00Z">
        <w:r w:rsidR="00D16EF4">
          <w:rPr>
            <w:rFonts w:ascii="Times New Roman" w:hAnsi="Times New Roman" w:cs="Times New Roman"/>
          </w:rPr>
          <w:t xml:space="preserve">, </w:t>
        </w:r>
      </w:ins>
      <w:del w:id="446" w:author="Sulkowski, Michael L - (sulkowski)" w:date="2018-05-15T22:42:00Z">
        <w:r w:rsidRPr="007558EC" w:rsidDel="00D16EF4">
          <w:rPr>
            <w:rFonts w:ascii="Times New Roman" w:hAnsi="Times New Roman" w:cs="Times New Roman" w:hint="cs"/>
          </w:rPr>
          <w:delText xml:space="preserve"> </w:delText>
        </w:r>
      </w:del>
      <w:r w:rsidRPr="007558EC">
        <w:rPr>
          <w:rFonts w:ascii="Times New Roman" w:hAnsi="Times New Roman" w:cs="Times New Roman" w:hint="cs"/>
        </w:rPr>
        <w:t xml:space="preserve">the estimate for stress changed from </w:t>
      </w:r>
      <w:r w:rsidRPr="00D16EF4">
        <w:rPr>
          <w:rFonts w:ascii="Times New Roman" w:hAnsi="Times New Roman" w:cs="Times New Roman"/>
          <w:i/>
          <w:rPrChange w:id="447" w:author="Sulkowski, Michael L - (sulkowski)" w:date="2018-05-15T22:42:00Z">
            <w:rPr>
              <w:rFonts w:ascii="Times New Roman" w:hAnsi="Times New Roman" w:cs="Times New Roman"/>
            </w:rPr>
          </w:rPrChange>
        </w:rPr>
        <w:sym w:font="Symbol" w:char="F062"/>
      </w:r>
      <w:r w:rsidRPr="007558EC">
        <w:rPr>
          <w:rFonts w:ascii="Times New Roman" w:hAnsi="Times New Roman" w:cs="Times New Roman" w:hint="cs"/>
        </w:rPr>
        <w:t xml:space="preserve">=-0.053 to </w:t>
      </w:r>
      <w:r w:rsidRPr="00D16EF4">
        <w:rPr>
          <w:rFonts w:ascii="Times New Roman" w:hAnsi="Times New Roman" w:cs="Times New Roman"/>
          <w:i/>
          <w:rPrChange w:id="448" w:author="Sulkowski, Michael L - (sulkowski)" w:date="2018-05-15T22:42:00Z">
            <w:rPr>
              <w:rFonts w:ascii="Times New Roman" w:hAnsi="Times New Roman" w:cs="Times New Roman"/>
            </w:rPr>
          </w:rPrChange>
        </w:rPr>
        <w:sym w:font="Symbol" w:char="F062"/>
      </w:r>
      <w:r w:rsidRPr="007558EC">
        <w:rPr>
          <w:rFonts w:ascii="Times New Roman" w:hAnsi="Times New Roman" w:cs="Times New Roman" w:hint="cs"/>
        </w:rPr>
        <w:t xml:space="preserve">=-0.028 and lost significance, while the estimate for sleep hygiene was significant at </w:t>
      </w:r>
      <w:r w:rsidRPr="00D16EF4">
        <w:rPr>
          <w:rFonts w:ascii="Times New Roman" w:hAnsi="Times New Roman" w:cs="Times New Roman"/>
          <w:i/>
          <w:rPrChange w:id="449" w:author="Sulkowski, Michael L - (sulkowski)" w:date="2018-05-15T22:42:00Z">
            <w:rPr>
              <w:rFonts w:ascii="Times New Roman" w:hAnsi="Times New Roman" w:cs="Times New Roman"/>
            </w:rPr>
          </w:rPrChange>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A70B3BD"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ins w:id="450" w:author="Sulkowski, Michael L - (sulkowski)" w:date="2018-05-15T22:43:00Z">
        <w:r w:rsidR="00D16EF4">
          <w:rPr>
            <w:rFonts w:ascii="Times New Roman" w:hAnsi="Times New Roman" w:cs="Times New Roman"/>
          </w:rPr>
          <w:t xml:space="preserve">that </w:t>
        </w:r>
      </w:ins>
      <w:r w:rsidRPr="007558EC">
        <w:rPr>
          <w:rFonts w:ascii="Times New Roman" w:hAnsi="Times New Roman" w:cs="Times New Roman" w:hint="cs"/>
        </w:rPr>
        <w:t>fit to the final model, with stress (</w:t>
      </w:r>
      <w:r w:rsidRPr="00D16EF4">
        <w:rPr>
          <w:rFonts w:ascii="Times New Roman" w:hAnsi="Times New Roman" w:cs="Times New Roman"/>
          <w:i/>
          <w:rPrChange w:id="451" w:author="Sulkowski, Michael L - (sulkowski)" w:date="2018-05-15T22:43:00Z">
            <w:rPr>
              <w:rFonts w:ascii="Times New Roman" w:hAnsi="Times New Roman" w:cs="Times New Roman"/>
            </w:rPr>
          </w:rPrChange>
        </w:rPr>
        <w:sym w:font="Symbol" w:char="F062"/>
      </w:r>
      <w:r w:rsidRPr="007558EC">
        <w:rPr>
          <w:rFonts w:ascii="Times New Roman" w:hAnsi="Times New Roman" w:cs="Times New Roman" w:hint="cs"/>
        </w:rPr>
        <w:t>=-0.024, p-value=0.122) for emotional engagement</w:t>
      </w:r>
      <w:ins w:id="452" w:author="Sulkowski, Michael L - (sulkowski)" w:date="2018-05-15T22:44:00Z">
        <w:r w:rsidR="00D16EF4">
          <w:rPr>
            <w:rFonts w:ascii="Times New Roman" w:hAnsi="Times New Roman" w:cs="Times New Roman"/>
          </w:rPr>
          <w:t>,</w:t>
        </w:r>
      </w:ins>
      <w:r w:rsidRPr="007558EC">
        <w:rPr>
          <w:rFonts w:ascii="Times New Roman" w:hAnsi="Times New Roman" w:cs="Times New Roman" w:hint="cs"/>
        </w:rPr>
        <w:t xml:space="preserve"> </w:t>
      </w:r>
      <w:del w:id="453" w:author="Sulkowski, Michael L - (sulkowski)" w:date="2018-05-15T22:43:00Z">
        <w:r w:rsidRPr="007558EC" w:rsidDel="00D16EF4">
          <w:rPr>
            <w:rFonts w:ascii="Times New Roman" w:hAnsi="Times New Roman" w:cs="Times New Roman" w:hint="cs"/>
          </w:rPr>
          <w:delText>and also</w:delText>
        </w:r>
      </w:del>
      <w:ins w:id="454" w:author="Sulkowski, Michael L - (sulkowski)" w:date="2018-05-15T22:43:00Z">
        <w:r w:rsidR="00D16EF4" w:rsidRPr="007558EC">
          <w:rPr>
            <w:rFonts w:ascii="Times New Roman" w:hAnsi="Times New Roman" w:cs="Times New Roman"/>
          </w:rPr>
          <w:t>and</w:t>
        </w:r>
      </w:ins>
      <w:r w:rsidRPr="007558EC">
        <w:rPr>
          <w:rFonts w:ascii="Times New Roman" w:hAnsi="Times New Roman" w:cs="Times New Roman" w:hint="cs"/>
        </w:rPr>
        <w:t xml:space="preserve"> stress (</w:t>
      </w:r>
      <w:r w:rsidRPr="00D16EF4">
        <w:rPr>
          <w:rFonts w:ascii="Times New Roman" w:hAnsi="Times New Roman" w:cs="Times New Roman"/>
          <w:i/>
          <w:rPrChange w:id="455" w:author="Sulkowski, Michael L - (sulkowski)" w:date="2018-05-15T22:43:00Z">
            <w:rPr>
              <w:rFonts w:ascii="Times New Roman" w:hAnsi="Times New Roman" w:cs="Times New Roman"/>
            </w:rPr>
          </w:rPrChange>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D16EF4">
        <w:rPr>
          <w:rFonts w:ascii="Times New Roman" w:hAnsi="Times New Roman" w:cs="Times New Roman"/>
          <w:i/>
          <w:rPrChange w:id="456" w:author="Sulkowski, Michael L - (sulkowski)" w:date="2018-05-15T22:44:00Z">
            <w:rPr>
              <w:rFonts w:ascii="Times New Roman" w:hAnsi="Times New Roman" w:cs="Times New Roman"/>
            </w:rPr>
          </w:rPrChange>
        </w:rPr>
        <w:sym w:font="Symbol" w:char="F062"/>
      </w:r>
      <w:r w:rsidR="00803662" w:rsidRPr="007558EC">
        <w:rPr>
          <w:rFonts w:ascii="Times New Roman" w:hAnsi="Times New Roman" w:cs="Times New Roman" w:hint="cs"/>
        </w:rPr>
        <w:t>=-0.013, p-value=0.123) in the initial model and sleep (</w:t>
      </w:r>
      <w:r w:rsidR="00803662" w:rsidRPr="00D16EF4">
        <w:rPr>
          <w:rFonts w:ascii="Times New Roman" w:hAnsi="Times New Roman" w:cs="Times New Roman"/>
          <w:i/>
          <w:rPrChange w:id="457" w:author="Sulkowski, Michael L - (sulkowski)" w:date="2018-05-15T22:44:00Z">
            <w:rPr>
              <w:rFonts w:ascii="Times New Roman" w:hAnsi="Times New Roman" w:cs="Times New Roman"/>
            </w:rPr>
          </w:rPrChange>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D16EF4">
        <w:rPr>
          <w:rFonts w:ascii="Times New Roman" w:hAnsi="Times New Roman" w:cs="Times New Roman"/>
          <w:i/>
          <w:rPrChange w:id="458" w:author="Sulkowski, Michael L - (sulkowski)" w:date="2018-05-15T22:44:00Z">
            <w:rPr>
              <w:rFonts w:ascii="Times New Roman" w:hAnsi="Times New Roman" w:cs="Times New Roman"/>
            </w:rPr>
          </w:rPrChange>
        </w:rPr>
        <w:sym w:font="Symbol" w:char="F062"/>
      </w:r>
      <w:r w:rsidR="00803662" w:rsidRPr="007558EC">
        <w:rPr>
          <w:rFonts w:ascii="Times New Roman" w:hAnsi="Times New Roman" w:cs="Times New Roman" w:hint="cs"/>
        </w:rPr>
        <w:t>=-0.013, p-value=0.123) or the final, combined model (</w:t>
      </w:r>
      <w:r w:rsidR="00803662" w:rsidRPr="00D16EF4">
        <w:rPr>
          <w:rFonts w:ascii="Times New Roman" w:hAnsi="Times New Roman" w:cs="Times New Roman"/>
          <w:i/>
          <w:rPrChange w:id="459" w:author="Sulkowski, Michael L - (sulkowski)" w:date="2018-05-15T22:44:00Z">
            <w:rPr>
              <w:rFonts w:ascii="Times New Roman" w:hAnsi="Times New Roman" w:cs="Times New Roman"/>
            </w:rPr>
          </w:rPrChange>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460" w:name="_MON_1586541575"/>
    <w:bookmarkEnd w:id="460"/>
    <w:p w14:paraId="0103D97A" w14:textId="774A5A38" w:rsidR="00E7393D" w:rsidRDefault="00F73D35" w:rsidP="007D64E5">
      <w:pPr>
        <w:spacing w:line="240" w:lineRule="auto"/>
        <w:ind w:firstLine="0"/>
        <w:rPr>
          <w:rFonts w:ascii="Times New Roman" w:hAnsi="Times New Roman" w:cs="Times New Roman"/>
        </w:rPr>
      </w:pPr>
      <w:r>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7.25pt;height:297.75pt" o:ole="">
            <v:imagedata r:id="rId18" o:title=""/>
          </v:shape>
          <o:OLEObject Type="Embed" ProgID="Word.Document.12" ShapeID="_x0000_i1025" DrawAspect="Content" ObjectID="_1588169550" r:id="rId19">
            <o:FieldCodes>\s</o:FieldCodes>
          </o:OLEObject>
        </w:object>
      </w: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5FE3232D"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w:t>
      </w:r>
      <w:ins w:id="461" w:author="Sulkowski, Michael L - (sulkowski)" w:date="2018-05-15T22:46:00Z">
        <w:r w:rsidR="00422736">
          <w:rPr>
            <w:rFonts w:ascii="Times New Roman" w:eastAsia="Times New Roman" w:hAnsi="Times New Roman" w:cs="Times New Roman"/>
            <w:color w:val="222222"/>
          </w:rPr>
          <w:t>et al.</w:t>
        </w:r>
      </w:ins>
      <w:del w:id="462" w:author="Sulkowski, Michael L - (sulkowski)" w:date="2018-05-15T22:46:00Z">
        <w:r w:rsidDel="00422736">
          <w:rPr>
            <w:rFonts w:ascii="Times New Roman" w:eastAsia="Times New Roman" w:hAnsi="Times New Roman" w:cs="Times New Roman"/>
            <w:color w:val="222222"/>
          </w:rPr>
          <w:delText>and colleagues</w:delText>
        </w:r>
      </w:del>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ins w:id="463" w:author="Sulkowski, Michael L - (sulkowski)" w:date="2018-05-15T22:46:00Z">
        <w:r w:rsidR="00422736">
          <w:rPr>
            <w:rFonts w:ascii="Times New Roman" w:eastAsia="Times New Roman" w:hAnsi="Times New Roman" w:cs="Times New Roman"/>
            <w:color w:val="222222"/>
          </w:rPr>
          <w:t>if not poor fit</w:t>
        </w:r>
      </w:ins>
      <w:del w:id="464" w:author="Sulkowski, Michael L - (sulkowski)" w:date="2018-05-15T22:46:00Z">
        <w:r w:rsidR="00A168FA" w:rsidDel="00422736">
          <w:rPr>
            <w:rFonts w:ascii="Times New Roman" w:eastAsia="Times New Roman" w:hAnsi="Times New Roman" w:cs="Times New Roman"/>
            <w:color w:val="222222"/>
          </w:rPr>
          <w:delText>fit</w:delText>
        </w:r>
      </w:del>
      <w:r w:rsidR="00A168FA">
        <w:rPr>
          <w:rFonts w:ascii="Times New Roman" w:eastAsia="Times New Roman" w:hAnsi="Times New Roman" w:cs="Times New Roman"/>
          <w:color w:val="222222"/>
        </w:rPr>
        <w:t xml:space="preserve">.  The factor loadings from the original research </w:t>
      </w:r>
      <w:ins w:id="465" w:author="Sulkowski, Michael L - (sulkowski)" w:date="2018-05-15T22:47:00Z">
        <w:r w:rsidR="00422736">
          <w:rPr>
            <w:rFonts w:ascii="Times New Roman" w:eastAsia="Times New Roman" w:hAnsi="Times New Roman" w:cs="Times New Roman"/>
            <w:color w:val="222222"/>
          </w:rPr>
          <w:t xml:space="preserve">study </w:t>
        </w:r>
      </w:ins>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607E8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607E8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607E8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607E8D"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commentRangeStart w:id="466"/>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commentRangeEnd w:id="466"/>
            <w:r w:rsidR="00422736">
              <w:rPr>
                <w:rStyle w:val="CommentReference"/>
              </w:rPr>
              <w:commentReference w:id="466"/>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51B338A" w:rsidR="00E679F4" w:rsidRDefault="000C09DC" w:rsidP="00C66EF0">
      <w:pPr>
        <w:rPr>
          <w:color w:val="000000"/>
        </w:rPr>
      </w:pPr>
      <w:r w:rsidRPr="000C09DC">
        <w:rPr>
          <w:color w:val="000000" w:themeColor="text1"/>
        </w:rPr>
        <w:t>In the study’s</w:t>
      </w:r>
      <w:r>
        <w:rPr>
          <w:color w:val="000000"/>
        </w:rPr>
        <w:t xml:space="preserve"> first research question</w:t>
      </w:r>
      <w:ins w:id="467" w:author="Sulkowski, Michael L - (sulkowski)" w:date="2018-05-15T23:17:00Z">
        <w:r w:rsidR="004C3780">
          <w:rPr>
            <w:color w:val="000000"/>
          </w:rPr>
          <w:t>,</w:t>
        </w:r>
      </w:ins>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ins w:id="468" w:author="Sulkowski, Michael L - (sulkowski)" w:date="2018-05-16T20:38:00Z">
        <w:r w:rsidR="00A12547">
          <w:rPr>
            <w:color w:val="000000"/>
          </w:rPr>
          <w:t xml:space="preserve">between </w:t>
        </w:r>
        <w:r w:rsidR="00220E3A">
          <w:rPr>
            <w:color w:val="000000"/>
          </w:rPr>
          <w:t>life stressors and</w:t>
        </w:r>
      </w:ins>
      <w:del w:id="469" w:author="Sulkowski, Michael L - (sulkowski)" w:date="2018-05-16T20:38:00Z">
        <w:r w:rsidR="008B34CB" w:rsidDel="00A12547">
          <w:rPr>
            <w:color w:val="000000"/>
          </w:rPr>
          <w:delText>for</w:delText>
        </w:r>
      </w:del>
      <w:r w:rsidR="008B34CB">
        <w:rPr>
          <w:color w:val="000000"/>
        </w:rPr>
        <w:t xml:space="preserve"> total academic engagement</w:t>
      </w:r>
      <w:ins w:id="470" w:author="Sulkowski, Michael L - (sulkowski)" w:date="2018-05-16T20:39:00Z">
        <w:r w:rsidR="00220E3A">
          <w:rPr>
            <w:color w:val="000000"/>
          </w:rPr>
          <w:t xml:space="preserve">; however, such a relationship existed between life stressors and </w:t>
        </w:r>
      </w:ins>
      <w:del w:id="471" w:author="Sulkowski, Michael L - (sulkowski)" w:date="2018-05-16T20:39:00Z">
        <w:r w:rsidDel="00220E3A">
          <w:rPr>
            <w:color w:val="000000"/>
          </w:rPr>
          <w:delText>, but was seen for th</w:delText>
        </w:r>
      </w:del>
      <w:ins w:id="472" w:author="Sulkowski, Michael L - (sulkowski)" w:date="2018-05-16T20:39:00Z">
        <w:r w:rsidR="00220E3A">
          <w:rPr>
            <w:color w:val="000000"/>
          </w:rPr>
          <w:t>th</w:t>
        </w:r>
      </w:ins>
      <w:r>
        <w:rPr>
          <w:color w:val="000000"/>
        </w:rPr>
        <w:t>e skills engagement factor</w:t>
      </w:r>
      <w:ins w:id="473" w:author="Sulkowski, Michael L - (sulkowski)" w:date="2018-05-16T20:39:00Z">
        <w:r w:rsidR="00220E3A">
          <w:rPr>
            <w:color w:val="000000"/>
          </w:rPr>
          <w:t xml:space="preserve"> of academic engagement</w:t>
        </w:r>
      </w:ins>
      <w:r w:rsidR="00413963">
        <w:rPr>
          <w:color w:val="000000"/>
        </w:rPr>
        <w:t xml:space="preserve"> (see Table 2)</w:t>
      </w:r>
      <w:r>
        <w:rPr>
          <w:color w:val="000000"/>
        </w:rPr>
        <w:t xml:space="preserve">. </w:t>
      </w:r>
      <w:del w:id="474" w:author="Sulkowski, Michael L - (sulkowski)" w:date="2018-05-16T20:39:00Z">
        <w:r w:rsidR="00413963" w:rsidDel="00220E3A">
          <w:rPr>
            <w:color w:val="000000"/>
          </w:rPr>
          <w:delText xml:space="preserve">  </w:delText>
        </w:r>
      </w:del>
      <w:r w:rsidR="00413963">
        <w:rPr>
          <w:color w:val="000000"/>
        </w:rPr>
        <w:t>The skills factor involves engagement behaviors such as taking good notes, studying regularly, attending class regularly, putting forth effort, and listening in class.  Consequently, the negative</w:t>
      </w:r>
      <w:ins w:id="475" w:author="Sulkowski, Michael L - (sulkowski)" w:date="2018-05-16T20:40:00Z">
        <w:r w:rsidR="00220E3A">
          <w:rPr>
            <w:color w:val="000000"/>
          </w:rPr>
          <w:t xml:space="preserve"> observed</w:t>
        </w:r>
      </w:ins>
      <w:r w:rsidR="00413963">
        <w:rPr>
          <w:color w:val="000000"/>
        </w:rPr>
        <w:t xml:space="preserve"> association</w:t>
      </w:r>
      <w:ins w:id="476" w:author="Sulkowski, Michael L - (sulkowski)" w:date="2018-05-16T20:40:00Z">
        <w:r w:rsidR="00220E3A">
          <w:rPr>
            <w:color w:val="000000"/>
          </w:rPr>
          <w:t xml:space="preserve"> in this study</w:t>
        </w:r>
      </w:ins>
      <w:del w:id="477" w:author="Sulkowski, Michael L - (sulkowski)" w:date="2018-05-16T20:40:00Z">
        <w:r w:rsidR="00413963" w:rsidDel="00220E3A">
          <w:rPr>
            <w:color w:val="000000"/>
          </w:rPr>
          <w:delText xml:space="preserve"> seen</w:delText>
        </w:r>
      </w:del>
      <w:r w:rsidR="006B5F60">
        <w:rPr>
          <w:color w:val="000000"/>
        </w:rPr>
        <w:t xml:space="preserve"> suggests that</w:t>
      </w:r>
      <w:r w:rsidR="00413963">
        <w:rPr>
          <w:color w:val="000000"/>
        </w:rPr>
        <w:t xml:space="preserve"> </w:t>
      </w:r>
      <w:del w:id="478" w:author="Sulkowski, Michael L - (sulkowski)" w:date="2018-05-16T20:40:00Z">
        <w:r w:rsidR="00D96C69" w:rsidDel="00220E3A">
          <w:rPr>
            <w:color w:val="000000"/>
          </w:rPr>
          <w:delText>the influenc</w:delText>
        </w:r>
        <w:r w:rsidR="00C35231" w:rsidDel="00220E3A">
          <w:rPr>
            <w:color w:val="000000"/>
          </w:rPr>
          <w:delText xml:space="preserve">e of </w:delText>
        </w:r>
      </w:del>
      <w:r w:rsidR="00C35231">
        <w:rPr>
          <w:color w:val="000000"/>
        </w:rPr>
        <w:t>high stress events may be</w:t>
      </w:r>
      <w:ins w:id="479" w:author="Sulkowski, Michael L - (sulkowski)" w:date="2018-05-16T20:41:00Z">
        <w:r w:rsidR="00220E3A">
          <w:rPr>
            <w:color w:val="000000"/>
          </w:rPr>
          <w:t xml:space="preserve"> most </w:t>
        </w:r>
      </w:ins>
      <w:ins w:id="480" w:author="Sulkowski, Michael L - (sulkowski)" w:date="2018-05-16T20:43:00Z">
        <w:r w:rsidR="00220E3A">
          <w:rPr>
            <w:color w:val="000000"/>
          </w:rPr>
          <w:t>detrimental</w:t>
        </w:r>
      </w:ins>
      <w:ins w:id="481" w:author="Sulkowski, Michael L - (sulkowski)" w:date="2018-05-16T20:42:00Z">
        <w:r w:rsidR="00220E3A">
          <w:rPr>
            <w:color w:val="000000"/>
          </w:rPr>
          <w:t xml:space="preserve"> to </w:t>
        </w:r>
      </w:ins>
      <w:del w:id="482" w:author="Sulkowski, Michael L - (sulkowski)" w:date="2018-05-16T20:41:00Z">
        <w:r w:rsidR="00C35231" w:rsidDel="00220E3A">
          <w:rPr>
            <w:color w:val="000000"/>
          </w:rPr>
          <w:delText xml:space="preserve"> </w:delText>
        </w:r>
      </w:del>
      <w:del w:id="483" w:author="Sulkowski, Michael L - (sulkowski)" w:date="2018-05-16T20:42:00Z">
        <w:r w:rsidR="00C35231" w:rsidDel="00220E3A">
          <w:rPr>
            <w:color w:val="000000"/>
          </w:rPr>
          <w:delText xml:space="preserve">isolated to </w:delText>
        </w:r>
      </w:del>
      <w:del w:id="484" w:author="Sulkowski, Michael L - (sulkowski)" w:date="2018-05-16T20:41:00Z">
        <w:r w:rsidR="00B72FC7" w:rsidDel="00220E3A">
          <w:rPr>
            <w:color w:val="000000"/>
          </w:rPr>
          <w:delText xml:space="preserve">the </w:delText>
        </w:r>
        <w:r w:rsidR="00C35231" w:rsidDel="00220E3A">
          <w:rPr>
            <w:color w:val="000000"/>
          </w:rPr>
          <w:delText>behaviors</w:delText>
        </w:r>
        <w:r w:rsidR="00B72FC7" w:rsidDel="00220E3A">
          <w:rPr>
            <w:color w:val="000000"/>
          </w:rPr>
          <w:delText xml:space="preserve"> of engagement most highly</w:delText>
        </w:r>
        <w:r w:rsidR="00C35231" w:rsidDel="00220E3A">
          <w:rPr>
            <w:color w:val="000000"/>
          </w:rPr>
          <w:delText xml:space="preserve"> associated with </w:delText>
        </w:r>
      </w:del>
      <w:r w:rsidR="00C35231">
        <w:rPr>
          <w:color w:val="000000"/>
        </w:rPr>
        <w:t xml:space="preserve">executive functioning </w:t>
      </w:r>
      <w:ins w:id="485" w:author="Sulkowski, Michael L - (sulkowski)" w:date="2018-05-16T20:42:00Z">
        <w:r w:rsidR="00220E3A">
          <w:rPr>
            <w:color w:val="000000"/>
          </w:rPr>
          <w:t xml:space="preserve">factors such as planning, organizing, and </w:t>
        </w:r>
      </w:ins>
      <w:ins w:id="486" w:author="Sulkowski, Michael L - (sulkowski)" w:date="2018-05-16T20:43:00Z">
        <w:r w:rsidR="00220E3A">
          <w:rPr>
            <w:color w:val="000000"/>
          </w:rPr>
          <w:t>orienting one’s attention</w:t>
        </w:r>
      </w:ins>
      <w:del w:id="487" w:author="Sulkowski, Michael L - (sulkowski)" w:date="2018-05-16T20:42:00Z">
        <w:r w:rsidR="00C35231" w:rsidDel="00220E3A">
          <w:rPr>
            <w:color w:val="000000"/>
          </w:rPr>
          <w:delText>ability</w:delText>
        </w:r>
      </w:del>
      <w:r w:rsidR="00C35231">
        <w:rPr>
          <w:color w:val="000000"/>
        </w:rPr>
        <w:t xml:space="preserve">.  </w:t>
      </w:r>
      <w:ins w:id="488" w:author="Sulkowski, Michael L - (sulkowski)" w:date="2018-05-16T20:43:00Z">
        <w:r w:rsidR="00220E3A">
          <w:rPr>
            <w:color w:val="000000"/>
          </w:rPr>
          <w:t xml:space="preserve">Thus, </w:t>
        </w:r>
      </w:ins>
      <w:del w:id="489" w:author="Sulkowski, Michael L - (sulkowski)" w:date="2018-05-16T20:43:00Z">
        <w:r w:rsidR="0022019E" w:rsidDel="00220E3A">
          <w:rPr>
            <w:color w:val="000000"/>
          </w:rPr>
          <w:delText>S</w:delText>
        </w:r>
      </w:del>
      <w:ins w:id="490" w:author="Sulkowski, Michael L - (sulkowski)" w:date="2018-05-16T20:43:00Z">
        <w:r w:rsidR="00220E3A">
          <w:rPr>
            <w:color w:val="000000"/>
          </w:rPr>
          <w:t>s</w:t>
        </w:r>
      </w:ins>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ins w:id="491" w:author="Sulkowski, Michael L - (sulkowski)" w:date="2018-05-16T21:37:00Z">
        <w:r w:rsidR="004D43AA">
          <w:rPr>
            <w:color w:val="000000"/>
          </w:rPr>
          <w:t xml:space="preserve">the </w:t>
        </w:r>
      </w:ins>
      <w:r w:rsidRPr="00B06BD8">
        <w:rPr>
          <w:i/>
          <w:color w:val="000000"/>
          <w:rPrChange w:id="492" w:author="Sulkowski, Michael L - (sulkowski)" w:date="2018-05-16T21:36:00Z">
            <w:rPr>
              <w:color w:val="000000"/>
            </w:rPr>
          </w:rPrChange>
        </w:rPr>
        <w:t>p</w:t>
      </w:r>
      <w:r>
        <w:rPr>
          <w:color w:val="000000"/>
        </w:rPr>
        <w:t xml:space="preserve"> &lt; .01</w:t>
      </w:r>
      <w:ins w:id="493" w:author="Sulkowski, Michael L - (sulkowski)" w:date="2018-05-16T21:37:00Z">
        <w:r w:rsidR="004D43AA">
          <w:rPr>
            <w:color w:val="000000"/>
          </w:rPr>
          <w:t xml:space="preserve"> alpha level</w:t>
        </w:r>
      </w:ins>
      <w:r>
        <w:rPr>
          <w:color w:val="000000"/>
        </w:rPr>
        <w:t>, the small but significant</w:t>
      </w:r>
      <w:r w:rsidR="002E24A0">
        <w:rPr>
          <w:color w:val="000000"/>
        </w:rPr>
        <w:t xml:space="preserve"> correlation</w:t>
      </w:r>
      <w:r>
        <w:rPr>
          <w:color w:val="000000"/>
        </w:rPr>
        <w:t xml:space="preserve"> at </w:t>
      </w:r>
      <w:ins w:id="494" w:author="Sulkowski, Michael L - (sulkowski)" w:date="2018-05-16T21:37:00Z">
        <w:r w:rsidR="004D43AA">
          <w:rPr>
            <w:color w:val="000000"/>
          </w:rPr>
          <w:t xml:space="preserve">the </w:t>
        </w:r>
      </w:ins>
      <w:r w:rsidRPr="004D43AA">
        <w:rPr>
          <w:i/>
          <w:color w:val="000000"/>
          <w:rPrChange w:id="495" w:author="Sulkowski, Michael L - (sulkowski)" w:date="2018-05-16T21:37:00Z">
            <w:rPr>
              <w:color w:val="000000"/>
            </w:rPr>
          </w:rPrChange>
        </w:rPr>
        <w:t>p</w:t>
      </w:r>
      <w:r>
        <w:rPr>
          <w:color w:val="000000"/>
        </w:rPr>
        <w:t xml:space="preserve"> &lt; .05</w:t>
      </w:r>
      <w:r w:rsidR="008042B7">
        <w:rPr>
          <w:color w:val="000000"/>
        </w:rPr>
        <w:t xml:space="preserve"> </w:t>
      </w:r>
      <w:ins w:id="496" w:author="Sulkowski, Michael L - (sulkowski)" w:date="2018-05-16T21:37:00Z">
        <w:r w:rsidR="004D43AA">
          <w:rPr>
            <w:color w:val="000000"/>
          </w:rPr>
          <w:t xml:space="preserve">alpha level </w:t>
        </w:r>
      </w:ins>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60124ED0" w:rsidR="005210E5" w:rsidRDefault="00CE5049" w:rsidP="009B70F6">
      <w:pPr>
        <w:rPr>
          <w:rFonts w:ascii="Times New Roman" w:hAnsi="Times New Roman"/>
          <w:color w:val="000000"/>
        </w:rPr>
      </w:pPr>
      <w:r>
        <w:rPr>
          <w:color w:val="000000"/>
        </w:rPr>
        <w:lastRenderedPageBreak/>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xml:space="preserve">. </w:t>
      </w:r>
      <w:commentRangeStart w:id="497"/>
      <w:del w:id="498" w:author="Sulkowski, Michael L - (sulkowski)" w:date="2018-05-16T21:38:00Z">
        <w:r w:rsidR="005C6E0B" w:rsidDel="004D43AA">
          <w:rPr>
            <w:color w:val="000000"/>
          </w:rPr>
          <w:delText xml:space="preserve"> </w:delText>
        </w:r>
      </w:del>
      <w:r w:rsidR="005C6E0B">
        <w:rPr>
          <w:color w:val="000000"/>
        </w:rPr>
        <w:t>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w:t>
      </w:r>
      <w:commentRangeEnd w:id="497"/>
      <w:r w:rsidR="004D43AA">
        <w:rPr>
          <w:rStyle w:val="CommentReference"/>
        </w:rPr>
        <w:commentReference w:id="497"/>
      </w:r>
      <w:r w:rsidR="009F3E88">
        <w:rPr>
          <w:color w:val="000000"/>
        </w:rPr>
        <w:t xml:space="preserve">These results suggest that sleep hygiene practices may play an important part in various aspects of academic engagement </w:t>
      </w:r>
      <w:ins w:id="499" w:author="Sulkowski, Michael L - (sulkowski)" w:date="2018-05-16T21:41:00Z">
        <w:r w:rsidR="004D43AA">
          <w:rPr>
            <w:color w:val="000000"/>
          </w:rPr>
          <w:t>that</w:t>
        </w:r>
      </w:ins>
      <w:del w:id="500" w:author="Sulkowski, Michael L - (sulkowski)" w:date="2018-05-16T21:41:00Z">
        <w:r w:rsidR="009F3E88" w:rsidDel="004D43AA">
          <w:rPr>
            <w:color w:val="000000"/>
          </w:rPr>
          <w:delText>which</w:delText>
        </w:r>
      </w:del>
      <w:r w:rsidR="009F3E88">
        <w:rPr>
          <w:color w:val="000000"/>
        </w:rPr>
        <w:t xml:space="preserve"> lead to successful academic outcomes such as </w:t>
      </w:r>
      <w:proofErr w:type="gramStart"/>
      <w:r w:rsidR="009F3E88">
        <w:rPr>
          <w:color w:val="000000"/>
        </w:rPr>
        <w:t>high test</w:t>
      </w:r>
      <w:proofErr w:type="gramEnd"/>
      <w:r w:rsidR="009F3E88">
        <w:rPr>
          <w:color w:val="000000"/>
        </w:rPr>
        <w:t xml:space="preserve"> scores and good grades.</w:t>
      </w:r>
    </w:p>
    <w:p w14:paraId="6F77E122" w14:textId="77777777" w:rsidR="009B70F6" w:rsidRDefault="004F35FD" w:rsidP="009B70F6">
      <w:pPr>
        <w:ind w:firstLine="0"/>
      </w:pPr>
      <w:r>
        <w:rPr>
          <w:b/>
        </w:rPr>
        <w:t>Research Question 3</w:t>
      </w:r>
    </w:p>
    <w:p w14:paraId="3B966AB1" w14:textId="6278A201"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del w:id="501" w:author="Sulkowski, Michael L - (sulkowski)" w:date="2018-05-16T21:42:00Z">
        <w:r w:rsidR="009F3E88" w:rsidDel="004D43AA">
          <w:delText>In order to</w:delText>
        </w:r>
      </w:del>
      <w:ins w:id="502" w:author="Sulkowski, Michael L - (sulkowski)" w:date="2018-05-16T21:42:00Z">
        <w:r w:rsidR="004D43AA">
          <w:t>To</w:t>
        </w:r>
      </w:ins>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ins w:id="503" w:author="Sulkowski, Michael L - (sulkowski)" w:date="2018-05-16T21:43:00Z">
        <w:r w:rsidR="004D43AA">
          <w:t xml:space="preserve">Further, </w:t>
        </w:r>
      </w:ins>
      <w:del w:id="504" w:author="Sulkowski, Michael L - (sulkowski)" w:date="2018-05-16T21:43:00Z">
        <w:r w:rsidR="000465B1" w:rsidDel="004D43AA">
          <w:delText>I</w:delText>
        </w:r>
      </w:del>
      <w:ins w:id="505" w:author="Sulkowski, Michael L - (sulkowski)" w:date="2018-05-16T21:43:00Z">
        <w:r w:rsidR="004D43AA">
          <w:t>i</w:t>
        </w:r>
      </w:ins>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w:t>
      </w:r>
      <w:proofErr w:type="gramStart"/>
      <w:r w:rsidR="000465B1">
        <w:t>Similar to</w:t>
      </w:r>
      <w:proofErr w:type="gramEnd"/>
      <w:r w:rsidR="000465B1">
        <w:t xml:space="preserve"> the results of the stress correlations discussed above, in the first step of the mediational </w:t>
      </w:r>
      <w:ins w:id="506" w:author="Sulkowski, Michael L - (sulkowski)" w:date="2018-05-16T21:44:00Z">
        <w:r w:rsidR="004D43AA">
          <w:t>modeling</w:t>
        </w:r>
      </w:ins>
      <w:ins w:id="507" w:author="Sulkowski, Michael L - (sulkowski)" w:date="2018-05-16T21:43:00Z">
        <w:r w:rsidR="004D43AA">
          <w:t xml:space="preserve"> </w:t>
        </w:r>
      </w:ins>
      <w:r w:rsidR="000465B1">
        <w:t>process it was found that stressful life events only e</w:t>
      </w:r>
      <w:r w:rsidR="0053554F">
        <w:t>xplained significant variance for</w:t>
      </w:r>
      <w:r w:rsidR="000465B1">
        <w:t xml:space="preserve"> the skills </w:t>
      </w:r>
      <w:r w:rsidR="000465B1">
        <w:lastRenderedPageBreak/>
        <w:t>model</w:t>
      </w:r>
      <w:r w:rsidR="00122C76">
        <w:t xml:space="preserve"> (Table 3)</w:t>
      </w:r>
      <w:r w:rsidR="000465B1">
        <w:t xml:space="preserve">.  Consequently, skills engagement was highlighted for further mediational analysis.  The second step of the </w:t>
      </w:r>
      <w:ins w:id="508" w:author="Sulkowski, Michael L - (sulkowski)" w:date="2018-05-16T21:48:00Z">
        <w:r w:rsidR="00545AA4">
          <w:t xml:space="preserve">analytical </w:t>
        </w:r>
      </w:ins>
      <w:r w:rsidR="000465B1">
        <w:t xml:space="preserve">process </w:t>
      </w:r>
      <w:ins w:id="509" w:author="Sulkowski, Michael L - (sulkowski)" w:date="2018-05-16T21:48:00Z">
        <w:r w:rsidR="00545AA4">
          <w:t xml:space="preserve">in this regard </w:t>
        </w:r>
      </w:ins>
      <w:r w:rsidR="000465B1">
        <w:t>indicated a significant negative effect</w:t>
      </w:r>
      <w:ins w:id="510" w:author="Sulkowski, Michael L - (sulkowski)" w:date="2018-05-16T21:48:00Z">
        <w:r w:rsidR="00545AA4">
          <w:t xml:space="preserve"> between XXXX and XXXXX that was in line</w:t>
        </w:r>
      </w:ins>
      <w:del w:id="511" w:author="Sulkowski, Michael L - (sulkowski)" w:date="2018-05-16T21:48:00Z">
        <w:r w:rsidR="000465B1" w:rsidDel="00545AA4">
          <w:delText>, in line</w:delText>
        </w:r>
      </w:del>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del w:id="512" w:author="Sulkowski, Michael L - (sulkowski)" w:date="2018-05-16T21:49:00Z">
        <w:r w:rsidR="00AF2162" w:rsidDel="00545AA4">
          <w:delText xml:space="preserve">the </w:delText>
        </w:r>
      </w:del>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5A433B5E"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ins w:id="513" w:author="Sulkowski, Michael L - (sulkowski)" w:date="2018-05-16T21:52:00Z">
        <w:r w:rsidR="00545AA4">
          <w:t xml:space="preserve">, </w:t>
        </w:r>
      </w:ins>
      <w:del w:id="514" w:author="Sulkowski, Michael L - (sulkowski)" w:date="2018-05-16T21:52:00Z">
        <w:r w:rsidR="00B21FBB" w:rsidDel="00545AA4">
          <w:delText xml:space="preserve"> </w:delText>
        </w:r>
      </w:del>
      <w:r w:rsidR="00B21FBB">
        <w:t xml:space="preserve">but </w:t>
      </w:r>
      <w:r w:rsidR="002F5990">
        <w:t>often do</w:t>
      </w:r>
      <w:ins w:id="515" w:author="Sulkowski, Michael L - (sulkowski)" w:date="2018-05-16T21:51:00Z">
        <w:r w:rsidR="00545AA4">
          <w:t xml:space="preserve"> not</w:t>
        </w:r>
      </w:ins>
      <w:del w:id="516" w:author="Sulkowski, Michael L - (sulkowski)" w:date="2018-05-16T21:51:00Z">
        <w:r w:rsidR="002F5990" w:rsidDel="00545AA4">
          <w:delText>n’t</w:delText>
        </w:r>
      </w:del>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ins w:id="517" w:author="Sulkowski, Michael L - (sulkowski)" w:date="2018-05-16T21:52:00Z">
        <w:r w:rsidR="00545AA4">
          <w:t>e current</w:t>
        </w:r>
      </w:ins>
      <w:del w:id="518" w:author="Sulkowski, Michael L - (sulkowski)" w:date="2018-05-16T21:52:00Z">
        <w:r w:rsidR="002F5990" w:rsidDel="00545AA4">
          <w:delText>is</w:delText>
        </w:r>
      </w:del>
      <w:r w:rsidR="002F5990">
        <w:t xml:space="preserve"> study show that sleep hygiene</w:t>
      </w:r>
      <w:ins w:id="519" w:author="Sulkowski, Michael L - (sulkowski)" w:date="2018-05-16T21:52:00Z">
        <w:r w:rsidR="00545AA4">
          <w:t xml:space="preserve"> practices </w:t>
        </w:r>
      </w:ins>
      <w:del w:id="520" w:author="Sulkowski, Michael L - (sulkowski)" w:date="2018-05-16T21:52:00Z">
        <w:r w:rsidR="002F5990" w:rsidDel="00545AA4">
          <w:delText xml:space="preserve"> </w:delText>
        </w:r>
      </w:del>
      <w:r w:rsidR="002F5990">
        <w:t xml:space="preserve">can also </w:t>
      </w:r>
      <w:del w:id="521" w:author="Sulkowski, Michael L - (sulkowski)" w:date="2018-05-16T21:52:00Z">
        <w:r w:rsidR="002F5990" w:rsidDel="00545AA4">
          <w:delText xml:space="preserve">act to </w:delText>
        </w:r>
      </w:del>
      <w:r w:rsidR="002F5990">
        <w:t xml:space="preserve">mediate the effects of stress on important </w:t>
      </w:r>
      <w:ins w:id="522" w:author="Sulkowski, Michael L - (sulkowski)" w:date="2018-05-16T21:53:00Z">
        <w:r w:rsidR="00545AA4">
          <w:t xml:space="preserve">academic </w:t>
        </w:r>
      </w:ins>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ins w:id="523" w:author="Sulkowski, Michael L - (sulkowski)" w:date="2018-05-16T21:53:00Z">
        <w:r w:rsidR="00545AA4">
          <w:t>al role</w:t>
        </w:r>
      </w:ins>
      <w:r w:rsidR="00F1151F">
        <w:t xml:space="preserve"> of sleep hygiene </w:t>
      </w:r>
      <w:ins w:id="524" w:author="Sulkowski, Michael L - (sulkowski)" w:date="2018-05-16T21:53:00Z">
        <w:r w:rsidR="00545AA4">
          <w:t>on</w:t>
        </w:r>
      </w:ins>
      <w:del w:id="525" w:author="Sulkowski, Michael L - (sulkowski)" w:date="2018-05-16T21:53:00Z">
        <w:r w:rsidR="00F1151F" w:rsidDel="00545AA4">
          <w:delText>for</w:delText>
        </w:r>
      </w:del>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ins w:id="526" w:author="Sulkowski, Michael L - (sulkowski)" w:date="2018-05-16T21:54:00Z">
        <w:r w:rsidR="00545AA4">
          <w:t xml:space="preserve">academic </w:t>
        </w:r>
      </w:ins>
      <w:r w:rsidR="00183B6F">
        <w:t xml:space="preserve">engagement </w:t>
      </w:r>
      <w:ins w:id="527" w:author="Sulkowski, Michael L - (sulkowski)" w:date="2018-05-16T21:54:00Z">
        <w:r w:rsidR="00545AA4">
          <w:t xml:space="preserve">that are </w:t>
        </w:r>
      </w:ins>
      <w:r w:rsidR="00183B6F">
        <w:t xml:space="preserve">related to </w:t>
      </w:r>
      <w:del w:id="528" w:author="Sulkowski, Michael L - (sulkowski)" w:date="2018-05-16T21:55:00Z">
        <w:r w:rsidR="00183B6F" w:rsidDel="00545AA4">
          <w:delText xml:space="preserve">good </w:delText>
        </w:r>
      </w:del>
      <w:ins w:id="529" w:author="Sulkowski, Michael L - (sulkowski)" w:date="2018-05-16T21:55:00Z">
        <w:r w:rsidR="00545AA4">
          <w:t>academic performance</w:t>
        </w:r>
      </w:ins>
      <w:del w:id="530" w:author="Sulkowski, Michael L - (sulkowski)" w:date="2018-05-16T21:55:00Z">
        <w:r w:rsidR="00183B6F" w:rsidDel="00545AA4">
          <w:delText xml:space="preserve">grades and </w:delText>
        </w:r>
        <w:r w:rsidR="006E2D1B" w:rsidDel="00545AA4">
          <w:delText>doing well on tests</w:delText>
        </w:r>
      </w:del>
      <w:r w:rsidR="006E2D1B">
        <w:t>.</w:t>
      </w:r>
    </w:p>
    <w:p w14:paraId="1743FBFD" w14:textId="3C5BA288" w:rsidR="001C4884" w:rsidRDefault="004F35FD" w:rsidP="001C4884">
      <w:pPr>
        <w:ind w:firstLine="0"/>
      </w:pPr>
      <w:r>
        <w:rPr>
          <w:b/>
        </w:rPr>
        <w:t>Research Question 4</w:t>
      </w:r>
      <w:r>
        <w:t xml:space="preserve">  </w:t>
      </w:r>
    </w:p>
    <w:p w14:paraId="78AF4B1A" w14:textId="4938DCAD"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ins w:id="531" w:author="Sulkowski, Michael L - (sulkowski)" w:date="2018-05-16T22:43:00Z">
        <w:r w:rsidR="00A14134">
          <w:t xml:space="preserve"> alpha level of </w:t>
        </w:r>
      </w:ins>
      <w:del w:id="532" w:author="Sulkowski, Michael L - (sulkowski)" w:date="2018-05-16T22:44:00Z">
        <w:r w:rsidR="00AE6159" w:rsidRPr="000362CE" w:rsidDel="00A14134">
          <w:rPr>
            <w:i/>
            <w:rPrChange w:id="533" w:author="Sulkowski, Michael L - (sulkowski)" w:date="2018-05-16T22:42:00Z">
              <w:rPr/>
            </w:rPrChange>
          </w:rPr>
          <w:delText xml:space="preserve"> </w:delText>
        </w:r>
      </w:del>
      <w:r w:rsidR="00AE6159" w:rsidRPr="000362CE">
        <w:rPr>
          <w:i/>
          <w:rPrChange w:id="534" w:author="Sulkowski, Michael L - (sulkowski)" w:date="2018-05-16T22:42:00Z">
            <w:rPr/>
          </w:rPrChange>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ins w:id="535" w:author="Sulkowski, Michael L - (sulkowski)" w:date="2018-05-16T22:43:00Z">
        <w:r w:rsidR="00A14134">
          <w:t>. However</w:t>
        </w:r>
      </w:ins>
      <w:ins w:id="536" w:author="Sulkowski, Michael L - (sulkowski)" w:date="2018-05-16T22:44:00Z">
        <w:r w:rsidR="00A14134">
          <w:t xml:space="preserve">, </w:t>
        </w:r>
      </w:ins>
      <w:del w:id="537" w:author="Sulkowski, Michael L - (sulkowski)" w:date="2018-05-16T22:43:00Z">
        <w:r w:rsidR="00AE6159" w:rsidDel="00A14134">
          <w:delText xml:space="preserve">, </w:delText>
        </w:r>
      </w:del>
      <w:del w:id="538" w:author="Sulkowski, Michael L - (sulkowski)" w:date="2018-05-16T22:44:00Z">
        <w:r w:rsidR="00AE6159" w:rsidDel="00A14134">
          <w:delText xml:space="preserve">but </w:delText>
        </w:r>
      </w:del>
      <w:r w:rsidR="00AE6159">
        <w:t>at th</w:t>
      </w:r>
      <w:r w:rsidR="0053554F">
        <w:t xml:space="preserve">e current requirement </w:t>
      </w:r>
      <w:ins w:id="539" w:author="Sulkowski, Michael L - (sulkowski)" w:date="2018-05-16T22:45:00Z">
        <w:r w:rsidR="00A14134">
          <w:t>with</w:t>
        </w:r>
      </w:ins>
      <w:del w:id="540" w:author="Sulkowski, Michael L - (sulkowski)" w:date="2018-05-16T22:45:00Z">
        <w:r w:rsidR="0053554F" w:rsidDel="00A14134">
          <w:delText>of</w:delText>
        </w:r>
      </w:del>
      <w:ins w:id="541" w:author="Sulkowski, Michael L - (sulkowski)" w:date="2018-05-16T22:44:00Z">
        <w:r w:rsidR="00A14134">
          <w:t xml:space="preserve"> an alpha level of</w:t>
        </w:r>
      </w:ins>
      <w:r w:rsidR="0053554F">
        <w:t xml:space="preserve"> </w:t>
      </w:r>
      <w:r w:rsidR="0053554F" w:rsidRPr="00A14134">
        <w:rPr>
          <w:i/>
          <w:rPrChange w:id="542" w:author="Sulkowski, Michael L - (sulkowski)" w:date="2018-05-16T22:44:00Z">
            <w:rPr/>
          </w:rPrChange>
        </w:rPr>
        <w:t>p</w:t>
      </w:r>
      <w:r w:rsidR="0053554F">
        <w:t xml:space="preserve"> &lt; .01</w:t>
      </w:r>
      <w:ins w:id="543" w:author="Sulkowski, Michael L - (sulkowski)" w:date="2018-05-16T22:45:00Z">
        <w:r w:rsidR="00A14134">
          <w:t>,</w:t>
        </w:r>
      </w:ins>
      <w:r w:rsidR="00AE6159">
        <w:t xml:space="preserve"> no significant associations were found</w:t>
      </w:r>
      <w:ins w:id="544" w:author="Sulkowski, Michael L - (sulkowski)" w:date="2018-05-16T22:45:00Z">
        <w:r w:rsidR="00A14134">
          <w:t xml:space="preserve"> between XXXXXX</w:t>
        </w:r>
      </w:ins>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 engagement. </w:t>
      </w:r>
      <w:ins w:id="545" w:author="Sulkowski, Michael L - (sulkowski)" w:date="2018-05-16T22:46:00Z">
        <w:r w:rsidR="00A14134">
          <w:t>This implies that XXXXX.</w:t>
        </w:r>
      </w:ins>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5AB46E22" w:rsidR="00CA4E11" w:rsidRDefault="009E321A" w:rsidP="00CC2410">
      <w:r>
        <w:t xml:space="preserve">Not </w:t>
      </w:r>
      <w:r w:rsidR="00F1151F">
        <w:t>only was a significant</w:t>
      </w:r>
      <w:r w:rsidR="00FB4115">
        <w:t xml:space="preserve"> interaction effect seen for exercise</w:t>
      </w:r>
      <w:ins w:id="546" w:author="Sulkowski, Michael L - (sulkowski)" w:date="2018-05-16T22:48:00Z">
        <w:r w:rsidR="00A14134">
          <w:t xml:space="preserve"> between XXXX and XXXX</w:t>
        </w:r>
      </w:ins>
      <w:r w:rsidR="00FB4115">
        <w:t xml:space="preserve">, </w:t>
      </w:r>
      <w:del w:id="547" w:author="Sulkowski, Michael L - (sulkowski)" w:date="2018-05-16T22:48:00Z">
        <w:r w:rsidR="00FB4115" w:rsidDel="00A14134">
          <w:delText xml:space="preserve">at least in the area of participation/interaction engagement, </w:delText>
        </w:r>
      </w:del>
      <w:r w:rsidR="00FB4115">
        <w:t xml:space="preserve">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 xml:space="preserve">ipation/interaction </w:t>
      </w:r>
      <w:ins w:id="548" w:author="Sulkowski, Michael L - (sulkowski)" w:date="2018-05-16T22:49:00Z">
        <w:r w:rsidR="00A14134">
          <w:t xml:space="preserve">of </w:t>
        </w:r>
      </w:ins>
      <w:r w:rsidR="00CC2410">
        <w:t>engagement</w:t>
      </w:r>
      <w:r w:rsidR="00DD35F0">
        <w:t xml:space="preserve">.  </w:t>
      </w:r>
      <w:commentRangeStart w:id="549"/>
      <w:r w:rsidR="00DD35F0">
        <w:t>For instance, when</w:t>
      </w:r>
      <w:r w:rsidR="00CC2410">
        <w:t xml:space="preserve"> either</w:t>
      </w:r>
      <w:r w:rsidR="00DD35F0">
        <w:t xml:space="preserve"> stress or exercise </w:t>
      </w:r>
      <w:r w:rsidR="00CC2410">
        <w:t>was high so wa</w:t>
      </w:r>
      <w:r w:rsidR="00A902F8">
        <w:t>s the</w:t>
      </w:r>
      <w:r w:rsidR="00DD35F0">
        <w:t xml:space="preserve"> participation/interaction factor. </w:t>
      </w:r>
      <w:commentRangeEnd w:id="549"/>
      <w:r w:rsidR="00A14134">
        <w:rPr>
          <w:rStyle w:val="CommentReference"/>
        </w:rPr>
        <w:commentReference w:id="549"/>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ins w:id="550" w:author="Sulkowski, Michael L - (sulkowski)" w:date="2018-05-16T22:50:00Z">
        <w:r w:rsidR="00A14134">
          <w:t>In this vei</w:t>
        </w:r>
      </w:ins>
      <w:ins w:id="551" w:author="Sulkowski, Michael L - (sulkowski)" w:date="2018-05-16T22:51:00Z">
        <w:r w:rsidR="00A14134">
          <w:t xml:space="preserve">n, </w:t>
        </w:r>
      </w:ins>
      <w:del w:id="552" w:author="Sulkowski, Michael L - (sulkowski)" w:date="2018-05-16T22:51:00Z">
        <w:r w:rsidR="00CC2410" w:rsidDel="00A14134">
          <w:delText>I</w:delText>
        </w:r>
      </w:del>
      <w:ins w:id="553" w:author="Sulkowski, Michael L - (sulkowski)" w:date="2018-05-16T22:51:00Z">
        <w:r w:rsidR="00A14134">
          <w:t>i</w:t>
        </w:r>
      </w:ins>
      <w:r w:rsidR="00CC2410">
        <w:t xml:space="preserve">t appears that increased arousal through stress may </w:t>
      </w:r>
      <w:r w:rsidR="00D8076A">
        <w:t xml:space="preserve">not lead to a </w:t>
      </w:r>
      <w:r w:rsidR="00D8076A">
        <w:lastRenderedPageBreak/>
        <w:t>debilitating effect on participation</w:t>
      </w:r>
      <w:r w:rsidR="009369A0">
        <w:t>/interaction</w:t>
      </w:r>
      <w:r w:rsidR="00D8076A">
        <w:t xml:space="preserve">, but instead may </w:t>
      </w:r>
      <w:ins w:id="554" w:author="Sulkowski, Michael L - (sulkowski)" w:date="2018-05-16T22:51:00Z">
        <w:r w:rsidR="00A14134">
          <w:t xml:space="preserve">result </w:t>
        </w:r>
      </w:ins>
      <w:del w:id="555" w:author="Sulkowski, Michael L - (sulkowski)" w:date="2018-05-16T22:51:00Z">
        <w:r w:rsidR="00CC2410" w:rsidDel="00A14134">
          <w:delText xml:space="preserve">be resulting in the </w:delText>
        </w:r>
      </w:del>
      <w:ins w:id="556" w:author="Sulkowski, Michael L - (sulkowski)" w:date="2018-05-16T22:51:00Z">
        <w:r w:rsidR="00A14134">
          <w:t xml:space="preserve">in a </w:t>
        </w:r>
      </w:ins>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557"/>
      <w:r w:rsidR="00CA4E11">
        <w:t>classroom</w:t>
      </w:r>
      <w:commentRangeEnd w:id="557"/>
      <w:r w:rsidR="007E7405">
        <w:rPr>
          <w:rStyle w:val="CommentReference"/>
        </w:rPr>
        <w:commentReference w:id="557"/>
      </w:r>
      <w:r w:rsidR="00CA4E11">
        <w:t>.</w:t>
      </w:r>
      <w:r w:rsidR="00A902F8">
        <w:t xml:space="preserve"> </w:t>
      </w:r>
    </w:p>
    <w:p w14:paraId="69E79195" w14:textId="16FFECF4" w:rsidR="003D0C39" w:rsidRDefault="00707991" w:rsidP="00CC2410">
      <w:r>
        <w:t>The</w:t>
      </w:r>
      <w:r w:rsidR="00A902F8">
        <w:t xml:space="preserve"> depression</w:t>
      </w:r>
      <w:r w:rsidR="009369A0">
        <w:t xml:space="preserve"> </w:t>
      </w:r>
      <w:ins w:id="558" w:author="Sulkowski, Michael L - (sulkowski)" w:date="2018-05-16T22:57:00Z">
        <w:r w:rsidR="007E7405">
          <w:t xml:space="preserve">scores </w:t>
        </w:r>
      </w:ins>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9369A0">
        <w:t xml:space="preserve">.  </w:t>
      </w:r>
      <w:ins w:id="559" w:author="Sulkowski, Michael L - (sulkowski)" w:date="2018-05-16T22:58:00Z">
        <w:r w:rsidR="007E7405">
          <w:t xml:space="preserve">Consistent with previous empirical results, </w:t>
        </w:r>
      </w:ins>
      <w:del w:id="560" w:author="Sulkowski, Michael L - (sulkowski)" w:date="2018-05-16T22:58:00Z">
        <w:r w:rsidR="009369A0" w:rsidDel="007E7405">
          <w:delText>E</w:delText>
        </w:r>
      </w:del>
      <w:ins w:id="561" w:author="Sulkowski, Michael L - (sulkowski)" w:date="2018-05-16T22:58:00Z">
        <w:r w:rsidR="007E7405">
          <w:t>e</w:t>
        </w:r>
      </w:ins>
      <w:r w:rsidR="009369A0">
        <w:t>xercise was postulated as potentially moderating the impact of stressful life events on participation/interaction engagement by reducing the negative impact of stress on academic engagement</w:t>
      </w:r>
      <w:ins w:id="562" w:author="Sulkowski, Michael L - (sulkowski)" w:date="2018-05-16T22:58:00Z">
        <w:r w:rsidR="007E7405">
          <w:t xml:space="preserve"> in this study</w:t>
        </w:r>
      </w:ins>
      <w:ins w:id="563" w:author="Sulkowski, Michael L - (sulkowski)" w:date="2018-05-16T22:59:00Z">
        <w:r w:rsidR="007E7405">
          <w:t xml:space="preserve"> (CITE)</w:t>
        </w:r>
      </w:ins>
      <w:r w:rsidR="009369A0">
        <w:t>.</w:t>
      </w:r>
      <w:r w:rsidR="00D46589" w:rsidRPr="00D46589">
        <w:t xml:space="preserve"> </w:t>
      </w:r>
      <w:ins w:id="564" w:author="Sulkowski, Michael L - (sulkowski)" w:date="2018-05-16T22:59:00Z">
        <w:r w:rsidR="007E7405">
          <w:t xml:space="preserve">However, </w:t>
        </w:r>
      </w:ins>
      <w:del w:id="565" w:author="Sulkowski, Michael L - (sulkowski)" w:date="2018-05-16T22:59:00Z">
        <w:r w:rsidR="00D46589" w:rsidDel="007E7405">
          <w:delText xml:space="preserve">These </w:delText>
        </w:r>
      </w:del>
      <w:ins w:id="566" w:author="Sulkowski, Michael L - (sulkowski)" w:date="2018-05-16T22:59:00Z">
        <w:r w:rsidR="007E7405">
          <w:t xml:space="preserve">study </w:t>
        </w:r>
      </w:ins>
      <w:r w:rsidR="00D46589">
        <w:t xml:space="preserve">results indicate that exercise may play a different role than </w:t>
      </w:r>
      <w:ins w:id="567" w:author="Sulkowski, Michael L - (sulkowski)" w:date="2018-05-16T22:59:00Z">
        <w:r w:rsidR="007E7405">
          <w:t xml:space="preserve">was </w:t>
        </w:r>
      </w:ins>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ins w:id="568" w:author="Sulkowski, Michael L - (sulkowski)" w:date="2018-05-16T23:06:00Z">
        <w:r w:rsidR="00F63A9C">
          <w:t xml:space="preserve">proposed </w:t>
        </w:r>
      </w:ins>
      <w:r w:rsidR="00D46589">
        <w:t xml:space="preserve">hypothesis </w:t>
      </w:r>
      <w:ins w:id="569" w:author="Sulkowski, Michael L - (sulkowski)" w:date="2018-05-16T23:00:00Z">
        <w:r w:rsidR="007E7405">
          <w:t xml:space="preserve">related to the </w:t>
        </w:r>
      </w:ins>
      <w:ins w:id="570" w:author="Sulkowski, Michael L - (sulkowski)" w:date="2018-05-16T23:01:00Z">
        <w:r w:rsidR="007E7405">
          <w:t xml:space="preserve">expected </w:t>
        </w:r>
      </w:ins>
      <w:ins w:id="571" w:author="Sulkowski, Michael L - (sulkowski)" w:date="2018-05-16T23:00:00Z">
        <w:r w:rsidR="007E7405">
          <w:t>impacts of</w:t>
        </w:r>
      </w:ins>
      <w:del w:id="572" w:author="Sulkowski, Michael L - (sulkowski)" w:date="2018-05-16T23:00:00Z">
        <w:r w:rsidR="00D46589" w:rsidDel="007E7405">
          <w:delText>for</w:delText>
        </w:r>
      </w:del>
      <w:r w:rsidR="00D46589">
        <w:t xml:space="preserve"> stress</w:t>
      </w:r>
      <w:del w:id="573" w:author="Sulkowski, Michael L - (sulkowski)" w:date="2018-05-16T23:01:00Z">
        <w:r w:rsidR="00D46589" w:rsidDel="007E7405">
          <w:delText>, but helps explain the interaction effect seen here</w:delText>
        </w:r>
      </w:del>
      <w:r w:rsidR="009369A0">
        <w:t>.</w:t>
      </w:r>
      <w:r w:rsidR="00D46589">
        <w:t xml:space="preserve">  </w:t>
      </w:r>
      <w:del w:id="574" w:author="Sulkowski, Michael L - (sulkowski)" w:date="2018-05-16T23:06:00Z">
        <w:r w:rsidR="00D46589" w:rsidDel="00F63A9C">
          <w:delText xml:space="preserve">If stress </w:delText>
        </w:r>
      </w:del>
      <w:del w:id="575" w:author="Sulkowski, Michael L - (sulkowski)" w:date="2018-05-16T23:03:00Z">
        <w:r w:rsidR="00D46589" w:rsidDel="00F63A9C">
          <w:delText xml:space="preserve">is providing </w:delText>
        </w:r>
      </w:del>
      <w:del w:id="576" w:author="Sulkowski, Michael L - (sulkowski)" w:date="2018-05-16T23:06:00Z">
        <w:r w:rsidR="00D46589" w:rsidDel="00F63A9C">
          <w:delText>arousal that spurs behaviors such as seeking</w:delText>
        </w:r>
      </w:del>
      <w:del w:id="577" w:author="Sulkowski, Michael L - (sulkowski)" w:date="2018-05-16T23:04:00Z">
        <w:r w:rsidR="00D46589" w:rsidDel="00F63A9C">
          <w:delText xml:space="preserve"> out</w:delText>
        </w:r>
      </w:del>
      <w:del w:id="578" w:author="Sulkowski, Michael L - (sulkowski)" w:date="2018-05-16T23:06:00Z">
        <w:r w:rsidR="00D46589" w:rsidDel="00F63A9C">
          <w:delText xml:space="preserve"> help and asking questions</w:delText>
        </w:r>
        <w:r w:rsidR="00F1649C" w:rsidDel="00F63A9C">
          <w:delText xml:space="preserve"> in class,</w:delText>
        </w:r>
        <w:r w:rsidR="00D46589" w:rsidDel="00F63A9C">
          <w:delText xml:space="preserve"> </w:delText>
        </w:r>
      </w:del>
      <w:del w:id="579" w:author="Sulkowski, Michael L - (sulkowski)" w:date="2018-05-16T23:04:00Z">
        <w:r w:rsidR="00D46589" w:rsidDel="00F63A9C">
          <w:delText xml:space="preserve">then the </w:delText>
        </w:r>
      </w:del>
      <w:del w:id="580" w:author="Sulkowski, Michael L - (sulkowski)" w:date="2018-05-16T23:06:00Z">
        <w:r w:rsidR="00D46589" w:rsidDel="00F63A9C">
          <w:delText xml:space="preserve">influence </w:delText>
        </w:r>
      </w:del>
      <w:del w:id="581" w:author="Sulkowski, Michael L - (sulkowski)" w:date="2018-05-16T23:04:00Z">
        <w:r w:rsidR="00D46589" w:rsidDel="00F63A9C">
          <w:delText xml:space="preserve">of </w:delText>
        </w:r>
      </w:del>
      <w:del w:id="582" w:author="Sulkowski, Michael L - (sulkowski)" w:date="2018-05-16T23:06:00Z">
        <w:r w:rsidR="00D46589" w:rsidDel="00F63A9C">
          <w:delText>exerci</w:delText>
        </w:r>
        <w:r w:rsidR="00F1649C" w:rsidDel="00F63A9C">
          <w:delText>se in reducing that stress might</w:delText>
        </w:r>
        <w:r w:rsidR="00D46589" w:rsidDel="00F63A9C">
          <w:delText>, in turn, bring stress to a level of less urgency, thereby diffusing the need to act in order to decrease</w:delText>
        </w:r>
        <w:r w:rsidR="00F1649C" w:rsidDel="00F63A9C">
          <w:delText xml:space="preserve"> the heightened</w:delText>
        </w:r>
        <w:r w:rsidR="00D46589" w:rsidDel="00F63A9C">
          <w:delText xml:space="preserve"> arousal</w:delText>
        </w:r>
        <w:r w:rsidR="00F1649C" w:rsidDel="00F63A9C">
          <w:delText xml:space="preserve"> associated with </w:delText>
        </w:r>
        <w:r w:rsidR="00BD310F" w:rsidDel="00F63A9C">
          <w:delText xml:space="preserve">high levels of </w:delText>
        </w:r>
        <w:r w:rsidR="00F1649C" w:rsidDel="00F63A9C">
          <w:delText>stress</w:delText>
        </w:r>
        <w:r w:rsidR="00D46589" w:rsidDel="00F63A9C">
          <w:delText xml:space="preserve">.  </w:delText>
        </w:r>
      </w:del>
      <w:r w:rsidR="00D46589">
        <w:t xml:space="preserve">  </w:t>
      </w:r>
    </w:p>
    <w:p w14:paraId="7CF9E02A" w14:textId="528F170B" w:rsidR="005210E5" w:rsidRPr="00B2142C" w:rsidRDefault="003D0C39" w:rsidP="007B4CF2">
      <w:pPr>
        <w:ind w:firstLine="0"/>
        <w:rPr>
          <w:color w:val="000000" w:themeColor="text1"/>
        </w:rPr>
      </w:pPr>
      <w:r>
        <w:tab/>
      </w:r>
      <w:ins w:id="583" w:author="Sulkowski, Michael L - (sulkowski)" w:date="2018-05-16T23:07:00Z">
        <w:r w:rsidR="00F63A9C">
          <w:rPr>
            <w:color w:val="000000" w:themeColor="text1"/>
          </w:rPr>
          <w:t xml:space="preserve">To explain </w:t>
        </w:r>
      </w:ins>
      <w:del w:id="584" w:author="Sulkowski, Michael L - (sulkowski)" w:date="2018-05-16T23:07:00Z">
        <w:r w:rsidR="007B4CF2" w:rsidRPr="009E321A" w:rsidDel="00F63A9C">
          <w:rPr>
            <w:color w:val="000000" w:themeColor="text1"/>
          </w:rPr>
          <w:delText xml:space="preserve">In explaining </w:delText>
        </w:r>
      </w:del>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ins w:id="585" w:author="Sulkowski, Michael L - (sulkowski)" w:date="2018-05-16T23:07:00Z">
        <w:r w:rsidR="00F63A9C">
          <w:rPr>
            <w:color w:val="000000" w:themeColor="text1"/>
          </w:rPr>
          <w:t xml:space="preserve"> in the current study</w:t>
        </w:r>
      </w:ins>
      <w:r w:rsidR="00B2142C" w:rsidRPr="009E321A">
        <w:rPr>
          <w:color w:val="000000" w:themeColor="text1"/>
        </w:rPr>
        <w:t xml:space="preserve">. </w:t>
      </w:r>
      <w:ins w:id="586" w:author="Sulkowski, Michael L - (sulkowski)" w:date="2018-05-16T23:08:00Z">
        <w:r w:rsidR="00F63A9C">
          <w:rPr>
            <w:color w:val="000000" w:themeColor="text1"/>
          </w:rPr>
          <w:t xml:space="preserve">Further, consistent with this </w:t>
        </w:r>
      </w:ins>
      <w:del w:id="587" w:author="Sulkowski, Michael L - (sulkowski)" w:date="2018-05-16T23:08:00Z">
        <w:r w:rsidR="00B2142C" w:rsidRPr="009E321A" w:rsidDel="00F63A9C">
          <w:rPr>
            <w:color w:val="000000" w:themeColor="text1"/>
          </w:rPr>
          <w:delText xml:space="preserve"> </w:delText>
        </w:r>
        <w:r w:rsidR="00E44C8F" w:rsidRPr="00B2142C" w:rsidDel="00F63A9C">
          <w:rPr>
            <w:color w:val="000000" w:themeColor="text1"/>
          </w:rPr>
          <w:delText xml:space="preserve">In this </w:delText>
        </w:r>
      </w:del>
      <w:r w:rsidR="00E44C8F" w:rsidRPr="00B2142C">
        <w:rPr>
          <w:color w:val="000000" w:themeColor="text1"/>
        </w:rPr>
        <w:t>analysis, one might dismiss exercise</w:t>
      </w:r>
      <w:ins w:id="588" w:author="Sulkowski, Michael L - (sulkowski)" w:date="2018-05-16T23:08:00Z">
        <w:r w:rsidR="00F63A9C">
          <w:rPr>
            <w:color w:val="000000" w:themeColor="text1"/>
          </w:rPr>
          <w:t xml:space="preserve"> as bein</w:t>
        </w:r>
      </w:ins>
      <w:ins w:id="589" w:author="Sulkowski, Michael L - (sulkowski)" w:date="2018-05-16T23:09:00Z">
        <w:r w:rsidR="00F63A9C">
          <w:rPr>
            <w:color w:val="000000" w:themeColor="text1"/>
          </w:rPr>
          <w:t>g a robust variable</w:t>
        </w:r>
      </w:ins>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ins w:id="590" w:author="Sulkowski, Michael L - (sulkowski)" w:date="2018-05-16T23:10:00Z">
        <w:r w:rsidR="00F63A9C">
          <w:rPr>
            <w:color w:val="000000" w:themeColor="text1"/>
          </w:rPr>
          <w:t xml:space="preserve">specified </w:t>
        </w:r>
      </w:ins>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ins w:id="591" w:author="Sulkowski, Michael L - (sulkowski)" w:date="2018-05-16T23:10:00Z">
        <w:r w:rsidR="00F63A9C">
          <w:rPr>
            <w:color w:val="000000" w:themeColor="text1"/>
          </w:rPr>
          <w:t xml:space="preserve"> zero </w:t>
        </w:r>
      </w:ins>
      <w:del w:id="592" w:author="Sulkowski, Michael L - (sulkowski)" w:date="2018-05-16T23:10:00Z">
        <w:r w:rsidR="008F53E1" w:rsidDel="00F63A9C">
          <w:rPr>
            <w:color w:val="000000" w:themeColor="text1"/>
          </w:rPr>
          <w:delText xml:space="preserve">s 0 </w:delText>
        </w:r>
      </w:del>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del w:id="593" w:author="Sulkowski, Michael L - (sulkowski)" w:date="2018-05-16T23:11:00Z">
        <w:r w:rsidR="008F53E1" w:rsidDel="00F63A9C">
          <w:rPr>
            <w:color w:val="000000" w:themeColor="text1"/>
          </w:rPr>
          <w:delText>M</w:delText>
        </w:r>
        <w:r w:rsidR="00C648AB" w:rsidRPr="00B2142C" w:rsidDel="00F63A9C">
          <w:rPr>
            <w:color w:val="000000" w:themeColor="text1"/>
          </w:rPr>
          <w:delText>issing</w:delText>
        </w:r>
      </w:del>
      <w:del w:id="594" w:author="Sulkowski, Michael L - (sulkowski)" w:date="2018-05-16T23:13:00Z">
        <w:r w:rsidR="00C648AB" w:rsidRPr="00B2142C" w:rsidDel="003C5D89">
          <w:rPr>
            <w:color w:val="000000" w:themeColor="text1"/>
          </w:rPr>
          <w:delText xml:space="preserve"> important </w:delText>
        </w:r>
        <w:r w:rsidR="008F53E1" w:rsidDel="003C5D89">
          <w:rPr>
            <w:color w:val="000000" w:themeColor="text1"/>
          </w:rPr>
          <w:delText xml:space="preserve">combinations of </w:delText>
        </w:r>
        <w:r w:rsidR="00C648AB" w:rsidRPr="00B2142C" w:rsidDel="003C5D89">
          <w:rPr>
            <w:color w:val="000000" w:themeColor="text1"/>
          </w:rPr>
          <w:delText>variable</w:delText>
        </w:r>
        <w:r w:rsidR="008F53E1" w:rsidDel="003C5D89">
          <w:rPr>
            <w:color w:val="000000" w:themeColor="text1"/>
          </w:rPr>
          <w:delText>s</w:delText>
        </w:r>
        <w:r w:rsidR="00775274" w:rsidRPr="00B2142C" w:rsidDel="003C5D89">
          <w:rPr>
            <w:color w:val="000000" w:themeColor="text1"/>
          </w:rPr>
          <w:delText xml:space="preserve"> is </w:delText>
        </w:r>
        <w:r w:rsidR="008F53E1" w:rsidDel="003C5D89">
          <w:rPr>
            <w:color w:val="000000" w:themeColor="text1"/>
          </w:rPr>
          <w:delText>a</w:delText>
        </w:r>
        <w:r w:rsidR="00775274" w:rsidRPr="00B2142C" w:rsidDel="003C5D89">
          <w:rPr>
            <w:color w:val="000000" w:themeColor="text1"/>
          </w:rPr>
          <w:delText xml:space="preserve"> problem with </w:delText>
        </w:r>
        <w:r w:rsidR="008F53E1" w:rsidDel="003C5D89">
          <w:rPr>
            <w:color w:val="000000" w:themeColor="text1"/>
          </w:rPr>
          <w:delText xml:space="preserve">forward or backward </w:delText>
        </w:r>
        <w:r w:rsidR="00775274" w:rsidRPr="00B2142C" w:rsidDel="003C5D89">
          <w:rPr>
            <w:color w:val="000000" w:themeColor="text1"/>
          </w:rPr>
          <w:delText>variable selection and why the Random Forest method was employed to help determine appropriate model specification</w:delText>
        </w:r>
        <w:r w:rsidR="00C648AB" w:rsidRPr="00B2142C" w:rsidDel="003C5D89">
          <w:rPr>
            <w:color w:val="000000" w:themeColor="text1"/>
          </w:rPr>
          <w:delText xml:space="preserve"> </w:delText>
        </w:r>
        <w:r w:rsidR="008F53E1" w:rsidDel="003C5D89">
          <w:rPr>
            <w:color w:val="000000" w:themeColor="text1"/>
          </w:rPr>
          <w:delText xml:space="preserve">for forward selection </w:delText>
        </w:r>
        <w:r w:rsidR="00C648AB" w:rsidRPr="00B2142C" w:rsidDel="003C5D89">
          <w:rPr>
            <w:color w:val="000000" w:themeColor="text1"/>
          </w:rPr>
          <w:delText>in the final predictive model</w:delText>
        </w:r>
        <w:r w:rsidR="00775274" w:rsidRPr="00B2142C" w:rsidDel="003C5D89">
          <w:rPr>
            <w:color w:val="000000" w:themeColor="text1"/>
          </w:rPr>
          <w:delText xml:space="preserve">.  </w:delText>
        </w:r>
      </w:del>
    </w:p>
    <w:p w14:paraId="44C8497A" w14:textId="77777777" w:rsidR="00B218D2" w:rsidRDefault="00B218D2" w:rsidP="00B218D2">
      <w:pPr>
        <w:ind w:firstLine="0"/>
        <w:rPr>
          <w:b/>
        </w:rPr>
      </w:pPr>
      <w:r>
        <w:rPr>
          <w:b/>
        </w:rPr>
        <w:t>Research Question 6</w:t>
      </w:r>
    </w:p>
    <w:p w14:paraId="1E6FF972" w14:textId="31D9B178" w:rsidR="008A79EF" w:rsidRDefault="00EE617B" w:rsidP="006F43D6">
      <w:r>
        <w:t xml:space="preserve">The final research question for the current study </w:t>
      </w:r>
      <w:ins w:id="595" w:author="Sulkowski, Michael L - (sulkowski)" w:date="2018-05-16T23:14:00Z">
        <w:r w:rsidR="003C5D89">
          <w:t xml:space="preserve">involved assessing </w:t>
        </w:r>
      </w:ins>
      <w:del w:id="596" w:author="Sulkowski, Michael L - (sulkowski)" w:date="2018-05-16T23:15:00Z">
        <w:r w:rsidDel="003C5D89">
          <w:delText xml:space="preserve">looked to identify the </w:delText>
        </w:r>
      </w:del>
      <w:r>
        <w:t>influ</w:t>
      </w:r>
      <w:ins w:id="597" w:author="Sulkowski, Michael L - (sulkowski)" w:date="2018-05-16T23:15:00Z">
        <w:r w:rsidR="003C5D89">
          <w:t xml:space="preserve">ential </w:t>
        </w:r>
      </w:ins>
      <w:del w:id="598" w:author="Sulkowski, Michael L - (sulkowski)" w:date="2018-05-16T23:15:00Z">
        <w:r w:rsidDel="003C5D89">
          <w:delText xml:space="preserve">encing </w:delText>
        </w:r>
      </w:del>
      <w:r>
        <w:t>variables</w:t>
      </w:r>
      <w:ins w:id="599" w:author="Sulkowski, Michael L - (sulkowski)" w:date="2018-05-16T23:15:00Z">
        <w:r w:rsidR="003C5D89">
          <w:t>—</w:t>
        </w:r>
      </w:ins>
      <w:del w:id="600" w:author="Sulkowski, Michael L - (sulkowski)" w:date="2018-05-16T23:15:00Z">
        <w:r w:rsidDel="003C5D89">
          <w:delText xml:space="preserve">, </w:delText>
        </w:r>
      </w:del>
      <w:r>
        <w:t xml:space="preserve">including demographic variables </w:t>
      </w:r>
      <w:ins w:id="601" w:author="Sulkowski, Michael L - (sulkowski)" w:date="2018-05-16T23:16:00Z">
        <w:r w:rsidR="003C5D89">
          <w:t xml:space="preserve">that </w:t>
        </w:r>
      </w:ins>
      <w:r>
        <w:t>where relevant, on academic eng</w:t>
      </w:r>
      <w:r w:rsidR="0053554F">
        <w:t xml:space="preserve">agement and </w:t>
      </w:r>
      <w:ins w:id="602" w:author="Sulkowski, Michael L - (sulkowski)" w:date="2018-05-16T23:16:00Z">
        <w:r w:rsidR="003C5D89">
          <w:t xml:space="preserve">related factors </w:t>
        </w:r>
      </w:ins>
      <w:del w:id="603" w:author="Sulkowski, Michael L - (sulkowski)" w:date="2018-05-16T23:16:00Z">
        <w:r w:rsidR="0053554F" w:rsidDel="003C5D89">
          <w:delText>its</w:delText>
        </w:r>
      </w:del>
      <w:del w:id="604" w:author="Sulkowski, Michael L - (sulkowski)" w:date="2018-05-16T23:17:00Z">
        <w:r w:rsidR="0053554F" w:rsidDel="003C5D89">
          <w:delText xml:space="preserve"> factors</w:delText>
        </w:r>
      </w:del>
      <w:ins w:id="605" w:author="Sulkowski, Michael L - (sulkowski)" w:date="2018-05-16T23:17:00Z">
        <w:r w:rsidR="003C5D89">
          <w:t>of interest</w:t>
        </w:r>
      </w:ins>
      <w:r w:rsidR="0053554F">
        <w:t xml:space="preserve">. </w:t>
      </w:r>
      <w:ins w:id="606" w:author="Sulkowski, Michael L - (sulkowski)" w:date="2018-05-16T23:17:00Z">
        <w:r w:rsidR="003C5D89">
          <w:t>To accomplish this methodologically</w:t>
        </w:r>
      </w:ins>
      <w:ins w:id="607" w:author="Sulkowski, Michael L - (sulkowski)" w:date="2018-05-16T23:18:00Z">
        <w:r w:rsidR="003C5D89">
          <w:t xml:space="preserve">, </w:t>
        </w:r>
      </w:ins>
      <w:del w:id="608" w:author="Sulkowski, Michael L - (sulkowski)" w:date="2018-05-16T23:18:00Z">
        <w:r w:rsidR="0053554F" w:rsidDel="003C5D89">
          <w:delText>T</w:delText>
        </w:r>
      </w:del>
      <w:ins w:id="609" w:author="Sulkowski, Michael L - (sulkowski)" w:date="2018-05-16T23:18:00Z">
        <w:r w:rsidR="003C5D89">
          <w:t>t</w:t>
        </w:r>
      </w:ins>
      <w:r>
        <w:t xml:space="preserve">he Random Forest approach and </w:t>
      </w:r>
      <w:ins w:id="610" w:author="Sulkowski, Michael L - (sulkowski)" w:date="2018-05-16T23:18:00Z">
        <w:r w:rsidR="003C5D89">
          <w:lastRenderedPageBreak/>
          <w:t xml:space="preserve">hierarchical </w:t>
        </w:r>
      </w:ins>
      <w:del w:id="611" w:author="Sulkowski, Michael L - (sulkowski)" w:date="2018-05-16T23:18:00Z">
        <w:r w:rsidDel="003C5D89">
          <w:delText xml:space="preserve">then stepwise forward selection </w:delText>
        </w:r>
        <w:r w:rsidR="00B04E71" w:rsidDel="003C5D89">
          <w:delText xml:space="preserve">in a </w:delText>
        </w:r>
      </w:del>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ins w:id="612" w:author="Sulkowski, Michael L - (sulkowski)" w:date="2018-05-16T23:23:00Z">
        <w:r w:rsidR="00B17E45">
          <w:t>most salient</w:t>
        </w:r>
      </w:ins>
      <w:del w:id="613" w:author="Sulkowski, Michael L - (sulkowski)" w:date="2018-05-16T23:23:00Z">
        <w:r w:rsidDel="00B17E45">
          <w:delText>of top im</w:delText>
        </w:r>
        <w:r w:rsidR="00DA6CBD" w:rsidDel="00B17E45">
          <w:delText>portance</w:delText>
        </w:r>
      </w:del>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1E30247A" w:rsidR="00207A0E" w:rsidRPr="007F6DD4" w:rsidRDefault="00B17E45" w:rsidP="007F6DD4">
      <w:pPr>
        <w:rPr>
          <w:rFonts w:ascii="Times New Roman" w:hAnsi="Times New Roman"/>
          <w:b/>
        </w:rPr>
      </w:pPr>
      <w:ins w:id="614" w:author="Sulkowski, Michael L - (sulkowski)" w:date="2018-05-16T23:26:00Z">
        <w:r>
          <w:t>R</w:t>
        </w:r>
      </w:ins>
      <w:ins w:id="615" w:author="Sulkowski, Michael L - (sulkowski)" w:date="2018-05-16T23:27:00Z">
        <w:r>
          <w:t xml:space="preserve">elated to the former, </w:t>
        </w:r>
      </w:ins>
      <w:del w:id="616" w:author="Sulkowski, Michael L - (sulkowski)" w:date="2018-05-16T23:24:00Z">
        <w:r w:rsidR="00207A0E" w:rsidDel="00B17E45">
          <w:tab/>
        </w:r>
      </w:del>
      <w:del w:id="617" w:author="Sulkowski, Michael L - (sulkowski)" w:date="2018-05-16T23:27:00Z">
        <w:r w:rsidR="00207A0E" w:rsidDel="00B17E45">
          <w:delText>S</w:delText>
        </w:r>
      </w:del>
      <w:ins w:id="618" w:author="Sulkowski, Michael L - (sulkowski)" w:date="2018-05-16T23:27:00Z">
        <w:r>
          <w:t>s</w:t>
        </w:r>
      </w:ins>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proofErr w:type="gramStart"/>
      <w:ins w:id="619" w:author="Sulkowski, Michael L - (sulkowski)" w:date="2018-05-16T23:27:00Z">
        <w:r>
          <w:t>This matters</w:t>
        </w:r>
        <w:proofErr w:type="gramEnd"/>
        <w:r>
          <w:t xml:space="preserve"> because </w:t>
        </w:r>
      </w:ins>
      <w:del w:id="620" w:author="Sulkowski, Michael L - (sulkowski)" w:date="2018-05-16T23:27:00Z">
        <w:r w:rsidR="00743DB1" w:rsidDel="00B17E45">
          <w:delText>I</w:delText>
        </w:r>
      </w:del>
      <w:ins w:id="621" w:author="Sulkowski, Michael L - (sulkowski)" w:date="2018-05-16T23:27:00Z">
        <w:r>
          <w:t>i</w:t>
        </w:r>
      </w:ins>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ins w:id="622" w:author="Sulkowski, Michael L - (sulkowski)" w:date="2018-05-16T23:28:00Z">
        <w:r>
          <w:t xml:space="preserve"> assessment</w:t>
        </w:r>
      </w:ins>
      <w:r w:rsidR="00B610ED">
        <w:t xml:space="preserve">.  </w:t>
      </w:r>
      <w:ins w:id="623" w:author="Sulkowski, Michael L - (sulkowski)" w:date="2018-05-16T23:28:00Z">
        <w:r>
          <w:t xml:space="preserve">Thus, </w:t>
        </w:r>
      </w:ins>
      <w:del w:id="624" w:author="Sulkowski, Michael L - (sulkowski)" w:date="2018-05-16T23:28:00Z">
        <w:r w:rsidR="00026F17" w:rsidDel="00B17E45">
          <w:delText>S</w:delText>
        </w:r>
      </w:del>
      <w:ins w:id="625" w:author="Sulkowski, Michael L - (sulkowski)" w:date="2018-05-16T23:28:00Z">
        <w:r>
          <w:t>s</w:t>
        </w:r>
      </w:ins>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ins w:id="626" w:author="Sulkowski, Michael L - (sulkowski)" w:date="2018-05-16T23:31:00Z">
        <w:r>
          <w:t xml:space="preserve">variables </w:t>
        </w:r>
      </w:ins>
      <w:r w:rsidR="00743DB1">
        <w:t xml:space="preserve">showed a small negative impact on both these factors, while sleep hygiene </w:t>
      </w:r>
      <w:ins w:id="627" w:author="Sulkowski, Michael L - (sulkowski)" w:date="2018-05-16T23:32:00Z">
        <w:r>
          <w:t xml:space="preserve">variables </w:t>
        </w:r>
      </w:ins>
      <w:r w:rsidR="00743DB1">
        <w:t>showed a slight</w:t>
      </w:r>
      <w:r w:rsidR="00B610ED">
        <w:t>ly greater, positive influence.</w:t>
      </w:r>
      <w:r w:rsidR="005336EE">
        <w:t xml:space="preserve"> </w:t>
      </w:r>
      <w:r w:rsidR="00B610ED">
        <w:t xml:space="preserve"> </w:t>
      </w:r>
      <w:commentRangeStart w:id="628"/>
      <w:r w:rsidR="005336EE">
        <w:t xml:space="preserve">These findings are in line with the research indicating that sleep hygiene, by impacting sleep quality, has a positive influence on </w:t>
      </w:r>
      <w:ins w:id="629" w:author="Sulkowski, Michael L - (sulkowski)" w:date="2018-05-16T23:33:00Z">
        <w:r w:rsidR="00F37B5F">
          <w:t xml:space="preserve">academic </w:t>
        </w:r>
      </w:ins>
      <w:del w:id="630" w:author="Sulkowski, Michael L - (sulkowski)" w:date="2018-05-16T23:33:00Z">
        <w:r w:rsidR="005336EE" w:rsidDel="00F37B5F">
          <w:delText xml:space="preserve">areas of </w:delText>
        </w:r>
      </w:del>
      <w:r w:rsidR="005336EE">
        <w:t>engagement</w:t>
      </w:r>
      <w:ins w:id="631" w:author="Sulkowski, Michael L - (sulkowski)" w:date="2018-05-16T23:33:00Z">
        <w:r w:rsidR="00F37B5F">
          <w:t>,</w:t>
        </w:r>
      </w:ins>
      <w:r w:rsidR="005336EE">
        <w:t xml:space="preserve"> </w:t>
      </w:r>
      <w:del w:id="632" w:author="Sulkowski, Michael L - (sulkowski)" w:date="2018-05-16T23:34:00Z">
        <w:r w:rsidR="005336EE" w:rsidDel="00F37B5F">
          <w:delText xml:space="preserve">involving </w:delText>
        </w:r>
      </w:del>
      <w:r w:rsidR="005336EE">
        <w:t>executive functioning and achievement (</w:t>
      </w:r>
      <w:r w:rsidR="007F6DD4">
        <w:rPr>
          <w:rFonts w:eastAsia="Times New Roman" w:cs="Times New Roman"/>
          <w:kern w:val="0"/>
          <w:lang w:eastAsia="en-US"/>
        </w:rPr>
        <w:t xml:space="preserve">Gilbert &amp; Weaver, 2010; Gomes et al., 2011; </w:t>
      </w:r>
      <w:proofErr w:type="spellStart"/>
      <w:r w:rsidR="007F6DD4">
        <w:rPr>
          <w:rFonts w:eastAsia="Times New Roman" w:cs="Times New Roman"/>
          <w:kern w:val="0"/>
          <w:lang w:eastAsia="en-US"/>
        </w:rPr>
        <w:t>Trockel</w:t>
      </w:r>
      <w:proofErr w:type="spellEnd"/>
      <w:r w:rsidR="007F6DD4">
        <w:rPr>
          <w:rFonts w:eastAsia="Times New Roman" w:cs="Times New Roman"/>
          <w:kern w:val="0"/>
          <w:lang w:eastAsia="en-US"/>
        </w:rPr>
        <w:t xml:space="preserve">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w:t>
      </w:r>
      <w:proofErr w:type="spellStart"/>
      <w:r w:rsidR="00B45E20">
        <w:t>Misra</w:t>
      </w:r>
      <w:proofErr w:type="spellEnd"/>
      <w:r w:rsidR="00B45E20">
        <w:t xml:space="preserve"> &amp; McKean, 2000</w:t>
      </w:r>
      <w:r w:rsidR="00EB1BBF" w:rsidRPr="00EB1BBF">
        <w:rPr>
          <w:color w:val="FF0000"/>
        </w:rPr>
        <w:t>)</w:t>
      </w:r>
      <w:r w:rsidR="00EB1BBF">
        <w:t xml:space="preserve">. </w:t>
      </w:r>
      <w:r w:rsidR="00207A0E">
        <w:t xml:space="preserve"> </w:t>
      </w:r>
      <w:commentRangeEnd w:id="628"/>
      <w:r w:rsidR="00F37B5F">
        <w:rPr>
          <w:rStyle w:val="CommentReference"/>
        </w:rPr>
        <w:commentReference w:id="628"/>
      </w:r>
    </w:p>
    <w:p w14:paraId="30E8E4CC" w14:textId="51EB663A" w:rsidR="00EB1BBF" w:rsidRDefault="00EB1BBF" w:rsidP="00B218D2">
      <w:pPr>
        <w:ind w:firstLine="0"/>
      </w:pPr>
      <w:r>
        <w:lastRenderedPageBreak/>
        <w:tab/>
      </w:r>
      <w:ins w:id="633" w:author="Sulkowski, Michael L - (sulkowski)" w:date="2018-05-17T21:37:00Z">
        <w:r w:rsidR="00607E8D">
          <w:t>Stressful life events predicted e</w:t>
        </w:r>
      </w:ins>
      <w:del w:id="634" w:author="Sulkowski, Michael L - (sulkowski)" w:date="2018-05-16T23:39:00Z">
        <w:r w:rsidDel="00F37B5F">
          <w:delText>E</w:delText>
        </w:r>
      </w:del>
      <w:r>
        <w:t xml:space="preserve">motional and participation/interaction engagement </w:t>
      </w:r>
      <w:ins w:id="635" w:author="Sulkowski, Michael L - (sulkowski)" w:date="2018-05-16T23:40:00Z">
        <w:r w:rsidR="00F37B5F">
          <w:t>scores in the current study</w:t>
        </w:r>
      </w:ins>
      <w:del w:id="636" w:author="Sulkowski, Michael L - (sulkowski)" w:date="2018-05-17T21:37:00Z">
        <w:r w:rsidDel="00607E8D">
          <w:delText>both saw the best predictive value from stressful life events alone</w:delText>
        </w:r>
      </w:del>
      <w:r>
        <w:t>.</w:t>
      </w:r>
      <w:ins w:id="637" w:author="Sulkowski, Michael L - (sulkowski)" w:date="2018-05-16T23:41:00Z">
        <w:r w:rsidR="00F37B5F">
          <w:t xml:space="preserve"> </w:t>
        </w:r>
      </w:ins>
      <w:del w:id="638" w:author="Sulkowski, Michael L - (sulkowski)" w:date="2018-05-17T21:37:00Z">
        <w:r w:rsidDel="00607E8D">
          <w:delText xml:space="preserve"> </w:delText>
        </w:r>
      </w:del>
      <w:del w:id="639" w:author="Sulkowski, Michael L - (sulkowski)" w:date="2018-05-16T23:41:00Z">
        <w:r w:rsidDel="00F37B5F">
          <w:delText xml:space="preserve"> </w:delText>
        </w:r>
      </w:del>
      <w:r>
        <w:t>No other variables added to the predictability of these models</w:t>
      </w:r>
      <w:ins w:id="640" w:author="Sulkowski, Michael L - (sulkowski)" w:date="2018-05-16T23:42:00Z">
        <w:r w:rsidR="00F37B5F">
          <w:t>, including the following: XXXXX</w:t>
        </w:r>
      </w:ins>
      <w:r>
        <w:t xml:space="preserve">.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487181B1" w:rsidR="00B04E71" w:rsidRDefault="00DA6CBD" w:rsidP="006F43D6">
      <w:r>
        <w:t>From this</w:t>
      </w:r>
      <w:ins w:id="641" w:author="Sulkowski, Michael L - (sulkowski)" w:date="2018-05-16T23:44:00Z">
        <w:r w:rsidR="00232356">
          <w:t xml:space="preserve">, </w:t>
        </w:r>
      </w:ins>
      <w:del w:id="642" w:author="Sulkowski, Michael L - (sulkowski)" w:date="2018-05-16T23:44:00Z">
        <w:r w:rsidDel="00232356">
          <w:delText xml:space="preserve"> </w:delText>
        </w:r>
      </w:del>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del w:id="643" w:author="Sulkowski, Michael L - (sulkowski)" w:date="2018-05-17T21:41:00Z">
        <w:r w:rsidR="001069F9" w:rsidDel="00607E8D">
          <w:delText>i</w:delText>
        </w:r>
        <w:r w:rsidR="00381077" w:rsidDel="00607E8D">
          <w:delText xml:space="preserve">n all final </w:delText>
        </w:r>
        <w:r w:rsidR="001069F9" w:rsidDel="00607E8D">
          <w:delText xml:space="preserve">predictive </w:delText>
        </w:r>
        <w:r w:rsidR="00381077" w:rsidDel="00607E8D">
          <w:delText>models</w:delText>
        </w:r>
      </w:del>
      <w:del w:id="644" w:author="Sulkowski, Michael L - (sulkowski)" w:date="2018-05-17T21:40:00Z">
        <w:r w:rsidR="00381077" w:rsidDel="00607E8D">
          <w:delText xml:space="preserve"> where included</w:delText>
        </w:r>
      </w:del>
      <w:del w:id="645" w:author="Sulkowski, Michael L - (sulkowski)" w:date="2018-05-17T21:41:00Z">
        <w:r w:rsidR="00381077" w:rsidDel="00607E8D">
          <w:delText xml:space="preserve">, </w:delText>
        </w:r>
      </w:del>
      <w:r w:rsidR="00381077">
        <w:t xml:space="preserve">heightened stress resulted in a </w:t>
      </w:r>
      <w:commentRangeStart w:id="646"/>
      <w:r w:rsidR="00381077">
        <w:t>depression</w:t>
      </w:r>
      <w:commentRangeEnd w:id="646"/>
      <w:r w:rsidR="00607E8D">
        <w:rPr>
          <w:rStyle w:val="CommentReference"/>
        </w:rPr>
        <w:commentReference w:id="646"/>
      </w:r>
      <w:r w:rsidR="00381077">
        <w:t xml:space="preserve"> in the outcome variable of engagement and positive sleep hygiene practices predic</w:t>
      </w:r>
      <w:r w:rsidR="000F64AF">
        <w:t>ted an increase in engagement</w:t>
      </w:r>
      <w:ins w:id="647" w:author="Sulkowski, Michael L - (sulkowski)" w:date="2018-05-17T21:41:00Z">
        <w:r w:rsidR="00607E8D">
          <w:t xml:space="preserve"> in all final predictive models</w:t>
        </w:r>
      </w:ins>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079CAF61"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ins w:id="648" w:author="Sulkowski, Michael L - (sulkowski)" w:date="2018-05-17T22:00:00Z">
        <w:r w:rsidR="00495E9F">
          <w:rPr>
            <w:rFonts w:ascii="Times" w:hAnsi="Times" w:cs="Times"/>
            <w:color w:val="000000"/>
            <w:kern w:val="0"/>
          </w:rPr>
          <w:t>illustrate</w:t>
        </w:r>
      </w:ins>
      <w:del w:id="649" w:author="Sulkowski, Michael L - (sulkowski)" w:date="2018-05-17T22:00:00Z">
        <w:r w:rsidR="00845AEC" w:rsidDel="00495E9F">
          <w:rPr>
            <w:rFonts w:ascii="Times" w:hAnsi="Times" w:cs="Times"/>
            <w:color w:val="000000"/>
            <w:kern w:val="0"/>
          </w:rPr>
          <w:delText>show</w:delText>
        </w:r>
      </w:del>
      <w:r w:rsidR="00713F1E">
        <w:rPr>
          <w:rFonts w:ascii="Times" w:hAnsi="Times" w:cs="Times"/>
          <w:color w:val="000000"/>
          <w:kern w:val="0"/>
        </w:rPr>
        <w:t xml:space="preserve"> the importance of evaluating stress and </w:t>
      </w:r>
      <w:del w:id="650" w:author="Sulkowski, Michael L - (sulkowski)" w:date="2018-05-17T22:00:00Z">
        <w:r w:rsidDel="00495E9F">
          <w:rPr>
            <w:rFonts w:ascii="Times" w:hAnsi="Times" w:cs="Times"/>
            <w:color w:val="000000"/>
            <w:kern w:val="0"/>
          </w:rPr>
          <w:delText xml:space="preserve">especially </w:delText>
        </w:r>
      </w:del>
      <w:r w:rsidR="00713F1E">
        <w:rPr>
          <w:rFonts w:ascii="Times" w:hAnsi="Times" w:cs="Times"/>
          <w:color w:val="000000"/>
          <w:kern w:val="0"/>
        </w:rPr>
        <w:t xml:space="preserve">sleep hygiene when </w:t>
      </w:r>
      <w:ins w:id="651" w:author="Sulkowski, Michael L - (sulkowski)" w:date="2018-05-17T22:00:00Z">
        <w:r w:rsidR="00495E9F">
          <w:rPr>
            <w:rFonts w:ascii="Times" w:hAnsi="Times" w:cs="Times"/>
            <w:color w:val="000000"/>
            <w:kern w:val="0"/>
          </w:rPr>
          <w:t>attempting</w:t>
        </w:r>
      </w:ins>
      <w:del w:id="652" w:author="Sulkowski, Michael L - (sulkowski)" w:date="2018-05-17T22:00:00Z">
        <w:r w:rsidR="00713F1E" w:rsidDel="00495E9F">
          <w:rPr>
            <w:rFonts w:ascii="Times" w:hAnsi="Times" w:cs="Times"/>
            <w:color w:val="000000"/>
            <w:kern w:val="0"/>
          </w:rPr>
          <w:delText>looking</w:delText>
        </w:r>
      </w:del>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ins w:id="653" w:author="Sulkowski, Michael L - (sulkowski)" w:date="2018-05-17T22:02:00Z">
        <w:r w:rsidR="00495E9F">
          <w:rPr>
            <w:rFonts w:ascii="Times" w:hAnsi="Times" w:cs="Times"/>
            <w:color w:val="000000"/>
            <w:kern w:val="0"/>
          </w:rPr>
          <w:t xml:space="preserve">Across several studies, </w:t>
        </w:r>
      </w:ins>
      <w:del w:id="654" w:author="Sulkowski, Michael L - (sulkowski)" w:date="2018-05-17T22:02:00Z">
        <w:r w:rsidDel="00495E9F">
          <w:rPr>
            <w:rFonts w:ascii="Times" w:hAnsi="Times" w:cs="Times"/>
            <w:color w:val="000000"/>
            <w:kern w:val="0"/>
          </w:rPr>
          <w:delText>S</w:delText>
        </w:r>
      </w:del>
      <w:ins w:id="655" w:author="Sulkowski, Michael L - (sulkowski)" w:date="2018-05-17T22:02:00Z">
        <w:r w:rsidR="00495E9F">
          <w:rPr>
            <w:rFonts w:ascii="Times" w:hAnsi="Times" w:cs="Times"/>
            <w:color w:val="000000"/>
            <w:kern w:val="0"/>
          </w:rPr>
          <w:t>s</w:t>
        </w:r>
      </w:ins>
      <w:r>
        <w:rPr>
          <w:rFonts w:ascii="Times" w:hAnsi="Times" w:cs="Times"/>
          <w:color w:val="000000"/>
          <w:kern w:val="0"/>
        </w:rPr>
        <w:t xml:space="preserve">tress </w:t>
      </w:r>
      <w:ins w:id="656" w:author="Sulkowski, Michael L - (sulkowski)" w:date="2018-05-17T22:01:00Z">
        <w:r w:rsidR="00495E9F">
          <w:rPr>
            <w:rFonts w:ascii="Times" w:hAnsi="Times" w:cs="Times"/>
            <w:color w:val="000000"/>
            <w:kern w:val="0"/>
          </w:rPr>
          <w:t xml:space="preserve">has been found to </w:t>
        </w:r>
      </w:ins>
      <w:del w:id="657" w:author="Sulkowski, Michael L - (sulkowski)" w:date="2018-05-17T22:01:00Z">
        <w:r w:rsidDel="00495E9F">
          <w:rPr>
            <w:rFonts w:ascii="Times" w:hAnsi="Times" w:cs="Times"/>
            <w:color w:val="000000"/>
            <w:kern w:val="0"/>
          </w:rPr>
          <w:delText>is often implicated in n</w:delText>
        </w:r>
      </w:del>
      <w:ins w:id="658" w:author="Sulkowski, Michael L - (sulkowski)" w:date="2018-05-17T22:01:00Z">
        <w:r w:rsidR="00495E9F">
          <w:rPr>
            <w:rFonts w:ascii="Times" w:hAnsi="Times" w:cs="Times"/>
            <w:color w:val="000000"/>
            <w:kern w:val="0"/>
          </w:rPr>
          <w:t>n</w:t>
        </w:r>
      </w:ins>
      <w:r>
        <w:rPr>
          <w:rFonts w:ascii="Times" w:hAnsi="Times" w:cs="Times"/>
          <w:color w:val="000000"/>
          <w:kern w:val="0"/>
        </w:rPr>
        <w:t>egatively influenc</w:t>
      </w:r>
      <w:ins w:id="659" w:author="Sulkowski, Michael L - (sulkowski)" w:date="2018-05-17T22:01:00Z">
        <w:r w:rsidR="00495E9F">
          <w:rPr>
            <w:rFonts w:ascii="Times" w:hAnsi="Times" w:cs="Times"/>
            <w:color w:val="000000"/>
            <w:kern w:val="0"/>
          </w:rPr>
          <w:t>e</w:t>
        </w:r>
      </w:ins>
      <w:del w:id="660" w:author="Sulkowski, Michael L - (sulkowski)" w:date="2018-05-17T22:01:00Z">
        <w:r w:rsidDel="00495E9F">
          <w:rPr>
            <w:rFonts w:ascii="Times" w:hAnsi="Times" w:cs="Times"/>
            <w:color w:val="000000"/>
            <w:kern w:val="0"/>
          </w:rPr>
          <w:delText>ing</w:delText>
        </w:r>
      </w:del>
      <w:r>
        <w:rPr>
          <w:rFonts w:ascii="Times" w:hAnsi="Times" w:cs="Times"/>
          <w:color w:val="000000"/>
          <w:kern w:val="0"/>
        </w:rPr>
        <w:t xml:space="preserve"> the lives of undergraduate students, leading them to request academic assistance, extensions on work, and</w:t>
      </w:r>
      <w:ins w:id="661" w:author="Sulkowski, Michael L - (sulkowski)" w:date="2018-05-17T22:02:00Z">
        <w:r w:rsidR="00495E9F">
          <w:rPr>
            <w:rFonts w:ascii="Times" w:hAnsi="Times" w:cs="Times"/>
            <w:color w:val="000000"/>
            <w:kern w:val="0"/>
          </w:rPr>
          <w:t xml:space="preserve"> to need</w:t>
        </w:r>
      </w:ins>
      <w:del w:id="662" w:author="Sulkowski, Michael L - (sulkowski)" w:date="2018-05-17T22:02:00Z">
        <w:r w:rsidDel="00495E9F">
          <w:rPr>
            <w:rFonts w:ascii="Times" w:hAnsi="Times" w:cs="Times"/>
            <w:color w:val="000000"/>
            <w:kern w:val="0"/>
          </w:rPr>
          <w:delText xml:space="preserve"> </w:delText>
        </w:r>
      </w:del>
      <w:ins w:id="663" w:author="Sulkowski, Michael L - (sulkowski)" w:date="2018-05-17T22:01:00Z">
        <w:r w:rsidR="00495E9F">
          <w:rPr>
            <w:rFonts w:ascii="Times" w:hAnsi="Times" w:cs="Times"/>
            <w:color w:val="000000"/>
            <w:kern w:val="0"/>
          </w:rPr>
          <w:t xml:space="preserve"> </w:t>
        </w:r>
      </w:ins>
      <w:r>
        <w:rPr>
          <w:rFonts w:ascii="Times" w:hAnsi="Times" w:cs="Times"/>
          <w:color w:val="000000"/>
          <w:kern w:val="0"/>
        </w:rPr>
        <w:t>mental health support</w:t>
      </w:r>
      <w:ins w:id="664" w:author="Sulkowski, Michael L - (sulkowski)" w:date="2018-05-17T22:01:00Z">
        <w:r w:rsidR="00495E9F">
          <w:rPr>
            <w:rFonts w:ascii="Times" w:hAnsi="Times" w:cs="Times"/>
            <w:color w:val="000000"/>
            <w:kern w:val="0"/>
          </w:rPr>
          <w:t xml:space="preserve"> (CITE)</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ins w:id="665" w:author="Sulkowski, Michael L - (sulkowski)" w:date="2018-05-17T22:03:00Z">
        <w:r w:rsidR="00495E9F">
          <w:rPr>
            <w:rFonts w:ascii="Times" w:hAnsi="Times" w:cs="Times"/>
            <w:color w:val="000000"/>
            <w:kern w:val="0"/>
          </w:rPr>
          <w:t xml:space="preserve"> in college students</w:t>
        </w:r>
      </w:ins>
      <w:r w:rsidR="00845AEC">
        <w:rPr>
          <w:rFonts w:ascii="Times" w:hAnsi="Times" w:cs="Times"/>
          <w:color w:val="000000"/>
          <w:kern w:val="0"/>
        </w:rPr>
        <w:t xml:space="preserve"> may be more a product of mediating variables such as sleep hygiene</w:t>
      </w:r>
      <w:ins w:id="666" w:author="Sulkowski, Michael L - (sulkowski)" w:date="2018-05-17T22:03:00Z">
        <w:r w:rsidR="00495E9F">
          <w:rPr>
            <w:rFonts w:ascii="Times" w:hAnsi="Times" w:cs="Times"/>
            <w:color w:val="000000"/>
            <w:kern w:val="0"/>
          </w:rPr>
          <w:t xml:space="preserve"> versus being directly related</w:t>
        </w:r>
      </w:ins>
      <w:r w:rsidR="00845AEC">
        <w:rPr>
          <w:rFonts w:ascii="Times" w:hAnsi="Times" w:cs="Times"/>
          <w:color w:val="000000"/>
          <w:kern w:val="0"/>
        </w:rPr>
        <w:t xml:space="preserve">.  Sleep hygiene has been shown to be related to sleep </w:t>
      </w:r>
      <w:r w:rsidR="00845AEC">
        <w:rPr>
          <w:rFonts w:ascii="Times" w:hAnsi="Times" w:cs="Times"/>
          <w:color w:val="000000"/>
          <w:kern w:val="0"/>
        </w:rPr>
        <w:lastRenderedPageBreak/>
        <w:t xml:space="preserve">quality, deficits of which can cause impaired concentration, working memory, mood, and </w:t>
      </w:r>
      <w:ins w:id="667" w:author="Sulkowski, Michael L - (sulkowski)" w:date="2018-05-17T22:29:00Z">
        <w:r w:rsidR="00D851E2">
          <w:rPr>
            <w:rFonts w:ascii="Times" w:hAnsi="Times" w:cs="Times"/>
            <w:color w:val="000000"/>
            <w:kern w:val="0"/>
          </w:rPr>
          <w:t xml:space="preserve">academic </w:t>
        </w:r>
      </w:ins>
      <w:r w:rsidR="00845AEC">
        <w:rPr>
          <w:rFonts w:ascii="Times" w:hAnsi="Times" w:cs="Times"/>
          <w:color w:val="000000"/>
          <w:kern w:val="0"/>
        </w:rPr>
        <w:t>achievement</w:t>
      </w:r>
      <w:ins w:id="668" w:author="Sulkowski, Michael L - (sulkowski)" w:date="2018-05-17T22:29:00Z">
        <w:r w:rsidR="00D851E2">
          <w:rPr>
            <w:rFonts w:ascii="Times" w:hAnsi="Times" w:cs="Times"/>
            <w:color w:val="000000"/>
            <w:kern w:val="0"/>
          </w:rPr>
          <w:t xml:space="preserve"> (CITE)</w:t>
        </w:r>
      </w:ins>
      <w:r w:rsidR="00845AEC">
        <w:rPr>
          <w:rFonts w:ascii="Times" w:hAnsi="Times" w:cs="Times"/>
          <w:color w:val="000000"/>
          <w:kern w:val="0"/>
        </w:rPr>
        <w:t xml:space="preserve">. </w:t>
      </w:r>
      <w:r w:rsidR="007A5CAC">
        <w:rPr>
          <w:rFonts w:ascii="Times" w:hAnsi="Times" w:cs="Times"/>
          <w:color w:val="000000"/>
          <w:kern w:val="0"/>
        </w:rPr>
        <w:t>In this study</w:t>
      </w:r>
      <w:ins w:id="669" w:author="Sulkowski, Michael L - (sulkowski)" w:date="2018-05-17T22:29:00Z">
        <w:r w:rsidR="00D851E2">
          <w:rPr>
            <w:rFonts w:ascii="Times" w:hAnsi="Times" w:cs="Times"/>
            <w:color w:val="000000"/>
            <w:kern w:val="0"/>
          </w:rPr>
          <w:t xml:space="preserve">, </w:t>
        </w:r>
      </w:ins>
      <w:del w:id="670" w:author="Sulkowski, Michael L - (sulkowski)" w:date="2018-05-17T22:29:00Z">
        <w:r w:rsidR="007A5CAC" w:rsidDel="00D851E2">
          <w:rPr>
            <w:rFonts w:ascii="Times" w:hAnsi="Times" w:cs="Times"/>
            <w:color w:val="000000"/>
            <w:kern w:val="0"/>
          </w:rPr>
          <w:delText xml:space="preserve"> </w:delText>
        </w:r>
      </w:del>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del w:id="671" w:author="Sulkowski, Michael L - (sulkowski)" w:date="2018-05-17T22:29:00Z">
        <w:r w:rsidR="007A5CAC" w:rsidDel="00D851E2">
          <w:rPr>
            <w:rFonts w:ascii="Times" w:hAnsi="Times" w:cs="Times"/>
            <w:color w:val="000000"/>
            <w:kern w:val="0"/>
          </w:rPr>
          <w:delText>,</w:delText>
        </w:r>
      </w:del>
      <w:ins w:id="672" w:author="Sulkowski, Michael L - (sulkowski)" w:date="2018-05-17T22:29:00Z">
        <w:r w:rsidR="00D851E2">
          <w:rPr>
            <w:rFonts w:ascii="Times" w:hAnsi="Times" w:cs="Times"/>
            <w:color w:val="000000"/>
            <w:kern w:val="0"/>
          </w:rPr>
          <w:t xml:space="preserve">. </w:t>
        </w:r>
      </w:ins>
      <w:ins w:id="673" w:author="Sulkowski, Michael L - (sulkowski)" w:date="2018-05-17T22:30:00Z">
        <w:r w:rsidR="00D851E2">
          <w:rPr>
            <w:rFonts w:ascii="Times" w:hAnsi="Times" w:cs="Times"/>
            <w:color w:val="000000"/>
            <w:kern w:val="0"/>
          </w:rPr>
          <w:t>Furthermore</w:t>
        </w:r>
      </w:ins>
      <w:ins w:id="674" w:author="Sulkowski, Michael L - (sulkowski)" w:date="2018-05-17T22:29:00Z">
        <w:r w:rsidR="00D851E2">
          <w:rPr>
            <w:rFonts w:ascii="Times" w:hAnsi="Times" w:cs="Times"/>
            <w:color w:val="000000"/>
            <w:kern w:val="0"/>
          </w:rPr>
          <w:t xml:space="preserve">, sleep </w:t>
        </w:r>
      </w:ins>
      <w:ins w:id="675" w:author="Sulkowski, Michael L - (sulkowski)" w:date="2018-05-17T22:30:00Z">
        <w:r w:rsidR="00D851E2">
          <w:rPr>
            <w:rFonts w:ascii="Times" w:hAnsi="Times" w:cs="Times"/>
            <w:color w:val="000000"/>
            <w:kern w:val="0"/>
          </w:rPr>
          <w:t>hygiene</w:t>
        </w:r>
      </w:ins>
      <w:ins w:id="676" w:author="Sulkowski, Michael L - (sulkowski)" w:date="2018-05-17T22:29:00Z">
        <w:r w:rsidR="00D851E2">
          <w:rPr>
            <w:rFonts w:ascii="Times" w:hAnsi="Times" w:cs="Times"/>
            <w:color w:val="000000"/>
            <w:kern w:val="0"/>
          </w:rPr>
          <w:t xml:space="preserve"> </w:t>
        </w:r>
      </w:ins>
      <w:del w:id="677" w:author="Sulkowski, Michael L - (sulkowski)" w:date="2018-05-17T22:29:00Z">
        <w:r w:rsidR="007A5CAC" w:rsidDel="00D851E2">
          <w:rPr>
            <w:rFonts w:ascii="Times" w:hAnsi="Times" w:cs="Times"/>
            <w:color w:val="000000"/>
            <w:kern w:val="0"/>
          </w:rPr>
          <w:delText xml:space="preserve"> and </w:delText>
        </w:r>
      </w:del>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ins w:id="678" w:author="Sulkowski, Michael L - (sulkowski)" w:date="2018-05-17T22:30:00Z">
        <w:r w:rsidR="00D851E2">
          <w:rPr>
            <w:rFonts w:ascii="Times" w:hAnsi="Times" w:cs="Times"/>
            <w:color w:val="000000"/>
            <w:kern w:val="0"/>
          </w:rPr>
          <w:t xml:space="preserve">especially if </w:t>
        </w:r>
      </w:ins>
      <w:del w:id="679" w:author="Sulkowski, Michael L - (sulkowski)" w:date="2018-05-17T22:30:00Z">
        <w:r w:rsidR="007A5CAC" w:rsidDel="00D851E2">
          <w:rPr>
            <w:rFonts w:ascii="Times" w:hAnsi="Times" w:cs="Times"/>
            <w:color w:val="000000"/>
            <w:kern w:val="0"/>
          </w:rPr>
          <w:delText>whethe</w:delText>
        </w:r>
        <w:r w:rsidR="00BF5338" w:rsidDel="00D851E2">
          <w:rPr>
            <w:rFonts w:ascii="Times" w:hAnsi="Times" w:cs="Times"/>
            <w:color w:val="000000"/>
            <w:kern w:val="0"/>
          </w:rPr>
          <w:delText xml:space="preserve">r or not </w:delText>
        </w:r>
      </w:del>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738C8E8A"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proofErr w:type="spellStart"/>
      <w:r w:rsidR="00111C6D">
        <w:t>Misra</w:t>
      </w:r>
      <w:proofErr w:type="spellEnd"/>
      <w:r w:rsidR="00111C6D">
        <w:t xml:space="preserve">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ins w:id="680" w:author="Sulkowski, Michael L - (sulkowski)" w:date="2018-05-18T10:58:00Z">
        <w:r w:rsidR="007E12D9">
          <w:rPr>
            <w:rFonts w:ascii="Times" w:hAnsi="Times" w:cs="Times"/>
            <w:color w:val="000000"/>
            <w:kern w:val="0"/>
          </w:rPr>
          <w:t xml:space="preserve">A study by </w:t>
        </w:r>
      </w:ins>
      <w:r w:rsidR="00845AEC">
        <w:rPr>
          <w:rFonts w:ascii="Times" w:hAnsi="Times" w:cs="Times"/>
          <w:color w:val="000000"/>
          <w:kern w:val="0"/>
        </w:rPr>
        <w:t xml:space="preserve">Hudd </w:t>
      </w:r>
      <w:ins w:id="681" w:author="Sulkowski, Michael L - (sulkowski)" w:date="2018-05-18T10:58:00Z">
        <w:r w:rsidR="007E12D9">
          <w:rPr>
            <w:rFonts w:ascii="Times" w:hAnsi="Times" w:cs="Times"/>
            <w:color w:val="000000"/>
            <w:kern w:val="0"/>
          </w:rPr>
          <w:t>et al.</w:t>
        </w:r>
      </w:ins>
      <w:del w:id="682" w:author="Sulkowski, Michael L - (sulkowski)" w:date="2018-05-18T10:58:00Z">
        <w:r w:rsidR="00845AEC" w:rsidDel="007E12D9">
          <w:rPr>
            <w:rFonts w:ascii="Times" w:hAnsi="Times" w:cs="Times"/>
            <w:color w:val="000000"/>
            <w:kern w:val="0"/>
          </w:rPr>
          <w:delText>and colleagues</w:delText>
        </w:r>
      </w:del>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ins w:id="683" w:author="Sulkowski, Michael L - (sulkowski)" w:date="2018-05-18T10:58:00Z">
        <w:r w:rsidR="0074059D">
          <w:rPr>
            <w:rFonts w:ascii="Times" w:hAnsi="Times" w:cs="Times"/>
            <w:color w:val="000000"/>
            <w:kern w:val="0"/>
          </w:rPr>
          <w:t xml:space="preserve">e current </w:t>
        </w:r>
      </w:ins>
      <w:del w:id="684" w:author="Sulkowski, Michael L - (sulkowski)" w:date="2018-05-18T10:58:00Z">
        <w:r w:rsidR="00845AEC" w:rsidDel="0074059D">
          <w:rPr>
            <w:rFonts w:ascii="Times" w:hAnsi="Times" w:cs="Times"/>
            <w:color w:val="000000"/>
            <w:kern w:val="0"/>
          </w:rPr>
          <w:delText xml:space="preserve">is </w:delText>
        </w:r>
      </w:del>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ins w:id="685" w:author="Sulkowski, Michael L - (sulkowski)" w:date="2018-05-18T10:59:00Z">
        <w:r w:rsidR="0074059D">
          <w:rPr>
            <w:rFonts w:ascii="Times" w:hAnsi="Times" w:cs="Times"/>
            <w:color w:val="000000"/>
            <w:kern w:val="0"/>
          </w:rPr>
          <w:t xml:space="preserve">, </w:t>
        </w:r>
      </w:ins>
      <w:del w:id="686" w:author="Sulkowski, Michael L - (sulkowski)" w:date="2018-05-18T10:59:00Z">
        <w:r w:rsidR="00543089" w:rsidDel="0074059D">
          <w:rPr>
            <w:rFonts w:ascii="Times" w:hAnsi="Times" w:cs="Times"/>
            <w:color w:val="000000"/>
            <w:kern w:val="0"/>
          </w:rPr>
          <w:delText xml:space="preserve"> </w:delText>
        </w:r>
      </w:del>
      <w:r w:rsidR="00543089">
        <w:rPr>
          <w:rFonts w:ascii="Times" w:hAnsi="Times" w:cs="Times"/>
          <w:color w:val="000000"/>
          <w:kern w:val="0"/>
        </w:rPr>
        <w:t>poor sleep hygiene practices</w:t>
      </w:r>
      <w:r w:rsidR="000C0793">
        <w:rPr>
          <w:rFonts w:ascii="Times" w:hAnsi="Times" w:cs="Times"/>
          <w:color w:val="000000"/>
          <w:kern w:val="0"/>
        </w:rPr>
        <w:t xml:space="preserve"> appeared to </w:t>
      </w:r>
      <w:ins w:id="687" w:author="Sulkowski, Michael L - (sulkowski)" w:date="2018-05-18T16:23:00Z">
        <w:r w:rsidR="0057477C">
          <w:rPr>
            <w:rFonts w:ascii="Times" w:hAnsi="Times" w:cs="Times"/>
            <w:color w:val="000000"/>
            <w:kern w:val="0"/>
          </w:rPr>
          <w:t xml:space="preserve">attenuate </w:t>
        </w:r>
      </w:ins>
      <w:del w:id="688" w:author="Sulkowski, Michael L - (sulkowski)" w:date="2018-05-18T16:23:00Z">
        <w:r w:rsidR="000C0793" w:rsidDel="00166E30">
          <w:rPr>
            <w:rFonts w:ascii="Times" w:hAnsi="Times" w:cs="Times"/>
            <w:color w:val="000000"/>
            <w:kern w:val="0"/>
          </w:rPr>
          <w:delText xml:space="preserve">impact the likelihood of poor </w:delText>
        </w:r>
      </w:del>
      <w:r w:rsidR="000C0793">
        <w:rPr>
          <w:rFonts w:ascii="Times" w:hAnsi="Times" w:cs="Times"/>
          <w:color w:val="000000"/>
          <w:kern w:val="0"/>
        </w:rPr>
        <w:t xml:space="preserve">academic engagement, but the </w:t>
      </w:r>
      <w:ins w:id="689" w:author="Sulkowski, Michael L - (sulkowski)" w:date="2018-05-18T16:23:00Z">
        <w:r w:rsidR="0057477C">
          <w:rPr>
            <w:rFonts w:ascii="Times" w:hAnsi="Times" w:cs="Times"/>
            <w:color w:val="000000"/>
            <w:kern w:val="0"/>
          </w:rPr>
          <w:t xml:space="preserve">relationship between </w:t>
        </w:r>
      </w:ins>
      <w:del w:id="690" w:author="Sulkowski, Michael L - (sulkowski)" w:date="2018-05-18T16:23:00Z">
        <w:r w:rsidR="000C0793" w:rsidDel="0057477C">
          <w:rPr>
            <w:rFonts w:ascii="Times" w:hAnsi="Times" w:cs="Times"/>
            <w:color w:val="000000"/>
            <w:kern w:val="0"/>
          </w:rPr>
          <w:delText xml:space="preserve">pathway with </w:delText>
        </w:r>
      </w:del>
      <w:r w:rsidR="000C0793">
        <w:rPr>
          <w:rFonts w:ascii="Times" w:hAnsi="Times" w:cs="Times"/>
          <w:color w:val="000000"/>
          <w:kern w:val="0"/>
        </w:rPr>
        <w:t xml:space="preserve">stress </w:t>
      </w:r>
      <w:ins w:id="691" w:author="Sulkowski, Michael L - (sulkowski)" w:date="2018-05-18T16:23:00Z">
        <w:r w:rsidR="0057477C">
          <w:rPr>
            <w:rFonts w:ascii="Times" w:hAnsi="Times" w:cs="Times"/>
            <w:color w:val="000000"/>
            <w:kern w:val="0"/>
          </w:rPr>
          <w:t xml:space="preserve">and engagement </w:t>
        </w:r>
      </w:ins>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del w:id="692" w:author="Sulkowski, Michael L - (sulkowski)" w:date="2018-05-18T16:39:00Z">
        <w:r w:rsidR="00845AEC" w:rsidDel="008E52A6">
          <w:rPr>
            <w:rFonts w:ascii="Times" w:hAnsi="Times" w:cs="Times"/>
            <w:color w:val="000000"/>
            <w:kern w:val="0"/>
          </w:rPr>
          <w:delText>in order to</w:delText>
        </w:r>
      </w:del>
      <w:ins w:id="693" w:author="Sulkowski, Michael L - (sulkowski)" w:date="2018-05-18T16:39:00Z">
        <w:r w:rsidR="008E52A6">
          <w:rPr>
            <w:rFonts w:ascii="Times" w:hAnsi="Times" w:cs="Times"/>
            <w:color w:val="000000"/>
            <w:kern w:val="0"/>
          </w:rPr>
          <w:t>to</w:t>
        </w:r>
      </w:ins>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C5E75C4"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w:t>
      </w:r>
      <w:r w:rsidR="00646C5C">
        <w:rPr>
          <w:rFonts w:ascii="Times" w:hAnsi="Times" w:cs="Times"/>
          <w:color w:val="000000"/>
          <w:kern w:val="0"/>
        </w:rPr>
        <w:lastRenderedPageBreak/>
        <w:t xml:space="preserve">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del w:id="694" w:author="Sulkowski, Michael L - (sulkowski)" w:date="2018-05-18T16:48:00Z">
        <w:r w:rsidR="00CF1657" w:rsidDel="00E4554E">
          <w:rPr>
            <w:rFonts w:ascii="Times" w:hAnsi="Times" w:cs="Times"/>
            <w:color w:val="000000"/>
            <w:kern w:val="0"/>
          </w:rPr>
          <w:delText>ones</w:delText>
        </w:r>
      </w:del>
      <w:ins w:id="695" w:author="Sulkowski, Michael L - (sulkowski)" w:date="2018-05-18T16:48:00Z">
        <w:r w:rsidR="00E4554E">
          <w:rPr>
            <w:rFonts w:ascii="Times" w:hAnsi="Times" w:cs="Times"/>
            <w:color w:val="000000"/>
            <w:kern w:val="0"/>
          </w:rPr>
          <w:t>one’s</w:t>
        </w:r>
      </w:ins>
      <w:r w:rsidR="00CF1657">
        <w:rPr>
          <w:rFonts w:ascii="Times" w:hAnsi="Times" w:cs="Times"/>
          <w:color w:val="000000"/>
          <w:kern w:val="0"/>
        </w:rPr>
        <w:t xml:space="preserve"> wellbeing. Knowing </w:t>
      </w:r>
      <w:ins w:id="696" w:author="Sulkowski, Michael L - (sulkowski)" w:date="2018-05-18T16:48:00Z">
        <w:r w:rsidR="00E4554E">
          <w:rPr>
            <w:rFonts w:ascii="Times" w:hAnsi="Times" w:cs="Times"/>
            <w:color w:val="000000"/>
            <w:kern w:val="0"/>
          </w:rPr>
          <w:t xml:space="preserve">how </w:t>
        </w:r>
      </w:ins>
      <w:del w:id="697" w:author="Sulkowski, Michael L - (sulkowski)" w:date="2018-05-18T16:48:00Z">
        <w:r w:rsidR="00CF1657" w:rsidDel="00E4554E">
          <w:rPr>
            <w:rFonts w:ascii="Times" w:hAnsi="Times" w:cs="Times"/>
            <w:color w:val="000000"/>
            <w:kern w:val="0"/>
          </w:rPr>
          <w:delText xml:space="preserve">the manner with which </w:delText>
        </w:r>
      </w:del>
      <w:proofErr w:type="gramStart"/>
      <w:r w:rsidR="00CF1657">
        <w:rPr>
          <w:rFonts w:ascii="Times" w:hAnsi="Times" w:cs="Times"/>
          <w:color w:val="000000"/>
          <w:kern w:val="0"/>
        </w:rPr>
        <w:t>an individual copes</w:t>
      </w:r>
      <w:proofErr w:type="gramEnd"/>
      <w:r w:rsidR="00CF1657">
        <w:rPr>
          <w:rFonts w:ascii="Times" w:hAnsi="Times" w:cs="Times"/>
          <w:color w:val="000000"/>
          <w:kern w:val="0"/>
        </w:rPr>
        <w:t xml:space="preserve"> with stress</w:t>
      </w:r>
      <w:del w:id="698" w:author="Sulkowski, Michael L - (sulkowski)" w:date="2018-05-18T16:48:00Z">
        <w:r w:rsidR="00CF1657" w:rsidDel="00E4554E">
          <w:rPr>
            <w:rFonts w:ascii="Times" w:hAnsi="Times" w:cs="Times"/>
            <w:color w:val="000000"/>
            <w:kern w:val="0"/>
          </w:rPr>
          <w:delText>ors</w:delText>
        </w:r>
      </w:del>
      <w:r w:rsidR="00CF1657">
        <w:rPr>
          <w:rFonts w:ascii="Times" w:hAnsi="Times" w:cs="Times"/>
          <w:color w:val="000000"/>
          <w:kern w:val="0"/>
        </w:rPr>
        <w:t xml:space="preserve">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w:t>
      </w:r>
      <w:proofErr w:type="gramStart"/>
      <w:r>
        <w:rPr>
          <w:rFonts w:ascii="Times" w:hAnsi="Times" w:cs="Times"/>
          <w:color w:val="000000"/>
          <w:kern w:val="0"/>
        </w:rPr>
        <w:t>more blue</w:t>
      </w:r>
      <w:proofErr w:type="gramEnd"/>
      <w:r>
        <w:rPr>
          <w:rFonts w:ascii="Times" w:hAnsi="Times" w:cs="Times"/>
          <w:color w:val="000000"/>
          <w:kern w:val="0"/>
        </w:rPr>
        <w:t xml:space="preserve"> light exposure that interferes with melatonin </w:t>
      </w:r>
      <w:r w:rsidR="00CF17A5">
        <w:rPr>
          <w:rFonts w:ascii="Times" w:hAnsi="Times" w:cs="Times"/>
          <w:color w:val="000000"/>
          <w:kern w:val="0"/>
        </w:rPr>
        <w:t>production and alters sleep habits (</w:t>
      </w:r>
      <w:proofErr w:type="spellStart"/>
      <w:r w:rsidR="009C2A97" w:rsidRPr="00CC487E">
        <w:rPr>
          <w:rFonts w:cstheme="minorHAnsi"/>
          <w:color w:val="222222"/>
          <w:shd w:val="clear" w:color="auto" w:fill="FFFFFF"/>
        </w:rPr>
        <w:t>Figueiro</w:t>
      </w:r>
      <w:proofErr w:type="spellEnd"/>
      <w:r w:rsidR="009C2A97" w:rsidRPr="00CC487E">
        <w:rPr>
          <w:rFonts w:cstheme="minorHAnsi"/>
          <w:color w:val="222222"/>
          <w:shd w:val="clear" w:color="auto" w:fill="FFFFFF"/>
        </w:rPr>
        <w:t xml:space="preserve">, Wood, </w:t>
      </w:r>
      <w:proofErr w:type="spellStart"/>
      <w:r w:rsidR="009C2A97" w:rsidRPr="00CC487E">
        <w:rPr>
          <w:rFonts w:cstheme="minorHAnsi"/>
          <w:color w:val="222222"/>
          <w:shd w:val="clear" w:color="auto" w:fill="FFFFFF"/>
        </w:rPr>
        <w:t>Plitnick</w:t>
      </w:r>
      <w:proofErr w:type="spellEnd"/>
      <w:r w:rsidR="009C2A97" w:rsidRPr="00CC487E">
        <w:rPr>
          <w:rFonts w:cstheme="minorHAnsi"/>
          <w:color w:val="222222"/>
          <w:shd w:val="clear" w:color="auto" w:fill="FFFFFF"/>
        </w:rPr>
        <w:t>, &amp; Rea, 2011</w:t>
      </w:r>
      <w:r w:rsidR="00231FE2">
        <w:rPr>
          <w:rFonts w:ascii="Times" w:hAnsi="Times" w:cs="Times"/>
          <w:color w:val="000000"/>
          <w:kern w:val="0"/>
        </w:rPr>
        <w:t xml:space="preserve">; </w:t>
      </w:r>
      <w:r w:rsidR="00231FE2">
        <w:rPr>
          <w:rFonts w:cstheme="minorHAnsi"/>
          <w:color w:val="222222"/>
          <w:shd w:val="clear" w:color="auto" w:fill="FFFFFF"/>
        </w:rPr>
        <w:t xml:space="preserve">Wood, Rea, </w:t>
      </w:r>
      <w:proofErr w:type="spellStart"/>
      <w:r w:rsidR="00231FE2">
        <w:rPr>
          <w:rFonts w:cstheme="minorHAnsi"/>
          <w:color w:val="222222"/>
          <w:shd w:val="clear" w:color="auto" w:fill="FFFFFF"/>
        </w:rPr>
        <w:t>Plitnick</w:t>
      </w:r>
      <w:proofErr w:type="spellEnd"/>
      <w:r w:rsidR="00231FE2">
        <w:rPr>
          <w:rFonts w:cstheme="minorHAnsi"/>
          <w:color w:val="222222"/>
          <w:shd w:val="clear" w:color="auto" w:fill="FFFFFF"/>
        </w:rPr>
        <w:t xml:space="preserve">, &amp; </w:t>
      </w:r>
      <w:proofErr w:type="spellStart"/>
      <w:r w:rsidR="00231FE2">
        <w:rPr>
          <w:rFonts w:cstheme="minorHAnsi"/>
          <w:color w:val="222222"/>
          <w:shd w:val="clear" w:color="auto" w:fill="FFFFFF"/>
        </w:rPr>
        <w:t>Figueiro</w:t>
      </w:r>
      <w:proofErr w:type="spellEnd"/>
      <w:r w:rsidR="00231FE2">
        <w:rPr>
          <w:rFonts w:cstheme="minorHAnsi"/>
          <w:color w:val="222222"/>
          <w:shd w:val="clear" w:color="auto" w:fill="FFFFFF"/>
        </w:rPr>
        <w:t>,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145F3902"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w:t>
      </w:r>
      <w:r w:rsidR="006B361B">
        <w:lastRenderedPageBreak/>
        <w:t>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ins w:id="699" w:author="Sulkowski, Michael L - (sulkowski)" w:date="2018-05-18T17:24:00Z">
        <w:r w:rsidR="00426DA0">
          <w:t xml:space="preserve">of sleep </w:t>
        </w:r>
      </w:ins>
      <w:del w:id="700" w:author="Sulkowski, Michael L - (sulkowski)" w:date="2018-05-18T17:24:00Z">
        <w:r w:rsidR="00641735" w:rsidDel="009636FA">
          <w:delText>such as this</w:delText>
        </w:r>
        <w:r w:rsidDel="009636FA">
          <w:delText xml:space="preserve"> </w:delText>
        </w:r>
      </w:del>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ins w:id="701" w:author="Sulkowski, Michael L - (sulkowski)" w:date="2018-05-18T17:24:00Z">
        <w:r w:rsidR="00426DA0">
          <w:t xml:space="preserve">of academic engagement </w:t>
        </w:r>
      </w:ins>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w:t>
      </w:r>
      <w:proofErr w:type="gramStart"/>
      <w:r w:rsidR="004E5D9D">
        <w:t>populatio</w:t>
      </w:r>
      <w:bookmarkStart w:id="702" w:name="_GoBack"/>
      <w:bookmarkEnd w:id="702"/>
      <w:r w:rsidR="004E5D9D">
        <w:t>n as a whole</w:t>
      </w:r>
      <w:proofErr w:type="gramEnd"/>
      <w:r w:rsidR="004E5D9D">
        <w:t xml:space="preserv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 xml:space="preserve">Not </w:t>
            </w:r>
            <w:proofErr w:type="gramStart"/>
            <w:r>
              <w:rPr>
                <w:b/>
              </w:rPr>
              <w:t>really characteristic</w:t>
            </w:r>
            <w:proofErr w:type="gramEnd"/>
            <w:r>
              <w:rPr>
                <w:b/>
              </w:rPr>
              <w:t xml:space="preserve">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20">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1">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2"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r w:rsidR="000F3BAB">
        <w:rPr>
          <w:rFonts w:ascii="Times New Roman" w:eastAsia="Times New Roman" w:hAnsi="Times New Roman" w:cs="Times New Roman"/>
          <w:kern w:val="0"/>
          <w:lang w:eastAsia="en-US"/>
        </w:rPr>
        <w:t>doi</w:t>
      </w:r>
      <w:proofErr w:type="spellEnd"/>
      <w:r w:rsidR="000F3BAB">
        <w:rPr>
          <w:rFonts w:ascii="Times New Roman" w:eastAsia="Times New Roman" w:hAnsi="Times New Roman" w:cs="Times New Roman"/>
          <w:kern w:val="0"/>
          <w:lang w:eastAsia="en-US"/>
        </w:rPr>
        <w:t xml:space="preserve">: </w:t>
      </w:r>
      <w:hyperlink r:id="rId23"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4"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5">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6">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7"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 xml:space="preserve">The Consequences </w:t>
      </w:r>
      <w:proofErr w:type="gramStart"/>
      <w:r w:rsidRPr="003A7F1B">
        <w:rPr>
          <w:rFonts w:ascii="Times New Roman" w:eastAsia="Times New Roman" w:hAnsi="Times New Roman" w:cs="Times New Roman"/>
          <w:color w:val="000000" w:themeColor="text1"/>
          <w:kern w:val="0"/>
          <w:lang w:eastAsia="en-US"/>
        </w:rPr>
        <w:t>Of</w:t>
      </w:r>
      <w:proofErr w:type="gramEnd"/>
      <w:r w:rsidRPr="003A7F1B">
        <w:rPr>
          <w:rFonts w:ascii="Times New Roman" w:eastAsia="Times New Roman" w:hAnsi="Times New Roman" w:cs="Times New Roman"/>
          <w:color w:val="000000" w:themeColor="text1"/>
          <w:kern w:val="0"/>
          <w:lang w:eastAsia="en-US"/>
        </w:rPr>
        <w:t xml:space="preserve">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w:t>
      </w:r>
      <w:proofErr w:type="spellStart"/>
      <w:r>
        <w:rPr>
          <w:rFonts w:ascii="Times New Roman" w:eastAsia="Times New Roman" w:hAnsi="Times New Roman" w:cs="Times New Roman"/>
          <w:color w:val="000000" w:themeColor="text1"/>
          <w:kern w:val="0"/>
          <w:lang w:eastAsia="en-US"/>
        </w:rPr>
        <w:t>doi</w:t>
      </w:r>
      <w:proofErr w:type="spellEnd"/>
      <w:r>
        <w:rPr>
          <w:rFonts w:ascii="Times New Roman" w:eastAsia="Times New Roman" w:hAnsi="Times New Roman" w:cs="Times New Roman"/>
          <w:color w:val="000000" w:themeColor="text1"/>
          <w:kern w:val="0"/>
          <w:lang w:eastAsia="en-US"/>
        </w:rPr>
        <w:t xml:space="preserve">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8"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9"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w:t>
      </w:r>
      <w:proofErr w:type="spellStart"/>
      <w:r w:rsidRPr="00CC487E">
        <w:rPr>
          <w:rFonts w:asciiTheme="minorHAnsi" w:eastAsia="Times New Roman" w:hAnsiTheme="minorHAnsi" w:cstheme="minorHAnsi"/>
          <w:b w:val="0"/>
          <w:color w:val="000000" w:themeColor="text1"/>
          <w:lang w:eastAsia="en-US"/>
        </w:rPr>
        <w:t>doi</w:t>
      </w:r>
      <w:proofErr w:type="spellEnd"/>
      <w:r w:rsidRPr="00CC487E">
        <w:rPr>
          <w:rFonts w:asciiTheme="minorHAnsi" w:eastAsia="Times New Roman" w:hAnsiTheme="minorHAnsi" w:cstheme="minorHAnsi"/>
          <w:b w:val="0"/>
          <w:color w:val="000000" w:themeColor="text1"/>
          <w:lang w:eastAsia="en-US"/>
        </w:rPr>
        <w:t xml:space="preserve">: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proofErr w:type="spellStart"/>
      <w:r w:rsidRPr="00CC487E">
        <w:rPr>
          <w:rFonts w:cstheme="minorHAnsi"/>
          <w:color w:val="222222"/>
          <w:shd w:val="clear" w:color="auto" w:fill="FFFFFF"/>
        </w:rPr>
        <w:t>Figueiro</w:t>
      </w:r>
      <w:proofErr w:type="spellEnd"/>
      <w:r w:rsidRPr="00CC487E">
        <w:rPr>
          <w:rFonts w:cstheme="minorHAnsi"/>
          <w:color w:val="222222"/>
          <w:shd w:val="clear" w:color="auto" w:fill="FFFFFF"/>
        </w:rPr>
        <w:t xml:space="preserve">, M. G., Wood, B., </w:t>
      </w:r>
      <w:proofErr w:type="spellStart"/>
      <w:r w:rsidRPr="00CC487E">
        <w:rPr>
          <w:rFonts w:cstheme="minorHAnsi"/>
          <w:color w:val="222222"/>
          <w:shd w:val="clear" w:color="auto" w:fill="FFFFFF"/>
        </w:rPr>
        <w:t>Plitnick</w:t>
      </w:r>
      <w:proofErr w:type="spellEnd"/>
      <w:r w:rsidRPr="00CC487E">
        <w:rPr>
          <w:rFonts w:cstheme="minorHAnsi"/>
          <w:color w:val="222222"/>
          <w:shd w:val="clear" w:color="auto" w:fill="FFFFFF"/>
        </w:rPr>
        <w:t xml:space="preserve">,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proofErr w:type="spellStart"/>
      <w:r w:rsidRPr="00CC487E">
        <w:rPr>
          <w:rFonts w:cstheme="minorHAnsi"/>
          <w:i/>
          <w:iCs/>
          <w:color w:val="222222"/>
          <w:shd w:val="clear" w:color="auto" w:fill="FFFFFF"/>
        </w:rPr>
        <w:t>Biog</w:t>
      </w:r>
      <w:proofErr w:type="spellEnd"/>
      <w:r w:rsidRPr="00CC487E">
        <w:rPr>
          <w:rFonts w:cstheme="minorHAnsi"/>
          <w:i/>
          <w:iCs/>
          <w:color w:val="222222"/>
          <w:shd w:val="clear" w:color="auto" w:fill="FFFFFF"/>
        </w:rPr>
        <w:t xml:space="preserve">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0"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31">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r w:rsidR="00EA783C">
        <w:t>doi</w:t>
      </w:r>
      <w:proofErr w:type="spell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2">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proofErr w:type="spellStart"/>
      <w:r w:rsidRPr="005D4012">
        <w:rPr>
          <w:rFonts w:eastAsia="Times New Roman" w:cstheme="minorHAnsi"/>
          <w:color w:val="333333"/>
          <w:kern w:val="0"/>
          <w:lang w:eastAsia="en-US"/>
        </w:rPr>
        <w:t>Hirshkowitz</w:t>
      </w:r>
      <w:proofErr w:type="spellEnd"/>
      <w:r w:rsidRPr="005D4012">
        <w:rPr>
          <w:rFonts w:eastAsia="Times New Roman" w:cstheme="minorHAnsi"/>
          <w:color w:val="333333"/>
          <w:kern w:val="0"/>
          <w:lang w:eastAsia="en-US"/>
        </w:rPr>
        <w:t>,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3">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4"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5">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6">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7">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w:t>
      </w:r>
      <w:proofErr w:type="spellStart"/>
      <w:r>
        <w:t>Reider</w:t>
      </w:r>
      <w:proofErr w:type="spellEnd"/>
      <w:r>
        <w:t xml:space="preserve">,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 xml:space="preserve">124-132.  </w:t>
      </w:r>
      <w:proofErr w:type="spellStart"/>
      <w:r>
        <w:t>doi</w:t>
      </w:r>
      <w:proofErr w:type="spellEnd"/>
      <w:r>
        <w:t>: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8">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proofErr w:type="gramStart"/>
      <w:r w:rsidR="00C709F4">
        <w:rPr>
          <w:rFonts w:cstheme="majorHAnsi"/>
          <w:color w:val="000000" w:themeColor="text1"/>
          <w:kern w:val="0"/>
        </w:rPr>
        <w:t>).</w:t>
      </w:r>
      <w:r>
        <w:rPr>
          <w:rFonts w:cstheme="majorHAnsi"/>
          <w:color w:val="000000" w:themeColor="text1"/>
          <w:kern w:val="0"/>
        </w:rPr>
        <w:t>Comparison</w:t>
      </w:r>
      <w:proofErr w:type="gramEnd"/>
      <w:r>
        <w:rPr>
          <w:rFonts w:cstheme="majorHAnsi"/>
          <w:color w:val="000000" w:themeColor="text1"/>
          <w:kern w:val="0"/>
        </w:rPr>
        <w:t xml:space="preserve">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9"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40"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41">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proofErr w:type="spellStart"/>
      <w:r>
        <w:rPr>
          <w:rFonts w:eastAsia="Times New Roman" w:cstheme="minorHAnsi"/>
          <w:color w:val="333333"/>
          <w:kern w:val="0"/>
          <w:lang w:eastAsia="en-US"/>
        </w:rPr>
        <w:t>Ohayon</w:t>
      </w:r>
      <w:proofErr w:type="spellEnd"/>
      <w:r>
        <w:rPr>
          <w:rFonts w:eastAsia="Times New Roman" w:cstheme="minorHAnsi"/>
          <w:color w:val="333333"/>
          <w:kern w:val="0"/>
          <w:lang w:eastAsia="en-US"/>
        </w:rPr>
        <w:t>,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w:t>
      </w:r>
      <w:proofErr w:type="spellStart"/>
      <w:r w:rsidR="00732088">
        <w:rPr>
          <w:rFonts w:eastAsia="Times New Roman" w:cstheme="minorHAnsi"/>
          <w:color w:val="333333"/>
          <w:kern w:val="0"/>
          <w:lang w:eastAsia="en-US"/>
        </w:rPr>
        <w:t>doi</w:t>
      </w:r>
      <w:proofErr w:type="spellEnd"/>
      <w:r w:rsidR="00732088">
        <w:rPr>
          <w:rFonts w:eastAsia="Times New Roman" w:cstheme="minorHAnsi"/>
          <w:color w:val="333333"/>
          <w:kern w:val="0"/>
          <w:lang w:eastAsia="en-US"/>
        </w:rPr>
        <w:t xml:space="preserve">: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42"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3">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4">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5">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6">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7"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8">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9">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50">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51"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52"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53">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w:t>
      </w:r>
      <w:proofErr w:type="spellStart"/>
      <w:r w:rsidRPr="00206C64">
        <w:rPr>
          <w:rFonts w:cstheme="minorHAnsi"/>
          <w:color w:val="222222"/>
          <w:shd w:val="clear" w:color="auto" w:fill="FFFFFF"/>
        </w:rPr>
        <w:t>Plitnick</w:t>
      </w:r>
      <w:proofErr w:type="spellEnd"/>
      <w:r w:rsidRPr="00206C64">
        <w:rPr>
          <w:rFonts w:cstheme="minorHAnsi"/>
          <w:color w:val="222222"/>
          <w:shd w:val="clear" w:color="auto" w:fill="FFFFFF"/>
        </w:rPr>
        <w:t xml:space="preserve">, B., &amp; </w:t>
      </w:r>
      <w:proofErr w:type="spellStart"/>
      <w:r w:rsidRPr="00206C64">
        <w:rPr>
          <w:rFonts w:cstheme="minorHAnsi"/>
          <w:color w:val="222222"/>
          <w:shd w:val="clear" w:color="auto" w:fill="FFFFFF"/>
        </w:rPr>
        <w:t>Figueiro</w:t>
      </w:r>
      <w:proofErr w:type="spellEnd"/>
      <w:r w:rsidRPr="00206C64">
        <w:rPr>
          <w:rFonts w:cstheme="minorHAnsi"/>
          <w:color w:val="222222"/>
          <w:shd w:val="clear" w:color="auto" w:fill="FFFFFF"/>
        </w:rPr>
        <w:t xml:space="preserve">,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w:t>
      </w:r>
      <w:proofErr w:type="spellStart"/>
      <w:r w:rsidR="00662DE9">
        <w:rPr>
          <w:rFonts w:cstheme="minorHAnsi"/>
          <w:color w:val="222222"/>
          <w:shd w:val="clear" w:color="auto" w:fill="FFFFFF"/>
        </w:rPr>
        <w:t>doi</w:t>
      </w:r>
      <w:proofErr w:type="spellEnd"/>
      <w:r w:rsidR="00662DE9">
        <w:rPr>
          <w:rFonts w:cstheme="minorHAnsi"/>
          <w:color w:val="222222"/>
          <w:shd w:val="clear" w:color="auto" w:fill="FFFFFF"/>
        </w:rPr>
        <w:t xml:space="preserve">: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lkowski, Michael L - (sulkowski)" w:date="2018-05-16T21:46:00Z" w:initials="SML-(">
    <w:p w14:paraId="632C5283" w14:textId="3466D9DE" w:rsidR="00607E8D" w:rsidRDefault="00607E8D">
      <w:pPr>
        <w:pStyle w:val="CommentText"/>
      </w:pPr>
      <w:r>
        <w:rPr>
          <w:rStyle w:val="CommentReference"/>
        </w:rPr>
        <w:annotationRef/>
      </w:r>
      <w:r>
        <w:t xml:space="preserve">You could also add an acknowledgements section/page (if you want to). </w:t>
      </w:r>
    </w:p>
  </w:comment>
  <w:comment w:id="1" w:author="Sulkowski, Michael L - (sulkowski)" w:date="2018-05-14T15:07:00Z" w:initials="SML-(">
    <w:p w14:paraId="07CF5ECD" w14:textId="0FACFEE0" w:rsidR="00607E8D" w:rsidRDefault="00607E8D">
      <w:pPr>
        <w:pStyle w:val="CommentText"/>
      </w:pPr>
      <w:r>
        <w:rPr>
          <w:rStyle w:val="CommentReference"/>
        </w:rPr>
        <w:annotationRef/>
      </w:r>
      <w:r>
        <w:t>Please include</w:t>
      </w:r>
    </w:p>
  </w:comment>
  <w:comment w:id="12" w:author="Sulkowski, Michael L - (sulkowski)" w:date="2018-05-13T19:26:00Z" w:initials="SML-(">
    <w:p w14:paraId="0D5465B5" w14:textId="39F6427F" w:rsidR="00607E8D" w:rsidRDefault="00607E8D">
      <w:pPr>
        <w:pStyle w:val="CommentText"/>
      </w:pPr>
      <w:r>
        <w:rPr>
          <w:rStyle w:val="CommentReference"/>
        </w:rPr>
        <w:annotationRef/>
      </w:r>
      <w:r>
        <w:t xml:space="preserve">Break this up into two or three sentences. </w:t>
      </w:r>
    </w:p>
  </w:comment>
  <w:comment w:id="42" w:author="Sulkowski, Michael L - (sulkowski)" w:date="2018-05-13T22:40:00Z" w:initials="SML-(">
    <w:p w14:paraId="0CC2B952" w14:textId="224C90DF" w:rsidR="00607E8D" w:rsidRDefault="00607E8D">
      <w:pPr>
        <w:pStyle w:val="CommentText"/>
      </w:pPr>
      <w:r>
        <w:rPr>
          <w:rStyle w:val="CommentReference"/>
        </w:rPr>
        <w:annotationRef/>
      </w:r>
      <w:r>
        <w:t xml:space="preserve">Please clarify what is implied by this sentence. </w:t>
      </w:r>
    </w:p>
  </w:comment>
  <w:comment w:id="78" w:author="Sulkowski, Michael L - (sulkowski)" w:date="2018-05-13T23:18:00Z" w:initials="SML-(">
    <w:p w14:paraId="16C0CFB4" w14:textId="1F1F6BF3" w:rsidR="00607E8D" w:rsidRDefault="00607E8D">
      <w:pPr>
        <w:pStyle w:val="CommentText"/>
      </w:pPr>
      <w:r>
        <w:rPr>
          <w:rStyle w:val="CommentReference"/>
        </w:rPr>
        <w:annotationRef/>
      </w:r>
      <w:r>
        <w:t xml:space="preserve">Please re-write this sentence for clarity. </w:t>
      </w:r>
    </w:p>
  </w:comment>
  <w:comment w:id="222" w:author="Sulkowski, Michael L - (sulkowski)" w:date="2018-05-14T19:25:00Z" w:initials="SML-(">
    <w:p w14:paraId="2AC56AE5" w14:textId="2DC2EDE7" w:rsidR="00607E8D" w:rsidRDefault="00607E8D">
      <w:pPr>
        <w:pStyle w:val="CommentText"/>
      </w:pPr>
      <w:r>
        <w:rPr>
          <w:rStyle w:val="CommentReference"/>
        </w:rPr>
        <w:annotationRef/>
      </w:r>
      <w:r>
        <w:t>Re-write for clarity</w:t>
      </w:r>
    </w:p>
  </w:comment>
  <w:comment w:id="270" w:author="Sulkowski, Michael L - (sulkowski)" w:date="2018-05-15T18:26:00Z" w:initials="SML-(">
    <w:p w14:paraId="304AD32E" w14:textId="4EA93BDE" w:rsidR="00607E8D" w:rsidRDefault="00607E8D">
      <w:pPr>
        <w:pStyle w:val="CommentText"/>
      </w:pPr>
      <w:r>
        <w:rPr>
          <w:rStyle w:val="CommentReference"/>
        </w:rPr>
        <w:annotationRef/>
      </w:r>
      <w:r>
        <w:t>Is this a lack of a sleep schedule?</w:t>
      </w:r>
    </w:p>
  </w:comment>
  <w:comment w:id="422" w:author="Sulkowski, Michael L - (sulkowski)" w:date="2018-05-15T21:52:00Z" w:initials="SML-(">
    <w:p w14:paraId="365F8F84" w14:textId="2A71D8B2" w:rsidR="00607E8D" w:rsidRDefault="00607E8D">
      <w:pPr>
        <w:pStyle w:val="CommentText"/>
      </w:pPr>
      <w:r>
        <w:rPr>
          <w:rStyle w:val="CommentReference"/>
        </w:rPr>
        <w:annotationRef/>
      </w:r>
      <w:r>
        <w:t xml:space="preserve">Please re-write for clarity. </w:t>
      </w:r>
    </w:p>
  </w:comment>
  <w:comment w:id="423" w:author="Sulkowski, Michael L - (sulkowski)" w:date="2018-05-15T21:52:00Z" w:initials="SML-(">
    <w:p w14:paraId="6C92E626" w14:textId="3A8035C6" w:rsidR="00607E8D" w:rsidRDefault="00607E8D">
      <w:pPr>
        <w:pStyle w:val="CommentText"/>
      </w:pPr>
      <w:r>
        <w:rPr>
          <w:rStyle w:val="CommentReference"/>
        </w:rPr>
        <w:annotationRef/>
      </w:r>
      <w:r>
        <w:t>This needs reference in the text: “Table 1 presents . . . “</w:t>
      </w:r>
    </w:p>
  </w:comment>
  <w:comment w:id="466" w:author="Sulkowski, Michael L - (sulkowski)" w:date="2018-05-15T22:48:00Z" w:initials="SML-(">
    <w:p w14:paraId="27C95D80" w14:textId="4FC468B4" w:rsidR="00607E8D" w:rsidRDefault="00607E8D">
      <w:pPr>
        <w:pStyle w:val="CommentText"/>
      </w:pPr>
      <w:r>
        <w:rPr>
          <w:rStyle w:val="CommentReference"/>
        </w:rPr>
        <w:annotationRef/>
      </w:r>
      <w:r>
        <w:t xml:space="preserve">Wow. This is weird. I wonder what is happening here! </w:t>
      </w:r>
    </w:p>
  </w:comment>
  <w:comment w:id="497" w:author="Sulkowski, Michael L - (sulkowski)" w:date="2018-05-16T21:40:00Z" w:initials="SML-(">
    <w:p w14:paraId="07477125" w14:textId="0C72A4A0" w:rsidR="00607E8D" w:rsidRDefault="00607E8D">
      <w:pPr>
        <w:pStyle w:val="CommentText"/>
      </w:pPr>
      <w:r>
        <w:rPr>
          <w:rStyle w:val="CommentReference"/>
        </w:rPr>
        <w:annotationRef/>
      </w:r>
      <w:r>
        <w:t xml:space="preserve">Break up this sentence into multiple sentences. </w:t>
      </w:r>
    </w:p>
  </w:comment>
  <w:comment w:id="549" w:author="Sulkowski, Michael L - (sulkowski)" w:date="2018-05-16T22:49:00Z" w:initials="SML-(">
    <w:p w14:paraId="69F46D65" w14:textId="33835886" w:rsidR="00607E8D" w:rsidRDefault="00607E8D">
      <w:pPr>
        <w:pStyle w:val="CommentText"/>
      </w:pPr>
      <w:r>
        <w:rPr>
          <w:rStyle w:val="CommentReference"/>
        </w:rPr>
        <w:annotationRef/>
      </w:r>
      <w:r>
        <w:t>Re-write for clarity</w:t>
      </w:r>
    </w:p>
  </w:comment>
  <w:comment w:id="557" w:author="Sulkowski, Michael L - (sulkowski)" w:date="2018-05-16T22:53:00Z" w:initials="SML-(">
    <w:p w14:paraId="2C7DE2FB" w14:textId="09212C26" w:rsidR="00607E8D" w:rsidRDefault="00607E8D">
      <w:pPr>
        <w:pStyle w:val="CommentText"/>
      </w:pPr>
      <w:r>
        <w:rPr>
          <w:rStyle w:val="CommentReference"/>
        </w:rPr>
        <w:annotationRef/>
      </w:r>
      <w:r>
        <w:t xml:space="preserve">This implies that . . . I think this finding is important, novel, and generally not reflected in the current research corpus. </w:t>
      </w:r>
    </w:p>
  </w:comment>
  <w:comment w:id="628" w:author="Sulkowski, Michael L - (sulkowski)" w:date="2018-05-16T23:34:00Z" w:initials="SML-(">
    <w:p w14:paraId="37F419C3" w14:textId="215B933A" w:rsidR="00607E8D" w:rsidRDefault="00607E8D">
      <w:pPr>
        <w:pStyle w:val="CommentText"/>
      </w:pPr>
      <w:r>
        <w:rPr>
          <w:rStyle w:val="CommentReference"/>
        </w:rPr>
        <w:annotationRef/>
      </w:r>
      <w:r>
        <w:t xml:space="preserve">These sentences ae awkward. Maybe re-write? </w:t>
      </w:r>
    </w:p>
  </w:comment>
  <w:comment w:id="646" w:author="Sulkowski, Michael L - (sulkowski)" w:date="2018-05-17T21:41:00Z" w:initials="SML-(">
    <w:p w14:paraId="27625E7C" w14:textId="4CFD00BB" w:rsidR="00607E8D" w:rsidRDefault="00607E8D">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C5283" w15:done="0"/>
  <w15:commentEx w15:paraId="07CF5ECD" w15:done="0"/>
  <w15:commentEx w15:paraId="0D5465B5" w15:done="0"/>
  <w15:commentEx w15:paraId="0CC2B952" w15:done="0"/>
  <w15:commentEx w15:paraId="16C0CFB4" w15:done="0"/>
  <w15:commentEx w15:paraId="2AC56AE5" w15:done="0"/>
  <w15:commentEx w15:paraId="304AD32E" w15:done="0"/>
  <w15:commentEx w15:paraId="365F8F84" w15:done="0"/>
  <w15:commentEx w15:paraId="6C92E626" w15:done="0"/>
  <w15:commentEx w15:paraId="27C95D80" w15:done="0"/>
  <w15:commentEx w15:paraId="07477125" w15:done="0"/>
  <w15:commentEx w15:paraId="69F46D65" w15:done="0"/>
  <w15:commentEx w15:paraId="2C7DE2FB" w15:done="0"/>
  <w15:commentEx w15:paraId="37F419C3" w15:done="0"/>
  <w15:commentEx w15:paraId="27625E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CE7DB" w14:textId="77777777" w:rsidR="005C0195" w:rsidRDefault="005C0195">
      <w:pPr>
        <w:spacing w:line="240" w:lineRule="auto"/>
      </w:pPr>
      <w:r>
        <w:separator/>
      </w:r>
    </w:p>
  </w:endnote>
  <w:endnote w:type="continuationSeparator" w:id="0">
    <w:p w14:paraId="2E6566F4" w14:textId="77777777" w:rsidR="005C0195" w:rsidRDefault="005C0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Helvetica">
    <w:altName w:val="Sylfaen"/>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0DB4C" w14:textId="77777777" w:rsidR="005C0195" w:rsidRDefault="005C0195">
      <w:pPr>
        <w:spacing w:line="240" w:lineRule="auto"/>
      </w:pPr>
      <w:r>
        <w:separator/>
      </w:r>
    </w:p>
  </w:footnote>
  <w:footnote w:type="continuationSeparator" w:id="0">
    <w:p w14:paraId="2A60426C" w14:textId="77777777" w:rsidR="005C0195" w:rsidRDefault="005C0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607E8D" w:rsidRDefault="00607E8D">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607E8D" w:rsidRDefault="00607E8D">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lkowski, Michael L - (sulkowski)">
    <w15:presenceInfo w15:providerId="None" w15:userId="Sulkowski, Michael L - (sulk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4E25"/>
    <w:rsid w:val="000060B7"/>
    <w:rsid w:val="00007812"/>
    <w:rsid w:val="000108C3"/>
    <w:rsid w:val="000124EC"/>
    <w:rsid w:val="00012575"/>
    <w:rsid w:val="0001365C"/>
    <w:rsid w:val="00017824"/>
    <w:rsid w:val="00023EC7"/>
    <w:rsid w:val="00023EF4"/>
    <w:rsid w:val="00026F17"/>
    <w:rsid w:val="00027C94"/>
    <w:rsid w:val="000362CE"/>
    <w:rsid w:val="00036E33"/>
    <w:rsid w:val="000405D9"/>
    <w:rsid w:val="00041571"/>
    <w:rsid w:val="0004659C"/>
    <w:rsid w:val="000465B1"/>
    <w:rsid w:val="0004750A"/>
    <w:rsid w:val="00050DC7"/>
    <w:rsid w:val="000675B5"/>
    <w:rsid w:val="00071133"/>
    <w:rsid w:val="00076D89"/>
    <w:rsid w:val="00077E96"/>
    <w:rsid w:val="000801EE"/>
    <w:rsid w:val="00081C46"/>
    <w:rsid w:val="0008427E"/>
    <w:rsid w:val="00085D00"/>
    <w:rsid w:val="00091011"/>
    <w:rsid w:val="000914C0"/>
    <w:rsid w:val="0009407B"/>
    <w:rsid w:val="000947B1"/>
    <w:rsid w:val="000958C6"/>
    <w:rsid w:val="000A16C6"/>
    <w:rsid w:val="000A6B0B"/>
    <w:rsid w:val="000B04B3"/>
    <w:rsid w:val="000B13DB"/>
    <w:rsid w:val="000B35AD"/>
    <w:rsid w:val="000C0793"/>
    <w:rsid w:val="000C09DC"/>
    <w:rsid w:val="000C0E4D"/>
    <w:rsid w:val="000C1BC2"/>
    <w:rsid w:val="000C1F46"/>
    <w:rsid w:val="000C2615"/>
    <w:rsid w:val="000D1187"/>
    <w:rsid w:val="000D4D97"/>
    <w:rsid w:val="000E1004"/>
    <w:rsid w:val="000F1C0B"/>
    <w:rsid w:val="000F23C8"/>
    <w:rsid w:val="000F314B"/>
    <w:rsid w:val="000F3BAB"/>
    <w:rsid w:val="000F64AF"/>
    <w:rsid w:val="000F66A1"/>
    <w:rsid w:val="000F7ED0"/>
    <w:rsid w:val="00100CC0"/>
    <w:rsid w:val="00101A8B"/>
    <w:rsid w:val="001069F9"/>
    <w:rsid w:val="00111C6D"/>
    <w:rsid w:val="0011249D"/>
    <w:rsid w:val="00114359"/>
    <w:rsid w:val="00122922"/>
    <w:rsid w:val="00122C76"/>
    <w:rsid w:val="00123543"/>
    <w:rsid w:val="001351B5"/>
    <w:rsid w:val="001412B3"/>
    <w:rsid w:val="00143B14"/>
    <w:rsid w:val="00145856"/>
    <w:rsid w:val="00145F3E"/>
    <w:rsid w:val="00146ECF"/>
    <w:rsid w:val="0015078E"/>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1D02"/>
    <w:rsid w:val="001D5B1C"/>
    <w:rsid w:val="001E626C"/>
    <w:rsid w:val="001F6775"/>
    <w:rsid w:val="001F68F5"/>
    <w:rsid w:val="00201006"/>
    <w:rsid w:val="00201867"/>
    <w:rsid w:val="00204086"/>
    <w:rsid w:val="0020555D"/>
    <w:rsid w:val="00206153"/>
    <w:rsid w:val="00206C64"/>
    <w:rsid w:val="00207A0E"/>
    <w:rsid w:val="00213448"/>
    <w:rsid w:val="00214D04"/>
    <w:rsid w:val="002162FC"/>
    <w:rsid w:val="0022019E"/>
    <w:rsid w:val="00220E3A"/>
    <w:rsid w:val="00221598"/>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4E0F"/>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409C2"/>
    <w:rsid w:val="00340A20"/>
    <w:rsid w:val="00341D56"/>
    <w:rsid w:val="0034482B"/>
    <w:rsid w:val="00345043"/>
    <w:rsid w:val="003471BB"/>
    <w:rsid w:val="0034731D"/>
    <w:rsid w:val="003509B2"/>
    <w:rsid w:val="003520AC"/>
    <w:rsid w:val="0035762C"/>
    <w:rsid w:val="00357A76"/>
    <w:rsid w:val="00357A82"/>
    <w:rsid w:val="00357EDC"/>
    <w:rsid w:val="003623C5"/>
    <w:rsid w:val="00362D32"/>
    <w:rsid w:val="00363962"/>
    <w:rsid w:val="00364D6A"/>
    <w:rsid w:val="00381077"/>
    <w:rsid w:val="003838CA"/>
    <w:rsid w:val="00385687"/>
    <w:rsid w:val="00386C6C"/>
    <w:rsid w:val="00394638"/>
    <w:rsid w:val="00395265"/>
    <w:rsid w:val="003A066E"/>
    <w:rsid w:val="003A18E5"/>
    <w:rsid w:val="003A2725"/>
    <w:rsid w:val="003A3CE7"/>
    <w:rsid w:val="003A5CED"/>
    <w:rsid w:val="003A7F1B"/>
    <w:rsid w:val="003B132E"/>
    <w:rsid w:val="003B1833"/>
    <w:rsid w:val="003C391C"/>
    <w:rsid w:val="003C4D93"/>
    <w:rsid w:val="003C5D89"/>
    <w:rsid w:val="003D0C39"/>
    <w:rsid w:val="003D439A"/>
    <w:rsid w:val="003D6CC2"/>
    <w:rsid w:val="003E7B6F"/>
    <w:rsid w:val="003F174C"/>
    <w:rsid w:val="003F4D1E"/>
    <w:rsid w:val="003F6C8B"/>
    <w:rsid w:val="003F70D6"/>
    <w:rsid w:val="003F758B"/>
    <w:rsid w:val="00401461"/>
    <w:rsid w:val="00401D1B"/>
    <w:rsid w:val="00407DB9"/>
    <w:rsid w:val="0041117E"/>
    <w:rsid w:val="00413963"/>
    <w:rsid w:val="00417AB7"/>
    <w:rsid w:val="00422736"/>
    <w:rsid w:val="004245FF"/>
    <w:rsid w:val="00426DA0"/>
    <w:rsid w:val="00427BC6"/>
    <w:rsid w:val="00433B4B"/>
    <w:rsid w:val="004405CA"/>
    <w:rsid w:val="00442E9B"/>
    <w:rsid w:val="00444C34"/>
    <w:rsid w:val="004543CD"/>
    <w:rsid w:val="00461362"/>
    <w:rsid w:val="00461AFF"/>
    <w:rsid w:val="00471011"/>
    <w:rsid w:val="004745DC"/>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340B"/>
    <w:rsid w:val="004D43AA"/>
    <w:rsid w:val="004E10AA"/>
    <w:rsid w:val="004E1194"/>
    <w:rsid w:val="004E3D2B"/>
    <w:rsid w:val="004E4871"/>
    <w:rsid w:val="004E5D9D"/>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34CC"/>
    <w:rsid w:val="005922C3"/>
    <w:rsid w:val="00592E56"/>
    <w:rsid w:val="0059538D"/>
    <w:rsid w:val="00595D3B"/>
    <w:rsid w:val="00597188"/>
    <w:rsid w:val="005B22DC"/>
    <w:rsid w:val="005B3168"/>
    <w:rsid w:val="005B4776"/>
    <w:rsid w:val="005B5763"/>
    <w:rsid w:val="005B5FBA"/>
    <w:rsid w:val="005C0195"/>
    <w:rsid w:val="005C6E0B"/>
    <w:rsid w:val="005D0E5A"/>
    <w:rsid w:val="005D32AA"/>
    <w:rsid w:val="005D4012"/>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3045"/>
    <w:rsid w:val="00687F4F"/>
    <w:rsid w:val="00690CBB"/>
    <w:rsid w:val="00691382"/>
    <w:rsid w:val="0069138B"/>
    <w:rsid w:val="00697990"/>
    <w:rsid w:val="006A0A9C"/>
    <w:rsid w:val="006A0FBD"/>
    <w:rsid w:val="006A5105"/>
    <w:rsid w:val="006A6A95"/>
    <w:rsid w:val="006A7516"/>
    <w:rsid w:val="006B2B67"/>
    <w:rsid w:val="006B2CDE"/>
    <w:rsid w:val="006B361B"/>
    <w:rsid w:val="006B5F60"/>
    <w:rsid w:val="006C12B0"/>
    <w:rsid w:val="006D629E"/>
    <w:rsid w:val="006D75AF"/>
    <w:rsid w:val="006E2D1B"/>
    <w:rsid w:val="006E524E"/>
    <w:rsid w:val="006F26CA"/>
    <w:rsid w:val="006F43D6"/>
    <w:rsid w:val="007051FE"/>
    <w:rsid w:val="00706635"/>
    <w:rsid w:val="00707991"/>
    <w:rsid w:val="00713F1E"/>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5723"/>
    <w:rsid w:val="00796BE7"/>
    <w:rsid w:val="007A228A"/>
    <w:rsid w:val="007A2751"/>
    <w:rsid w:val="007A5963"/>
    <w:rsid w:val="007A5CAC"/>
    <w:rsid w:val="007A6513"/>
    <w:rsid w:val="007B301B"/>
    <w:rsid w:val="007B4CF2"/>
    <w:rsid w:val="007B798E"/>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D4504"/>
    <w:rsid w:val="008D4D2E"/>
    <w:rsid w:val="008D5282"/>
    <w:rsid w:val="008D548F"/>
    <w:rsid w:val="008D5E4B"/>
    <w:rsid w:val="008E3C0C"/>
    <w:rsid w:val="008E52A6"/>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73BD"/>
    <w:rsid w:val="009A778D"/>
    <w:rsid w:val="009B0EB9"/>
    <w:rsid w:val="009B2849"/>
    <w:rsid w:val="009B70F6"/>
    <w:rsid w:val="009C2A97"/>
    <w:rsid w:val="009D4A71"/>
    <w:rsid w:val="009E1CE5"/>
    <w:rsid w:val="009E321A"/>
    <w:rsid w:val="009E629E"/>
    <w:rsid w:val="009E66E8"/>
    <w:rsid w:val="009F09FD"/>
    <w:rsid w:val="009F1E35"/>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7BF8"/>
    <w:rsid w:val="00A345EE"/>
    <w:rsid w:val="00A4030E"/>
    <w:rsid w:val="00A41C24"/>
    <w:rsid w:val="00A53045"/>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4000"/>
    <w:rsid w:val="00A9481C"/>
    <w:rsid w:val="00AA15D8"/>
    <w:rsid w:val="00AA3234"/>
    <w:rsid w:val="00AA577F"/>
    <w:rsid w:val="00AB3DC0"/>
    <w:rsid w:val="00AB7453"/>
    <w:rsid w:val="00AC125B"/>
    <w:rsid w:val="00AC56BF"/>
    <w:rsid w:val="00AC72BA"/>
    <w:rsid w:val="00AC7824"/>
    <w:rsid w:val="00AE16D0"/>
    <w:rsid w:val="00AE23B8"/>
    <w:rsid w:val="00AE269F"/>
    <w:rsid w:val="00AE6159"/>
    <w:rsid w:val="00AF2162"/>
    <w:rsid w:val="00AF5D2C"/>
    <w:rsid w:val="00B02EE2"/>
    <w:rsid w:val="00B04E71"/>
    <w:rsid w:val="00B067F1"/>
    <w:rsid w:val="00B06BD8"/>
    <w:rsid w:val="00B1332A"/>
    <w:rsid w:val="00B15DC2"/>
    <w:rsid w:val="00B17E45"/>
    <w:rsid w:val="00B2142C"/>
    <w:rsid w:val="00B218D2"/>
    <w:rsid w:val="00B21FBB"/>
    <w:rsid w:val="00B25348"/>
    <w:rsid w:val="00B259AB"/>
    <w:rsid w:val="00B33B43"/>
    <w:rsid w:val="00B45E20"/>
    <w:rsid w:val="00B525C4"/>
    <w:rsid w:val="00B525D5"/>
    <w:rsid w:val="00B52CE5"/>
    <w:rsid w:val="00B53A6B"/>
    <w:rsid w:val="00B53EF6"/>
    <w:rsid w:val="00B57A0C"/>
    <w:rsid w:val="00B60F34"/>
    <w:rsid w:val="00B610ED"/>
    <w:rsid w:val="00B610EF"/>
    <w:rsid w:val="00B63F0A"/>
    <w:rsid w:val="00B72D10"/>
    <w:rsid w:val="00B72FC7"/>
    <w:rsid w:val="00B735BC"/>
    <w:rsid w:val="00B80318"/>
    <w:rsid w:val="00B82210"/>
    <w:rsid w:val="00B83B14"/>
    <w:rsid w:val="00B926E8"/>
    <w:rsid w:val="00B96595"/>
    <w:rsid w:val="00BA45EA"/>
    <w:rsid w:val="00BA6F01"/>
    <w:rsid w:val="00BB109C"/>
    <w:rsid w:val="00BB546D"/>
    <w:rsid w:val="00BB55C8"/>
    <w:rsid w:val="00BB6389"/>
    <w:rsid w:val="00BB63D0"/>
    <w:rsid w:val="00BC00EE"/>
    <w:rsid w:val="00BD310F"/>
    <w:rsid w:val="00BE420E"/>
    <w:rsid w:val="00BE48D4"/>
    <w:rsid w:val="00BE5D2D"/>
    <w:rsid w:val="00BE6855"/>
    <w:rsid w:val="00BF242F"/>
    <w:rsid w:val="00BF5338"/>
    <w:rsid w:val="00BF689E"/>
    <w:rsid w:val="00BF764B"/>
    <w:rsid w:val="00C001C1"/>
    <w:rsid w:val="00C01C9B"/>
    <w:rsid w:val="00C0482C"/>
    <w:rsid w:val="00C065AD"/>
    <w:rsid w:val="00C06EEA"/>
    <w:rsid w:val="00C10A8A"/>
    <w:rsid w:val="00C12307"/>
    <w:rsid w:val="00C14FC5"/>
    <w:rsid w:val="00C229F5"/>
    <w:rsid w:val="00C22E46"/>
    <w:rsid w:val="00C27A80"/>
    <w:rsid w:val="00C30C28"/>
    <w:rsid w:val="00C35231"/>
    <w:rsid w:val="00C42E9F"/>
    <w:rsid w:val="00C449B0"/>
    <w:rsid w:val="00C4747F"/>
    <w:rsid w:val="00C47693"/>
    <w:rsid w:val="00C648AB"/>
    <w:rsid w:val="00C65769"/>
    <w:rsid w:val="00C66EF0"/>
    <w:rsid w:val="00C709F4"/>
    <w:rsid w:val="00C803B7"/>
    <w:rsid w:val="00C82260"/>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6B7F"/>
    <w:rsid w:val="00CF6FB6"/>
    <w:rsid w:val="00D00DD3"/>
    <w:rsid w:val="00D01E7C"/>
    <w:rsid w:val="00D026EE"/>
    <w:rsid w:val="00D038C3"/>
    <w:rsid w:val="00D06641"/>
    <w:rsid w:val="00D06B5F"/>
    <w:rsid w:val="00D11960"/>
    <w:rsid w:val="00D16EF4"/>
    <w:rsid w:val="00D1712D"/>
    <w:rsid w:val="00D2101A"/>
    <w:rsid w:val="00D37EAE"/>
    <w:rsid w:val="00D4045F"/>
    <w:rsid w:val="00D406DB"/>
    <w:rsid w:val="00D459CD"/>
    <w:rsid w:val="00D46589"/>
    <w:rsid w:val="00D4729F"/>
    <w:rsid w:val="00D50DF9"/>
    <w:rsid w:val="00D54E20"/>
    <w:rsid w:val="00D706CF"/>
    <w:rsid w:val="00D72200"/>
    <w:rsid w:val="00D73FB7"/>
    <w:rsid w:val="00D77199"/>
    <w:rsid w:val="00D77D20"/>
    <w:rsid w:val="00D8076A"/>
    <w:rsid w:val="00D80D8B"/>
    <w:rsid w:val="00D824DF"/>
    <w:rsid w:val="00D832E2"/>
    <w:rsid w:val="00D83B45"/>
    <w:rsid w:val="00D851E2"/>
    <w:rsid w:val="00D9249E"/>
    <w:rsid w:val="00D927FA"/>
    <w:rsid w:val="00D96C69"/>
    <w:rsid w:val="00DA23D0"/>
    <w:rsid w:val="00DA46CB"/>
    <w:rsid w:val="00DA6CBD"/>
    <w:rsid w:val="00DB4DA6"/>
    <w:rsid w:val="00DB5ED7"/>
    <w:rsid w:val="00DB7D2C"/>
    <w:rsid w:val="00DC158F"/>
    <w:rsid w:val="00DC30FC"/>
    <w:rsid w:val="00DD1B51"/>
    <w:rsid w:val="00DD35F0"/>
    <w:rsid w:val="00DD57EF"/>
    <w:rsid w:val="00DE0EE2"/>
    <w:rsid w:val="00DE5DCD"/>
    <w:rsid w:val="00DF0F27"/>
    <w:rsid w:val="00DF2F4E"/>
    <w:rsid w:val="00E00F5A"/>
    <w:rsid w:val="00E10541"/>
    <w:rsid w:val="00E1451D"/>
    <w:rsid w:val="00E22CBB"/>
    <w:rsid w:val="00E24D97"/>
    <w:rsid w:val="00E26C1E"/>
    <w:rsid w:val="00E31AA8"/>
    <w:rsid w:val="00E32BC6"/>
    <w:rsid w:val="00E40D85"/>
    <w:rsid w:val="00E4297E"/>
    <w:rsid w:val="00E42EFB"/>
    <w:rsid w:val="00E44C8F"/>
    <w:rsid w:val="00E4534E"/>
    <w:rsid w:val="00E4554E"/>
    <w:rsid w:val="00E5271F"/>
    <w:rsid w:val="00E54ECD"/>
    <w:rsid w:val="00E551B7"/>
    <w:rsid w:val="00E55A13"/>
    <w:rsid w:val="00E579C9"/>
    <w:rsid w:val="00E612D5"/>
    <w:rsid w:val="00E619AC"/>
    <w:rsid w:val="00E64AAF"/>
    <w:rsid w:val="00E679F4"/>
    <w:rsid w:val="00E70623"/>
    <w:rsid w:val="00E7216E"/>
    <w:rsid w:val="00E734CD"/>
    <w:rsid w:val="00E7393D"/>
    <w:rsid w:val="00E761C8"/>
    <w:rsid w:val="00E8066C"/>
    <w:rsid w:val="00E83F47"/>
    <w:rsid w:val="00E860EE"/>
    <w:rsid w:val="00E87957"/>
    <w:rsid w:val="00E90C92"/>
    <w:rsid w:val="00EA209E"/>
    <w:rsid w:val="00EA367F"/>
    <w:rsid w:val="00EA783C"/>
    <w:rsid w:val="00EB1BBF"/>
    <w:rsid w:val="00EB2541"/>
    <w:rsid w:val="00EC3F30"/>
    <w:rsid w:val="00EC67FD"/>
    <w:rsid w:val="00ED5F22"/>
    <w:rsid w:val="00EE2CE8"/>
    <w:rsid w:val="00EE3522"/>
    <w:rsid w:val="00EE558B"/>
    <w:rsid w:val="00EE5C14"/>
    <w:rsid w:val="00EE5DF5"/>
    <w:rsid w:val="00EE617B"/>
    <w:rsid w:val="00EE72E9"/>
    <w:rsid w:val="00EF5105"/>
    <w:rsid w:val="00EF5AEE"/>
    <w:rsid w:val="00F00676"/>
    <w:rsid w:val="00F023E4"/>
    <w:rsid w:val="00F1151F"/>
    <w:rsid w:val="00F1239A"/>
    <w:rsid w:val="00F1649C"/>
    <w:rsid w:val="00F235DB"/>
    <w:rsid w:val="00F24988"/>
    <w:rsid w:val="00F32FC9"/>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54AF"/>
    <w:rsid w:val="00FB014C"/>
    <w:rsid w:val="00FB080D"/>
    <w:rsid w:val="00FB4115"/>
    <w:rsid w:val="00FC28E4"/>
    <w:rsid w:val="00FC2F7E"/>
    <w:rsid w:val="00FC725B"/>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emf"/><Relationship Id="rId26" Type="http://schemas.openxmlformats.org/officeDocument/2006/relationships/hyperlink" Target="https://doi.org/10.1007/BF00844860" TargetMode="External"/><Relationship Id="rId39" Type="http://schemas.openxmlformats.org/officeDocument/2006/relationships/hyperlink" Target="http://psycnet.apa.org/doi/10.1037/a0026871" TargetMode="External"/><Relationship Id="rId21" Type="http://schemas.openxmlformats.org/officeDocument/2006/relationships/hyperlink" Target="http://dx.doi.org/10.1016/j.cpr.2005.04.007" TargetMode="External"/><Relationship Id="rId34" Type="http://schemas.openxmlformats.org/officeDocument/2006/relationships/hyperlink" Target="http://link.galegroup.com/apps/doc/A131318268/AONE?u=azstatelibdev&amp;sid=AONE&amp;xid=731f837d" TargetMode="External"/><Relationship Id="rId42" Type="http://schemas.openxmlformats.org/officeDocument/2006/relationships/hyperlink" Target="https://doi.org/10.1016/S0022-3999(97)00004-4" TargetMode="External"/><Relationship Id="rId47" Type="http://schemas.openxmlformats.org/officeDocument/2006/relationships/hyperlink" Target="http://psycnet.apa.org/doi/10.1037/0022-0663.85.4.571" TargetMode="External"/><Relationship Id="rId50" Type="http://schemas.openxmlformats.org/officeDocument/2006/relationships/hyperlink" Target="https://doi.org/10.1177/1559827609351133" TargetMode="External"/><Relationship Id="rId55"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doi.org/10.1123/jsep.29.2.239" TargetMode="External"/><Relationship Id="rId33" Type="http://schemas.openxmlformats.org/officeDocument/2006/relationships/hyperlink" Target="https://doi.org/10.1093/sleep/11.6.528" TargetMode="External"/><Relationship Id="rId38" Type="http://schemas.openxmlformats.org/officeDocument/2006/relationships/hyperlink" Target="https://doi.org/10.3102/00028312037001153" TargetMode="External"/><Relationship Id="rId46" Type="http://schemas.openxmlformats.org/officeDocument/2006/relationships/hyperlink" Target="https://doi.org/10.15288/jsad.2009.70.355"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ncbi.nlm.nih.gov/pmc/articles/PMC1978335/" TargetMode="External"/><Relationship Id="rId29" Type="http://schemas.openxmlformats.org/officeDocument/2006/relationships/hyperlink" Target="https://doi.org/10.1016/j.brainresrev.2006.01.002" TargetMode="External"/><Relationship Id="rId41" Type="http://schemas.openxmlformats.org/officeDocument/2006/relationships/hyperlink" Target="https://doi.org/10.1123/jpah.4.4.49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16/j.biopsycho.2005.11.002" TargetMode="External"/><Relationship Id="rId32" Type="http://schemas.openxmlformats.org/officeDocument/2006/relationships/hyperlink" Target="https://doi.org/10.2466/pms.1999.88.3c.1095" TargetMode="External"/><Relationship Id="rId37" Type="http://schemas.openxmlformats.org/officeDocument/2006/relationships/hyperlink" Target="http://dx.doi.org/10.1080/0097840X.1980.9936094" TargetMode="External"/><Relationship Id="rId40" Type="http://schemas.openxmlformats.org/officeDocument/2006/relationships/hyperlink" Target="http://psycnet.apa.org/doi/10.1037/0022-3514.89.6.852" TargetMode="External"/><Relationship Id="rId45" Type="http://schemas.openxmlformats.org/officeDocument/2006/relationships/hyperlink" Target="https://doi.org/10.1093/sleep/20.2.160" TargetMode="External"/><Relationship Id="rId53"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i.org/10.2466/pms.1992.75.2.552" TargetMode="External"/><Relationship Id="rId28" Type="http://schemas.openxmlformats.org/officeDocument/2006/relationships/hyperlink" Target="https://doi.org/10.1016/0167-8760(89)90018-4" TargetMode="External"/><Relationship Id="rId36" Type="http://schemas.openxmlformats.org/officeDocument/2006/relationships/hyperlink" Target="https://doi.org/10.1177/1090198107313481" TargetMode="External"/><Relationship Id="rId49" Type="http://schemas.openxmlformats.org/officeDocument/2006/relationships/hyperlink" Target="https://doi.org/10.1093/sleep/30.9.1213" TargetMode="External"/><Relationship Id="rId10" Type="http://schemas.openxmlformats.org/officeDocument/2006/relationships/footnotes" Target="footnotes.xml"/><Relationship Id="rId19" Type="http://schemas.openxmlformats.org/officeDocument/2006/relationships/package" Target="embeddings/Microsoft_Word_Document.docx"/><Relationship Id="rId31" Type="http://schemas.openxmlformats.org/officeDocument/2006/relationships/hyperlink" Target="http://dx.doi.org/10.3200/JOER.98.3.184-192" TargetMode="External"/><Relationship Id="rId44" Type="http://schemas.openxmlformats.org/officeDocument/2006/relationships/hyperlink" Target="https://doi.org/10.1093/sleep/21.8.861" TargetMode="External"/><Relationship Id="rId52" Type="http://schemas.openxmlformats.org/officeDocument/2006/relationships/hyperlink" Target="https://doi.org/10.2224/sbp.2008.36.2.1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neulet.2008.06.024" TargetMode="External"/><Relationship Id="rId27" Type="http://schemas.openxmlformats.org/officeDocument/2006/relationships/hyperlink" Target="https://doi.org/10.1016/j.sleep.2006.12.002" TargetMode="External"/><Relationship Id="rId30" Type="http://schemas.openxmlformats.org/officeDocument/2006/relationships/hyperlink" Target="http://psycnet.apa.org/doi/10.1037/0021-9010.82.2.221" TargetMode="External"/><Relationship Id="rId35" Type="http://schemas.openxmlformats.org/officeDocument/2006/relationships/hyperlink" Target="http://dx.doi.org/10.1016/j.smrv.2014.10.001" TargetMode="External"/><Relationship Id="rId43" Type="http://schemas.openxmlformats.org/officeDocument/2006/relationships/hyperlink" Target="https://doi.org/10.1093/sleep/19.4.318" TargetMode="External"/><Relationship Id="rId48" Type="http://schemas.openxmlformats.org/officeDocument/2006/relationships/hyperlink" Target="http://psycnet.apa.org/doi/10.1521/scpq.19.2.93.33313"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psycnet.apa.org/doi/10.1037/0894-4105.21.6.787"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537617B-18D3-4D59-95B8-8BDE70B78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95</Pages>
  <Words>23635</Words>
  <Characters>134723</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Sulkowski, Michael L - (sulkowski)</cp:lastModifiedBy>
  <cp:revision>3</cp:revision>
  <cp:lastPrinted>2018-04-30T21:09:00Z</cp:lastPrinted>
  <dcterms:created xsi:type="dcterms:W3CDTF">2018-05-18T07:05:00Z</dcterms:created>
  <dcterms:modified xsi:type="dcterms:W3CDTF">2018-05-19T00:26:00Z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