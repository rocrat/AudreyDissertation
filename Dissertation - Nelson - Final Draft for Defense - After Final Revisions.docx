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00CED7" w14:textId="12906E60" w:rsidR="005210E5" w:rsidRDefault="00205425">
      <w:pPr>
        <w:pStyle w:val="Title"/>
      </w:pPr>
      <w:sdt>
        <w:sdtPr>
          <w:alias w:val="Title"/>
          <w:id w:val="1376589562"/>
          <w:dataBinding w:prefixMappings="xmlns:ns0='http://purl.org/dc/elements/1.1/' xmlns:ns1='http://schemas.openxmlformats.org/package/2006/metadata/core-properties' " w:xpath="/ns1:coreProperties[1]/ns0:title[1]" w:storeItemID="{6C3C8BC8-F283-45AE-878A-BAB7291924A1}"/>
          <w:text/>
        </w:sdtPr>
        <w:sdtContent>
          <w:r w:rsidR="00A34168">
            <w:t>EFFECTS OF STRESS, SLEEP HYGIENE, AND EXERCISE ON ACADEMIC ENGAGEMENT IN UNDERGRADUATE STUDENTS</w:t>
          </w:r>
        </w:sdtContent>
      </w:sdt>
    </w:p>
    <w:p w14:paraId="231487DF" w14:textId="77777777" w:rsidR="00565449" w:rsidRDefault="00565449" w:rsidP="00A34168">
      <w:pPr>
        <w:pStyle w:val="Title2"/>
        <w:spacing w:line="360" w:lineRule="auto"/>
      </w:pPr>
    </w:p>
    <w:p w14:paraId="06B84429" w14:textId="0CD0A3E1" w:rsidR="00565449" w:rsidRDefault="00A34168" w:rsidP="00A34168">
      <w:pPr>
        <w:pStyle w:val="Title2"/>
        <w:spacing w:line="360" w:lineRule="auto"/>
      </w:pPr>
      <w:r>
        <w:t>B</w:t>
      </w:r>
      <w:r w:rsidR="00565449">
        <w:t>y</w:t>
      </w:r>
    </w:p>
    <w:p w14:paraId="24386D40" w14:textId="77777777" w:rsidR="00A34168" w:rsidRDefault="00A34168" w:rsidP="00A34168">
      <w:pPr>
        <w:pStyle w:val="Title2"/>
        <w:spacing w:line="360" w:lineRule="auto"/>
      </w:pPr>
    </w:p>
    <w:p w14:paraId="320BEBC4" w14:textId="40E59DF4" w:rsidR="005210E5" w:rsidRDefault="00A34168" w:rsidP="00A34168">
      <w:pPr>
        <w:pStyle w:val="Title2"/>
        <w:spacing w:line="360" w:lineRule="auto"/>
      </w:pPr>
      <w:r>
        <w:t>Audrey Renee</w:t>
      </w:r>
      <w:r w:rsidR="004F35FD">
        <w:t xml:space="preserve"> Nelson</w:t>
      </w:r>
    </w:p>
    <w:p w14:paraId="0E6099FE" w14:textId="01EB55B9" w:rsidR="005210E5" w:rsidRDefault="005210E5" w:rsidP="00A34168">
      <w:pPr>
        <w:pStyle w:val="Title2"/>
        <w:spacing w:line="360" w:lineRule="auto"/>
      </w:pPr>
    </w:p>
    <w:p w14:paraId="24BAF311" w14:textId="05E13F8B" w:rsidR="00300F87" w:rsidRDefault="009E629E" w:rsidP="00A34168">
      <w:pPr>
        <w:pStyle w:val="Title2"/>
        <w:spacing w:line="240" w:lineRule="auto"/>
      </w:pPr>
      <w:r>
        <w:t>__________________________</w:t>
      </w:r>
    </w:p>
    <w:p w14:paraId="7DBAE1CB" w14:textId="0E22C1F4" w:rsidR="00300F87" w:rsidRPr="00A34168" w:rsidRDefault="00300F87" w:rsidP="00A34168">
      <w:pPr>
        <w:autoSpaceDE w:val="0"/>
        <w:autoSpaceDN w:val="0"/>
        <w:adjustRightInd w:val="0"/>
        <w:spacing w:line="240" w:lineRule="auto"/>
        <w:ind w:firstLine="0"/>
        <w:jc w:val="center"/>
        <w:rPr>
          <w:rFonts w:ascii="Times New Roman" w:hAnsi="Times New Roman" w:cs="Times New Roman"/>
          <w:kern w:val="0"/>
          <w:sz w:val="22"/>
          <w:szCs w:val="22"/>
        </w:rPr>
      </w:pPr>
      <w:r w:rsidRPr="00A34168">
        <w:rPr>
          <w:rFonts w:ascii="Times New Roman" w:hAnsi="Times New Roman" w:cs="Times New Roman"/>
          <w:kern w:val="0"/>
          <w:sz w:val="22"/>
          <w:szCs w:val="22"/>
        </w:rPr>
        <w:t xml:space="preserve">Copyright </w:t>
      </w:r>
      <w:r w:rsidRPr="00A34168">
        <w:rPr>
          <w:rFonts w:ascii="Times New Roman" w:hAnsi="Times New Roman" w:cs="Times New Roman" w:hint="eastAsia"/>
          <w:kern w:val="0"/>
          <w:sz w:val="22"/>
          <w:szCs w:val="22"/>
        </w:rPr>
        <w:t>©</w:t>
      </w:r>
      <w:r w:rsidRPr="00A34168">
        <w:rPr>
          <w:rFonts w:ascii="Times New Roman" w:hAnsi="Times New Roman" w:cs="Times New Roman"/>
          <w:kern w:val="0"/>
          <w:sz w:val="22"/>
          <w:szCs w:val="22"/>
        </w:rPr>
        <w:t xml:space="preserve"> Audrey Renee Nelson 2018</w:t>
      </w:r>
    </w:p>
    <w:p w14:paraId="210C7267" w14:textId="77777777" w:rsidR="00A34168" w:rsidRDefault="00A34168" w:rsidP="00A34168">
      <w:pPr>
        <w:autoSpaceDE w:val="0"/>
        <w:autoSpaceDN w:val="0"/>
        <w:adjustRightInd w:val="0"/>
        <w:spacing w:line="240" w:lineRule="auto"/>
        <w:ind w:firstLine="0"/>
        <w:jc w:val="center"/>
        <w:rPr>
          <w:rFonts w:ascii="Times New Roman" w:hAnsi="Times New Roman" w:cs="Times New Roman"/>
          <w:kern w:val="0"/>
        </w:rPr>
      </w:pPr>
    </w:p>
    <w:p w14:paraId="7496EF4B" w14:textId="77777777" w:rsidR="00A34168" w:rsidRDefault="00A34168" w:rsidP="00A34168">
      <w:pPr>
        <w:autoSpaceDE w:val="0"/>
        <w:autoSpaceDN w:val="0"/>
        <w:adjustRightInd w:val="0"/>
        <w:spacing w:line="240" w:lineRule="auto"/>
        <w:ind w:firstLine="0"/>
        <w:jc w:val="center"/>
        <w:rPr>
          <w:rFonts w:ascii="Times New Roman" w:hAnsi="Times New Roman" w:cs="Times New Roman"/>
          <w:kern w:val="0"/>
        </w:rPr>
      </w:pPr>
    </w:p>
    <w:p w14:paraId="05752522" w14:textId="77777777" w:rsidR="00300F87" w:rsidRDefault="00300F87" w:rsidP="00A34168">
      <w:pPr>
        <w:autoSpaceDE w:val="0"/>
        <w:autoSpaceDN w:val="0"/>
        <w:adjustRightInd w:val="0"/>
        <w:spacing w:line="360" w:lineRule="auto"/>
        <w:ind w:firstLine="0"/>
        <w:jc w:val="center"/>
        <w:rPr>
          <w:rFonts w:ascii="Times New Roman" w:hAnsi="Times New Roman" w:cs="Times New Roman"/>
          <w:kern w:val="0"/>
        </w:rPr>
      </w:pPr>
      <w:r>
        <w:rPr>
          <w:rFonts w:ascii="Times New Roman" w:hAnsi="Times New Roman" w:cs="Times New Roman"/>
          <w:kern w:val="0"/>
        </w:rPr>
        <w:t>A Dissertation Submitted to the Faculty of the</w:t>
      </w:r>
    </w:p>
    <w:p w14:paraId="04B35E8F" w14:textId="77777777" w:rsidR="00A34168" w:rsidRDefault="00A34168" w:rsidP="00A34168">
      <w:pPr>
        <w:autoSpaceDE w:val="0"/>
        <w:autoSpaceDN w:val="0"/>
        <w:adjustRightInd w:val="0"/>
        <w:spacing w:line="360" w:lineRule="auto"/>
        <w:ind w:firstLine="0"/>
        <w:jc w:val="center"/>
        <w:rPr>
          <w:rFonts w:ascii="Times New Roman" w:hAnsi="Times New Roman" w:cs="Times New Roman"/>
          <w:kern w:val="0"/>
        </w:rPr>
      </w:pPr>
    </w:p>
    <w:p w14:paraId="7A1E2A8B" w14:textId="77777777" w:rsidR="00300F87" w:rsidRDefault="00300F87" w:rsidP="00A34168">
      <w:pPr>
        <w:autoSpaceDE w:val="0"/>
        <w:autoSpaceDN w:val="0"/>
        <w:adjustRightInd w:val="0"/>
        <w:spacing w:line="360" w:lineRule="auto"/>
        <w:ind w:firstLine="0"/>
        <w:jc w:val="center"/>
        <w:rPr>
          <w:rFonts w:ascii="Times New Roman" w:hAnsi="Times New Roman" w:cs="Times New Roman"/>
          <w:kern w:val="0"/>
        </w:rPr>
      </w:pPr>
      <w:r>
        <w:rPr>
          <w:rFonts w:ascii="Times New Roman" w:hAnsi="Times New Roman" w:cs="Times New Roman"/>
          <w:kern w:val="0"/>
        </w:rPr>
        <w:t>DEPARTMENT OF DISABILITY AND PSYCHOEDUCATIONAL STUDIES</w:t>
      </w:r>
    </w:p>
    <w:p w14:paraId="703F3D9B" w14:textId="77777777" w:rsidR="00A34168" w:rsidRDefault="00A34168" w:rsidP="00A34168">
      <w:pPr>
        <w:autoSpaceDE w:val="0"/>
        <w:autoSpaceDN w:val="0"/>
        <w:adjustRightInd w:val="0"/>
        <w:spacing w:line="360" w:lineRule="auto"/>
        <w:ind w:firstLine="0"/>
        <w:jc w:val="center"/>
        <w:rPr>
          <w:rFonts w:ascii="Times New Roman" w:hAnsi="Times New Roman" w:cs="Times New Roman"/>
          <w:kern w:val="0"/>
        </w:rPr>
      </w:pPr>
    </w:p>
    <w:p w14:paraId="7253023E" w14:textId="77777777" w:rsidR="00300F87" w:rsidRDefault="00300F87" w:rsidP="00A34168">
      <w:pPr>
        <w:autoSpaceDE w:val="0"/>
        <w:autoSpaceDN w:val="0"/>
        <w:adjustRightInd w:val="0"/>
        <w:spacing w:line="360" w:lineRule="auto"/>
        <w:ind w:firstLine="0"/>
        <w:jc w:val="center"/>
        <w:rPr>
          <w:rFonts w:ascii="Times New Roman" w:hAnsi="Times New Roman" w:cs="Times New Roman"/>
          <w:kern w:val="0"/>
        </w:rPr>
      </w:pPr>
      <w:r>
        <w:rPr>
          <w:rFonts w:ascii="Times New Roman" w:hAnsi="Times New Roman" w:cs="Times New Roman"/>
          <w:kern w:val="0"/>
        </w:rPr>
        <w:t>In Partial Fulfillment of the Requirements</w:t>
      </w:r>
    </w:p>
    <w:p w14:paraId="7589E627" w14:textId="77777777" w:rsidR="00300F87" w:rsidRDefault="00300F87" w:rsidP="00211F35">
      <w:pPr>
        <w:autoSpaceDE w:val="0"/>
        <w:autoSpaceDN w:val="0"/>
        <w:adjustRightInd w:val="0"/>
        <w:spacing w:line="360" w:lineRule="auto"/>
        <w:ind w:firstLine="0"/>
        <w:jc w:val="center"/>
        <w:rPr>
          <w:rFonts w:ascii="Times New Roman" w:hAnsi="Times New Roman" w:cs="Times New Roman"/>
          <w:kern w:val="0"/>
        </w:rPr>
      </w:pPr>
      <w:r>
        <w:rPr>
          <w:rFonts w:ascii="Times New Roman" w:hAnsi="Times New Roman" w:cs="Times New Roman"/>
          <w:kern w:val="0"/>
        </w:rPr>
        <w:t>For the Degree of</w:t>
      </w:r>
    </w:p>
    <w:p w14:paraId="768D98EC" w14:textId="77777777" w:rsidR="00211F35" w:rsidRDefault="00211F35" w:rsidP="00211F35">
      <w:pPr>
        <w:autoSpaceDE w:val="0"/>
        <w:autoSpaceDN w:val="0"/>
        <w:adjustRightInd w:val="0"/>
        <w:spacing w:line="360" w:lineRule="auto"/>
        <w:ind w:firstLine="0"/>
        <w:jc w:val="center"/>
        <w:rPr>
          <w:rFonts w:ascii="Times New Roman" w:hAnsi="Times New Roman" w:cs="Times New Roman"/>
          <w:kern w:val="0"/>
        </w:rPr>
      </w:pPr>
    </w:p>
    <w:p w14:paraId="464F5A15" w14:textId="77777777" w:rsidR="00300F87" w:rsidRDefault="00300F87" w:rsidP="00211F35">
      <w:pPr>
        <w:autoSpaceDE w:val="0"/>
        <w:autoSpaceDN w:val="0"/>
        <w:adjustRightInd w:val="0"/>
        <w:spacing w:line="276" w:lineRule="auto"/>
        <w:ind w:firstLine="0"/>
        <w:jc w:val="center"/>
        <w:rPr>
          <w:rFonts w:ascii="Times New Roman" w:hAnsi="Times New Roman" w:cs="Times New Roman"/>
          <w:kern w:val="0"/>
        </w:rPr>
      </w:pPr>
      <w:r>
        <w:rPr>
          <w:rFonts w:ascii="Times New Roman" w:hAnsi="Times New Roman" w:cs="Times New Roman"/>
          <w:kern w:val="0"/>
        </w:rPr>
        <w:t>DOCTOR OF PHILOSOPHY</w:t>
      </w:r>
    </w:p>
    <w:p w14:paraId="6D3FB177" w14:textId="77777777" w:rsidR="00300F87" w:rsidRDefault="00300F87" w:rsidP="00211F35">
      <w:pPr>
        <w:autoSpaceDE w:val="0"/>
        <w:autoSpaceDN w:val="0"/>
        <w:adjustRightInd w:val="0"/>
        <w:spacing w:line="276" w:lineRule="auto"/>
        <w:ind w:firstLine="0"/>
        <w:jc w:val="center"/>
        <w:rPr>
          <w:rFonts w:ascii="Times New Roman" w:hAnsi="Times New Roman" w:cs="Times New Roman"/>
          <w:kern w:val="0"/>
        </w:rPr>
      </w:pPr>
      <w:r>
        <w:rPr>
          <w:rFonts w:ascii="Times New Roman" w:hAnsi="Times New Roman" w:cs="Times New Roman"/>
          <w:kern w:val="0"/>
        </w:rPr>
        <w:t>WITH A MAJOR IN SCHOOL PSYCHOLOGY</w:t>
      </w:r>
    </w:p>
    <w:p w14:paraId="1D2FBBF7" w14:textId="77777777" w:rsidR="00211F35" w:rsidRDefault="00211F35" w:rsidP="00211F35">
      <w:pPr>
        <w:autoSpaceDE w:val="0"/>
        <w:autoSpaceDN w:val="0"/>
        <w:adjustRightInd w:val="0"/>
        <w:spacing w:line="360" w:lineRule="auto"/>
        <w:ind w:firstLine="0"/>
        <w:jc w:val="center"/>
        <w:rPr>
          <w:rFonts w:ascii="Times New Roman" w:hAnsi="Times New Roman" w:cs="Times New Roman"/>
          <w:kern w:val="0"/>
        </w:rPr>
      </w:pPr>
    </w:p>
    <w:p w14:paraId="3F881A44" w14:textId="76FDB36A" w:rsidR="00300F87" w:rsidRDefault="00211F35" w:rsidP="00211F35">
      <w:pPr>
        <w:autoSpaceDE w:val="0"/>
        <w:autoSpaceDN w:val="0"/>
        <w:adjustRightInd w:val="0"/>
        <w:spacing w:line="360" w:lineRule="auto"/>
        <w:ind w:firstLine="0"/>
        <w:jc w:val="center"/>
        <w:rPr>
          <w:rFonts w:ascii="Times New Roman" w:hAnsi="Times New Roman" w:cs="Times New Roman"/>
          <w:kern w:val="0"/>
        </w:rPr>
      </w:pPr>
      <w:r>
        <w:rPr>
          <w:rFonts w:ascii="Times New Roman" w:hAnsi="Times New Roman" w:cs="Times New Roman"/>
          <w:kern w:val="0"/>
        </w:rPr>
        <w:t>In the Graduate College</w:t>
      </w:r>
    </w:p>
    <w:p w14:paraId="4B4ABF02" w14:textId="77777777" w:rsidR="00211F35" w:rsidRDefault="00211F35" w:rsidP="00211F35">
      <w:pPr>
        <w:autoSpaceDE w:val="0"/>
        <w:autoSpaceDN w:val="0"/>
        <w:adjustRightInd w:val="0"/>
        <w:spacing w:line="360" w:lineRule="auto"/>
        <w:ind w:firstLine="0"/>
        <w:jc w:val="center"/>
        <w:rPr>
          <w:rFonts w:ascii="Times New Roman" w:hAnsi="Times New Roman" w:cs="Times New Roman"/>
          <w:kern w:val="0"/>
        </w:rPr>
      </w:pPr>
    </w:p>
    <w:p w14:paraId="63647C3E" w14:textId="2D4F667A" w:rsidR="00300F87" w:rsidRDefault="00300F87" w:rsidP="00211F35">
      <w:pPr>
        <w:autoSpaceDE w:val="0"/>
        <w:autoSpaceDN w:val="0"/>
        <w:adjustRightInd w:val="0"/>
        <w:spacing w:line="360" w:lineRule="auto"/>
        <w:ind w:firstLine="0"/>
        <w:jc w:val="center"/>
        <w:rPr>
          <w:rFonts w:ascii="Times New Roman" w:hAnsi="Times New Roman" w:cs="Times New Roman"/>
          <w:kern w:val="0"/>
        </w:rPr>
      </w:pPr>
      <w:r>
        <w:rPr>
          <w:rFonts w:ascii="Times New Roman" w:hAnsi="Times New Roman" w:cs="Times New Roman"/>
          <w:kern w:val="0"/>
        </w:rPr>
        <w:t>THE UNIVERSITY OF ARIZONA</w:t>
      </w:r>
    </w:p>
    <w:p w14:paraId="5A1B2BE3" w14:textId="77777777" w:rsidR="009E629E" w:rsidRDefault="009E629E" w:rsidP="00300F87">
      <w:pPr>
        <w:autoSpaceDE w:val="0"/>
        <w:autoSpaceDN w:val="0"/>
        <w:adjustRightInd w:val="0"/>
        <w:ind w:firstLine="0"/>
        <w:jc w:val="center"/>
        <w:rPr>
          <w:rFonts w:ascii="Times New Roman" w:hAnsi="Times New Roman" w:cs="Times New Roman"/>
          <w:kern w:val="0"/>
        </w:rPr>
      </w:pPr>
    </w:p>
    <w:p w14:paraId="18933017" w14:textId="7A6AE394" w:rsidR="00D05474" w:rsidRPr="00ED74B8" w:rsidRDefault="00300F87" w:rsidP="00ED74B8">
      <w:pPr>
        <w:pStyle w:val="Title2"/>
      </w:pPr>
      <w:r>
        <w:rPr>
          <w:rFonts w:ascii="Times New Roman" w:hAnsi="Times New Roman" w:cs="Times New Roman"/>
          <w:kern w:val="0"/>
        </w:rPr>
        <w:t>201</w:t>
      </w:r>
      <w:r w:rsidR="00565449">
        <w:rPr>
          <w:rFonts w:ascii="Times New Roman" w:hAnsi="Times New Roman" w:cs="Times New Roman"/>
          <w:kern w:val="0"/>
        </w:rPr>
        <w:t>8</w:t>
      </w:r>
      <w:r w:rsidR="007B7BBA">
        <w:br w:type="page"/>
      </w:r>
    </w:p>
    <w:p w14:paraId="61A8ABEF" w14:textId="77777777" w:rsidR="00D05474" w:rsidRPr="00D05474" w:rsidRDefault="00D05474" w:rsidP="00D05474">
      <w:pPr>
        <w:spacing w:line="240" w:lineRule="auto"/>
        <w:ind w:firstLine="0"/>
        <w:jc w:val="center"/>
        <w:rPr>
          <w:rFonts w:ascii="Times New Roman" w:eastAsia="Times New Roman" w:hAnsi="Times New Roman" w:cs="Times New Roman"/>
          <w:kern w:val="0"/>
          <w:lang w:eastAsia="en-US"/>
        </w:rPr>
      </w:pPr>
    </w:p>
    <w:p w14:paraId="1ED8D7E7" w14:textId="77777777" w:rsidR="00D05474" w:rsidRPr="00D05474" w:rsidRDefault="00D05474" w:rsidP="00D05474">
      <w:pPr>
        <w:spacing w:line="240" w:lineRule="auto"/>
        <w:ind w:firstLine="0"/>
        <w:jc w:val="center"/>
        <w:rPr>
          <w:rFonts w:ascii="Times New Roman" w:eastAsia="Times New Roman" w:hAnsi="Times New Roman" w:cs="Times New Roman"/>
          <w:kern w:val="0"/>
          <w:lang w:eastAsia="en-US"/>
        </w:rPr>
      </w:pPr>
      <w:r w:rsidRPr="00D05474">
        <w:rPr>
          <w:rFonts w:ascii="Times New Roman" w:eastAsia="Times New Roman" w:hAnsi="Times New Roman" w:cs="Times New Roman"/>
          <w:kern w:val="0"/>
          <w:lang w:eastAsia="en-US"/>
        </w:rPr>
        <w:t>THE UNIVERSITY OF ARIZONA</w:t>
      </w:r>
    </w:p>
    <w:p w14:paraId="7FDF77DB" w14:textId="77777777" w:rsidR="00D05474" w:rsidRPr="00D05474" w:rsidRDefault="00D05474" w:rsidP="00D05474">
      <w:pPr>
        <w:spacing w:line="240" w:lineRule="auto"/>
        <w:ind w:firstLine="0"/>
        <w:jc w:val="center"/>
        <w:rPr>
          <w:rFonts w:ascii="Times New Roman" w:eastAsia="Times New Roman" w:hAnsi="Times New Roman" w:cs="Times New Roman"/>
          <w:kern w:val="0"/>
          <w:lang w:eastAsia="en-US"/>
        </w:rPr>
      </w:pPr>
      <w:r w:rsidRPr="00D05474">
        <w:rPr>
          <w:rFonts w:ascii="Times New Roman" w:eastAsia="Times New Roman" w:hAnsi="Times New Roman" w:cs="Times New Roman"/>
          <w:kern w:val="0"/>
          <w:lang w:eastAsia="en-US"/>
        </w:rPr>
        <w:t>GRADUATE COLLEGE</w:t>
      </w:r>
    </w:p>
    <w:p w14:paraId="3B05FC94" w14:textId="77777777" w:rsidR="00D05474" w:rsidRPr="00D05474" w:rsidRDefault="00D05474" w:rsidP="00D05474">
      <w:pPr>
        <w:spacing w:line="240" w:lineRule="auto"/>
        <w:ind w:firstLine="0"/>
        <w:jc w:val="center"/>
        <w:rPr>
          <w:rFonts w:ascii="Times New Roman" w:eastAsia="Times New Roman" w:hAnsi="Times New Roman" w:cs="Times New Roman"/>
          <w:kern w:val="0"/>
          <w:lang w:eastAsia="en-US"/>
        </w:rPr>
      </w:pPr>
    </w:p>
    <w:p w14:paraId="6FB78285" w14:textId="77777777" w:rsidR="00D05474" w:rsidRPr="00D05474" w:rsidRDefault="00D05474" w:rsidP="00D05474">
      <w:pPr>
        <w:spacing w:line="240" w:lineRule="auto"/>
        <w:ind w:firstLine="0"/>
        <w:rPr>
          <w:rFonts w:ascii="Times New Roman" w:eastAsia="Times New Roman" w:hAnsi="Times New Roman" w:cs="Times New Roman"/>
          <w:kern w:val="0"/>
          <w:lang w:eastAsia="en-US"/>
        </w:rPr>
      </w:pPr>
      <w:r w:rsidRPr="00D05474">
        <w:rPr>
          <w:rFonts w:ascii="Times New Roman" w:eastAsia="Times New Roman" w:hAnsi="Times New Roman" w:cs="Times New Roman"/>
          <w:kern w:val="0"/>
          <w:lang w:eastAsia="en-US"/>
        </w:rPr>
        <w:t>As members of the Dissertation Committee, we certify that we have read the dissertation prepared by Audrey Renee Nelson, titled Effects of Stress, Sleep Hygiene, and Exercise on Academic Engagement in Undergraduate Students and recommend that it be accepted as fulfilling the dissertation requirement for the Degree of Doctor of Philosophy.</w:t>
      </w:r>
    </w:p>
    <w:p w14:paraId="6E171077" w14:textId="77777777" w:rsidR="00D05474" w:rsidRPr="00D05474" w:rsidRDefault="00D05474" w:rsidP="00D05474">
      <w:pPr>
        <w:spacing w:line="240" w:lineRule="auto"/>
        <w:ind w:firstLine="0"/>
        <w:rPr>
          <w:rFonts w:ascii="Times New Roman" w:eastAsia="Times New Roman" w:hAnsi="Times New Roman" w:cs="Times New Roman"/>
          <w:kern w:val="0"/>
          <w:lang w:eastAsia="en-US"/>
        </w:rPr>
      </w:pPr>
    </w:p>
    <w:p w14:paraId="05DF91A8" w14:textId="77777777" w:rsidR="00D05474" w:rsidRPr="00D05474" w:rsidRDefault="00D05474" w:rsidP="00D05474">
      <w:pPr>
        <w:spacing w:line="240" w:lineRule="auto"/>
        <w:ind w:firstLine="0"/>
        <w:rPr>
          <w:rFonts w:ascii="Times New Roman" w:eastAsia="Times New Roman" w:hAnsi="Times New Roman" w:cs="Times New Roman"/>
          <w:kern w:val="0"/>
          <w:sz w:val="16"/>
          <w:szCs w:val="16"/>
          <w:lang w:eastAsia="en-US"/>
        </w:rPr>
      </w:pPr>
    </w:p>
    <w:p w14:paraId="6CE38736" w14:textId="243A4113" w:rsidR="00D05474" w:rsidRPr="00D05474" w:rsidRDefault="00D05474" w:rsidP="00D05474">
      <w:pPr>
        <w:tabs>
          <w:tab w:val="left" w:pos="2880"/>
          <w:tab w:val="left" w:pos="5040"/>
        </w:tabs>
        <w:spacing w:line="240" w:lineRule="auto"/>
        <w:ind w:firstLine="0"/>
        <w:rPr>
          <w:rFonts w:ascii="Times New Roman" w:eastAsia="Times New Roman" w:hAnsi="Times New Roman" w:cs="Times New Roman"/>
          <w:kern w:val="0"/>
          <w:sz w:val="16"/>
          <w:szCs w:val="16"/>
          <w:u w:val="single"/>
          <w:lang w:eastAsia="en-US"/>
        </w:rPr>
      </w:pPr>
      <w:r w:rsidRPr="00D05474">
        <w:rPr>
          <w:rFonts w:ascii="Times New Roman" w:eastAsia="Times New Roman" w:hAnsi="Times New Roman" w:cs="Times New Roman"/>
          <w:kern w:val="0"/>
          <w:sz w:val="16"/>
          <w:szCs w:val="16"/>
          <w:lang w:eastAsia="en-US"/>
        </w:rPr>
        <w:t xml:space="preserve">                             _______________________________________________________________________</w:t>
      </w:r>
      <w:r w:rsidRPr="00D05474">
        <w:rPr>
          <w:rFonts w:ascii="Times New Roman" w:eastAsia="Times New Roman" w:hAnsi="Times New Roman" w:cs="Times New Roman"/>
          <w:kern w:val="0"/>
          <w:sz w:val="16"/>
          <w:szCs w:val="16"/>
          <w:lang w:eastAsia="en-US"/>
        </w:rPr>
        <w:tab/>
      </w:r>
      <w:r w:rsidRPr="00D05474">
        <w:rPr>
          <w:rFonts w:ascii="Times New Roman" w:eastAsia="Times New Roman" w:hAnsi="Times New Roman" w:cs="Times New Roman"/>
          <w:kern w:val="0"/>
          <w:lang w:eastAsia="en-US"/>
        </w:rPr>
        <w:t>Date: 07/</w:t>
      </w:r>
      <w:r w:rsidR="00B022C2">
        <w:rPr>
          <w:rFonts w:ascii="Times New Roman" w:eastAsia="Times New Roman" w:hAnsi="Times New Roman" w:cs="Times New Roman"/>
          <w:kern w:val="0"/>
          <w:lang w:eastAsia="en-US"/>
        </w:rPr>
        <w:t>12/2018</w:t>
      </w:r>
    </w:p>
    <w:p w14:paraId="6FC710C2" w14:textId="77777777" w:rsidR="00D05474" w:rsidRPr="00D05474" w:rsidRDefault="00D05474" w:rsidP="00D05474">
      <w:pPr>
        <w:spacing w:line="240" w:lineRule="auto"/>
        <w:ind w:firstLine="0"/>
        <w:rPr>
          <w:rFonts w:ascii="Times New Roman" w:eastAsia="Calibri" w:hAnsi="Times New Roman" w:cs="Times New Roman"/>
          <w:kern w:val="0"/>
          <w:lang w:eastAsia="en-US"/>
        </w:rPr>
      </w:pPr>
      <w:r w:rsidRPr="00D05474">
        <w:rPr>
          <w:rFonts w:ascii="Times New Roman" w:eastAsia="Times New Roman" w:hAnsi="Times New Roman" w:cs="Times New Roman"/>
          <w:kern w:val="0"/>
          <w:lang w:eastAsia="en-US"/>
        </w:rPr>
        <w:t xml:space="preserve">                   </w:t>
      </w:r>
      <w:r w:rsidRPr="00D05474">
        <w:rPr>
          <w:rFonts w:ascii="Times New Roman" w:eastAsia="Calibri" w:hAnsi="Times New Roman" w:cs="Times New Roman"/>
          <w:kern w:val="0"/>
          <w:lang w:eastAsia="en-US"/>
        </w:rPr>
        <w:t xml:space="preserve">Michael </w:t>
      </w:r>
      <w:proofErr w:type="spellStart"/>
      <w:r w:rsidRPr="00D05474">
        <w:rPr>
          <w:rFonts w:ascii="Times New Roman" w:eastAsia="Calibri" w:hAnsi="Times New Roman" w:cs="Times New Roman"/>
          <w:kern w:val="0"/>
          <w:lang w:eastAsia="en-US"/>
        </w:rPr>
        <w:t>Sulkowski</w:t>
      </w:r>
      <w:proofErr w:type="spellEnd"/>
      <w:r w:rsidRPr="00D05474">
        <w:rPr>
          <w:rFonts w:ascii="Times New Roman" w:eastAsia="Calibri" w:hAnsi="Times New Roman" w:cs="Times New Roman"/>
          <w:kern w:val="0"/>
          <w:lang w:eastAsia="en-US"/>
        </w:rPr>
        <w:t>, Ph.D.</w:t>
      </w:r>
      <w:r w:rsidRPr="00D05474">
        <w:rPr>
          <w:rFonts w:ascii="Times New Roman" w:eastAsia="Times New Roman" w:hAnsi="Times New Roman" w:cs="Times New Roman"/>
          <w:b/>
          <w:i/>
          <w:kern w:val="0"/>
          <w:lang w:eastAsia="en-US"/>
        </w:rPr>
        <w:tab/>
      </w:r>
      <w:r w:rsidRPr="00D05474">
        <w:rPr>
          <w:rFonts w:ascii="Times New Roman" w:eastAsia="Times New Roman" w:hAnsi="Times New Roman" w:cs="Times New Roman"/>
          <w:b/>
          <w:i/>
          <w:kern w:val="0"/>
          <w:lang w:eastAsia="en-US"/>
        </w:rPr>
        <w:tab/>
      </w:r>
      <w:r w:rsidRPr="00D05474">
        <w:rPr>
          <w:rFonts w:ascii="Times New Roman" w:eastAsia="Times New Roman" w:hAnsi="Times New Roman" w:cs="Times New Roman"/>
          <w:b/>
          <w:i/>
          <w:kern w:val="0"/>
          <w:lang w:eastAsia="en-US"/>
        </w:rPr>
        <w:tab/>
      </w:r>
    </w:p>
    <w:p w14:paraId="42DAE347" w14:textId="77777777" w:rsidR="00D05474" w:rsidRPr="00D05474" w:rsidRDefault="00D05474" w:rsidP="00D05474">
      <w:pPr>
        <w:spacing w:line="240" w:lineRule="auto"/>
        <w:ind w:firstLine="0"/>
        <w:rPr>
          <w:rFonts w:ascii="Times New Roman" w:eastAsia="Times New Roman" w:hAnsi="Times New Roman" w:cs="Times New Roman"/>
          <w:kern w:val="0"/>
          <w:lang w:eastAsia="en-US"/>
        </w:rPr>
      </w:pPr>
    </w:p>
    <w:p w14:paraId="624DFDEC" w14:textId="69DF3969" w:rsidR="00D05474" w:rsidRPr="00D05474" w:rsidRDefault="00D05474" w:rsidP="00D05474">
      <w:pPr>
        <w:tabs>
          <w:tab w:val="left" w:pos="2880"/>
          <w:tab w:val="left" w:pos="5040"/>
        </w:tabs>
        <w:spacing w:line="240" w:lineRule="auto"/>
        <w:ind w:firstLine="0"/>
        <w:rPr>
          <w:rFonts w:ascii="Times New Roman" w:eastAsia="Times New Roman" w:hAnsi="Times New Roman" w:cs="Times New Roman"/>
          <w:kern w:val="0"/>
          <w:sz w:val="16"/>
          <w:szCs w:val="16"/>
          <w:lang w:eastAsia="en-US"/>
        </w:rPr>
      </w:pPr>
      <w:r w:rsidRPr="00D05474">
        <w:rPr>
          <w:rFonts w:ascii="Times New Roman" w:eastAsia="Times New Roman" w:hAnsi="Times New Roman" w:cs="Times New Roman"/>
          <w:kern w:val="0"/>
          <w:sz w:val="16"/>
          <w:szCs w:val="16"/>
          <w:lang w:eastAsia="en-US"/>
        </w:rPr>
        <w:t xml:space="preserve">                             _______________________________________________________________________</w:t>
      </w:r>
      <w:r w:rsidRPr="00D05474">
        <w:rPr>
          <w:rFonts w:ascii="Times New Roman" w:eastAsia="Times New Roman" w:hAnsi="Times New Roman" w:cs="Times New Roman"/>
          <w:kern w:val="0"/>
          <w:sz w:val="16"/>
          <w:szCs w:val="16"/>
          <w:lang w:eastAsia="en-US"/>
        </w:rPr>
        <w:tab/>
      </w:r>
      <w:r w:rsidRPr="00D05474">
        <w:rPr>
          <w:rFonts w:ascii="Times New Roman" w:eastAsia="Times New Roman" w:hAnsi="Times New Roman" w:cs="Times New Roman"/>
          <w:kern w:val="0"/>
          <w:lang w:eastAsia="en-US"/>
        </w:rPr>
        <w:t>Date: 07/</w:t>
      </w:r>
      <w:r w:rsidR="00B022C2">
        <w:rPr>
          <w:rFonts w:ascii="Times New Roman" w:eastAsia="Times New Roman" w:hAnsi="Times New Roman" w:cs="Times New Roman"/>
          <w:kern w:val="0"/>
          <w:lang w:eastAsia="en-US"/>
        </w:rPr>
        <w:t>12/2018</w:t>
      </w:r>
    </w:p>
    <w:p w14:paraId="65132C7C" w14:textId="58B55558" w:rsidR="00D05474" w:rsidRPr="00EE3247" w:rsidRDefault="00D05474" w:rsidP="00D05474">
      <w:pPr>
        <w:spacing w:line="240" w:lineRule="auto"/>
        <w:ind w:firstLine="0"/>
        <w:rPr>
          <w:rFonts w:ascii="Times New Roman" w:eastAsia="Calibri" w:hAnsi="Times New Roman" w:cs="Times New Roman"/>
          <w:b/>
          <w:kern w:val="0"/>
          <w:lang w:eastAsia="en-US"/>
        </w:rPr>
      </w:pPr>
      <w:r w:rsidRPr="00D05474">
        <w:rPr>
          <w:rFonts w:ascii="Times New Roman" w:eastAsia="Times New Roman" w:hAnsi="Times New Roman" w:cs="Times New Roman"/>
          <w:kern w:val="0"/>
          <w:lang w:eastAsia="en-US"/>
        </w:rPr>
        <w:t xml:space="preserve">                   </w:t>
      </w:r>
      <w:proofErr w:type="spellStart"/>
      <w:r w:rsidRPr="00D05474">
        <w:rPr>
          <w:rFonts w:ascii="Times New Roman" w:eastAsia="Calibri" w:hAnsi="Times New Roman" w:cs="Times New Roman"/>
          <w:kern w:val="0"/>
          <w:lang w:eastAsia="en-US"/>
        </w:rPr>
        <w:t>Jina</w:t>
      </w:r>
      <w:proofErr w:type="spellEnd"/>
      <w:r w:rsidRPr="00D05474">
        <w:rPr>
          <w:rFonts w:ascii="Times New Roman" w:eastAsia="Calibri" w:hAnsi="Times New Roman" w:cs="Times New Roman"/>
          <w:kern w:val="0"/>
          <w:lang w:eastAsia="en-US"/>
        </w:rPr>
        <w:t xml:space="preserve"> Yoon, Ph.D.</w:t>
      </w:r>
      <w:bookmarkStart w:id="0" w:name="_GoBack"/>
      <w:bookmarkEnd w:id="0"/>
    </w:p>
    <w:p w14:paraId="2B9E8483" w14:textId="77777777" w:rsidR="00D05474" w:rsidRPr="00D05474" w:rsidRDefault="00D05474" w:rsidP="00D05474">
      <w:pPr>
        <w:tabs>
          <w:tab w:val="left" w:pos="3240"/>
          <w:tab w:val="left" w:pos="7020"/>
        </w:tabs>
        <w:spacing w:line="240" w:lineRule="auto"/>
        <w:ind w:firstLine="0"/>
        <w:rPr>
          <w:rFonts w:ascii="Times New Roman" w:eastAsia="Times New Roman" w:hAnsi="Times New Roman" w:cs="Times New Roman"/>
          <w:kern w:val="0"/>
          <w:lang w:eastAsia="en-US"/>
        </w:rPr>
      </w:pPr>
      <w:r w:rsidRPr="00D05474">
        <w:rPr>
          <w:rFonts w:ascii="Times New Roman" w:eastAsia="Times New Roman" w:hAnsi="Times New Roman" w:cs="Times New Roman"/>
          <w:kern w:val="0"/>
          <w:lang w:eastAsia="en-US"/>
        </w:rPr>
        <w:t xml:space="preserve">   </w:t>
      </w:r>
    </w:p>
    <w:p w14:paraId="7B4E6BE7" w14:textId="33AA643C" w:rsidR="00D05474" w:rsidRPr="00D05474" w:rsidRDefault="00D05474" w:rsidP="00D05474">
      <w:pPr>
        <w:tabs>
          <w:tab w:val="left" w:pos="2880"/>
          <w:tab w:val="left" w:pos="5040"/>
        </w:tabs>
        <w:spacing w:line="240" w:lineRule="auto"/>
        <w:ind w:firstLine="0"/>
        <w:rPr>
          <w:rFonts w:ascii="Times New Roman" w:eastAsia="Times New Roman" w:hAnsi="Times New Roman" w:cs="Times New Roman"/>
          <w:kern w:val="0"/>
          <w:sz w:val="16"/>
          <w:szCs w:val="16"/>
          <w:lang w:eastAsia="en-US"/>
        </w:rPr>
      </w:pPr>
      <w:r w:rsidRPr="00D05474">
        <w:rPr>
          <w:rFonts w:ascii="Times New Roman" w:eastAsia="Times New Roman" w:hAnsi="Times New Roman" w:cs="Times New Roman"/>
          <w:kern w:val="0"/>
          <w:sz w:val="16"/>
          <w:szCs w:val="16"/>
          <w:lang w:eastAsia="en-US"/>
        </w:rPr>
        <w:t xml:space="preserve">                             _______________________________________________________________________</w:t>
      </w:r>
      <w:r w:rsidRPr="00D05474">
        <w:rPr>
          <w:rFonts w:ascii="Times New Roman" w:eastAsia="Times New Roman" w:hAnsi="Times New Roman" w:cs="Times New Roman"/>
          <w:kern w:val="0"/>
          <w:sz w:val="16"/>
          <w:szCs w:val="16"/>
          <w:lang w:eastAsia="en-US"/>
        </w:rPr>
        <w:tab/>
      </w:r>
      <w:r w:rsidRPr="00D05474">
        <w:rPr>
          <w:rFonts w:ascii="Times New Roman" w:eastAsia="Times New Roman" w:hAnsi="Times New Roman" w:cs="Times New Roman"/>
          <w:kern w:val="0"/>
          <w:lang w:eastAsia="en-US"/>
        </w:rPr>
        <w:t>Date: 07/</w:t>
      </w:r>
      <w:r w:rsidR="00B022C2">
        <w:rPr>
          <w:rFonts w:ascii="Times New Roman" w:eastAsia="Times New Roman" w:hAnsi="Times New Roman" w:cs="Times New Roman"/>
          <w:kern w:val="0"/>
          <w:lang w:eastAsia="en-US"/>
        </w:rPr>
        <w:t>12/2018</w:t>
      </w:r>
    </w:p>
    <w:p w14:paraId="0A8E86B7" w14:textId="77777777" w:rsidR="00D05474" w:rsidRPr="00D05474" w:rsidRDefault="00D05474" w:rsidP="00D05474">
      <w:pPr>
        <w:spacing w:after="160" w:line="259" w:lineRule="auto"/>
        <w:ind w:firstLine="0"/>
        <w:rPr>
          <w:rFonts w:ascii="Times New Roman" w:eastAsia="Calibri" w:hAnsi="Times New Roman" w:cs="Times New Roman"/>
          <w:kern w:val="0"/>
          <w:lang w:eastAsia="en-US"/>
        </w:rPr>
      </w:pPr>
      <w:r w:rsidRPr="00D05474">
        <w:rPr>
          <w:rFonts w:ascii="Times New Roman" w:eastAsia="Times New Roman" w:hAnsi="Times New Roman" w:cs="Times New Roman"/>
          <w:kern w:val="0"/>
          <w:lang w:eastAsia="en-US"/>
        </w:rPr>
        <w:t xml:space="preserve">                   </w:t>
      </w:r>
      <w:r w:rsidRPr="00D05474">
        <w:rPr>
          <w:rFonts w:ascii="Times New Roman" w:eastAsia="Calibri" w:hAnsi="Times New Roman" w:cs="Times New Roman"/>
          <w:kern w:val="0"/>
          <w:lang w:eastAsia="en-US"/>
        </w:rPr>
        <w:t>Michelle Perfect, Ph.D.</w:t>
      </w:r>
      <w:r w:rsidRPr="00D05474">
        <w:rPr>
          <w:rFonts w:ascii="Times New Roman" w:eastAsia="Times New Roman" w:hAnsi="Times New Roman" w:cs="Times New Roman"/>
          <w:b/>
          <w:i/>
          <w:kern w:val="0"/>
          <w:lang w:eastAsia="en-US"/>
        </w:rPr>
        <w:tab/>
      </w:r>
      <w:r w:rsidRPr="00D05474">
        <w:rPr>
          <w:rFonts w:ascii="Times New Roman" w:eastAsia="Times New Roman" w:hAnsi="Times New Roman" w:cs="Times New Roman"/>
          <w:b/>
          <w:i/>
          <w:kern w:val="0"/>
          <w:lang w:eastAsia="en-US"/>
        </w:rPr>
        <w:tab/>
      </w:r>
    </w:p>
    <w:p w14:paraId="18D2CF75" w14:textId="77777777" w:rsidR="00D05474" w:rsidRPr="00D05474" w:rsidRDefault="00D05474" w:rsidP="00D05474">
      <w:pPr>
        <w:tabs>
          <w:tab w:val="left" w:pos="2880"/>
          <w:tab w:val="left" w:pos="5040"/>
        </w:tabs>
        <w:spacing w:line="240" w:lineRule="auto"/>
        <w:ind w:firstLine="0"/>
        <w:rPr>
          <w:rFonts w:ascii="Times New Roman" w:eastAsia="Times New Roman" w:hAnsi="Times New Roman" w:cs="Times New Roman"/>
          <w:kern w:val="0"/>
          <w:lang w:eastAsia="en-US"/>
        </w:rPr>
      </w:pPr>
    </w:p>
    <w:p w14:paraId="6A6D7F16" w14:textId="77777777" w:rsidR="00D05474" w:rsidRPr="00D05474" w:rsidRDefault="00D05474" w:rsidP="00D05474">
      <w:pPr>
        <w:spacing w:line="240" w:lineRule="auto"/>
        <w:ind w:firstLine="0"/>
        <w:rPr>
          <w:rFonts w:ascii="Times New Roman" w:eastAsia="Times New Roman" w:hAnsi="Times New Roman" w:cs="Times New Roman"/>
          <w:kern w:val="0"/>
          <w:lang w:eastAsia="en-US"/>
        </w:rPr>
      </w:pPr>
    </w:p>
    <w:p w14:paraId="05B1690E" w14:textId="77777777" w:rsidR="00D05474" w:rsidRPr="00D05474" w:rsidRDefault="00D05474" w:rsidP="00D05474">
      <w:pPr>
        <w:spacing w:line="240" w:lineRule="auto"/>
        <w:ind w:firstLine="0"/>
        <w:rPr>
          <w:rFonts w:ascii="Times New Roman" w:eastAsia="Times New Roman" w:hAnsi="Times New Roman" w:cs="Times New Roman"/>
          <w:kern w:val="0"/>
          <w:lang w:eastAsia="en-US"/>
        </w:rPr>
      </w:pPr>
    </w:p>
    <w:p w14:paraId="0217ED72" w14:textId="77777777" w:rsidR="00D05474" w:rsidRPr="00D05474" w:rsidRDefault="00D05474" w:rsidP="00D05474">
      <w:pPr>
        <w:spacing w:line="240" w:lineRule="auto"/>
        <w:ind w:firstLine="0"/>
        <w:rPr>
          <w:rFonts w:ascii="Times New Roman" w:eastAsia="Times New Roman" w:hAnsi="Times New Roman" w:cs="Times New Roman"/>
          <w:kern w:val="0"/>
          <w:lang w:eastAsia="en-US"/>
        </w:rPr>
      </w:pPr>
      <w:r w:rsidRPr="00D05474">
        <w:rPr>
          <w:rFonts w:ascii="Times New Roman" w:eastAsia="Times New Roman" w:hAnsi="Times New Roman" w:cs="Times New Roman"/>
          <w:kern w:val="0"/>
          <w:lang w:eastAsia="en-US"/>
        </w:rPr>
        <w:t xml:space="preserve">Final approval and acceptance of this dissertation is contingent upon the candidate’s submission of the final copies of the dissertation to the Graduate College.  </w:t>
      </w:r>
    </w:p>
    <w:p w14:paraId="6AFCDA18" w14:textId="77777777" w:rsidR="00D05474" w:rsidRPr="00D05474" w:rsidRDefault="00D05474" w:rsidP="00D05474">
      <w:pPr>
        <w:spacing w:line="240" w:lineRule="auto"/>
        <w:ind w:firstLine="0"/>
        <w:rPr>
          <w:rFonts w:ascii="Times New Roman" w:eastAsia="Times New Roman" w:hAnsi="Times New Roman" w:cs="Times New Roman"/>
          <w:kern w:val="0"/>
          <w:lang w:eastAsia="en-US"/>
        </w:rPr>
      </w:pPr>
    </w:p>
    <w:p w14:paraId="0147C6F5" w14:textId="77777777" w:rsidR="00D05474" w:rsidRPr="00D05474" w:rsidRDefault="00D05474" w:rsidP="00D05474">
      <w:pPr>
        <w:spacing w:line="240" w:lineRule="auto"/>
        <w:ind w:firstLine="0"/>
        <w:rPr>
          <w:rFonts w:ascii="Times New Roman" w:eastAsia="Times New Roman" w:hAnsi="Times New Roman" w:cs="Times New Roman"/>
          <w:kern w:val="0"/>
          <w:lang w:eastAsia="en-US"/>
        </w:rPr>
      </w:pPr>
      <w:r w:rsidRPr="00D05474">
        <w:rPr>
          <w:rFonts w:ascii="Times New Roman" w:eastAsia="Times New Roman" w:hAnsi="Times New Roman" w:cs="Times New Roman"/>
          <w:kern w:val="0"/>
          <w:lang w:eastAsia="en-US"/>
        </w:rPr>
        <w:t>I hereby certify that I have read this dissertation prepared under my direction and recommend that it be accepted as fulfilling the dissertation requirement.</w:t>
      </w:r>
    </w:p>
    <w:p w14:paraId="39A84F57" w14:textId="77777777" w:rsidR="00D05474" w:rsidRPr="00D05474" w:rsidRDefault="00D05474" w:rsidP="00D05474">
      <w:pPr>
        <w:spacing w:line="240" w:lineRule="auto"/>
        <w:ind w:firstLine="0"/>
        <w:rPr>
          <w:rFonts w:ascii="Times New Roman" w:eastAsia="Times New Roman" w:hAnsi="Times New Roman" w:cs="Times New Roman"/>
          <w:kern w:val="0"/>
          <w:lang w:eastAsia="en-US"/>
        </w:rPr>
      </w:pPr>
    </w:p>
    <w:p w14:paraId="08F88823" w14:textId="77777777" w:rsidR="00D05474" w:rsidRPr="00D05474" w:rsidRDefault="00D05474" w:rsidP="00D05474">
      <w:pPr>
        <w:spacing w:line="240" w:lineRule="auto"/>
        <w:ind w:firstLine="0"/>
        <w:rPr>
          <w:rFonts w:ascii="Times New Roman" w:eastAsia="Times New Roman" w:hAnsi="Times New Roman" w:cs="Times New Roman"/>
          <w:kern w:val="0"/>
          <w:lang w:eastAsia="en-US"/>
        </w:rPr>
      </w:pPr>
    </w:p>
    <w:p w14:paraId="418B6940" w14:textId="2AD42BA3" w:rsidR="00D05474" w:rsidRPr="00D05474" w:rsidRDefault="00D05474" w:rsidP="00D05474">
      <w:pPr>
        <w:spacing w:line="240" w:lineRule="auto"/>
        <w:ind w:firstLine="0"/>
        <w:rPr>
          <w:rFonts w:ascii="Times New Roman" w:eastAsia="Times New Roman" w:hAnsi="Times New Roman" w:cs="Times New Roman"/>
          <w:kern w:val="0"/>
          <w:lang w:eastAsia="en-US"/>
        </w:rPr>
      </w:pPr>
      <w:r w:rsidRPr="00D05474">
        <w:rPr>
          <w:rFonts w:ascii="Times New Roman" w:eastAsia="Times New Roman" w:hAnsi="Times New Roman" w:cs="Times New Roman"/>
          <w:kern w:val="0"/>
          <w:lang w:eastAsia="en-US"/>
        </w:rPr>
        <w:t xml:space="preserve">                 ________________________________________________       Date: 07/</w:t>
      </w:r>
      <w:r w:rsidR="00B022C2">
        <w:rPr>
          <w:rFonts w:ascii="Times New Roman" w:eastAsia="Times New Roman" w:hAnsi="Times New Roman" w:cs="Times New Roman"/>
          <w:kern w:val="0"/>
          <w:lang w:eastAsia="en-US"/>
        </w:rPr>
        <w:t>12/2018</w:t>
      </w:r>
    </w:p>
    <w:p w14:paraId="1C51A17B" w14:textId="77777777" w:rsidR="00D05474" w:rsidRPr="00D05474" w:rsidRDefault="00D05474" w:rsidP="00D05474">
      <w:pPr>
        <w:spacing w:line="276" w:lineRule="auto"/>
        <w:ind w:firstLine="0"/>
        <w:rPr>
          <w:rFonts w:ascii="Times New Roman" w:eastAsia="Calibri" w:hAnsi="Times New Roman" w:cs="Times New Roman"/>
          <w:kern w:val="0"/>
          <w:lang w:eastAsia="en-US"/>
        </w:rPr>
      </w:pPr>
      <w:r w:rsidRPr="00D05474">
        <w:rPr>
          <w:rFonts w:ascii="Times New Roman" w:eastAsia="Times New Roman" w:hAnsi="Times New Roman" w:cs="Times New Roman"/>
          <w:kern w:val="0"/>
          <w:lang w:eastAsia="en-US"/>
        </w:rPr>
        <w:t xml:space="preserve">                 Dissertation Director: </w:t>
      </w:r>
      <w:r w:rsidRPr="00D05474">
        <w:rPr>
          <w:rFonts w:ascii="Times New Roman" w:eastAsia="Calibri" w:hAnsi="Times New Roman" w:cs="Times New Roman"/>
          <w:kern w:val="0"/>
          <w:lang w:eastAsia="en-US"/>
        </w:rPr>
        <w:t xml:space="preserve">Michael </w:t>
      </w:r>
      <w:proofErr w:type="spellStart"/>
      <w:r w:rsidRPr="00D05474">
        <w:rPr>
          <w:rFonts w:ascii="Times New Roman" w:eastAsia="Calibri" w:hAnsi="Times New Roman" w:cs="Times New Roman"/>
          <w:kern w:val="0"/>
          <w:lang w:eastAsia="en-US"/>
        </w:rPr>
        <w:t>Sulkowski</w:t>
      </w:r>
      <w:proofErr w:type="spellEnd"/>
      <w:r w:rsidRPr="00D05474">
        <w:rPr>
          <w:rFonts w:ascii="Times New Roman" w:eastAsia="Calibri" w:hAnsi="Times New Roman" w:cs="Times New Roman"/>
          <w:kern w:val="0"/>
          <w:lang w:eastAsia="en-US"/>
        </w:rPr>
        <w:t>, Ph.D.</w:t>
      </w:r>
    </w:p>
    <w:p w14:paraId="02ACAE60" w14:textId="77777777" w:rsidR="00D05474" w:rsidRPr="00D05474" w:rsidRDefault="00D05474" w:rsidP="00D05474">
      <w:pPr>
        <w:spacing w:line="240" w:lineRule="auto"/>
        <w:ind w:firstLine="0"/>
        <w:rPr>
          <w:rFonts w:ascii="Times New Roman" w:eastAsia="Times New Roman" w:hAnsi="Times New Roman" w:cs="Times New Roman"/>
          <w:kern w:val="0"/>
          <w:lang w:eastAsia="en-US"/>
        </w:rPr>
      </w:pPr>
      <w:r w:rsidRPr="00D05474">
        <w:rPr>
          <w:rFonts w:ascii="Times New Roman" w:eastAsia="Times New Roman" w:hAnsi="Times New Roman" w:cs="Times New Roman"/>
          <w:kern w:val="0"/>
          <w:sz w:val="20"/>
          <w:szCs w:val="20"/>
          <w:lang w:eastAsia="en-US"/>
        </w:rPr>
        <w:tab/>
      </w:r>
      <w:r w:rsidRPr="00D05474">
        <w:rPr>
          <w:rFonts w:ascii="Times New Roman" w:eastAsia="Times New Roman" w:hAnsi="Times New Roman" w:cs="Times New Roman"/>
          <w:kern w:val="0"/>
          <w:sz w:val="20"/>
          <w:szCs w:val="20"/>
          <w:lang w:eastAsia="en-US"/>
        </w:rPr>
        <w:tab/>
      </w:r>
      <w:r w:rsidRPr="00D05474">
        <w:rPr>
          <w:rFonts w:ascii="Times New Roman" w:eastAsia="Times New Roman" w:hAnsi="Times New Roman" w:cs="Times New Roman"/>
          <w:kern w:val="0"/>
          <w:lang w:eastAsia="en-US"/>
        </w:rPr>
        <w:t xml:space="preserve"> </w:t>
      </w:r>
    </w:p>
    <w:p w14:paraId="35AA3F50" w14:textId="77777777" w:rsidR="00D05474" w:rsidRPr="00D05474" w:rsidRDefault="00D05474" w:rsidP="00D05474">
      <w:pPr>
        <w:spacing w:line="240" w:lineRule="auto"/>
        <w:ind w:left="720" w:firstLine="0"/>
        <w:rPr>
          <w:rFonts w:ascii="Times New Roman" w:eastAsia="Times New Roman" w:hAnsi="Times New Roman" w:cs="Times New Roman"/>
          <w:kern w:val="0"/>
          <w:lang w:eastAsia="en-US"/>
        </w:rPr>
      </w:pPr>
    </w:p>
    <w:p w14:paraId="50BA9977" w14:textId="77777777" w:rsidR="00751D22" w:rsidRDefault="00751D22">
      <w:pPr>
        <w:spacing w:line="240" w:lineRule="auto"/>
        <w:ind w:firstLine="0"/>
      </w:pPr>
    </w:p>
    <w:p w14:paraId="4DF9EB7B" w14:textId="77777777" w:rsidR="00751D22" w:rsidRDefault="00751D22">
      <w:pPr>
        <w:spacing w:line="240" w:lineRule="auto"/>
        <w:ind w:firstLine="0"/>
      </w:pPr>
      <w:r>
        <w:br w:type="page"/>
      </w:r>
    </w:p>
    <w:p w14:paraId="1F8FC56A" w14:textId="77777777" w:rsidR="00751D22" w:rsidRPr="00751D22" w:rsidRDefault="00751D22" w:rsidP="00751D22">
      <w:pPr>
        <w:spacing w:line="240" w:lineRule="auto"/>
        <w:ind w:firstLine="0"/>
        <w:jc w:val="center"/>
        <w:rPr>
          <w:rFonts w:ascii="Times New Roman" w:eastAsia="Times New Roman" w:hAnsi="Times New Roman" w:cs="Times New Roman"/>
          <w:b/>
          <w:kern w:val="0"/>
          <w:lang w:eastAsia="en-US"/>
        </w:rPr>
      </w:pPr>
      <w:r w:rsidRPr="00751D22">
        <w:rPr>
          <w:rFonts w:ascii="Times New Roman" w:eastAsia="Times New Roman" w:hAnsi="Times New Roman" w:cs="Times New Roman"/>
          <w:kern w:val="0"/>
          <w:lang w:eastAsia="en-US"/>
        </w:rPr>
        <w:lastRenderedPageBreak/>
        <w:t>STATEMENT BY AUTHOR</w:t>
      </w:r>
    </w:p>
    <w:p w14:paraId="6995409B" w14:textId="77777777" w:rsidR="00751D22" w:rsidRPr="00751D22" w:rsidRDefault="00751D22" w:rsidP="0075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Times New Roman" w:eastAsia="Times New Roman" w:hAnsi="Times New Roman" w:cs="Times New Roman"/>
          <w:kern w:val="0"/>
          <w:lang w:eastAsia="en-US"/>
        </w:rPr>
      </w:pPr>
    </w:p>
    <w:p w14:paraId="1DDC76FE" w14:textId="77777777" w:rsidR="00751D22" w:rsidRPr="00751D22" w:rsidRDefault="00751D22" w:rsidP="00751D22">
      <w:pPr>
        <w:spacing w:line="240" w:lineRule="auto"/>
        <w:rPr>
          <w:rFonts w:ascii="Times New Roman" w:eastAsia="Times New Roman" w:hAnsi="Times New Roman" w:cs="Times New Roman"/>
          <w:kern w:val="0"/>
          <w:lang w:eastAsia="en-US"/>
        </w:rPr>
      </w:pPr>
      <w:r w:rsidRPr="00751D22">
        <w:rPr>
          <w:rFonts w:ascii="Times New Roman" w:eastAsia="Times New Roman" w:hAnsi="Times New Roman" w:cs="Times New Roman"/>
          <w:kern w:val="0"/>
          <w:lang w:eastAsia="en-US"/>
        </w:rPr>
        <w:t>This dissertation has been submitted in partial fulfillment of the requirements for an advanced degree at the University of Arizona and is deposited in the University Library to be made available to borrowers under rules of the Library.</w:t>
      </w:r>
    </w:p>
    <w:p w14:paraId="2DCDAB57" w14:textId="77777777" w:rsidR="00751D22" w:rsidRPr="00751D22" w:rsidRDefault="00751D22" w:rsidP="00751D22">
      <w:pPr>
        <w:spacing w:line="240" w:lineRule="auto"/>
        <w:ind w:firstLine="0"/>
        <w:rPr>
          <w:rFonts w:ascii="Times New Roman" w:eastAsia="Times New Roman" w:hAnsi="Times New Roman" w:cs="Times New Roman"/>
          <w:kern w:val="0"/>
          <w:lang w:eastAsia="en-US"/>
        </w:rPr>
      </w:pPr>
    </w:p>
    <w:p w14:paraId="463303DE" w14:textId="77777777" w:rsidR="00751D22" w:rsidRPr="00751D22" w:rsidRDefault="00751D22" w:rsidP="00751D22">
      <w:pPr>
        <w:spacing w:line="240" w:lineRule="auto"/>
        <w:rPr>
          <w:rFonts w:ascii="Times New Roman" w:eastAsia="Times New Roman" w:hAnsi="Times New Roman" w:cs="Times New Roman"/>
          <w:kern w:val="0"/>
          <w:lang w:eastAsia="en-US"/>
        </w:rPr>
      </w:pPr>
      <w:r w:rsidRPr="00751D22">
        <w:rPr>
          <w:rFonts w:ascii="Times New Roman" w:eastAsia="Times New Roman" w:hAnsi="Times New Roman" w:cs="Times New Roman"/>
          <w:kern w:val="0"/>
          <w:lang w:eastAsia="en-US"/>
        </w:rPr>
        <w:t xml:space="preserve">Brief quotations from this dissertation are allowable without special permission, provided that an accurate acknowledgement of the source is made.  Requests for permission for extended quotation from or reproduction of this manuscript in whole or in part may be granted by the copyright holder. </w:t>
      </w:r>
    </w:p>
    <w:p w14:paraId="2E283EA1" w14:textId="77777777" w:rsidR="00751D22" w:rsidRPr="00751D22" w:rsidRDefault="00751D22" w:rsidP="00751D22">
      <w:pPr>
        <w:spacing w:line="240" w:lineRule="auto"/>
        <w:ind w:firstLine="0"/>
        <w:rPr>
          <w:rFonts w:ascii="Times New Roman" w:eastAsia="Times New Roman" w:hAnsi="Times New Roman" w:cs="Times New Roman"/>
          <w:kern w:val="0"/>
          <w:lang w:eastAsia="en-US"/>
        </w:rPr>
      </w:pPr>
    </w:p>
    <w:p w14:paraId="58F77E4E" w14:textId="77777777" w:rsidR="00751D22" w:rsidRPr="00751D22" w:rsidRDefault="00751D22" w:rsidP="00751D22">
      <w:pPr>
        <w:spacing w:line="240" w:lineRule="auto"/>
        <w:ind w:firstLine="0"/>
        <w:rPr>
          <w:rFonts w:ascii="Times New Roman" w:eastAsia="Times New Roman" w:hAnsi="Times New Roman" w:cs="Times New Roman"/>
          <w:kern w:val="0"/>
          <w:lang w:eastAsia="en-US"/>
        </w:rPr>
      </w:pPr>
    </w:p>
    <w:p w14:paraId="29B54BAE" w14:textId="77777777" w:rsidR="00751D22" w:rsidRPr="00751D22" w:rsidRDefault="00751D22" w:rsidP="00751D22">
      <w:pPr>
        <w:spacing w:line="240" w:lineRule="auto"/>
        <w:ind w:firstLine="0"/>
        <w:rPr>
          <w:rFonts w:ascii="Times New Roman" w:eastAsia="Times New Roman" w:hAnsi="Times New Roman" w:cs="Times New Roman"/>
          <w:kern w:val="0"/>
          <w:lang w:eastAsia="en-US"/>
        </w:rPr>
      </w:pPr>
    </w:p>
    <w:p w14:paraId="2B2527C8" w14:textId="77777777" w:rsidR="00751D22" w:rsidRPr="00751D22" w:rsidRDefault="00751D22" w:rsidP="00751D22">
      <w:pPr>
        <w:spacing w:line="240" w:lineRule="auto"/>
        <w:ind w:firstLine="0"/>
        <w:rPr>
          <w:rFonts w:ascii="Times New Roman" w:eastAsia="Times New Roman" w:hAnsi="Times New Roman" w:cs="Times New Roman"/>
          <w:kern w:val="0"/>
          <w:lang w:eastAsia="en-US"/>
        </w:rPr>
      </w:pPr>
    </w:p>
    <w:p w14:paraId="4B73E7C4" w14:textId="77777777" w:rsidR="00751D22" w:rsidRPr="00751D22" w:rsidRDefault="00751D22" w:rsidP="00751D22">
      <w:pPr>
        <w:spacing w:line="240" w:lineRule="auto"/>
        <w:ind w:firstLine="0"/>
        <w:jc w:val="center"/>
        <w:rPr>
          <w:rFonts w:ascii="Times New Roman" w:eastAsia="Times New Roman" w:hAnsi="Times New Roman" w:cs="Times New Roman"/>
          <w:kern w:val="0"/>
          <w:lang w:eastAsia="en-US"/>
        </w:rPr>
      </w:pPr>
      <w:r w:rsidRPr="00751D22">
        <w:rPr>
          <w:rFonts w:ascii="Times New Roman" w:eastAsia="Times New Roman" w:hAnsi="Times New Roman" w:cs="Times New Roman"/>
          <w:kern w:val="0"/>
          <w:lang w:eastAsia="en-US"/>
        </w:rPr>
        <w:t>SIGNED: Audrey Renee Nelson</w:t>
      </w:r>
    </w:p>
    <w:p w14:paraId="388F2850" w14:textId="77777777" w:rsidR="00751D22" w:rsidRPr="00751D22" w:rsidRDefault="00751D22" w:rsidP="0075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Trebuchet MS" w:eastAsia="Times New Roman" w:hAnsi="Trebuchet MS" w:cs="Courier New"/>
          <w:kern w:val="0"/>
          <w:sz w:val="20"/>
          <w:szCs w:val="20"/>
          <w:lang w:eastAsia="en-US"/>
        </w:rPr>
      </w:pPr>
    </w:p>
    <w:p w14:paraId="670A644B" w14:textId="77777777" w:rsidR="00751D22" w:rsidRPr="00751D22" w:rsidRDefault="00751D22" w:rsidP="00751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Trebuchet MS" w:eastAsia="Times New Roman" w:hAnsi="Trebuchet MS" w:cs="Courier New"/>
          <w:kern w:val="0"/>
          <w:sz w:val="20"/>
          <w:szCs w:val="20"/>
          <w:lang w:eastAsia="en-US"/>
        </w:rPr>
      </w:pPr>
    </w:p>
    <w:p w14:paraId="6008BDEC" w14:textId="219E38E8" w:rsidR="007B7BBA" w:rsidRDefault="00D05474" w:rsidP="00751D22">
      <w:pPr>
        <w:spacing w:line="240" w:lineRule="auto"/>
        <w:ind w:firstLine="0"/>
      </w:pPr>
      <w:r>
        <w:br w:type="page"/>
      </w:r>
    </w:p>
    <w:p w14:paraId="13A2A3C5" w14:textId="77777777" w:rsidR="007B7BBA" w:rsidRDefault="007B7BBA" w:rsidP="004374BA">
      <w:pPr>
        <w:spacing w:line="240" w:lineRule="auto"/>
        <w:jc w:val="center"/>
      </w:pPr>
      <w:r>
        <w:lastRenderedPageBreak/>
        <w:t>ACKNOWLEDGEMENTS</w:t>
      </w:r>
    </w:p>
    <w:p w14:paraId="2554F68C" w14:textId="77777777" w:rsidR="004374BA" w:rsidRDefault="004374BA" w:rsidP="004374BA">
      <w:pPr>
        <w:spacing w:line="240" w:lineRule="auto"/>
        <w:ind w:firstLine="0"/>
      </w:pPr>
    </w:p>
    <w:p w14:paraId="4089C753" w14:textId="77777777" w:rsidR="00B533A0" w:rsidRDefault="00B533A0" w:rsidP="004374BA">
      <w:pPr>
        <w:spacing w:line="240" w:lineRule="auto"/>
        <w:ind w:firstLine="0"/>
      </w:pPr>
    </w:p>
    <w:p w14:paraId="3E4BD247" w14:textId="02E12B9A" w:rsidR="000F619C" w:rsidRDefault="000F619C" w:rsidP="004374BA">
      <w:pPr>
        <w:spacing w:line="240" w:lineRule="auto"/>
        <w:ind w:firstLine="0"/>
      </w:pPr>
      <w:r>
        <w:t xml:space="preserve">Dr. Michael </w:t>
      </w:r>
      <w:proofErr w:type="spellStart"/>
      <w:r>
        <w:t>Sulkowski</w:t>
      </w:r>
      <w:proofErr w:type="spellEnd"/>
      <w:r>
        <w:t>:</w:t>
      </w:r>
    </w:p>
    <w:p w14:paraId="40EB8AE0" w14:textId="20572EDA" w:rsidR="00686FC6" w:rsidRDefault="00B533A0" w:rsidP="004374BA">
      <w:pPr>
        <w:spacing w:line="240" w:lineRule="auto"/>
        <w:ind w:firstLine="0"/>
      </w:pPr>
      <w:r>
        <w:t>Thanks are</w:t>
      </w:r>
      <w:r w:rsidR="000F619C">
        <w:t xml:space="preserve"> due to my advisor</w:t>
      </w:r>
      <w:r w:rsidR="00FA7B23">
        <w:t xml:space="preserve"> </w:t>
      </w:r>
      <w:r>
        <w:t>for providing</w:t>
      </w:r>
      <w:r w:rsidR="00686FC6">
        <w:t xml:space="preserve"> guidance</w:t>
      </w:r>
      <w:r>
        <w:t xml:space="preserve"> and insight</w:t>
      </w:r>
      <w:r w:rsidR="004374BA">
        <w:t xml:space="preserve"> throughout this process,</w:t>
      </w:r>
      <w:r>
        <w:t xml:space="preserve"> and for </w:t>
      </w:r>
      <w:r w:rsidR="004374BA">
        <w:t>suggesting</w:t>
      </w:r>
      <w:r w:rsidR="00AB373F">
        <w:t>/offering</w:t>
      </w:r>
      <w:r w:rsidR="004374BA">
        <w:t xml:space="preserve"> the use of the</w:t>
      </w:r>
      <w:r w:rsidR="00AB373F">
        <w:t xml:space="preserve"> data</w:t>
      </w:r>
      <w:r w:rsidR="004374BA">
        <w:t xml:space="preserve">set </w:t>
      </w:r>
      <w:r w:rsidR="00AB373F">
        <w:t>he collected with his colleagues at</w:t>
      </w:r>
      <w:r w:rsidR="004374BA">
        <w:t xml:space="preserve"> the University of Florida</w:t>
      </w:r>
      <w:r>
        <w:t xml:space="preserve">. </w:t>
      </w:r>
      <w:r w:rsidR="00686FC6">
        <w:t xml:space="preserve"> </w:t>
      </w:r>
    </w:p>
    <w:p w14:paraId="7FCEE3EE" w14:textId="77777777" w:rsidR="00B533A0" w:rsidRDefault="00B533A0" w:rsidP="004374BA">
      <w:pPr>
        <w:spacing w:line="240" w:lineRule="auto"/>
        <w:ind w:firstLine="0"/>
      </w:pPr>
    </w:p>
    <w:p w14:paraId="4BAD2E39" w14:textId="5BAD023B" w:rsidR="00AB373F" w:rsidRDefault="00AB373F" w:rsidP="004374BA">
      <w:pPr>
        <w:spacing w:line="240" w:lineRule="auto"/>
        <w:ind w:firstLine="0"/>
      </w:pPr>
      <w:r>
        <w:t>Dr</w:t>
      </w:r>
      <w:r w:rsidR="00722FE7">
        <w:t>s</w:t>
      </w:r>
      <w:r>
        <w:t xml:space="preserve">. </w:t>
      </w:r>
      <w:proofErr w:type="spellStart"/>
      <w:r>
        <w:t>Jina</w:t>
      </w:r>
      <w:proofErr w:type="spellEnd"/>
      <w:r>
        <w:t xml:space="preserve"> Yoon</w:t>
      </w:r>
      <w:r w:rsidR="00722FE7">
        <w:t xml:space="preserve"> &amp; Michelle Perfect</w:t>
      </w:r>
      <w:r>
        <w:t>:</w:t>
      </w:r>
    </w:p>
    <w:p w14:paraId="25A3152F" w14:textId="05B849E1" w:rsidR="00B533A0" w:rsidRDefault="00AB373F" w:rsidP="004374BA">
      <w:pPr>
        <w:spacing w:line="240" w:lineRule="auto"/>
        <w:ind w:firstLine="0"/>
      </w:pPr>
      <w:r>
        <w:t>Thank you for not only being a part of my committee</w:t>
      </w:r>
      <w:r w:rsidR="00722FE7">
        <w:t>,</w:t>
      </w:r>
      <w:r>
        <w:t xml:space="preserve"> but for providing </w:t>
      </w:r>
      <w:r w:rsidR="00722FE7">
        <w:t>support over the years as I have moved towards completion of my Ph.D.</w:t>
      </w:r>
    </w:p>
    <w:p w14:paraId="5DABECCF" w14:textId="77777777" w:rsidR="00722FE7" w:rsidRDefault="00722FE7" w:rsidP="004374BA">
      <w:pPr>
        <w:spacing w:line="240" w:lineRule="auto"/>
        <w:ind w:firstLine="0"/>
      </w:pPr>
    </w:p>
    <w:p w14:paraId="4EC8ACAF" w14:textId="56A7015C" w:rsidR="004374BA" w:rsidRDefault="004374BA" w:rsidP="004374BA">
      <w:pPr>
        <w:spacing w:line="240" w:lineRule="auto"/>
        <w:ind w:firstLine="0"/>
      </w:pPr>
      <w:r>
        <w:t>Dr</w:t>
      </w:r>
      <w:r w:rsidR="000F619C">
        <w:t>s</w:t>
      </w:r>
      <w:r>
        <w:t xml:space="preserve">. Allison </w:t>
      </w:r>
      <w:r w:rsidR="000F619C">
        <w:t xml:space="preserve">Dempsey &amp; Jack Dempsey: </w:t>
      </w:r>
    </w:p>
    <w:p w14:paraId="7C7069A9" w14:textId="4709A09C" w:rsidR="00B533A0" w:rsidRDefault="000F619C" w:rsidP="004374BA">
      <w:pPr>
        <w:spacing w:line="240" w:lineRule="auto"/>
        <w:ind w:firstLine="0"/>
      </w:pPr>
      <w:r>
        <w:t>Thank you for your generosity with your research dataset</w:t>
      </w:r>
      <w:r w:rsidR="005A2D43">
        <w:t>, and</w:t>
      </w:r>
      <w:r w:rsidR="000A67BD">
        <w:t>, subsequently, making this project possible</w:t>
      </w:r>
      <w:r w:rsidR="00AB373F">
        <w:t>.</w:t>
      </w:r>
    </w:p>
    <w:p w14:paraId="28A6D3A4" w14:textId="59F57526" w:rsidR="00722FE7" w:rsidRDefault="00722FE7" w:rsidP="004374BA">
      <w:pPr>
        <w:spacing w:line="240" w:lineRule="auto"/>
        <w:ind w:firstLine="0"/>
      </w:pPr>
    </w:p>
    <w:p w14:paraId="51DB19AF" w14:textId="77777777" w:rsidR="00AB373F" w:rsidRDefault="000F619C" w:rsidP="004374BA">
      <w:pPr>
        <w:spacing w:line="240" w:lineRule="auto"/>
        <w:ind w:firstLine="0"/>
      </w:pPr>
      <w:r>
        <w:t xml:space="preserve">Dr. </w:t>
      </w:r>
      <w:r w:rsidR="00206BC2">
        <w:t>Jennifer Kirkpatrick</w:t>
      </w:r>
      <w:r w:rsidR="00AB373F">
        <w:t>:</w:t>
      </w:r>
    </w:p>
    <w:p w14:paraId="58EC9BC5" w14:textId="78BA65EC" w:rsidR="007B7BBA" w:rsidRDefault="00AB373F" w:rsidP="004374BA">
      <w:pPr>
        <w:spacing w:line="240" w:lineRule="auto"/>
        <w:ind w:firstLine="0"/>
      </w:pPr>
      <w:r>
        <w:t>Thank you for</w:t>
      </w:r>
      <w:r w:rsidR="00206BC2">
        <w:t xml:space="preserve"> gently, and sometimes not so gently</w:t>
      </w:r>
      <w:r w:rsidR="001D6910">
        <w:t>,</w:t>
      </w:r>
      <w:r>
        <w:t xml:space="preserve"> prodding</w:t>
      </w:r>
      <w:r w:rsidR="00206BC2">
        <w:t xml:space="preserve"> me forward.</w:t>
      </w:r>
    </w:p>
    <w:p w14:paraId="0820B275" w14:textId="77777777" w:rsidR="007B7BBA" w:rsidRDefault="007B7BBA" w:rsidP="004374BA">
      <w:pPr>
        <w:spacing w:line="240" w:lineRule="auto"/>
      </w:pPr>
    </w:p>
    <w:p w14:paraId="4AF3D9FE" w14:textId="21E4F949" w:rsidR="000F619C" w:rsidRDefault="000F619C" w:rsidP="000F619C">
      <w:pPr>
        <w:spacing w:line="240" w:lineRule="auto"/>
        <w:ind w:firstLine="0"/>
      </w:pPr>
      <w:r>
        <w:t xml:space="preserve">I am </w:t>
      </w:r>
      <w:r w:rsidR="00AB373F">
        <w:t xml:space="preserve">also </w:t>
      </w:r>
      <w:r>
        <w:t>immensely grateful for the love and support I have received over the years from family and friends, most specifically Dominic and Sylvan LaRoche.</w:t>
      </w:r>
    </w:p>
    <w:p w14:paraId="42B29AA0" w14:textId="77777777" w:rsidR="007B7BBA" w:rsidRDefault="007B7BBA">
      <w:pPr>
        <w:spacing w:line="240" w:lineRule="auto"/>
        <w:ind w:firstLine="0"/>
      </w:pPr>
      <w:r>
        <w:br w:type="page"/>
      </w:r>
    </w:p>
    <w:p w14:paraId="772118BD" w14:textId="77777777" w:rsidR="007B7BBA" w:rsidRDefault="007B7BBA" w:rsidP="007B7BBA">
      <w:pPr>
        <w:jc w:val="center"/>
      </w:pPr>
      <w:r>
        <w:lastRenderedPageBreak/>
        <w:t>DEDICATION</w:t>
      </w:r>
    </w:p>
    <w:p w14:paraId="2B006C4F" w14:textId="654B8A51" w:rsidR="005210E5" w:rsidRDefault="00CF4353" w:rsidP="004374BA">
      <w:pPr>
        <w:spacing w:line="240" w:lineRule="auto"/>
        <w:ind w:firstLine="0"/>
        <w:rPr>
          <w:rFonts w:ascii="TimesNewRomanPSMT" w:hAnsi="TimesNewRomanPSMT" w:cs="TimesNewRomanPSMT"/>
          <w:kern w:val="0"/>
        </w:rPr>
      </w:pPr>
      <w:r>
        <w:t xml:space="preserve">This dissertation is dedicated to my husband, Dominic LaRoche, </w:t>
      </w:r>
      <w:r w:rsidR="00206BC2">
        <w:t>and son, Sylvan.  Dominic’s</w:t>
      </w:r>
      <w:r w:rsidR="00B533A0">
        <w:t xml:space="preserve"> unwaver</w:t>
      </w:r>
      <w:r>
        <w:t xml:space="preserve">ing support carried me through the highs and lows of this process. </w:t>
      </w:r>
      <w:r w:rsidR="00BF2AE1">
        <w:t xml:space="preserve">Without </w:t>
      </w:r>
      <w:r w:rsidR="00D55424">
        <w:t>his endless encouragement</w:t>
      </w:r>
      <w:r w:rsidR="001A3D2D">
        <w:t xml:space="preserve"> and</w:t>
      </w:r>
      <w:r w:rsidR="00D55424">
        <w:t xml:space="preserve"> invaluable</w:t>
      </w:r>
      <w:r w:rsidR="001A3D2D">
        <w:t xml:space="preserve"> statistical</w:t>
      </w:r>
      <w:r w:rsidR="001D6910">
        <w:t xml:space="preserve"> assistance</w:t>
      </w:r>
      <w:r w:rsidR="001A3D2D">
        <w:t xml:space="preserve"> </w:t>
      </w:r>
      <w:r w:rsidR="00D55424">
        <w:t>this dissertation would not be.</w:t>
      </w:r>
      <w:r w:rsidR="001D6910">
        <w:t xml:space="preserve"> And finally, what made this all worth it</w:t>
      </w:r>
      <w:r w:rsidR="00206BC2">
        <w:t xml:space="preserve"> was the sense o</w:t>
      </w:r>
      <w:r w:rsidR="001D6910">
        <w:t>f pride on my little boy’s</w:t>
      </w:r>
      <w:r w:rsidR="00206BC2">
        <w:t xml:space="preserve"> face.  Thank you, </w:t>
      </w:r>
      <w:r w:rsidR="00D55424">
        <w:t xml:space="preserve">Sylvan. </w:t>
      </w:r>
      <w:r w:rsidR="00F36BAA">
        <w:t>You are</w:t>
      </w:r>
      <w:r w:rsidR="008E7191">
        <w:t xml:space="preserve"> the reason behind all of this</w:t>
      </w:r>
      <w:r w:rsidR="00D55424">
        <w:t xml:space="preserve">.  </w:t>
      </w:r>
      <w:r w:rsidR="004F35FD">
        <w:br w:type="page"/>
      </w:r>
    </w:p>
    <w:p w14:paraId="4A47CDAB" w14:textId="77777777" w:rsidR="005210E5" w:rsidRDefault="005210E5">
      <w:pPr>
        <w:spacing w:line="240" w:lineRule="auto"/>
        <w:ind w:firstLine="0"/>
        <w:jc w:val="center"/>
        <w:rPr>
          <w:rFonts w:ascii="TimesNewRomanPSMT" w:hAnsi="TimesNewRomanPSMT" w:cs="TimesNewRomanPSMT"/>
          <w:kern w:val="0"/>
        </w:rPr>
      </w:pPr>
    </w:p>
    <w:p w14:paraId="3FA9F116" w14:textId="77777777" w:rsidR="005210E5" w:rsidRPr="00811E5E" w:rsidRDefault="004F35FD">
      <w:pPr>
        <w:spacing w:line="240" w:lineRule="auto"/>
        <w:ind w:firstLine="0"/>
        <w:jc w:val="center"/>
        <w:rPr>
          <w:rFonts w:ascii="TimesNewRomanPSMT" w:hAnsi="TimesNewRomanPSMT" w:cs="TimesNewRomanPSMT"/>
          <w:b/>
          <w:kern w:val="0"/>
        </w:rPr>
      </w:pPr>
      <w:r w:rsidRPr="00811E5E">
        <w:rPr>
          <w:rFonts w:ascii="TimesNewRomanPSMT" w:hAnsi="TimesNewRomanPSMT" w:cs="TimesNewRomanPSMT"/>
          <w:b/>
          <w:kern w:val="0"/>
        </w:rPr>
        <w:t>TABLE OF CONTENTS</w:t>
      </w:r>
    </w:p>
    <w:p w14:paraId="7592BC45" w14:textId="77777777" w:rsidR="005210E5" w:rsidRDefault="005210E5">
      <w:pPr>
        <w:spacing w:line="240" w:lineRule="auto"/>
        <w:ind w:firstLine="0"/>
        <w:rPr>
          <w:rFonts w:ascii="TimesNewRomanPSMT" w:hAnsi="TimesNewRomanPSMT" w:cs="TimesNewRomanPSMT"/>
          <w:kern w:val="0"/>
        </w:rPr>
      </w:pPr>
    </w:p>
    <w:p w14:paraId="194D96C2" w14:textId="3F45BECA" w:rsidR="005210E5" w:rsidRDefault="004F35FD" w:rsidP="001B5B3C">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LIST OF TABLES ………………………………………………………………………...</w:t>
      </w:r>
      <w:r w:rsidR="008D5E4B">
        <w:rPr>
          <w:rFonts w:eastAsia="Times New Roman" w:cs="Times New Roman"/>
          <w:kern w:val="0"/>
          <w:lang w:eastAsia="en-US"/>
        </w:rPr>
        <w:t>...</w:t>
      </w:r>
      <w:r w:rsidR="00D3302D">
        <w:rPr>
          <w:rFonts w:eastAsia="Times New Roman" w:cs="Times New Roman"/>
          <w:kern w:val="0"/>
          <w:lang w:eastAsia="en-US"/>
        </w:rPr>
        <w:t>.....</w:t>
      </w:r>
      <w:r w:rsidR="008D5E4B">
        <w:rPr>
          <w:rFonts w:eastAsia="Times New Roman" w:cs="Times New Roman"/>
          <w:kern w:val="0"/>
          <w:lang w:eastAsia="en-US"/>
        </w:rPr>
        <w:t>.</w:t>
      </w:r>
      <w:r>
        <w:rPr>
          <w:rFonts w:eastAsia="Times New Roman" w:cs="Times New Roman"/>
          <w:kern w:val="0"/>
          <w:lang w:eastAsia="en-US"/>
        </w:rPr>
        <w:t xml:space="preserve"> </w:t>
      </w:r>
      <w:r w:rsidR="00B44FE3">
        <w:rPr>
          <w:rFonts w:eastAsia="Times New Roman" w:cs="Times New Roman"/>
          <w:kern w:val="0"/>
          <w:lang w:eastAsia="en-US"/>
        </w:rPr>
        <w:t>9</w:t>
      </w:r>
    </w:p>
    <w:p w14:paraId="509D5556" w14:textId="77777777" w:rsidR="005210E5" w:rsidRDefault="005210E5" w:rsidP="001B5B3C">
      <w:pPr>
        <w:spacing w:line="240" w:lineRule="auto"/>
        <w:ind w:firstLine="0"/>
        <w:rPr>
          <w:rFonts w:ascii="Times New Roman" w:eastAsia="Times New Roman" w:hAnsi="Times New Roman" w:cs="Times New Roman"/>
          <w:kern w:val="0"/>
          <w:lang w:eastAsia="en-US"/>
        </w:rPr>
      </w:pPr>
    </w:p>
    <w:p w14:paraId="3EDF9B4F" w14:textId="59B03E9F" w:rsidR="005210E5" w:rsidRDefault="004F35FD" w:rsidP="001B5B3C">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LIST OF FIGURES………………………………………………………………………...</w:t>
      </w:r>
      <w:r w:rsidR="008D5E4B">
        <w:rPr>
          <w:rFonts w:eastAsia="Times New Roman" w:cs="Times New Roman"/>
          <w:kern w:val="0"/>
          <w:lang w:eastAsia="en-US"/>
        </w:rPr>
        <w:t>...</w:t>
      </w:r>
      <w:r w:rsidR="00D3302D">
        <w:rPr>
          <w:rFonts w:eastAsia="Times New Roman" w:cs="Times New Roman"/>
          <w:kern w:val="0"/>
          <w:lang w:eastAsia="en-US"/>
        </w:rPr>
        <w:t>....</w:t>
      </w:r>
      <w:r w:rsidR="008D5E4B">
        <w:rPr>
          <w:rFonts w:eastAsia="Times New Roman" w:cs="Times New Roman"/>
          <w:kern w:val="0"/>
          <w:lang w:eastAsia="en-US"/>
        </w:rPr>
        <w:t>.</w:t>
      </w:r>
      <w:r w:rsidR="00B44FE3">
        <w:rPr>
          <w:rFonts w:eastAsia="Times New Roman" w:cs="Times New Roman"/>
          <w:kern w:val="0"/>
          <w:lang w:eastAsia="en-US"/>
        </w:rPr>
        <w:t>10</w:t>
      </w:r>
    </w:p>
    <w:p w14:paraId="23560216" w14:textId="77777777" w:rsidR="005210E5" w:rsidRDefault="005210E5" w:rsidP="001B5B3C">
      <w:pPr>
        <w:spacing w:line="240" w:lineRule="auto"/>
        <w:ind w:firstLine="0"/>
        <w:rPr>
          <w:rFonts w:ascii="Times New Roman" w:eastAsia="Times New Roman" w:hAnsi="Times New Roman" w:cs="Times New Roman"/>
          <w:kern w:val="0"/>
          <w:lang w:eastAsia="en-US"/>
        </w:rPr>
      </w:pPr>
    </w:p>
    <w:p w14:paraId="359ADE69" w14:textId="3875D430" w:rsidR="005210E5" w:rsidRDefault="004F35FD" w:rsidP="001B5B3C">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ABSTRACT…………………………………………………………………….………......…</w:t>
      </w:r>
      <w:r w:rsidR="00B44FE3">
        <w:rPr>
          <w:rFonts w:eastAsia="Times New Roman" w:cs="Times New Roman"/>
          <w:kern w:val="0"/>
          <w:lang w:eastAsia="en-US"/>
        </w:rPr>
        <w:t>…11</w:t>
      </w:r>
    </w:p>
    <w:p w14:paraId="11532283" w14:textId="77777777" w:rsidR="005210E5" w:rsidRDefault="005210E5" w:rsidP="001B5B3C">
      <w:pPr>
        <w:spacing w:line="240" w:lineRule="auto"/>
        <w:ind w:firstLine="0"/>
        <w:rPr>
          <w:rFonts w:ascii="Times New Roman" w:eastAsia="Times New Roman" w:hAnsi="Times New Roman" w:cs="Times New Roman"/>
          <w:kern w:val="0"/>
          <w:lang w:eastAsia="en-US"/>
        </w:rPr>
      </w:pPr>
    </w:p>
    <w:p w14:paraId="3D5FB031" w14:textId="686DAF72" w:rsidR="005210E5" w:rsidRDefault="004F35FD" w:rsidP="001B5B3C">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CHAPTER 1: INTRODUCTION………………………………………………………..... …</w:t>
      </w:r>
      <w:r w:rsidR="00D3302D">
        <w:rPr>
          <w:rFonts w:eastAsia="Times New Roman" w:cs="Times New Roman"/>
          <w:kern w:val="0"/>
          <w:lang w:eastAsia="en-US"/>
        </w:rPr>
        <w:t>...</w:t>
      </w:r>
      <w:r>
        <w:rPr>
          <w:rFonts w:eastAsia="Times New Roman" w:cs="Times New Roman"/>
          <w:kern w:val="0"/>
          <w:lang w:eastAsia="en-US"/>
        </w:rPr>
        <w:t>.</w:t>
      </w:r>
      <w:r w:rsidR="00B44FE3">
        <w:rPr>
          <w:rFonts w:eastAsia="Times New Roman" w:cs="Times New Roman"/>
          <w:kern w:val="0"/>
          <w:lang w:eastAsia="en-US"/>
        </w:rPr>
        <w:t>12</w:t>
      </w:r>
    </w:p>
    <w:p w14:paraId="4D72503A" w14:textId="6C4535CB" w:rsidR="00D11960" w:rsidRDefault="00D3302D" w:rsidP="001B5B3C">
      <w:pPr>
        <w:spacing w:line="240" w:lineRule="auto"/>
        <w:rPr>
          <w:rFonts w:eastAsia="Times New Roman" w:cs="Times New Roman"/>
          <w:kern w:val="0"/>
          <w:lang w:eastAsia="en-US"/>
        </w:rPr>
      </w:pPr>
      <w:r>
        <w:rPr>
          <w:rFonts w:eastAsia="Times New Roman" w:cs="Times New Roman"/>
          <w:kern w:val="0"/>
          <w:lang w:eastAsia="en-US"/>
        </w:rPr>
        <w:t>.</w:t>
      </w:r>
    </w:p>
    <w:p w14:paraId="4C1339FE" w14:textId="76A420DC" w:rsidR="00D11960" w:rsidRDefault="00E90C92" w:rsidP="001B5B3C">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Academic Engagement……………</w:t>
      </w:r>
      <w:r w:rsidR="00D11960">
        <w:rPr>
          <w:rFonts w:eastAsia="Times New Roman" w:cs="Times New Roman"/>
          <w:kern w:val="0"/>
          <w:lang w:eastAsia="en-US"/>
        </w:rPr>
        <w:t>…………………………………………….……</w:t>
      </w:r>
      <w:r w:rsidR="00B44FE3">
        <w:rPr>
          <w:rFonts w:eastAsia="Times New Roman" w:cs="Times New Roman"/>
          <w:kern w:val="0"/>
          <w:lang w:eastAsia="en-US"/>
        </w:rPr>
        <w:t>….12</w:t>
      </w:r>
    </w:p>
    <w:p w14:paraId="18A49646" w14:textId="77777777" w:rsidR="00D11960" w:rsidRDefault="00D11960" w:rsidP="001B5B3C">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 xml:space="preserve"> </w:t>
      </w:r>
    </w:p>
    <w:p w14:paraId="7D25BC77" w14:textId="7E852737" w:rsidR="00D11960" w:rsidRDefault="00E90C92" w:rsidP="001B5B3C">
      <w:pPr>
        <w:spacing w:line="240" w:lineRule="auto"/>
        <w:rPr>
          <w:rFonts w:ascii="Times New Roman" w:eastAsia="Times New Roman" w:hAnsi="Times New Roman" w:cs="Times New Roman"/>
          <w:kern w:val="0"/>
          <w:lang w:eastAsia="en-US"/>
        </w:rPr>
      </w:pPr>
      <w:r w:rsidRPr="00E90C92">
        <w:rPr>
          <w:rFonts w:ascii="Times New Roman" w:eastAsia="Times New Roman" w:hAnsi="Times New Roman" w:cs="Times New Roman"/>
          <w:color w:val="000000" w:themeColor="text1"/>
          <w:kern w:val="0"/>
          <w:lang w:eastAsia="en-US"/>
        </w:rPr>
        <w:t>Academic Engagement Perspectives</w:t>
      </w:r>
      <w:r>
        <w:rPr>
          <w:rFonts w:eastAsia="Times New Roman" w:cs="Times New Roman"/>
          <w:kern w:val="0"/>
          <w:lang w:eastAsia="en-US"/>
        </w:rPr>
        <w:t xml:space="preserve"> </w:t>
      </w:r>
      <w:r w:rsidR="00B44FE3">
        <w:rPr>
          <w:rFonts w:eastAsia="Times New Roman" w:cs="Times New Roman"/>
          <w:kern w:val="0"/>
          <w:lang w:eastAsia="en-US"/>
        </w:rPr>
        <w:t>……………………………………………………13</w:t>
      </w:r>
    </w:p>
    <w:p w14:paraId="2BBC148C" w14:textId="77777777" w:rsidR="00D11960" w:rsidRDefault="00D11960" w:rsidP="001B5B3C">
      <w:pPr>
        <w:spacing w:line="240" w:lineRule="auto"/>
        <w:rPr>
          <w:rFonts w:ascii="Times New Roman" w:eastAsia="Times New Roman" w:hAnsi="Times New Roman" w:cs="Times New Roman"/>
          <w:kern w:val="0"/>
          <w:lang w:eastAsia="en-US"/>
        </w:rPr>
      </w:pPr>
    </w:p>
    <w:p w14:paraId="61BA952F" w14:textId="564D6222" w:rsidR="00956FF3" w:rsidRDefault="00956FF3" w:rsidP="001B5B3C">
      <w:r>
        <w:tab/>
        <w:t>Macro Perspective………………………………………………………</w:t>
      </w:r>
      <w:r w:rsidR="00D3302D">
        <w:t>……</w:t>
      </w:r>
      <w:r>
        <w:t>…..</w:t>
      </w:r>
      <w:r w:rsidR="00B44FE3">
        <w:t>13</w:t>
      </w:r>
    </w:p>
    <w:p w14:paraId="532D8F31" w14:textId="1E6A10EA" w:rsidR="00956FF3" w:rsidRDefault="00956FF3" w:rsidP="001B5B3C">
      <w:r>
        <w:tab/>
        <w:t>Micro Perspective……………………………………………………………</w:t>
      </w:r>
      <w:r w:rsidR="00B44FE3">
        <w:t>…..14</w:t>
      </w:r>
    </w:p>
    <w:p w14:paraId="696D0750" w14:textId="3123F0AB" w:rsidR="00D11960" w:rsidRDefault="00956FF3" w:rsidP="001B5B3C">
      <w:r w:rsidRPr="00956FF3">
        <w:t>Why does Engagement Matter</w:t>
      </w:r>
      <w:r w:rsidR="004E497A">
        <w:rPr>
          <w:rFonts w:eastAsia="Times New Roman" w:cs="Times New Roman"/>
          <w:kern w:val="0"/>
          <w:lang w:eastAsia="en-US"/>
        </w:rPr>
        <w:t>………………………………………………………...</w:t>
      </w:r>
      <w:r w:rsidR="004E497A" w:rsidRPr="00956FF3">
        <w:t>…</w:t>
      </w:r>
      <w:r w:rsidR="00B44FE3">
        <w:rPr>
          <w:rFonts w:eastAsia="Times New Roman" w:cs="Times New Roman"/>
          <w:kern w:val="0"/>
          <w:lang w:eastAsia="en-US"/>
        </w:rPr>
        <w:t>15</w:t>
      </w:r>
    </w:p>
    <w:p w14:paraId="16BE7AB5" w14:textId="2376C141" w:rsidR="00D11960" w:rsidRDefault="00956FF3" w:rsidP="001B5B3C">
      <w:pPr>
        <w:rPr>
          <w:rFonts w:ascii="Times New Roman" w:eastAsia="Times New Roman" w:hAnsi="Times New Roman" w:cs="Times New Roman"/>
          <w:kern w:val="0"/>
          <w:lang w:eastAsia="en-US"/>
        </w:rPr>
      </w:pPr>
      <w:r>
        <w:rPr>
          <w:rFonts w:eastAsia="Times New Roman" w:cs="Times New Roman"/>
          <w:kern w:val="0"/>
          <w:lang w:eastAsia="en-US"/>
        </w:rPr>
        <w:t>Stress</w:t>
      </w:r>
      <w:r w:rsidR="00D11960">
        <w:rPr>
          <w:rFonts w:eastAsia="Times New Roman" w:cs="Times New Roman"/>
          <w:kern w:val="0"/>
          <w:lang w:eastAsia="en-US"/>
        </w:rPr>
        <w:t>…………………………………………………………………………………</w:t>
      </w:r>
      <w:r w:rsidR="00B44FE3">
        <w:rPr>
          <w:rFonts w:eastAsia="Times New Roman" w:cs="Times New Roman"/>
          <w:kern w:val="0"/>
          <w:lang w:eastAsia="en-US"/>
        </w:rPr>
        <w:t>…..16</w:t>
      </w:r>
    </w:p>
    <w:p w14:paraId="247621C9" w14:textId="4A927BB5" w:rsidR="00D11960" w:rsidRDefault="00956FF3" w:rsidP="001B5B3C">
      <w:pPr>
        <w:rPr>
          <w:rFonts w:ascii="Times New Roman" w:hAnsi="Times New Roman"/>
        </w:rPr>
      </w:pPr>
      <w:r>
        <w:t>Types of Stress</w:t>
      </w:r>
      <w:r w:rsidR="00D11960">
        <w:rPr>
          <w:rFonts w:eastAsia="Times New Roman" w:cs="Times New Roman"/>
          <w:kern w:val="0"/>
          <w:lang w:eastAsia="en-US"/>
        </w:rPr>
        <w:t>………………………………</w:t>
      </w:r>
      <w:r w:rsidR="00B44FE3">
        <w:rPr>
          <w:rFonts w:eastAsia="Times New Roman" w:cs="Times New Roman"/>
          <w:kern w:val="0"/>
          <w:lang w:eastAsia="en-US"/>
        </w:rPr>
        <w:t>…………………………………………...16</w:t>
      </w:r>
    </w:p>
    <w:p w14:paraId="3A80B37B" w14:textId="60A6E769" w:rsidR="00D11960" w:rsidRPr="00D11960" w:rsidRDefault="00956FF3" w:rsidP="001B5B3C">
      <w:pPr>
        <w:ind w:left="720"/>
        <w:rPr>
          <w:rFonts w:ascii="Times New Roman" w:hAnsi="Times New Roman"/>
        </w:rPr>
      </w:pPr>
      <w:r w:rsidRPr="00956FF3">
        <w:t>Acute/Traumatic vs Chronic/Daily Hassle Stressors</w:t>
      </w:r>
      <w:r w:rsidRPr="00956FF3">
        <w:rPr>
          <w:rFonts w:eastAsia="Times New Roman" w:cs="Times New Roman"/>
          <w:kern w:val="0"/>
          <w:lang w:eastAsia="en-US"/>
        </w:rPr>
        <w:t xml:space="preserve"> </w:t>
      </w:r>
      <w:r w:rsidR="00D11960">
        <w:rPr>
          <w:rFonts w:eastAsia="Times New Roman" w:cs="Times New Roman"/>
          <w:kern w:val="0"/>
          <w:lang w:eastAsia="en-US"/>
        </w:rPr>
        <w:t>……………………………</w:t>
      </w:r>
      <w:r w:rsidR="00B44FE3">
        <w:rPr>
          <w:rFonts w:eastAsia="Times New Roman" w:cs="Times New Roman"/>
          <w:kern w:val="0"/>
          <w:lang w:eastAsia="en-US"/>
        </w:rPr>
        <w:t>16</w:t>
      </w:r>
    </w:p>
    <w:p w14:paraId="2D17BE2C" w14:textId="5B2198B2" w:rsidR="00956FF3" w:rsidRDefault="00B926E8" w:rsidP="001B5B3C">
      <w:pPr>
        <w:rPr>
          <w:rFonts w:ascii="Times New Roman" w:eastAsia="Times New Roman" w:hAnsi="Times New Roman" w:cs="Times New Roman"/>
          <w:kern w:val="0"/>
          <w:lang w:eastAsia="en-US"/>
        </w:rPr>
      </w:pPr>
      <w:r>
        <w:rPr>
          <w:rFonts w:eastAsia="Times New Roman" w:cs="Times New Roman"/>
          <w:kern w:val="0"/>
          <w:lang w:eastAsia="en-US"/>
        </w:rPr>
        <w:t>Sleep</w:t>
      </w:r>
      <w:r w:rsidR="00956FF3">
        <w:rPr>
          <w:rFonts w:eastAsia="Times New Roman" w:cs="Times New Roman"/>
          <w:kern w:val="0"/>
          <w:lang w:eastAsia="en-US"/>
        </w:rPr>
        <w:t>…………………………………………………………………………………</w:t>
      </w:r>
      <w:r w:rsidR="005314F6">
        <w:rPr>
          <w:rFonts w:eastAsia="Times New Roman" w:cs="Times New Roman"/>
          <w:kern w:val="0"/>
          <w:lang w:eastAsia="en-US"/>
        </w:rPr>
        <w:t>…..</w:t>
      </w:r>
      <w:r w:rsidR="00956FF3">
        <w:rPr>
          <w:rFonts w:eastAsia="Times New Roman" w:cs="Times New Roman"/>
          <w:kern w:val="0"/>
          <w:lang w:eastAsia="en-US"/>
        </w:rPr>
        <w:t>.</w:t>
      </w:r>
      <w:r w:rsidR="00B44FE3">
        <w:rPr>
          <w:rFonts w:eastAsia="Times New Roman" w:cs="Times New Roman"/>
          <w:kern w:val="0"/>
          <w:lang w:eastAsia="en-US"/>
        </w:rPr>
        <w:t>17</w:t>
      </w:r>
    </w:p>
    <w:p w14:paraId="02E76ED6" w14:textId="74F67B90" w:rsidR="00956FF3" w:rsidRDefault="00B926E8" w:rsidP="001B5B3C">
      <w:pPr>
        <w:rPr>
          <w:rFonts w:ascii="Times New Roman" w:hAnsi="Times New Roman"/>
        </w:rPr>
      </w:pPr>
      <w:r>
        <w:t>Aspects</w:t>
      </w:r>
      <w:r w:rsidR="000D1187">
        <w:t xml:space="preserve"> of Sleep</w:t>
      </w:r>
      <w:r w:rsidR="00956FF3">
        <w:rPr>
          <w:rFonts w:eastAsia="Times New Roman" w:cs="Times New Roman"/>
          <w:kern w:val="0"/>
          <w:lang w:eastAsia="en-US"/>
        </w:rPr>
        <w:t>……………………………</w:t>
      </w:r>
      <w:r w:rsidR="005314F6">
        <w:rPr>
          <w:rFonts w:eastAsia="Times New Roman" w:cs="Times New Roman"/>
          <w:kern w:val="0"/>
          <w:lang w:eastAsia="en-US"/>
        </w:rPr>
        <w:t>…………………………………………</w:t>
      </w:r>
      <w:r w:rsidR="00956FF3">
        <w:rPr>
          <w:rFonts w:eastAsia="Times New Roman" w:cs="Times New Roman"/>
          <w:kern w:val="0"/>
          <w:lang w:eastAsia="en-US"/>
        </w:rPr>
        <w:t>…</w:t>
      </w:r>
      <w:r w:rsidR="00C27A83">
        <w:rPr>
          <w:rFonts w:eastAsia="Times New Roman" w:cs="Times New Roman"/>
          <w:kern w:val="0"/>
          <w:lang w:eastAsia="en-US"/>
        </w:rPr>
        <w:t>18</w:t>
      </w:r>
    </w:p>
    <w:p w14:paraId="767243FB" w14:textId="29EFE84B" w:rsidR="00D11960" w:rsidRPr="00956FF3" w:rsidRDefault="00B926E8" w:rsidP="001B5B3C">
      <w:pPr>
        <w:rPr>
          <w:rFonts w:ascii="Times New Roman" w:hAnsi="Times New Roman"/>
        </w:rPr>
      </w:pPr>
      <w:r>
        <w:t>Self-care Practices</w:t>
      </w:r>
      <w:r w:rsidR="00956FF3" w:rsidRPr="00956FF3">
        <w:rPr>
          <w:rFonts w:eastAsia="Times New Roman" w:cs="Times New Roman"/>
          <w:kern w:val="0"/>
          <w:lang w:eastAsia="en-US"/>
        </w:rPr>
        <w:t xml:space="preserve"> </w:t>
      </w:r>
      <w:r w:rsidR="00956FF3">
        <w:rPr>
          <w:rFonts w:eastAsia="Times New Roman" w:cs="Times New Roman"/>
          <w:kern w:val="0"/>
          <w:lang w:eastAsia="en-US"/>
        </w:rPr>
        <w:t>……………………………………</w:t>
      </w:r>
      <w:r w:rsidR="005314F6">
        <w:rPr>
          <w:rFonts w:eastAsia="Times New Roman" w:cs="Times New Roman"/>
          <w:kern w:val="0"/>
          <w:lang w:eastAsia="en-US"/>
        </w:rPr>
        <w:t>…………………………………</w:t>
      </w:r>
      <w:r w:rsidR="00C27A83">
        <w:rPr>
          <w:rFonts w:eastAsia="Times New Roman" w:cs="Times New Roman"/>
          <w:kern w:val="0"/>
          <w:lang w:eastAsia="en-US"/>
        </w:rPr>
        <w:t>19</w:t>
      </w:r>
    </w:p>
    <w:p w14:paraId="25259AE4" w14:textId="27D75813" w:rsidR="00B926E8" w:rsidRDefault="00B926E8" w:rsidP="001B5B3C">
      <w:r>
        <w:tab/>
        <w:t>Sleep Hygiene…………………………………………………………</w:t>
      </w:r>
      <w:r w:rsidR="005314F6">
        <w:t>………...</w:t>
      </w:r>
      <w:r>
        <w:t>.</w:t>
      </w:r>
      <w:r w:rsidR="00C27A83">
        <w:t>19</w:t>
      </w:r>
    </w:p>
    <w:p w14:paraId="2B7D454C" w14:textId="2D137234" w:rsidR="000D1187" w:rsidRDefault="000D1187" w:rsidP="001B5B3C">
      <w:r>
        <w:tab/>
      </w:r>
      <w:r>
        <w:tab/>
        <w:t>ABCs of SLEEPING…………………………………………………</w:t>
      </w:r>
      <w:r w:rsidR="00C27A83">
        <w:t>….19</w:t>
      </w:r>
    </w:p>
    <w:p w14:paraId="2EB3DE9E" w14:textId="292B84BB" w:rsidR="00B926E8" w:rsidRDefault="00B926E8" w:rsidP="001B5B3C">
      <w:r>
        <w:tab/>
        <w:t>Exercise……………………………………………………………</w:t>
      </w:r>
      <w:r w:rsidR="00C27A83">
        <w:t>…………….20</w:t>
      </w:r>
    </w:p>
    <w:p w14:paraId="3815130D" w14:textId="4A7E2682" w:rsidR="00956FF3" w:rsidRDefault="000D1187" w:rsidP="001B5B3C">
      <w:pPr>
        <w:spacing w:line="240" w:lineRule="auto"/>
        <w:ind w:firstLine="0"/>
        <w:rPr>
          <w:rFonts w:eastAsia="Times New Roman" w:cs="Times New Roman"/>
          <w:kern w:val="0"/>
          <w:lang w:eastAsia="en-US"/>
        </w:rPr>
      </w:pPr>
      <w:r>
        <w:rPr>
          <w:rFonts w:eastAsia="Times New Roman" w:cs="Times New Roman"/>
          <w:kern w:val="0"/>
          <w:lang w:eastAsia="en-US"/>
        </w:rPr>
        <w:tab/>
      </w:r>
      <w:r>
        <w:rPr>
          <w:rFonts w:eastAsia="Times New Roman" w:cs="Times New Roman"/>
          <w:kern w:val="0"/>
          <w:lang w:eastAsia="en-US"/>
        </w:rPr>
        <w:tab/>
      </w:r>
      <w:r>
        <w:rPr>
          <w:rFonts w:eastAsia="Times New Roman" w:cs="Times New Roman"/>
          <w:kern w:val="0"/>
          <w:lang w:eastAsia="en-US"/>
        </w:rPr>
        <w:tab/>
        <w:t>Exercise Types and Dosages…………………………………………</w:t>
      </w:r>
      <w:r w:rsidR="00C546D5">
        <w:rPr>
          <w:rFonts w:eastAsia="Times New Roman" w:cs="Times New Roman"/>
          <w:kern w:val="0"/>
          <w:lang w:eastAsia="en-US"/>
        </w:rPr>
        <w:t>…</w:t>
      </w:r>
      <w:r w:rsidR="00151A6F">
        <w:rPr>
          <w:rFonts w:eastAsia="Times New Roman" w:cs="Times New Roman"/>
          <w:kern w:val="0"/>
          <w:lang w:eastAsia="en-US"/>
        </w:rPr>
        <w:t>.</w:t>
      </w:r>
      <w:r w:rsidR="00C27A83">
        <w:rPr>
          <w:rFonts w:eastAsia="Times New Roman" w:cs="Times New Roman"/>
          <w:kern w:val="0"/>
          <w:lang w:eastAsia="en-US"/>
        </w:rPr>
        <w:t>21</w:t>
      </w:r>
    </w:p>
    <w:p w14:paraId="5FA0C3B4" w14:textId="77777777" w:rsidR="00E54ECD" w:rsidRDefault="00E54ECD" w:rsidP="001B5B3C">
      <w:pPr>
        <w:spacing w:line="240" w:lineRule="auto"/>
        <w:ind w:firstLine="0"/>
        <w:rPr>
          <w:rFonts w:eastAsia="Times New Roman" w:cs="Times New Roman"/>
          <w:kern w:val="0"/>
          <w:lang w:eastAsia="en-US"/>
        </w:rPr>
      </w:pPr>
    </w:p>
    <w:p w14:paraId="52B495FF" w14:textId="084EED4C" w:rsidR="00E54ECD" w:rsidRDefault="00E54ECD" w:rsidP="001B5B3C">
      <w:pPr>
        <w:spacing w:line="240" w:lineRule="auto"/>
        <w:ind w:firstLine="0"/>
        <w:rPr>
          <w:rFonts w:eastAsia="Times New Roman" w:cs="Times New Roman"/>
          <w:kern w:val="0"/>
          <w:lang w:eastAsia="en-US"/>
        </w:rPr>
      </w:pPr>
      <w:r>
        <w:rPr>
          <w:rFonts w:eastAsia="Times New Roman" w:cs="Times New Roman"/>
          <w:kern w:val="0"/>
          <w:lang w:eastAsia="en-US"/>
        </w:rPr>
        <w:tab/>
        <w:t>Research Que</w:t>
      </w:r>
      <w:r w:rsidR="00C546D5">
        <w:rPr>
          <w:rFonts w:eastAsia="Times New Roman" w:cs="Times New Roman"/>
          <w:kern w:val="0"/>
          <w:lang w:eastAsia="en-US"/>
        </w:rPr>
        <w:t>stions………………………………………………………………….</w:t>
      </w:r>
      <w:r w:rsidR="00151A6F">
        <w:rPr>
          <w:rFonts w:eastAsia="Times New Roman" w:cs="Times New Roman"/>
          <w:kern w:val="0"/>
          <w:lang w:eastAsia="en-US"/>
        </w:rPr>
        <w:t>..</w:t>
      </w:r>
      <w:r w:rsidR="00C27A83">
        <w:rPr>
          <w:rFonts w:eastAsia="Times New Roman" w:cs="Times New Roman"/>
          <w:kern w:val="0"/>
          <w:lang w:eastAsia="en-US"/>
        </w:rPr>
        <w:t>.....23</w:t>
      </w:r>
    </w:p>
    <w:p w14:paraId="49751396" w14:textId="77777777" w:rsidR="000D1187" w:rsidRDefault="000D1187" w:rsidP="001B5B3C">
      <w:pPr>
        <w:spacing w:line="240" w:lineRule="auto"/>
        <w:ind w:firstLine="0"/>
        <w:rPr>
          <w:rFonts w:eastAsia="Times New Roman" w:cs="Times New Roman"/>
          <w:kern w:val="0"/>
          <w:lang w:eastAsia="en-US"/>
        </w:rPr>
      </w:pPr>
    </w:p>
    <w:p w14:paraId="1303C296" w14:textId="576A6488"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CHAPTER 2: REVIEW OF RELEVANT LITERATURE…………………………………</w:t>
      </w:r>
      <w:r w:rsidR="00B44FE3">
        <w:rPr>
          <w:rFonts w:eastAsia="Times New Roman" w:cs="Times New Roman"/>
          <w:kern w:val="0"/>
          <w:lang w:eastAsia="en-US"/>
        </w:rPr>
        <w:t>…...26</w:t>
      </w:r>
    </w:p>
    <w:p w14:paraId="124CA1FA"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 xml:space="preserve"> </w:t>
      </w:r>
    </w:p>
    <w:p w14:paraId="20EEB11D" w14:textId="2E0B03C9"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Stress/Stressful Life Even</w:t>
      </w:r>
      <w:r w:rsidR="002F1F9F">
        <w:rPr>
          <w:rFonts w:eastAsia="Times New Roman" w:cs="Times New Roman"/>
          <w:kern w:val="0"/>
          <w:lang w:eastAsia="en-US"/>
        </w:rPr>
        <w:t>ts (SLEs)…………………………………………….……</w:t>
      </w:r>
      <w:r w:rsidR="00151A6F">
        <w:rPr>
          <w:rFonts w:eastAsia="Times New Roman" w:cs="Times New Roman"/>
          <w:kern w:val="0"/>
          <w:lang w:eastAsia="en-US"/>
        </w:rPr>
        <w:t>…..</w:t>
      </w:r>
      <w:r w:rsidR="00B44FE3">
        <w:rPr>
          <w:rFonts w:eastAsia="Times New Roman" w:cs="Times New Roman"/>
          <w:kern w:val="0"/>
          <w:lang w:eastAsia="en-US"/>
        </w:rPr>
        <w:t>26</w:t>
      </w:r>
    </w:p>
    <w:p w14:paraId="000D6F58" w14:textId="77777777"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lastRenderedPageBreak/>
        <w:t xml:space="preserve"> </w:t>
      </w:r>
    </w:p>
    <w:p w14:paraId="1E75333A" w14:textId="2B31AC31"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Stress &amp; Academic En</w:t>
      </w:r>
      <w:r w:rsidR="002F1F9F">
        <w:rPr>
          <w:rFonts w:eastAsia="Times New Roman" w:cs="Times New Roman"/>
          <w:kern w:val="0"/>
          <w:lang w:eastAsia="en-US"/>
        </w:rPr>
        <w:t>gagement……………………………………………………</w:t>
      </w:r>
      <w:r w:rsidR="00B44FE3">
        <w:rPr>
          <w:rFonts w:eastAsia="Times New Roman" w:cs="Times New Roman"/>
          <w:kern w:val="0"/>
          <w:lang w:eastAsia="en-US"/>
        </w:rPr>
        <w:t>…....27</w:t>
      </w:r>
    </w:p>
    <w:p w14:paraId="113AEAA7" w14:textId="77777777" w:rsidR="005210E5" w:rsidRDefault="005210E5">
      <w:pPr>
        <w:spacing w:line="240" w:lineRule="auto"/>
        <w:rPr>
          <w:rFonts w:ascii="Times New Roman" w:eastAsia="Times New Roman" w:hAnsi="Times New Roman" w:cs="Times New Roman"/>
          <w:kern w:val="0"/>
          <w:lang w:eastAsia="en-US"/>
        </w:rPr>
      </w:pPr>
    </w:p>
    <w:p w14:paraId="1C48BAB9" w14:textId="5E56C986" w:rsidR="005210E5" w:rsidRDefault="004F35FD">
      <w:r>
        <w:t>Stressful Life Events: Acute vs Chronic</w:t>
      </w:r>
      <w:r w:rsidR="002F1F9F">
        <w:rPr>
          <w:rFonts w:eastAsia="Times New Roman" w:cs="Times New Roman"/>
          <w:kern w:val="0"/>
          <w:lang w:eastAsia="en-US"/>
        </w:rPr>
        <w:t>……………………………………………...</w:t>
      </w:r>
      <w:r w:rsidR="00B44FE3">
        <w:rPr>
          <w:rFonts w:eastAsia="Times New Roman" w:cs="Times New Roman"/>
          <w:kern w:val="0"/>
          <w:lang w:eastAsia="en-US"/>
        </w:rPr>
        <w:t>.....29</w:t>
      </w:r>
    </w:p>
    <w:p w14:paraId="2D300B92" w14:textId="792CD65C" w:rsidR="005210E5" w:rsidRDefault="004F35FD">
      <w:pPr>
        <w:rPr>
          <w:rFonts w:ascii="Times New Roman" w:eastAsia="Times New Roman" w:hAnsi="Times New Roman" w:cs="Times New Roman"/>
          <w:kern w:val="0"/>
          <w:lang w:eastAsia="en-US"/>
        </w:rPr>
      </w:pPr>
      <w:r>
        <w:rPr>
          <w:rFonts w:eastAsia="Times New Roman" w:cs="Times New Roman"/>
          <w:kern w:val="0"/>
          <w:lang w:eastAsia="en-US"/>
        </w:rPr>
        <w:t>Sleep………</w:t>
      </w:r>
      <w:r w:rsidR="002F1F9F">
        <w:rPr>
          <w:rFonts w:eastAsia="Times New Roman" w:cs="Times New Roman"/>
          <w:kern w:val="0"/>
          <w:lang w:eastAsia="en-US"/>
        </w:rPr>
        <w:t>…………………………………………………………………………</w:t>
      </w:r>
      <w:r w:rsidR="00B44FE3">
        <w:rPr>
          <w:rFonts w:eastAsia="Times New Roman" w:cs="Times New Roman"/>
          <w:kern w:val="0"/>
          <w:lang w:eastAsia="en-US"/>
        </w:rPr>
        <w:t>…...30</w:t>
      </w:r>
    </w:p>
    <w:p w14:paraId="2738BB01" w14:textId="5397B183" w:rsidR="005210E5" w:rsidRDefault="004F35FD">
      <w:pPr>
        <w:rPr>
          <w:rFonts w:ascii="Times New Roman" w:hAnsi="Times New Roman"/>
        </w:rPr>
      </w:pPr>
      <w:r>
        <w:t>Sleep and Neurobehavioral and Cognitive Functioning</w:t>
      </w:r>
      <w:r>
        <w:rPr>
          <w:rFonts w:eastAsia="Times New Roman" w:cs="Times New Roman"/>
          <w:kern w:val="0"/>
          <w:lang w:eastAsia="en-US"/>
        </w:rPr>
        <w:t>……</w:t>
      </w:r>
      <w:r w:rsidR="002E1551">
        <w:rPr>
          <w:rFonts w:eastAsia="Times New Roman" w:cs="Times New Roman"/>
          <w:kern w:val="0"/>
          <w:lang w:eastAsia="en-US"/>
        </w:rPr>
        <w:t>……</w:t>
      </w:r>
      <w:r w:rsidR="00B44FE3">
        <w:rPr>
          <w:rFonts w:eastAsia="Times New Roman" w:cs="Times New Roman"/>
          <w:kern w:val="0"/>
          <w:lang w:eastAsia="en-US"/>
        </w:rPr>
        <w:t>…………………...….31</w:t>
      </w:r>
    </w:p>
    <w:p w14:paraId="466ADC78" w14:textId="78AAC1D8" w:rsidR="005210E5" w:rsidRDefault="004F35FD">
      <w:pPr>
        <w:rPr>
          <w:rFonts w:ascii="Times New Roman" w:hAnsi="Times New Roman"/>
        </w:rPr>
      </w:pPr>
      <w:r>
        <w:t>Sleep and Academic Engagement/Achievement</w:t>
      </w:r>
      <w:r w:rsidR="00B44FE3">
        <w:rPr>
          <w:rFonts w:eastAsia="Times New Roman" w:cs="Times New Roman"/>
          <w:kern w:val="0"/>
          <w:lang w:eastAsia="en-US"/>
        </w:rPr>
        <w:t>……………………………………...…33</w:t>
      </w:r>
    </w:p>
    <w:p w14:paraId="0C98CFE6" w14:textId="0194E4B9" w:rsidR="005210E5" w:rsidRDefault="004F35FD">
      <w:pPr>
        <w:rPr>
          <w:rFonts w:ascii="Times New Roman" w:eastAsia="Times New Roman" w:hAnsi="Times New Roman" w:cs="Times New Roman"/>
          <w:kern w:val="0"/>
          <w:lang w:eastAsia="en-US"/>
        </w:rPr>
      </w:pPr>
      <w:r>
        <w:t>Sleep Habits in Adolescents and Young Adults</w:t>
      </w:r>
      <w:r w:rsidR="002F1F9F">
        <w:rPr>
          <w:rFonts w:eastAsia="Times New Roman" w:cs="Times New Roman"/>
          <w:kern w:val="0"/>
          <w:lang w:eastAsia="en-US"/>
        </w:rPr>
        <w:t>………………………………………</w:t>
      </w:r>
      <w:r w:rsidR="00B44FE3">
        <w:rPr>
          <w:rFonts w:eastAsia="Times New Roman" w:cs="Times New Roman"/>
          <w:kern w:val="0"/>
          <w:lang w:eastAsia="en-US"/>
        </w:rPr>
        <w:t>….38</w:t>
      </w:r>
    </w:p>
    <w:p w14:paraId="5D6C5809" w14:textId="3D28019F" w:rsidR="005210E5" w:rsidRDefault="004F35FD">
      <w:pPr>
        <w:rPr>
          <w:rFonts w:ascii="Times New Roman" w:eastAsia="Times New Roman" w:hAnsi="Times New Roman" w:cs="Times New Roman"/>
          <w:kern w:val="0"/>
          <w:lang w:eastAsia="en-US"/>
        </w:rPr>
      </w:pPr>
      <w:r>
        <w:rPr>
          <w:rFonts w:eastAsia="Times New Roman" w:cs="Times New Roman"/>
          <w:kern w:val="0"/>
          <w:lang w:eastAsia="en-US"/>
        </w:rPr>
        <w:t>Sleep Hygiene…………………………………..….........................</w:t>
      </w:r>
      <w:r w:rsidR="002F1F9F">
        <w:rPr>
          <w:rFonts w:eastAsia="Times New Roman" w:cs="Times New Roman"/>
          <w:kern w:val="0"/>
          <w:lang w:eastAsia="en-US"/>
        </w:rPr>
        <w:t>..............................</w:t>
      </w:r>
      <w:r w:rsidR="00B44FE3">
        <w:rPr>
          <w:rFonts w:eastAsia="Times New Roman" w:cs="Times New Roman"/>
          <w:kern w:val="0"/>
          <w:lang w:eastAsia="en-US"/>
        </w:rPr>
        <w:t>...40</w:t>
      </w:r>
    </w:p>
    <w:p w14:paraId="207A34ED" w14:textId="230F1868" w:rsidR="005210E5" w:rsidRDefault="004F35FD">
      <w:pPr>
        <w:rPr>
          <w:rFonts w:ascii="Times New Roman" w:eastAsia="Times New Roman" w:hAnsi="Times New Roman" w:cs="Times New Roman"/>
          <w:kern w:val="0"/>
          <w:lang w:eastAsia="en-US"/>
        </w:rPr>
      </w:pPr>
      <w:r>
        <w:rPr>
          <w:rFonts w:eastAsia="Times New Roman" w:cs="Times New Roman"/>
          <w:kern w:val="0"/>
          <w:lang w:eastAsia="en-US"/>
        </w:rPr>
        <w:t>Exercise………………………………………………………………</w:t>
      </w:r>
      <w:r w:rsidR="002F1F9F">
        <w:rPr>
          <w:rFonts w:eastAsia="Times New Roman" w:cs="Times New Roman"/>
          <w:kern w:val="0"/>
          <w:lang w:eastAsia="en-US"/>
        </w:rPr>
        <w:t>…………………</w:t>
      </w:r>
      <w:r w:rsidR="00B44FE3">
        <w:rPr>
          <w:rFonts w:eastAsia="Times New Roman" w:cs="Times New Roman"/>
          <w:kern w:val="0"/>
          <w:lang w:eastAsia="en-US"/>
        </w:rPr>
        <w:t>..42</w:t>
      </w:r>
      <w:r>
        <w:rPr>
          <w:rFonts w:eastAsia="Times New Roman" w:cs="Times New Roman"/>
          <w:kern w:val="0"/>
          <w:lang w:eastAsia="en-US"/>
        </w:rPr>
        <w:t xml:space="preserve"> </w:t>
      </w:r>
    </w:p>
    <w:p w14:paraId="0B4D31E8" w14:textId="1FD6133A" w:rsidR="005210E5" w:rsidRDefault="004F35FD">
      <w:r>
        <w:t>Exercise Types and Dosages……………</w:t>
      </w:r>
      <w:r w:rsidR="002F1F9F">
        <w:rPr>
          <w:rFonts w:eastAsia="Times New Roman" w:cs="Times New Roman"/>
          <w:kern w:val="0"/>
          <w:lang w:eastAsia="en-US"/>
        </w:rPr>
        <w:t>…………………………………….………</w:t>
      </w:r>
      <w:r w:rsidR="002E1551">
        <w:rPr>
          <w:rFonts w:eastAsia="Times New Roman" w:cs="Times New Roman"/>
          <w:kern w:val="0"/>
          <w:lang w:eastAsia="en-US"/>
        </w:rPr>
        <w:t>….</w:t>
      </w:r>
      <w:r w:rsidR="00B44FE3">
        <w:rPr>
          <w:rFonts w:eastAsia="Times New Roman" w:cs="Times New Roman"/>
          <w:kern w:val="0"/>
          <w:lang w:eastAsia="en-US"/>
        </w:rPr>
        <w:t>45</w:t>
      </w:r>
    </w:p>
    <w:p w14:paraId="2B804189" w14:textId="5AD49DC0" w:rsidR="005210E5" w:rsidRDefault="004F35FD">
      <w:r>
        <w:t>Exercise and Self-Esteem………………………….</w:t>
      </w:r>
      <w:r w:rsidR="002F1F9F">
        <w:rPr>
          <w:rFonts w:eastAsia="Times New Roman" w:cs="Times New Roman"/>
          <w:kern w:val="0"/>
          <w:lang w:eastAsia="en-US"/>
        </w:rPr>
        <w:t>……………………………………</w:t>
      </w:r>
      <w:r w:rsidR="00B44FE3">
        <w:rPr>
          <w:rFonts w:eastAsia="Times New Roman" w:cs="Times New Roman"/>
          <w:kern w:val="0"/>
          <w:lang w:eastAsia="en-US"/>
        </w:rPr>
        <w:t>.46</w:t>
      </w:r>
    </w:p>
    <w:p w14:paraId="725EFDB5" w14:textId="127AFD1E" w:rsidR="005210E5" w:rsidRDefault="004F35FD">
      <w:r>
        <w:t>Exercise and Stress………………………………….</w:t>
      </w:r>
      <w:r w:rsidR="002F1F9F">
        <w:rPr>
          <w:rFonts w:eastAsia="Times New Roman" w:cs="Times New Roman"/>
          <w:kern w:val="0"/>
          <w:lang w:eastAsia="en-US"/>
        </w:rPr>
        <w:t>…………………………………..</w:t>
      </w:r>
      <w:r w:rsidR="00B44FE3">
        <w:rPr>
          <w:rFonts w:eastAsia="Times New Roman" w:cs="Times New Roman"/>
          <w:kern w:val="0"/>
          <w:lang w:eastAsia="en-US"/>
        </w:rPr>
        <w:t>.47</w:t>
      </w:r>
    </w:p>
    <w:p w14:paraId="4137F9E5" w14:textId="6B0FB2AB"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CHAPTER 3: METHODOL</w:t>
      </w:r>
      <w:r w:rsidR="002F1F9F">
        <w:rPr>
          <w:rFonts w:eastAsia="Times New Roman" w:cs="Times New Roman"/>
          <w:kern w:val="0"/>
          <w:lang w:eastAsia="en-US"/>
        </w:rPr>
        <w:t>OGY……………………………………………………………....</w:t>
      </w:r>
      <w:r w:rsidR="00B44FE3">
        <w:rPr>
          <w:rFonts w:eastAsia="Times New Roman" w:cs="Times New Roman"/>
          <w:kern w:val="0"/>
          <w:lang w:eastAsia="en-US"/>
        </w:rPr>
        <w:t>49</w:t>
      </w:r>
    </w:p>
    <w:p w14:paraId="1B7AAAD3" w14:textId="77777777" w:rsidR="005210E5" w:rsidRDefault="005210E5">
      <w:pPr>
        <w:spacing w:line="240" w:lineRule="auto"/>
        <w:ind w:firstLine="0"/>
        <w:rPr>
          <w:rFonts w:ascii="Times New Roman" w:eastAsia="Times New Roman" w:hAnsi="Times New Roman" w:cs="Times New Roman"/>
          <w:kern w:val="0"/>
          <w:lang w:eastAsia="en-US"/>
        </w:rPr>
      </w:pPr>
    </w:p>
    <w:p w14:paraId="4BF811F4" w14:textId="17FDF4AC"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Participants ……………….……………………………</w:t>
      </w:r>
      <w:r w:rsidR="002F1F9F">
        <w:rPr>
          <w:rFonts w:eastAsia="Times New Roman" w:cs="Times New Roman"/>
          <w:kern w:val="0"/>
          <w:lang w:eastAsia="en-US"/>
        </w:rPr>
        <w:t>……………………………......</w:t>
      </w:r>
      <w:r w:rsidR="00E87F63">
        <w:rPr>
          <w:rFonts w:eastAsia="Times New Roman" w:cs="Times New Roman"/>
          <w:kern w:val="0"/>
          <w:lang w:eastAsia="en-US"/>
        </w:rPr>
        <w:t>49</w:t>
      </w:r>
    </w:p>
    <w:p w14:paraId="06D5AB6A" w14:textId="77777777"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 xml:space="preserve"> </w:t>
      </w:r>
    </w:p>
    <w:p w14:paraId="4E1DB8F4" w14:textId="111F9036"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Procedures…………………</w:t>
      </w:r>
      <w:r w:rsidR="002F1F9F">
        <w:rPr>
          <w:rFonts w:eastAsia="Times New Roman" w:cs="Times New Roman"/>
          <w:kern w:val="0"/>
          <w:lang w:eastAsia="en-US"/>
        </w:rPr>
        <w:t>……………………………………………………….........</w:t>
      </w:r>
      <w:r w:rsidR="00E87F63">
        <w:rPr>
          <w:rFonts w:eastAsia="Times New Roman" w:cs="Times New Roman"/>
          <w:kern w:val="0"/>
          <w:lang w:eastAsia="en-US"/>
        </w:rPr>
        <w:t>49</w:t>
      </w:r>
    </w:p>
    <w:p w14:paraId="654D525D" w14:textId="77777777" w:rsidR="005210E5" w:rsidRDefault="005210E5">
      <w:pPr>
        <w:spacing w:line="240" w:lineRule="auto"/>
        <w:rPr>
          <w:rFonts w:ascii="Times New Roman" w:eastAsia="Times New Roman" w:hAnsi="Times New Roman" w:cs="Times New Roman"/>
          <w:kern w:val="0"/>
          <w:lang w:eastAsia="en-US"/>
        </w:rPr>
      </w:pPr>
    </w:p>
    <w:p w14:paraId="625D9EF0" w14:textId="59FA60AF"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Measures……………</w:t>
      </w:r>
      <w:r w:rsidR="002F1F9F">
        <w:rPr>
          <w:rFonts w:eastAsia="Times New Roman" w:cs="Times New Roman"/>
          <w:kern w:val="0"/>
          <w:lang w:eastAsia="en-US"/>
        </w:rPr>
        <w:t>………………………………………………………………......</w:t>
      </w:r>
      <w:r w:rsidR="00E87F63">
        <w:rPr>
          <w:rFonts w:eastAsia="Times New Roman" w:cs="Times New Roman"/>
          <w:kern w:val="0"/>
          <w:lang w:eastAsia="en-US"/>
        </w:rPr>
        <w:t>..50</w:t>
      </w:r>
    </w:p>
    <w:p w14:paraId="3CA73F45" w14:textId="77777777" w:rsidR="005210E5" w:rsidRDefault="005210E5">
      <w:pPr>
        <w:spacing w:line="240" w:lineRule="auto"/>
        <w:ind w:firstLine="0"/>
        <w:rPr>
          <w:rFonts w:ascii="Times New Roman" w:eastAsia="Times New Roman" w:hAnsi="Times New Roman" w:cs="Times New Roman"/>
          <w:kern w:val="0"/>
          <w:lang w:eastAsia="en-US"/>
        </w:rPr>
      </w:pPr>
    </w:p>
    <w:p w14:paraId="77330AFC" w14:textId="16913552"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Statistical Analy</w:t>
      </w:r>
      <w:r w:rsidR="002F1F9F">
        <w:rPr>
          <w:rFonts w:eastAsia="Times New Roman" w:cs="Times New Roman"/>
          <w:kern w:val="0"/>
          <w:lang w:eastAsia="en-US"/>
        </w:rPr>
        <w:t>ses……………………………………………………………………</w:t>
      </w:r>
      <w:r w:rsidR="00E87F63">
        <w:rPr>
          <w:rFonts w:eastAsia="Times New Roman" w:cs="Times New Roman"/>
          <w:kern w:val="0"/>
          <w:lang w:eastAsia="en-US"/>
        </w:rPr>
        <w:t>…53</w:t>
      </w:r>
    </w:p>
    <w:p w14:paraId="7C396C57" w14:textId="77777777" w:rsidR="005210E5" w:rsidRDefault="005210E5">
      <w:pPr>
        <w:spacing w:line="240" w:lineRule="auto"/>
        <w:rPr>
          <w:rFonts w:ascii="Times New Roman" w:eastAsia="Times New Roman" w:hAnsi="Times New Roman" w:cs="Times New Roman"/>
          <w:kern w:val="0"/>
          <w:lang w:eastAsia="en-US"/>
        </w:rPr>
      </w:pPr>
    </w:p>
    <w:p w14:paraId="41FE3D1E" w14:textId="5C64A216"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CHAPTER 4: RESULTS…………………………………………………………………</w:t>
      </w:r>
      <w:r w:rsidR="00C279E2">
        <w:rPr>
          <w:rFonts w:eastAsia="Times New Roman" w:cs="Times New Roman"/>
          <w:kern w:val="0"/>
          <w:lang w:eastAsia="en-US"/>
        </w:rPr>
        <w:t>……...54</w:t>
      </w:r>
      <w:r>
        <w:rPr>
          <w:rFonts w:eastAsia="Times New Roman" w:cs="Times New Roman"/>
          <w:kern w:val="0"/>
          <w:lang w:eastAsia="en-US"/>
        </w:rPr>
        <w:t xml:space="preserve"> </w:t>
      </w:r>
    </w:p>
    <w:p w14:paraId="517B76F2" w14:textId="77777777" w:rsidR="005210E5" w:rsidRDefault="005210E5">
      <w:pPr>
        <w:spacing w:line="240" w:lineRule="auto"/>
        <w:rPr>
          <w:rFonts w:ascii="Times New Roman" w:eastAsia="Times New Roman" w:hAnsi="Times New Roman" w:cs="Times New Roman"/>
          <w:kern w:val="0"/>
          <w:lang w:eastAsia="en-US"/>
        </w:rPr>
      </w:pPr>
    </w:p>
    <w:p w14:paraId="088F13F5" w14:textId="40943925" w:rsidR="005210E5" w:rsidRPr="00C12021" w:rsidRDefault="005B4776">
      <w:pPr>
        <w:spacing w:line="240" w:lineRule="auto"/>
        <w:rPr>
          <w:rFonts w:ascii="Times New Roman" w:eastAsia="Times New Roman" w:hAnsi="Times New Roman" w:cs="Times New Roman"/>
          <w:kern w:val="0"/>
          <w:lang w:eastAsia="en-US"/>
        </w:rPr>
      </w:pPr>
      <w:r w:rsidRPr="005B4776">
        <w:rPr>
          <w:rFonts w:ascii="Times New Roman" w:hAnsi="Times New Roman" w:cs="Times New Roman"/>
        </w:rPr>
        <w:t>Demographic Variables of Participants</w:t>
      </w:r>
      <w:r w:rsidR="00C279E2">
        <w:rPr>
          <w:rFonts w:eastAsia="Times New Roman" w:cs="Times New Roman"/>
          <w:kern w:val="0"/>
          <w:lang w:eastAsia="en-US"/>
        </w:rPr>
        <w:t>………………………………………………….</w:t>
      </w:r>
      <w:r w:rsidR="00E13669">
        <w:rPr>
          <w:rFonts w:eastAsia="Times New Roman" w:cs="Times New Roman"/>
          <w:kern w:val="0"/>
          <w:lang w:eastAsia="en-US"/>
        </w:rPr>
        <w:t>.54</w:t>
      </w:r>
    </w:p>
    <w:p w14:paraId="73FD6303" w14:textId="77777777" w:rsidR="005210E5" w:rsidRDefault="005210E5">
      <w:pPr>
        <w:spacing w:line="240" w:lineRule="auto"/>
        <w:rPr>
          <w:rFonts w:ascii="Times New Roman" w:eastAsia="Times New Roman" w:hAnsi="Times New Roman" w:cs="Times New Roman"/>
          <w:i/>
          <w:kern w:val="0"/>
          <w:lang w:eastAsia="en-US"/>
        </w:rPr>
      </w:pPr>
    </w:p>
    <w:p w14:paraId="0A67C154" w14:textId="7E18FCFF" w:rsidR="00C279E2" w:rsidRDefault="00C279E2" w:rsidP="00C279E2">
      <w:pPr>
        <w:shd w:val="clear" w:color="auto" w:fill="FFFFFF"/>
        <w:rPr>
          <w:rFonts w:ascii="Times New Roman" w:eastAsia="Times New Roman" w:hAnsi="Times New Roman" w:cs="Times New Roman"/>
          <w:color w:val="222222"/>
        </w:rPr>
      </w:pPr>
      <w:r w:rsidRPr="00CB3417">
        <w:rPr>
          <w:rFonts w:ascii="Times New Roman" w:eastAsia="Times New Roman" w:hAnsi="Times New Roman" w:cs="Times New Roman" w:hint="cs"/>
          <w:color w:val="222222"/>
        </w:rPr>
        <w:t xml:space="preserve">Confirmatory Factor Analysis for Academic Engagement </w:t>
      </w:r>
      <w:r w:rsidRPr="00CB3417">
        <w:rPr>
          <w:rFonts w:ascii="Times New Roman" w:eastAsia="Times New Roman" w:hAnsi="Times New Roman" w:cs="Times New Roman"/>
          <w:color w:val="222222"/>
        </w:rPr>
        <w:t>M</w:t>
      </w:r>
      <w:r w:rsidRPr="00CB3417">
        <w:rPr>
          <w:rFonts w:ascii="Times New Roman" w:eastAsia="Times New Roman" w:hAnsi="Times New Roman" w:cs="Times New Roman" w:hint="cs"/>
          <w:color w:val="222222"/>
        </w:rPr>
        <w:t xml:space="preserve">easure </w:t>
      </w:r>
      <w:r w:rsidRPr="00CB3417">
        <w:rPr>
          <w:rFonts w:ascii="Times New Roman" w:eastAsia="Times New Roman" w:hAnsi="Times New Roman" w:cs="Times New Roman"/>
          <w:color w:val="222222"/>
        </w:rPr>
        <w:t>(</w:t>
      </w:r>
      <w:r w:rsidRPr="00CB3417">
        <w:rPr>
          <w:rFonts w:ascii="Times New Roman" w:eastAsia="Times New Roman" w:hAnsi="Times New Roman" w:cs="Times New Roman" w:hint="cs"/>
          <w:color w:val="222222"/>
        </w:rPr>
        <w:t>SCEQ</w:t>
      </w:r>
      <w:r w:rsidRPr="00CB3417">
        <w:rPr>
          <w:rFonts w:ascii="Times New Roman" w:eastAsia="Times New Roman" w:hAnsi="Times New Roman" w:cs="Times New Roman"/>
          <w:color w:val="222222"/>
        </w:rPr>
        <w:t>)</w:t>
      </w:r>
      <w:r>
        <w:rPr>
          <w:rFonts w:ascii="Times New Roman" w:eastAsia="Times New Roman" w:hAnsi="Times New Roman" w:cs="Times New Roman"/>
          <w:color w:val="222222"/>
        </w:rPr>
        <w:t>………...…</w:t>
      </w:r>
      <w:r w:rsidR="00E13669">
        <w:rPr>
          <w:rFonts w:ascii="Times New Roman" w:eastAsia="Times New Roman" w:hAnsi="Times New Roman" w:cs="Times New Roman"/>
          <w:color w:val="222222"/>
        </w:rPr>
        <w:t>55</w:t>
      </w:r>
    </w:p>
    <w:p w14:paraId="5ACC4F18" w14:textId="1F96EBBB" w:rsidR="005210E5" w:rsidRPr="00C12021" w:rsidRDefault="00C279E2" w:rsidP="00E13669">
      <w:pPr>
        <w:shd w:val="clear" w:color="auto" w:fill="FFFFFF"/>
        <w:ind w:left="720" w:firstLine="0"/>
        <w:rPr>
          <w:rFonts w:ascii="Times New Roman" w:eastAsia="Times New Roman" w:hAnsi="Times New Roman" w:cs="Times New Roman"/>
          <w:color w:val="222222"/>
        </w:rPr>
      </w:pPr>
      <w:r w:rsidRPr="00E13669">
        <w:rPr>
          <w:color w:val="000000" w:themeColor="text1"/>
        </w:rPr>
        <w:t>Research Questions 1</w:t>
      </w:r>
      <w:r w:rsidR="00E13669">
        <w:rPr>
          <w:color w:val="000000" w:themeColor="text1"/>
        </w:rPr>
        <w:t>, 2, and 4</w:t>
      </w:r>
      <w:proofErr w:type="gramStart"/>
      <w:r w:rsidR="00E13669">
        <w:rPr>
          <w:color w:val="000000" w:themeColor="text1"/>
        </w:rPr>
        <w:t>:</w:t>
      </w:r>
      <w:r w:rsidR="005B4776" w:rsidRPr="00C12021">
        <w:rPr>
          <w:rFonts w:eastAsia="Times New Roman" w:cs="Times New Roman"/>
          <w:kern w:val="0"/>
          <w:lang w:eastAsia="en-US"/>
        </w:rPr>
        <w:t>………………………………</w:t>
      </w:r>
      <w:r w:rsidR="00E13669">
        <w:rPr>
          <w:rFonts w:eastAsia="Times New Roman" w:cs="Times New Roman"/>
          <w:kern w:val="0"/>
          <w:lang w:eastAsia="en-US"/>
        </w:rPr>
        <w:t>.......................................</w:t>
      </w:r>
      <w:r w:rsidR="00E87F63">
        <w:rPr>
          <w:rFonts w:eastAsia="Times New Roman" w:cs="Times New Roman"/>
          <w:kern w:val="0"/>
          <w:lang w:eastAsia="en-US"/>
        </w:rPr>
        <w:t>..</w:t>
      </w:r>
      <w:proofErr w:type="gramEnd"/>
      <w:r w:rsidR="00E87F63">
        <w:rPr>
          <w:rFonts w:eastAsia="Times New Roman" w:cs="Times New Roman"/>
          <w:kern w:val="0"/>
          <w:lang w:eastAsia="en-US"/>
        </w:rPr>
        <w:t>57</w:t>
      </w:r>
    </w:p>
    <w:p w14:paraId="71EA3A72" w14:textId="389A22FA" w:rsidR="005210E5" w:rsidRPr="00E13669" w:rsidRDefault="00E13669" w:rsidP="00E13669">
      <w:pPr>
        <w:ind w:left="720" w:firstLine="0"/>
        <w:rPr>
          <w:rFonts w:ascii="Times New Roman" w:hAnsi="Times New Roman"/>
        </w:rPr>
      </w:pPr>
      <w:r w:rsidRPr="00E13669">
        <w:t>Research Question 3</w:t>
      </w:r>
      <w:proofErr w:type="gramStart"/>
      <w:r>
        <w:t>:……………………</w:t>
      </w:r>
      <w:r>
        <w:rPr>
          <w:rFonts w:ascii="Times New Roman" w:eastAsia="Times New Roman" w:hAnsi="Times New Roman" w:cs="Times New Roman"/>
          <w:color w:val="222222"/>
        </w:rPr>
        <w:t>……………………………………..</w:t>
      </w:r>
      <w:r w:rsidR="005B4776">
        <w:rPr>
          <w:rFonts w:ascii="Times New Roman" w:eastAsia="Times New Roman" w:hAnsi="Times New Roman" w:cs="Times New Roman"/>
          <w:color w:val="222222"/>
        </w:rPr>
        <w:t>……</w:t>
      </w:r>
      <w:r>
        <w:rPr>
          <w:rFonts w:eastAsia="Times New Roman" w:cs="Times New Roman"/>
          <w:kern w:val="0"/>
          <w:lang w:eastAsia="en-US"/>
        </w:rPr>
        <w:t>…...</w:t>
      </w:r>
      <w:proofErr w:type="gramEnd"/>
      <w:r>
        <w:rPr>
          <w:rFonts w:eastAsia="Times New Roman" w:cs="Times New Roman"/>
          <w:kern w:val="0"/>
          <w:lang w:eastAsia="en-US"/>
        </w:rPr>
        <w:t>59</w:t>
      </w:r>
    </w:p>
    <w:p w14:paraId="20F7D526" w14:textId="1E58ADA7" w:rsidR="00CB3417" w:rsidRPr="00CB3417" w:rsidRDefault="00E13669" w:rsidP="00CB3417">
      <w:pPr>
        <w:shd w:val="clear" w:color="auto" w:fill="FFFFFF"/>
        <w:rPr>
          <w:rFonts w:ascii="Times New Roman" w:eastAsia="Times New Roman" w:hAnsi="Times New Roman" w:cs="Times New Roman"/>
          <w:color w:val="222222"/>
        </w:rPr>
      </w:pPr>
      <w:r>
        <w:rPr>
          <w:rFonts w:ascii="Times New Roman" w:eastAsia="Times New Roman" w:hAnsi="Times New Roman" w:cs="Times New Roman" w:hint="cs"/>
          <w:color w:val="222222"/>
        </w:rPr>
        <w:t>Research Question 5</w:t>
      </w:r>
      <w:proofErr w:type="gramStart"/>
      <w:r>
        <w:rPr>
          <w:rFonts w:ascii="Times New Roman" w:eastAsia="Times New Roman" w:hAnsi="Times New Roman" w:cs="Times New Roman" w:hint="cs"/>
          <w:color w:val="222222"/>
        </w:rPr>
        <w:t>:</w:t>
      </w:r>
      <w:r>
        <w:rPr>
          <w:rFonts w:ascii="Times New Roman" w:eastAsia="Times New Roman" w:hAnsi="Times New Roman" w:cs="Times New Roman"/>
          <w:color w:val="222222"/>
        </w:rPr>
        <w:t>…………...</w:t>
      </w:r>
      <w:r w:rsidR="00CB3417">
        <w:rPr>
          <w:rFonts w:ascii="Times New Roman" w:eastAsia="Times New Roman" w:hAnsi="Times New Roman" w:cs="Times New Roman"/>
          <w:color w:val="222222"/>
        </w:rPr>
        <w:t>……………………………………………………….</w:t>
      </w:r>
      <w:r>
        <w:rPr>
          <w:rFonts w:ascii="Times New Roman" w:eastAsia="Times New Roman" w:hAnsi="Times New Roman" w:cs="Times New Roman"/>
          <w:color w:val="222222"/>
        </w:rPr>
        <w:t>.</w:t>
      </w:r>
      <w:proofErr w:type="gramEnd"/>
      <w:r>
        <w:rPr>
          <w:rFonts w:ascii="Times New Roman" w:eastAsia="Times New Roman" w:hAnsi="Times New Roman" w:cs="Times New Roman"/>
          <w:color w:val="222222"/>
        </w:rPr>
        <w:t>61</w:t>
      </w:r>
    </w:p>
    <w:p w14:paraId="15A62252" w14:textId="347EF4BB" w:rsidR="00CB3417" w:rsidRPr="00E13669" w:rsidRDefault="00E13669" w:rsidP="00E13669">
      <w:pPr>
        <w:ind w:left="720" w:firstLine="0"/>
        <w:rPr>
          <w:b/>
        </w:rPr>
      </w:pPr>
      <w:r w:rsidRPr="00E13669">
        <w:t xml:space="preserve">Research Question 6: </w:t>
      </w:r>
      <w:proofErr w:type="gramStart"/>
      <w:r w:rsidR="00BD1544">
        <w:t>……………………………..</w:t>
      </w:r>
      <w:r w:rsidR="00CB3417">
        <w:rPr>
          <w:rFonts w:ascii="Times New Roman" w:hAnsi="Times New Roman" w:cs="Times New Roman"/>
        </w:rPr>
        <w:t>…</w:t>
      </w:r>
      <w:r>
        <w:rPr>
          <w:rFonts w:ascii="Times New Roman" w:hAnsi="Times New Roman" w:cs="Times New Roman"/>
        </w:rPr>
        <w:t>……………………..</w:t>
      </w:r>
      <w:r w:rsidR="00CB3417">
        <w:rPr>
          <w:rFonts w:ascii="Times New Roman" w:hAnsi="Times New Roman" w:cs="Times New Roman"/>
        </w:rPr>
        <w:t>…</w:t>
      </w:r>
      <w:r>
        <w:rPr>
          <w:rFonts w:ascii="Times New Roman" w:hAnsi="Times New Roman" w:cs="Times New Roman"/>
        </w:rPr>
        <w:t>………....</w:t>
      </w:r>
      <w:proofErr w:type="gramEnd"/>
      <w:r>
        <w:rPr>
          <w:rFonts w:ascii="Times New Roman" w:hAnsi="Times New Roman" w:cs="Times New Roman"/>
        </w:rPr>
        <w:t>64</w:t>
      </w:r>
    </w:p>
    <w:p w14:paraId="170F6A2A" w14:textId="77777777" w:rsidR="005210E5" w:rsidRDefault="005210E5">
      <w:pPr>
        <w:spacing w:line="240" w:lineRule="auto"/>
        <w:ind w:firstLine="0"/>
        <w:rPr>
          <w:rFonts w:ascii="Times New Roman" w:eastAsia="Times New Roman" w:hAnsi="Times New Roman" w:cs="Times New Roman"/>
          <w:i/>
          <w:kern w:val="0"/>
          <w:lang w:eastAsia="en-US"/>
        </w:rPr>
      </w:pPr>
    </w:p>
    <w:p w14:paraId="456895F0" w14:textId="2B0B6E19"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CHAPTER 5: DISCUSSION &amp; CONCLUSIONS………………………………………</w:t>
      </w:r>
      <w:r w:rsidR="00E13669">
        <w:rPr>
          <w:rFonts w:eastAsia="Times New Roman" w:cs="Times New Roman"/>
          <w:kern w:val="0"/>
          <w:lang w:eastAsia="en-US"/>
        </w:rPr>
        <w:t>…...…68</w:t>
      </w:r>
    </w:p>
    <w:p w14:paraId="1AC7354A" w14:textId="7B80D2E2" w:rsidR="004A65E0" w:rsidRDefault="004A65E0" w:rsidP="004A65E0">
      <w:pPr>
        <w:spacing w:line="240" w:lineRule="auto"/>
        <w:ind w:firstLine="0"/>
        <w:rPr>
          <w:rFonts w:ascii="Times New Roman" w:eastAsia="Times New Roman" w:hAnsi="Times New Roman" w:cs="Times New Roman"/>
          <w:kern w:val="0"/>
          <w:lang w:eastAsia="en-US"/>
        </w:rPr>
      </w:pPr>
    </w:p>
    <w:p w14:paraId="67542A14" w14:textId="34756B3A" w:rsidR="004A65E0" w:rsidRPr="006E497C" w:rsidRDefault="006E497C" w:rsidP="004A65E0">
      <w:pPr>
        <w:spacing w:line="240" w:lineRule="auto"/>
        <w:rPr>
          <w:rFonts w:ascii="Times New Roman" w:eastAsia="Times New Roman" w:hAnsi="Times New Roman" w:cs="Times New Roman"/>
          <w:kern w:val="0"/>
          <w:lang w:eastAsia="en-US"/>
        </w:rPr>
      </w:pPr>
      <w:r>
        <w:rPr>
          <w:rFonts w:eastAsia="Times New Roman" w:cs="Times New Roman"/>
          <w:i/>
          <w:kern w:val="0"/>
          <w:lang w:eastAsia="en-US"/>
        </w:rPr>
        <w:t>Research Question #1</w:t>
      </w:r>
      <w:proofErr w:type="gramStart"/>
      <w:r w:rsidR="004E497A">
        <w:rPr>
          <w:rFonts w:eastAsia="Times New Roman" w:cs="Times New Roman"/>
          <w:i/>
          <w:kern w:val="0"/>
          <w:lang w:eastAsia="en-US"/>
        </w:rPr>
        <w:t>:</w:t>
      </w:r>
      <w:r w:rsidR="004E497A">
        <w:rPr>
          <w:rFonts w:eastAsia="Times New Roman" w:cs="Times New Roman"/>
          <w:kern w:val="0"/>
          <w:lang w:eastAsia="en-US"/>
        </w:rPr>
        <w:t>…………………………………………………………………...</w:t>
      </w:r>
      <w:proofErr w:type="gramEnd"/>
      <w:r w:rsidR="00E13669">
        <w:rPr>
          <w:rFonts w:eastAsia="Times New Roman" w:cs="Times New Roman"/>
          <w:kern w:val="0"/>
          <w:lang w:eastAsia="en-US"/>
        </w:rPr>
        <w:t>68</w:t>
      </w:r>
      <w:r w:rsidR="004A65E0" w:rsidRPr="006E497C">
        <w:rPr>
          <w:rFonts w:eastAsia="Times New Roman" w:cs="Times New Roman"/>
          <w:kern w:val="0"/>
          <w:lang w:eastAsia="en-US"/>
        </w:rPr>
        <w:t xml:space="preserve"> </w:t>
      </w:r>
    </w:p>
    <w:p w14:paraId="22DF2512" w14:textId="77777777" w:rsidR="004A65E0" w:rsidRDefault="004A65E0" w:rsidP="004A65E0">
      <w:pPr>
        <w:spacing w:line="240" w:lineRule="auto"/>
        <w:rPr>
          <w:rFonts w:ascii="Times New Roman" w:eastAsia="Times New Roman" w:hAnsi="Times New Roman" w:cs="Times New Roman"/>
          <w:i/>
          <w:kern w:val="0"/>
          <w:lang w:eastAsia="en-US"/>
        </w:rPr>
      </w:pPr>
    </w:p>
    <w:p w14:paraId="659DFB47" w14:textId="58AC2CF4" w:rsidR="004A65E0" w:rsidRPr="006E497C" w:rsidRDefault="004A65E0" w:rsidP="004A65E0">
      <w:pPr>
        <w:spacing w:line="240" w:lineRule="auto"/>
        <w:rPr>
          <w:rFonts w:ascii="Times New Roman" w:eastAsia="Times New Roman" w:hAnsi="Times New Roman" w:cs="Times New Roman"/>
          <w:kern w:val="0"/>
          <w:lang w:eastAsia="en-US"/>
        </w:rPr>
      </w:pPr>
      <w:r>
        <w:rPr>
          <w:rFonts w:eastAsia="Times New Roman" w:cs="Times New Roman"/>
          <w:i/>
          <w:kern w:val="0"/>
          <w:lang w:eastAsia="en-US"/>
        </w:rPr>
        <w:t xml:space="preserve">Research Question #2: </w:t>
      </w:r>
      <w:r w:rsidRPr="006E497C">
        <w:rPr>
          <w:rFonts w:eastAsia="Times New Roman" w:cs="Times New Roman"/>
          <w:kern w:val="0"/>
          <w:lang w:eastAsia="en-US"/>
        </w:rPr>
        <w:t>…………………………………………...</w:t>
      </w:r>
      <w:r w:rsidR="006E497C">
        <w:rPr>
          <w:rFonts w:eastAsia="Times New Roman" w:cs="Times New Roman"/>
          <w:kern w:val="0"/>
          <w:lang w:eastAsia="en-US"/>
        </w:rPr>
        <w:t>.....</w:t>
      </w:r>
      <w:r w:rsidR="00E13669">
        <w:rPr>
          <w:rFonts w:eastAsia="Times New Roman" w:cs="Times New Roman"/>
          <w:kern w:val="0"/>
          <w:lang w:eastAsia="en-US"/>
        </w:rPr>
        <w:t>..............................69</w:t>
      </w:r>
      <w:r w:rsidRPr="006E497C">
        <w:rPr>
          <w:rFonts w:eastAsia="Times New Roman" w:cs="Times New Roman"/>
          <w:kern w:val="0"/>
          <w:lang w:eastAsia="en-US"/>
        </w:rPr>
        <w:t xml:space="preserve"> </w:t>
      </w:r>
    </w:p>
    <w:p w14:paraId="78BDC787" w14:textId="77777777" w:rsidR="004A65E0" w:rsidRDefault="004A65E0" w:rsidP="004A65E0">
      <w:pPr>
        <w:spacing w:line="240" w:lineRule="auto"/>
        <w:rPr>
          <w:rFonts w:ascii="Times New Roman" w:eastAsia="Times New Roman" w:hAnsi="Times New Roman" w:cs="Times New Roman"/>
          <w:i/>
          <w:kern w:val="0"/>
          <w:lang w:eastAsia="en-US"/>
        </w:rPr>
      </w:pPr>
    </w:p>
    <w:p w14:paraId="239C8619" w14:textId="653F22E6" w:rsidR="004A65E0" w:rsidRPr="006E497C" w:rsidRDefault="004A65E0" w:rsidP="004A65E0">
      <w:pPr>
        <w:spacing w:line="240" w:lineRule="auto"/>
        <w:rPr>
          <w:rFonts w:ascii="Times New Roman" w:eastAsia="Times New Roman" w:hAnsi="Times New Roman" w:cs="Times New Roman"/>
          <w:kern w:val="0"/>
          <w:lang w:eastAsia="en-US"/>
        </w:rPr>
      </w:pPr>
      <w:r>
        <w:rPr>
          <w:rFonts w:eastAsia="Times New Roman" w:cs="Times New Roman"/>
          <w:i/>
          <w:kern w:val="0"/>
          <w:lang w:eastAsia="en-US"/>
        </w:rPr>
        <w:t>Research Question #3</w:t>
      </w:r>
      <w:proofErr w:type="gramStart"/>
      <w:r>
        <w:rPr>
          <w:rFonts w:eastAsia="Times New Roman" w:cs="Times New Roman"/>
          <w:i/>
          <w:kern w:val="0"/>
          <w:lang w:eastAsia="en-US"/>
        </w:rPr>
        <w:t>:</w:t>
      </w:r>
      <w:r w:rsidRPr="006E497C">
        <w:rPr>
          <w:rFonts w:eastAsia="Times New Roman" w:cs="Times New Roman"/>
          <w:kern w:val="0"/>
          <w:lang w:eastAsia="en-US"/>
        </w:rPr>
        <w:t>……………………..………………………</w:t>
      </w:r>
      <w:r w:rsidR="006E497C">
        <w:rPr>
          <w:rFonts w:eastAsia="Times New Roman" w:cs="Times New Roman"/>
          <w:kern w:val="0"/>
          <w:lang w:eastAsia="en-US"/>
        </w:rPr>
        <w:t>………………</w:t>
      </w:r>
      <w:r w:rsidR="00FA48C0">
        <w:rPr>
          <w:rFonts w:eastAsia="Times New Roman" w:cs="Times New Roman"/>
          <w:kern w:val="0"/>
          <w:lang w:eastAsia="en-US"/>
        </w:rPr>
        <w:t>...</w:t>
      </w:r>
      <w:r w:rsidR="006E497C">
        <w:rPr>
          <w:rFonts w:eastAsia="Times New Roman" w:cs="Times New Roman"/>
          <w:kern w:val="0"/>
          <w:lang w:eastAsia="en-US"/>
        </w:rPr>
        <w:t>…..</w:t>
      </w:r>
      <w:proofErr w:type="gramEnd"/>
      <w:r w:rsidR="00E13669">
        <w:rPr>
          <w:rFonts w:eastAsia="Times New Roman" w:cs="Times New Roman"/>
          <w:kern w:val="0"/>
          <w:lang w:eastAsia="en-US"/>
        </w:rPr>
        <w:t>69</w:t>
      </w:r>
      <w:r w:rsidRPr="006E497C">
        <w:rPr>
          <w:rFonts w:eastAsia="Times New Roman" w:cs="Times New Roman"/>
          <w:kern w:val="0"/>
          <w:lang w:eastAsia="en-US"/>
        </w:rPr>
        <w:t xml:space="preserve"> </w:t>
      </w:r>
    </w:p>
    <w:p w14:paraId="46D130E4" w14:textId="77777777" w:rsidR="004A65E0" w:rsidRDefault="004A65E0" w:rsidP="004A65E0">
      <w:pPr>
        <w:spacing w:line="240" w:lineRule="auto"/>
        <w:rPr>
          <w:rFonts w:ascii="Times New Roman" w:eastAsia="Times New Roman" w:hAnsi="Times New Roman" w:cs="Times New Roman"/>
          <w:i/>
          <w:kern w:val="0"/>
          <w:lang w:eastAsia="en-US"/>
        </w:rPr>
      </w:pPr>
    </w:p>
    <w:p w14:paraId="624D836D" w14:textId="7F229821" w:rsidR="004A65E0" w:rsidRPr="006E497C" w:rsidRDefault="004A65E0" w:rsidP="004A65E0">
      <w:pPr>
        <w:rPr>
          <w:rFonts w:ascii="Times New Roman" w:eastAsia="Times New Roman" w:hAnsi="Times New Roman" w:cs="Times New Roman"/>
          <w:kern w:val="0"/>
          <w:lang w:eastAsia="en-US"/>
        </w:rPr>
      </w:pPr>
      <w:r>
        <w:rPr>
          <w:rFonts w:eastAsia="Times New Roman" w:cs="Times New Roman"/>
          <w:i/>
          <w:kern w:val="0"/>
          <w:lang w:eastAsia="en-US"/>
        </w:rPr>
        <w:t xml:space="preserve">Research Question #4: </w:t>
      </w:r>
      <w:r w:rsidRPr="006E497C">
        <w:rPr>
          <w:rFonts w:eastAsia="Times New Roman" w:cs="Times New Roman"/>
          <w:kern w:val="0"/>
          <w:lang w:eastAsia="en-US"/>
        </w:rPr>
        <w:t>……………………………………...</w:t>
      </w:r>
      <w:r w:rsidR="00FA48C0">
        <w:rPr>
          <w:rFonts w:eastAsia="Times New Roman" w:cs="Times New Roman"/>
          <w:kern w:val="0"/>
          <w:lang w:eastAsia="en-US"/>
        </w:rPr>
        <w:t>.............</w:t>
      </w:r>
      <w:r w:rsidR="00E13669">
        <w:rPr>
          <w:rFonts w:eastAsia="Times New Roman" w:cs="Times New Roman"/>
          <w:kern w:val="0"/>
          <w:lang w:eastAsia="en-US"/>
        </w:rPr>
        <w:t>..............................71</w:t>
      </w:r>
      <w:r w:rsidRPr="006E497C">
        <w:rPr>
          <w:rFonts w:eastAsia="Times New Roman" w:cs="Times New Roman"/>
          <w:kern w:val="0"/>
          <w:lang w:eastAsia="en-US"/>
        </w:rPr>
        <w:t xml:space="preserve"> </w:t>
      </w:r>
    </w:p>
    <w:p w14:paraId="52B7DC51" w14:textId="5DAFF983" w:rsidR="004A65E0" w:rsidRPr="00FA48C0" w:rsidRDefault="004A65E0" w:rsidP="004A65E0">
      <w:pPr>
        <w:rPr>
          <w:rFonts w:ascii="Times New Roman" w:eastAsia="Times New Roman" w:hAnsi="Times New Roman" w:cs="Times New Roman"/>
          <w:kern w:val="0"/>
          <w:lang w:eastAsia="en-US"/>
        </w:rPr>
      </w:pPr>
      <w:r>
        <w:rPr>
          <w:rFonts w:eastAsia="Times New Roman" w:cs="Times New Roman"/>
          <w:i/>
          <w:kern w:val="0"/>
          <w:lang w:eastAsia="en-US"/>
        </w:rPr>
        <w:t>Research Question #5</w:t>
      </w:r>
      <w:proofErr w:type="gramStart"/>
      <w:r w:rsidRPr="00FA48C0">
        <w:rPr>
          <w:rFonts w:eastAsia="Times New Roman" w:cs="Times New Roman"/>
          <w:kern w:val="0"/>
          <w:lang w:eastAsia="en-US"/>
        </w:rPr>
        <w:t>:……………………..………………………</w:t>
      </w:r>
      <w:r w:rsidR="00E13669">
        <w:rPr>
          <w:rFonts w:eastAsia="Times New Roman" w:cs="Times New Roman"/>
          <w:kern w:val="0"/>
          <w:lang w:eastAsia="en-US"/>
        </w:rPr>
        <w:t>…………………….</w:t>
      </w:r>
      <w:proofErr w:type="gramEnd"/>
      <w:r w:rsidR="00E13669">
        <w:rPr>
          <w:rFonts w:eastAsia="Times New Roman" w:cs="Times New Roman"/>
          <w:kern w:val="0"/>
          <w:lang w:eastAsia="en-US"/>
        </w:rPr>
        <w:t>71</w:t>
      </w:r>
      <w:r w:rsidRPr="00FA48C0">
        <w:rPr>
          <w:rFonts w:eastAsia="Times New Roman" w:cs="Times New Roman"/>
          <w:kern w:val="0"/>
          <w:lang w:eastAsia="en-US"/>
        </w:rPr>
        <w:t xml:space="preserve"> </w:t>
      </w:r>
    </w:p>
    <w:p w14:paraId="4626BDFE" w14:textId="0D9DCA6C" w:rsidR="004A65E0" w:rsidRPr="00FA48C0" w:rsidRDefault="004A65E0" w:rsidP="004A65E0">
      <w:pPr>
        <w:spacing w:line="240" w:lineRule="auto"/>
        <w:rPr>
          <w:rFonts w:ascii="Times New Roman" w:eastAsia="Times New Roman" w:hAnsi="Times New Roman" w:cs="Times New Roman"/>
          <w:kern w:val="0"/>
          <w:lang w:eastAsia="en-US"/>
        </w:rPr>
      </w:pPr>
      <w:r>
        <w:rPr>
          <w:rFonts w:eastAsia="Times New Roman" w:cs="Times New Roman"/>
          <w:i/>
          <w:kern w:val="0"/>
          <w:lang w:eastAsia="en-US"/>
        </w:rPr>
        <w:t xml:space="preserve">Research Question #6: </w:t>
      </w:r>
      <w:r w:rsidRPr="00FA48C0">
        <w:rPr>
          <w:rFonts w:eastAsia="Times New Roman" w:cs="Times New Roman"/>
          <w:kern w:val="0"/>
          <w:lang w:eastAsia="en-US"/>
        </w:rPr>
        <w:t>……………………………………...</w:t>
      </w:r>
      <w:r w:rsidR="00FA48C0">
        <w:rPr>
          <w:rFonts w:eastAsia="Times New Roman" w:cs="Times New Roman"/>
          <w:kern w:val="0"/>
          <w:lang w:eastAsia="en-US"/>
        </w:rPr>
        <w:t>.............</w:t>
      </w:r>
      <w:r w:rsidR="00E13669">
        <w:rPr>
          <w:rFonts w:eastAsia="Times New Roman" w:cs="Times New Roman"/>
          <w:kern w:val="0"/>
          <w:lang w:eastAsia="en-US"/>
        </w:rPr>
        <w:t>..............................73</w:t>
      </w:r>
    </w:p>
    <w:p w14:paraId="3D846298" w14:textId="77777777" w:rsidR="004A65E0" w:rsidRDefault="004A65E0">
      <w:pPr>
        <w:spacing w:line="240" w:lineRule="auto"/>
        <w:rPr>
          <w:rFonts w:ascii="Times New Roman" w:eastAsia="Times New Roman" w:hAnsi="Times New Roman" w:cs="Times New Roman"/>
          <w:kern w:val="0"/>
          <w:lang w:eastAsia="en-US"/>
        </w:rPr>
      </w:pPr>
    </w:p>
    <w:p w14:paraId="3FBF219C" w14:textId="4BBD5545" w:rsidR="005210E5" w:rsidRPr="00E24D97" w:rsidRDefault="00E24D97" w:rsidP="00E24D97">
      <w:pPr>
        <w:widowControl w:val="0"/>
        <w:spacing w:after="240" w:line="360" w:lineRule="atLeast"/>
        <w:rPr>
          <w:rFonts w:cs="Times New Roman"/>
          <w:color w:val="000000"/>
          <w:kern w:val="0"/>
        </w:rPr>
      </w:pPr>
      <w:r w:rsidRPr="00E24D97">
        <w:rPr>
          <w:rFonts w:cs="Times New Roman"/>
          <w:color w:val="000000"/>
          <w:kern w:val="0"/>
        </w:rPr>
        <w:t>Limitations/Directions for Future Research</w:t>
      </w:r>
      <w:r w:rsidR="004F35FD">
        <w:rPr>
          <w:rFonts w:eastAsia="Times New Roman" w:cs="Times New Roman"/>
          <w:kern w:val="0"/>
          <w:lang w:eastAsia="en-US"/>
        </w:rPr>
        <w:t>…………………………………………</w:t>
      </w:r>
      <w:r w:rsidR="00FA48C0">
        <w:rPr>
          <w:rFonts w:eastAsia="Times New Roman" w:cs="Times New Roman"/>
          <w:kern w:val="0"/>
          <w:lang w:eastAsia="en-US"/>
        </w:rPr>
        <w:t>…...74</w:t>
      </w:r>
      <w:r w:rsidR="004F35FD">
        <w:rPr>
          <w:rFonts w:eastAsia="Times New Roman" w:cs="Times New Roman"/>
          <w:kern w:val="0"/>
          <w:lang w:eastAsia="en-US"/>
        </w:rPr>
        <w:t xml:space="preserve"> </w:t>
      </w:r>
    </w:p>
    <w:p w14:paraId="22792994" w14:textId="77777777" w:rsidR="005210E5" w:rsidRDefault="005210E5">
      <w:pPr>
        <w:spacing w:line="240" w:lineRule="auto"/>
        <w:ind w:left="720" w:firstLine="0"/>
        <w:rPr>
          <w:rFonts w:ascii="Times New Roman" w:eastAsia="Times New Roman" w:hAnsi="Times New Roman" w:cs="Times New Roman"/>
          <w:kern w:val="0"/>
          <w:lang w:eastAsia="en-US"/>
        </w:rPr>
      </w:pPr>
    </w:p>
    <w:p w14:paraId="3F90EA11" w14:textId="25CCEE0C" w:rsidR="005210E5" w:rsidRDefault="004F35FD">
      <w:pPr>
        <w:spacing w:line="240" w:lineRule="auto"/>
        <w:ind w:firstLine="0"/>
        <w:rPr>
          <w:rFonts w:eastAsia="Times New Roman" w:cs="Times New Roman"/>
          <w:kern w:val="0"/>
          <w:lang w:eastAsia="en-US"/>
        </w:rPr>
      </w:pPr>
      <w:r>
        <w:rPr>
          <w:rFonts w:eastAsia="Times New Roman" w:cs="Times New Roman"/>
          <w:kern w:val="0"/>
          <w:lang w:eastAsia="en-US"/>
        </w:rPr>
        <w:t xml:space="preserve">APPENDIX A: </w:t>
      </w:r>
      <w:r w:rsidR="002E5491">
        <w:rPr>
          <w:rFonts w:eastAsia="Times New Roman" w:cs="Times New Roman"/>
          <w:kern w:val="0"/>
          <w:lang w:eastAsia="en-US"/>
        </w:rPr>
        <w:t>QUESTIONNAIRE</w:t>
      </w:r>
      <w:proofErr w:type="gramStart"/>
      <w:r w:rsidR="002E5491">
        <w:rPr>
          <w:rFonts w:eastAsia="Times New Roman" w:cs="Times New Roman"/>
          <w:kern w:val="0"/>
          <w:lang w:eastAsia="en-US"/>
        </w:rPr>
        <w:t>………………..</w:t>
      </w:r>
      <w:r w:rsidR="00E13669">
        <w:rPr>
          <w:rFonts w:eastAsia="Times New Roman" w:cs="Times New Roman"/>
          <w:kern w:val="0"/>
          <w:lang w:eastAsia="en-US"/>
        </w:rPr>
        <w:t>………………………………………..….</w:t>
      </w:r>
      <w:proofErr w:type="gramEnd"/>
      <w:r w:rsidR="00E13669">
        <w:rPr>
          <w:rFonts w:eastAsia="Times New Roman" w:cs="Times New Roman"/>
          <w:kern w:val="0"/>
          <w:lang w:eastAsia="en-US"/>
        </w:rPr>
        <w:t>79</w:t>
      </w:r>
    </w:p>
    <w:p w14:paraId="59293F6A" w14:textId="77777777" w:rsidR="005210E5" w:rsidRDefault="005210E5">
      <w:pPr>
        <w:spacing w:line="240" w:lineRule="auto"/>
        <w:ind w:firstLine="0"/>
        <w:rPr>
          <w:rFonts w:ascii="Times New Roman" w:eastAsia="Times New Roman" w:hAnsi="Times New Roman" w:cs="Times New Roman"/>
          <w:kern w:val="0"/>
          <w:lang w:eastAsia="en-US"/>
        </w:rPr>
      </w:pPr>
    </w:p>
    <w:p w14:paraId="1E72A737" w14:textId="2385D1CB" w:rsidR="005210E5" w:rsidRDefault="004F35FD">
      <w:pPr>
        <w:spacing w:line="240" w:lineRule="auto"/>
        <w:ind w:firstLine="0"/>
        <w:rPr>
          <w:rFonts w:ascii="Times New Roman" w:eastAsia="Times New Roman" w:hAnsi="Times New Roman" w:cs="Times New Roman"/>
          <w:kern w:val="0"/>
          <w:lang w:eastAsia="en-US"/>
        </w:rPr>
      </w:pPr>
      <w:r>
        <w:rPr>
          <w:rFonts w:ascii="TimesNewRomanPSMT" w:hAnsi="TimesNewRomanPSMT" w:cs="TimesNewRomanPSMT"/>
          <w:kern w:val="0"/>
        </w:rPr>
        <w:t>REFERENCES ...............................................................................................................</w:t>
      </w:r>
      <w:r w:rsidR="00E13669">
        <w:rPr>
          <w:rFonts w:ascii="TimesNewRomanPSMT" w:hAnsi="TimesNewRomanPSMT" w:cs="TimesNewRomanPSMT"/>
          <w:kern w:val="0"/>
        </w:rPr>
        <w:t>..............85</w:t>
      </w:r>
    </w:p>
    <w:p w14:paraId="2F85BD6D" w14:textId="6DE88336" w:rsidR="004A65E0" w:rsidRDefault="004A65E0">
      <w:pPr>
        <w:spacing w:line="240" w:lineRule="auto"/>
        <w:ind w:firstLine="0"/>
        <w:rPr>
          <w:rFonts w:ascii="TimesNewRomanPSMT" w:hAnsi="TimesNewRomanPSMT" w:cs="TimesNewRomanPSMT"/>
          <w:kern w:val="0"/>
        </w:rPr>
      </w:pPr>
      <w:r>
        <w:rPr>
          <w:rFonts w:ascii="TimesNewRomanPSMT" w:hAnsi="TimesNewRomanPSMT" w:cs="TimesNewRomanPSMT"/>
          <w:kern w:val="0"/>
        </w:rPr>
        <w:br w:type="page"/>
      </w:r>
    </w:p>
    <w:p w14:paraId="2FCE1BA2" w14:textId="7676C00B" w:rsidR="004A65E0" w:rsidRPr="00232FFA" w:rsidRDefault="004A65E0" w:rsidP="004A65E0">
      <w:pPr>
        <w:autoSpaceDE w:val="0"/>
        <w:autoSpaceDN w:val="0"/>
        <w:adjustRightInd w:val="0"/>
        <w:spacing w:line="240" w:lineRule="auto"/>
        <w:ind w:firstLine="0"/>
        <w:jc w:val="center"/>
        <w:rPr>
          <w:rFonts w:ascii="Times New Roman" w:hAnsi="Times New Roman" w:cs="Times New Roman"/>
          <w:b/>
          <w:kern w:val="0"/>
        </w:rPr>
      </w:pPr>
      <w:r w:rsidRPr="00232FFA">
        <w:rPr>
          <w:rFonts w:ascii="Times New Roman" w:hAnsi="Times New Roman" w:cs="Times New Roman"/>
          <w:b/>
          <w:kern w:val="0"/>
        </w:rPr>
        <w:lastRenderedPageBreak/>
        <w:t>LIST OF TABLES</w:t>
      </w:r>
    </w:p>
    <w:p w14:paraId="44B26E71" w14:textId="6D337C33" w:rsidR="004A65E0" w:rsidRDefault="004A65E0" w:rsidP="004A65E0">
      <w:pPr>
        <w:autoSpaceDE w:val="0"/>
        <w:autoSpaceDN w:val="0"/>
        <w:adjustRightInd w:val="0"/>
        <w:spacing w:line="240" w:lineRule="auto"/>
        <w:ind w:firstLine="0"/>
        <w:jc w:val="center"/>
        <w:rPr>
          <w:rFonts w:ascii="Times New Roman" w:hAnsi="Times New Roman" w:cs="Times New Roman"/>
          <w:kern w:val="0"/>
        </w:rPr>
      </w:pPr>
    </w:p>
    <w:p w14:paraId="6B30B12D" w14:textId="77777777" w:rsidR="00FF6917" w:rsidRDefault="00FF6917" w:rsidP="004A65E0">
      <w:pPr>
        <w:autoSpaceDE w:val="0"/>
        <w:autoSpaceDN w:val="0"/>
        <w:adjustRightInd w:val="0"/>
        <w:spacing w:line="240" w:lineRule="auto"/>
        <w:ind w:firstLine="0"/>
        <w:jc w:val="center"/>
        <w:rPr>
          <w:rFonts w:ascii="Times New Roman" w:hAnsi="Times New Roman" w:cs="Times New Roman"/>
          <w:kern w:val="0"/>
        </w:rPr>
      </w:pPr>
    </w:p>
    <w:p w14:paraId="1106D060" w14:textId="35B8A819" w:rsidR="004A65E0" w:rsidRDefault="004A65E0" w:rsidP="004A65E0">
      <w:pPr>
        <w:autoSpaceDE w:val="0"/>
        <w:autoSpaceDN w:val="0"/>
        <w:adjustRightInd w:val="0"/>
        <w:ind w:firstLine="0"/>
        <w:rPr>
          <w:rFonts w:ascii="Times New Roman" w:hAnsi="Times New Roman" w:cs="Times New Roman"/>
          <w:kern w:val="0"/>
        </w:rPr>
      </w:pPr>
      <w:r>
        <w:rPr>
          <w:rFonts w:ascii="Times New Roman" w:hAnsi="Times New Roman" w:cs="Times New Roman"/>
          <w:kern w:val="0"/>
        </w:rPr>
        <w:t xml:space="preserve">Table 1 </w:t>
      </w:r>
      <w:r>
        <w:rPr>
          <w:rFonts w:ascii="Times New Roman" w:hAnsi="Times New Roman" w:cs="Times New Roman"/>
          <w:kern w:val="0"/>
        </w:rPr>
        <w:tab/>
        <w:t>Demographic Characteristics of the Sample ....................................................</w:t>
      </w:r>
      <w:r w:rsidR="008817CF">
        <w:rPr>
          <w:rFonts w:ascii="Times New Roman" w:hAnsi="Times New Roman" w:cs="Times New Roman"/>
          <w:kern w:val="0"/>
        </w:rPr>
        <w:t>....54</w:t>
      </w:r>
    </w:p>
    <w:p w14:paraId="27C1CD5A" w14:textId="1E00359B" w:rsidR="00E13669" w:rsidRPr="00E13669" w:rsidRDefault="00E13669" w:rsidP="00E13669">
      <w:pPr>
        <w:ind w:left="1440" w:hanging="1440"/>
        <w:rPr>
          <w:rFonts w:ascii="Arial" w:eastAsia="Times New Roman" w:hAnsi="Arial" w:cs="Arial"/>
          <w:i/>
          <w:color w:val="222222"/>
          <w:sz w:val="19"/>
          <w:szCs w:val="19"/>
        </w:rPr>
      </w:pPr>
      <w:r>
        <w:rPr>
          <w:rFonts w:ascii="Times New Roman" w:hAnsi="Times New Roman" w:cs="Times New Roman"/>
          <w:kern w:val="0"/>
        </w:rPr>
        <w:t xml:space="preserve">Table 2 </w:t>
      </w:r>
      <w:r>
        <w:rPr>
          <w:rFonts w:ascii="Times New Roman" w:hAnsi="Times New Roman" w:cs="Times New Roman"/>
          <w:kern w:val="0"/>
        </w:rPr>
        <w:tab/>
      </w:r>
      <w:r w:rsidRPr="00114359">
        <w:rPr>
          <w:rFonts w:eastAsia="Times New Roman" w:cstheme="minorHAnsi"/>
          <w:color w:val="222222"/>
        </w:rPr>
        <w:t>Confirmatory Factor Analysis of Factor Structure of Student Course Engagement Questionnaire</w:t>
      </w:r>
      <w:r>
        <w:rPr>
          <w:rFonts w:ascii="Times New Roman" w:hAnsi="Times New Roman" w:cs="Times New Roman"/>
          <w:kern w:val="0"/>
        </w:rPr>
        <w:t>.........................................................................................................</w:t>
      </w:r>
      <w:r w:rsidR="00BD1544">
        <w:rPr>
          <w:rFonts w:ascii="Times New Roman" w:hAnsi="Times New Roman" w:cs="Times New Roman"/>
          <w:kern w:val="0"/>
        </w:rPr>
        <w:t>56</w:t>
      </w:r>
    </w:p>
    <w:p w14:paraId="0E52858D" w14:textId="7B4BD9F7" w:rsidR="004A65E0" w:rsidRDefault="00E13669" w:rsidP="004A65E0">
      <w:pPr>
        <w:autoSpaceDE w:val="0"/>
        <w:autoSpaceDN w:val="0"/>
        <w:adjustRightInd w:val="0"/>
        <w:ind w:left="1440" w:hanging="1440"/>
        <w:rPr>
          <w:rFonts w:ascii="Times New Roman" w:hAnsi="Times New Roman" w:cs="Times New Roman"/>
          <w:kern w:val="0"/>
        </w:rPr>
      </w:pPr>
      <w:r>
        <w:rPr>
          <w:rFonts w:ascii="Times New Roman" w:hAnsi="Times New Roman" w:cs="Times New Roman"/>
          <w:kern w:val="0"/>
        </w:rPr>
        <w:t>Table 3</w:t>
      </w:r>
      <w:r w:rsidR="004A65E0">
        <w:rPr>
          <w:rFonts w:ascii="Times New Roman" w:hAnsi="Times New Roman" w:cs="Times New Roman"/>
          <w:kern w:val="0"/>
        </w:rPr>
        <w:t xml:space="preserve"> </w:t>
      </w:r>
      <w:r w:rsidR="004A65E0">
        <w:rPr>
          <w:rFonts w:ascii="Times New Roman" w:hAnsi="Times New Roman" w:cs="Times New Roman"/>
          <w:kern w:val="0"/>
        </w:rPr>
        <w:tab/>
      </w:r>
      <w:r w:rsidR="004A65E0" w:rsidRPr="004A65E0">
        <w:rPr>
          <w:rFonts w:asciiTheme="majorHAnsi" w:eastAsia="Times New Roman" w:hAnsiTheme="majorHAnsi" w:cstheme="majorHAnsi"/>
          <w:iCs/>
          <w:color w:val="222222"/>
        </w:rPr>
        <w:t>Pearson product-moment correlations</w:t>
      </w:r>
      <w:r w:rsidR="004A65E0">
        <w:rPr>
          <w:rFonts w:ascii="Times New Roman" w:hAnsi="Times New Roman" w:cs="Times New Roman"/>
          <w:kern w:val="0"/>
        </w:rPr>
        <w:t>..............................................................</w:t>
      </w:r>
      <w:r w:rsidR="00696723">
        <w:rPr>
          <w:rFonts w:ascii="Times New Roman" w:hAnsi="Times New Roman" w:cs="Times New Roman"/>
          <w:kern w:val="0"/>
        </w:rPr>
        <w:t>....</w:t>
      </w:r>
      <w:r w:rsidR="004A65E0">
        <w:rPr>
          <w:rFonts w:ascii="Times New Roman" w:hAnsi="Times New Roman" w:cs="Times New Roman"/>
          <w:kern w:val="0"/>
        </w:rPr>
        <w:t>.</w:t>
      </w:r>
      <w:r w:rsidR="00BD1544">
        <w:rPr>
          <w:rFonts w:ascii="Times New Roman" w:hAnsi="Times New Roman" w:cs="Times New Roman"/>
          <w:kern w:val="0"/>
        </w:rPr>
        <w:t>58</w:t>
      </w:r>
    </w:p>
    <w:p w14:paraId="656E8CF6" w14:textId="2856C3F2" w:rsidR="004A65E0" w:rsidRDefault="00E13669" w:rsidP="004C35D9">
      <w:pPr>
        <w:autoSpaceDE w:val="0"/>
        <w:autoSpaceDN w:val="0"/>
        <w:adjustRightInd w:val="0"/>
        <w:ind w:left="1440" w:hanging="1440"/>
        <w:rPr>
          <w:rFonts w:ascii="Times New Roman" w:hAnsi="Times New Roman" w:cs="Times New Roman"/>
          <w:kern w:val="0"/>
        </w:rPr>
      </w:pPr>
      <w:r>
        <w:rPr>
          <w:rFonts w:ascii="Times New Roman" w:hAnsi="Times New Roman" w:cs="Times New Roman"/>
          <w:kern w:val="0"/>
        </w:rPr>
        <w:t>Table 4</w:t>
      </w:r>
      <w:r w:rsidR="004A65E0">
        <w:rPr>
          <w:rFonts w:ascii="Times New Roman" w:hAnsi="Times New Roman" w:cs="Times New Roman"/>
          <w:kern w:val="0"/>
        </w:rPr>
        <w:t xml:space="preserve"> </w:t>
      </w:r>
      <w:r w:rsidR="004A65E0">
        <w:rPr>
          <w:rFonts w:ascii="Times New Roman" w:hAnsi="Times New Roman" w:cs="Times New Roman"/>
          <w:kern w:val="0"/>
        </w:rPr>
        <w:tab/>
      </w:r>
      <w:r w:rsidR="004C35D9" w:rsidRPr="004C35D9">
        <w:rPr>
          <w:rFonts w:asciiTheme="majorHAnsi" w:eastAsia="Times New Roman" w:hAnsiTheme="majorHAnsi" w:cstheme="majorHAnsi"/>
          <w:iCs/>
          <w:color w:val="222222"/>
        </w:rPr>
        <w:t>Mediation analyses for effect of sleep as mediator in relationship between stress and AE/factors</w:t>
      </w:r>
      <w:r w:rsidR="004A65E0">
        <w:rPr>
          <w:rFonts w:ascii="Times New Roman" w:hAnsi="Times New Roman" w:cs="Times New Roman"/>
          <w:kern w:val="0"/>
        </w:rPr>
        <w:t>......................................................................</w:t>
      </w:r>
      <w:r w:rsidR="004C35D9">
        <w:rPr>
          <w:rFonts w:ascii="Times New Roman" w:hAnsi="Times New Roman" w:cs="Times New Roman"/>
          <w:kern w:val="0"/>
        </w:rPr>
        <w:t>..............................</w:t>
      </w:r>
      <w:r>
        <w:rPr>
          <w:rFonts w:ascii="Times New Roman" w:hAnsi="Times New Roman" w:cs="Times New Roman"/>
          <w:kern w:val="0"/>
        </w:rPr>
        <w:t>..</w:t>
      </w:r>
      <w:r w:rsidR="00BD1544">
        <w:rPr>
          <w:rFonts w:ascii="Times New Roman" w:hAnsi="Times New Roman" w:cs="Times New Roman"/>
          <w:kern w:val="0"/>
        </w:rPr>
        <w:t>.60</w:t>
      </w:r>
    </w:p>
    <w:p w14:paraId="13537FF9" w14:textId="13B2F0BB" w:rsidR="004A65E0" w:rsidRDefault="00E13669" w:rsidP="00EA367F">
      <w:pPr>
        <w:autoSpaceDE w:val="0"/>
        <w:autoSpaceDN w:val="0"/>
        <w:adjustRightInd w:val="0"/>
        <w:ind w:left="1440" w:hanging="1440"/>
        <w:rPr>
          <w:rFonts w:ascii="Times New Roman" w:hAnsi="Times New Roman" w:cs="Times New Roman"/>
          <w:kern w:val="0"/>
        </w:rPr>
      </w:pPr>
      <w:r>
        <w:rPr>
          <w:rFonts w:ascii="Times New Roman" w:hAnsi="Times New Roman" w:cs="Times New Roman"/>
          <w:kern w:val="0"/>
        </w:rPr>
        <w:t>Table 5</w:t>
      </w:r>
      <w:r w:rsidR="004A65E0">
        <w:rPr>
          <w:rFonts w:ascii="Times New Roman" w:hAnsi="Times New Roman" w:cs="Times New Roman"/>
          <w:kern w:val="0"/>
        </w:rPr>
        <w:t xml:space="preserve"> </w:t>
      </w:r>
      <w:r w:rsidR="004A65E0">
        <w:rPr>
          <w:rFonts w:ascii="Times New Roman" w:hAnsi="Times New Roman" w:cs="Times New Roman"/>
          <w:kern w:val="0"/>
        </w:rPr>
        <w:tab/>
      </w:r>
      <w:r w:rsidR="00362D32">
        <w:rPr>
          <w:rFonts w:asciiTheme="majorHAnsi" w:eastAsia="Times New Roman" w:hAnsiTheme="majorHAnsi" w:cstheme="majorHAnsi"/>
          <w:iCs/>
          <w:color w:val="222222"/>
        </w:rPr>
        <w:t>Moderation</w:t>
      </w:r>
      <w:r w:rsidR="00EA367F" w:rsidRPr="00EA367F">
        <w:rPr>
          <w:rFonts w:asciiTheme="majorHAnsi" w:eastAsia="Times New Roman" w:hAnsiTheme="majorHAnsi" w:cstheme="majorHAnsi"/>
          <w:iCs/>
          <w:color w:val="222222"/>
        </w:rPr>
        <w:t xml:space="preserve"> analyses for effect of exercise as moderator in relationship between stress and AE/factors</w:t>
      </w:r>
      <w:r w:rsidR="004A65E0">
        <w:rPr>
          <w:rFonts w:ascii="Times New Roman" w:hAnsi="Times New Roman" w:cs="Times New Roman"/>
          <w:kern w:val="0"/>
        </w:rPr>
        <w:t>......................................................</w:t>
      </w:r>
      <w:r w:rsidR="00EA367F">
        <w:rPr>
          <w:rFonts w:ascii="Times New Roman" w:hAnsi="Times New Roman" w:cs="Times New Roman"/>
          <w:kern w:val="0"/>
        </w:rPr>
        <w:t>....................................</w:t>
      </w:r>
      <w:r w:rsidR="00BD1544">
        <w:rPr>
          <w:rFonts w:ascii="Times New Roman" w:hAnsi="Times New Roman" w:cs="Times New Roman"/>
          <w:kern w:val="0"/>
        </w:rPr>
        <w:t>....63</w:t>
      </w:r>
    </w:p>
    <w:p w14:paraId="05611C12" w14:textId="76E43AFA" w:rsidR="004A65E0" w:rsidRDefault="00E13669" w:rsidP="004A65E0">
      <w:pPr>
        <w:autoSpaceDE w:val="0"/>
        <w:autoSpaceDN w:val="0"/>
        <w:adjustRightInd w:val="0"/>
        <w:ind w:firstLine="0"/>
        <w:rPr>
          <w:rFonts w:ascii="Times New Roman" w:hAnsi="Times New Roman" w:cs="Times New Roman"/>
          <w:kern w:val="0"/>
        </w:rPr>
      </w:pPr>
      <w:r>
        <w:rPr>
          <w:rFonts w:ascii="Times New Roman" w:hAnsi="Times New Roman" w:cs="Times New Roman"/>
          <w:kern w:val="0"/>
        </w:rPr>
        <w:t>Table 6</w:t>
      </w:r>
      <w:r w:rsidR="004A65E0">
        <w:rPr>
          <w:rFonts w:ascii="Times New Roman" w:hAnsi="Times New Roman" w:cs="Times New Roman"/>
          <w:kern w:val="0"/>
        </w:rPr>
        <w:t xml:space="preserve"> </w:t>
      </w:r>
      <w:r w:rsidR="004A65E0">
        <w:rPr>
          <w:rFonts w:ascii="Times New Roman" w:hAnsi="Times New Roman" w:cs="Times New Roman"/>
          <w:kern w:val="0"/>
        </w:rPr>
        <w:tab/>
      </w:r>
      <w:r w:rsidR="00EA367F">
        <w:rPr>
          <w:rFonts w:ascii="Times New Roman" w:hAnsi="Times New Roman" w:cs="Times New Roman"/>
          <w:kern w:val="0"/>
        </w:rPr>
        <w:t>Random Forest Variable Analyses</w:t>
      </w:r>
      <w:r w:rsidR="004A65E0">
        <w:rPr>
          <w:rFonts w:ascii="Times New Roman" w:hAnsi="Times New Roman" w:cs="Times New Roman"/>
          <w:kern w:val="0"/>
        </w:rPr>
        <w:t>.............................</w:t>
      </w:r>
      <w:r w:rsidR="000A16C6">
        <w:rPr>
          <w:rFonts w:ascii="Times New Roman" w:hAnsi="Times New Roman" w:cs="Times New Roman"/>
          <w:kern w:val="0"/>
        </w:rPr>
        <w:t>.........................................</w:t>
      </w:r>
      <w:r w:rsidR="00BD1544">
        <w:rPr>
          <w:rFonts w:ascii="Times New Roman" w:hAnsi="Times New Roman" w:cs="Times New Roman"/>
          <w:kern w:val="0"/>
        </w:rPr>
        <w:t>...66</w:t>
      </w:r>
    </w:p>
    <w:p w14:paraId="797EA33F" w14:textId="154D5CBE" w:rsidR="004A65E0" w:rsidRDefault="00E13669" w:rsidP="004A65E0">
      <w:pPr>
        <w:autoSpaceDE w:val="0"/>
        <w:autoSpaceDN w:val="0"/>
        <w:adjustRightInd w:val="0"/>
        <w:ind w:firstLine="0"/>
        <w:rPr>
          <w:rFonts w:ascii="Times New Roman" w:hAnsi="Times New Roman" w:cs="Times New Roman"/>
          <w:kern w:val="0"/>
        </w:rPr>
      </w:pPr>
      <w:r>
        <w:rPr>
          <w:rFonts w:ascii="Times New Roman" w:hAnsi="Times New Roman" w:cs="Times New Roman"/>
          <w:kern w:val="0"/>
        </w:rPr>
        <w:t>Table 7</w:t>
      </w:r>
      <w:r w:rsidR="004A65E0">
        <w:rPr>
          <w:rFonts w:ascii="Times New Roman" w:hAnsi="Times New Roman" w:cs="Times New Roman"/>
          <w:kern w:val="0"/>
        </w:rPr>
        <w:t xml:space="preserve"> </w:t>
      </w:r>
      <w:r w:rsidR="004A65E0">
        <w:rPr>
          <w:rFonts w:ascii="Times New Roman" w:hAnsi="Times New Roman" w:cs="Times New Roman"/>
          <w:kern w:val="0"/>
        </w:rPr>
        <w:tab/>
      </w:r>
      <w:r w:rsidR="00385687" w:rsidRPr="00385687">
        <w:rPr>
          <w:rFonts w:eastAsia="Times New Roman" w:cstheme="minorHAnsi"/>
          <w:iCs/>
          <w:color w:val="222222"/>
        </w:rPr>
        <w:t>Final predictive models for each dependent variable (AE/factors)</w:t>
      </w:r>
      <w:r w:rsidR="004A65E0">
        <w:rPr>
          <w:rFonts w:ascii="Times New Roman" w:hAnsi="Times New Roman" w:cs="Times New Roman"/>
          <w:kern w:val="0"/>
        </w:rPr>
        <w:t>...........</w:t>
      </w:r>
      <w:r w:rsidR="00385687">
        <w:rPr>
          <w:rFonts w:ascii="Times New Roman" w:hAnsi="Times New Roman" w:cs="Times New Roman"/>
          <w:kern w:val="0"/>
        </w:rPr>
        <w:t>..........</w:t>
      </w:r>
      <w:r w:rsidR="00BD1544">
        <w:rPr>
          <w:rFonts w:ascii="Times New Roman" w:hAnsi="Times New Roman" w:cs="Times New Roman"/>
          <w:kern w:val="0"/>
        </w:rPr>
        <w:t>..67</w:t>
      </w:r>
    </w:p>
    <w:p w14:paraId="546A9ED5" w14:textId="2CA4F70A" w:rsidR="004A65E0" w:rsidRDefault="004A65E0" w:rsidP="00114359">
      <w:pPr>
        <w:autoSpaceDE w:val="0"/>
        <w:autoSpaceDN w:val="0"/>
        <w:adjustRightInd w:val="0"/>
        <w:ind w:firstLine="0"/>
        <w:rPr>
          <w:rFonts w:ascii="Times New Roman" w:hAnsi="Times New Roman" w:cs="Times New Roman"/>
          <w:kern w:val="0"/>
        </w:rPr>
      </w:pPr>
    </w:p>
    <w:p w14:paraId="16EEFE0D" w14:textId="6994F2A4" w:rsidR="006D75AF" w:rsidRDefault="006D75AF">
      <w:pPr>
        <w:spacing w:line="240" w:lineRule="auto"/>
        <w:ind w:firstLine="0"/>
        <w:rPr>
          <w:rFonts w:ascii="Times New Roman" w:hAnsi="Times New Roman" w:cs="Times New Roman"/>
          <w:kern w:val="0"/>
        </w:rPr>
      </w:pPr>
      <w:r>
        <w:rPr>
          <w:rFonts w:ascii="Times New Roman" w:hAnsi="Times New Roman" w:cs="Times New Roman"/>
          <w:kern w:val="0"/>
        </w:rPr>
        <w:br w:type="page"/>
      </w:r>
    </w:p>
    <w:p w14:paraId="72D83A83" w14:textId="34E26E86" w:rsidR="006D75AF" w:rsidRPr="00232FFA" w:rsidRDefault="006D75AF" w:rsidP="006D75AF">
      <w:pPr>
        <w:autoSpaceDE w:val="0"/>
        <w:autoSpaceDN w:val="0"/>
        <w:adjustRightInd w:val="0"/>
        <w:spacing w:line="240" w:lineRule="auto"/>
        <w:ind w:firstLine="0"/>
        <w:jc w:val="center"/>
        <w:rPr>
          <w:rFonts w:ascii="Times New Roman" w:hAnsi="Times New Roman" w:cs="Times New Roman"/>
          <w:b/>
          <w:kern w:val="0"/>
        </w:rPr>
      </w:pPr>
      <w:r>
        <w:rPr>
          <w:rFonts w:ascii="Times New Roman" w:hAnsi="Times New Roman" w:cs="Times New Roman"/>
          <w:b/>
          <w:kern w:val="0"/>
        </w:rPr>
        <w:lastRenderedPageBreak/>
        <w:t>LIST OF FIGURES</w:t>
      </w:r>
    </w:p>
    <w:p w14:paraId="6C49A208" w14:textId="6940F899" w:rsidR="006D75AF" w:rsidRDefault="006D75AF" w:rsidP="006D75AF">
      <w:pPr>
        <w:autoSpaceDE w:val="0"/>
        <w:autoSpaceDN w:val="0"/>
        <w:adjustRightInd w:val="0"/>
        <w:spacing w:line="240" w:lineRule="auto"/>
        <w:ind w:firstLine="0"/>
        <w:jc w:val="center"/>
        <w:rPr>
          <w:rFonts w:ascii="Times New Roman" w:hAnsi="Times New Roman" w:cs="Times New Roman"/>
          <w:kern w:val="0"/>
        </w:rPr>
      </w:pPr>
    </w:p>
    <w:p w14:paraId="7C8DF66C" w14:textId="77777777" w:rsidR="00FF6917" w:rsidRDefault="00FF6917" w:rsidP="006D75AF">
      <w:pPr>
        <w:autoSpaceDE w:val="0"/>
        <w:autoSpaceDN w:val="0"/>
        <w:adjustRightInd w:val="0"/>
        <w:spacing w:line="240" w:lineRule="auto"/>
        <w:ind w:firstLine="0"/>
        <w:jc w:val="center"/>
        <w:rPr>
          <w:rFonts w:ascii="Times New Roman" w:hAnsi="Times New Roman" w:cs="Times New Roman"/>
          <w:kern w:val="0"/>
        </w:rPr>
      </w:pPr>
    </w:p>
    <w:p w14:paraId="4A3B030E" w14:textId="00732075" w:rsidR="00D86857" w:rsidRDefault="00322DBE" w:rsidP="00D86857">
      <w:pPr>
        <w:ind w:firstLine="0"/>
        <w:rPr>
          <w:rFonts w:ascii="Times New Roman" w:hAnsi="Times New Roman" w:cs="Times New Roman"/>
          <w:kern w:val="0"/>
        </w:rPr>
      </w:pPr>
      <w:r>
        <w:rPr>
          <w:rFonts w:ascii="Times New Roman" w:hAnsi="Times New Roman" w:cs="Times New Roman"/>
          <w:kern w:val="0"/>
        </w:rPr>
        <w:t>Figure 1</w:t>
      </w:r>
      <w:r w:rsidR="00D86857">
        <w:rPr>
          <w:rFonts w:ascii="Times New Roman" w:hAnsi="Times New Roman" w:cs="Times New Roman"/>
          <w:kern w:val="0"/>
        </w:rPr>
        <w:tab/>
      </w:r>
      <w:r w:rsidR="00D86857">
        <w:rPr>
          <w:rFonts w:ascii="Times New Roman" w:hAnsi="Times New Roman"/>
        </w:rPr>
        <w:t>Scatterplot of high exercise in moderation effect</w:t>
      </w:r>
      <w:r w:rsidR="00D86857">
        <w:rPr>
          <w:rFonts w:ascii="Times New Roman" w:hAnsi="Times New Roman" w:cs="Times New Roman"/>
          <w:kern w:val="0"/>
        </w:rPr>
        <w:t>..................................................6</w:t>
      </w:r>
      <w:r>
        <w:rPr>
          <w:rFonts w:ascii="Times New Roman" w:hAnsi="Times New Roman" w:cs="Times New Roman"/>
          <w:kern w:val="0"/>
        </w:rPr>
        <w:t>4</w:t>
      </w:r>
    </w:p>
    <w:p w14:paraId="6565B7D5" w14:textId="77777777" w:rsidR="00322DBE" w:rsidRDefault="00322DBE" w:rsidP="00D86857">
      <w:pPr>
        <w:ind w:firstLine="0"/>
        <w:rPr>
          <w:rFonts w:ascii="Times New Roman" w:hAnsi="Times New Roman" w:cs="Times New Roman"/>
          <w:kern w:val="0"/>
        </w:rPr>
      </w:pPr>
      <w:r>
        <w:rPr>
          <w:rFonts w:ascii="Times New Roman" w:hAnsi="Times New Roman" w:cs="Times New Roman"/>
          <w:kern w:val="0"/>
        </w:rPr>
        <w:t>Figure 2</w:t>
      </w:r>
      <w:r w:rsidR="00D86857">
        <w:rPr>
          <w:rFonts w:ascii="Times New Roman" w:hAnsi="Times New Roman" w:cs="Times New Roman"/>
          <w:kern w:val="0"/>
        </w:rPr>
        <w:tab/>
      </w:r>
      <w:r w:rsidR="00D86857">
        <w:rPr>
          <w:rFonts w:ascii="Times New Roman" w:hAnsi="Times New Roman"/>
        </w:rPr>
        <w:t>Scatterplot of low exercise in moderation effect</w:t>
      </w:r>
      <w:r w:rsidR="00D86857">
        <w:rPr>
          <w:rFonts w:ascii="Times New Roman" w:hAnsi="Times New Roman" w:cs="Times New Roman"/>
          <w:kern w:val="0"/>
        </w:rPr>
        <w:t>...................................................6</w:t>
      </w:r>
      <w:r>
        <w:rPr>
          <w:rFonts w:ascii="Times New Roman" w:hAnsi="Times New Roman" w:cs="Times New Roman"/>
          <w:kern w:val="0"/>
        </w:rPr>
        <w:t>4</w:t>
      </w:r>
    </w:p>
    <w:p w14:paraId="633A14B4" w14:textId="1B0C849B" w:rsidR="00322DBE" w:rsidRDefault="00322DBE" w:rsidP="00322DBE">
      <w:pPr>
        <w:autoSpaceDE w:val="0"/>
        <w:autoSpaceDN w:val="0"/>
        <w:adjustRightInd w:val="0"/>
        <w:ind w:left="1440" w:hanging="1440"/>
        <w:rPr>
          <w:rFonts w:ascii="Times New Roman" w:hAnsi="Times New Roman" w:cs="Times New Roman"/>
          <w:kern w:val="0"/>
        </w:rPr>
      </w:pPr>
      <w:r>
        <w:rPr>
          <w:rFonts w:ascii="Times New Roman" w:hAnsi="Times New Roman" w:cs="Times New Roman"/>
          <w:kern w:val="0"/>
        </w:rPr>
        <w:t xml:space="preserve">Figure 3 </w:t>
      </w:r>
      <w:r>
        <w:rPr>
          <w:rFonts w:ascii="Times New Roman" w:hAnsi="Times New Roman" w:cs="Times New Roman"/>
          <w:kern w:val="0"/>
        </w:rPr>
        <w:tab/>
      </w:r>
      <w:r>
        <w:rPr>
          <w:rFonts w:ascii="Times New Roman" w:hAnsi="Times New Roman"/>
        </w:rPr>
        <w:t>Prediction surface of the moderation effect of exercise</w:t>
      </w:r>
      <w:r>
        <w:rPr>
          <w:rFonts w:ascii="Times New Roman" w:hAnsi="Times New Roman" w:cs="Times New Roman"/>
          <w:kern w:val="0"/>
        </w:rPr>
        <w:t>.........................................65</w:t>
      </w:r>
    </w:p>
    <w:p w14:paraId="122D6715" w14:textId="0A4A660F" w:rsidR="00A22B08" w:rsidRDefault="00A22B08" w:rsidP="00D86857">
      <w:pPr>
        <w:ind w:firstLine="0"/>
        <w:rPr>
          <w:rFonts w:ascii="Times New Roman" w:hAnsi="Times New Roman" w:cs="Times New Roman"/>
          <w:kern w:val="0"/>
        </w:rPr>
      </w:pPr>
      <w:r>
        <w:rPr>
          <w:rFonts w:ascii="Times New Roman" w:hAnsi="Times New Roman" w:cs="Times New Roman"/>
          <w:kern w:val="0"/>
        </w:rPr>
        <w:br w:type="page"/>
      </w:r>
    </w:p>
    <w:p w14:paraId="6C0DB434" w14:textId="700B99FC" w:rsidR="006D75AF" w:rsidRPr="00487D73" w:rsidRDefault="00A22B08" w:rsidP="00791548">
      <w:pPr>
        <w:pStyle w:val="Heading"/>
        <w:jc w:val="center"/>
        <w:rPr>
          <w:rFonts w:asciiTheme="majorHAnsi" w:hAnsiTheme="majorHAnsi" w:cstheme="majorHAnsi"/>
          <w:b/>
          <w:sz w:val="24"/>
          <w:szCs w:val="24"/>
        </w:rPr>
      </w:pPr>
      <w:r w:rsidRPr="00487D73">
        <w:rPr>
          <w:rFonts w:asciiTheme="majorHAnsi" w:hAnsiTheme="majorHAnsi" w:cstheme="majorHAnsi"/>
          <w:b/>
          <w:sz w:val="24"/>
          <w:szCs w:val="24"/>
        </w:rPr>
        <w:lastRenderedPageBreak/>
        <w:t>ABSTRACT</w:t>
      </w:r>
    </w:p>
    <w:p w14:paraId="78FA80E7" w14:textId="09C5C891" w:rsidR="00097600" w:rsidRPr="00487D73" w:rsidRDefault="00793C3D" w:rsidP="00097600">
      <w:pPr>
        <w:shd w:val="clear" w:color="auto" w:fill="FFFFFF"/>
        <w:rPr>
          <w:rFonts w:eastAsia="Times New Roman" w:cstheme="minorHAnsi"/>
          <w:color w:val="222222"/>
        </w:rPr>
        <w:sectPr w:rsidR="00097600" w:rsidRPr="00487D73" w:rsidSect="00097600">
          <w:type w:val="continuous"/>
          <w:pgSz w:w="12240" w:h="15840"/>
          <w:pgMar w:top="1440" w:right="1440" w:bottom="1440" w:left="1440" w:header="720" w:footer="0" w:gutter="0"/>
          <w:cols w:space="720"/>
          <w:formProt w:val="0"/>
          <w:titlePg/>
          <w:docGrid w:linePitch="360"/>
        </w:sectPr>
      </w:pPr>
      <w:r w:rsidRPr="00487D73">
        <w:rPr>
          <w:rFonts w:cstheme="minorHAnsi"/>
        </w:rPr>
        <w:t>Academic engageme</w:t>
      </w:r>
      <w:r w:rsidR="00735BC2" w:rsidRPr="00487D73">
        <w:rPr>
          <w:rFonts w:cstheme="minorHAnsi"/>
        </w:rPr>
        <w:t>nt is important for the</w:t>
      </w:r>
      <w:r w:rsidRPr="00487D73">
        <w:rPr>
          <w:rFonts w:cstheme="minorHAnsi"/>
        </w:rPr>
        <w:t xml:space="preserve"> scholastic outcomes of college s</w:t>
      </w:r>
      <w:r w:rsidR="000E609B" w:rsidRPr="00487D73">
        <w:rPr>
          <w:rFonts w:cstheme="minorHAnsi"/>
        </w:rPr>
        <w:t>tudents, including</w:t>
      </w:r>
      <w:r w:rsidR="00F145C2" w:rsidRPr="00487D73">
        <w:rPr>
          <w:rFonts w:cstheme="minorHAnsi"/>
        </w:rPr>
        <w:t xml:space="preserve"> </w:t>
      </w:r>
      <w:r w:rsidR="002D0C62" w:rsidRPr="00487D73">
        <w:rPr>
          <w:rFonts w:cstheme="minorHAnsi"/>
        </w:rPr>
        <w:t>degree completion</w:t>
      </w:r>
      <w:r w:rsidRPr="00487D73">
        <w:rPr>
          <w:rFonts w:cstheme="minorHAnsi"/>
        </w:rPr>
        <w:t xml:space="preserve">. The current study </w:t>
      </w:r>
      <w:r w:rsidR="0088615A" w:rsidRPr="00487D73">
        <w:rPr>
          <w:rFonts w:cstheme="minorHAnsi"/>
        </w:rPr>
        <w:t>examined</w:t>
      </w:r>
      <w:r w:rsidRPr="00487D73">
        <w:rPr>
          <w:rFonts w:cstheme="minorHAnsi"/>
        </w:rPr>
        <w:t xml:space="preserve"> the </w:t>
      </w:r>
      <w:r w:rsidR="000826FA" w:rsidRPr="00487D73">
        <w:rPr>
          <w:rFonts w:cstheme="minorHAnsi"/>
        </w:rPr>
        <w:t xml:space="preserve">relations between </w:t>
      </w:r>
      <w:r w:rsidRPr="00487D73">
        <w:rPr>
          <w:rFonts w:cstheme="minorHAnsi"/>
        </w:rPr>
        <w:t xml:space="preserve">stress </w:t>
      </w:r>
      <w:r w:rsidR="000826FA" w:rsidRPr="00487D73">
        <w:rPr>
          <w:rFonts w:cstheme="minorHAnsi"/>
        </w:rPr>
        <w:t>and</w:t>
      </w:r>
      <w:r w:rsidRPr="00487D73">
        <w:rPr>
          <w:rFonts w:cstheme="minorHAnsi"/>
        </w:rPr>
        <w:t xml:space="preserve"> the </w:t>
      </w:r>
      <w:commentRangeStart w:id="1"/>
      <w:r w:rsidRPr="00487D73">
        <w:rPr>
          <w:rFonts w:cstheme="minorHAnsi"/>
        </w:rPr>
        <w:t>intrinsic aspects of academic engagement</w:t>
      </w:r>
      <w:r w:rsidR="000A3B3F" w:rsidRPr="00487D73">
        <w:rPr>
          <w:rFonts w:cstheme="minorHAnsi"/>
        </w:rPr>
        <w:t xml:space="preserve"> (e.g. effort, </w:t>
      </w:r>
      <w:commentRangeEnd w:id="1"/>
      <w:r w:rsidR="000826FA" w:rsidRPr="00487D73">
        <w:rPr>
          <w:rStyle w:val="CommentReference"/>
          <w:rFonts w:cstheme="minorHAnsi"/>
        </w:rPr>
        <w:commentReference w:id="1"/>
      </w:r>
      <w:r w:rsidR="000A3B3F" w:rsidRPr="00487D73">
        <w:rPr>
          <w:rFonts w:cstheme="minorHAnsi"/>
        </w:rPr>
        <w:t>attention, note-taking, attendance, asking for help, etc.)</w:t>
      </w:r>
      <w:r w:rsidR="000032F0">
        <w:rPr>
          <w:rFonts w:cstheme="minorHAnsi"/>
        </w:rPr>
        <w:t xml:space="preserve">, including the four factors of </w:t>
      </w:r>
      <w:r w:rsidR="008817CF">
        <w:rPr>
          <w:rFonts w:cstheme="minorHAnsi"/>
        </w:rPr>
        <w:t xml:space="preserve">undergraduate </w:t>
      </w:r>
      <w:r w:rsidR="000032F0">
        <w:rPr>
          <w:rFonts w:cstheme="minorHAnsi"/>
        </w:rPr>
        <w:t xml:space="preserve">engagement as outlined by </w:t>
      </w:r>
      <w:proofErr w:type="spellStart"/>
      <w:r w:rsidR="000032F0">
        <w:rPr>
          <w:rFonts w:cstheme="minorHAnsi"/>
        </w:rPr>
        <w:t>Handelsman</w:t>
      </w:r>
      <w:proofErr w:type="spellEnd"/>
      <w:r w:rsidR="000032F0">
        <w:t xml:space="preserve">, Briggs, Sullivan, &amp; </w:t>
      </w:r>
      <w:proofErr w:type="spellStart"/>
      <w:r w:rsidR="000032F0">
        <w:t>Towler</w:t>
      </w:r>
      <w:proofErr w:type="spellEnd"/>
      <w:r w:rsidR="000032F0">
        <w:t xml:space="preserve"> (2005)</w:t>
      </w:r>
      <w:r w:rsidR="008817CF">
        <w:t>:</w:t>
      </w:r>
      <w:r w:rsidR="000032F0">
        <w:t xml:space="preserve"> Factor 1 – “skills engagement,” Factor 2 – “emotional engagement,” Factor 3 – “participation/interaction engagement,” and Factor 4 – “performance engagement,”</w:t>
      </w:r>
      <w:r w:rsidRPr="00487D73">
        <w:rPr>
          <w:rFonts w:cstheme="minorHAnsi"/>
        </w:rPr>
        <w:t xml:space="preserve"> in addition to the mediating/moderating properties of the self-care practices of sleep </w:t>
      </w:r>
      <w:r w:rsidR="002D0C62" w:rsidRPr="00487D73">
        <w:rPr>
          <w:rFonts w:cstheme="minorHAnsi"/>
        </w:rPr>
        <w:t>hygiene and physical activity.</w:t>
      </w:r>
      <w:r w:rsidRPr="00487D73">
        <w:rPr>
          <w:rFonts w:cstheme="minorHAnsi"/>
        </w:rPr>
        <w:t xml:space="preserve"> </w:t>
      </w:r>
      <w:r w:rsidR="002D0C62" w:rsidRPr="00487D73">
        <w:rPr>
          <w:rFonts w:cstheme="minorHAnsi"/>
        </w:rPr>
        <w:t>The sample consisted of 203 undergraduate students from a large southeastern university. Results indicated that stress was negatively c</w:t>
      </w:r>
      <w:r w:rsidR="001473BE" w:rsidRPr="00487D73">
        <w:rPr>
          <w:rFonts w:cstheme="minorHAnsi"/>
        </w:rPr>
        <w:t>orrelated with the factor of academic engagement most related to executive functioning (i.e. skills engagement).  Of the independent variables evaluated, s</w:t>
      </w:r>
      <w:r w:rsidR="002D0C62" w:rsidRPr="00487D73">
        <w:rPr>
          <w:rFonts w:cstheme="minorHAnsi"/>
        </w:rPr>
        <w:t>leep hygiene showed th</w:t>
      </w:r>
      <w:r w:rsidR="00735BC2" w:rsidRPr="00487D73">
        <w:rPr>
          <w:rFonts w:cstheme="minorHAnsi"/>
        </w:rPr>
        <w:t>e strongest</w:t>
      </w:r>
      <w:r w:rsidR="002D0C62" w:rsidRPr="00487D73">
        <w:rPr>
          <w:rFonts w:cstheme="minorHAnsi"/>
        </w:rPr>
        <w:t xml:space="preserve"> correlation</w:t>
      </w:r>
      <w:r w:rsidR="001473BE" w:rsidRPr="00487D73">
        <w:rPr>
          <w:rFonts w:cstheme="minorHAnsi"/>
        </w:rPr>
        <w:t>s with</w:t>
      </w:r>
      <w:r w:rsidR="002D0C62" w:rsidRPr="00487D73">
        <w:rPr>
          <w:rFonts w:cstheme="minorHAnsi"/>
        </w:rPr>
        <w:t xml:space="preserve"> academic engagement, most </w:t>
      </w:r>
      <w:r w:rsidR="001473BE" w:rsidRPr="00487D73">
        <w:rPr>
          <w:rFonts w:cstheme="minorHAnsi"/>
        </w:rPr>
        <w:t>specifically for the s</w:t>
      </w:r>
      <w:r w:rsidR="00B022C2" w:rsidRPr="00487D73">
        <w:rPr>
          <w:rFonts w:cstheme="minorHAnsi"/>
        </w:rPr>
        <w:t>kills</w:t>
      </w:r>
      <w:r w:rsidR="001473BE" w:rsidRPr="00487D73">
        <w:rPr>
          <w:rFonts w:cstheme="minorHAnsi"/>
        </w:rPr>
        <w:t xml:space="preserve"> engagement</w:t>
      </w:r>
      <w:r w:rsidR="00F145C2" w:rsidRPr="00487D73">
        <w:rPr>
          <w:rFonts w:cstheme="minorHAnsi"/>
        </w:rPr>
        <w:t xml:space="preserve"> and performance engagement factors</w:t>
      </w:r>
      <w:r w:rsidR="000E609B" w:rsidRPr="00487D73">
        <w:rPr>
          <w:rFonts w:cstheme="minorHAnsi"/>
        </w:rPr>
        <w:t>.</w:t>
      </w:r>
      <w:r w:rsidR="001473BE" w:rsidRPr="00487D73">
        <w:rPr>
          <w:rFonts w:cstheme="minorHAnsi"/>
        </w:rPr>
        <w:t xml:space="preserve"> Sleep hygiene also functioned as a mediator in the relationship between stress and </w:t>
      </w:r>
      <w:r w:rsidR="00097600" w:rsidRPr="00487D73">
        <w:rPr>
          <w:rFonts w:cstheme="minorHAnsi"/>
        </w:rPr>
        <w:t xml:space="preserve">the skills factor of </w:t>
      </w:r>
      <w:r w:rsidR="001473BE" w:rsidRPr="00487D73">
        <w:rPr>
          <w:rFonts w:cstheme="minorHAnsi"/>
        </w:rPr>
        <w:t xml:space="preserve">engagement, </w:t>
      </w:r>
      <w:r w:rsidR="00097600" w:rsidRPr="00487D73">
        <w:rPr>
          <w:rFonts w:eastAsia="Times New Roman" w:cstheme="minorHAnsi"/>
          <w:color w:val="222222"/>
        </w:rPr>
        <w:t xml:space="preserve">resulting in </w:t>
      </w:r>
      <w:r w:rsidR="00097600" w:rsidRPr="00487D73">
        <w:rPr>
          <w:rFonts w:cstheme="minorHAnsi"/>
        </w:rPr>
        <w:t>a 47% reduction in the effect of stress</w:t>
      </w:r>
      <w:r w:rsidR="00097600" w:rsidRPr="00487D73">
        <w:rPr>
          <w:rFonts w:eastAsia="Times New Roman" w:cstheme="minorHAnsi"/>
          <w:color w:val="222222"/>
        </w:rPr>
        <w:t>.</w:t>
      </w:r>
      <w:r w:rsidR="00036378" w:rsidRPr="00487D73">
        <w:rPr>
          <w:rFonts w:eastAsia="Times New Roman" w:cstheme="minorHAnsi"/>
          <w:color w:val="222222"/>
        </w:rPr>
        <w:t xml:space="preserve"> Exercise did not show correlations with any areas of engagement, </w:t>
      </w:r>
      <w:r w:rsidR="002D772B" w:rsidRPr="00487D73">
        <w:rPr>
          <w:rFonts w:eastAsia="Times New Roman" w:cstheme="minorHAnsi"/>
          <w:color w:val="222222"/>
        </w:rPr>
        <w:t xml:space="preserve">but did show a small </w:t>
      </w:r>
      <w:r w:rsidR="00D50E71" w:rsidRPr="00487D73">
        <w:rPr>
          <w:rFonts w:eastAsia="Times New Roman" w:cstheme="minorHAnsi"/>
          <w:color w:val="222222"/>
        </w:rPr>
        <w:t>interaction</w:t>
      </w:r>
      <w:r w:rsidR="00036378" w:rsidRPr="00487D73">
        <w:rPr>
          <w:rFonts w:eastAsia="Times New Roman" w:cstheme="minorHAnsi"/>
          <w:color w:val="222222"/>
        </w:rPr>
        <w:t xml:space="preserve"> effect on the relationship between stress and the academic engagement factor of participation/interaction.</w:t>
      </w:r>
      <w:r w:rsidR="009A4A55" w:rsidRPr="00487D73">
        <w:rPr>
          <w:rFonts w:eastAsia="Times New Roman" w:cstheme="minorHAnsi"/>
          <w:color w:val="222222"/>
        </w:rPr>
        <w:t xml:space="preserve">  </w:t>
      </w:r>
      <w:r w:rsidR="00735BC2" w:rsidRPr="00487D73">
        <w:rPr>
          <w:rFonts w:eastAsia="Times New Roman" w:cstheme="minorHAnsi"/>
          <w:color w:val="222222"/>
        </w:rPr>
        <w:t>S</w:t>
      </w:r>
      <w:r w:rsidR="00C02A14" w:rsidRPr="00487D73">
        <w:rPr>
          <w:rFonts w:eastAsia="Times New Roman" w:cstheme="minorHAnsi"/>
          <w:color w:val="222222"/>
        </w:rPr>
        <w:t>tress was seen to have a positive impact on participation/interaction engagement</w:t>
      </w:r>
      <w:r w:rsidR="00735BC2" w:rsidRPr="00487D73">
        <w:rPr>
          <w:rFonts w:eastAsia="Times New Roman" w:cstheme="minorHAnsi"/>
          <w:color w:val="222222"/>
        </w:rPr>
        <w:t xml:space="preserve">. A </w:t>
      </w:r>
      <w:r w:rsidR="00C02A14" w:rsidRPr="00487D73">
        <w:rPr>
          <w:rFonts w:eastAsia="Times New Roman" w:cstheme="minorHAnsi"/>
          <w:color w:val="222222"/>
        </w:rPr>
        <w:t>moderating effect of p</w:t>
      </w:r>
      <w:r w:rsidR="009A4A55" w:rsidRPr="00487D73">
        <w:rPr>
          <w:rFonts w:eastAsia="Times New Roman" w:cstheme="minorHAnsi"/>
          <w:color w:val="222222"/>
        </w:rPr>
        <w:t>hysical activity</w:t>
      </w:r>
      <w:r w:rsidR="00735BC2" w:rsidRPr="00487D73">
        <w:rPr>
          <w:rFonts w:eastAsia="Times New Roman" w:cstheme="minorHAnsi"/>
          <w:color w:val="222222"/>
        </w:rPr>
        <w:t xml:space="preserve"> was identified,</w:t>
      </w:r>
      <w:r w:rsidR="009A4A55" w:rsidRPr="00487D73">
        <w:rPr>
          <w:rFonts w:eastAsia="Times New Roman" w:cstheme="minorHAnsi"/>
          <w:color w:val="222222"/>
        </w:rPr>
        <w:t xml:space="preserve"> </w:t>
      </w:r>
      <w:r w:rsidR="00950D8D" w:rsidRPr="00487D73">
        <w:rPr>
          <w:rFonts w:eastAsia="Times New Roman" w:cstheme="minorHAnsi"/>
          <w:color w:val="222222"/>
        </w:rPr>
        <w:t>lead</w:t>
      </w:r>
      <w:r w:rsidR="004433F8" w:rsidRPr="00487D73">
        <w:rPr>
          <w:rFonts w:eastAsia="Times New Roman" w:cstheme="minorHAnsi"/>
          <w:color w:val="222222"/>
        </w:rPr>
        <w:t>ing</w:t>
      </w:r>
      <w:r w:rsidR="00C02A14" w:rsidRPr="00487D73">
        <w:rPr>
          <w:rFonts w:eastAsia="Times New Roman" w:cstheme="minorHAnsi"/>
          <w:color w:val="222222"/>
        </w:rPr>
        <w:t xml:space="preserve"> </w:t>
      </w:r>
      <w:r w:rsidR="00950D8D" w:rsidRPr="00487D73">
        <w:rPr>
          <w:rFonts w:eastAsia="Times New Roman" w:cstheme="minorHAnsi"/>
          <w:color w:val="222222"/>
        </w:rPr>
        <w:t>to</w:t>
      </w:r>
      <w:r w:rsidR="004433F8" w:rsidRPr="00487D73">
        <w:rPr>
          <w:rFonts w:eastAsia="Times New Roman" w:cstheme="minorHAnsi"/>
          <w:color w:val="222222"/>
        </w:rPr>
        <w:t xml:space="preserve"> </w:t>
      </w:r>
      <w:r w:rsidR="00C02A14" w:rsidRPr="00487D73">
        <w:rPr>
          <w:rFonts w:eastAsia="Times New Roman" w:cstheme="minorHAnsi"/>
          <w:color w:val="222222"/>
        </w:rPr>
        <w:t>lower</w:t>
      </w:r>
      <w:r w:rsidR="002D772B" w:rsidRPr="00487D73">
        <w:rPr>
          <w:rFonts w:eastAsia="Times New Roman" w:cstheme="minorHAnsi"/>
          <w:color w:val="222222"/>
        </w:rPr>
        <w:t xml:space="preserve"> </w:t>
      </w:r>
      <w:r w:rsidR="004433F8" w:rsidRPr="00487D73">
        <w:rPr>
          <w:rFonts w:eastAsia="Times New Roman" w:cstheme="minorHAnsi"/>
          <w:color w:val="222222"/>
        </w:rPr>
        <w:t>participation/interaction engagement when both stress and exercise were high</w:t>
      </w:r>
      <w:r w:rsidR="00127A93" w:rsidRPr="00487D73">
        <w:rPr>
          <w:rFonts w:eastAsia="Times New Roman" w:cstheme="minorHAnsi"/>
          <w:color w:val="222222"/>
        </w:rPr>
        <w:t xml:space="preserve">. </w:t>
      </w:r>
      <w:r w:rsidR="00801F93" w:rsidRPr="00487D73">
        <w:rPr>
          <w:rFonts w:eastAsia="Times New Roman" w:cstheme="minorHAnsi"/>
          <w:color w:val="222222"/>
        </w:rPr>
        <w:t>E</w:t>
      </w:r>
      <w:r w:rsidR="00722A98" w:rsidRPr="00487D73">
        <w:rPr>
          <w:rFonts w:eastAsia="Times New Roman" w:cstheme="minorHAnsi"/>
          <w:color w:val="222222"/>
        </w:rPr>
        <w:t>xercise, ethnicity, age, class rank, and gender did not add predictive ability to</w:t>
      </w:r>
      <w:r w:rsidR="00360C75" w:rsidRPr="00487D73">
        <w:rPr>
          <w:rFonts w:eastAsia="Times New Roman" w:cstheme="minorHAnsi"/>
          <w:color w:val="222222"/>
        </w:rPr>
        <w:t xml:space="preserve"> any of</w:t>
      </w:r>
      <w:r w:rsidR="00722A98" w:rsidRPr="00487D73">
        <w:rPr>
          <w:rFonts w:eastAsia="Times New Roman" w:cstheme="minorHAnsi"/>
          <w:color w:val="222222"/>
        </w:rPr>
        <w:t xml:space="preserve"> the models for academic engageme</w:t>
      </w:r>
      <w:r w:rsidR="00360C75" w:rsidRPr="00487D73">
        <w:rPr>
          <w:rFonts w:eastAsia="Times New Roman" w:cstheme="minorHAnsi"/>
          <w:color w:val="222222"/>
        </w:rPr>
        <w:t>nt/</w:t>
      </w:r>
      <w:r w:rsidR="00722A98" w:rsidRPr="00487D73">
        <w:rPr>
          <w:rFonts w:eastAsia="Times New Roman" w:cstheme="minorHAnsi"/>
          <w:color w:val="222222"/>
        </w:rPr>
        <w:t>factors</w:t>
      </w:r>
      <w:r w:rsidR="00360C75" w:rsidRPr="00487D73">
        <w:rPr>
          <w:rFonts w:eastAsia="Times New Roman" w:cstheme="minorHAnsi"/>
          <w:color w:val="222222"/>
        </w:rPr>
        <w:t xml:space="preserve"> of engagement</w:t>
      </w:r>
      <w:r w:rsidR="00722A98" w:rsidRPr="00487D73">
        <w:rPr>
          <w:rFonts w:eastAsia="Times New Roman" w:cstheme="minorHAnsi"/>
          <w:color w:val="222222"/>
        </w:rPr>
        <w:t xml:space="preserve">. </w:t>
      </w:r>
      <w:r w:rsidR="00814206" w:rsidRPr="00487D73">
        <w:rPr>
          <w:rFonts w:eastAsia="Times New Roman" w:cstheme="minorHAnsi"/>
          <w:color w:val="222222"/>
        </w:rPr>
        <w:t>T</w:t>
      </w:r>
      <w:r w:rsidR="00814206" w:rsidRPr="00487D73">
        <w:rPr>
          <w:rFonts w:cstheme="minorHAnsi"/>
          <w:color w:val="000000"/>
          <w:kern w:val="0"/>
        </w:rPr>
        <w:t xml:space="preserve">hese results highlight the potential benefits of improving sleep habits and promoting programs aimed at minimizing and addressing stress (e.g. </w:t>
      </w:r>
      <w:r w:rsidR="00814206" w:rsidRPr="00487D73">
        <w:rPr>
          <w:rFonts w:cstheme="minorHAnsi"/>
          <w:color w:val="000000"/>
          <w:kern w:val="0"/>
        </w:rPr>
        <w:lastRenderedPageBreak/>
        <w:t>meditation, mental health supports) in order to promote success and positive academic outcomes in undergraduate students.</w:t>
      </w:r>
      <w:r w:rsidR="00127A93" w:rsidRPr="00487D73">
        <w:rPr>
          <w:rFonts w:cstheme="minorHAnsi"/>
          <w:color w:val="000000"/>
          <w:kern w:val="0"/>
        </w:rPr>
        <w:t xml:space="preserve"> Directions for future research were also discussed.</w:t>
      </w:r>
    </w:p>
    <w:p w14:paraId="773CB827" w14:textId="77777777" w:rsidR="005210E5" w:rsidRDefault="004F35FD" w:rsidP="00B022C2">
      <w:r>
        <w:br w:type="page"/>
      </w:r>
    </w:p>
    <w:p w14:paraId="6F71A3A1" w14:textId="77777777" w:rsidR="005210E5" w:rsidRDefault="004F35FD">
      <w:pPr>
        <w:jc w:val="center"/>
        <w:rPr>
          <w:b/>
        </w:rPr>
      </w:pPr>
      <w:r>
        <w:rPr>
          <w:b/>
        </w:rPr>
        <w:lastRenderedPageBreak/>
        <w:t>CHAPTER 1</w:t>
      </w:r>
    </w:p>
    <w:p w14:paraId="759F543E" w14:textId="77777777" w:rsidR="005210E5" w:rsidRDefault="004F35FD">
      <w:pPr>
        <w:jc w:val="center"/>
        <w:rPr>
          <w:b/>
        </w:rPr>
      </w:pPr>
      <w:r>
        <w:rPr>
          <w:b/>
        </w:rPr>
        <w:t>Introduction</w:t>
      </w:r>
    </w:p>
    <w:p w14:paraId="7C6FB8FE" w14:textId="77777777" w:rsidR="005210E5" w:rsidRDefault="004F35FD">
      <w:pPr>
        <w:ind w:firstLine="0"/>
        <w:rPr>
          <w:b/>
        </w:rPr>
      </w:pPr>
      <w:r>
        <w:rPr>
          <w:b/>
        </w:rPr>
        <w:t>Academic Engagement</w:t>
      </w:r>
    </w:p>
    <w:p w14:paraId="6518ECD2" w14:textId="1675090C" w:rsidR="005210E5" w:rsidRDefault="00B63F0A">
      <w:pPr>
        <w:rPr>
          <w:color w:val="000000" w:themeColor="text1"/>
        </w:rPr>
      </w:pPr>
      <w:r>
        <w:t>Academic e</w:t>
      </w:r>
      <w:r w:rsidR="004F35FD">
        <w:t xml:space="preserve">ngagement is a broad concept including aspects of behavior and intrinsic and extrinsic characteristics </w:t>
      </w:r>
      <w:r w:rsidR="008C2A4B">
        <w:t xml:space="preserve">associated with </w:t>
      </w:r>
      <w:r w:rsidR="004F35FD">
        <w:t xml:space="preserve">learning and academic success.  Research on student engagement has focused </w:t>
      </w:r>
      <w:r w:rsidR="008C2A4B">
        <w:t xml:space="preserve">on </w:t>
      </w:r>
      <w:r w:rsidR="004F35FD">
        <w:t>and defined academic engagement in a variety of ways, identifying relevant factors such as motivation, participation, instructor relationships, achievement, challenging curriculum, and study skills (C</w:t>
      </w:r>
      <w:r w:rsidR="00D77D20">
        <w:t>hapman, 2003</w:t>
      </w:r>
      <w:r w:rsidR="000032F0">
        <w:t xml:space="preserve">; </w:t>
      </w:r>
      <w:proofErr w:type="spellStart"/>
      <w:r w:rsidR="000032F0">
        <w:t>Handelsman</w:t>
      </w:r>
      <w:proofErr w:type="spellEnd"/>
      <w:r w:rsidR="000032F0">
        <w:t xml:space="preserve"> et al.</w:t>
      </w:r>
      <w:r w:rsidR="004F35FD">
        <w:t>, 2005; NSSE, 2000; Skinner &amp; Belmont, 1993</w:t>
      </w:r>
      <w:r w:rsidR="008D4504">
        <w:t xml:space="preserve">; </w:t>
      </w:r>
      <w:proofErr w:type="spellStart"/>
      <w:r w:rsidR="008D4504">
        <w:t>Zepke</w:t>
      </w:r>
      <w:proofErr w:type="spellEnd"/>
      <w:r w:rsidR="008D4504">
        <w:t xml:space="preserve"> &amp; Leach, 2010</w:t>
      </w:r>
      <w:r w:rsidR="004F35FD">
        <w:t>).</w:t>
      </w:r>
      <w:r w:rsidR="004F35FD">
        <w:rPr>
          <w:rFonts w:eastAsia="Times New Roman" w:cs="Times New Roman"/>
          <w:kern w:val="0"/>
          <w:lang w:eastAsia="en-US"/>
        </w:rPr>
        <w:t xml:space="preserve"> Marks (2000) </w:t>
      </w:r>
      <w:r w:rsidR="004F35FD">
        <w:rPr>
          <w:color w:val="000000" w:themeColor="text1"/>
        </w:rPr>
        <w:t>conceptualizes engagement as a psychological process: “specifically, the attention, interest, investment, and effort students expend in the work of learning” (</w:t>
      </w:r>
      <w:r w:rsidR="00E87957">
        <w:rPr>
          <w:color w:val="000000" w:themeColor="text1"/>
        </w:rPr>
        <w:t>p.</w:t>
      </w:r>
      <w:r w:rsidR="004F35FD">
        <w:rPr>
          <w:color w:val="000000" w:themeColor="text1"/>
        </w:rPr>
        <w:t xml:space="preserve"> 154-155). Furthermore, defined in this way, “engagement implies both affective and behavioral participation in the learning experience” (</w:t>
      </w:r>
      <w:r w:rsidR="00E87957">
        <w:rPr>
          <w:color w:val="000000" w:themeColor="text1"/>
        </w:rPr>
        <w:t>p.</w:t>
      </w:r>
      <w:r w:rsidR="004F35FD">
        <w:rPr>
          <w:color w:val="000000" w:themeColor="text1"/>
        </w:rPr>
        <w:t xml:space="preserve"> 154-155). </w:t>
      </w:r>
      <w:r w:rsidR="008C2A4B">
        <w:rPr>
          <w:color w:val="000000" w:themeColor="text1"/>
        </w:rPr>
        <w:t>S</w:t>
      </w:r>
      <w:r w:rsidR="00055110">
        <w:rPr>
          <w:color w:val="000000" w:themeColor="text1"/>
        </w:rPr>
        <w:t>imilar</w:t>
      </w:r>
      <w:r w:rsidR="008C2A4B">
        <w:rPr>
          <w:color w:val="000000" w:themeColor="text1"/>
        </w:rPr>
        <w:t>ly</w:t>
      </w:r>
      <w:r w:rsidR="004F35FD">
        <w:rPr>
          <w:color w:val="000000" w:themeColor="text1"/>
        </w:rPr>
        <w:t xml:space="preserve">, </w:t>
      </w:r>
      <w:r w:rsidR="004F35FD">
        <w:rPr>
          <w:rFonts w:cstheme="minorHAnsi"/>
          <w:color w:val="000000"/>
          <w:kern w:val="0"/>
        </w:rPr>
        <w:t xml:space="preserve">Skinner and Belmont (1993) describe how student engagement appears in classroom settings as follows: </w:t>
      </w:r>
    </w:p>
    <w:p w14:paraId="08421A92" w14:textId="77777777" w:rsidR="005210E5" w:rsidRDefault="004F35FD">
      <w:pPr>
        <w:widowControl w:val="0"/>
        <w:spacing w:after="240"/>
        <w:ind w:left="720" w:firstLine="0"/>
        <w:rPr>
          <w:rFonts w:ascii="Times" w:hAnsi="Times" w:cs="Times"/>
          <w:color w:val="000000"/>
          <w:kern w:val="0"/>
        </w:rPr>
      </w:pPr>
      <w:r>
        <w:rPr>
          <w:rFonts w:cstheme="minorHAnsi"/>
          <w:color w:val="000000"/>
          <w:kern w:val="0"/>
        </w:rPr>
        <w:t>Children who are engaged show sustained behavioral involvement in learning activities accompanied by a positive emotional tone. They select tasks at the border of their competencies, initiate action when given the opportunity, and exert intense effort and concentration in the implementation of learning tasks; they show generally positive emotions during ongoing action, including enthusiasm, optimism, curiosity, and interest. The opposite of engagement is disaffection. Disaffected children are passive, do not try hard, and give up easily in the face of challenges [they can] be bored, depressed, anxious, or even angry about their presence in the classroom; they can be withdrawn from learning opportunities or even rebellious towards teachers and classmates (p. 572).</w:t>
      </w:r>
      <w:r>
        <w:rPr>
          <w:rFonts w:ascii="Helvetica" w:hAnsi="Helvetica" w:cs="Helvetica"/>
          <w:color w:val="000000"/>
          <w:kern w:val="0"/>
          <w:sz w:val="32"/>
          <w:szCs w:val="32"/>
        </w:rPr>
        <w:t xml:space="preserve"> </w:t>
      </w:r>
    </w:p>
    <w:p w14:paraId="6B020431" w14:textId="77777777" w:rsidR="005210E5" w:rsidRDefault="005210E5"/>
    <w:p w14:paraId="4767ABA2" w14:textId="506C16A5" w:rsidR="005210E5" w:rsidRDefault="004F35FD">
      <w:pPr>
        <w:rPr>
          <w:rFonts w:eastAsia="Times New Roman" w:cs="Times New Roman"/>
          <w:color w:val="000000" w:themeColor="text1"/>
          <w:kern w:val="0"/>
          <w:lang w:eastAsia="en-US"/>
        </w:rPr>
      </w:pPr>
      <w:r>
        <w:rPr>
          <w:color w:val="000000" w:themeColor="text1"/>
        </w:rPr>
        <w:t xml:space="preserve">A systematic literature review by </w:t>
      </w:r>
      <w:proofErr w:type="spellStart"/>
      <w:r>
        <w:rPr>
          <w:color w:val="000000" w:themeColor="text1"/>
        </w:rPr>
        <w:t>Zepke</w:t>
      </w:r>
      <w:proofErr w:type="spellEnd"/>
      <w:r>
        <w:rPr>
          <w:color w:val="000000" w:themeColor="text1"/>
        </w:rPr>
        <w:t xml:space="preserve"> and Leach (2010)</w:t>
      </w:r>
      <w:r w:rsidR="00C10A8A">
        <w:rPr>
          <w:color w:val="000000" w:themeColor="text1"/>
        </w:rPr>
        <w:t xml:space="preserve"> </w:t>
      </w:r>
      <w:r>
        <w:rPr>
          <w:color w:val="000000" w:themeColor="text1"/>
        </w:rPr>
        <w:t xml:space="preserve">evaluated 93 studies from 10 different </w:t>
      </w:r>
      <w:r w:rsidR="00C10A8A">
        <w:rPr>
          <w:color w:val="000000" w:themeColor="text1"/>
        </w:rPr>
        <w:t>countries</w:t>
      </w:r>
      <w:r w:rsidR="00C10A8A" w:rsidRPr="00C10A8A">
        <w:rPr>
          <w:color w:val="000000" w:themeColor="text1"/>
        </w:rPr>
        <w:t xml:space="preserve"> </w:t>
      </w:r>
      <w:r w:rsidR="00C10A8A">
        <w:rPr>
          <w:color w:val="000000" w:themeColor="text1"/>
        </w:rPr>
        <w:t xml:space="preserve">looking specifically at studies involving college students. </w:t>
      </w:r>
      <w:r>
        <w:rPr>
          <w:color w:val="000000" w:themeColor="text1"/>
        </w:rPr>
        <w:t>Study results identified four perspectives on school engagement: “Motivation and agency (e</w:t>
      </w:r>
      <w:r>
        <w:rPr>
          <w:rFonts w:eastAsia="Times New Roman" w:cs="Times New Roman"/>
          <w:kern w:val="0"/>
          <w:lang w:eastAsia="en-US"/>
        </w:rPr>
        <w:t>ngaged students are intrinsically motivated and want to exercise their agency),” “Transactional engagement (students and teachers engage with each other),” “Institutional support (Institutions provide an environment conducive to learning),” and “Active citizenship (students and institutions work together to enable challenges to social beliefs and practices).”  Results from this investigation highlight the potential utility of addressing academic engagement from both the macro (institutionally based) and micro (student focused) level</w:t>
      </w:r>
      <w:r w:rsidR="002162FC">
        <w:rPr>
          <w:rFonts w:eastAsia="Times New Roman" w:cs="Times New Roman"/>
          <w:kern w:val="0"/>
          <w:lang w:eastAsia="en-US"/>
        </w:rPr>
        <w:t xml:space="preserve"> when evaluating students in higher education</w:t>
      </w:r>
      <w:r>
        <w:rPr>
          <w:rFonts w:eastAsia="Times New Roman" w:cs="Times New Roman"/>
          <w:kern w:val="0"/>
          <w:lang w:eastAsia="en-US"/>
        </w:rPr>
        <w:t xml:space="preserve">.  </w:t>
      </w:r>
      <w:r>
        <w:rPr>
          <w:rFonts w:eastAsia="Times New Roman" w:cs="Times New Roman"/>
          <w:color w:val="000000" w:themeColor="text1"/>
          <w:kern w:val="0"/>
          <w:lang w:eastAsia="en-US"/>
        </w:rPr>
        <w:t>In other words, school engagement</w:t>
      </w:r>
      <w:r w:rsidR="002162FC">
        <w:rPr>
          <w:rFonts w:eastAsia="Times New Roman" w:cs="Times New Roman"/>
          <w:color w:val="000000" w:themeColor="text1"/>
          <w:kern w:val="0"/>
          <w:lang w:eastAsia="en-US"/>
        </w:rPr>
        <w:t xml:space="preserve"> at the university level</w:t>
      </w:r>
      <w:r>
        <w:rPr>
          <w:rFonts w:eastAsia="Times New Roman" w:cs="Times New Roman"/>
          <w:color w:val="000000" w:themeColor="text1"/>
          <w:kern w:val="0"/>
          <w:lang w:eastAsia="en-US"/>
        </w:rPr>
        <w:t xml:space="preserve"> is a complex concept that incorporates both internal factors such as attention, effort, affect, and motivation, and extrinsic factors such as teacher/student relations, conducive learning environments, and effective institutional support and interactions with students.</w:t>
      </w:r>
    </w:p>
    <w:p w14:paraId="4E46E5DC" w14:textId="10ED0935" w:rsidR="00641B45" w:rsidRPr="00641B45" w:rsidRDefault="00641B45" w:rsidP="00641B45">
      <w:pPr>
        <w:ind w:firstLine="0"/>
        <w:rPr>
          <w:rFonts w:ascii="Times New Roman" w:eastAsia="Times New Roman" w:hAnsi="Times New Roman" w:cs="Times New Roman"/>
          <w:b/>
          <w:color w:val="000000" w:themeColor="text1"/>
          <w:kern w:val="0"/>
          <w:lang w:eastAsia="en-US"/>
        </w:rPr>
      </w:pPr>
      <w:r>
        <w:rPr>
          <w:rFonts w:ascii="Times New Roman" w:eastAsia="Times New Roman" w:hAnsi="Times New Roman" w:cs="Times New Roman"/>
          <w:b/>
          <w:color w:val="000000" w:themeColor="text1"/>
          <w:kern w:val="0"/>
          <w:lang w:eastAsia="en-US"/>
        </w:rPr>
        <w:t>Academic Engagement Perspectives</w:t>
      </w:r>
    </w:p>
    <w:p w14:paraId="6F304BFA" w14:textId="02E952CE" w:rsidR="005210E5" w:rsidRDefault="00641B45">
      <w:pPr>
        <w:rPr>
          <w:rFonts w:ascii="Times New Roman" w:eastAsia="Times New Roman" w:hAnsi="Times New Roman" w:cs="Times New Roman"/>
          <w:color w:val="000000" w:themeColor="text1"/>
          <w:kern w:val="0"/>
          <w:lang w:eastAsia="en-US"/>
        </w:rPr>
      </w:pPr>
      <w:r w:rsidRPr="00641B45">
        <w:rPr>
          <w:rFonts w:eastAsia="Times New Roman" w:cs="Times New Roman"/>
          <w:b/>
          <w:kern w:val="0"/>
          <w:lang w:eastAsia="en-US"/>
        </w:rPr>
        <w:t>Macro Perspective</w:t>
      </w:r>
      <w:r>
        <w:rPr>
          <w:rFonts w:eastAsia="Times New Roman" w:cs="Times New Roman"/>
          <w:kern w:val="0"/>
          <w:lang w:eastAsia="en-US"/>
        </w:rPr>
        <w:t xml:space="preserve">. </w:t>
      </w:r>
      <w:r w:rsidR="004F35FD">
        <w:rPr>
          <w:rFonts w:eastAsia="Times New Roman" w:cs="Times New Roman"/>
          <w:kern w:val="0"/>
          <w:lang w:eastAsia="en-US"/>
        </w:rPr>
        <w:t>To date, various studies have approached school engagement from the macro level</w:t>
      </w:r>
      <w:r w:rsidR="008C2A4B">
        <w:rPr>
          <w:rFonts w:eastAsia="Times New Roman" w:cs="Times New Roman"/>
          <w:kern w:val="0"/>
          <w:lang w:eastAsia="en-US"/>
        </w:rPr>
        <w:t xml:space="preserve"> or on how</w:t>
      </w:r>
      <w:r w:rsidR="004F35FD">
        <w:rPr>
          <w:rFonts w:eastAsia="Times New Roman" w:cs="Times New Roman"/>
          <w:kern w:val="0"/>
          <w:lang w:eastAsia="en-US"/>
        </w:rPr>
        <w:t xml:space="preserve"> institutional practices can impact the likelihood of a student to engage and succeed in the academic environment (e.g., </w:t>
      </w:r>
      <w:proofErr w:type="spellStart"/>
      <w:r w:rsidR="004F35FD">
        <w:t>Froh</w:t>
      </w:r>
      <w:proofErr w:type="spellEnd"/>
      <w:r w:rsidR="004F35FD">
        <w:t xml:space="preserve"> &amp; Hawkes, 1996;</w:t>
      </w:r>
      <w:r w:rsidR="004F35FD">
        <w:rPr>
          <w:rFonts w:eastAsia="Times New Roman" w:cs="Times New Roman"/>
          <w:kern w:val="0"/>
          <w:lang w:eastAsia="en-US"/>
        </w:rPr>
        <w:t xml:space="preserve"> </w:t>
      </w:r>
      <w:r w:rsidR="004F35FD">
        <w:rPr>
          <w:rFonts w:eastAsia="Times New Roman" w:cs="Times New Roman"/>
          <w:color w:val="000000" w:themeColor="text1"/>
          <w:kern w:val="0"/>
          <w:lang w:eastAsia="en-US"/>
        </w:rPr>
        <w:t>Skinner &amp; Belmont, 1993</w:t>
      </w:r>
      <w:r w:rsidR="004F35FD">
        <w:rPr>
          <w:rFonts w:eastAsia="Times New Roman" w:cs="Times New Roman"/>
          <w:kern w:val="0"/>
          <w:lang w:eastAsia="en-US"/>
        </w:rPr>
        <w:t xml:space="preserve">). Skinner and Belmont (1993) examined a transactional form of engagement </w:t>
      </w:r>
      <w:r w:rsidR="002A2B29">
        <w:rPr>
          <w:rFonts w:eastAsia="Times New Roman" w:cs="Times New Roman"/>
          <w:kern w:val="0"/>
          <w:lang w:eastAsia="en-US"/>
        </w:rPr>
        <w:t>in</w:t>
      </w:r>
      <w:r w:rsidR="004F35FD">
        <w:rPr>
          <w:rFonts w:eastAsia="Times New Roman" w:cs="Times New Roman"/>
          <w:kern w:val="0"/>
          <w:lang w:eastAsia="en-US"/>
        </w:rPr>
        <w:t xml:space="preserve"> their evaluation of the impact of teacher/student relations on academic engagement. In this study, such relationships were found to predict student engagement. Moreover, the researchers discussed how teacher relations and behaviors influence student motivation in a positive fashion. </w:t>
      </w:r>
      <w:r w:rsidR="004F35FD">
        <w:rPr>
          <w:rFonts w:eastAsia="Times New Roman" w:cs="Times New Roman"/>
          <w:color w:val="000000" w:themeColor="text1"/>
          <w:kern w:val="0"/>
          <w:lang w:eastAsia="en-US"/>
        </w:rPr>
        <w:t xml:space="preserve">This suggests that interventions on the macro level—although potentially constrained by the differing </w:t>
      </w:r>
      <w:r w:rsidR="004F35FD">
        <w:rPr>
          <w:rFonts w:eastAsia="Times New Roman" w:cs="Times New Roman"/>
          <w:color w:val="000000" w:themeColor="text1"/>
          <w:kern w:val="0"/>
          <w:lang w:eastAsia="en-US"/>
        </w:rPr>
        <w:lastRenderedPageBreak/>
        <w:t xml:space="preserve">institutional practices at different institutions and in different programs—can be beneficial to a student’s positive outcomes. </w:t>
      </w:r>
    </w:p>
    <w:p w14:paraId="4BDA3EEB" w14:textId="6720A075" w:rsidR="005314F6" w:rsidRPr="008817CF" w:rsidRDefault="004F35FD" w:rsidP="008817CF">
      <w:r>
        <w:rPr>
          <w:rFonts w:eastAsia="Times New Roman" w:cs="Times New Roman"/>
          <w:kern w:val="0"/>
          <w:lang w:eastAsia="en-US"/>
        </w:rPr>
        <w:t xml:space="preserve"> </w:t>
      </w:r>
      <w:r w:rsidR="00641B45" w:rsidRPr="00641B45">
        <w:rPr>
          <w:rFonts w:eastAsia="Times New Roman" w:cs="Times New Roman"/>
          <w:b/>
          <w:kern w:val="0"/>
          <w:lang w:eastAsia="en-US"/>
        </w:rPr>
        <w:t>Micro Perspective.</w:t>
      </w:r>
      <w:r w:rsidR="00641B45">
        <w:rPr>
          <w:rFonts w:eastAsia="Times New Roman" w:cs="Times New Roman"/>
          <w:kern w:val="0"/>
          <w:lang w:eastAsia="en-US"/>
        </w:rPr>
        <w:t xml:space="preserve"> </w:t>
      </w:r>
      <w:r>
        <w:rPr>
          <w:rFonts w:eastAsia="Times New Roman" w:cs="Times New Roman"/>
          <w:kern w:val="0"/>
          <w:lang w:eastAsia="en-US"/>
        </w:rPr>
        <w:t xml:space="preserve">Studies have also evaluated academic engagement from an intrinsic perspective, often focusing on singular aspects of an individual such as their motivation, attention, participation, and study skills. </w:t>
      </w:r>
      <w:r>
        <w:t>Unlike previous studies</w:t>
      </w:r>
      <w:r w:rsidR="0098679A">
        <w:t xml:space="preserve"> </w:t>
      </w:r>
      <w:r>
        <w:t xml:space="preserve">focusing on motivation as a defining characteristic of academic engagement at the university level, </w:t>
      </w:r>
      <w:proofErr w:type="spellStart"/>
      <w:r>
        <w:t>Handelsman</w:t>
      </w:r>
      <w:proofErr w:type="spellEnd"/>
      <w:r>
        <w:t xml:space="preserve"> et al. (2005) approached engagement as a multi-faceted concept while developing a measure on student course engagement. </w:t>
      </w:r>
      <w:commentRangeStart w:id="2"/>
      <w:r w:rsidR="00BC4B1E">
        <w:t xml:space="preserve">They examined </w:t>
      </w:r>
      <w:r>
        <w:t>the “micro” level of a student’s engagement rather than the “macro” level</w:t>
      </w:r>
      <w:r w:rsidR="00BC4B1E">
        <w:t xml:space="preserve"> engagement</w:t>
      </w:r>
      <w:r>
        <w:t>, which has been addressed by previous research looking at engagement from the perspective of the institution to determine effective programs to enhance engagement in their students (</w:t>
      </w:r>
      <w:proofErr w:type="spellStart"/>
      <w:r>
        <w:t>Froh</w:t>
      </w:r>
      <w:proofErr w:type="spellEnd"/>
      <w:r>
        <w:t xml:space="preserve"> &amp; Hawkes, 1996; NSSE, 2000). </w:t>
      </w:r>
      <w:commentRangeEnd w:id="2"/>
      <w:r w:rsidR="00BC4B1E">
        <w:rPr>
          <w:rStyle w:val="CommentReference"/>
        </w:rPr>
        <w:commentReference w:id="2"/>
      </w:r>
      <w:r>
        <w:t>Study results identified four distinct factors of university student engagement: Factor 1 – “skills engagement</w:t>
      </w:r>
      <w:r w:rsidR="000032F0">
        <w:t>”</w:t>
      </w:r>
      <w:r w:rsidR="008817CF">
        <w:t xml:space="preserve"> – includes study skills, effort, work completion, attendance, and taking and reviewing notes;</w:t>
      </w:r>
      <w:r>
        <w:t xml:space="preserve"> Factor 2 – “emotional engagement</w:t>
      </w:r>
      <w:r w:rsidR="000032F0">
        <w:t>”</w:t>
      </w:r>
      <w:r w:rsidR="008817CF">
        <w:t xml:space="preserve"> – includes emotional aspects such as desiring to learn and finding ways to make a course interesting or relevant to their lives; </w:t>
      </w:r>
      <w:r>
        <w:t>Factor 3 – “participation/interaction engagement</w:t>
      </w:r>
      <w:r w:rsidR="000032F0">
        <w:t>”</w:t>
      </w:r>
      <w:r w:rsidR="008817CF">
        <w:t xml:space="preserve"> –</w:t>
      </w:r>
      <w:r>
        <w:t xml:space="preserve"> </w:t>
      </w:r>
      <w:r w:rsidR="008817CF">
        <w:t xml:space="preserve">includes participatory aspects such as participating in discussions, asking questions, and seeking help when necessary; </w:t>
      </w:r>
      <w:r>
        <w:t>and Factor</w:t>
      </w:r>
      <w:r w:rsidR="008817CF">
        <w:t xml:space="preserve"> 4 – “performance engagement” –</w:t>
      </w:r>
      <w:r>
        <w:t xml:space="preserve">includes performance on tests, grades, and confidence about abilities in the specific course.  </w:t>
      </w:r>
    </w:p>
    <w:p w14:paraId="576F7EA0" w14:textId="1225D628" w:rsidR="00DA46CB" w:rsidRPr="00DA46CB" w:rsidRDefault="00DA46CB">
      <w:pPr>
        <w:ind w:firstLine="0"/>
        <w:rPr>
          <w:b/>
        </w:rPr>
      </w:pPr>
      <w:r>
        <w:rPr>
          <w:b/>
        </w:rPr>
        <w:t>Why does Engagement Matter</w:t>
      </w:r>
      <w:r w:rsidR="00F56644">
        <w:rPr>
          <w:b/>
        </w:rPr>
        <w:t>?</w:t>
      </w:r>
    </w:p>
    <w:p w14:paraId="60E71210" w14:textId="0B73236F" w:rsidR="005210E5" w:rsidRDefault="004F35FD">
      <w:pPr>
        <w:ind w:firstLine="0"/>
      </w:pPr>
      <w:r>
        <w:tab/>
        <w:t>Academic engagement matters in that research has shown that it is related to successful academic outcomes (Finn &amp; Rock, 1997). Marks (2000) highlights this notion with the following statement: “</w:t>
      </w:r>
      <w:r>
        <w:rPr>
          <w:color w:val="000000" w:themeColor="text1"/>
        </w:rPr>
        <w:t>engagement is an important facet of students' school experience because of its logical relationship to achievement and to optimal human development” (</w:t>
      </w:r>
      <w:r w:rsidR="00E87957">
        <w:rPr>
          <w:color w:val="000000" w:themeColor="text1"/>
        </w:rPr>
        <w:t>p.</w:t>
      </w:r>
      <w:r>
        <w:rPr>
          <w:color w:val="000000" w:themeColor="text1"/>
        </w:rPr>
        <w:t xml:space="preserve"> 155).</w:t>
      </w:r>
      <w:r>
        <w:t xml:space="preserve"> In fact, the previously </w:t>
      </w:r>
      <w:r>
        <w:lastRenderedPageBreak/>
        <w:t xml:space="preserve">provided definition of academic engagement is conceptually similar to such outcome measures. As an example, the Performance Factor as proposed by </w:t>
      </w:r>
      <w:proofErr w:type="spellStart"/>
      <w:r>
        <w:t>Handelsman</w:t>
      </w:r>
      <w:proofErr w:type="spellEnd"/>
      <w:r>
        <w:t xml:space="preserve"> et al. (2005), which includes grades and performance on tests, is included as a measure of engagement.  As such, academic engagement is often </w:t>
      </w:r>
      <w:r w:rsidR="00CE2087">
        <w:t>evaluated in the literature by investigating specific</w:t>
      </w:r>
      <w:r>
        <w:t xml:space="preserve"> component</w:t>
      </w:r>
      <w:r w:rsidR="00CE2087">
        <w:t>s</w:t>
      </w:r>
      <w:r>
        <w:t xml:space="preserve"> of its parts, with academic achievement a common area of focus. Finn and Rock (1997) identified this link in </w:t>
      </w:r>
      <w:r>
        <w:rPr>
          <w:rFonts w:eastAsia="Times New Roman" w:cs="Times New Roman"/>
          <w:color w:val="000000"/>
          <w:kern w:val="0"/>
          <w:lang w:eastAsia="en-US"/>
        </w:rPr>
        <w:t xml:space="preserve">a study evaluating graduation rates and levels of academic achievement in a sample of </w:t>
      </w:r>
      <w:r>
        <w:t xml:space="preserve">1,803 minority </w:t>
      </w:r>
      <w:r w:rsidR="00B63F0A">
        <w:t>high school</w:t>
      </w:r>
      <w:r>
        <w:t xml:space="preserve"> students. Study results indicate that students with the most successful scholastic outcomes were the most likely to show the highest level of school engagement behaviors. </w:t>
      </w:r>
      <w:r>
        <w:tab/>
        <w:t xml:space="preserve"> </w:t>
      </w:r>
    </w:p>
    <w:p w14:paraId="1BACE30E" w14:textId="6A1F2C9C" w:rsidR="005210E5" w:rsidRDefault="004F35FD">
      <w:pPr>
        <w:rPr>
          <w:color w:val="000000" w:themeColor="text1"/>
        </w:rPr>
      </w:pPr>
      <w:r>
        <w:t xml:space="preserve">Disengagement at the university level can lead to failing grades, higher dropout rates, and feeling disenfranchised. Therefore, to optimize performance among university students, it is important to evaluate the variables that impact academic engagement and the mechanisms involved.  </w:t>
      </w:r>
      <w:r w:rsidR="00BC4B1E">
        <w:rPr>
          <w:color w:val="000000" w:themeColor="text1"/>
        </w:rPr>
        <w:t>T</w:t>
      </w:r>
      <w:r>
        <w:rPr>
          <w:color w:val="000000" w:themeColor="text1"/>
        </w:rPr>
        <w:t>he current study aims to evaluate student</w:t>
      </w:r>
      <w:r w:rsidR="00D06641">
        <w:rPr>
          <w:color w:val="000000" w:themeColor="text1"/>
        </w:rPr>
        <w:t>s’</w:t>
      </w:r>
      <w:r w:rsidR="00152334">
        <w:rPr>
          <w:color w:val="000000" w:themeColor="text1"/>
        </w:rPr>
        <w:t xml:space="preserve"> academic engagement</w:t>
      </w:r>
      <w:r>
        <w:rPr>
          <w:color w:val="000000" w:themeColor="text1"/>
        </w:rPr>
        <w:t xml:space="preserve"> on the “micro” level</w:t>
      </w:r>
      <w:r w:rsidR="00152334">
        <w:rPr>
          <w:color w:val="000000" w:themeColor="text1"/>
        </w:rPr>
        <w:t>, looking at the more intrinsic aspects of academic engagement, including those related to the skills/emotional/participation/performance factors as outlined above</w:t>
      </w:r>
      <w:r w:rsidR="005A6D12">
        <w:rPr>
          <w:color w:val="000000" w:themeColor="text1"/>
        </w:rPr>
        <w:t>.</w:t>
      </w:r>
      <w:r>
        <w:rPr>
          <w:color w:val="000000" w:themeColor="text1"/>
        </w:rPr>
        <w:t xml:space="preserve"> </w:t>
      </w:r>
      <w:r w:rsidR="00E309BE">
        <w:rPr>
          <w:color w:val="000000" w:themeColor="text1"/>
        </w:rPr>
        <w:t>In addition, this study aims to</w:t>
      </w:r>
      <w:r>
        <w:rPr>
          <w:color w:val="000000" w:themeColor="text1"/>
        </w:rPr>
        <w:t xml:space="preserve"> assess</w:t>
      </w:r>
      <w:r w:rsidR="004A2E8B">
        <w:rPr>
          <w:color w:val="000000" w:themeColor="text1"/>
        </w:rPr>
        <w:t xml:space="preserve"> potentially impacting</w:t>
      </w:r>
      <w:r>
        <w:rPr>
          <w:color w:val="000000" w:themeColor="text1"/>
        </w:rPr>
        <w:t xml:space="preserve"> variables such as stress, which have commonly been linked to poor academic outcomes and affect. It is believed that investigating internal factors affords more opportunities for interventions since they can be implemented </w:t>
      </w:r>
      <w:r w:rsidR="0055771F">
        <w:rPr>
          <w:color w:val="000000" w:themeColor="text1"/>
        </w:rPr>
        <w:t xml:space="preserve">in an </w:t>
      </w:r>
      <w:r>
        <w:rPr>
          <w:color w:val="000000" w:themeColor="text1"/>
        </w:rPr>
        <w:t>individual or small group setting, and not be constrained by the challenges of making large institutional changes.</w:t>
      </w:r>
    </w:p>
    <w:p w14:paraId="10782895" w14:textId="236EF408" w:rsidR="00F56644" w:rsidRPr="00F56644" w:rsidRDefault="00F56644" w:rsidP="00F56644">
      <w:pPr>
        <w:ind w:firstLine="0"/>
        <w:rPr>
          <w:b/>
        </w:rPr>
      </w:pPr>
      <w:r>
        <w:rPr>
          <w:b/>
        </w:rPr>
        <w:t>Stress</w:t>
      </w:r>
    </w:p>
    <w:p w14:paraId="528F517F" w14:textId="5ED203C1" w:rsidR="005210E5" w:rsidRDefault="004F35FD">
      <w:pPr>
        <w:rPr>
          <w:color w:val="000000" w:themeColor="text1"/>
        </w:rPr>
      </w:pPr>
      <w:r>
        <w:t xml:space="preserve">University students are inundated with potential stressors that range from managing the responsibilities of new-found independence to navigating the intricacies of finding success in a rigorous academic setting. To achieve academic success, it is important for students to be </w:t>
      </w:r>
      <w:r>
        <w:lastRenderedPageBreak/>
        <w:t>actively engaged in school. Stress, however, has been implicated in reducing school engagement (</w:t>
      </w:r>
      <w:r>
        <w:rPr>
          <w:color w:val="000000" w:themeColor="text1"/>
        </w:rPr>
        <w:t xml:space="preserve">Lloyd, Alexander, Rice, &amp; Greenfield, 1980). For example, </w:t>
      </w:r>
      <w:proofErr w:type="spellStart"/>
      <w:r>
        <w:rPr>
          <w:color w:val="000000" w:themeColor="text1"/>
        </w:rPr>
        <w:t>Pechtel</w:t>
      </w:r>
      <w:proofErr w:type="spellEnd"/>
      <w:r>
        <w:rPr>
          <w:color w:val="000000" w:themeColor="text1"/>
        </w:rPr>
        <w:t xml:space="preserve"> and </w:t>
      </w:r>
      <w:proofErr w:type="spellStart"/>
      <w:r>
        <w:rPr>
          <w:color w:val="000000" w:themeColor="text1"/>
        </w:rPr>
        <w:t>Pizzagalli</w:t>
      </w:r>
      <w:proofErr w:type="spellEnd"/>
      <w:r>
        <w:rPr>
          <w:color w:val="000000" w:themeColor="text1"/>
        </w:rPr>
        <w:t xml:space="preserve"> (2011) found that even early life stress has shown long-term impacts on various areas related to academic engagement, including memory, executive functioning, and cognitive performance. Further, </w:t>
      </w:r>
      <w:proofErr w:type="spellStart"/>
      <w:r>
        <w:rPr>
          <w:color w:val="000000" w:themeColor="text1"/>
        </w:rPr>
        <w:t>Vaez</w:t>
      </w:r>
      <w:proofErr w:type="spellEnd"/>
      <w:r>
        <w:rPr>
          <w:color w:val="000000" w:themeColor="text1"/>
        </w:rPr>
        <w:t xml:space="preserve"> and </w:t>
      </w:r>
      <w:proofErr w:type="spellStart"/>
      <w:r>
        <w:rPr>
          <w:color w:val="000000" w:themeColor="text1"/>
        </w:rPr>
        <w:t>Laflamme</w:t>
      </w:r>
      <w:proofErr w:type="spellEnd"/>
      <w:r>
        <w:rPr>
          <w:color w:val="000000" w:themeColor="text1"/>
        </w:rPr>
        <w:t xml:space="preserve"> (2008) identified an association b</w:t>
      </w:r>
      <w:r w:rsidR="0080175F">
        <w:rPr>
          <w:color w:val="000000" w:themeColor="text1"/>
        </w:rPr>
        <w:t>etween</w:t>
      </w:r>
      <w:r>
        <w:rPr>
          <w:color w:val="000000" w:themeColor="text1"/>
        </w:rPr>
        <w:t xml:space="preserve"> </w:t>
      </w:r>
      <w:r w:rsidR="0080175F">
        <w:rPr>
          <w:color w:val="000000" w:themeColor="text1"/>
        </w:rPr>
        <w:t xml:space="preserve">certain </w:t>
      </w:r>
      <w:r>
        <w:rPr>
          <w:color w:val="000000" w:themeColor="text1"/>
        </w:rPr>
        <w:t>stress</w:t>
      </w:r>
      <w:r w:rsidR="0080175F">
        <w:rPr>
          <w:color w:val="000000" w:themeColor="text1"/>
        </w:rPr>
        <w:t>ors (e.g. those involving personal finances and perceived inadequacy)</w:t>
      </w:r>
      <w:r>
        <w:rPr>
          <w:color w:val="000000" w:themeColor="text1"/>
        </w:rPr>
        <w:t xml:space="preserve"> </w:t>
      </w:r>
      <w:r w:rsidR="0080175F">
        <w:rPr>
          <w:color w:val="000000" w:themeColor="text1"/>
        </w:rPr>
        <w:t>and earning a degree at the college level</w:t>
      </w:r>
      <w:r>
        <w:rPr>
          <w:color w:val="000000" w:themeColor="text1"/>
        </w:rPr>
        <w:t xml:space="preserve">. </w:t>
      </w:r>
    </w:p>
    <w:p w14:paraId="236A6283" w14:textId="77777777" w:rsidR="005B5763" w:rsidRDefault="005B5763" w:rsidP="005B5763">
      <w:pPr>
        <w:ind w:firstLine="0"/>
        <w:rPr>
          <w:b/>
          <w:color w:val="000000" w:themeColor="text1"/>
        </w:rPr>
      </w:pPr>
      <w:r w:rsidRPr="005B5763">
        <w:rPr>
          <w:b/>
          <w:color w:val="000000" w:themeColor="text1"/>
        </w:rPr>
        <w:t>Types of Stress</w:t>
      </w:r>
    </w:p>
    <w:p w14:paraId="5BFD6722" w14:textId="380365AD" w:rsidR="005B5763" w:rsidRPr="00A41C24" w:rsidRDefault="005B5763" w:rsidP="00A41C24">
      <w:pPr>
        <w:ind w:firstLine="0"/>
        <w:rPr>
          <w:color w:val="000000" w:themeColor="text1"/>
        </w:rPr>
      </w:pPr>
      <w:r>
        <w:rPr>
          <w:b/>
          <w:color w:val="000000" w:themeColor="text1"/>
        </w:rPr>
        <w:tab/>
      </w:r>
      <w:r w:rsidR="00246745">
        <w:rPr>
          <w:b/>
        </w:rPr>
        <w:t>Acute/Traumatic vs Chronic/Daily Hassle Stressors</w:t>
      </w:r>
      <w:r>
        <w:rPr>
          <w:b/>
          <w:color w:val="000000" w:themeColor="text1"/>
        </w:rPr>
        <w:t xml:space="preserve">. </w:t>
      </w:r>
      <w:r>
        <w:rPr>
          <w:color w:val="000000" w:themeColor="text1"/>
        </w:rPr>
        <w:t xml:space="preserve">Research evaluating the impacts of stressful life events has investigated both </w:t>
      </w:r>
      <w:r w:rsidR="004245FF">
        <w:rPr>
          <w:color w:val="000000" w:themeColor="text1"/>
        </w:rPr>
        <w:t xml:space="preserve">acute (i.e. more traumatic stressors such as death in the family) and chronic (i.e. less severe stressors and daily event stressors such as </w:t>
      </w:r>
      <w:r w:rsidR="00246745">
        <w:rPr>
          <w:color w:val="000000" w:themeColor="text1"/>
        </w:rPr>
        <w:t>arguing</w:t>
      </w:r>
      <w:r w:rsidR="004245FF">
        <w:rPr>
          <w:color w:val="000000" w:themeColor="text1"/>
        </w:rPr>
        <w:t xml:space="preserve"> with roommate) stress events.  </w:t>
      </w:r>
      <w:r w:rsidR="00191237">
        <w:rPr>
          <w:color w:val="000000" w:themeColor="text1"/>
        </w:rPr>
        <w:t>Results of those studies show</w:t>
      </w:r>
      <w:r w:rsidR="00246745">
        <w:rPr>
          <w:color w:val="000000" w:themeColor="text1"/>
        </w:rPr>
        <w:t xml:space="preserve"> that predictability is either improved with the inclusion of both types of stressors together (</w:t>
      </w:r>
      <w:r w:rsidR="00023EF4">
        <w:rPr>
          <w:rFonts w:eastAsia="Times New Roman" w:cs="Times New Roman"/>
          <w:kern w:val="0"/>
          <w:lang w:eastAsia="en-US"/>
        </w:rPr>
        <w:t>Cranda</w:t>
      </w:r>
      <w:r w:rsidR="0068002F">
        <w:rPr>
          <w:rFonts w:eastAsia="Times New Roman" w:cs="Times New Roman"/>
          <w:kern w:val="0"/>
          <w:lang w:eastAsia="en-US"/>
        </w:rPr>
        <w:t xml:space="preserve">ll, </w:t>
      </w:r>
      <w:proofErr w:type="spellStart"/>
      <w:r w:rsidR="0068002F">
        <w:rPr>
          <w:rFonts w:eastAsia="Times New Roman" w:cs="Times New Roman"/>
          <w:kern w:val="0"/>
          <w:lang w:eastAsia="en-US"/>
        </w:rPr>
        <w:t>Preisler</w:t>
      </w:r>
      <w:proofErr w:type="spellEnd"/>
      <w:r w:rsidR="0068002F">
        <w:rPr>
          <w:rFonts w:eastAsia="Times New Roman" w:cs="Times New Roman"/>
          <w:kern w:val="0"/>
          <w:lang w:eastAsia="en-US"/>
        </w:rPr>
        <w:t xml:space="preserve">, &amp; </w:t>
      </w:r>
      <w:proofErr w:type="spellStart"/>
      <w:r w:rsidR="0068002F">
        <w:rPr>
          <w:rFonts w:eastAsia="Times New Roman" w:cs="Times New Roman"/>
          <w:kern w:val="0"/>
          <w:lang w:eastAsia="en-US"/>
        </w:rPr>
        <w:t>Aussprung</w:t>
      </w:r>
      <w:proofErr w:type="spellEnd"/>
      <w:r w:rsidR="0068002F">
        <w:rPr>
          <w:rFonts w:eastAsia="Times New Roman" w:cs="Times New Roman"/>
          <w:kern w:val="0"/>
          <w:lang w:eastAsia="en-US"/>
        </w:rPr>
        <w:t>, 1992</w:t>
      </w:r>
      <w:r w:rsidR="00023EF4">
        <w:rPr>
          <w:color w:val="000000" w:themeColor="text1"/>
        </w:rPr>
        <w:t>)</w:t>
      </w:r>
      <w:r w:rsidR="00246745">
        <w:rPr>
          <w:color w:val="000000" w:themeColor="text1"/>
        </w:rPr>
        <w:t>, or showed greater influences from chronic daily stressors than traumatic events</w:t>
      </w:r>
      <w:r w:rsidR="00246745" w:rsidRPr="00246745">
        <w:t xml:space="preserve"> </w:t>
      </w:r>
      <w:r w:rsidR="00246745">
        <w:t>(</w:t>
      </w:r>
      <w:r w:rsidR="007E73AA">
        <w:t>McCullough, Huebner, &amp; Laughlin</w:t>
      </w:r>
      <w:r w:rsidR="007E73AA" w:rsidRPr="007E73AA">
        <w:rPr>
          <w:color w:val="000000" w:themeColor="text1"/>
        </w:rPr>
        <w:t xml:space="preserve">, </w:t>
      </w:r>
      <w:r w:rsidR="00007812" w:rsidRPr="007E73AA">
        <w:rPr>
          <w:color w:val="000000" w:themeColor="text1"/>
        </w:rPr>
        <w:t>2</w:t>
      </w:r>
      <w:r w:rsidR="00007812">
        <w:t xml:space="preserve">000; </w:t>
      </w:r>
      <w:r w:rsidR="004E497A">
        <w:t>Willard, Long, &amp;</w:t>
      </w:r>
      <w:r w:rsidR="00246745">
        <w:t xml:space="preserve"> Phipps, 2016)</w:t>
      </w:r>
      <w:r w:rsidR="00246745">
        <w:rPr>
          <w:color w:val="000000" w:themeColor="text1"/>
        </w:rPr>
        <w:t xml:space="preserve">. </w:t>
      </w:r>
      <w:r w:rsidR="00191237">
        <w:rPr>
          <w:color w:val="000000" w:themeColor="text1"/>
        </w:rPr>
        <w:t xml:space="preserve"> Consequently, it is important to include both when utilizing stressful life events as a measure of stress.</w:t>
      </w:r>
      <w:r w:rsidR="00246745">
        <w:rPr>
          <w:color w:val="000000" w:themeColor="text1"/>
        </w:rPr>
        <w:t xml:space="preserve">  </w:t>
      </w:r>
    </w:p>
    <w:p w14:paraId="5F3664EE" w14:textId="39E6FE25" w:rsidR="005210E5" w:rsidRDefault="004F35FD">
      <w:pPr>
        <w:rPr>
          <w:color w:val="FF0000"/>
        </w:rPr>
      </w:pPr>
      <w:r>
        <w:t xml:space="preserve">Stress, as measured through the number of stressful life events recently experienced, has been found to directly impact academic performance as well as influence other aspects of academic engagement.  For example, mood, life satisfaction, attention, and executive functioning have all been found to be negatively affected by high levels of stress. In a study by Kim, Conger, Elder, and Lorenz (2003), higher levels of life stressors were associated with higher levels of depression and anxiety.  Similarly, research by Leggett, </w:t>
      </w:r>
      <w:proofErr w:type="spellStart"/>
      <w:r>
        <w:t>Burgard</w:t>
      </w:r>
      <w:proofErr w:type="spellEnd"/>
      <w:r>
        <w:t xml:space="preserve">, and </w:t>
      </w:r>
      <w:proofErr w:type="spellStart"/>
      <w:r>
        <w:t>Zivin</w:t>
      </w:r>
      <w:proofErr w:type="spellEnd"/>
      <w:r>
        <w:t xml:space="preserve"> (2016) identified similar effects of stress on symptoms of depression</w:t>
      </w:r>
      <w:r w:rsidR="0080175F">
        <w:t xml:space="preserve"> in adults</w:t>
      </w:r>
      <w:r>
        <w:t xml:space="preserve">.  </w:t>
      </w:r>
      <w:proofErr w:type="spellStart"/>
      <w:r>
        <w:t>Misra</w:t>
      </w:r>
      <w:proofErr w:type="spellEnd"/>
      <w:r>
        <w:t xml:space="preserve"> and McKean (2000) noted </w:t>
      </w:r>
      <w:r>
        <w:lastRenderedPageBreak/>
        <w:t>not only relationships between stress and anxiety, but also stress and time management, albeit directionality between these variables was not established.</w:t>
      </w:r>
      <w:r>
        <w:rPr>
          <w:color w:val="FF0000"/>
        </w:rPr>
        <w:t xml:space="preserve"> </w:t>
      </w:r>
    </w:p>
    <w:p w14:paraId="44CAD89A" w14:textId="3017CF96" w:rsidR="005210E5" w:rsidRPr="00A63D46" w:rsidRDefault="004F35FD" w:rsidP="0080051E">
      <w:r>
        <w:t>Although stress has been associated with these aspects of academic engagement, studies have shown the potential influence of interacting variables on stress.  I</w:t>
      </w:r>
      <w:r>
        <w:rPr>
          <w:color w:val="000000" w:themeColor="text1"/>
        </w:rPr>
        <w:t xml:space="preserve">n a study by </w:t>
      </w:r>
      <w:proofErr w:type="spellStart"/>
      <w:r>
        <w:rPr>
          <w:color w:val="000000" w:themeColor="text1"/>
        </w:rPr>
        <w:t>Minkel</w:t>
      </w:r>
      <w:proofErr w:type="spellEnd"/>
      <w:r>
        <w:rPr>
          <w:color w:val="000000" w:themeColor="text1"/>
        </w:rPr>
        <w:t xml:space="preserve"> et al. (2012), individuals experiencing a night of total sleep deprivation showed less ability to manage stress and showed pronounced levels of anger and anxiety in response to low levels of stress, indicating that sleep is important for mood regulation, even in situations of low stress</w:t>
      </w:r>
      <w:r>
        <w:rPr>
          <w:rFonts w:eastAsia="Times New Roman" w:cs="Times New Roman"/>
          <w:color w:val="000000" w:themeColor="text1"/>
          <w:kern w:val="0"/>
          <w:lang w:eastAsia="en-US"/>
        </w:rPr>
        <w:t xml:space="preserve">. </w:t>
      </w:r>
      <w:r w:rsidR="00A63D46">
        <w:t xml:space="preserve">In evaluating the health practices associated with stress in college students, Hudd et al. (2000) found that students with high stress levels were less likely to show good health habits.  In fact, </w:t>
      </w:r>
      <w:r w:rsidR="0080051E">
        <w:t>lack of exercise</w:t>
      </w:r>
      <w:r w:rsidR="00A63D46">
        <w:t xml:space="preserve"> was associated with</w:t>
      </w:r>
      <w:r w:rsidR="0080051E">
        <w:t xml:space="preserve"> high stress</w:t>
      </w:r>
      <w:r w:rsidR="00A63D46">
        <w:t>, and the majority of</w:t>
      </w:r>
      <w:r w:rsidR="009F09FD">
        <w:t xml:space="preserve"> </w:t>
      </w:r>
      <w:r w:rsidR="00A63D46">
        <w:t xml:space="preserve">students </w:t>
      </w:r>
      <w:r w:rsidR="009F09FD">
        <w:t xml:space="preserve">reporting high levels of stress </w:t>
      </w:r>
      <w:r w:rsidR="00A63D46">
        <w:t xml:space="preserve">indicated </w:t>
      </w:r>
      <w:r w:rsidR="009F09FD">
        <w:t xml:space="preserve">that </w:t>
      </w:r>
      <w:r w:rsidR="00A63D46">
        <w:t>they did not get a good amount of sleep.</w:t>
      </w:r>
      <w:r w:rsidR="00A63D46" w:rsidRPr="00A63D46">
        <w:rPr>
          <w:color w:val="000000" w:themeColor="text1"/>
        </w:rPr>
        <w:t xml:space="preserve"> </w:t>
      </w:r>
      <w:r w:rsidR="00A63D46">
        <w:rPr>
          <w:color w:val="000000" w:themeColor="text1"/>
        </w:rPr>
        <w:t>In another study evaluating the impact of stress,</w:t>
      </w:r>
      <w:r w:rsidR="00A63D46">
        <w:rPr>
          <w:rFonts w:cstheme="majorHAnsi"/>
          <w:shd w:val="clear" w:color="auto" w:fill="FFFFFF"/>
        </w:rPr>
        <w:t xml:space="preserve"> undergraduate students who participated in vigorous exercise displayed lower levels of perceived stress (</w:t>
      </w:r>
      <w:proofErr w:type="spellStart"/>
      <w:r w:rsidR="00A63D46">
        <w:rPr>
          <w:rFonts w:cstheme="majorHAnsi"/>
          <w:shd w:val="clear" w:color="auto" w:fill="FFFFFF"/>
        </w:rPr>
        <w:t>VanKim</w:t>
      </w:r>
      <w:proofErr w:type="spellEnd"/>
      <w:r w:rsidR="00A63D46">
        <w:rPr>
          <w:rFonts w:cstheme="majorHAnsi"/>
          <w:shd w:val="clear" w:color="auto" w:fill="FFFFFF"/>
        </w:rPr>
        <w:t xml:space="preserve"> &amp; Nelson, 2013).</w:t>
      </w:r>
      <w:r w:rsidR="00A63D46">
        <w:t xml:space="preserve">  </w:t>
      </w:r>
      <w:r>
        <w:rPr>
          <w:color w:val="000000" w:themeColor="text1"/>
        </w:rPr>
        <w:t>Such findings suggest that important mediators/moderators may exist that influence academic engagement in university students.</w:t>
      </w:r>
    </w:p>
    <w:p w14:paraId="03955BA2" w14:textId="25032A41" w:rsidR="00F56644" w:rsidRPr="00F56644" w:rsidRDefault="00F56644" w:rsidP="00F56644">
      <w:pPr>
        <w:ind w:firstLine="0"/>
        <w:rPr>
          <w:rFonts w:ascii="Times New Roman" w:eastAsia="Times New Roman" w:hAnsi="Times New Roman" w:cs="Times New Roman"/>
          <w:b/>
          <w:kern w:val="0"/>
          <w:lang w:eastAsia="en-US"/>
        </w:rPr>
      </w:pPr>
      <w:r w:rsidRPr="00F56644">
        <w:rPr>
          <w:b/>
          <w:color w:val="000000" w:themeColor="text1"/>
        </w:rPr>
        <w:t>Sleep</w:t>
      </w:r>
    </w:p>
    <w:p w14:paraId="53BD4556" w14:textId="27BE4068" w:rsidR="00690CBB" w:rsidRDefault="004F35FD" w:rsidP="00A63D46">
      <w:r>
        <w:t xml:space="preserve">Sleep is essential for the consolidation of memory, learning, decision making, alertness, mood, and cognitive performance (Banks &amp; </w:t>
      </w:r>
      <w:proofErr w:type="spellStart"/>
      <w:r>
        <w:t>Dinges</w:t>
      </w:r>
      <w:proofErr w:type="spellEnd"/>
      <w:r>
        <w:t xml:space="preserve">, 2007; Pilcher &amp; Walters, 1997).  Deficits in sleep have been shown to negatively impact academic performance (Gomes, Tavares, &amp; de </w:t>
      </w:r>
      <w:proofErr w:type="spellStart"/>
      <w:r>
        <w:t>Azevedo</w:t>
      </w:r>
      <w:proofErr w:type="spellEnd"/>
      <w:r>
        <w:t>, 2011; Gilbert &amp; Weaver, 2010).  Specifically, sleep quality and duration are correlated with lower academic achievement and course grades in college students (</w:t>
      </w:r>
      <w:r>
        <w:rPr>
          <w:color w:val="000000" w:themeColor="text1"/>
        </w:rPr>
        <w:t xml:space="preserve">Pilcher, </w:t>
      </w:r>
      <w:proofErr w:type="spellStart"/>
      <w:r>
        <w:rPr>
          <w:color w:val="000000" w:themeColor="text1"/>
        </w:rPr>
        <w:t>Ginter</w:t>
      </w:r>
      <w:proofErr w:type="spellEnd"/>
      <w:r>
        <w:rPr>
          <w:color w:val="000000" w:themeColor="text1"/>
        </w:rPr>
        <w:t xml:space="preserve">, &amp; </w:t>
      </w:r>
      <w:proofErr w:type="spellStart"/>
      <w:r>
        <w:rPr>
          <w:color w:val="000000" w:themeColor="text1"/>
        </w:rPr>
        <w:t>Sadowsky</w:t>
      </w:r>
      <w:proofErr w:type="spellEnd"/>
      <w:r>
        <w:rPr>
          <w:color w:val="000000" w:themeColor="text1"/>
        </w:rPr>
        <w:t>, 1997</w:t>
      </w:r>
      <w:r>
        <w:t xml:space="preserve">).  It is also important to note that college students do not have good insight into </w:t>
      </w:r>
      <w:r>
        <w:lastRenderedPageBreak/>
        <w:t xml:space="preserve">the impact of sleep loss on their cognitive functioning, believing their abilities and functioning to be much higher than those students with adequate sleep levels (Pilcher &amp; Walters, 1997). </w:t>
      </w:r>
    </w:p>
    <w:p w14:paraId="2AB66B0D" w14:textId="2ECC35CE" w:rsidR="009723E8" w:rsidRDefault="00F73D35" w:rsidP="005E21BD">
      <w:pPr>
        <w:ind w:firstLine="0"/>
        <w:rPr>
          <w:b/>
        </w:rPr>
      </w:pPr>
      <w:r>
        <w:rPr>
          <w:b/>
        </w:rPr>
        <w:t>Aspects of</w:t>
      </w:r>
      <w:r w:rsidR="009723E8">
        <w:rPr>
          <w:b/>
        </w:rPr>
        <w:t xml:space="preserve"> Sleep</w:t>
      </w:r>
      <w:r>
        <w:rPr>
          <w:b/>
        </w:rPr>
        <w:t xml:space="preserve"> in Undergraduate Students</w:t>
      </w:r>
    </w:p>
    <w:p w14:paraId="4330EDE8" w14:textId="54219B9B" w:rsidR="009E1CE5" w:rsidRDefault="00F73D35" w:rsidP="007A6513">
      <w:pPr>
        <w:rPr>
          <w:rFonts w:eastAsia="Times New Roman" w:cs="Times New Roman"/>
          <w:kern w:val="0"/>
          <w:lang w:eastAsia="en-US"/>
        </w:rPr>
      </w:pPr>
      <w:r w:rsidRPr="00F73D35">
        <w:rPr>
          <w:color w:val="000000" w:themeColor="text1"/>
        </w:rPr>
        <w:t xml:space="preserve">The National Sleep Foundation recommends that adults age 18-64 receive 7-9 hours of sleep </w:t>
      </w:r>
      <w:r>
        <w:rPr>
          <w:color w:val="000000" w:themeColor="text1"/>
        </w:rPr>
        <w:t xml:space="preserve">per night </w:t>
      </w:r>
      <w:r w:rsidRPr="00F73D35">
        <w:rPr>
          <w:color w:val="000000" w:themeColor="text1"/>
        </w:rPr>
        <w:t>(</w:t>
      </w:r>
      <w:proofErr w:type="spellStart"/>
      <w:r>
        <w:rPr>
          <w:color w:val="000000" w:themeColor="text1"/>
        </w:rPr>
        <w:t>Hirshkowitz</w:t>
      </w:r>
      <w:proofErr w:type="spellEnd"/>
      <w:r>
        <w:rPr>
          <w:color w:val="000000" w:themeColor="text1"/>
        </w:rPr>
        <w:t xml:space="preserve"> et al.</w:t>
      </w:r>
      <w:r w:rsidRPr="00F73D35">
        <w:rPr>
          <w:color w:val="000000" w:themeColor="text1"/>
        </w:rPr>
        <w:t xml:space="preserve">, 2015). </w:t>
      </w:r>
      <w:r w:rsidR="007A6513">
        <w:rPr>
          <w:color w:val="000000" w:themeColor="text1"/>
        </w:rPr>
        <w:t xml:space="preserve"> However, research indicates that </w:t>
      </w:r>
      <w:r w:rsidR="00B525D5">
        <w:rPr>
          <w:color w:val="000000" w:themeColor="text1"/>
        </w:rPr>
        <w:t xml:space="preserve">the amount of sleep </w:t>
      </w:r>
      <w:r w:rsidR="007A6513">
        <w:rPr>
          <w:color w:val="000000" w:themeColor="text1"/>
        </w:rPr>
        <w:t xml:space="preserve">college students </w:t>
      </w:r>
      <w:r w:rsidR="009F09FD">
        <w:rPr>
          <w:color w:val="000000" w:themeColor="text1"/>
        </w:rPr>
        <w:t xml:space="preserve">generally get </w:t>
      </w:r>
      <w:r w:rsidR="007A6513">
        <w:rPr>
          <w:color w:val="000000" w:themeColor="text1"/>
        </w:rPr>
        <w:t>is declining and was at an average of 6.85 hours per night in 2001.  Not only is sleep duration suffering, but aspects of the college setting make it difficult for college students to receive quality sleep, as well.  Sleep latency</w:t>
      </w:r>
      <w:r w:rsidR="00254DE7">
        <w:rPr>
          <w:color w:val="000000" w:themeColor="text1"/>
        </w:rPr>
        <w:t>, bedtimes/wake</w:t>
      </w:r>
      <w:r w:rsidR="007A6513">
        <w:rPr>
          <w:color w:val="000000" w:themeColor="text1"/>
        </w:rPr>
        <w:t xml:space="preserve"> times, and night </w:t>
      </w:r>
      <w:r w:rsidR="000F314B">
        <w:rPr>
          <w:color w:val="000000" w:themeColor="text1"/>
        </w:rPr>
        <w:t>a</w:t>
      </w:r>
      <w:r w:rsidR="007A6513">
        <w:rPr>
          <w:color w:val="000000" w:themeColor="text1"/>
        </w:rPr>
        <w:t>wakenings are all related to sleep quality and may be impacted by the</w:t>
      </w:r>
      <w:r w:rsidR="00254DE7">
        <w:rPr>
          <w:color w:val="000000" w:themeColor="text1"/>
        </w:rPr>
        <w:t xml:space="preserve"> sleep environments found in the college setting </w:t>
      </w:r>
      <w:r w:rsidR="000F314B">
        <w:rPr>
          <w:color w:val="000000" w:themeColor="text1"/>
        </w:rPr>
        <w:t>(</w:t>
      </w:r>
      <w:proofErr w:type="spellStart"/>
      <w:r w:rsidR="000F314B">
        <w:rPr>
          <w:color w:val="000000" w:themeColor="text1"/>
        </w:rPr>
        <w:t>Ohayon</w:t>
      </w:r>
      <w:proofErr w:type="spellEnd"/>
      <w:r w:rsidR="00254DE7">
        <w:rPr>
          <w:color w:val="000000" w:themeColor="text1"/>
        </w:rPr>
        <w:t xml:space="preserve"> et al., 2017).  In fact</w:t>
      </w:r>
      <w:r w:rsidR="009E1CE5">
        <w:rPr>
          <w:color w:val="000000" w:themeColor="text1"/>
        </w:rPr>
        <w:t>,</w:t>
      </w:r>
      <w:r w:rsidR="00254DE7">
        <w:rPr>
          <w:color w:val="000000" w:themeColor="text1"/>
        </w:rPr>
        <w:t xml:space="preserve"> a study by</w:t>
      </w:r>
      <w:r w:rsidR="009E1CE5">
        <w:rPr>
          <w:rFonts w:eastAsia="Times New Roman" w:cs="Times New Roman"/>
          <w:kern w:val="0"/>
          <w:lang w:eastAsia="en-US"/>
        </w:rPr>
        <w:t xml:space="preserve"> </w:t>
      </w:r>
      <w:proofErr w:type="spellStart"/>
      <w:r w:rsidR="009E1CE5">
        <w:rPr>
          <w:rFonts w:eastAsia="Times New Roman" w:cs="Times New Roman"/>
          <w:kern w:val="0"/>
          <w:lang w:eastAsia="en-US"/>
        </w:rPr>
        <w:t>Bulboltz</w:t>
      </w:r>
      <w:proofErr w:type="spellEnd"/>
      <w:r w:rsidR="009E1CE5">
        <w:rPr>
          <w:rFonts w:eastAsia="Times New Roman" w:cs="Times New Roman"/>
          <w:kern w:val="0"/>
          <w:lang w:eastAsia="en-US"/>
        </w:rPr>
        <w:t xml:space="preserve">, Brown, and </w:t>
      </w:r>
      <w:proofErr w:type="spellStart"/>
      <w:r w:rsidR="009E1CE5">
        <w:rPr>
          <w:rFonts w:eastAsia="Times New Roman" w:cs="Times New Roman"/>
          <w:kern w:val="0"/>
          <w:lang w:eastAsia="en-US"/>
        </w:rPr>
        <w:t>Soper</w:t>
      </w:r>
      <w:proofErr w:type="spellEnd"/>
      <w:r w:rsidR="009E1CE5">
        <w:rPr>
          <w:rFonts w:eastAsia="Times New Roman" w:cs="Times New Roman"/>
          <w:kern w:val="0"/>
          <w:lang w:eastAsia="en-US"/>
        </w:rPr>
        <w:t xml:space="preserve"> (2001) </w:t>
      </w:r>
      <w:r w:rsidR="009E1CE5">
        <w:rPr>
          <w:color w:val="000000" w:themeColor="text1"/>
        </w:rPr>
        <w:t xml:space="preserve">found </w:t>
      </w:r>
      <w:r w:rsidR="00254DE7">
        <w:rPr>
          <w:rFonts w:eastAsia="Times New Roman" w:cs="Times New Roman"/>
          <w:kern w:val="0"/>
          <w:lang w:eastAsia="en-US"/>
        </w:rPr>
        <w:t>sleep disturba</w:t>
      </w:r>
      <w:r w:rsidR="009E1CE5">
        <w:rPr>
          <w:rFonts w:eastAsia="Times New Roman" w:cs="Times New Roman"/>
          <w:kern w:val="0"/>
          <w:lang w:eastAsia="en-US"/>
        </w:rPr>
        <w:t>nces</w:t>
      </w:r>
      <w:r w:rsidR="00CF6B7F">
        <w:rPr>
          <w:rFonts w:eastAsia="Times New Roman" w:cs="Times New Roman"/>
          <w:kern w:val="0"/>
          <w:lang w:eastAsia="en-US"/>
        </w:rPr>
        <w:t>,</w:t>
      </w:r>
      <w:r w:rsidR="009E1CE5">
        <w:rPr>
          <w:rFonts w:eastAsia="Times New Roman" w:cs="Times New Roman"/>
          <w:kern w:val="0"/>
          <w:lang w:eastAsia="en-US"/>
        </w:rPr>
        <w:t xml:space="preserve"> or problems with sleep</w:t>
      </w:r>
      <w:r w:rsidR="00CF6B7F">
        <w:rPr>
          <w:rFonts w:eastAsia="Times New Roman" w:cs="Times New Roman"/>
          <w:kern w:val="0"/>
          <w:lang w:eastAsia="en-US"/>
        </w:rPr>
        <w:t>,</w:t>
      </w:r>
      <w:r w:rsidR="009E1CE5">
        <w:rPr>
          <w:rFonts w:eastAsia="Times New Roman" w:cs="Times New Roman"/>
          <w:kern w:val="0"/>
          <w:lang w:eastAsia="en-US"/>
        </w:rPr>
        <w:t xml:space="preserve"> reported by 73% of college</w:t>
      </w:r>
      <w:r w:rsidR="00254DE7">
        <w:rPr>
          <w:rFonts w:eastAsia="Times New Roman" w:cs="Times New Roman"/>
          <w:kern w:val="0"/>
          <w:lang w:eastAsia="en-US"/>
        </w:rPr>
        <w:t xml:space="preserve"> students</w:t>
      </w:r>
      <w:r w:rsidR="009E1CE5">
        <w:rPr>
          <w:rFonts w:eastAsia="Times New Roman" w:cs="Times New Roman"/>
          <w:kern w:val="0"/>
          <w:lang w:eastAsia="en-US"/>
        </w:rPr>
        <w:t>;</w:t>
      </w:r>
      <w:r w:rsidR="009E1CE5">
        <w:t xml:space="preserve"> and undergraduate students have been found to show a pattern of reduced sleep quantity and quality</w:t>
      </w:r>
      <w:r w:rsidR="0051007E">
        <w:t xml:space="preserve"> in </w:t>
      </w:r>
      <w:r w:rsidR="009F09FD">
        <w:t>several</w:t>
      </w:r>
      <w:r w:rsidR="0051007E">
        <w:t xml:space="preserve"> other studies</w:t>
      </w:r>
      <w:r w:rsidR="009E1CE5">
        <w:t xml:space="preserve"> (</w:t>
      </w:r>
      <w:r w:rsidR="009F09FD">
        <w:t xml:space="preserve">e.g., </w:t>
      </w:r>
      <w:r w:rsidR="009E1CE5">
        <w:t xml:space="preserve">Gaultney, 2010; Gilbert &amp; Weaver, 2010; </w:t>
      </w:r>
      <w:proofErr w:type="spellStart"/>
      <w:r w:rsidR="009E1CE5">
        <w:t>Orzech</w:t>
      </w:r>
      <w:proofErr w:type="spellEnd"/>
      <w:r w:rsidR="009E1CE5">
        <w:t xml:space="preserve">, </w:t>
      </w:r>
      <w:proofErr w:type="spellStart"/>
      <w:r w:rsidR="009E1CE5">
        <w:t>Salafsky</w:t>
      </w:r>
      <w:proofErr w:type="spellEnd"/>
      <w:r w:rsidR="009E1CE5">
        <w:t>, &amp; Hamilton 2011).</w:t>
      </w:r>
    </w:p>
    <w:p w14:paraId="4C958FB4" w14:textId="16924978" w:rsidR="009E1CE5" w:rsidRDefault="009E1CE5" w:rsidP="007A6513">
      <w:pPr>
        <w:rPr>
          <w:color w:val="000000" w:themeColor="text1"/>
        </w:rPr>
      </w:pPr>
      <w:r>
        <w:rPr>
          <w:color w:val="000000" w:themeColor="text1"/>
        </w:rPr>
        <w:t>Students in this age range are also experiencing the effects of a documented phase d</w:t>
      </w:r>
      <w:r w:rsidR="0051007E">
        <w:rPr>
          <w:color w:val="000000" w:themeColor="text1"/>
        </w:rPr>
        <w:t>elay that starts in</w:t>
      </w:r>
      <w:r w:rsidR="002942FC">
        <w:rPr>
          <w:color w:val="000000" w:themeColor="text1"/>
        </w:rPr>
        <w:t xml:space="preserve"> adolescence</w:t>
      </w:r>
      <w:r w:rsidR="0004750A">
        <w:rPr>
          <w:color w:val="000000" w:themeColor="text1"/>
        </w:rPr>
        <w:t xml:space="preserve"> (</w:t>
      </w:r>
      <w:r w:rsidR="000C1DD1">
        <w:rPr>
          <w:rFonts w:eastAsia="Times New Roman" w:cs="Times New Roman"/>
          <w:kern w:val="0"/>
          <w:lang w:eastAsia="en-US"/>
        </w:rPr>
        <w:t xml:space="preserve">Brown, </w:t>
      </w:r>
      <w:proofErr w:type="spellStart"/>
      <w:r w:rsidR="000C1DD1">
        <w:rPr>
          <w:rFonts w:eastAsia="Times New Roman" w:cs="Times New Roman"/>
          <w:kern w:val="0"/>
          <w:lang w:eastAsia="en-US"/>
        </w:rPr>
        <w:t>Buboltz</w:t>
      </w:r>
      <w:proofErr w:type="spellEnd"/>
      <w:r w:rsidR="000C1DD1">
        <w:rPr>
          <w:rFonts w:eastAsia="Times New Roman" w:cs="Times New Roman"/>
          <w:kern w:val="0"/>
          <w:lang w:eastAsia="en-US"/>
        </w:rPr>
        <w:t xml:space="preserve">, &amp; </w:t>
      </w:r>
      <w:proofErr w:type="spellStart"/>
      <w:r w:rsidR="000C1DD1">
        <w:rPr>
          <w:rFonts w:eastAsia="Times New Roman" w:cs="Times New Roman"/>
          <w:kern w:val="0"/>
          <w:lang w:eastAsia="en-US"/>
        </w:rPr>
        <w:t>Soper</w:t>
      </w:r>
      <w:proofErr w:type="spellEnd"/>
      <w:r w:rsidR="000C1DD1">
        <w:rPr>
          <w:rFonts w:eastAsia="Times New Roman" w:cs="Times New Roman"/>
          <w:kern w:val="0"/>
          <w:lang w:eastAsia="en-US"/>
        </w:rPr>
        <w:t>, 2001</w:t>
      </w:r>
      <w:r w:rsidR="0004750A">
        <w:t xml:space="preserve">; Crowley, </w:t>
      </w:r>
      <w:proofErr w:type="spellStart"/>
      <w:r w:rsidR="0004750A">
        <w:t>Acebo</w:t>
      </w:r>
      <w:proofErr w:type="spellEnd"/>
      <w:r w:rsidR="0004750A">
        <w:t xml:space="preserve">, &amp; </w:t>
      </w:r>
      <w:proofErr w:type="spellStart"/>
      <w:r w:rsidR="0004750A">
        <w:t>Carskadon</w:t>
      </w:r>
      <w:proofErr w:type="spellEnd"/>
      <w:r w:rsidR="0004750A">
        <w:t>, 2007)</w:t>
      </w:r>
      <w:r>
        <w:rPr>
          <w:color w:val="000000" w:themeColor="text1"/>
        </w:rPr>
        <w:t>.  This phase delay results in later bedtimes and wake times, making getti</w:t>
      </w:r>
      <w:r w:rsidR="0051007E">
        <w:rPr>
          <w:color w:val="000000" w:themeColor="text1"/>
        </w:rPr>
        <w:t>ng adequate sleep difficult with</w:t>
      </w:r>
      <w:r>
        <w:rPr>
          <w:color w:val="000000" w:themeColor="text1"/>
        </w:rPr>
        <w:t xml:space="preserve"> early classes or </w:t>
      </w:r>
      <w:r w:rsidR="0051007E">
        <w:rPr>
          <w:color w:val="000000" w:themeColor="text1"/>
        </w:rPr>
        <w:t>other morning obligations on a college campus</w:t>
      </w:r>
      <w:r>
        <w:rPr>
          <w:color w:val="000000" w:themeColor="text1"/>
        </w:rPr>
        <w:t>.</w:t>
      </w:r>
      <w:r w:rsidR="000F314B">
        <w:rPr>
          <w:color w:val="000000" w:themeColor="text1"/>
        </w:rPr>
        <w:t xml:space="preserve">  </w:t>
      </w:r>
      <w:r w:rsidR="009F09FD">
        <w:rPr>
          <w:color w:val="000000" w:themeColor="text1"/>
        </w:rPr>
        <w:t xml:space="preserve">Consistent with this problem, </w:t>
      </w:r>
      <w:r w:rsidR="0051007E">
        <w:rPr>
          <w:color w:val="000000" w:themeColor="text1"/>
        </w:rPr>
        <w:t>Gaultney (2010) indicate that students at risk for sleep disorders were the</w:t>
      </w:r>
      <w:r w:rsidR="00E83F47">
        <w:rPr>
          <w:color w:val="000000" w:themeColor="text1"/>
        </w:rPr>
        <w:t xml:space="preserve"> most likely to have poor GPAs.  </w:t>
      </w:r>
      <w:r w:rsidR="00E83F47">
        <w:rPr>
          <w:rFonts w:eastAsia="Times New Roman" w:cs="Times New Roman"/>
          <w:kern w:val="0"/>
          <w:lang w:eastAsia="en-US"/>
        </w:rPr>
        <w:t xml:space="preserve">Also, students who do not </w:t>
      </w:r>
      <w:r w:rsidR="00CF6B7F">
        <w:rPr>
          <w:rFonts w:eastAsia="Times New Roman" w:cs="Times New Roman"/>
          <w:kern w:val="0"/>
          <w:lang w:eastAsia="en-US"/>
        </w:rPr>
        <w:t>have a clear idea of what constitutes</w:t>
      </w:r>
      <w:r w:rsidR="00E83F47" w:rsidRPr="00E83F47">
        <w:rPr>
          <w:rFonts w:eastAsia="Times New Roman" w:cs="Times New Roman"/>
          <w:kern w:val="0"/>
          <w:lang w:eastAsia="en-US"/>
        </w:rPr>
        <w:t xml:space="preserve"> </w:t>
      </w:r>
      <w:r w:rsidR="00E83F47">
        <w:rPr>
          <w:rFonts w:eastAsia="Times New Roman" w:cs="Times New Roman"/>
          <w:kern w:val="0"/>
          <w:lang w:eastAsia="en-US"/>
        </w:rPr>
        <w:t>positive sleep behaviors tend to exhibit more impaired sleep habits</w:t>
      </w:r>
      <w:r w:rsidR="00E83F47" w:rsidRPr="00E83F47">
        <w:rPr>
          <w:rFonts w:eastAsia="Times New Roman" w:cs="Times New Roman"/>
          <w:kern w:val="0"/>
          <w:lang w:eastAsia="en-US"/>
        </w:rPr>
        <w:t xml:space="preserve"> </w:t>
      </w:r>
      <w:r w:rsidR="00E83F47">
        <w:rPr>
          <w:rFonts w:eastAsia="Times New Roman" w:cs="Times New Roman"/>
          <w:kern w:val="0"/>
          <w:lang w:eastAsia="en-US"/>
        </w:rPr>
        <w:t xml:space="preserve">(Hicks, Lucero-Gorman, &amp; Bautista, 1999). </w:t>
      </w:r>
      <w:r w:rsidR="0051007E">
        <w:rPr>
          <w:color w:val="000000" w:themeColor="text1"/>
        </w:rPr>
        <w:t xml:space="preserve"> Consequently, it is important to educate undergraduate students on the impact of sleep on their </w:t>
      </w:r>
      <w:r w:rsidR="00E83F47">
        <w:rPr>
          <w:color w:val="000000" w:themeColor="text1"/>
        </w:rPr>
        <w:t>everyday functioning, in addition to encouraging</w:t>
      </w:r>
      <w:r w:rsidR="002701F3">
        <w:rPr>
          <w:color w:val="000000" w:themeColor="text1"/>
        </w:rPr>
        <w:t xml:space="preserve"> positive sleep hygiene practices.</w:t>
      </w:r>
    </w:p>
    <w:p w14:paraId="638553C2" w14:textId="4C28254F" w:rsidR="005E21BD" w:rsidRPr="00DF0F27" w:rsidRDefault="00DF0F27" w:rsidP="005E21BD">
      <w:pPr>
        <w:ind w:firstLine="0"/>
        <w:rPr>
          <w:b/>
        </w:rPr>
      </w:pPr>
      <w:r w:rsidRPr="00DF0F27">
        <w:rPr>
          <w:b/>
        </w:rPr>
        <w:lastRenderedPageBreak/>
        <w:t>Self-Care Practices</w:t>
      </w:r>
    </w:p>
    <w:p w14:paraId="2A037ACB" w14:textId="70EC6E88" w:rsidR="00DF0F27" w:rsidRDefault="00F1239A">
      <w:r w:rsidRPr="00690CBB">
        <w:rPr>
          <w:b/>
        </w:rPr>
        <w:t>Sleep</w:t>
      </w:r>
      <w:r w:rsidR="00BF764B">
        <w:rPr>
          <w:b/>
        </w:rPr>
        <w:t xml:space="preserve"> h</w:t>
      </w:r>
      <w:r w:rsidR="00690CBB" w:rsidRPr="00690CBB">
        <w:rPr>
          <w:b/>
        </w:rPr>
        <w:t>ygiene.</w:t>
      </w:r>
      <w:r w:rsidR="00690CBB">
        <w:t xml:space="preserve"> </w:t>
      </w:r>
      <w:r w:rsidR="004F35FD">
        <w:t xml:space="preserve">Good sleep hygiene has been shown to impact sleep quality </w:t>
      </w:r>
      <w:r w:rsidR="004F35FD">
        <w:rPr>
          <w:b/>
        </w:rPr>
        <w:t>(</w:t>
      </w:r>
      <w:r w:rsidR="004F35FD">
        <w:t xml:space="preserve">Brown, </w:t>
      </w:r>
      <w:proofErr w:type="spellStart"/>
      <w:r w:rsidR="004F35FD">
        <w:t>Buboltz</w:t>
      </w:r>
      <w:proofErr w:type="spellEnd"/>
      <w:r w:rsidR="004F35FD">
        <w:t xml:space="preserve">, &amp; </w:t>
      </w:r>
      <w:proofErr w:type="spellStart"/>
      <w:r w:rsidR="004F35FD">
        <w:t>Soper</w:t>
      </w:r>
      <w:proofErr w:type="spellEnd"/>
      <w:r w:rsidR="004F35FD">
        <w:t>, 2002; Cho, Kim, &amp; Lee, 2013</w:t>
      </w:r>
      <w:r w:rsidR="004F35FD">
        <w:rPr>
          <w:b/>
        </w:rPr>
        <w:t>)</w:t>
      </w:r>
      <w:r w:rsidR="004F35FD">
        <w:t xml:space="preserve">. Positive sleep hygiene practices such as keeping a regular sleep/wake schedule, maximizing conditions that are conducive to sleeping, and avoiding the consumption of alcohol and caffeine before bed are associated with improved sleep and consequently with improved performance in activities impacted by sleep (e.g. executive functioning including working memory tasks, reading and math performance, physical conditioning, and emotional regulation). </w:t>
      </w:r>
    </w:p>
    <w:p w14:paraId="16DB98EF" w14:textId="57220143" w:rsidR="00076D89" w:rsidRDefault="000D1187">
      <w:r>
        <w:rPr>
          <w:b/>
          <w:i/>
        </w:rPr>
        <w:t>ABCs of SLEEPING</w:t>
      </w:r>
      <w:r w:rsidR="00BF764B">
        <w:rPr>
          <w:i/>
        </w:rPr>
        <w:t>.</w:t>
      </w:r>
      <w:r w:rsidR="00A132D7">
        <w:rPr>
          <w:i/>
        </w:rPr>
        <w:t xml:space="preserve"> </w:t>
      </w:r>
      <w:r w:rsidR="00A132D7">
        <w:t>Although geared towards different populations with different expectations for independent implementation, sleep behavior recommendations are</w:t>
      </w:r>
      <w:r w:rsidR="003B132E">
        <w:t xml:space="preserve"> somewhat</w:t>
      </w:r>
      <w:r w:rsidR="00A132D7">
        <w:t xml:space="preserve"> consistent for children and adults for optimizing sleep quality and</w:t>
      </w:r>
      <w:r w:rsidR="00036E33">
        <w:t xml:space="preserve"> quantity.  The ABCs of SLEEPING</w:t>
      </w:r>
      <w:r w:rsidR="00A132D7">
        <w:t xml:space="preserve"> is a mnemonic used for </w:t>
      </w:r>
      <w:r w:rsidR="003B132E">
        <w:t xml:space="preserve">providing </w:t>
      </w:r>
      <w:r w:rsidR="00A132D7">
        <w:t>sleep behavior</w:t>
      </w:r>
      <w:r w:rsidR="003B132E">
        <w:t xml:space="preserve"> recommendations for</w:t>
      </w:r>
      <w:r w:rsidR="00A132D7">
        <w:t xml:space="preserve"> children (Allen, </w:t>
      </w:r>
      <w:proofErr w:type="spellStart"/>
      <w:r w:rsidR="00333641">
        <w:t>Howlett</w:t>
      </w:r>
      <w:proofErr w:type="spellEnd"/>
      <w:r w:rsidR="00333641">
        <w:t xml:space="preserve">, </w:t>
      </w:r>
      <w:proofErr w:type="spellStart"/>
      <w:r w:rsidR="00333641">
        <w:t>Coulombe</w:t>
      </w:r>
      <w:proofErr w:type="spellEnd"/>
      <w:r w:rsidR="00333641">
        <w:t xml:space="preserve">, &amp; </w:t>
      </w:r>
      <w:proofErr w:type="spellStart"/>
      <w:r w:rsidR="00333641">
        <w:t>Corkum</w:t>
      </w:r>
      <w:proofErr w:type="spellEnd"/>
      <w:r w:rsidR="00333641">
        <w:t>, 2016). Recommendations th</w:t>
      </w:r>
      <w:r w:rsidR="003B132E">
        <w:t>at overlap between various sleep hygie</w:t>
      </w:r>
      <w:r w:rsidR="00C27A80">
        <w:t>ne measures (including the Sleep Hygiene Index [SHI] used with</w:t>
      </w:r>
      <w:r w:rsidR="003B132E">
        <w:t xml:space="preserve"> adults) and that show strong empirical support in the research on the ABCs of SLEEPING include keeping</w:t>
      </w:r>
      <w:r w:rsidR="00333641">
        <w:t xml:space="preserve"> consistent bedtime</w:t>
      </w:r>
      <w:r w:rsidR="003B132E">
        <w:t>s/wake</w:t>
      </w:r>
      <w:r w:rsidR="003F70D6">
        <w:t>-</w:t>
      </w:r>
      <w:r w:rsidR="003B132E">
        <w:t>times</w:t>
      </w:r>
      <w:r w:rsidR="003F70D6">
        <w:t xml:space="preserve"> and</w:t>
      </w:r>
      <w:r w:rsidR="00333641">
        <w:t xml:space="preserve"> </w:t>
      </w:r>
      <w:r w:rsidR="003F70D6">
        <w:t>limiting electron</w:t>
      </w:r>
      <w:r w:rsidR="00036E33">
        <w:t xml:space="preserve">ics during and after bedtimes. </w:t>
      </w:r>
      <w:r w:rsidR="003F70D6">
        <w:t>The research in children also emphasizes the importance of bedtime routines</w:t>
      </w:r>
      <w:r w:rsidR="00036E33">
        <w:t xml:space="preserve"> </w:t>
      </w:r>
      <w:r w:rsidR="00D77199">
        <w:t>and learning to fall asleep independently</w:t>
      </w:r>
      <w:r w:rsidR="00036E33">
        <w:t xml:space="preserve">.  While not </w:t>
      </w:r>
      <w:r w:rsidR="00CB461D">
        <w:t xml:space="preserve">as </w:t>
      </w:r>
      <w:r w:rsidR="00036E33">
        <w:t xml:space="preserve">relevant in the lives of undergraduate students, this population faces its own challenges </w:t>
      </w:r>
      <w:r w:rsidR="00B02EE2">
        <w:t xml:space="preserve">related to </w:t>
      </w:r>
      <w:r w:rsidR="00036E33">
        <w:t>sleep hygiene</w:t>
      </w:r>
      <w:r w:rsidR="00B02EE2">
        <w:t xml:space="preserve"> implementation</w:t>
      </w:r>
      <w:r w:rsidR="003F70D6">
        <w:t xml:space="preserve">. </w:t>
      </w:r>
      <w:r w:rsidR="00036E33">
        <w:t xml:space="preserve">For instance, independence </w:t>
      </w:r>
      <w:r w:rsidR="00CB461D">
        <w:t>in the college setting places</w:t>
      </w:r>
      <w:r w:rsidR="00036E33">
        <w:t xml:space="preserve"> the </w:t>
      </w:r>
      <w:r w:rsidR="00CB461D">
        <w:t xml:space="preserve">responsibility for understanding and implementing positive sleep behaviors on </w:t>
      </w:r>
      <w:r w:rsidR="00B02EE2">
        <w:t xml:space="preserve">individual college </w:t>
      </w:r>
      <w:r w:rsidR="00CB461D">
        <w:t>student</w:t>
      </w:r>
      <w:r w:rsidR="00B02EE2">
        <w:t>s</w:t>
      </w:r>
      <w:r w:rsidR="00CB461D">
        <w:t>.  Consequently, education about optimal sleep durations</w:t>
      </w:r>
      <w:r w:rsidR="003F758B">
        <w:t>,</w:t>
      </w:r>
      <w:r w:rsidR="00CB461D">
        <w:t xml:space="preserve"> the importance of sleep quality,</w:t>
      </w:r>
      <w:r w:rsidR="003F758B">
        <w:t xml:space="preserve"> and the ways to optimize both,</w:t>
      </w:r>
      <w:r w:rsidR="00CB461D">
        <w:t xml:space="preserve"> along with the self-discipline to implement positive sleep behaviors is </w:t>
      </w:r>
      <w:r w:rsidR="00B96595" w:rsidRPr="00C27A80">
        <w:rPr>
          <w:color w:val="000000" w:themeColor="text1"/>
        </w:rPr>
        <w:t>essential</w:t>
      </w:r>
      <w:r w:rsidR="00CB461D">
        <w:t xml:space="preserve">. </w:t>
      </w:r>
      <w:r w:rsidR="003F70D6">
        <w:t xml:space="preserve"> </w:t>
      </w:r>
    </w:p>
    <w:p w14:paraId="6D0EB384" w14:textId="21C5B911" w:rsidR="00BF764B" w:rsidRPr="007B301B" w:rsidRDefault="00BB18F6" w:rsidP="007B301B">
      <w:pPr>
        <w:rPr>
          <w:rFonts w:cstheme="minorHAnsi"/>
        </w:rPr>
      </w:pPr>
      <w:r>
        <w:lastRenderedPageBreak/>
        <w:t>Recommendations or item</w:t>
      </w:r>
      <w:r w:rsidR="00B96595">
        <w:t xml:space="preserve">s related to exercise are included on </w:t>
      </w:r>
      <w:r w:rsidR="00807634">
        <w:t xml:space="preserve">sleep hygiene </w:t>
      </w:r>
      <w:r w:rsidR="00B96595">
        <w:t>measur</w:t>
      </w:r>
      <w:r w:rsidR="00807634">
        <w:t>es for both children and adults.</w:t>
      </w:r>
      <w:r w:rsidR="00B96595">
        <w:t xml:space="preserve"> </w:t>
      </w:r>
      <w:r w:rsidR="00807634">
        <w:t xml:space="preserve">However, </w:t>
      </w:r>
      <w:r w:rsidR="00B96595">
        <w:t>the empirical support for the rec</w:t>
      </w:r>
      <w:r w:rsidR="00B01AFD">
        <w:t>ommendat</w:t>
      </w:r>
      <w:r w:rsidR="00EF2532">
        <w:t>ion of daily exercise found</w:t>
      </w:r>
      <w:r w:rsidR="00B96595">
        <w:t xml:space="preserve"> </w:t>
      </w:r>
      <w:r w:rsidR="00EF2532">
        <w:t>in the</w:t>
      </w:r>
      <w:r w:rsidR="00C27A80">
        <w:t xml:space="preserve"> ABCs of SL</w:t>
      </w:r>
      <w:r w:rsidR="00076D89">
        <w:t xml:space="preserve">EEPING for </w:t>
      </w:r>
      <w:r w:rsidR="00B96595">
        <w:t xml:space="preserve">children is equivocal </w:t>
      </w:r>
      <w:r w:rsidR="00B52CE5">
        <w:t xml:space="preserve">and </w:t>
      </w:r>
      <w:r w:rsidR="00B01AFD">
        <w:t xml:space="preserve">research has shown </w:t>
      </w:r>
      <w:r w:rsidR="00B52CE5">
        <w:t xml:space="preserve">there is non-support for the recommendation of avoiding exercise at bedtime </w:t>
      </w:r>
      <w:r w:rsidR="00076D89">
        <w:t xml:space="preserve">(Allen et al., 2016). </w:t>
      </w:r>
      <w:r w:rsidR="00B52CE5">
        <w:t xml:space="preserve">This finding is </w:t>
      </w:r>
      <w:r w:rsidR="00B02EE2">
        <w:t xml:space="preserve">consistent with findings from studies </w:t>
      </w:r>
      <w:r w:rsidR="00076D89">
        <w:t>by Vail-Smith, Felts, and Becker (2009)</w:t>
      </w:r>
      <w:r w:rsidR="00B02EE2">
        <w:t xml:space="preserve"> that do not find associations between sleep and exercise in undergraduate students. Moreover, other researchers on this topic have concluded </w:t>
      </w:r>
      <w:commentRangeStart w:id="3"/>
      <w:r w:rsidR="00B02EE2">
        <w:t>that:</w:t>
      </w:r>
      <w:r w:rsidR="00076D89">
        <w:t xml:space="preserve"> “</w:t>
      </w:r>
      <w:r w:rsidR="00A60BE4">
        <w:t xml:space="preserve">there was </w:t>
      </w:r>
      <w:r w:rsidR="00076D89">
        <w:t>no relationship found between</w:t>
      </w:r>
      <w:r w:rsidR="00A60BE4" w:rsidRPr="00A60BE4">
        <w:t xml:space="preserve"> </w:t>
      </w:r>
      <w:r w:rsidR="00A60BE4">
        <w:t>exercise frequency</w:t>
      </w:r>
      <w:r w:rsidR="00076D89">
        <w:t xml:space="preserve"> </w:t>
      </w:r>
      <w:r w:rsidR="00A60BE4">
        <w:t xml:space="preserve">and mean </w:t>
      </w:r>
      <w:r w:rsidR="00076D89">
        <w:t>SQI</w:t>
      </w:r>
      <w:r w:rsidR="005922C3">
        <w:t xml:space="preserve"> (Sleep Quality Index)</w:t>
      </w:r>
      <w:r w:rsidR="00A60BE4">
        <w:t xml:space="preserve"> scores</w:t>
      </w:r>
      <w:r w:rsidR="00076D89">
        <w:t>” (p. 927)</w:t>
      </w:r>
      <w:r w:rsidR="00EB2541">
        <w:t xml:space="preserve"> and</w:t>
      </w:r>
      <w:r w:rsidR="00EB2541">
        <w:rPr>
          <w:rFonts w:cstheme="minorHAnsi"/>
        </w:rPr>
        <w:t xml:space="preserve"> </w:t>
      </w:r>
      <w:r w:rsidR="00B02EE2">
        <w:rPr>
          <w:rFonts w:cstheme="minorHAnsi"/>
        </w:rPr>
        <w:t>that:</w:t>
      </w:r>
      <w:r w:rsidR="00076D89">
        <w:rPr>
          <w:rFonts w:cstheme="minorHAnsi"/>
        </w:rPr>
        <w:t xml:space="preserve"> </w:t>
      </w:r>
      <w:r w:rsidR="00076D89" w:rsidRPr="00257B8B">
        <w:rPr>
          <w:rFonts w:cstheme="minorHAnsi"/>
        </w:rPr>
        <w:t>“</w:t>
      </w:r>
      <w:r w:rsidR="00076D89" w:rsidRPr="00257B8B">
        <w:rPr>
          <w:rFonts w:cstheme="minorHAnsi"/>
          <w:color w:val="333333"/>
          <w:shd w:val="clear" w:color="auto" w:fill="FAFAFA"/>
        </w:rPr>
        <w:t>Students overwhelmingly stated that emotional and academic stress negatively impacted sleep. Multiple regression analyses revealed that tension and stress accounted for 24% of the variance in the PSQI score, whereas exercise, alcohol and caffeine consumption, and consistency of sleep schedule were not signific</w:t>
      </w:r>
      <w:r w:rsidR="00730A2A">
        <w:rPr>
          <w:rFonts w:cstheme="minorHAnsi"/>
          <w:color w:val="333333"/>
          <w:shd w:val="clear" w:color="auto" w:fill="FAFAFA"/>
        </w:rPr>
        <w:t>ant predictors of sleep quality</w:t>
      </w:r>
      <w:r w:rsidR="00076D89" w:rsidRPr="00257B8B">
        <w:rPr>
          <w:rFonts w:cstheme="minorHAnsi"/>
          <w:color w:val="333333"/>
          <w:shd w:val="clear" w:color="auto" w:fill="FAFAFA"/>
        </w:rPr>
        <w:t>”</w:t>
      </w:r>
      <w:r w:rsidR="00076D89">
        <w:rPr>
          <w:rFonts w:cstheme="minorHAnsi"/>
          <w:color w:val="333333"/>
          <w:shd w:val="clear" w:color="auto" w:fill="FAFAFA"/>
        </w:rPr>
        <w:t xml:space="preserve"> (</w:t>
      </w:r>
      <w:r w:rsidR="00B02EE2">
        <w:rPr>
          <w:rFonts w:cstheme="minorHAnsi"/>
        </w:rPr>
        <w:t xml:space="preserve">Lund, </w:t>
      </w:r>
      <w:proofErr w:type="spellStart"/>
      <w:r w:rsidR="00B02EE2" w:rsidRPr="00EB2541">
        <w:rPr>
          <w:rFonts w:cstheme="minorHAnsi"/>
        </w:rPr>
        <w:t>Reider</w:t>
      </w:r>
      <w:proofErr w:type="spellEnd"/>
      <w:r w:rsidR="00B02EE2" w:rsidRPr="00EB2541">
        <w:rPr>
          <w:rFonts w:cstheme="minorHAnsi"/>
        </w:rPr>
        <w:t xml:space="preserve">, </w:t>
      </w:r>
      <w:r w:rsidR="00B02EE2">
        <w:rPr>
          <w:rFonts w:cstheme="minorHAnsi"/>
        </w:rPr>
        <w:t xml:space="preserve">Whiting, &amp; Prichard, 2010, </w:t>
      </w:r>
      <w:r w:rsidR="00730A2A" w:rsidRPr="00730A2A">
        <w:rPr>
          <w:rFonts w:cstheme="minorHAnsi"/>
          <w:color w:val="000000" w:themeColor="text1"/>
          <w:shd w:val="clear" w:color="auto" w:fill="FAFAFA"/>
        </w:rPr>
        <w:t>p. 124</w:t>
      </w:r>
      <w:r w:rsidR="00076D89">
        <w:rPr>
          <w:rFonts w:cstheme="minorHAnsi"/>
          <w:color w:val="333333"/>
          <w:shd w:val="clear" w:color="auto" w:fill="FAFAFA"/>
        </w:rPr>
        <w:t>)</w:t>
      </w:r>
      <w:r w:rsidR="00730A2A">
        <w:rPr>
          <w:rFonts w:cstheme="minorHAnsi"/>
          <w:color w:val="333333"/>
          <w:shd w:val="clear" w:color="auto" w:fill="FAFAFA"/>
        </w:rPr>
        <w:t>.</w:t>
      </w:r>
      <w:r w:rsidR="00B52CE5">
        <w:t xml:space="preserve">                              .</w:t>
      </w:r>
      <w:commentRangeEnd w:id="3"/>
      <w:r w:rsidR="001663EF">
        <w:rPr>
          <w:rStyle w:val="CommentReference"/>
        </w:rPr>
        <w:commentReference w:id="3"/>
      </w:r>
    </w:p>
    <w:p w14:paraId="17C7DDEB" w14:textId="05F5B21F" w:rsidR="005210E5" w:rsidRDefault="00DF0F27" w:rsidP="00690CBB">
      <w:r w:rsidRPr="00DF0F27">
        <w:rPr>
          <w:b/>
        </w:rPr>
        <w:t>Exercise</w:t>
      </w:r>
      <w:r w:rsidR="00690CBB">
        <w:rPr>
          <w:b/>
        </w:rPr>
        <w:t xml:space="preserve">. </w:t>
      </w:r>
      <w:r w:rsidR="004F35FD">
        <w:t>Similar to sleep, exercise has been shown to positively impact a myriad of life’s functions including mood, mental health, telomere length,</w:t>
      </w:r>
      <w:r w:rsidR="004F35FD">
        <w:rPr>
          <w:color w:val="7030A0"/>
        </w:rPr>
        <w:t xml:space="preserve"> </w:t>
      </w:r>
      <w:r w:rsidR="004F35FD">
        <w:rPr>
          <w:color w:val="000000" w:themeColor="text1"/>
        </w:rPr>
        <w:t>cognitive functioning, attention, cardiovascular health</w:t>
      </w:r>
      <w:r w:rsidR="004F35FD">
        <w:t>, stress levels, academic achievement, and self-esteem (</w:t>
      </w:r>
      <w:r w:rsidR="004F35FD">
        <w:rPr>
          <w:color w:val="000000" w:themeColor="text1"/>
        </w:rPr>
        <w:t>Dunn, Trivedi, &amp; O’Neal, 2001</w:t>
      </w:r>
      <w:r w:rsidR="004F35FD">
        <w:t xml:space="preserve">; </w:t>
      </w:r>
      <w:proofErr w:type="spellStart"/>
      <w:r w:rsidR="004F35FD">
        <w:t>Fedeway</w:t>
      </w:r>
      <w:proofErr w:type="spellEnd"/>
      <w:r w:rsidR="004F35FD">
        <w:t xml:space="preserve"> &amp; </w:t>
      </w:r>
      <w:proofErr w:type="spellStart"/>
      <w:r w:rsidR="004F35FD">
        <w:t>Ahn</w:t>
      </w:r>
      <w:proofErr w:type="spellEnd"/>
      <w:r w:rsidR="004F35FD">
        <w:t xml:space="preserve">, 2011; </w:t>
      </w:r>
      <w:proofErr w:type="spellStart"/>
      <w:r w:rsidR="004F35FD">
        <w:rPr>
          <w:color w:val="000000" w:themeColor="text1"/>
        </w:rPr>
        <w:t>Galper</w:t>
      </w:r>
      <w:proofErr w:type="spellEnd"/>
      <w:r w:rsidR="004F35FD">
        <w:rPr>
          <w:color w:val="000000" w:themeColor="text1"/>
        </w:rPr>
        <w:t xml:space="preserve">, Trivedi, Barlow, Dun, &amp; </w:t>
      </w:r>
      <w:proofErr w:type="spellStart"/>
      <w:r w:rsidR="004F35FD">
        <w:rPr>
          <w:color w:val="000000" w:themeColor="text1"/>
        </w:rPr>
        <w:t>Kampert</w:t>
      </w:r>
      <w:proofErr w:type="spellEnd"/>
      <w:r w:rsidR="004F35FD">
        <w:rPr>
          <w:color w:val="000000" w:themeColor="text1"/>
        </w:rPr>
        <w:t>,</w:t>
      </w:r>
      <w:r w:rsidR="004F35FD">
        <w:t xml:space="preserve"> 2006; Manger &amp; Motta, 2005; </w:t>
      </w:r>
      <w:proofErr w:type="spellStart"/>
      <w:r w:rsidR="004F35FD">
        <w:t>Puterman</w:t>
      </w:r>
      <w:proofErr w:type="spellEnd"/>
      <w:r w:rsidR="004F35FD">
        <w:t xml:space="preserve"> et al. 2010; Shephard, 1996; Spence, </w:t>
      </w:r>
      <w:proofErr w:type="spellStart"/>
      <w:r w:rsidR="004F35FD">
        <w:t>McGannon</w:t>
      </w:r>
      <w:proofErr w:type="spellEnd"/>
      <w:r w:rsidR="004F35FD">
        <w:t>, &amp;</w:t>
      </w:r>
      <w:r w:rsidR="007B301B">
        <w:t xml:space="preserve"> </w:t>
      </w:r>
      <w:r w:rsidR="004F35FD">
        <w:t xml:space="preserve">Poon, 2005; </w:t>
      </w:r>
      <w:proofErr w:type="spellStart"/>
      <w:r w:rsidR="004F35FD">
        <w:t>VanKim</w:t>
      </w:r>
      <w:proofErr w:type="spellEnd"/>
      <w:r w:rsidR="004F35FD">
        <w:t xml:space="preserve"> &amp; Nelson, 2013). On the benefits of exercise</w:t>
      </w:r>
      <w:r w:rsidR="001663EF">
        <w:t xml:space="preserve">, </w:t>
      </w:r>
      <w:r w:rsidR="004F35FD">
        <w:t>Manger and Motta (2005)</w:t>
      </w:r>
      <w:r w:rsidR="004F35FD">
        <w:rPr>
          <w:rFonts w:eastAsia="Times New Roman" w:cs="Times New Roman"/>
          <w:color w:val="000000"/>
          <w:kern w:val="0"/>
          <w:lang w:eastAsia="en-US"/>
        </w:rPr>
        <w:t xml:space="preserve"> found that exercise can help attenuate symptoms of</w:t>
      </w:r>
      <w:r w:rsidR="004F35FD">
        <w:t xml:space="preserve"> Post-Traumatic Stress Disorder (PTSD) as well as anxiety and depression. </w:t>
      </w:r>
      <w:r w:rsidR="00E5271F">
        <w:t>In an investigation o</w:t>
      </w:r>
      <w:r w:rsidR="0004659C">
        <w:t>n</w:t>
      </w:r>
      <w:r w:rsidR="00E5271F">
        <w:t xml:space="preserve"> the effects of aerobic activity on undergraduate students’ working memory,</w:t>
      </w:r>
      <w:r w:rsidR="00E5271F" w:rsidRPr="00E5271F">
        <w:t xml:space="preserve"> </w:t>
      </w:r>
      <w:r w:rsidR="0029093D">
        <w:t xml:space="preserve">Pontifex, Hillman, </w:t>
      </w:r>
      <w:proofErr w:type="spellStart"/>
      <w:r w:rsidR="0029093D">
        <w:t>Fernhall</w:t>
      </w:r>
      <w:proofErr w:type="spellEnd"/>
      <w:r w:rsidR="0029093D">
        <w:t xml:space="preserve">, Thompson, and </w:t>
      </w:r>
      <w:proofErr w:type="spellStart"/>
      <w:r w:rsidR="0029093D">
        <w:t>Valentini</w:t>
      </w:r>
      <w:proofErr w:type="spellEnd"/>
      <w:r w:rsidR="0029093D">
        <w:t>,</w:t>
      </w:r>
      <w:r w:rsidR="00E5271F">
        <w:t xml:space="preserve"> (2009) found </w:t>
      </w:r>
      <w:r w:rsidR="00E5271F">
        <w:lastRenderedPageBreak/>
        <w:t>reductions in response time</w:t>
      </w:r>
      <w:r w:rsidR="00E5271F" w:rsidRPr="00E5271F">
        <w:t xml:space="preserve"> </w:t>
      </w:r>
      <w:r w:rsidR="00E5271F">
        <w:t>as compared to resistance exercises or seated rest.</w:t>
      </w:r>
      <w:r w:rsidR="002D4E0F">
        <w:t xml:space="preserve"> </w:t>
      </w:r>
      <w:r w:rsidR="001663EF">
        <w:t xml:space="preserve">These </w:t>
      </w:r>
      <w:r w:rsidR="00340A20">
        <w:t>f</w:t>
      </w:r>
      <w:r w:rsidR="003B1833">
        <w:t xml:space="preserve">indings </w:t>
      </w:r>
      <w:r w:rsidR="001663EF">
        <w:t>are consistent with</w:t>
      </w:r>
      <w:r w:rsidR="002856C3">
        <w:t xml:space="preserve"> the theory that not </w:t>
      </w:r>
      <w:r w:rsidR="003B1833">
        <w:t>all types and amounts of exercise provide the same benefits.</w:t>
      </w:r>
      <w:r w:rsidR="00340A20">
        <w:t xml:space="preserve"> </w:t>
      </w:r>
    </w:p>
    <w:p w14:paraId="4C8B1592" w14:textId="2E17AA5B" w:rsidR="00E579C9" w:rsidRPr="007E48F0" w:rsidRDefault="00A63EFE" w:rsidP="007E48F0">
      <w:r>
        <w:rPr>
          <w:b/>
          <w:i/>
        </w:rPr>
        <w:t>Exercise types and d</w:t>
      </w:r>
      <w:r w:rsidR="003F174C">
        <w:rPr>
          <w:b/>
          <w:i/>
        </w:rPr>
        <w:t>osages</w:t>
      </w:r>
      <w:r w:rsidR="00BB6389">
        <w:rPr>
          <w:b/>
          <w:i/>
        </w:rPr>
        <w:t xml:space="preserve">. </w:t>
      </w:r>
      <w:r w:rsidR="003F174C">
        <w:t>Exercise shows a t</w:t>
      </w:r>
      <w:r w:rsidR="00BB6389">
        <w:t>hreshold effect</w:t>
      </w:r>
      <w:r w:rsidR="00340A20">
        <w:t xml:space="preserve"> (</w:t>
      </w:r>
      <w:r w:rsidR="003F174C">
        <w:t>or cutoff level</w:t>
      </w:r>
      <w:r w:rsidR="00340A20">
        <w:t>)</w:t>
      </w:r>
      <w:r w:rsidR="003F174C">
        <w:t xml:space="preserve"> at which benefits are </w:t>
      </w:r>
      <w:r w:rsidR="00340A20">
        <w:t>established</w:t>
      </w:r>
      <w:r w:rsidR="003F174C" w:rsidRPr="003F174C">
        <w:rPr>
          <w:color w:val="000000" w:themeColor="text1"/>
        </w:rPr>
        <w:t xml:space="preserve"> </w:t>
      </w:r>
      <w:r w:rsidR="003F174C">
        <w:rPr>
          <w:color w:val="000000" w:themeColor="text1"/>
        </w:rPr>
        <w:t xml:space="preserve">(Coe et al., 2006; </w:t>
      </w:r>
      <w:proofErr w:type="spellStart"/>
      <w:r w:rsidR="003F174C">
        <w:t>Fedewa</w:t>
      </w:r>
      <w:proofErr w:type="spellEnd"/>
      <w:r w:rsidR="003F174C">
        <w:t xml:space="preserve"> &amp; </w:t>
      </w:r>
      <w:proofErr w:type="spellStart"/>
      <w:r w:rsidR="003F174C">
        <w:t>Ahn</w:t>
      </w:r>
      <w:proofErr w:type="spellEnd"/>
      <w:r w:rsidR="003F174C">
        <w:t>, 2011, Pontifex et al.</w:t>
      </w:r>
      <w:r w:rsidR="000B5406">
        <w:t>,</w:t>
      </w:r>
      <w:r w:rsidR="003F174C">
        <w:t xml:space="preserve"> 2009). </w:t>
      </w:r>
      <w:r w:rsidR="00340A20">
        <w:t xml:space="preserve">In support of this notion, </w:t>
      </w:r>
      <w:r w:rsidR="003F174C">
        <w:t xml:space="preserve">a meta-analysis evaluating exercise impacts on children determined that the greatest benefit on cognitive outcomes and achievement comes from </w:t>
      </w:r>
      <w:r w:rsidR="00340A20">
        <w:t xml:space="preserve">engaging in </w:t>
      </w:r>
      <w:r w:rsidR="003F174C">
        <w:t>physical activity at least three times per week (</w:t>
      </w:r>
      <w:proofErr w:type="spellStart"/>
      <w:r w:rsidR="003F174C">
        <w:t>Fedewa</w:t>
      </w:r>
      <w:proofErr w:type="spellEnd"/>
      <w:r w:rsidR="003F174C">
        <w:t xml:space="preserve"> &amp; </w:t>
      </w:r>
      <w:proofErr w:type="spellStart"/>
      <w:r w:rsidR="003F174C">
        <w:t>Ahn</w:t>
      </w:r>
      <w:proofErr w:type="spellEnd"/>
      <w:r w:rsidR="003F174C">
        <w:t>, 2011). Additionally, multiple studies have highlighted that exercise in the form of high intensity aerobic activity is superior to less vigorous activities such as flexibility or strength training (</w:t>
      </w:r>
      <w:r w:rsidR="006E58F8">
        <w:rPr>
          <w:color w:val="000000" w:themeColor="text1"/>
        </w:rPr>
        <w:t xml:space="preserve">Coe, </w:t>
      </w:r>
      <w:proofErr w:type="spellStart"/>
      <w:r w:rsidR="006E58F8">
        <w:rPr>
          <w:color w:val="000000" w:themeColor="text1"/>
        </w:rPr>
        <w:t>Pivarnik</w:t>
      </w:r>
      <w:proofErr w:type="spellEnd"/>
      <w:r w:rsidR="006E58F8">
        <w:rPr>
          <w:color w:val="000000" w:themeColor="text1"/>
        </w:rPr>
        <w:t xml:space="preserve">, Womack, Reeves, &amp; </w:t>
      </w:r>
      <w:proofErr w:type="spellStart"/>
      <w:r w:rsidR="006E58F8">
        <w:rPr>
          <w:color w:val="000000" w:themeColor="text1"/>
        </w:rPr>
        <w:t>Malina</w:t>
      </w:r>
      <w:proofErr w:type="spellEnd"/>
      <w:r w:rsidR="006E58F8">
        <w:rPr>
          <w:color w:val="000000" w:themeColor="text1"/>
        </w:rPr>
        <w:t>, 2006</w:t>
      </w:r>
      <w:r w:rsidR="00E579C9">
        <w:t>)</w:t>
      </w:r>
      <w:r w:rsidR="003F174C">
        <w:t>.</w:t>
      </w:r>
      <w:r w:rsidR="00E579C9">
        <w:t xml:space="preserve"> </w:t>
      </w:r>
      <w:r w:rsidR="00A27BF8">
        <w:t>Although the literature</w:t>
      </w:r>
      <w:r w:rsidR="00735BC2">
        <w:t xml:space="preserve"> indicates the greate</w:t>
      </w:r>
      <w:r w:rsidR="00A53452">
        <w:t>st benefits from high intensity</w:t>
      </w:r>
      <w:r w:rsidR="00A27BF8">
        <w:t xml:space="preserve"> </w:t>
      </w:r>
      <w:r w:rsidR="00A53452">
        <w:t>aerobic activity</w:t>
      </w:r>
      <w:r w:rsidR="00A27BF8">
        <w:t xml:space="preserve">, differences </w:t>
      </w:r>
      <w:r w:rsidR="00A53452">
        <w:t>we</w:t>
      </w:r>
      <w:r w:rsidR="00A27BF8">
        <w:t>re not s</w:t>
      </w:r>
      <w:r w:rsidR="007E48F0">
        <w:t>een for</w:t>
      </w:r>
      <w:r w:rsidR="00A27BF8">
        <w:t xml:space="preserve"> exercis</w:t>
      </w:r>
      <w:r w:rsidR="00A53452">
        <w:t>ing</w:t>
      </w:r>
      <w:r w:rsidR="007E48F0">
        <w:t xml:space="preserve"> </w:t>
      </w:r>
      <w:r w:rsidR="00A27BF8">
        <w:t>beyond what was determined as the sufficiently active level</w:t>
      </w:r>
      <w:r w:rsidR="007E48F0">
        <w:t xml:space="preserve"> of approximately 30 minutes of daily aerobic activity</w:t>
      </w:r>
      <w:r w:rsidR="00A27BF8" w:rsidRPr="00A27BF8">
        <w:rPr>
          <w:rFonts w:cstheme="majorHAnsi"/>
          <w:color w:val="000000"/>
          <w:kern w:val="0"/>
        </w:rPr>
        <w:t xml:space="preserve"> </w:t>
      </w:r>
      <w:r w:rsidR="00A27BF8">
        <w:rPr>
          <w:rFonts w:cstheme="majorHAnsi"/>
          <w:color w:val="000000"/>
          <w:kern w:val="0"/>
        </w:rPr>
        <w:t>(</w:t>
      </w:r>
      <w:proofErr w:type="spellStart"/>
      <w:r w:rsidR="00A27BF8">
        <w:rPr>
          <w:rFonts w:cstheme="majorHAnsi"/>
          <w:color w:val="000000"/>
          <w:kern w:val="0"/>
        </w:rPr>
        <w:t>Galper</w:t>
      </w:r>
      <w:proofErr w:type="spellEnd"/>
      <w:r w:rsidR="00A27BF8">
        <w:rPr>
          <w:rFonts w:cstheme="majorHAnsi"/>
          <w:color w:val="000000"/>
          <w:kern w:val="0"/>
        </w:rPr>
        <w:t xml:space="preserve"> et al., 2006).</w:t>
      </w:r>
    </w:p>
    <w:p w14:paraId="1EA5C923" w14:textId="580A2FB8" w:rsidR="00DE0EE2" w:rsidRDefault="00340A20" w:rsidP="00CD0C08">
      <w:r>
        <w:t>Healthy s</w:t>
      </w:r>
      <w:r w:rsidR="004F35FD">
        <w:t xml:space="preserve">leep and exercise </w:t>
      </w:r>
      <w:r>
        <w:t xml:space="preserve">practices </w:t>
      </w:r>
      <w:r w:rsidR="004F35FD">
        <w:t xml:space="preserve">have been shown to mitigate some of the influences of stress on one’s wellbeing. Specifically, sleep is a restorative process that also reduces stress levels and increases attention, focus, memory, and mood </w:t>
      </w:r>
      <w:r w:rsidR="004F35FD">
        <w:rPr>
          <w:color w:val="000000" w:themeColor="text1"/>
        </w:rPr>
        <w:t>(</w:t>
      </w:r>
      <w:proofErr w:type="spellStart"/>
      <w:r w:rsidR="004F35FD">
        <w:rPr>
          <w:color w:val="000000" w:themeColor="text1"/>
        </w:rPr>
        <w:t>Minkel</w:t>
      </w:r>
      <w:proofErr w:type="spellEnd"/>
      <w:r w:rsidR="004F35FD">
        <w:rPr>
          <w:color w:val="000000" w:themeColor="text1"/>
        </w:rPr>
        <w:t xml:space="preserve"> et al., 2012; </w:t>
      </w:r>
      <w:proofErr w:type="spellStart"/>
      <w:r w:rsidR="004F35FD">
        <w:rPr>
          <w:color w:val="000000" w:themeColor="text1"/>
        </w:rPr>
        <w:t>Oginska</w:t>
      </w:r>
      <w:proofErr w:type="spellEnd"/>
      <w:r w:rsidR="004F35FD">
        <w:rPr>
          <w:color w:val="000000" w:themeColor="text1"/>
        </w:rPr>
        <w:t xml:space="preserve"> &amp; </w:t>
      </w:r>
      <w:proofErr w:type="spellStart"/>
      <w:r w:rsidR="004F35FD">
        <w:rPr>
          <w:color w:val="000000" w:themeColor="text1"/>
        </w:rPr>
        <w:t>Pokorski</w:t>
      </w:r>
      <w:proofErr w:type="spellEnd"/>
      <w:r w:rsidR="004F35FD">
        <w:rPr>
          <w:color w:val="000000" w:themeColor="text1"/>
        </w:rPr>
        <w:t xml:space="preserve">, 2006; </w:t>
      </w:r>
      <w:proofErr w:type="spellStart"/>
      <w:r w:rsidR="004F35FD">
        <w:rPr>
          <w:color w:val="000000" w:themeColor="text1"/>
        </w:rPr>
        <w:t>Sadeh</w:t>
      </w:r>
      <w:proofErr w:type="spellEnd"/>
      <w:r w:rsidR="004F35FD">
        <w:rPr>
          <w:color w:val="000000" w:themeColor="text1"/>
        </w:rPr>
        <w:t xml:space="preserve">, Gruber, &amp; </w:t>
      </w:r>
      <w:proofErr w:type="spellStart"/>
      <w:r w:rsidR="004F35FD">
        <w:rPr>
          <w:color w:val="000000" w:themeColor="text1"/>
        </w:rPr>
        <w:t>Raviv</w:t>
      </w:r>
      <w:proofErr w:type="spellEnd"/>
      <w:r w:rsidR="004F35FD">
        <w:rPr>
          <w:color w:val="000000" w:themeColor="text1"/>
        </w:rPr>
        <w:t>, 2003).</w:t>
      </w:r>
      <w:r w:rsidR="004F35FD">
        <w:t xml:space="preserve"> </w:t>
      </w:r>
      <w:r>
        <w:t xml:space="preserve">Considering this, </w:t>
      </w:r>
      <w:r w:rsidR="004F35FD">
        <w:t xml:space="preserve">sleep </w:t>
      </w:r>
      <w:r>
        <w:t xml:space="preserve">patterns </w:t>
      </w:r>
      <w:r w:rsidR="004F35FD">
        <w:t>likely influence academic engagement</w:t>
      </w:r>
      <w:r>
        <w:t>—</w:t>
      </w:r>
      <w:r w:rsidR="004F35FD">
        <w:t xml:space="preserve">both in terms of achievement and other components of engagement (Gomes et al. 2011; Gilbert &amp; Weaver, 2010; </w:t>
      </w:r>
      <w:proofErr w:type="spellStart"/>
      <w:r w:rsidR="004F35FD">
        <w:t>Sadeh</w:t>
      </w:r>
      <w:proofErr w:type="spellEnd"/>
      <w:r w:rsidR="004F35FD">
        <w:t xml:space="preserve"> et. al., 2003</w:t>
      </w:r>
      <w:r w:rsidR="004F35FD">
        <w:rPr>
          <w:rFonts w:eastAsia="Times New Roman" w:cs="Times New Roman"/>
          <w:kern w:val="0"/>
          <w:lang w:eastAsia="en-US"/>
        </w:rPr>
        <w:t>)</w:t>
      </w:r>
      <w:r w:rsidR="004F35FD">
        <w:t xml:space="preserve">. Consistent with the definition of academic engagement delineated above, aspects of self-care may be essential to healthy academic engagement. More specifically, areas of academic engagement directly influenced by self-care practices are proposed to have a greater </w:t>
      </w:r>
      <w:r w:rsidR="00DF0F27">
        <w:t>mediating/</w:t>
      </w:r>
      <w:r w:rsidR="004F35FD">
        <w:t>moderating effect of sleep</w:t>
      </w:r>
      <w:r w:rsidR="00DF0F27">
        <w:t xml:space="preserve"> hygiene</w:t>
      </w:r>
      <w:r w:rsidR="004F35FD">
        <w:t xml:space="preserve"> and exercise on the relationship between stress and academic engagement.</w:t>
      </w:r>
      <w:r>
        <w:t xml:space="preserve"> In this vein</w:t>
      </w:r>
      <w:r w:rsidR="004F35FD">
        <w:t>, the skills engagement</w:t>
      </w:r>
      <w:r w:rsidR="004F35FD">
        <w:rPr>
          <w:rFonts w:eastAsia="Times New Roman" w:cs="Times New Roman"/>
          <w:color w:val="000000"/>
          <w:kern w:val="0"/>
          <w:lang w:eastAsia="en-US"/>
        </w:rPr>
        <w:t xml:space="preserve"> factor of academic engagement is comprised of many aspects </w:t>
      </w:r>
      <w:r w:rsidR="00DE0EE2">
        <w:rPr>
          <w:rFonts w:eastAsia="Times New Roman" w:cs="Times New Roman"/>
          <w:color w:val="000000"/>
          <w:kern w:val="0"/>
          <w:lang w:eastAsia="en-US"/>
        </w:rPr>
        <w:t xml:space="preserve">of </w:t>
      </w:r>
      <w:r w:rsidR="004F35FD">
        <w:rPr>
          <w:rFonts w:eastAsia="Times New Roman" w:cs="Times New Roman"/>
          <w:color w:val="000000"/>
          <w:kern w:val="0"/>
          <w:lang w:eastAsia="en-US"/>
        </w:rPr>
        <w:t xml:space="preserve">executive </w:t>
      </w:r>
      <w:r w:rsidR="004F35FD">
        <w:rPr>
          <w:rFonts w:eastAsia="Times New Roman" w:cs="Times New Roman"/>
          <w:color w:val="000000"/>
          <w:kern w:val="0"/>
          <w:lang w:eastAsia="en-US"/>
        </w:rPr>
        <w:lastRenderedPageBreak/>
        <w:t xml:space="preserve">functioning such as </w:t>
      </w:r>
      <w:r w:rsidR="004F35FD">
        <w:t>completing work, paying attention in class, studying, taking notes, and being organized, which have been shown to be directly impacted by sleep quality and exercise (</w:t>
      </w:r>
      <w:proofErr w:type="spellStart"/>
      <w:r w:rsidR="004F35FD">
        <w:t>Fedewa</w:t>
      </w:r>
      <w:proofErr w:type="spellEnd"/>
      <w:r w:rsidR="004F35FD">
        <w:t xml:space="preserve"> &amp; </w:t>
      </w:r>
      <w:proofErr w:type="spellStart"/>
      <w:r w:rsidR="004F35FD">
        <w:t>Ahn</w:t>
      </w:r>
      <w:proofErr w:type="spellEnd"/>
      <w:r w:rsidR="004F35FD">
        <w:t xml:space="preserve">, 2011; </w:t>
      </w:r>
      <w:proofErr w:type="spellStart"/>
      <w:r w:rsidR="004F35FD">
        <w:t>Sadeh</w:t>
      </w:r>
      <w:proofErr w:type="spellEnd"/>
      <w:r w:rsidR="004F35FD">
        <w:t xml:space="preserve"> et al., 2003; Turner, Drummond, </w:t>
      </w:r>
      <w:proofErr w:type="spellStart"/>
      <w:r w:rsidR="004F35FD">
        <w:t>Salamat</w:t>
      </w:r>
      <w:proofErr w:type="spellEnd"/>
      <w:r w:rsidR="004F35FD">
        <w:t xml:space="preserve">, &amp; Brown, 2007). </w:t>
      </w:r>
    </w:p>
    <w:p w14:paraId="5BB4B862" w14:textId="5FE6A65B" w:rsidR="005210E5" w:rsidRPr="00CD0C08" w:rsidRDefault="004F35FD" w:rsidP="00CD0C08">
      <w:pPr>
        <w:rPr>
          <w:rFonts w:ascii="Times New Roman" w:eastAsia="Times New Roman" w:hAnsi="Times New Roman" w:cs="Times New Roman"/>
          <w:kern w:val="0"/>
          <w:lang w:eastAsia="en-US"/>
        </w:rPr>
      </w:pPr>
      <w:r>
        <w:t xml:space="preserve">Consequently, sleep hygiene practices focused on optimizing sleep quantity and quality should, in turn, influence the improvement of executive functioning in the classroom. </w:t>
      </w:r>
      <w:r w:rsidR="00DE0EE2">
        <w:t>Moreover, t</w:t>
      </w:r>
      <w:r>
        <w:t>he same will likely be true for the impact of sleep on</w:t>
      </w:r>
      <w:r w:rsidR="00DE0EE2">
        <w:t xml:space="preserve"> academic</w:t>
      </w:r>
      <w:r>
        <w:t xml:space="preserve"> performance </w:t>
      </w:r>
      <w:r w:rsidR="00DE0EE2">
        <w:t xml:space="preserve">and </w:t>
      </w:r>
      <w:r>
        <w:t>engagement since substantial research shows a link between sleep and achievement (</w:t>
      </w:r>
      <w:proofErr w:type="spellStart"/>
      <w:r>
        <w:rPr>
          <w:rFonts w:eastAsia="Times New Roman" w:cs="Times New Roman"/>
          <w:color w:val="000000" w:themeColor="text1"/>
          <w:kern w:val="0"/>
          <w:lang w:eastAsia="en-US"/>
        </w:rPr>
        <w:t>Dewald</w:t>
      </w:r>
      <w:proofErr w:type="spellEnd"/>
      <w:r>
        <w:rPr>
          <w:rFonts w:eastAsia="Times New Roman" w:cs="Times New Roman"/>
          <w:color w:val="000000" w:themeColor="text1"/>
          <w:kern w:val="0"/>
          <w:lang w:eastAsia="en-US"/>
        </w:rPr>
        <w:t xml:space="preserve">, Meijer, </w:t>
      </w:r>
      <w:proofErr w:type="spellStart"/>
      <w:r>
        <w:rPr>
          <w:rFonts w:eastAsia="Times New Roman" w:cs="Times New Roman"/>
          <w:color w:val="000000" w:themeColor="text1"/>
          <w:kern w:val="0"/>
          <w:lang w:eastAsia="en-US"/>
        </w:rPr>
        <w:t>Oort</w:t>
      </w:r>
      <w:proofErr w:type="spellEnd"/>
      <w:r>
        <w:rPr>
          <w:rFonts w:eastAsia="Times New Roman" w:cs="Times New Roman"/>
          <w:color w:val="000000" w:themeColor="text1"/>
          <w:kern w:val="0"/>
          <w:lang w:eastAsia="en-US"/>
        </w:rPr>
        <w:t xml:space="preserve">, </w:t>
      </w:r>
      <w:proofErr w:type="spellStart"/>
      <w:r>
        <w:rPr>
          <w:rFonts w:eastAsia="Times New Roman" w:cs="Times New Roman"/>
          <w:color w:val="000000" w:themeColor="text1"/>
          <w:kern w:val="0"/>
          <w:lang w:eastAsia="en-US"/>
        </w:rPr>
        <w:t>Kerkhof</w:t>
      </w:r>
      <w:proofErr w:type="spellEnd"/>
      <w:r>
        <w:rPr>
          <w:rFonts w:eastAsia="Times New Roman" w:cs="Times New Roman"/>
          <w:color w:val="000000" w:themeColor="text1"/>
          <w:kern w:val="0"/>
          <w:lang w:eastAsia="en-US"/>
        </w:rPr>
        <w:t xml:space="preserve">, &amp; </w:t>
      </w:r>
      <w:proofErr w:type="spellStart"/>
      <w:r>
        <w:rPr>
          <w:rFonts w:eastAsia="Times New Roman" w:cs="Times New Roman"/>
          <w:color w:val="000000" w:themeColor="text1"/>
          <w:kern w:val="0"/>
          <w:lang w:eastAsia="en-US"/>
        </w:rPr>
        <w:t>Bogels</w:t>
      </w:r>
      <w:proofErr w:type="spellEnd"/>
      <w:r>
        <w:rPr>
          <w:rFonts w:eastAsia="Times New Roman" w:cs="Times New Roman"/>
          <w:color w:val="000000" w:themeColor="text1"/>
          <w:kern w:val="0"/>
          <w:lang w:eastAsia="en-US"/>
        </w:rPr>
        <w:t xml:space="preserve">, 2010; </w:t>
      </w:r>
      <w:proofErr w:type="spellStart"/>
      <w:r>
        <w:rPr>
          <w:rFonts w:eastAsia="Times New Roman" w:cs="Times New Roman"/>
          <w:color w:val="000000" w:themeColor="text1"/>
          <w:kern w:val="0"/>
          <w:lang w:eastAsia="en-US"/>
        </w:rPr>
        <w:t>Sadeh</w:t>
      </w:r>
      <w:proofErr w:type="spellEnd"/>
      <w:r>
        <w:rPr>
          <w:rFonts w:eastAsia="Times New Roman" w:cs="Times New Roman"/>
          <w:color w:val="000000" w:themeColor="text1"/>
          <w:kern w:val="0"/>
          <w:lang w:eastAsia="en-US"/>
        </w:rPr>
        <w:t xml:space="preserve"> et al., 2003;</w:t>
      </w:r>
      <w:r>
        <w:rPr>
          <w:rFonts w:eastAsia="Times New Roman" w:cs="Times New Roman"/>
          <w:color w:val="FFC000"/>
          <w:kern w:val="0"/>
          <w:lang w:eastAsia="en-US"/>
        </w:rPr>
        <w:t xml:space="preserve"> </w:t>
      </w:r>
      <w:r>
        <w:rPr>
          <w:rFonts w:eastAsia="Times New Roman" w:cs="Times New Roman"/>
          <w:color w:val="000000" w:themeColor="text1"/>
          <w:kern w:val="0"/>
          <w:lang w:eastAsia="en-US"/>
        </w:rPr>
        <w:t xml:space="preserve">Wolfson &amp; </w:t>
      </w:r>
      <w:proofErr w:type="spellStart"/>
      <w:r>
        <w:rPr>
          <w:rFonts w:eastAsia="Times New Roman" w:cs="Times New Roman"/>
          <w:color w:val="000000" w:themeColor="text1"/>
          <w:kern w:val="0"/>
          <w:lang w:eastAsia="en-US"/>
        </w:rPr>
        <w:t>Carskadon</w:t>
      </w:r>
      <w:proofErr w:type="spellEnd"/>
      <w:r>
        <w:rPr>
          <w:rFonts w:eastAsia="Times New Roman" w:cs="Times New Roman"/>
          <w:color w:val="000000" w:themeColor="text1"/>
          <w:kern w:val="0"/>
          <w:lang w:eastAsia="en-US"/>
        </w:rPr>
        <w:t>, 1998).</w:t>
      </w:r>
      <w:r>
        <w:t xml:space="preserve"> Although self-care practices including good sleep hygiene and physical activity have also been shown to promote mood (Manger &amp; Motta, 2005; </w:t>
      </w:r>
      <w:r>
        <w:rPr>
          <w:rFonts w:eastAsia="Times New Roman" w:cs="Times New Roman"/>
          <w:kern w:val="0"/>
          <w:lang w:eastAsia="en-US"/>
        </w:rPr>
        <w:t>Pilcher et al.; 1997</w:t>
      </w:r>
      <w:r>
        <w:t xml:space="preserve">), the emotional factor of academic engagement as defined by </w:t>
      </w:r>
      <w:proofErr w:type="spellStart"/>
      <w:r>
        <w:t>Handelsman</w:t>
      </w:r>
      <w:proofErr w:type="spellEnd"/>
      <w:r>
        <w:t xml:space="preserve"> et al. (2005) revolves around the concept of applying course content to your life and finding ways to make it personally interesting.  As such, the impact on mood may influence engagement indirectly because improvements in mood may increase the desire to learn and apply concepts outside of the classroom. Additionally, such improvements in mood might also indirectly improve other areas of engagement, including increasing participation in the classroom, improving confidence in one’s performance, and showing effective study skills.  Finally, exercise has been postulated to increase arousal</w:t>
      </w:r>
      <w:r w:rsidR="00CD0C08">
        <w:t xml:space="preserve"> and decrease boredom</w:t>
      </w:r>
      <w:r>
        <w:t xml:space="preserve"> in students</w:t>
      </w:r>
      <w:r w:rsidR="00CD0C08">
        <w:t xml:space="preserve"> </w:t>
      </w:r>
      <w:r w:rsidR="00CF3BD1">
        <w:t>(</w:t>
      </w:r>
      <w:r w:rsidR="00CF3BD1">
        <w:rPr>
          <w:rFonts w:cstheme="majorHAnsi"/>
          <w:color w:val="000000"/>
          <w:kern w:val="0"/>
        </w:rPr>
        <w:t>Shephard, 1996)</w:t>
      </w:r>
      <w:r>
        <w:t xml:space="preserve">. </w:t>
      </w:r>
      <w:r w:rsidR="00CD0C08">
        <w:t>Additionally, strenuous</w:t>
      </w:r>
      <w:r w:rsidR="008B026C">
        <w:t>/</w:t>
      </w:r>
      <w:r w:rsidR="00CD0C08">
        <w:t>aerobic exercise has been linked with improved academic achievement</w:t>
      </w:r>
      <w:r w:rsidR="008B026C">
        <w:t xml:space="preserve"> and cognitive functioning (</w:t>
      </w:r>
      <w:proofErr w:type="spellStart"/>
      <w:r w:rsidR="008B026C">
        <w:t>Fedewa</w:t>
      </w:r>
      <w:proofErr w:type="spellEnd"/>
      <w:r w:rsidR="008B026C">
        <w:t xml:space="preserve"> &amp; </w:t>
      </w:r>
      <w:proofErr w:type="spellStart"/>
      <w:r w:rsidR="008B026C">
        <w:t>Ahn</w:t>
      </w:r>
      <w:proofErr w:type="spellEnd"/>
      <w:r w:rsidR="008B026C">
        <w:t xml:space="preserve">, 2011; Pontifex et al., 2009). </w:t>
      </w:r>
      <w:r>
        <w:t>Therefore,</w:t>
      </w:r>
      <w:r>
        <w:rPr>
          <w:rFonts w:eastAsia="Times New Roman"/>
          <w:color w:val="000000"/>
        </w:rPr>
        <w:t xml:space="preserve"> </w:t>
      </w:r>
      <w:r w:rsidR="00CD0C08">
        <w:rPr>
          <w:rFonts w:eastAsia="Times New Roman" w:cs="Times New Roman"/>
          <w:color w:val="000000"/>
          <w:kern w:val="0"/>
          <w:lang w:eastAsia="en-US"/>
        </w:rPr>
        <w:t xml:space="preserve">exercise may impact </w:t>
      </w:r>
      <w:r w:rsidR="008B026C">
        <w:rPr>
          <w:rFonts w:eastAsia="Times New Roman" w:cs="Times New Roman"/>
          <w:color w:val="000000"/>
          <w:kern w:val="0"/>
          <w:lang w:eastAsia="en-US"/>
        </w:rPr>
        <w:t>engagement in general, including all areas</w:t>
      </w:r>
      <w:r w:rsidR="00CD0C08">
        <w:rPr>
          <w:rFonts w:eastAsia="Times New Roman" w:cs="Times New Roman"/>
          <w:color w:val="000000"/>
          <w:kern w:val="0"/>
          <w:lang w:eastAsia="en-US"/>
        </w:rPr>
        <w:t xml:space="preserve"> that benefit from heightened alertness and </w:t>
      </w:r>
      <w:r w:rsidR="008B026C">
        <w:rPr>
          <w:rFonts w:eastAsia="Times New Roman" w:cs="Times New Roman"/>
          <w:color w:val="000000"/>
          <w:kern w:val="0"/>
          <w:lang w:eastAsia="en-US"/>
        </w:rPr>
        <w:t xml:space="preserve">improved </w:t>
      </w:r>
      <w:r w:rsidR="00CD0C08">
        <w:rPr>
          <w:rFonts w:eastAsia="Times New Roman" w:cs="Times New Roman"/>
          <w:color w:val="000000"/>
          <w:kern w:val="0"/>
          <w:lang w:eastAsia="en-US"/>
        </w:rPr>
        <w:t>cognitive functioning.</w:t>
      </w:r>
    </w:p>
    <w:p w14:paraId="6AAD0520" w14:textId="77777777" w:rsidR="006371B5" w:rsidRDefault="006371B5" w:rsidP="000D6739">
      <w:pPr>
        <w:ind w:firstLine="0"/>
        <w:rPr>
          <w:b/>
        </w:rPr>
      </w:pPr>
    </w:p>
    <w:p w14:paraId="505C4D64" w14:textId="7705AAEC" w:rsidR="00DE0EE2" w:rsidRPr="000D6739" w:rsidRDefault="00DE0EE2" w:rsidP="000D6739">
      <w:pPr>
        <w:ind w:firstLine="0"/>
        <w:rPr>
          <w:b/>
        </w:rPr>
      </w:pPr>
      <w:r w:rsidRPr="000D6739">
        <w:rPr>
          <w:b/>
        </w:rPr>
        <w:t>The Current Study</w:t>
      </w:r>
    </w:p>
    <w:p w14:paraId="3F565C0B" w14:textId="742A24C3" w:rsidR="005210E5" w:rsidRDefault="004F35FD">
      <w:pPr>
        <w:rPr>
          <w:rFonts w:ascii="Times New Roman" w:eastAsia="Times New Roman" w:hAnsi="Times New Roman" w:cs="Times New Roman"/>
          <w:kern w:val="0"/>
          <w:lang w:eastAsia="en-US"/>
        </w:rPr>
      </w:pPr>
      <w:r>
        <w:lastRenderedPageBreak/>
        <w:t xml:space="preserve">The purpose of the current study is to </w:t>
      </w:r>
      <w:r w:rsidR="00071133">
        <w:t>evaluate the relationships between stress, the self-care practices of sleep hygiene and exercise, and academic engagement</w:t>
      </w:r>
      <w:r w:rsidR="00B067F1">
        <w:t xml:space="preserve"> in undergraduate students</w:t>
      </w:r>
      <w:r w:rsidR="00071133">
        <w:t xml:space="preserve">. Sleep hygiene and exercise </w:t>
      </w:r>
      <w:r w:rsidR="00C34C5D">
        <w:t>were</w:t>
      </w:r>
      <w:r w:rsidR="00071133">
        <w:t xml:space="preserve"> </w:t>
      </w:r>
      <w:r w:rsidR="00CB48D9">
        <w:t>investigated</w:t>
      </w:r>
      <w:r w:rsidR="00CC6D48">
        <w:t xml:space="preserve"> </w:t>
      </w:r>
      <w:r w:rsidR="00F00676">
        <w:t xml:space="preserve">as </w:t>
      </w:r>
      <w:r w:rsidR="00CC6D48">
        <w:t>a mediator and moderator</w:t>
      </w:r>
      <w:r w:rsidR="00071133">
        <w:t>, respectively,</w:t>
      </w:r>
      <w:r w:rsidR="00CB48D9">
        <w:t xml:space="preserve"> as these variables are expected to influence </w:t>
      </w:r>
      <w:r w:rsidR="00071133">
        <w:t xml:space="preserve">the relationship between </w:t>
      </w:r>
      <w:r w:rsidR="00CB48D9">
        <w:t>stress (independent variable)</w:t>
      </w:r>
      <w:r w:rsidR="00071133">
        <w:t xml:space="preserve"> and academic engagement/factors</w:t>
      </w:r>
      <w:r w:rsidR="00CB48D9">
        <w:t xml:space="preserve"> (dependent variable)</w:t>
      </w:r>
      <w:r w:rsidR="00071133">
        <w:t xml:space="preserve">. </w:t>
      </w:r>
      <w:r w:rsidR="00F00676">
        <w:t xml:space="preserve">More specifically, sleep hygiene </w:t>
      </w:r>
      <w:r w:rsidR="00C34C5D">
        <w:t xml:space="preserve">was hypothesized to mediate the relation between </w:t>
      </w:r>
      <w:r w:rsidR="00F00676">
        <w:t>st</w:t>
      </w:r>
      <w:r w:rsidR="00B067F1">
        <w:t xml:space="preserve">ress </w:t>
      </w:r>
      <w:r w:rsidR="00C34C5D">
        <w:t xml:space="preserve">and </w:t>
      </w:r>
      <w:r w:rsidR="00B067F1">
        <w:t>academic engagement</w:t>
      </w:r>
      <w:r w:rsidR="00CB48D9">
        <w:t xml:space="preserve">, whereas </w:t>
      </w:r>
      <w:r w:rsidR="00B067F1">
        <w:t>e</w:t>
      </w:r>
      <w:r w:rsidR="00F00676">
        <w:t xml:space="preserve">xercise or physical activity </w:t>
      </w:r>
      <w:r w:rsidR="00C34C5D">
        <w:t xml:space="preserve">was expected to moderate </w:t>
      </w:r>
      <w:r w:rsidR="00CB48D9">
        <w:t>t</w:t>
      </w:r>
      <w:r w:rsidR="00B067F1">
        <w:t>he relationsh</w:t>
      </w:r>
      <w:r w:rsidR="004C64C8">
        <w:t>ip between stress and academic e</w:t>
      </w:r>
      <w:r w:rsidR="00B067F1">
        <w:t>ngagement/factors.</w:t>
      </w:r>
      <w:r w:rsidR="008D5282">
        <w:t xml:space="preserve"> </w:t>
      </w:r>
    </w:p>
    <w:p w14:paraId="6F15DC2C" w14:textId="66FF6EC8" w:rsidR="005210E5" w:rsidRDefault="004F35FD">
      <w:pPr>
        <w:rPr>
          <w:rFonts w:asciiTheme="majorHAnsi" w:eastAsia="Times New Roman" w:hAnsiTheme="majorHAnsi" w:cstheme="majorHAnsi"/>
          <w:b/>
          <w:color w:val="000000" w:themeColor="text1"/>
          <w:kern w:val="0"/>
          <w:lang w:eastAsia="en-US"/>
        </w:rPr>
      </w:pPr>
      <w:r>
        <w:rPr>
          <w:b/>
          <w:color w:val="000000" w:themeColor="text1"/>
        </w:rPr>
        <w:t xml:space="preserve">Research Question 1: </w:t>
      </w:r>
      <w:r w:rsidR="0008427E">
        <w:rPr>
          <w:rFonts w:eastAsia="Times New Roman" w:cstheme="majorHAnsi"/>
          <w:b/>
          <w:color w:val="000000" w:themeColor="text1"/>
          <w:kern w:val="0"/>
          <w:shd w:val="clear" w:color="auto" w:fill="FFFFFF"/>
          <w:lang w:eastAsia="en-US"/>
        </w:rPr>
        <w:t xml:space="preserve">What is the relationship between stressful life events and </w:t>
      </w:r>
      <w:r>
        <w:rPr>
          <w:rFonts w:eastAsia="Times New Roman" w:cstheme="majorHAnsi"/>
          <w:b/>
          <w:color w:val="000000" w:themeColor="text1"/>
          <w:kern w:val="0"/>
          <w:shd w:val="clear" w:color="auto" w:fill="FFFFFF"/>
          <w:lang w:eastAsia="en-US"/>
        </w:rPr>
        <w:t>academic engagement in undergraduate college students?</w:t>
      </w:r>
    </w:p>
    <w:p w14:paraId="34AC7D72" w14:textId="3E2B84EA" w:rsidR="005210E5" w:rsidRDefault="004F35FD">
      <w:pPr>
        <w:rPr>
          <w:rFonts w:ascii="Times New Roman" w:hAnsi="Times New Roman"/>
          <w:i/>
          <w:color w:val="000000"/>
        </w:rPr>
      </w:pPr>
      <w:r>
        <w:rPr>
          <w:i/>
          <w:color w:val="000000"/>
        </w:rPr>
        <w:t xml:space="preserve">Hypothesis 1: It </w:t>
      </w:r>
      <w:r w:rsidR="0036253D">
        <w:rPr>
          <w:i/>
          <w:color w:val="000000"/>
        </w:rPr>
        <w:t>was</w:t>
      </w:r>
      <w:r>
        <w:rPr>
          <w:i/>
          <w:color w:val="000000"/>
        </w:rPr>
        <w:t xml:space="preserve"> hypothesized that increased levels of life stressors will be associated with lower levels of acade</w:t>
      </w:r>
      <w:r w:rsidR="00EF5105">
        <w:rPr>
          <w:i/>
          <w:color w:val="000000"/>
        </w:rPr>
        <w:t xml:space="preserve">mic engagement.  Specifically, it </w:t>
      </w:r>
      <w:r w:rsidR="0036253D">
        <w:rPr>
          <w:i/>
          <w:color w:val="000000"/>
        </w:rPr>
        <w:t>wa</w:t>
      </w:r>
      <w:r w:rsidR="00EF5105">
        <w:rPr>
          <w:i/>
          <w:color w:val="000000"/>
        </w:rPr>
        <w:t>s</w:t>
      </w:r>
      <w:r>
        <w:rPr>
          <w:i/>
          <w:color w:val="000000"/>
        </w:rPr>
        <w:t xml:space="preserve"> hypothesize</w:t>
      </w:r>
      <w:r w:rsidR="00EF5105">
        <w:rPr>
          <w:i/>
          <w:color w:val="000000"/>
        </w:rPr>
        <w:t>d</w:t>
      </w:r>
      <w:r>
        <w:rPr>
          <w:i/>
          <w:color w:val="000000"/>
        </w:rPr>
        <w:t xml:space="preserve"> that academic engagement will be lower in undergraduate students who experience a greater number of stressful life events. </w:t>
      </w:r>
    </w:p>
    <w:p w14:paraId="585542D3" w14:textId="77777777" w:rsidR="005210E5" w:rsidRDefault="004F35FD">
      <w:pPr>
        <w:rPr>
          <w:rFonts w:ascii="Times New Roman" w:hAnsi="Times New Roman"/>
          <w:b/>
        </w:rPr>
      </w:pPr>
      <w:r>
        <w:rPr>
          <w:b/>
        </w:rPr>
        <w:t>Research Question 2:  What is the relationship between sleep hygiene (SH) and academic engagement in undergraduate students?</w:t>
      </w:r>
    </w:p>
    <w:p w14:paraId="59F16C45" w14:textId="1218FB7F" w:rsidR="005210E5" w:rsidRDefault="004F35FD">
      <w:pPr>
        <w:rPr>
          <w:rFonts w:ascii="Times New Roman" w:hAnsi="Times New Roman"/>
          <w:color w:val="000000"/>
        </w:rPr>
      </w:pPr>
      <w:r>
        <w:rPr>
          <w:i/>
          <w:color w:val="000000"/>
        </w:rPr>
        <w:t>Hypothesis 2</w:t>
      </w:r>
      <w:r w:rsidR="00EF5105" w:rsidRPr="00C4747F">
        <w:rPr>
          <w:i/>
        </w:rPr>
        <w:t xml:space="preserve">: It </w:t>
      </w:r>
      <w:r w:rsidR="0036253D">
        <w:rPr>
          <w:i/>
        </w:rPr>
        <w:t>wa</w:t>
      </w:r>
      <w:r w:rsidR="00EF5105" w:rsidRPr="00C4747F">
        <w:rPr>
          <w:i/>
        </w:rPr>
        <w:t xml:space="preserve">s </w:t>
      </w:r>
      <w:r w:rsidRPr="00C4747F">
        <w:rPr>
          <w:i/>
        </w:rPr>
        <w:t>hypothesize</w:t>
      </w:r>
      <w:r w:rsidR="00EF5105">
        <w:rPr>
          <w:i/>
        </w:rPr>
        <w:t>d</w:t>
      </w:r>
      <w:r>
        <w:rPr>
          <w:i/>
          <w:color w:val="000000"/>
        </w:rPr>
        <w:t xml:space="preserve"> that lower levels of sleep hygiene will be associated with impairments in academic engagement. Specifically, academic engagement will be lower in undergraduate students who experience reduced levels of healthy sleep hygiene practices.</w:t>
      </w:r>
      <w:r>
        <w:rPr>
          <w:color w:val="000000"/>
        </w:rPr>
        <w:t xml:space="preserve"> </w:t>
      </w:r>
    </w:p>
    <w:p w14:paraId="1DD3882F" w14:textId="6374E032" w:rsidR="005210E5" w:rsidRDefault="00EF5105">
      <w:pPr>
        <w:rPr>
          <w:rFonts w:ascii="Times New Roman" w:hAnsi="Times New Roman"/>
          <w:i/>
          <w:color w:val="000000"/>
        </w:rPr>
      </w:pPr>
      <w:r>
        <w:rPr>
          <w:i/>
          <w:color w:val="000000"/>
        </w:rPr>
        <w:t xml:space="preserve">Additionally, it </w:t>
      </w:r>
      <w:r w:rsidR="0036253D">
        <w:rPr>
          <w:i/>
          <w:color w:val="000000"/>
        </w:rPr>
        <w:t>wa</w:t>
      </w:r>
      <w:r>
        <w:rPr>
          <w:i/>
          <w:color w:val="000000"/>
        </w:rPr>
        <w:t>s</w:t>
      </w:r>
      <w:r w:rsidR="004F35FD">
        <w:rPr>
          <w:i/>
          <w:color w:val="000000"/>
        </w:rPr>
        <w:t xml:space="preserve"> hypothesize</w:t>
      </w:r>
      <w:r>
        <w:rPr>
          <w:i/>
          <w:color w:val="000000"/>
        </w:rPr>
        <w:t>d</w:t>
      </w:r>
      <w:r w:rsidR="004F35FD">
        <w:rPr>
          <w:i/>
          <w:color w:val="000000"/>
        </w:rPr>
        <w:t xml:space="preserve"> that sleep hygiene practices</w:t>
      </w:r>
      <w:r w:rsidR="00A847D3">
        <w:rPr>
          <w:i/>
          <w:color w:val="000000"/>
        </w:rPr>
        <w:t xml:space="preserve"> will have the largest association</w:t>
      </w:r>
      <w:r w:rsidR="003509B2">
        <w:rPr>
          <w:i/>
          <w:color w:val="000000"/>
        </w:rPr>
        <w:t xml:space="preserve"> with</w:t>
      </w:r>
      <w:r w:rsidR="004F35FD">
        <w:rPr>
          <w:i/>
          <w:color w:val="000000"/>
        </w:rPr>
        <w:t xml:space="preserve"> both the skills engagement and the performance engagement factors since these factors are based in executive functioning and achievement, areas that have shown consistent links in the literature to impaired sleep.</w:t>
      </w:r>
    </w:p>
    <w:p w14:paraId="571C22E1" w14:textId="321A28C3" w:rsidR="005210E5" w:rsidRDefault="004F35FD">
      <w:pPr>
        <w:rPr>
          <w:rFonts w:ascii="Times New Roman" w:hAnsi="Times New Roman"/>
          <w:b/>
        </w:rPr>
      </w:pPr>
      <w:r>
        <w:rPr>
          <w:b/>
        </w:rPr>
        <w:lastRenderedPageBreak/>
        <w:t>Research Question 3:  Does sleep hygiene m</w:t>
      </w:r>
      <w:r w:rsidR="00D706CF">
        <w:rPr>
          <w:b/>
        </w:rPr>
        <w:t>ediate</w:t>
      </w:r>
      <w:r>
        <w:rPr>
          <w:b/>
        </w:rPr>
        <w:t xml:space="preserve"> the relationship between stressful life events and academic engagement?  </w:t>
      </w:r>
    </w:p>
    <w:p w14:paraId="6D72E73B" w14:textId="7B776886" w:rsidR="005210E5" w:rsidRDefault="003509B2">
      <w:pPr>
        <w:rPr>
          <w:rFonts w:ascii="Times New Roman" w:hAnsi="Times New Roman"/>
          <w:b/>
          <w:i/>
        </w:rPr>
      </w:pPr>
      <w:r>
        <w:rPr>
          <w:i/>
        </w:rPr>
        <w:t xml:space="preserve">Hypothesis 3: It </w:t>
      </w:r>
      <w:r w:rsidR="0036253D">
        <w:rPr>
          <w:i/>
        </w:rPr>
        <w:t>wa</w:t>
      </w:r>
      <w:r>
        <w:rPr>
          <w:i/>
        </w:rPr>
        <w:t>s hypothesized that</w:t>
      </w:r>
      <w:r w:rsidR="004F35FD">
        <w:rPr>
          <w:i/>
        </w:rPr>
        <w:t xml:space="preserve"> the negative relationship between stressful life events and academic engagement will be</w:t>
      </w:r>
      <w:r w:rsidR="00D706CF">
        <w:rPr>
          <w:i/>
        </w:rPr>
        <w:t xml:space="preserve"> mediated</w:t>
      </w:r>
      <w:r w:rsidR="004F35FD">
        <w:rPr>
          <w:i/>
        </w:rPr>
        <w:t xml:space="preserve"> by good sleep hygiene practices in undergraduate students.</w:t>
      </w:r>
    </w:p>
    <w:p w14:paraId="6C1DA5F0" w14:textId="2EF1DAA3" w:rsidR="005210E5" w:rsidRDefault="004F35FD">
      <w:pPr>
        <w:rPr>
          <w:rFonts w:ascii="Times New Roman" w:hAnsi="Times New Roman"/>
          <w:i/>
        </w:rPr>
      </w:pPr>
      <w:r>
        <w:rPr>
          <w:i/>
        </w:rPr>
        <w:t>Additionally, I hypothesize</w:t>
      </w:r>
      <w:r w:rsidR="0036253D">
        <w:rPr>
          <w:i/>
        </w:rPr>
        <w:t>d</w:t>
      </w:r>
      <w:r>
        <w:rPr>
          <w:i/>
        </w:rPr>
        <w:t xml:space="preserve"> that sleep hygiene practices will show the greatest m</w:t>
      </w:r>
      <w:r w:rsidR="00D706CF">
        <w:rPr>
          <w:i/>
        </w:rPr>
        <w:t>e</w:t>
      </w:r>
      <w:r>
        <w:rPr>
          <w:i/>
        </w:rPr>
        <w:t>d</w:t>
      </w:r>
      <w:r w:rsidR="00D706CF">
        <w:rPr>
          <w:i/>
        </w:rPr>
        <w:t>i</w:t>
      </w:r>
      <w:r>
        <w:rPr>
          <w:i/>
        </w:rPr>
        <w:t>ating effect on the academic engagement factors of skills engagement and performance engagement due to the research indicating strong associations between sleep quality and both executive functioning and academic achievement.</w:t>
      </w:r>
      <w:r>
        <w:t xml:space="preserve"> </w:t>
      </w:r>
    </w:p>
    <w:p w14:paraId="4873CA6B" w14:textId="5FA89FF1" w:rsidR="005210E5" w:rsidRDefault="004F35FD">
      <w:pPr>
        <w:rPr>
          <w:rFonts w:ascii="Times New Roman" w:hAnsi="Times New Roman"/>
          <w:b/>
        </w:rPr>
      </w:pPr>
      <w:r>
        <w:rPr>
          <w:b/>
        </w:rPr>
        <w:t>Research Quest</w:t>
      </w:r>
      <w:r w:rsidR="00796BE7">
        <w:rPr>
          <w:b/>
        </w:rPr>
        <w:t>ion 4:  What is the relationship between physical activity and</w:t>
      </w:r>
      <w:r>
        <w:rPr>
          <w:b/>
        </w:rPr>
        <w:t xml:space="preserve"> academic engagement in undergraduate students?</w:t>
      </w:r>
    </w:p>
    <w:p w14:paraId="1D2949CF" w14:textId="36306C31" w:rsidR="005210E5" w:rsidRDefault="004F35FD">
      <w:pPr>
        <w:rPr>
          <w:rFonts w:ascii="Times New Roman" w:hAnsi="Times New Roman"/>
          <w:i/>
          <w:color w:val="000000"/>
        </w:rPr>
      </w:pPr>
      <w:r>
        <w:rPr>
          <w:i/>
          <w:color w:val="000000"/>
        </w:rPr>
        <w:t>Hypothesis 4: I hypothesize</w:t>
      </w:r>
      <w:r w:rsidR="0036253D">
        <w:rPr>
          <w:i/>
          <w:color w:val="000000"/>
        </w:rPr>
        <w:t>d</w:t>
      </w:r>
      <w:r>
        <w:rPr>
          <w:i/>
          <w:color w:val="000000"/>
        </w:rPr>
        <w:t xml:space="preserve"> that increased levels of exercise (based on number of days per week) for strenuous exercise will be associated with higher levels of Aca</w:t>
      </w:r>
      <w:r w:rsidR="005B22DC">
        <w:rPr>
          <w:i/>
          <w:color w:val="000000"/>
        </w:rPr>
        <w:t>demic Engagement</w:t>
      </w:r>
      <w:r>
        <w:rPr>
          <w:i/>
          <w:color w:val="000000"/>
        </w:rPr>
        <w:t>.</w:t>
      </w:r>
    </w:p>
    <w:p w14:paraId="540142FE" w14:textId="77777777" w:rsidR="005210E5" w:rsidRDefault="004F35FD">
      <w:pPr>
        <w:rPr>
          <w:rFonts w:ascii="Times New Roman" w:hAnsi="Times New Roman"/>
          <w:b/>
        </w:rPr>
      </w:pPr>
      <w:r>
        <w:rPr>
          <w:b/>
        </w:rPr>
        <w:t xml:space="preserve">Research Question 5:  Does exercise moderate the relationship between stressful life events and academic engagement? </w:t>
      </w:r>
    </w:p>
    <w:p w14:paraId="4F73FE56" w14:textId="32A3FB15" w:rsidR="005210E5" w:rsidRDefault="004F35FD">
      <w:pPr>
        <w:rPr>
          <w:rFonts w:ascii="Times New Roman" w:hAnsi="Times New Roman"/>
          <w:i/>
        </w:rPr>
      </w:pPr>
      <w:r>
        <w:rPr>
          <w:i/>
        </w:rPr>
        <w:t>Hypothesis 5: I hypothesize</w:t>
      </w:r>
      <w:r w:rsidR="0036253D">
        <w:rPr>
          <w:i/>
        </w:rPr>
        <w:t>d</w:t>
      </w:r>
      <w:r>
        <w:rPr>
          <w:i/>
        </w:rPr>
        <w:t xml:space="preserve"> that students with higher levels of stressful life events will experience low</w:t>
      </w:r>
      <w:r w:rsidR="005B22DC">
        <w:rPr>
          <w:i/>
        </w:rPr>
        <w:t xml:space="preserve">er academic </w:t>
      </w:r>
      <w:r w:rsidR="003509B2">
        <w:rPr>
          <w:i/>
        </w:rPr>
        <w:t>engagement if</w:t>
      </w:r>
      <w:r>
        <w:rPr>
          <w:i/>
        </w:rPr>
        <w:t xml:space="preserve"> they show low levels of physical activity. Due to the fact that the positive impacts of exercise seem to be based on a dosage-threshold, I postulate</w:t>
      </w:r>
      <w:r w:rsidR="00862A7A">
        <w:rPr>
          <w:i/>
        </w:rPr>
        <w:t>d</w:t>
      </w:r>
      <w:r>
        <w:rPr>
          <w:i/>
        </w:rPr>
        <w:t xml:space="preserve"> that high levels of strenuous activ</w:t>
      </w:r>
      <w:r w:rsidR="00796BE7">
        <w:rPr>
          <w:i/>
        </w:rPr>
        <w:t>ity will m</w:t>
      </w:r>
      <w:r w:rsidR="00C803B7">
        <w:rPr>
          <w:i/>
        </w:rPr>
        <w:t>oderate</w:t>
      </w:r>
      <w:r w:rsidR="00796BE7">
        <w:rPr>
          <w:i/>
        </w:rPr>
        <w:t xml:space="preserve"> the relationship between stressful life events and</w:t>
      </w:r>
      <w:r>
        <w:rPr>
          <w:i/>
        </w:rPr>
        <w:t xml:space="preserve"> academic engagement.</w:t>
      </w:r>
    </w:p>
    <w:p w14:paraId="2FF110F2" w14:textId="55386EE9" w:rsidR="005210E5" w:rsidRDefault="004F35FD">
      <w:pPr>
        <w:rPr>
          <w:rFonts w:ascii="Times New Roman" w:hAnsi="Times New Roman"/>
          <w:b/>
        </w:rPr>
      </w:pPr>
      <w:r>
        <w:rPr>
          <w:b/>
        </w:rPr>
        <w:t>Research Question 6:  What is the hiera</w:t>
      </w:r>
      <w:r w:rsidR="00796BE7">
        <w:rPr>
          <w:b/>
        </w:rPr>
        <w:t>rchical influence</w:t>
      </w:r>
      <w:r>
        <w:rPr>
          <w:b/>
        </w:rPr>
        <w:t xml:space="preserve"> of stressful life events, sleep hygiene, and exercise on academic engagement? </w:t>
      </w:r>
    </w:p>
    <w:p w14:paraId="4E23D660" w14:textId="0B0BFA5C" w:rsidR="005210E5" w:rsidRDefault="004F35FD">
      <w:pPr>
        <w:rPr>
          <w:rFonts w:ascii="Times New Roman" w:hAnsi="Times New Roman"/>
          <w:i/>
        </w:rPr>
      </w:pPr>
      <w:r>
        <w:rPr>
          <w:i/>
        </w:rPr>
        <w:lastRenderedPageBreak/>
        <w:t>Hypothesis 6: Since self-care practices have been shown to improve various elements of engagement, how these self-care practices differentially impact academic engagement w</w:t>
      </w:r>
      <w:r w:rsidR="00862A7A">
        <w:rPr>
          <w:i/>
        </w:rPr>
        <w:t xml:space="preserve">as </w:t>
      </w:r>
      <w:r>
        <w:rPr>
          <w:i/>
        </w:rPr>
        <w:t>explored to identify the aspects t</w:t>
      </w:r>
      <w:r w:rsidR="00796BE7">
        <w:rPr>
          <w:i/>
        </w:rPr>
        <w:t>hat most</w:t>
      </w:r>
      <w:r>
        <w:rPr>
          <w:i/>
        </w:rPr>
        <w:t xml:space="preserve"> influence academic engagement</w:t>
      </w:r>
      <w:r w:rsidR="009A26A4">
        <w:rPr>
          <w:i/>
        </w:rPr>
        <w:t>, and/or the four</w:t>
      </w:r>
      <w:r w:rsidR="00EE3522">
        <w:rPr>
          <w:i/>
        </w:rPr>
        <w:t xml:space="preserve"> factors</w:t>
      </w:r>
      <w:r>
        <w:rPr>
          <w:i/>
        </w:rPr>
        <w:t xml:space="preserve"> </w:t>
      </w:r>
      <w:r w:rsidR="009A26A4">
        <w:rPr>
          <w:i/>
        </w:rPr>
        <w:t xml:space="preserve">of academic engagement, </w:t>
      </w:r>
      <w:r>
        <w:rPr>
          <w:i/>
        </w:rPr>
        <w:t xml:space="preserve">in undergraduate students. </w:t>
      </w:r>
      <w:r>
        <w:br w:type="page"/>
      </w:r>
    </w:p>
    <w:p w14:paraId="4FE3FF22" w14:textId="77777777" w:rsidR="005210E5" w:rsidRDefault="004F35FD">
      <w:pPr>
        <w:jc w:val="center"/>
        <w:rPr>
          <w:b/>
        </w:rPr>
      </w:pPr>
      <w:r>
        <w:rPr>
          <w:b/>
        </w:rPr>
        <w:lastRenderedPageBreak/>
        <w:t>CHAPTER 2</w:t>
      </w:r>
    </w:p>
    <w:p w14:paraId="78BFA885" w14:textId="77777777" w:rsidR="005210E5" w:rsidRDefault="004F35FD">
      <w:pPr>
        <w:jc w:val="center"/>
        <w:rPr>
          <w:b/>
        </w:rPr>
      </w:pPr>
      <w:r>
        <w:rPr>
          <w:b/>
        </w:rPr>
        <w:t>REVIEW OF RELEVANT LITERATURE</w:t>
      </w:r>
    </w:p>
    <w:p w14:paraId="7CEB9522" w14:textId="7BBBF2C1" w:rsidR="005210E5" w:rsidRDefault="004F35FD">
      <w:pPr>
        <w:ind w:firstLine="0"/>
        <w:rPr>
          <w:b/>
        </w:rPr>
      </w:pPr>
      <w:r>
        <w:rPr>
          <w:rFonts w:eastAsia="Times New Roman" w:cs="Times New Roman"/>
          <w:b/>
          <w:kern w:val="0"/>
          <w:lang w:eastAsia="en-US"/>
        </w:rPr>
        <w:t>Stress/Stressful Life Events (SLEs)</w:t>
      </w:r>
    </w:p>
    <w:p w14:paraId="74C541F1" w14:textId="7B0852F7" w:rsidR="005210E5" w:rsidRDefault="004F35FD">
      <w:pPr>
        <w:ind w:firstLine="0"/>
        <w:rPr>
          <w:i/>
        </w:rPr>
      </w:pPr>
      <w:r>
        <w:tab/>
      </w:r>
      <w:r w:rsidR="0057451D">
        <w:t xml:space="preserve">Research with a range of individuals across the lifespan indicates that </w:t>
      </w:r>
      <w:r>
        <w:t>stress significantly impa</w:t>
      </w:r>
      <w:r w:rsidR="000C1F46">
        <w:t>cts the likelihood of experiencing</w:t>
      </w:r>
      <w:r>
        <w:t xml:space="preserve"> externalizing behaviors (</w:t>
      </w:r>
      <w:r w:rsidR="00512C04">
        <w:t>Kim et al. 2003</w:t>
      </w:r>
      <w:r>
        <w:t>), internalizing behaviors (</w:t>
      </w:r>
      <w:r w:rsidR="00512C04">
        <w:t>Kim et al. 2003</w:t>
      </w:r>
      <w:r w:rsidR="0001365C">
        <w:t>;</w:t>
      </w:r>
      <w:r w:rsidR="0001365C" w:rsidRPr="0001365C">
        <w:t xml:space="preserve"> </w:t>
      </w:r>
      <w:r w:rsidR="0001365C">
        <w:t>McKnight, Huebner,</w:t>
      </w:r>
      <w:r w:rsidR="006C1FB7">
        <w:t xml:space="preserve"> &amp;</w:t>
      </w:r>
      <w:r w:rsidR="0001365C">
        <w:t xml:space="preserve"> </w:t>
      </w:r>
      <w:proofErr w:type="spellStart"/>
      <w:r w:rsidR="0001365C">
        <w:t>Suldo</w:t>
      </w:r>
      <w:proofErr w:type="spellEnd"/>
      <w:r w:rsidR="0001365C">
        <w:t>, 2002</w:t>
      </w:r>
      <w:r w:rsidR="00395265">
        <w:t xml:space="preserve">, </w:t>
      </w:r>
      <w:proofErr w:type="spellStart"/>
      <w:r w:rsidR="0001365C">
        <w:t>Suldo</w:t>
      </w:r>
      <w:proofErr w:type="spellEnd"/>
      <w:r w:rsidR="0001365C">
        <w:t xml:space="preserve"> &amp; Huebner, 2004</w:t>
      </w:r>
      <w:r>
        <w:t>), psychopathology and poor mental health (</w:t>
      </w:r>
      <w:proofErr w:type="spellStart"/>
      <w:r w:rsidR="00563C6C">
        <w:rPr>
          <w:color w:val="000000" w:themeColor="text1"/>
        </w:rPr>
        <w:t>Furniss</w:t>
      </w:r>
      <w:proofErr w:type="spellEnd"/>
      <w:r w:rsidR="00563C6C">
        <w:rPr>
          <w:color w:val="000000" w:themeColor="text1"/>
        </w:rPr>
        <w:t>, Beyer,</w:t>
      </w:r>
      <w:r w:rsidR="006C1FB7">
        <w:rPr>
          <w:color w:val="000000" w:themeColor="text1"/>
        </w:rPr>
        <w:t xml:space="preserve"> &amp;</w:t>
      </w:r>
      <w:r w:rsidR="00563C6C">
        <w:rPr>
          <w:color w:val="000000" w:themeColor="text1"/>
        </w:rPr>
        <w:t xml:space="preserve"> Muller, 2009</w:t>
      </w:r>
      <w:r>
        <w:t>), binge eating (</w:t>
      </w:r>
      <w:proofErr w:type="spellStart"/>
      <w:r w:rsidR="000F7ED0">
        <w:t>Sulkowski</w:t>
      </w:r>
      <w:proofErr w:type="spellEnd"/>
      <w:r w:rsidR="000F7ED0">
        <w:t>, Dempsey, &amp; Dempsey, 2011</w:t>
      </w:r>
      <w:r>
        <w:t>), lowered life satisfaction or feelings of well-being (</w:t>
      </w:r>
      <w:r w:rsidR="004F52BC">
        <w:t>Ash &amp; Huebner, 2001</w:t>
      </w:r>
      <w:r w:rsidR="0057451D">
        <w:t>;</w:t>
      </w:r>
      <w:r w:rsidR="001C5B41">
        <w:t xml:space="preserve"> </w:t>
      </w:r>
      <w:r w:rsidR="006C1FB7">
        <w:t>McCullough et al.</w:t>
      </w:r>
      <w:r w:rsidR="004E10AA">
        <w:t>, 2000</w:t>
      </w:r>
      <w:r w:rsidR="006C1FB7">
        <w:t>; McKnight et al.</w:t>
      </w:r>
      <w:r w:rsidR="0001365C">
        <w:t xml:space="preserve">, 2002; </w:t>
      </w:r>
      <w:proofErr w:type="spellStart"/>
      <w:r w:rsidR="0001365C">
        <w:t>Suldo</w:t>
      </w:r>
      <w:proofErr w:type="spellEnd"/>
      <w:r w:rsidR="0001365C">
        <w:t xml:space="preserve"> &amp; Huebner, 2004</w:t>
      </w:r>
      <w:r>
        <w:t>), delinquent behaviors (</w:t>
      </w:r>
      <w:r w:rsidR="001C5B41">
        <w:t>Kim et al. 2003</w:t>
      </w:r>
      <w:r>
        <w:t>), negative affect</w:t>
      </w:r>
      <w:r w:rsidR="00DE5DCD">
        <w:t xml:space="preserve"> or depression</w:t>
      </w:r>
      <w:r>
        <w:t xml:space="preserve"> (</w:t>
      </w:r>
      <w:r w:rsidR="006C1FB7">
        <w:t>McCullough et al.,</w:t>
      </w:r>
      <w:r w:rsidR="004E10AA">
        <w:t xml:space="preserve"> 2000</w:t>
      </w:r>
      <w:r w:rsidR="00DE5DCD">
        <w:t xml:space="preserve">; </w:t>
      </w:r>
      <w:proofErr w:type="spellStart"/>
      <w:r w:rsidR="00DE5DCD">
        <w:t>Sherina</w:t>
      </w:r>
      <w:proofErr w:type="spellEnd"/>
      <w:r w:rsidR="00DE5DCD">
        <w:t xml:space="preserve">, </w:t>
      </w:r>
      <w:proofErr w:type="spellStart"/>
      <w:r w:rsidR="00DE5DCD">
        <w:t>Rampal</w:t>
      </w:r>
      <w:proofErr w:type="spellEnd"/>
      <w:r w:rsidR="00DE5DCD">
        <w:t xml:space="preserve">, &amp; </w:t>
      </w:r>
      <w:proofErr w:type="spellStart"/>
      <w:r w:rsidR="00DE5DCD">
        <w:t>Kaneson</w:t>
      </w:r>
      <w:proofErr w:type="spellEnd"/>
      <w:r w:rsidR="00DE5DCD">
        <w:t>, 2004</w:t>
      </w:r>
      <w:r w:rsidR="004E10AA">
        <w:t>)</w:t>
      </w:r>
      <w:r>
        <w:t>, heightened distress</w:t>
      </w:r>
      <w:r w:rsidR="00804DDF">
        <w:t xml:space="preserve"> </w:t>
      </w:r>
      <w:r w:rsidR="0001365C">
        <w:t>(</w:t>
      </w:r>
      <w:r w:rsidR="0001365C" w:rsidRPr="0001365C">
        <w:rPr>
          <w:color w:val="000000" w:themeColor="text1"/>
        </w:rPr>
        <w:t xml:space="preserve">Cameron, Palm, &amp; </w:t>
      </w:r>
      <w:proofErr w:type="spellStart"/>
      <w:r w:rsidR="0001365C" w:rsidRPr="0001365C">
        <w:rPr>
          <w:color w:val="000000" w:themeColor="text1"/>
        </w:rPr>
        <w:t>Follette</w:t>
      </w:r>
      <w:proofErr w:type="spellEnd"/>
      <w:r w:rsidR="0001365C" w:rsidRPr="0001365C">
        <w:rPr>
          <w:color w:val="000000" w:themeColor="text1"/>
        </w:rPr>
        <w:t>, 2010</w:t>
      </w:r>
      <w:r>
        <w:t>), and poor academic performance</w:t>
      </w:r>
      <w:r w:rsidR="00143B14">
        <w:t xml:space="preserve"> (</w:t>
      </w:r>
      <w:r w:rsidR="00143B14">
        <w:rPr>
          <w:color w:val="000000" w:themeColor="text1"/>
        </w:rPr>
        <w:t>Lloyd et al., 1980)</w:t>
      </w:r>
      <w:r w:rsidR="0001365C">
        <w:t xml:space="preserve">. </w:t>
      </w:r>
      <w:r>
        <w:t>In a 6-year long longitudinal study of adolescents, Kim et al. (2003) found that Stressful Life Events (SLEs) predicted internalizing behaviors such as anxiety and depression as well as externalizing and delinquent behaviors.</w:t>
      </w:r>
      <w:r w:rsidR="005D71AF" w:rsidRPr="005D71AF">
        <w:t xml:space="preserve"> </w:t>
      </w:r>
      <w:r w:rsidR="005D71AF">
        <w:t>In addition to depressi</w:t>
      </w:r>
      <w:r w:rsidR="006C1FB7">
        <w:t xml:space="preserve">on, </w:t>
      </w:r>
      <w:proofErr w:type="spellStart"/>
      <w:r w:rsidR="006C1FB7">
        <w:t>Sherina</w:t>
      </w:r>
      <w:proofErr w:type="spellEnd"/>
      <w:r w:rsidR="006C1FB7">
        <w:t xml:space="preserve"> et al.</w:t>
      </w:r>
      <w:r w:rsidR="005D71AF">
        <w:t xml:space="preserve"> (2004</w:t>
      </w:r>
      <w:r w:rsidR="0030202D">
        <w:t>) noted that symptoms of stress reported in undergraduate medical students also included problems sleeping due to their worrying.</w:t>
      </w:r>
    </w:p>
    <w:p w14:paraId="4E7FBFD9" w14:textId="5276174D" w:rsidR="005210E5" w:rsidRPr="00F414F3" w:rsidRDefault="004F35FD">
      <w:r>
        <w:t xml:space="preserve">Stressful life events have also been found to have either a direct or indirect impact on academic engagement (AE), including life satisfaction (McKnight et al. 2002; </w:t>
      </w:r>
      <w:proofErr w:type="spellStart"/>
      <w:r>
        <w:t>Suldo</w:t>
      </w:r>
      <w:proofErr w:type="spellEnd"/>
      <w:r>
        <w:t xml:space="preserve"> &amp; Huebner, 2004), locus-of-control (Ash &amp; Huebner, 2001), and anxiety and time management (</w:t>
      </w:r>
      <w:proofErr w:type="spellStart"/>
      <w:r>
        <w:t>Misra</w:t>
      </w:r>
      <w:proofErr w:type="spellEnd"/>
      <w:r>
        <w:t xml:space="preserve"> &amp; McKean, 2000). Additionally, stress has been found to be a growing concern at the college level as schools see an influx of students seeking mental health resources through university clinics because of issues with stress, anxiety, and depression (</w:t>
      </w:r>
      <w:proofErr w:type="spellStart"/>
      <w:r>
        <w:rPr>
          <w:color w:val="000000" w:themeColor="text1"/>
        </w:rPr>
        <w:t>Novotney</w:t>
      </w:r>
      <w:proofErr w:type="spellEnd"/>
      <w:r>
        <w:rPr>
          <w:color w:val="000000" w:themeColor="text1"/>
        </w:rPr>
        <w:t>, 2014</w:t>
      </w:r>
      <w:r w:rsidR="007B798E">
        <w:t>), and the majority of undergraduate students are reporting heightened levels of stress</w:t>
      </w:r>
      <w:r w:rsidR="00101A8B">
        <w:t xml:space="preserve"> (Campbell, </w:t>
      </w:r>
      <w:proofErr w:type="spellStart"/>
      <w:r w:rsidR="00101A8B">
        <w:t>Svenson</w:t>
      </w:r>
      <w:proofErr w:type="spellEnd"/>
      <w:r w:rsidR="00101A8B">
        <w:t xml:space="preserve">, &amp; Jarvis, </w:t>
      </w:r>
      <w:r w:rsidR="00101A8B">
        <w:lastRenderedPageBreak/>
        <w:t>1992</w:t>
      </w:r>
      <w:r w:rsidR="00101A8B" w:rsidRPr="0041117E">
        <w:rPr>
          <w:color w:val="000000" w:themeColor="text1"/>
        </w:rPr>
        <w:t xml:space="preserve">; </w:t>
      </w:r>
      <w:r w:rsidR="001B2DDA" w:rsidRPr="001B2DDA">
        <w:rPr>
          <w:color w:val="000000" w:themeColor="text1"/>
        </w:rPr>
        <w:t>Hudd et al., 2000</w:t>
      </w:r>
      <w:r w:rsidR="001B2DDA" w:rsidRPr="0041117E">
        <w:rPr>
          <w:color w:val="000000" w:themeColor="text1"/>
        </w:rPr>
        <w:t>)</w:t>
      </w:r>
      <w:r w:rsidR="007B798E" w:rsidRPr="0041117E">
        <w:rPr>
          <w:color w:val="000000" w:themeColor="text1"/>
        </w:rPr>
        <w:t xml:space="preserve"> </w:t>
      </w:r>
      <w:r w:rsidR="007A228A">
        <w:t xml:space="preserve">and symptoms related to stress </w:t>
      </w:r>
      <w:r w:rsidR="007B798E">
        <w:t>(</w:t>
      </w:r>
      <w:proofErr w:type="spellStart"/>
      <w:r w:rsidR="006C1FB7">
        <w:t>Sherina</w:t>
      </w:r>
      <w:proofErr w:type="spellEnd"/>
      <w:r w:rsidR="006C1FB7">
        <w:t xml:space="preserve"> et al.</w:t>
      </w:r>
      <w:r w:rsidR="007A228A">
        <w:t>, 2004</w:t>
      </w:r>
      <w:r w:rsidR="007B798E">
        <w:t xml:space="preserve">). </w:t>
      </w:r>
      <w:r>
        <w:t>These mental health concerns are negatively impacting academic engagement, retention rates, and student success. Stress not only increases the likelihood of mental illness, it also impacts the likelihood of developing behavior problems</w:t>
      </w:r>
      <w:r w:rsidR="00F414F3">
        <w:t xml:space="preserve"> (</w:t>
      </w:r>
      <w:proofErr w:type="spellStart"/>
      <w:r w:rsidR="00F414F3">
        <w:t>Furniss</w:t>
      </w:r>
      <w:proofErr w:type="spellEnd"/>
      <w:r w:rsidR="00F414F3">
        <w:t xml:space="preserve"> et al., 2009; </w:t>
      </w:r>
      <w:proofErr w:type="spellStart"/>
      <w:r w:rsidR="00F414F3">
        <w:t>Suldo</w:t>
      </w:r>
      <w:proofErr w:type="spellEnd"/>
      <w:r w:rsidR="00F414F3">
        <w:t xml:space="preserve"> &amp; Huebner, 2004)</w:t>
      </w:r>
      <w:r>
        <w:t>.</w:t>
      </w:r>
    </w:p>
    <w:p w14:paraId="15EFC712" w14:textId="43B0F31E" w:rsidR="005210E5" w:rsidRDefault="004F35FD">
      <w:pPr>
        <w:rPr>
          <w:i/>
        </w:rPr>
      </w:pPr>
      <w:proofErr w:type="spellStart"/>
      <w:r>
        <w:t>Suldo</w:t>
      </w:r>
      <w:proofErr w:type="spellEnd"/>
      <w:r>
        <w:t xml:space="preserve"> and Huebner (2004) found that life satisfaction mediated the relationship between stressful life events and psychopathology. They posited that life satisfaction can influence the relationship between stress and the development of behavior problems by acting as a protective factor, which reduces the likelihood of these behaviors developing. In a study evaluating the effects of stressful life events on mental health, </w:t>
      </w:r>
      <w:proofErr w:type="spellStart"/>
      <w:r>
        <w:t>Furniss</w:t>
      </w:r>
      <w:proofErr w:type="spellEnd"/>
      <w:r>
        <w:t xml:space="preserve"> et al. (2009) administered stress and psychiatric symptoms questionnaires to the parents of 1,887 German preschool students with results reflecting a highly significant relationship between the number of stress events and the number of mental health problems in those children.</w:t>
      </w:r>
      <w:r>
        <w:rPr>
          <w:i/>
        </w:rPr>
        <w:t xml:space="preserve"> </w:t>
      </w:r>
    </w:p>
    <w:p w14:paraId="2AB4ABD9" w14:textId="77777777" w:rsidR="005210E5" w:rsidRDefault="004F35FD">
      <w:pPr>
        <w:ind w:firstLine="0"/>
        <w:rPr>
          <w:b/>
        </w:rPr>
      </w:pPr>
      <w:r>
        <w:rPr>
          <w:b/>
        </w:rPr>
        <w:t>Stress and Academic Engagement</w:t>
      </w:r>
    </w:p>
    <w:p w14:paraId="7031610C" w14:textId="2C749DEE" w:rsidR="005210E5" w:rsidRDefault="004F35FD">
      <w:pPr>
        <w:rPr>
          <w:color w:val="000000" w:themeColor="text1"/>
        </w:rPr>
      </w:pPr>
      <w:r>
        <w:rPr>
          <w:color w:val="000000" w:themeColor="text1"/>
        </w:rPr>
        <w:t xml:space="preserve">Academic engagement is a multifaceted concept and the impact of stress on AE has been evaluated in different ways across studies.  Some studies have investigated </w:t>
      </w:r>
      <w:r w:rsidR="000C2615">
        <w:rPr>
          <w:color w:val="000000" w:themeColor="text1"/>
        </w:rPr>
        <w:t xml:space="preserve">the impact of stress on </w:t>
      </w:r>
      <w:r>
        <w:rPr>
          <w:color w:val="000000" w:themeColor="text1"/>
        </w:rPr>
        <w:t>academic performance as a whole</w:t>
      </w:r>
      <w:r w:rsidR="000C2615">
        <w:rPr>
          <w:color w:val="000000" w:themeColor="text1"/>
        </w:rPr>
        <w:t xml:space="preserve"> construct</w:t>
      </w:r>
      <w:r>
        <w:rPr>
          <w:color w:val="000000" w:themeColor="text1"/>
        </w:rPr>
        <w:t xml:space="preserve">, while others have focused more specifically at impacts of </w:t>
      </w:r>
      <w:r w:rsidR="000C2615">
        <w:rPr>
          <w:color w:val="000000" w:themeColor="text1"/>
        </w:rPr>
        <w:t xml:space="preserve">narrower constructs of </w:t>
      </w:r>
      <w:r>
        <w:rPr>
          <w:color w:val="000000" w:themeColor="text1"/>
        </w:rPr>
        <w:t>mood</w:t>
      </w:r>
      <w:r>
        <w:rPr>
          <w:i/>
          <w:color w:val="000000" w:themeColor="text1"/>
        </w:rPr>
        <w:t xml:space="preserve">, </w:t>
      </w:r>
      <w:r>
        <w:rPr>
          <w:color w:val="000000" w:themeColor="text1"/>
        </w:rPr>
        <w:t>executive functioning</w:t>
      </w:r>
      <w:r>
        <w:rPr>
          <w:i/>
          <w:color w:val="000000" w:themeColor="text1"/>
        </w:rPr>
        <w:t>,</w:t>
      </w:r>
      <w:r>
        <w:rPr>
          <w:color w:val="000000" w:themeColor="text1"/>
        </w:rPr>
        <w:t xml:space="preserve"> memory, and mental health.  Lloyd et al. (1980) investigated life events (e.g. “change in line of work”) </w:t>
      </w:r>
      <w:r w:rsidR="0053715A">
        <w:rPr>
          <w:color w:val="000000" w:themeColor="text1"/>
        </w:rPr>
        <w:t xml:space="preserve">in university students </w:t>
      </w:r>
      <w:r>
        <w:rPr>
          <w:color w:val="000000" w:themeColor="text1"/>
        </w:rPr>
        <w:t>and found them to be negatively related to academic performance. Essentially, academic performance worsened as stress events increased.  Interestingly, the</w:t>
      </w:r>
      <w:r w:rsidR="00910C4C">
        <w:rPr>
          <w:color w:val="000000" w:themeColor="text1"/>
        </w:rPr>
        <w:t xml:space="preserve"> aforementioned authors </w:t>
      </w:r>
      <w:r>
        <w:rPr>
          <w:color w:val="000000" w:themeColor="text1"/>
        </w:rPr>
        <w:t xml:space="preserve">identified a threshold (12 items) at which life events began to show detrimental impacts.  In a more recent example of the impact of stress on academic performance measures, </w:t>
      </w:r>
      <w:proofErr w:type="spellStart"/>
      <w:r>
        <w:rPr>
          <w:color w:val="000000" w:themeColor="text1"/>
        </w:rPr>
        <w:t>Vaez</w:t>
      </w:r>
      <w:proofErr w:type="spellEnd"/>
      <w:r>
        <w:rPr>
          <w:color w:val="000000" w:themeColor="text1"/>
        </w:rPr>
        <w:t xml:space="preserve"> and </w:t>
      </w:r>
      <w:proofErr w:type="spellStart"/>
      <w:r>
        <w:rPr>
          <w:color w:val="000000" w:themeColor="text1"/>
        </w:rPr>
        <w:t>Laflamme</w:t>
      </w:r>
      <w:proofErr w:type="spellEnd"/>
      <w:r>
        <w:rPr>
          <w:color w:val="000000" w:themeColor="text1"/>
        </w:rPr>
        <w:t xml:space="preserve"> (2008) found that some aspects of stress were associated with lower graduation rates. </w:t>
      </w:r>
      <w:r>
        <w:rPr>
          <w:color w:val="000000" w:themeColor="text1"/>
        </w:rPr>
        <w:lastRenderedPageBreak/>
        <w:t>Even early life stress has shown long-term effects on memory, emotional regulation, executive functioning, and cognitive performance (</w:t>
      </w:r>
      <w:proofErr w:type="spellStart"/>
      <w:r>
        <w:rPr>
          <w:color w:val="000000" w:themeColor="text1"/>
        </w:rPr>
        <w:t>Pechtel</w:t>
      </w:r>
      <w:proofErr w:type="spellEnd"/>
      <w:r>
        <w:rPr>
          <w:color w:val="000000" w:themeColor="text1"/>
        </w:rPr>
        <w:t xml:space="preserve"> &amp; </w:t>
      </w:r>
      <w:proofErr w:type="spellStart"/>
      <w:r>
        <w:rPr>
          <w:color w:val="000000" w:themeColor="text1"/>
        </w:rPr>
        <w:t>Pizzagalli</w:t>
      </w:r>
      <w:proofErr w:type="spellEnd"/>
      <w:r>
        <w:rPr>
          <w:color w:val="000000" w:themeColor="text1"/>
        </w:rPr>
        <w:t>, 2011). Although the body of research specifically pertaining to the effects of stress on achievement/academic engagement is sparse, especially in more recent years</w:t>
      </w:r>
      <w:r w:rsidR="00910C4C">
        <w:rPr>
          <w:color w:val="000000" w:themeColor="text1"/>
        </w:rPr>
        <w:t>. However, r</w:t>
      </w:r>
      <w:r>
        <w:rPr>
          <w:color w:val="000000" w:themeColor="text1"/>
        </w:rPr>
        <w:t>esearch is more prolific when looking into</w:t>
      </w:r>
      <w:r w:rsidR="00910C4C">
        <w:rPr>
          <w:color w:val="000000" w:themeColor="text1"/>
        </w:rPr>
        <w:t xml:space="preserve"> relationships between stress and</w:t>
      </w:r>
      <w:r>
        <w:rPr>
          <w:color w:val="000000" w:themeColor="text1"/>
        </w:rPr>
        <w:t xml:space="preserve"> mood, behaviors, and other </w:t>
      </w:r>
      <w:r w:rsidR="00910C4C">
        <w:rPr>
          <w:color w:val="000000" w:themeColor="text1"/>
        </w:rPr>
        <w:t>correlates</w:t>
      </w:r>
      <w:r>
        <w:rPr>
          <w:color w:val="000000" w:themeColor="text1"/>
        </w:rPr>
        <w:t xml:space="preserve"> of academic engagement.</w:t>
      </w:r>
    </w:p>
    <w:p w14:paraId="3164F28F" w14:textId="5384C453" w:rsidR="005210E5" w:rsidRPr="00487D73" w:rsidRDefault="004F35FD">
      <w:pPr>
        <w:rPr>
          <w:rFonts w:cstheme="minorHAnsi"/>
        </w:rPr>
      </w:pPr>
      <w:r>
        <w:rPr>
          <w:color w:val="000000" w:themeColor="text1"/>
        </w:rPr>
        <w:t xml:space="preserve">Research has also shown that stress has a detrimental impact on symptoms of depression. In this regard, </w:t>
      </w:r>
      <w:proofErr w:type="spellStart"/>
      <w:r>
        <w:rPr>
          <w:color w:val="000000" w:themeColor="text1"/>
        </w:rPr>
        <w:t>Legget</w:t>
      </w:r>
      <w:proofErr w:type="spellEnd"/>
      <w:r>
        <w:rPr>
          <w:color w:val="000000" w:themeColor="text1"/>
        </w:rPr>
        <w:t xml:space="preserve"> et al. (2016) </w:t>
      </w:r>
      <w:r w:rsidR="00395265">
        <w:rPr>
          <w:color w:val="000000" w:themeColor="text1"/>
        </w:rPr>
        <w:t>followed adults over a 25</w:t>
      </w:r>
      <w:r w:rsidR="00910C4C">
        <w:rPr>
          <w:color w:val="000000" w:themeColor="text1"/>
        </w:rPr>
        <w:t>-</w:t>
      </w:r>
      <w:r w:rsidR="00395265">
        <w:rPr>
          <w:color w:val="000000" w:themeColor="text1"/>
        </w:rPr>
        <w:t xml:space="preserve">year period and </w:t>
      </w:r>
      <w:r>
        <w:rPr>
          <w:color w:val="000000" w:themeColor="text1"/>
        </w:rPr>
        <w:t xml:space="preserve">found a significant association between stressful life events and depression. To elucidate the mechanism of that relationship further, sleep was evaluated as a moderator. Results indicated an interaction effect, whereby sleep influenced the likelihood of depressive symptoms by moderating the impact of stress events. In the same study, having </w:t>
      </w:r>
      <w:r w:rsidRPr="00487D73">
        <w:rPr>
          <w:rFonts w:cstheme="minorHAnsi"/>
          <w:color w:val="000000" w:themeColor="text1"/>
        </w:rPr>
        <w:t>quality sleep led to</w:t>
      </w:r>
      <w:r w:rsidR="00910C4C" w:rsidRPr="00487D73">
        <w:rPr>
          <w:rFonts w:cstheme="minorHAnsi"/>
          <w:color w:val="000000" w:themeColor="text1"/>
        </w:rPr>
        <w:t xml:space="preserve"> a reduced</w:t>
      </w:r>
      <w:r w:rsidRPr="00487D73">
        <w:rPr>
          <w:rFonts w:cstheme="minorHAnsi"/>
          <w:color w:val="000000" w:themeColor="text1"/>
        </w:rPr>
        <w:t xml:space="preserve"> risk for depressive symptoms when stressful life events were elevated. As the authors explained, “</w:t>
      </w:r>
      <w:r w:rsidRPr="00487D73">
        <w:rPr>
          <w:rFonts w:cstheme="minorHAnsi"/>
          <w:color w:val="000000"/>
          <w:kern w:val="0"/>
        </w:rPr>
        <w:t xml:space="preserve">Sleeping restfully may allow individuals the rejuvenation needed to manage stress adaptively and reduce </w:t>
      </w:r>
      <w:r w:rsidR="00910C4C" w:rsidRPr="00487D73">
        <w:rPr>
          <w:rFonts w:cstheme="minorHAnsi"/>
          <w:color w:val="000000"/>
          <w:kern w:val="0"/>
        </w:rPr>
        <w:t xml:space="preserve">the burden of </w:t>
      </w:r>
      <w:r w:rsidRPr="00487D73">
        <w:rPr>
          <w:rFonts w:cstheme="minorHAnsi"/>
          <w:color w:val="000000"/>
          <w:kern w:val="0"/>
        </w:rPr>
        <w:t>depressive sympto</w:t>
      </w:r>
      <w:r w:rsidR="00910C4C" w:rsidRPr="00487D73">
        <w:rPr>
          <w:rFonts w:cstheme="minorHAnsi"/>
          <w:color w:val="000000"/>
          <w:kern w:val="0"/>
        </w:rPr>
        <w:t>ms</w:t>
      </w:r>
      <w:r w:rsidRPr="00487D73">
        <w:rPr>
          <w:rFonts w:cstheme="minorHAnsi"/>
          <w:color w:val="000000"/>
          <w:kern w:val="0"/>
        </w:rPr>
        <w:t xml:space="preserve">. </w:t>
      </w:r>
      <w:r w:rsidRPr="00487D73">
        <w:rPr>
          <w:rFonts w:cstheme="minorHAnsi"/>
        </w:rPr>
        <w:t xml:space="preserve">Further, this association shows that stressors and risk factors may not always act independently of one another, and intervening on one risk factor, such as sleep disturbance, may have a positive impact on the entire pathway of biopsychosocial risk to depressive symptoms” (pp. 125). Also related to the effects of stress on mental health, stressful life events have been found to predict factors of psychological well-being such as global self-concept </w:t>
      </w:r>
      <w:r w:rsidR="00395265" w:rsidRPr="00487D73">
        <w:rPr>
          <w:rFonts w:cstheme="minorHAnsi"/>
        </w:rPr>
        <w:t xml:space="preserve">in adolescents </w:t>
      </w:r>
      <w:r w:rsidRPr="00487D73">
        <w:rPr>
          <w:rFonts w:cstheme="minorHAnsi"/>
        </w:rPr>
        <w:t xml:space="preserve">(McCullough et al., 2000). </w:t>
      </w:r>
    </w:p>
    <w:p w14:paraId="08BA32B1" w14:textId="7548A663" w:rsidR="005210E5" w:rsidRDefault="004F35FD">
      <w:pPr>
        <w:rPr>
          <w:rFonts w:eastAsia="Times New Roman"/>
          <w:kern w:val="0"/>
          <w:lang w:eastAsia="en-US"/>
        </w:rPr>
      </w:pPr>
      <w:r>
        <w:rPr>
          <w:color w:val="000000" w:themeColor="text1"/>
        </w:rPr>
        <w:t>McKnight et al. (2002</w:t>
      </w:r>
      <w:r w:rsidR="00395265">
        <w:rPr>
          <w:color w:val="000000" w:themeColor="text1"/>
        </w:rPr>
        <w:t>) investigated how SLEs impact</w:t>
      </w:r>
      <w:r>
        <w:rPr>
          <w:color w:val="000000" w:themeColor="text1"/>
        </w:rPr>
        <w:t xml:space="preserve"> </w:t>
      </w:r>
      <w:r w:rsidR="00395265">
        <w:rPr>
          <w:color w:val="000000" w:themeColor="text1"/>
        </w:rPr>
        <w:t>adolescent student</w:t>
      </w:r>
      <w:r>
        <w:rPr>
          <w:color w:val="000000" w:themeColor="text1"/>
        </w:rPr>
        <w:t>s</w:t>
      </w:r>
      <w:r w:rsidR="00395265">
        <w:rPr>
          <w:color w:val="000000" w:themeColor="text1"/>
        </w:rPr>
        <w:t>’</w:t>
      </w:r>
      <w:r>
        <w:rPr>
          <w:color w:val="000000" w:themeColor="text1"/>
        </w:rPr>
        <w:t xml:space="preserve"> internalizing and externalizing behavior</w:t>
      </w:r>
      <w:r w:rsidR="00395265">
        <w:rPr>
          <w:color w:val="000000" w:themeColor="text1"/>
        </w:rPr>
        <w:t>s</w:t>
      </w:r>
      <w:r>
        <w:rPr>
          <w:color w:val="000000" w:themeColor="text1"/>
        </w:rPr>
        <w:t xml:space="preserve">.  More specifically, they examined the potential moderating and mediating effects of life satisfaction on this relationship. Study findings indicated several associations with increased SLEs, including a decrease in life satisfaction, an increase in both </w:t>
      </w:r>
      <w:r>
        <w:rPr>
          <w:color w:val="000000" w:themeColor="text1"/>
        </w:rPr>
        <w:lastRenderedPageBreak/>
        <w:t xml:space="preserve">externalizing and internalizing negative behaviors, and a mediating effect of life satisfaction on maladaptive behaviors. Although a significant mediator, life satisfaction was not found to be a moderator in that relationship.  </w:t>
      </w:r>
      <w:r>
        <w:rPr>
          <w:color w:val="FF0000"/>
        </w:rPr>
        <w:t xml:space="preserve"> </w:t>
      </w:r>
    </w:p>
    <w:p w14:paraId="6A376280"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Such an outcome is expected based on the notion</w:t>
      </w:r>
    </w:p>
    <w:p w14:paraId="69CABD29"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that when an individual has an overall positive (vs. negative) outlook on her life, which is at least</w:t>
      </w:r>
    </w:p>
    <w:p w14:paraId="21C7C6FB"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moderately stable, he or she is less likely to adapt to SLEs in maladaptive ways such as through</w:t>
      </w:r>
    </w:p>
    <w:p w14:paraId="0829530B"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internalizing or externalizing behaviors. In other words, we predicted that the relationship between</w:t>
      </w:r>
    </w:p>
    <w:p w14:paraId="346387E4"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SLEs, and behavior problems would be smaller for students with high life satisfaction than for</w:t>
      </w:r>
    </w:p>
    <w:p w14:paraId="4A4FB40E" w14:textId="2F13F192" w:rsidR="005210E5" w:rsidRPr="00AA3234" w:rsidRDefault="004F35FD" w:rsidP="00AA3234">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those students with low life satisfaction.</w:t>
      </w:r>
    </w:p>
    <w:p w14:paraId="6EBB4A09" w14:textId="77777777" w:rsidR="005210E5" w:rsidRDefault="004F35FD">
      <w:pPr>
        <w:ind w:firstLine="0"/>
        <w:rPr>
          <w:b/>
        </w:rPr>
      </w:pPr>
      <w:r>
        <w:rPr>
          <w:b/>
        </w:rPr>
        <w:t>Stressful Life Events: Acute vs Chronic</w:t>
      </w:r>
    </w:p>
    <w:p w14:paraId="22142A04" w14:textId="425C25D7" w:rsidR="005210E5" w:rsidRPr="00D832E2" w:rsidRDefault="004F35FD">
      <w:pPr>
        <w:rPr>
          <w:color w:val="000000" w:themeColor="text1"/>
        </w:rPr>
      </w:pPr>
      <w:r>
        <w:t xml:space="preserve">Stress is a multifaceted construct that includes aspects of both acute and chronic adversity. In a study on how life satisfaction varies based on accumulated SLEs, Ash and Huebner (2001) isolated negative life events from chronic stressors </w:t>
      </w:r>
      <w:r w:rsidR="00F76310">
        <w:t>to</w:t>
      </w:r>
      <w:r>
        <w:t xml:space="preserve"> determine their differential impact. They found that the inclusion of both stressor types significantly improved predictability of life satisfaction. In a similar vein, McCullough et al. (2000) found that negative daily events showed a greater influence on participant affect than the contribution of major life events. Similar findings have been found in studies that include a clinical population of cancer patients. For ex</w:t>
      </w:r>
      <w:r w:rsidR="003C41A1">
        <w:t>ample, Willard et al.</w:t>
      </w:r>
      <w:r>
        <w:t xml:space="preserve"> (2016) found that regardless of cancer status, cumulative events, including those that do not meet diagnostic criteria as traumatic events but are more common problems associated with school and family issues, were significantly correlated with psychological functioning. When teased apart, these common stressful events showed a greater association with psychological distress than those classified as “Potentially Traumatic Events.”</w:t>
      </w:r>
      <w:r w:rsidR="00993F04" w:rsidRPr="00993F04">
        <w:t xml:space="preserve"> </w:t>
      </w:r>
      <w:r w:rsidR="00E42EFB">
        <w:t xml:space="preserve"> In research focused on university students, </w:t>
      </w:r>
      <w:r w:rsidR="00E42EFB" w:rsidRPr="00D832E2">
        <w:rPr>
          <w:color w:val="000000" w:themeColor="text1"/>
        </w:rPr>
        <w:t xml:space="preserve">Cameron, Palm, &amp; </w:t>
      </w:r>
      <w:proofErr w:type="spellStart"/>
      <w:r w:rsidR="00E42EFB" w:rsidRPr="00D832E2">
        <w:rPr>
          <w:color w:val="000000" w:themeColor="text1"/>
        </w:rPr>
        <w:t>Follette</w:t>
      </w:r>
      <w:proofErr w:type="spellEnd"/>
      <w:r w:rsidR="00E42EFB" w:rsidRPr="00D832E2">
        <w:rPr>
          <w:color w:val="000000" w:themeColor="text1"/>
        </w:rPr>
        <w:t xml:space="preserve"> (2010) found that </w:t>
      </w:r>
      <w:r w:rsidR="00D832E2" w:rsidRPr="00D832E2">
        <w:rPr>
          <w:color w:val="000000" w:themeColor="text1"/>
        </w:rPr>
        <w:t xml:space="preserve">endorsement of PTSD symptomology was not necessarily associated with a traumatic stressor, and, in fact, </w:t>
      </w:r>
      <w:r w:rsidR="00E42EFB" w:rsidRPr="00D832E2">
        <w:rPr>
          <w:color w:val="000000" w:themeColor="text1"/>
        </w:rPr>
        <w:t xml:space="preserve">symptom severity was similar for students experiencing a </w:t>
      </w:r>
      <w:r w:rsidR="00D832E2" w:rsidRPr="00D832E2">
        <w:rPr>
          <w:color w:val="000000" w:themeColor="text1"/>
        </w:rPr>
        <w:t>traumatic stresso</w:t>
      </w:r>
      <w:r w:rsidR="004B3070">
        <w:rPr>
          <w:color w:val="000000" w:themeColor="text1"/>
        </w:rPr>
        <w:t>r versus non-traumatic stressor</w:t>
      </w:r>
      <w:r w:rsidR="00E42EFB" w:rsidRPr="00D832E2">
        <w:rPr>
          <w:color w:val="000000" w:themeColor="text1"/>
        </w:rPr>
        <w:t xml:space="preserve">. </w:t>
      </w:r>
    </w:p>
    <w:p w14:paraId="7A9CA0E9" w14:textId="5B4994CB" w:rsidR="005210E5" w:rsidRDefault="004F35FD">
      <w:pPr>
        <w:rPr>
          <w:rFonts w:ascii="Times New Roman" w:eastAsia="Times New Roman" w:hAnsi="Times New Roman" w:cs="Times New Roman"/>
          <w:kern w:val="0"/>
          <w:lang w:eastAsia="en-US"/>
        </w:rPr>
      </w:pPr>
      <w:r>
        <w:rPr>
          <w:rFonts w:eastAsia="Times New Roman" w:cs="Times New Roman"/>
          <w:kern w:val="0"/>
          <w:lang w:eastAsia="en-US"/>
        </w:rPr>
        <w:t>While developing The Undergraduate Stress Questionnaire (USQ)</w:t>
      </w:r>
      <w:r w:rsidR="00C42E9F">
        <w:rPr>
          <w:rFonts w:eastAsia="Times New Roman" w:cs="Times New Roman"/>
          <w:kern w:val="0"/>
          <w:lang w:eastAsia="en-US"/>
        </w:rPr>
        <w:t xml:space="preserve"> looking at stressors specific to the life of undergraduate students</w:t>
      </w:r>
      <w:r w:rsidR="003C41A1">
        <w:rPr>
          <w:rFonts w:eastAsia="Times New Roman" w:cs="Times New Roman"/>
          <w:kern w:val="0"/>
          <w:lang w:eastAsia="en-US"/>
        </w:rPr>
        <w:t>, Crandall et al.</w:t>
      </w:r>
      <w:r>
        <w:rPr>
          <w:rFonts w:eastAsia="Times New Roman" w:cs="Times New Roman"/>
          <w:kern w:val="0"/>
          <w:lang w:eastAsia="en-US"/>
        </w:rPr>
        <w:t xml:space="preserve"> (1992) found that daily hassles resulted in a similar level of perceived stress as major life events.  Consequently, they argued </w:t>
      </w:r>
      <w:r>
        <w:rPr>
          <w:rFonts w:eastAsia="Times New Roman" w:cs="Times New Roman"/>
          <w:kern w:val="0"/>
          <w:lang w:eastAsia="en-US"/>
        </w:rPr>
        <w:lastRenderedPageBreak/>
        <w:t xml:space="preserve">that weighted scales were not necessary in the measure of overall stress, since their research indicated that both types of stressors contributed </w:t>
      </w:r>
      <w:r w:rsidR="00F76310">
        <w:rPr>
          <w:rFonts w:eastAsia="Times New Roman" w:cs="Times New Roman"/>
          <w:kern w:val="0"/>
          <w:lang w:eastAsia="en-US"/>
        </w:rPr>
        <w:t xml:space="preserve">similarly </w:t>
      </w:r>
      <w:r>
        <w:rPr>
          <w:rFonts w:eastAsia="Times New Roman" w:cs="Times New Roman"/>
          <w:kern w:val="0"/>
          <w:lang w:eastAsia="en-US"/>
        </w:rPr>
        <w:t xml:space="preserve">to the overall stress score.  They posited that it is more essential to utilize questionnaires that include items that are salient to the subjects whose stress levels are being evaluated. For instance, a measure used with undergraduate students should contain items pertaining to college life and the school environment to accurately depict the potential overall stress of these individuals. The importance of this finding is underscored by the </w:t>
      </w:r>
      <w:r w:rsidR="00932728">
        <w:rPr>
          <w:rFonts w:eastAsia="Times New Roman" w:cs="Times New Roman"/>
          <w:kern w:val="0"/>
          <w:lang w:eastAsia="en-US"/>
        </w:rPr>
        <w:t xml:space="preserve">finding </w:t>
      </w:r>
      <w:r>
        <w:rPr>
          <w:rFonts w:eastAsia="Times New Roman" w:cs="Times New Roman"/>
          <w:kern w:val="0"/>
          <w:lang w:eastAsia="en-US"/>
        </w:rPr>
        <w:t>that the study participants were more likely to endorse items related to their university experience than they were to the other stressors on the measure.</w:t>
      </w:r>
    </w:p>
    <w:p w14:paraId="65D5F318" w14:textId="12DADC2F" w:rsidR="005210E5" w:rsidRDefault="004F35FD">
      <w:pPr>
        <w:rPr>
          <w:rFonts w:ascii="Times New Roman" w:eastAsia="Times New Roman" w:hAnsi="Times New Roman" w:cs="Times New Roman"/>
          <w:kern w:val="0"/>
          <w:lang w:eastAsia="en-US"/>
        </w:rPr>
      </w:pPr>
      <w:r>
        <w:rPr>
          <w:rFonts w:eastAsia="Times New Roman" w:cs="Times New Roman"/>
          <w:kern w:val="0"/>
          <w:lang w:eastAsia="en-US"/>
        </w:rPr>
        <w:t xml:space="preserve">When considering variables that potentially impact academic performance in first-year undergraduates, </w:t>
      </w:r>
      <w:proofErr w:type="spellStart"/>
      <w:r>
        <w:rPr>
          <w:rFonts w:eastAsia="Times New Roman" w:cs="Times New Roman"/>
          <w:kern w:val="0"/>
          <w:lang w:eastAsia="en-US"/>
        </w:rPr>
        <w:t>Trockel</w:t>
      </w:r>
      <w:proofErr w:type="spellEnd"/>
      <w:r>
        <w:rPr>
          <w:rFonts w:eastAsia="Times New Roman" w:cs="Times New Roman"/>
          <w:kern w:val="0"/>
          <w:lang w:eastAsia="en-US"/>
        </w:rPr>
        <w:t xml:space="preserve">, Barnes, and </w:t>
      </w:r>
      <w:proofErr w:type="spellStart"/>
      <w:r>
        <w:rPr>
          <w:rFonts w:eastAsia="Times New Roman" w:cs="Times New Roman"/>
          <w:kern w:val="0"/>
          <w:lang w:eastAsia="en-US"/>
        </w:rPr>
        <w:t>Egget</w:t>
      </w:r>
      <w:proofErr w:type="spellEnd"/>
      <w:r>
        <w:rPr>
          <w:rFonts w:eastAsia="Times New Roman" w:cs="Times New Roman"/>
          <w:kern w:val="0"/>
          <w:lang w:eastAsia="en-US"/>
        </w:rPr>
        <w:t xml:space="preserve"> (2000) found that sleep habits showed the greatest association with student’s grade point averages above other variables such as perceived stress, mood, exercise, and eating habits. Additionally, they found an association between higher GPAs and strength training in these students. </w:t>
      </w:r>
      <w:r w:rsidR="00AA3234">
        <w:t xml:space="preserve">In a study of college students, Hudd et al. (2000) found that students with heightened stress levels were more prone to practice poor health habits, such as getting less sleep and exercise. </w:t>
      </w:r>
      <w:r>
        <w:rPr>
          <w:rFonts w:eastAsia="Times New Roman" w:cs="Times New Roman"/>
          <w:kern w:val="0"/>
          <w:lang w:eastAsia="en-US"/>
        </w:rPr>
        <w:t xml:space="preserve"> These findings, and those of the </w:t>
      </w:r>
      <w:proofErr w:type="spellStart"/>
      <w:r>
        <w:rPr>
          <w:rFonts w:eastAsia="Times New Roman" w:cs="Times New Roman"/>
          <w:kern w:val="0"/>
          <w:lang w:eastAsia="en-US"/>
        </w:rPr>
        <w:t>Legget</w:t>
      </w:r>
      <w:proofErr w:type="spellEnd"/>
      <w:r>
        <w:rPr>
          <w:rFonts w:eastAsia="Times New Roman" w:cs="Times New Roman"/>
          <w:kern w:val="0"/>
          <w:lang w:eastAsia="en-US"/>
        </w:rPr>
        <w:t xml:space="preserve"> et al. (2016) study, highlight the need to look closely at the impacting mechanisms or potentially mediating variables, in the relationship between stress and academic engagement. </w:t>
      </w:r>
    </w:p>
    <w:p w14:paraId="5BDBC1A6" w14:textId="77777777" w:rsidR="005210E5" w:rsidRDefault="004F35FD">
      <w:pPr>
        <w:jc w:val="center"/>
        <w:rPr>
          <w:b/>
        </w:rPr>
      </w:pPr>
      <w:r>
        <w:rPr>
          <w:b/>
        </w:rPr>
        <w:t>Sleep</w:t>
      </w:r>
    </w:p>
    <w:p w14:paraId="18A0E6A8" w14:textId="767FB224" w:rsidR="005210E5" w:rsidRDefault="004F35FD">
      <w:pPr>
        <w:rPr>
          <w:rFonts w:ascii="Times New Roman" w:hAnsi="Times New Roman"/>
          <w:b/>
        </w:rPr>
      </w:pPr>
      <w:r>
        <w:t xml:space="preserve">Sleep is essential to a variety of life’s activities.  Sleep deprivation has been found to impair motor performance, cognitive performance, and even mood (Pilcher &amp; </w:t>
      </w:r>
      <w:proofErr w:type="spellStart"/>
      <w:r>
        <w:t>Huffcutt</w:t>
      </w:r>
      <w:proofErr w:type="spellEnd"/>
      <w:r>
        <w:t xml:space="preserve">, 1996; Pilcher &amp; Walters, 1997).  Some of the areas of cognitive functioning that have been shown to be impacted by sleep disturbances include: working memory, attention, perseveration, cognitive </w:t>
      </w:r>
      <w:r>
        <w:lastRenderedPageBreak/>
        <w:t>flexibility/inflexibility, creative thinking, decision making, and long-term memory (</w:t>
      </w:r>
      <w:proofErr w:type="spellStart"/>
      <w:r>
        <w:t>Alhola</w:t>
      </w:r>
      <w:proofErr w:type="spellEnd"/>
      <w:r>
        <w:t xml:space="preserve"> &amp; Polo-</w:t>
      </w:r>
      <w:proofErr w:type="spellStart"/>
      <w:r>
        <w:t>Kantola</w:t>
      </w:r>
      <w:proofErr w:type="spellEnd"/>
      <w:r>
        <w:t xml:space="preserve">, 2007; Harrison &amp; Horne, 1998; Horne, 1988; Redline et al., 2007).  In Pilcher and </w:t>
      </w:r>
      <w:proofErr w:type="spellStart"/>
      <w:r>
        <w:t>Huffcut’s</w:t>
      </w:r>
      <w:proofErr w:type="spellEnd"/>
      <w:r>
        <w:t xml:space="preserve"> (1996) meta-analysis of 56 studies examining the impact of sleep loss on performance in </w:t>
      </w:r>
      <w:r w:rsidRPr="00A877CA">
        <w:rPr>
          <w:rFonts w:ascii="Times New Roman" w:hAnsi="Times New Roman"/>
        </w:rPr>
        <w:t>adults,</w:t>
      </w:r>
      <w:r>
        <w:t xml:space="preserve"> results indicate that cognitive abilities were more impaired than motor abilities</w:t>
      </w:r>
      <w:r w:rsidR="001D1D02">
        <w:t xml:space="preserve"> were by sleep deprivation</w:t>
      </w:r>
      <w:r>
        <w:t xml:space="preserve">.  Interestingly, they found that a partial sleep deprivation versus long- or short-term deprivation had the most profound detrimental influence on cognitive performance tasks.  This is </w:t>
      </w:r>
      <w:r w:rsidR="001D1D02">
        <w:t xml:space="preserve">a </w:t>
      </w:r>
      <w:r>
        <w:t xml:space="preserve">significant </w:t>
      </w:r>
      <w:r w:rsidR="001D1D02">
        <w:t>finding because</w:t>
      </w:r>
      <w:r>
        <w:t xml:space="preserve"> the majority of </w:t>
      </w:r>
      <w:r w:rsidR="00706635">
        <w:t xml:space="preserve">university </w:t>
      </w:r>
      <w:r w:rsidRPr="00A877CA">
        <w:rPr>
          <w:rFonts w:ascii="Times New Roman" w:hAnsi="Times New Roman"/>
        </w:rPr>
        <w:t>students</w:t>
      </w:r>
      <w:r>
        <w:t xml:space="preserve"> do not experience full sleep deprivation as measured by above or below 45 tota</w:t>
      </w:r>
      <w:r w:rsidR="00706635">
        <w:t>l hours of total deprivation.  College s</w:t>
      </w:r>
      <w:r>
        <w:t xml:space="preserve">tudents are more likely to experience </w:t>
      </w:r>
      <w:r w:rsidR="00C848C4">
        <w:t>reduced sleep</w:t>
      </w:r>
      <w:r w:rsidR="001D1D02">
        <w:t xml:space="preserve"> or the partial deprivation of less than five hours of sleep in a 24-hour period</w:t>
      </w:r>
      <w:r w:rsidR="00C848C4">
        <w:t xml:space="preserve"> (Gaultney, 2010; Gi</w:t>
      </w:r>
      <w:r w:rsidR="003C41A1">
        <w:t xml:space="preserve">lbert &amp; Weaver, 2010; </w:t>
      </w:r>
      <w:proofErr w:type="spellStart"/>
      <w:r w:rsidR="003C41A1">
        <w:t>Orzech</w:t>
      </w:r>
      <w:proofErr w:type="spellEnd"/>
      <w:r w:rsidR="003C41A1">
        <w:t xml:space="preserve"> et al.</w:t>
      </w:r>
      <w:r w:rsidR="00C848C4">
        <w:t>, 2011)</w:t>
      </w:r>
      <w:r>
        <w:t xml:space="preserve">. </w:t>
      </w:r>
      <w:r w:rsidR="001D1D02">
        <w:t xml:space="preserve">Thus, as a general population, </w:t>
      </w:r>
      <w:r w:rsidR="00706635">
        <w:t xml:space="preserve">college students </w:t>
      </w:r>
      <w:r w:rsidR="001D1D02">
        <w:t xml:space="preserve">appear to be at-risk </w:t>
      </w:r>
      <w:r w:rsidR="00D2101A">
        <w:t>of showing deficits in their cognitive performance based on their propensity to “burn the candle at both</w:t>
      </w:r>
      <w:r w:rsidR="008535CC">
        <w:t xml:space="preserve"> ends” </w:t>
      </w:r>
      <w:r w:rsidR="001D1D02">
        <w:t>while</w:t>
      </w:r>
      <w:r w:rsidR="008535CC">
        <w:t xml:space="preserve"> trying to balance aspects of their new-found independence</w:t>
      </w:r>
      <w:r w:rsidR="00A9481C" w:rsidRPr="007B301B">
        <w:rPr>
          <w:color w:val="000000" w:themeColor="text1"/>
        </w:rPr>
        <w:t>,</w:t>
      </w:r>
      <w:r w:rsidR="008535CC" w:rsidRPr="007B301B">
        <w:rPr>
          <w:color w:val="000000" w:themeColor="text1"/>
        </w:rPr>
        <w:t xml:space="preserve"> </w:t>
      </w:r>
      <w:r w:rsidR="007D17FE" w:rsidRPr="007B301B">
        <w:rPr>
          <w:color w:val="000000" w:themeColor="text1"/>
        </w:rPr>
        <w:t>manage</w:t>
      </w:r>
      <w:r w:rsidR="009870B9" w:rsidRPr="007B301B">
        <w:rPr>
          <w:color w:val="000000" w:themeColor="text1"/>
        </w:rPr>
        <w:t>ment of</w:t>
      </w:r>
      <w:r w:rsidR="007D17FE" w:rsidRPr="007B301B">
        <w:rPr>
          <w:color w:val="000000" w:themeColor="text1"/>
        </w:rPr>
        <w:t xml:space="preserve"> their own behavior</w:t>
      </w:r>
      <w:r w:rsidR="009870B9" w:rsidRPr="007B301B">
        <w:rPr>
          <w:color w:val="000000" w:themeColor="text1"/>
        </w:rPr>
        <w:t>s/schedules</w:t>
      </w:r>
      <w:r w:rsidR="008535CC">
        <w:t xml:space="preserve">, </w:t>
      </w:r>
      <w:r w:rsidR="001D1D02">
        <w:t xml:space="preserve">often busy and complex social lives, </w:t>
      </w:r>
      <w:r w:rsidR="007D17FE">
        <w:t>class schedul</w:t>
      </w:r>
      <w:r w:rsidR="00973F0F">
        <w:t>es,</w:t>
      </w:r>
      <w:r w:rsidR="007D17FE">
        <w:t xml:space="preserve"> and course requirements</w:t>
      </w:r>
      <w:r w:rsidR="00D2101A">
        <w:t xml:space="preserve">.   </w:t>
      </w:r>
      <w:r>
        <w:t xml:space="preserve">  </w:t>
      </w:r>
      <w:r>
        <w:rPr>
          <w:b/>
        </w:rPr>
        <w:t xml:space="preserve"> </w:t>
      </w:r>
    </w:p>
    <w:p w14:paraId="6FBD7D57" w14:textId="77777777" w:rsidR="005210E5" w:rsidRDefault="004F35FD">
      <w:pPr>
        <w:ind w:firstLine="0"/>
        <w:rPr>
          <w:rFonts w:ascii="Times New Roman" w:hAnsi="Times New Roman"/>
        </w:rPr>
      </w:pPr>
      <w:r>
        <w:rPr>
          <w:b/>
        </w:rPr>
        <w:t>Sleep and Neurobehavioral and Cognitive Functioning</w:t>
      </w:r>
    </w:p>
    <w:p w14:paraId="537E694B" w14:textId="28BCF96D" w:rsidR="005210E5" w:rsidRDefault="001412B3">
      <w:pPr>
        <w:rPr>
          <w:rFonts w:ascii="Times New Roman" w:hAnsi="Times New Roman"/>
          <w:color w:val="FFC000"/>
        </w:rPr>
      </w:pPr>
      <w:r>
        <w:t xml:space="preserve">Research on students of all ages have helped shed light on the impacts of sleep on </w:t>
      </w:r>
      <w:r w:rsidR="00A9481C">
        <w:t>various aspects of academic functioning. For instance, m</w:t>
      </w:r>
      <w:r w:rsidR="004F35FD">
        <w:t xml:space="preserve">ultiple studies have evaluated the impact of sleep on the behavioral and cognitive functioning of children and adolescents (Dahl, 1996; </w:t>
      </w:r>
      <w:proofErr w:type="spellStart"/>
      <w:r w:rsidR="004F35FD">
        <w:t>Lavigne</w:t>
      </w:r>
      <w:proofErr w:type="spellEnd"/>
      <w:r w:rsidR="004F35FD">
        <w:t xml:space="preserve"> et al. 1999; </w:t>
      </w:r>
      <w:proofErr w:type="spellStart"/>
      <w:r w:rsidR="004F35FD">
        <w:t>Randazzo</w:t>
      </w:r>
      <w:proofErr w:type="spellEnd"/>
      <w:r w:rsidR="004F35FD">
        <w:t xml:space="preserve">, </w:t>
      </w:r>
      <w:proofErr w:type="spellStart"/>
      <w:r w:rsidR="004F35FD">
        <w:t>Muehlbach</w:t>
      </w:r>
      <w:proofErr w:type="spellEnd"/>
      <w:r w:rsidR="004F35FD">
        <w:t xml:space="preserve">, Schweitzer, &amp; Walsh, 1998; </w:t>
      </w:r>
      <w:proofErr w:type="spellStart"/>
      <w:r w:rsidR="004F35FD">
        <w:t>Sadeh</w:t>
      </w:r>
      <w:proofErr w:type="spellEnd"/>
      <w:r w:rsidR="004F35FD">
        <w:t xml:space="preserve"> et al., 2003; </w:t>
      </w:r>
      <w:proofErr w:type="spellStart"/>
      <w:r w:rsidR="004F35FD">
        <w:t>Touchette</w:t>
      </w:r>
      <w:proofErr w:type="spellEnd"/>
      <w:r w:rsidR="004F35FD">
        <w:t xml:space="preserve"> et al., 2007).  Reinforcing the findings of the meta-analysis discussed above, </w:t>
      </w:r>
      <w:proofErr w:type="spellStart"/>
      <w:r w:rsidR="004F35FD">
        <w:t>Sadeh</w:t>
      </w:r>
      <w:proofErr w:type="spellEnd"/>
      <w:r w:rsidR="004F35FD">
        <w:t xml:space="preserve"> et al. (2003) found that even subtle changes in sleep can affect neurobehavioral functioning in children (mean age = 10.6).  In this study, sleep habits were either altered by an average of 41 minutes decreased sleep over three nights (restricted sleep group) or by an average 35 minutes </w:t>
      </w:r>
      <w:r w:rsidR="004F35FD">
        <w:lastRenderedPageBreak/>
        <w:t xml:space="preserve">increased sleep over the same time period (extended sleep group).  Individuals with an increased sleep time showed a better performance on neuropsychological tasks that include skills such as processing speed, attention, memory, and scanning. </w:t>
      </w:r>
    </w:p>
    <w:p w14:paraId="339A314C" w14:textId="5788BEC1" w:rsidR="005210E5" w:rsidRDefault="004F35FD">
      <w:pPr>
        <w:rPr>
          <w:rFonts w:ascii="Times New Roman" w:hAnsi="Times New Roman"/>
        </w:rPr>
      </w:pPr>
      <w:r>
        <w:t xml:space="preserve">Likewise, in another study addressing the relationship between sleep duration and behavioral/cognitive functioning in young children, </w:t>
      </w:r>
      <w:proofErr w:type="spellStart"/>
      <w:r>
        <w:t>Touchette</w:t>
      </w:r>
      <w:proofErr w:type="spellEnd"/>
      <w:r>
        <w:t xml:space="preserve"> et al. (2007) found that a one</w:t>
      </w:r>
      <w:r w:rsidR="001D1D02">
        <w:t>-</w:t>
      </w:r>
      <w:r>
        <w:t xml:space="preserve">hour reduction in nightly sleep was correlated with a decreased performance on a picture vocabulary test (a measure of receptive vocabulary and verbal intelligence) and the Block Design subtest of the Wechsler Intelligence Scale for Children – Third Edition (WISC-III—a measure of visual/spatial skills and nonverbal intelligence).  The authors postulate that decreased duration of sleep may influence language acquisition by impairing the integration of new words into memory.  Similar findings by </w:t>
      </w:r>
      <w:proofErr w:type="spellStart"/>
      <w:r>
        <w:t>Randazzo</w:t>
      </w:r>
      <w:proofErr w:type="spellEnd"/>
      <w:r>
        <w:t xml:space="preserve"> et al. (1998) demonstrated in adolescents that restriction of sleep for just one night showed a decrease in executive function which they described as being involved in the “retrieval of knowledge from long-term memory” along with involvement in other functions (p. 866).  In children,</w:t>
      </w:r>
      <w:r>
        <w:rPr>
          <w:b/>
        </w:rPr>
        <w:t xml:space="preserve"> </w:t>
      </w:r>
      <w:r>
        <w:t xml:space="preserve">even small sleep deficits have been found to impair working memory tasks. In support of this notion, a study by </w:t>
      </w:r>
      <w:proofErr w:type="spellStart"/>
      <w:r>
        <w:t>Sadeh</w:t>
      </w:r>
      <w:proofErr w:type="spellEnd"/>
      <w:r>
        <w:t xml:space="preserve"> et al. (2003) documented increased memory performance in children with only </w:t>
      </w:r>
      <w:r w:rsidR="00821CD2">
        <w:t>one</w:t>
      </w:r>
      <w:r>
        <w:t xml:space="preserve"> half</w:t>
      </w:r>
      <w:r w:rsidR="00821CD2">
        <w:t>-</w:t>
      </w:r>
      <w:r>
        <w:t xml:space="preserve">hour sleep extension.  Seventy-seven children in the fourth or sixth grade were evaluated using an </w:t>
      </w:r>
      <w:proofErr w:type="spellStart"/>
      <w:r>
        <w:t>actigraph</w:t>
      </w:r>
      <w:proofErr w:type="spellEnd"/>
      <w:r>
        <w:t xml:space="preserve"> watch (which measures motor activity and sleep-wake patterns in a child’s natural setting) and a sleep-wake diary (which documented self-reported assessments of daytime fatigue, perceived duration to fall asleep, etc.).  The watch was worn by participants for five nights, two of which were meant to establish a baseline and three nights to evaluate the treatment conditions. </w:t>
      </w:r>
      <w:r w:rsidR="007A5963">
        <w:t>To</w:t>
      </w:r>
      <w:r>
        <w:t xml:space="preserve"> assess their neurobehavioral functioning, the children were given a series of six tests including three that involved working memory: symbol-digit substitution (where the child must identify a rearranged </w:t>
      </w:r>
      <w:r>
        <w:lastRenderedPageBreak/>
        <w:t>group of digits and symbols from a short presentation of a nine-figure sequence), visual digit span (where the child must recall a visually displayed sequence of numbers), and serial digit learning (where the child must recall verbally presented sequences of numbers).  Neurobehavioral functioning was first assessed on the second morning to establish baseline</w:t>
      </w:r>
      <w:r w:rsidR="00140117">
        <w:t>,</w:t>
      </w:r>
      <w:r>
        <w:t xml:space="preserve"> and then again after </w:t>
      </w:r>
      <w:r w:rsidR="00AB67F7">
        <w:t>three nights</w:t>
      </w:r>
      <w:r>
        <w:t xml:space="preserve"> of either </w:t>
      </w:r>
      <w:r w:rsidR="007A5963">
        <w:t>one-hour</w:t>
      </w:r>
      <w:r>
        <w:t xml:space="preserve"> sleep restriction or </w:t>
      </w:r>
      <w:r w:rsidR="00140117">
        <w:t xml:space="preserve">sleep </w:t>
      </w:r>
      <w:r>
        <w:t>extension.  The study found that, with just a 35-minute sleep extension, children showed a significant improvement in memory related activities such as digit span forward as compared to children with no change in sleep duration or sleep restriction.</w:t>
      </w:r>
    </w:p>
    <w:p w14:paraId="3D61FC4A" w14:textId="77777777" w:rsidR="005210E5" w:rsidRDefault="004F35FD">
      <w:pPr>
        <w:ind w:firstLine="0"/>
        <w:rPr>
          <w:rFonts w:ascii="Times New Roman" w:hAnsi="Times New Roman"/>
          <w:b/>
        </w:rPr>
      </w:pPr>
      <w:r>
        <w:rPr>
          <w:b/>
        </w:rPr>
        <w:t>Sleep and Academic Engagement/Achievement</w:t>
      </w:r>
    </w:p>
    <w:p w14:paraId="731867E4" w14:textId="0386C4E7" w:rsidR="005210E5" w:rsidRDefault="004F35FD">
      <w:pPr>
        <w:rPr>
          <w:rFonts w:ascii="Times New Roman" w:hAnsi="Times New Roman"/>
        </w:rPr>
      </w:pPr>
      <w:r>
        <w:t xml:space="preserve">Sleep impairments have a profound influence on the functioning of students in various </w:t>
      </w:r>
      <w:r w:rsidR="007A5963">
        <w:t>domains</w:t>
      </w:r>
      <w:r>
        <w:t xml:space="preserve"> </w:t>
      </w:r>
      <w:r w:rsidR="007A5963">
        <w:t>but the academic domain might be most impacted</w:t>
      </w:r>
      <w:r>
        <w:t xml:space="preserve">.  </w:t>
      </w:r>
      <w:r w:rsidR="002A18A0">
        <w:t>Moreover, o</w:t>
      </w:r>
      <w:r>
        <w:t>ne aspect of student functioning that is significantly impacted by insufficient sleep, and is also essential for success in the classroom, is academic engagement. When transitioning to college, students acquire a new level of independence that often involves having changes in responsibility and new demands for self-motivation and self-control.  Students need to be responsible for their own learning, academic engagement, and outcomes.  As a result, identifying ways to</w:t>
      </w:r>
      <w:r w:rsidR="00320170">
        <w:t xml:space="preserve"> maximize academic engagement</w:t>
      </w:r>
      <w:r>
        <w:t xml:space="preserve"> becomes essential to the support and success of college students.</w:t>
      </w:r>
    </w:p>
    <w:p w14:paraId="0A567AD6" w14:textId="59234DE4" w:rsidR="005210E5" w:rsidRDefault="004F35FD">
      <w:pPr>
        <w:rPr>
          <w:rFonts w:ascii="Times New Roman" w:hAnsi="Times New Roman"/>
        </w:rPr>
      </w:pPr>
      <w:r>
        <w:t>Academic engagement is vital for academic learning and success, as it is comprised of variables essential to positive academic outcomes.</w:t>
      </w:r>
      <w:r>
        <w:rPr>
          <w:i/>
        </w:rPr>
        <w:t xml:space="preserve"> </w:t>
      </w:r>
      <w:r w:rsidR="0029394D">
        <w:t>Several</w:t>
      </w:r>
      <w:r>
        <w:t xml:space="preserve"> key variables that are impacted by stress and self-care practices</w:t>
      </w:r>
      <w:r w:rsidR="00F86BDA">
        <w:t xml:space="preserve"> (</w:t>
      </w:r>
      <w:r>
        <w:t>and that comprise the foundation for scholastic achievement</w:t>
      </w:r>
      <w:r w:rsidR="00F86BDA">
        <w:t>)</w:t>
      </w:r>
      <w:r>
        <w:t xml:space="preserve"> are found</w:t>
      </w:r>
      <w:r w:rsidR="00320170">
        <w:t xml:space="preserve"> as part</w:t>
      </w:r>
      <w:r w:rsidR="00D83B45">
        <w:t xml:space="preserve"> of the definition of academic e</w:t>
      </w:r>
      <w:r w:rsidR="00320170">
        <w:t>ngag</w:t>
      </w:r>
      <w:r w:rsidR="00D83B45">
        <w:t>e</w:t>
      </w:r>
      <w:r w:rsidR="00320170">
        <w:t>ment</w:t>
      </w:r>
      <w:r>
        <w:t xml:space="preserve"> (e.g. executive functioning such as attention, working memory, and organization; mood; grades). </w:t>
      </w:r>
    </w:p>
    <w:p w14:paraId="32B31186" w14:textId="77777777" w:rsidR="005210E5" w:rsidRDefault="004F35FD">
      <w:pPr>
        <w:rPr>
          <w:rFonts w:ascii="Times New Roman" w:hAnsi="Times New Roman"/>
        </w:rPr>
      </w:pPr>
      <w:r>
        <w:lastRenderedPageBreak/>
        <w:t xml:space="preserve">Numerous studies have discussed the negative impact of impaired sleep on aspects related to achievement.  Turner et al. (2007) found that the span of working memory is associated with total sleep deprivation.  In another study, working memory scanning speed showed no learning improvement when the participant was sleep deprived, whereas performance improved over time when the subject got adequate sleep (Casement, Broussard, </w:t>
      </w:r>
      <w:proofErr w:type="spellStart"/>
      <w:r>
        <w:t>Mullington</w:t>
      </w:r>
      <w:proofErr w:type="spellEnd"/>
      <w:r>
        <w:t xml:space="preserve">, &amp; Press, 2006).  Casement et al. (2006) found a 58% increase in learning for adults who had eight hours of sleep a night as compared to those that only had four hours.  These findings are notable in that the lower sleep group did not show deficits when compared to their baseline.  It was only over the course of days and in the context of progressive learning that there appeared to be a differential impact.  </w:t>
      </w:r>
    </w:p>
    <w:p w14:paraId="1AB41AD9" w14:textId="51D79320" w:rsidR="005210E5" w:rsidRDefault="004F35FD">
      <w:pPr>
        <w:rPr>
          <w:rFonts w:ascii="Times New Roman" w:hAnsi="Times New Roman"/>
          <w:b/>
        </w:rPr>
      </w:pPr>
      <w:r>
        <w:rPr>
          <w:rFonts w:eastAsia="Times New Roman" w:cs="Times New Roman"/>
          <w:kern w:val="0"/>
          <w:lang w:eastAsia="en-US"/>
        </w:rPr>
        <w:t xml:space="preserve">Sleep patterns and their relationship with academic performance have commonly been evaluated for children and adolescents. For example, several studies have found correlations between sleep behaviors and </w:t>
      </w:r>
      <w:r w:rsidR="005D0E5A">
        <w:rPr>
          <w:rFonts w:eastAsia="Times New Roman" w:cs="Times New Roman"/>
          <w:kern w:val="0"/>
          <w:lang w:eastAsia="en-US"/>
        </w:rPr>
        <w:t xml:space="preserve">academic </w:t>
      </w:r>
      <w:r>
        <w:rPr>
          <w:rFonts w:eastAsia="Times New Roman" w:cs="Times New Roman"/>
          <w:kern w:val="0"/>
          <w:lang w:eastAsia="en-US"/>
        </w:rPr>
        <w:t>achievement (</w:t>
      </w:r>
      <w:proofErr w:type="spellStart"/>
      <w:r>
        <w:rPr>
          <w:rFonts w:eastAsia="Times New Roman" w:cs="Times New Roman"/>
          <w:color w:val="000000" w:themeColor="text1"/>
          <w:kern w:val="0"/>
          <w:lang w:eastAsia="en-US"/>
        </w:rPr>
        <w:t>Dewald</w:t>
      </w:r>
      <w:proofErr w:type="spellEnd"/>
      <w:r>
        <w:rPr>
          <w:rFonts w:eastAsia="Times New Roman" w:cs="Times New Roman"/>
          <w:color w:val="000000" w:themeColor="text1"/>
          <w:kern w:val="0"/>
          <w:lang w:eastAsia="en-US"/>
        </w:rPr>
        <w:t xml:space="preserve"> et al., 2010; </w:t>
      </w:r>
      <w:proofErr w:type="spellStart"/>
      <w:r>
        <w:rPr>
          <w:rFonts w:eastAsia="Times New Roman" w:cs="Times New Roman"/>
          <w:color w:val="000000" w:themeColor="text1"/>
          <w:kern w:val="0"/>
          <w:lang w:eastAsia="en-US"/>
        </w:rPr>
        <w:t>Sadeh</w:t>
      </w:r>
      <w:proofErr w:type="spellEnd"/>
      <w:r>
        <w:rPr>
          <w:rFonts w:eastAsia="Times New Roman" w:cs="Times New Roman"/>
          <w:color w:val="000000" w:themeColor="text1"/>
          <w:kern w:val="0"/>
          <w:lang w:eastAsia="en-US"/>
        </w:rPr>
        <w:t xml:space="preserve"> et al., 2003;</w:t>
      </w:r>
      <w:r>
        <w:rPr>
          <w:rFonts w:eastAsia="Times New Roman" w:cs="Times New Roman"/>
          <w:color w:val="FFC000"/>
          <w:kern w:val="0"/>
          <w:lang w:eastAsia="en-US"/>
        </w:rPr>
        <w:t xml:space="preserve"> </w:t>
      </w:r>
      <w:r>
        <w:rPr>
          <w:rFonts w:eastAsia="Times New Roman" w:cs="Times New Roman"/>
          <w:color w:val="000000" w:themeColor="text1"/>
          <w:kern w:val="0"/>
          <w:lang w:eastAsia="en-US"/>
        </w:rPr>
        <w:t xml:space="preserve">Wolfson &amp; </w:t>
      </w:r>
      <w:proofErr w:type="spellStart"/>
      <w:r>
        <w:rPr>
          <w:rFonts w:eastAsia="Times New Roman" w:cs="Times New Roman"/>
          <w:color w:val="000000" w:themeColor="text1"/>
          <w:kern w:val="0"/>
          <w:lang w:eastAsia="en-US"/>
        </w:rPr>
        <w:t>Carskadon</w:t>
      </w:r>
      <w:proofErr w:type="spellEnd"/>
      <w:r>
        <w:rPr>
          <w:rFonts w:eastAsia="Times New Roman" w:cs="Times New Roman"/>
          <w:color w:val="000000" w:themeColor="text1"/>
          <w:kern w:val="0"/>
          <w:lang w:eastAsia="en-US"/>
        </w:rPr>
        <w:t>, 1998</w:t>
      </w:r>
      <w:r>
        <w:rPr>
          <w:rFonts w:eastAsia="Times New Roman" w:cs="Times New Roman"/>
          <w:kern w:val="0"/>
          <w:lang w:eastAsia="en-US"/>
        </w:rPr>
        <w:t xml:space="preserve">). </w:t>
      </w:r>
      <w:r w:rsidR="005D0E5A">
        <w:rPr>
          <w:rFonts w:eastAsia="Times New Roman" w:cs="Times New Roman"/>
          <w:kern w:val="0"/>
          <w:lang w:eastAsia="en-US"/>
        </w:rPr>
        <w:t xml:space="preserve">In this regard, </w:t>
      </w:r>
      <w:r>
        <w:rPr>
          <w:rFonts w:eastAsia="Times New Roman" w:cs="Times New Roman"/>
          <w:kern w:val="0"/>
          <w:lang w:eastAsia="en-US"/>
        </w:rPr>
        <w:t>Perfect, Levine-</w:t>
      </w:r>
      <w:proofErr w:type="spellStart"/>
      <w:r>
        <w:rPr>
          <w:rFonts w:eastAsia="Times New Roman" w:cs="Times New Roman"/>
          <w:kern w:val="0"/>
          <w:lang w:eastAsia="en-US"/>
        </w:rPr>
        <w:t>Donnerstein</w:t>
      </w:r>
      <w:proofErr w:type="spellEnd"/>
      <w:r>
        <w:rPr>
          <w:rFonts w:eastAsia="Times New Roman" w:cs="Times New Roman"/>
          <w:kern w:val="0"/>
          <w:lang w:eastAsia="en-US"/>
        </w:rPr>
        <w:t xml:space="preserve">, </w:t>
      </w:r>
      <w:proofErr w:type="spellStart"/>
      <w:r>
        <w:rPr>
          <w:rFonts w:eastAsia="Times New Roman" w:cs="Times New Roman"/>
          <w:kern w:val="0"/>
          <w:lang w:eastAsia="en-US"/>
        </w:rPr>
        <w:t>Archbold</w:t>
      </w:r>
      <w:proofErr w:type="spellEnd"/>
      <w:r>
        <w:rPr>
          <w:rFonts w:eastAsia="Times New Roman" w:cs="Times New Roman"/>
          <w:kern w:val="0"/>
          <w:lang w:eastAsia="en-US"/>
        </w:rPr>
        <w:t xml:space="preserve">, Goodwin, and </w:t>
      </w:r>
      <w:proofErr w:type="spellStart"/>
      <w:r>
        <w:rPr>
          <w:rFonts w:eastAsia="Times New Roman" w:cs="Times New Roman"/>
          <w:kern w:val="0"/>
          <w:lang w:eastAsia="en-US"/>
        </w:rPr>
        <w:t>Quan</w:t>
      </w:r>
      <w:proofErr w:type="spellEnd"/>
      <w:r>
        <w:rPr>
          <w:rFonts w:eastAsia="Times New Roman" w:cs="Times New Roman"/>
          <w:kern w:val="0"/>
          <w:lang w:eastAsia="en-US"/>
        </w:rPr>
        <w:t xml:space="preserve"> (2014) investigated the impact of sleep problems in children and adolescents and found that impaired sleep was predictive of lower reported grades and school problems. </w:t>
      </w:r>
      <w:r w:rsidR="005D0E5A">
        <w:rPr>
          <w:rFonts w:eastAsia="Times New Roman" w:cs="Times New Roman"/>
          <w:kern w:val="0"/>
          <w:lang w:eastAsia="en-US"/>
        </w:rPr>
        <w:t>Furthermore, b</w:t>
      </w:r>
      <w:r>
        <w:rPr>
          <w:rFonts w:eastAsia="Times New Roman" w:cs="Times New Roman"/>
          <w:kern w:val="0"/>
          <w:lang w:eastAsia="en-US"/>
        </w:rPr>
        <w:t xml:space="preserve">ased on a meta-analysis by </w:t>
      </w:r>
      <w:proofErr w:type="spellStart"/>
      <w:r>
        <w:rPr>
          <w:rFonts w:eastAsia="Times New Roman" w:cs="Times New Roman"/>
          <w:kern w:val="0"/>
          <w:lang w:eastAsia="en-US"/>
        </w:rPr>
        <w:t>Dewald</w:t>
      </w:r>
      <w:proofErr w:type="spellEnd"/>
      <w:r>
        <w:rPr>
          <w:rFonts w:eastAsia="Times New Roman" w:cs="Times New Roman"/>
          <w:kern w:val="0"/>
          <w:lang w:eastAsia="en-US"/>
        </w:rPr>
        <w:t xml:space="preserve"> et al. (2010) analyzing the impacts of sleep variables such as sleepiness, sleep quality, and sleep duration on cognitive functioning and academic performance in children and adolescents, it is clear that these influences are not necessarily the same across age groups and separate investigations are necessary to illuminate the specific impacts involved with older students.  </w:t>
      </w:r>
    </w:p>
    <w:p w14:paraId="0A76B028" w14:textId="2EDCFC1A" w:rsidR="005210E5" w:rsidRDefault="004F35FD">
      <w:pPr>
        <w:rPr>
          <w:rFonts w:ascii="Times New Roman" w:hAnsi="Times New Roman"/>
          <w:b/>
        </w:rPr>
      </w:pPr>
      <w:r>
        <w:rPr>
          <w:rFonts w:eastAsia="Times New Roman" w:cs="Times New Roman"/>
          <w:kern w:val="0"/>
          <w:lang w:eastAsia="en-US"/>
        </w:rPr>
        <w:t xml:space="preserve">Gilbert and Weaver (2010) postulated that sleep quality may have a more robust impact on academic performance than psychopathology.  They noted that few university psychologists </w:t>
      </w:r>
      <w:r>
        <w:rPr>
          <w:rFonts w:eastAsia="Times New Roman" w:cs="Times New Roman"/>
          <w:kern w:val="0"/>
          <w:lang w:eastAsia="en-US"/>
        </w:rPr>
        <w:lastRenderedPageBreak/>
        <w:t xml:space="preserve">are assessing sleep when working with college students and that “sleep quality is seldom a direct target of therapeutic interventions” (p. 298). Controlling for depression, the former authors evaluated the effects of sleep quality and sleep deprivation on the academic performance of university undergraduates.  Participants (mean age = 19.46), screened to rule out depression, were provided multiple measures to determine a global sleep quality (GSQ) score. A significant negative correlation between GSQ and GPA was found, indicating that poorer sleep quality was associated with decreased performance.  Sleep length was also found to be a predictor of GPA, in that lower sleep duration was also associated with lower GPA.  Their findings suggest that impaired sleep significantly impacts academic performance independent of the influence of depression.  The authors argue that sleep habits of undergraduate students are poor, and sleep education programs at the college level that focus on sleep hygiene may be beneficial.  </w:t>
      </w:r>
    </w:p>
    <w:p w14:paraId="0650A04A" w14:textId="338F02B1" w:rsidR="005210E5" w:rsidRDefault="004F35FD">
      <w:r>
        <w:t>A noted limitation of the aforementioned study by Gilbert and Weaver (2010) is the potential for mediating factors influencing the relationship between sleep quality and academic performance.  As an example, they suggest that poor sleep may lead to other negative behaviors (e.g. truancy) that may be the true source of lower performance.  In another study, Gomes et al. (2011) also evaluated the impact of sleep on undergraduate students. In this study, a broad swath of potential predictors of academic achievement</w:t>
      </w:r>
      <w:r>
        <w:rPr>
          <w:color w:val="FF0000"/>
        </w:rPr>
        <w:t xml:space="preserve"> </w:t>
      </w:r>
      <w:r>
        <w:t xml:space="preserve">were tested such as attendance, study time, substance usage, exercise, neuroticism, age, and sex, among others, to help determine the specific impact of aspects of impaired sleep on college students and whether sleep shows a significant impact when including other potential predictors of performance (total of 30 potential predictors, four of which were sleep related).  Using stepwise multiple regression, five significant predictors of school marks were identified in order of magnitude: previous academic achievement, class attendance, frequency of getting enough sleep, night outings, and sleep </w:t>
      </w:r>
      <w:r>
        <w:lastRenderedPageBreak/>
        <w:t xml:space="preserve">quality. Interestingly, the association between exercise and GPA was found to have a non-significant association with school marks so exercise was not included in the final model. However, exercise was measured simply as number of hours of exercise per week, with no information regarding the level of intensity or duration of the exercise. Other studies have found an association between exercise and academic performance (e.g., </w:t>
      </w:r>
      <w:r>
        <w:rPr>
          <w:color w:val="000000" w:themeColor="text1"/>
        </w:rPr>
        <w:t xml:space="preserve">Burton &amp; </w:t>
      </w:r>
      <w:proofErr w:type="spellStart"/>
      <w:r>
        <w:rPr>
          <w:color w:val="000000" w:themeColor="text1"/>
        </w:rPr>
        <w:t>VanHeest</w:t>
      </w:r>
      <w:proofErr w:type="spellEnd"/>
      <w:r>
        <w:rPr>
          <w:color w:val="000000" w:themeColor="text1"/>
        </w:rPr>
        <w:t xml:space="preserve">, 2007; </w:t>
      </w:r>
      <w:proofErr w:type="spellStart"/>
      <w:r>
        <w:rPr>
          <w:color w:val="000000" w:themeColor="text1"/>
        </w:rPr>
        <w:t>Cast</w:t>
      </w:r>
      <w:r w:rsidR="006E58F8">
        <w:rPr>
          <w:color w:val="000000" w:themeColor="text1"/>
        </w:rPr>
        <w:t>elli</w:t>
      </w:r>
      <w:proofErr w:type="spellEnd"/>
      <w:r w:rsidR="006E58F8">
        <w:rPr>
          <w:color w:val="000000" w:themeColor="text1"/>
        </w:rPr>
        <w:t>, Hillman, Buck, &amp; Erwin</w:t>
      </w:r>
      <w:r w:rsidR="00CB63AD">
        <w:rPr>
          <w:color w:val="000000" w:themeColor="text1"/>
        </w:rPr>
        <w:t>, 2007; Coe et al.</w:t>
      </w:r>
      <w:r>
        <w:rPr>
          <w:color w:val="000000" w:themeColor="text1"/>
        </w:rPr>
        <w:t xml:space="preserve">, 2006; </w:t>
      </w:r>
      <w:proofErr w:type="spellStart"/>
      <w:r>
        <w:t>Fedewa</w:t>
      </w:r>
      <w:proofErr w:type="spellEnd"/>
      <w:r>
        <w:t xml:space="preserve"> &amp; </w:t>
      </w:r>
      <w:proofErr w:type="spellStart"/>
      <w:r>
        <w:t>Ahn</w:t>
      </w:r>
      <w:proofErr w:type="spellEnd"/>
      <w:r>
        <w:t xml:space="preserve">, 2011). Thus, findings from the previous study </w:t>
      </w:r>
      <w:r w:rsidR="004405CA">
        <w:t xml:space="preserve">by Gomes et al. (2011) </w:t>
      </w:r>
      <w:r>
        <w:t>may relate more to an issue with dose threshold for physical activity as discussed later.  Also, the other two potential sleep predictors evaluated (sleep phase and regularity of sleep schedule) were not found to be significant.</w:t>
      </w:r>
    </w:p>
    <w:p w14:paraId="5E21DB5F" w14:textId="77777777" w:rsidR="005210E5" w:rsidRDefault="004F35FD">
      <w:pPr>
        <w:rPr>
          <w:rFonts w:ascii="Times New Roman" w:eastAsia="Times New Roman" w:hAnsi="Times New Roman" w:cs="Times New Roman"/>
          <w:kern w:val="0"/>
          <w:lang w:eastAsia="en-US"/>
        </w:rPr>
      </w:pPr>
      <w:r>
        <w:t>Decreased levels of rapid eye movement (REM) sleep, a stage of sleep characterized by increased dreaming, has also been shown to have detrimental effects on the consolidation of learning (</w:t>
      </w:r>
      <w:r>
        <w:rPr>
          <w:rFonts w:eastAsia="Times New Roman" w:cs="Times New Roman"/>
          <w:color w:val="000000" w:themeColor="text1"/>
          <w:kern w:val="0"/>
          <w:lang w:eastAsia="en-US"/>
        </w:rPr>
        <w:t xml:space="preserve">De </w:t>
      </w:r>
      <w:proofErr w:type="spellStart"/>
      <w:r>
        <w:rPr>
          <w:rFonts w:eastAsia="Times New Roman" w:cs="Times New Roman"/>
          <w:color w:val="000000" w:themeColor="text1"/>
          <w:kern w:val="0"/>
          <w:lang w:eastAsia="en-US"/>
        </w:rPr>
        <w:t>Koninck</w:t>
      </w:r>
      <w:proofErr w:type="spellEnd"/>
      <w:r>
        <w:rPr>
          <w:rFonts w:eastAsia="Times New Roman" w:cs="Times New Roman"/>
          <w:color w:val="000000" w:themeColor="text1"/>
          <w:kern w:val="0"/>
          <w:lang w:eastAsia="en-US"/>
        </w:rPr>
        <w:t xml:space="preserve">, Lorrain, Christ, </w:t>
      </w:r>
      <w:proofErr w:type="spellStart"/>
      <w:r>
        <w:rPr>
          <w:rFonts w:eastAsia="Times New Roman" w:cs="Times New Roman"/>
          <w:color w:val="000000" w:themeColor="text1"/>
          <w:kern w:val="0"/>
          <w:lang w:eastAsia="en-US"/>
        </w:rPr>
        <w:t>Proulx</w:t>
      </w:r>
      <w:proofErr w:type="spellEnd"/>
      <w:r>
        <w:rPr>
          <w:rFonts w:eastAsia="Times New Roman" w:cs="Times New Roman"/>
          <w:color w:val="000000" w:themeColor="text1"/>
          <w:kern w:val="0"/>
          <w:lang w:eastAsia="en-US"/>
        </w:rPr>
        <w:t xml:space="preserve">, &amp; </w:t>
      </w:r>
      <w:proofErr w:type="spellStart"/>
      <w:r>
        <w:rPr>
          <w:rFonts w:eastAsia="Times New Roman" w:cs="Times New Roman"/>
          <w:color w:val="000000" w:themeColor="text1"/>
          <w:kern w:val="0"/>
          <w:lang w:eastAsia="en-US"/>
        </w:rPr>
        <w:t>Coulombe</w:t>
      </w:r>
      <w:proofErr w:type="spellEnd"/>
      <w:r>
        <w:rPr>
          <w:rFonts w:eastAsia="Times New Roman" w:cs="Times New Roman"/>
          <w:color w:val="000000" w:themeColor="text1"/>
          <w:kern w:val="0"/>
          <w:lang w:eastAsia="en-US"/>
        </w:rPr>
        <w:t>, 1989</w:t>
      </w:r>
      <w:r>
        <w:rPr>
          <w:rFonts w:eastAsia="Times New Roman" w:cs="Times New Roman"/>
          <w:kern w:val="0"/>
          <w:lang w:eastAsia="en-US"/>
        </w:rPr>
        <w:t>),</w:t>
      </w:r>
      <w:r>
        <w:t xml:space="preserve"> which helps explain the findings of Gomes and colleagues (2011). Since this stage of sleep often occurs later in a night’s sleep, reductions in overall sleep or in the early morning when it occurs most, may have a detrimental effect on learning and retention of knowledge</w:t>
      </w:r>
      <w:r>
        <w:rPr>
          <w:rFonts w:eastAsia="Times New Roman" w:cs="Times New Roman"/>
          <w:kern w:val="0"/>
          <w:lang w:eastAsia="en-US"/>
        </w:rPr>
        <w:t>.</w:t>
      </w:r>
    </w:p>
    <w:p w14:paraId="53E9B6F5" w14:textId="6B130824" w:rsidR="005210E5" w:rsidRDefault="004F35FD">
      <w:pPr>
        <w:rPr>
          <w:rFonts w:ascii="Times New Roman" w:eastAsia="Times New Roman" w:hAnsi="Times New Roman" w:cs="Times New Roman"/>
          <w:color w:val="FF0000"/>
          <w:kern w:val="0"/>
          <w:lang w:eastAsia="en-US"/>
        </w:rPr>
      </w:pPr>
      <w:r>
        <w:rPr>
          <w:rFonts w:eastAsia="Times New Roman" w:cs="Times New Roman"/>
          <w:color w:val="000000" w:themeColor="text1"/>
          <w:kern w:val="0"/>
          <w:lang w:eastAsia="en-US"/>
        </w:rPr>
        <w:t xml:space="preserve">Previous research by </w:t>
      </w:r>
      <w:proofErr w:type="spellStart"/>
      <w:r>
        <w:rPr>
          <w:rFonts w:eastAsia="Times New Roman" w:cs="Times New Roman"/>
          <w:color w:val="000000" w:themeColor="text1"/>
          <w:kern w:val="0"/>
          <w:lang w:eastAsia="en-US"/>
        </w:rPr>
        <w:t>Trockel</w:t>
      </w:r>
      <w:proofErr w:type="spellEnd"/>
      <w:r>
        <w:rPr>
          <w:rFonts w:eastAsia="Times New Roman" w:cs="Times New Roman"/>
          <w:color w:val="000000" w:themeColor="text1"/>
          <w:kern w:val="0"/>
          <w:lang w:eastAsia="en-US"/>
        </w:rPr>
        <w:t xml:space="preserve"> et al. (2000) identified sleep habits as the top predictor of academic performance.  By evaluating a set of health-related variables in college students, they found that sleep habits had the largest impact on grade point averages.  However, unlike the findings from the study by Gomes et al. (2011), the variables with the highest predictive value were those related to wake-up times. </w:t>
      </w:r>
      <w:r>
        <w:rPr>
          <w:rFonts w:eastAsia="Times New Roman" w:cs="Times New Roman"/>
          <w:kern w:val="0"/>
          <w:lang w:eastAsia="en-US"/>
        </w:rPr>
        <w:t xml:space="preserve">In looking further into the aspects of sleep most impacted by disordered sleep behaviors, Pilcher et al. (1997) found that not only is sleep quantity a factor in influencing many of life’s functions, but that sleep quality is important with health, mood, life satisfaction, and even more influential on levels of sleepiness.  This is significant because </w:t>
      </w:r>
      <w:r w:rsidR="00041571">
        <w:rPr>
          <w:rFonts w:eastAsia="Times New Roman" w:cs="Times New Roman"/>
          <w:kern w:val="0"/>
          <w:lang w:eastAsia="en-US"/>
        </w:rPr>
        <w:lastRenderedPageBreak/>
        <w:t xml:space="preserve">findings from a study by </w:t>
      </w:r>
      <w:r>
        <w:rPr>
          <w:rFonts w:eastAsia="Times New Roman" w:cs="Times New Roman"/>
          <w:kern w:val="0"/>
          <w:lang w:eastAsia="en-US"/>
        </w:rPr>
        <w:t>Singleton and Wolfson (2009) have shown that not only sleep quantity, but also factors such as daytime sleepiness are strong predictors of GPA.</w:t>
      </w:r>
      <w:r>
        <w:t xml:space="preserve"> </w:t>
      </w:r>
    </w:p>
    <w:p w14:paraId="481CC0FA" w14:textId="0BCA28D3" w:rsidR="005210E5" w:rsidRDefault="004F35FD">
      <w:pPr>
        <w:rPr>
          <w:rFonts w:ascii="Times New Roman" w:eastAsia="Times New Roman" w:hAnsi="Times New Roman" w:cs="Times New Roman"/>
          <w:color w:val="FF0000"/>
          <w:kern w:val="0"/>
          <w:lang w:eastAsia="en-US"/>
        </w:rPr>
      </w:pPr>
      <w:r>
        <w:t xml:space="preserve">The findings of Gomes et al. (2011) are in line with a review of the effects of sleep reduction by Banks and </w:t>
      </w:r>
      <w:proofErr w:type="spellStart"/>
      <w:r>
        <w:t>Dinges</w:t>
      </w:r>
      <w:proofErr w:type="spellEnd"/>
      <w:r>
        <w:t xml:space="preserve"> (2007)</w:t>
      </w:r>
      <w:r w:rsidR="00041571">
        <w:t xml:space="preserve">, which </w:t>
      </w:r>
      <w:r>
        <w:t>discussed how sleep reductions of only a few hours per night, accumulated over several nights, can lead to neurobehavioral deficits similar to those found with full sleep deprivation.  Specifically, they explained how research has shown that a reduction in sleep over the course of multiple nights can result in impairments in mood, alertness, cognitive functioning, and health factors including detrimental effects on endocrine (increased weight gain and BMI), immune, and cardiovascular responses/systems.  In a summary of those aspects of sleep that are influencing achievement, Gomes and colleagues stated, “</w:t>
      </w:r>
      <w:r>
        <w:rPr>
          <w:rFonts w:eastAsia="Times New Roman" w:cs="Times New Roman"/>
          <w:color w:val="000000" w:themeColor="text1"/>
          <w:kern w:val="0"/>
          <w:lang w:eastAsia="en-US"/>
        </w:rPr>
        <w:t>we may assume that four fundamental sleep patterns are expected to be associated with academic achievement: sleep quantity, sleep quality, sleep regularity, and sleep phase schedules” (</w:t>
      </w:r>
      <w:r w:rsidR="00E87957">
        <w:rPr>
          <w:rFonts w:eastAsia="Times New Roman" w:cs="Times New Roman"/>
          <w:color w:val="000000" w:themeColor="text1"/>
          <w:kern w:val="0"/>
          <w:lang w:eastAsia="en-US"/>
        </w:rPr>
        <w:t>p.</w:t>
      </w:r>
      <w:r>
        <w:rPr>
          <w:rFonts w:eastAsia="Times New Roman" w:cs="Times New Roman"/>
          <w:color w:val="000000" w:themeColor="text1"/>
          <w:kern w:val="0"/>
          <w:lang w:eastAsia="en-US"/>
        </w:rPr>
        <w:t xml:space="preserve"> 787).</w:t>
      </w:r>
    </w:p>
    <w:p w14:paraId="122406D9" w14:textId="58FA7B00" w:rsidR="005210E5" w:rsidRDefault="00041571">
      <w:pPr>
        <w:rPr>
          <w:rFonts w:ascii="Times New Roman" w:eastAsia="Times New Roman" w:hAnsi="Times New Roman" w:cs="Times New Roman"/>
          <w:color w:val="FF0000"/>
          <w:kern w:val="0"/>
          <w:lang w:eastAsia="en-US"/>
        </w:rPr>
      </w:pPr>
      <w:r>
        <w:t xml:space="preserve">Findings from a study by </w:t>
      </w:r>
      <w:proofErr w:type="spellStart"/>
      <w:r w:rsidR="004F35FD">
        <w:t>Oginska</w:t>
      </w:r>
      <w:proofErr w:type="spellEnd"/>
      <w:r w:rsidR="004F35FD">
        <w:t xml:space="preserve"> and </w:t>
      </w:r>
      <w:proofErr w:type="spellStart"/>
      <w:r w:rsidR="004F35FD">
        <w:t>Pokorski</w:t>
      </w:r>
      <w:proofErr w:type="spellEnd"/>
      <w:r w:rsidR="004F35FD">
        <w:t xml:space="preserve"> (2006) also provide support for the negative impact of sleep deprivation</w:t>
      </w:r>
      <w:r>
        <w:t xml:space="preserve"> </w:t>
      </w:r>
      <w:r w:rsidR="004F35FD">
        <w:t xml:space="preserve">on cognitive and affective functioning.  By </w:t>
      </w:r>
      <w:r>
        <w:t>including</w:t>
      </w:r>
      <w:r w:rsidR="004F35FD">
        <w:t xml:space="preserve"> three age groups (adolescents age 14-16, university students age 20-27, and young employees age 30-45) they were able to determine that adolescents showed the biggest discrepancy between the amount of sleep they desired and the amount of sleep they were getting a night.   When looking at the impact of sleep deficits across all groups, deficits resulted in universal decline in aspects such as daytime fatigue, apathy, feeling drowsy upon waking, concentration issues, fatigue upon awakening, overall weakness, and reduced inclination to put forth effort.   Relating these deficits to the multi-faceted construct of academic engagement, it is clear that impaired sleep has a myriad of implications in the success and engagement of undergraduate students.  Feeling fatigued, lacking concentration, and reduced effort were found to be the areas most correlated </w:t>
      </w:r>
      <w:r w:rsidR="004F35FD">
        <w:lastRenderedPageBreak/>
        <w:t>with sleep loss in university students.  Issues of this kind can impact many of life’s functions, including academic engagement and subsequent</w:t>
      </w:r>
      <w:r>
        <w:t xml:space="preserve"> academic</w:t>
      </w:r>
      <w:r w:rsidR="004F35FD">
        <w:t xml:space="preserve"> success. More specifically, deficits in these areas may have the greatest impact on the “skills engagement” factor of academic engagement, which is defined by concepts such as “putting forth effort,” “listening carefully in classes,” and “coming to class every day.”  Although a relationship was seen for the overall group, apathy was correlated with sleep loss in the adolescent group but was not one of the strongest correlates for the (university) student group.  “Emotional engagement” is the factor most tied to the concept of apathy with items such as “finding ways to make the course interesting to me.” Reluctance to put forth effort and difficulties with daytime sleepiness and concentration were highly correlated in undergraduates.  These results suggest that emotional engagement may not reflect the same impact of sleep loss as other areas of academic engagement in college students</w:t>
      </w:r>
      <w:r w:rsidR="004F35FD">
        <w:rPr>
          <w:color w:val="FFC000"/>
        </w:rPr>
        <w:t>.</w:t>
      </w:r>
      <w:r w:rsidR="004F35FD">
        <w:rPr>
          <w:i/>
          <w:color w:val="FFC000"/>
        </w:rPr>
        <w:t xml:space="preserve"> </w:t>
      </w:r>
      <w:r w:rsidR="004F35FD">
        <w:t xml:space="preserve">Consequently, skills engagement characteristics of attendance and active engagement in the form of taking notes, completing homework, and being organized are likely the areas of engagement most influenced by issues with sleep quality and quantity. </w:t>
      </w:r>
    </w:p>
    <w:p w14:paraId="0B276603" w14:textId="77777777" w:rsidR="005210E5" w:rsidRDefault="004F35FD">
      <w:pPr>
        <w:ind w:firstLine="0"/>
        <w:rPr>
          <w:b/>
        </w:rPr>
      </w:pPr>
      <w:r>
        <w:rPr>
          <w:b/>
        </w:rPr>
        <w:t>Sleep Habits in Adolescents and Young Adults</w:t>
      </w:r>
    </w:p>
    <w:p w14:paraId="018136E4" w14:textId="0295B948" w:rsidR="005210E5" w:rsidRDefault="004F35FD" w:rsidP="00E26C1E">
      <w:pPr>
        <w:rPr>
          <w:rFonts w:ascii="Times New Roman" w:eastAsia="Times New Roman" w:hAnsi="Times New Roman" w:cs="Times New Roman"/>
          <w:color w:val="FFC000"/>
          <w:kern w:val="0"/>
          <w:lang w:eastAsia="en-US"/>
        </w:rPr>
      </w:pPr>
      <w:r>
        <w:rPr>
          <w:rFonts w:eastAsia="Times New Roman" w:cs="Times New Roman"/>
          <w:kern w:val="0"/>
          <w:lang w:eastAsia="en-US"/>
        </w:rPr>
        <w:t xml:space="preserve">Sleep difficulties are a growing problem, particularly with undergraduate students whose sleep schedules, sleep environments, increased autonomy, and circadian shifts result in circumstances of reduced sleep times and sleep quality (Brown &amp; </w:t>
      </w:r>
      <w:proofErr w:type="spellStart"/>
      <w:r>
        <w:rPr>
          <w:rFonts w:eastAsia="Times New Roman" w:cs="Times New Roman"/>
          <w:kern w:val="0"/>
          <w:lang w:eastAsia="en-US"/>
        </w:rPr>
        <w:t>Bubolt</w:t>
      </w:r>
      <w:r w:rsidR="000C1DD1">
        <w:rPr>
          <w:rFonts w:eastAsia="Times New Roman" w:cs="Times New Roman"/>
          <w:kern w:val="0"/>
          <w:lang w:eastAsia="en-US"/>
        </w:rPr>
        <w:t>z</w:t>
      </w:r>
      <w:proofErr w:type="spellEnd"/>
      <w:r w:rsidR="000C1DD1">
        <w:rPr>
          <w:rFonts w:eastAsia="Times New Roman" w:cs="Times New Roman"/>
          <w:kern w:val="0"/>
          <w:lang w:eastAsia="en-US"/>
        </w:rPr>
        <w:t>, 2002; Brown et al.</w:t>
      </w:r>
      <w:r>
        <w:rPr>
          <w:rFonts w:eastAsia="Times New Roman" w:cs="Times New Roman"/>
          <w:kern w:val="0"/>
          <w:lang w:eastAsia="en-US"/>
        </w:rPr>
        <w:t>, 2001; Pilcher et al. 1997).</w:t>
      </w:r>
      <w:r w:rsidR="00E26C1E">
        <w:rPr>
          <w:rFonts w:eastAsia="Times New Roman" w:cs="Times New Roman"/>
          <w:kern w:val="0"/>
          <w:lang w:eastAsia="en-US"/>
        </w:rPr>
        <w:t xml:space="preserve">  Hicks, Fernandez, and </w:t>
      </w:r>
      <w:proofErr w:type="spellStart"/>
      <w:r w:rsidR="00E26C1E">
        <w:rPr>
          <w:rFonts w:eastAsia="Times New Roman" w:cs="Times New Roman"/>
          <w:kern w:val="0"/>
          <w:lang w:eastAsia="en-US"/>
        </w:rPr>
        <w:t>Pelligrini</w:t>
      </w:r>
      <w:proofErr w:type="spellEnd"/>
      <w:r w:rsidR="00E26C1E">
        <w:rPr>
          <w:rFonts w:eastAsia="Times New Roman" w:cs="Times New Roman"/>
          <w:kern w:val="0"/>
          <w:lang w:eastAsia="en-US"/>
        </w:rPr>
        <w:t xml:space="preserve"> (2001) found that</w:t>
      </w:r>
      <w:r w:rsidR="00E26C1E" w:rsidRPr="00641A0C">
        <w:rPr>
          <w:rFonts w:eastAsia="Times New Roman" w:cs="Times New Roman"/>
          <w:kern w:val="0"/>
          <w:lang w:eastAsia="en-US"/>
        </w:rPr>
        <w:t xml:space="preserve"> </w:t>
      </w:r>
      <w:r w:rsidR="00E26C1E">
        <w:rPr>
          <w:rFonts w:eastAsia="Times New Roman" w:cs="Times New Roman"/>
          <w:kern w:val="0"/>
          <w:lang w:eastAsia="en-US"/>
        </w:rPr>
        <w:t>in undergraduate students sleep durations decreased from an average of 7.3 hours in 1978 to 6.85 hours per night in 2001.</w:t>
      </w:r>
      <w:r w:rsidR="00E26C1E">
        <w:rPr>
          <w:rFonts w:ascii="Times New Roman" w:eastAsia="Times New Roman" w:hAnsi="Times New Roman" w:cs="Times New Roman"/>
          <w:color w:val="FFC000"/>
          <w:kern w:val="0"/>
          <w:lang w:eastAsia="en-US"/>
        </w:rPr>
        <w:t xml:space="preserve">  </w:t>
      </w:r>
      <w:r w:rsidR="00E26C1E">
        <w:rPr>
          <w:rFonts w:eastAsia="Times New Roman" w:cs="Times New Roman"/>
          <w:kern w:val="0"/>
          <w:lang w:eastAsia="en-US"/>
        </w:rPr>
        <w:t>While i</w:t>
      </w:r>
      <w:r>
        <w:rPr>
          <w:rFonts w:eastAsia="Times New Roman" w:cs="Times New Roman"/>
          <w:kern w:val="0"/>
          <w:lang w:eastAsia="en-US"/>
        </w:rPr>
        <w:t>n a study on the sleep habits of university stud</w:t>
      </w:r>
      <w:r w:rsidR="000C1DD1">
        <w:rPr>
          <w:rFonts w:eastAsia="Times New Roman" w:cs="Times New Roman"/>
          <w:kern w:val="0"/>
          <w:lang w:eastAsia="en-US"/>
        </w:rPr>
        <w:t xml:space="preserve">ents, </w:t>
      </w:r>
      <w:proofErr w:type="spellStart"/>
      <w:r w:rsidR="000C1DD1">
        <w:rPr>
          <w:rFonts w:eastAsia="Times New Roman" w:cs="Times New Roman"/>
          <w:kern w:val="0"/>
          <w:lang w:eastAsia="en-US"/>
        </w:rPr>
        <w:t>Bulboltz</w:t>
      </w:r>
      <w:proofErr w:type="spellEnd"/>
      <w:r w:rsidR="000C1DD1">
        <w:rPr>
          <w:rFonts w:eastAsia="Times New Roman" w:cs="Times New Roman"/>
          <w:kern w:val="0"/>
          <w:lang w:eastAsia="en-US"/>
        </w:rPr>
        <w:t xml:space="preserve"> et al.</w:t>
      </w:r>
      <w:r>
        <w:rPr>
          <w:rFonts w:eastAsia="Times New Roman" w:cs="Times New Roman"/>
          <w:kern w:val="0"/>
          <w:lang w:eastAsia="en-US"/>
        </w:rPr>
        <w:t xml:space="preserve"> (2001) found that students averaged just over eight hours of sleep per night, regardless of it being a weekend or weekday and that students showed close to a two-hour shift to later sleep onset and wake </w:t>
      </w:r>
      <w:r>
        <w:rPr>
          <w:rFonts w:eastAsia="Times New Roman" w:cs="Times New Roman"/>
          <w:kern w:val="0"/>
          <w:lang w:eastAsia="en-US"/>
        </w:rPr>
        <w:lastRenderedPageBreak/>
        <w:t>times on the weekend. These findings suggest that sleep disturbances or problems with sleep were reported by 73% of the students. Additionally, issues regarding sleep quality versus sleep quantity were identified, with students reporting morning fatigue and difficulties with sleep onset latency (i.e., the time it takes to fall asleep).  Notably, students perceived themselves as getting less sleep during the week than they actually received, perhaps impacting the</w:t>
      </w:r>
      <w:r w:rsidR="00FA54AF">
        <w:rPr>
          <w:rFonts w:eastAsia="Times New Roman" w:cs="Times New Roman"/>
          <w:kern w:val="0"/>
          <w:lang w:eastAsia="en-US"/>
        </w:rPr>
        <w:t>ir</w:t>
      </w:r>
      <w:r>
        <w:rPr>
          <w:rFonts w:eastAsia="Times New Roman" w:cs="Times New Roman"/>
          <w:kern w:val="0"/>
          <w:lang w:eastAsia="en-US"/>
        </w:rPr>
        <w:t xml:space="preserve"> level of perceived daytime sleepiness</w:t>
      </w:r>
      <w:r w:rsidR="00E26C1E">
        <w:rPr>
          <w:rFonts w:eastAsia="Times New Roman" w:cs="Times New Roman"/>
          <w:kern w:val="0"/>
          <w:lang w:eastAsia="en-US"/>
        </w:rPr>
        <w:t>.</w:t>
      </w:r>
    </w:p>
    <w:p w14:paraId="24900BCB" w14:textId="070A255E" w:rsidR="00BA6F01" w:rsidRDefault="004F35FD" w:rsidP="00BA6F01">
      <w:r>
        <w:t>Adolescents show a phase shift in their sleeping habits, including later bedtimes and wake times.  This phase delay has been documented in several studies and impacts the length and quality of sleep that adolescents receive (Brown et al., 2</w:t>
      </w:r>
      <w:r w:rsidR="00475F83">
        <w:t>001; Crowley et al.</w:t>
      </w:r>
      <w:r>
        <w:t>, 2007).  Pair</w:t>
      </w:r>
      <w:r w:rsidR="00FA54AF">
        <w:t xml:space="preserve">ed </w:t>
      </w:r>
      <w:r>
        <w:t>with the responsibilities that come with independence during college, many students struggle to have healthy sleep practices that promote academic achievement and engagement. For instance, undergraduate students show a pattern of reduced sleep quantity and quality (Gaultney, 2010; Gilbert &amp; Weaver, 20</w:t>
      </w:r>
      <w:r w:rsidR="00475F83">
        <w:t xml:space="preserve">10; </w:t>
      </w:r>
      <w:proofErr w:type="spellStart"/>
      <w:r w:rsidR="00475F83">
        <w:t>Orzech</w:t>
      </w:r>
      <w:proofErr w:type="spellEnd"/>
      <w:r w:rsidR="00475F83">
        <w:t xml:space="preserve"> et al.,</w:t>
      </w:r>
      <w:r>
        <w:t xml:space="preserve"> 2011). </w:t>
      </w:r>
      <w:r w:rsidR="000958C6">
        <w:t xml:space="preserve">In fact, </w:t>
      </w:r>
      <w:r w:rsidR="00BA6F01">
        <w:t xml:space="preserve">Lund </w:t>
      </w:r>
      <w:r w:rsidR="00FA54AF">
        <w:t>et al.</w:t>
      </w:r>
      <w:r w:rsidR="000958C6">
        <w:t xml:space="preserve"> (2010) note that the </w:t>
      </w:r>
      <w:r w:rsidR="00BA6F01">
        <w:t xml:space="preserve">results </w:t>
      </w:r>
      <w:r w:rsidR="000958C6">
        <w:t>of their study “</w:t>
      </w:r>
      <w:r w:rsidR="00BA6F01">
        <w:t>demonstrate that insufficient sleep and irregular sleep–wake patterns, which have been extensively documented in younger adolescents, are also present at alarming levels in the college student population.</w:t>
      </w:r>
      <w:r w:rsidR="000958C6">
        <w:t xml:space="preserve"> Given the close relationships between sleep quality and physical and mental health, intervention programs for sleep disturbance in this population should be considered</w:t>
      </w:r>
      <w:r w:rsidR="00BA6F01">
        <w:t>”</w:t>
      </w:r>
      <w:r w:rsidR="000958C6">
        <w:t xml:space="preserve"> (p. 124).</w:t>
      </w:r>
    </w:p>
    <w:p w14:paraId="55238C56" w14:textId="106C6070" w:rsidR="005210E5" w:rsidRDefault="004F35FD">
      <w:pPr>
        <w:rPr>
          <w:rFonts w:ascii="Times New Roman" w:eastAsia="Times New Roman" w:hAnsi="Times New Roman" w:cs="Times New Roman"/>
          <w:color w:val="FFC000"/>
          <w:kern w:val="0"/>
          <w:lang w:eastAsia="en-US"/>
        </w:rPr>
      </w:pPr>
      <w:r>
        <w:t xml:space="preserve">A study by </w:t>
      </w:r>
      <w:proofErr w:type="spellStart"/>
      <w:r>
        <w:t>Orzech</w:t>
      </w:r>
      <w:proofErr w:type="spellEnd"/>
      <w:r>
        <w:t xml:space="preserve"> et al. (2011) found</w:t>
      </w:r>
      <w:r>
        <w:rPr>
          <w:b/>
        </w:rPr>
        <w:t xml:space="preserve"> </w:t>
      </w:r>
      <w:r>
        <w:t xml:space="preserve">that staying up all night was associated with lower GPAs. Interviews with students indicated experiences of impaired memory, concentration, and focus because of sleep loss.  </w:t>
      </w:r>
      <w:r w:rsidR="00FA54AF">
        <w:t>In the same study however, r</w:t>
      </w:r>
      <w:r>
        <w:t xml:space="preserve">esearchers saw improvements in the sleep length, latency, and other sleep practices of university students participating in a simple sleep education intervention. Other studies have found a link between reduced sleep and reduced </w:t>
      </w:r>
      <w:r>
        <w:lastRenderedPageBreak/>
        <w:t>academic performance. For example, a study by Gaultney</w:t>
      </w:r>
      <w:r>
        <w:rPr>
          <w:b/>
        </w:rPr>
        <w:t xml:space="preserve"> (</w:t>
      </w:r>
      <w:r>
        <w:t xml:space="preserve">2010) examined sleep disorders in college students and found that 27% of students showed a risk for a sleep disorder and those students were more likely to have GPAs that fell in the range of academic jeopardy.  </w:t>
      </w:r>
    </w:p>
    <w:p w14:paraId="4FCBB255" w14:textId="4885F0C7" w:rsidR="005210E5" w:rsidRDefault="004F35FD">
      <w:pPr>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As compared to clinical populations who seek out support for sleep difficulties such as insomnia or other sleep disorders, college students may be less aware that their current functioning may be impaired because of sleep difficulties.  For instance, sleep deprived students have been shown to rate themselves higher in cognitive performance when sleep deprived as compared to non-sleep deprived students, even though their performance was significantly more impaired (Pilcher &amp; Walters, 1997).  Consequently, it is important to teach and reinforce healthy sleeping habits for these students (Brown &amp; </w:t>
      </w:r>
      <w:proofErr w:type="spellStart"/>
      <w:r>
        <w:rPr>
          <w:rFonts w:eastAsia="Times New Roman" w:cs="Times New Roman"/>
          <w:color w:val="000000" w:themeColor="text1"/>
          <w:kern w:val="0"/>
          <w:lang w:eastAsia="en-US"/>
        </w:rPr>
        <w:t>Bulboltz</w:t>
      </w:r>
      <w:proofErr w:type="spellEnd"/>
      <w:r>
        <w:rPr>
          <w:rFonts w:eastAsia="Times New Roman" w:cs="Times New Roman"/>
          <w:color w:val="000000" w:themeColor="text1"/>
          <w:kern w:val="0"/>
          <w:lang w:eastAsia="en-US"/>
        </w:rPr>
        <w:t xml:space="preserve">, 2002).  </w:t>
      </w:r>
      <w:r>
        <w:rPr>
          <w:rFonts w:eastAsia="Times New Roman" w:cs="Times New Roman"/>
          <w:kern w:val="0"/>
          <w:lang w:eastAsia="en-US"/>
        </w:rPr>
        <w:t>Additionally, students with misperceptions of positive sleep behaviors are more likely to have mo</w:t>
      </w:r>
      <w:r w:rsidR="00475F83">
        <w:rPr>
          <w:rFonts w:eastAsia="Times New Roman" w:cs="Times New Roman"/>
          <w:kern w:val="0"/>
          <w:lang w:eastAsia="en-US"/>
        </w:rPr>
        <w:t>re impaired sleep habits (Hicks et al.</w:t>
      </w:r>
      <w:r>
        <w:rPr>
          <w:rFonts w:eastAsia="Times New Roman" w:cs="Times New Roman"/>
          <w:kern w:val="0"/>
          <w:lang w:eastAsia="en-US"/>
        </w:rPr>
        <w:t xml:space="preserve">, 1999). Reducing sleep problems in these students can help reduce academic failure, and potentially improve school retention rates. </w:t>
      </w:r>
    </w:p>
    <w:p w14:paraId="54854C2E" w14:textId="77777777" w:rsidR="005210E5" w:rsidRDefault="004F35FD">
      <w:pPr>
        <w:ind w:firstLine="0"/>
        <w:jc w:val="center"/>
        <w:rPr>
          <w:b/>
        </w:rPr>
      </w:pPr>
      <w:r>
        <w:rPr>
          <w:b/>
        </w:rPr>
        <w:t>Sleep Hygiene</w:t>
      </w:r>
    </w:p>
    <w:p w14:paraId="18C870BB" w14:textId="35A1E025" w:rsidR="005210E5" w:rsidRDefault="004F35FD">
      <w:pPr>
        <w:rPr>
          <w:color w:val="FFC000"/>
        </w:rPr>
      </w:pPr>
      <w:r>
        <w:t>A student’s behaviors and choices are integral to the quality and quantity of sleep they receive.  Certain conditions and practices have been found to be more conducive to sleeping well (</w:t>
      </w:r>
      <w:proofErr w:type="spellStart"/>
      <w:r>
        <w:rPr>
          <w:rFonts w:eastAsia="Times New Roman" w:cstheme="minorHAnsi"/>
          <w:color w:val="000000" w:themeColor="text1"/>
          <w:shd w:val="clear" w:color="auto" w:fill="FFFFFF"/>
        </w:rPr>
        <w:t>Bootzin</w:t>
      </w:r>
      <w:proofErr w:type="spellEnd"/>
      <w:r>
        <w:rPr>
          <w:rFonts w:eastAsia="Times New Roman" w:cstheme="minorHAnsi"/>
          <w:color w:val="000000" w:themeColor="text1"/>
          <w:shd w:val="clear" w:color="auto" w:fill="FFFFFF"/>
        </w:rPr>
        <w:t>, &amp; Stevens, 2005; Cho et al., 2013</w:t>
      </w:r>
      <w:r>
        <w:t xml:space="preserve">).  For instance, light, noise, caffeine, alcohol, </w:t>
      </w:r>
      <w:r w:rsidR="00C02BBA">
        <w:t xml:space="preserve">lack of a </w:t>
      </w:r>
      <w:r>
        <w:t>sleep schedule, delayed circadian phase, discomfort, rumination, naps, exercise near bedtime, and being upset at bedtime have all been associated with impaired sleep (</w:t>
      </w:r>
      <w:r>
        <w:rPr>
          <w:color w:val="000000" w:themeColor="text1"/>
        </w:rPr>
        <w:t xml:space="preserve">Brown &amp; </w:t>
      </w:r>
      <w:proofErr w:type="spellStart"/>
      <w:r>
        <w:rPr>
          <w:color w:val="000000" w:themeColor="text1"/>
        </w:rPr>
        <w:t>Bulbotz</w:t>
      </w:r>
      <w:proofErr w:type="spellEnd"/>
      <w:r>
        <w:rPr>
          <w:color w:val="000000" w:themeColor="text1"/>
        </w:rPr>
        <w:t xml:space="preserve">, 2002; Brown et al. 2001; </w:t>
      </w:r>
      <w:proofErr w:type="spellStart"/>
      <w:r>
        <w:rPr>
          <w:color w:val="000000" w:themeColor="text1"/>
        </w:rPr>
        <w:t>Mastin</w:t>
      </w:r>
      <w:proofErr w:type="spellEnd"/>
      <w:r>
        <w:rPr>
          <w:color w:val="000000" w:themeColor="text1"/>
        </w:rPr>
        <w:t xml:space="preserve">, Bryson, &amp; </w:t>
      </w:r>
      <w:proofErr w:type="spellStart"/>
      <w:r>
        <w:rPr>
          <w:color w:val="000000" w:themeColor="text1"/>
        </w:rPr>
        <w:t>Corwyn</w:t>
      </w:r>
      <w:proofErr w:type="spellEnd"/>
      <w:r>
        <w:rPr>
          <w:color w:val="000000" w:themeColor="text1"/>
        </w:rPr>
        <w:t xml:space="preserve">, 2006; </w:t>
      </w:r>
      <w:proofErr w:type="spellStart"/>
      <w:r>
        <w:rPr>
          <w:color w:val="000000" w:themeColor="text1"/>
        </w:rPr>
        <w:t>Stepanski</w:t>
      </w:r>
      <w:proofErr w:type="spellEnd"/>
      <w:r>
        <w:rPr>
          <w:color w:val="000000" w:themeColor="text1"/>
        </w:rPr>
        <w:t xml:space="preserve"> &amp; Wyatt, 2003</w:t>
      </w:r>
      <w:r>
        <w:t>).  There are various steps we can take to optimize our sleep and improve aspects of functioning that benefit from adequate sleep.</w:t>
      </w:r>
    </w:p>
    <w:p w14:paraId="5C997E9D" w14:textId="4A8616BF" w:rsidR="005210E5" w:rsidRDefault="004F35FD">
      <w:pPr>
        <w:rPr>
          <w:color w:val="FFC000"/>
        </w:rPr>
      </w:pPr>
      <w:r>
        <w:lastRenderedPageBreak/>
        <w:t xml:space="preserve">Sleep hygiene includes behaviors related to improved sleep conditions as well as sleep quantity and quality.  According to </w:t>
      </w:r>
      <w:proofErr w:type="spellStart"/>
      <w:r>
        <w:t>Stepanski</w:t>
      </w:r>
      <w:proofErr w:type="spellEnd"/>
      <w:r>
        <w:t xml:space="preserve"> and Wyatt (2003)</w:t>
      </w:r>
      <w:r w:rsidR="007757CA">
        <w:t xml:space="preserve">, </w:t>
      </w:r>
      <w:r>
        <w:t xml:space="preserve">sleep hygiene </w:t>
      </w:r>
      <w:r w:rsidR="007757CA">
        <w:t xml:space="preserve">generally involves </w:t>
      </w:r>
      <w:r>
        <w:t>consistent/variable sleep bedtimes/waking; light and noise conditions; naps/homeostatic pressure; impact of stimulants/depressives including alcohol, caffeine, and prescription medications; exercising close to bed time; spending time in bed while not sleeping, for example, watching television, reading, etc.; performing mental activities, planning, etc. in bed or just before bedtime; and poor sleep conditions/bedding.</w:t>
      </w:r>
      <w:r>
        <w:rPr>
          <w:color w:val="FFC000"/>
        </w:rPr>
        <w:t xml:space="preserve"> </w:t>
      </w:r>
    </w:p>
    <w:p w14:paraId="079B2E39" w14:textId="77777777" w:rsidR="005210E5" w:rsidRDefault="004F35FD">
      <w:r>
        <w:t xml:space="preserve">In a study looking at the impacts of sleep hygiene on infants and children, Mindell, Meltzer, </w:t>
      </w:r>
      <w:proofErr w:type="spellStart"/>
      <w:r>
        <w:t>Carskadon</w:t>
      </w:r>
      <w:proofErr w:type="spellEnd"/>
      <w:r>
        <w:t xml:space="preserve">, and </w:t>
      </w:r>
      <w:proofErr w:type="spellStart"/>
      <w:r>
        <w:t>Chervin</w:t>
      </w:r>
      <w:proofErr w:type="spellEnd"/>
      <w:r>
        <w:t xml:space="preserve"> (2009) found that poor sleep hygiene practices were associated with reduced sleep quantity and quality.  For instance, late bedtimes were associated with extended sleep latency times.  Additionally, obtaining less sleep (i.e. shorter night’s rest) was associated with late bedtimes, caffeine consumption, lack of a consistent bedtime routine, and having a television in the bedroom.   </w:t>
      </w:r>
    </w:p>
    <w:p w14:paraId="6748E45F" w14:textId="385C2AA9" w:rsidR="005210E5" w:rsidRDefault="004F35FD">
      <w:r>
        <w:t xml:space="preserve">Delayed Sleep Phase Syndrome (DSPS) is characterized by later sleep onset and wake times, and </w:t>
      </w:r>
      <w:r w:rsidR="00660BA0">
        <w:t xml:space="preserve">it </w:t>
      </w:r>
      <w:r>
        <w:t>has been associated with negative academic performance (</w:t>
      </w:r>
      <w:r>
        <w:rPr>
          <w:color w:val="000000" w:themeColor="text1"/>
        </w:rPr>
        <w:t xml:space="preserve">Brown et al., 2001; </w:t>
      </w:r>
      <w:proofErr w:type="spellStart"/>
      <w:r>
        <w:rPr>
          <w:color w:val="000000" w:themeColor="text1"/>
        </w:rPr>
        <w:t>Trockel</w:t>
      </w:r>
      <w:proofErr w:type="spellEnd"/>
      <w:r>
        <w:rPr>
          <w:color w:val="000000" w:themeColor="text1"/>
        </w:rPr>
        <w:t xml:space="preserve"> et al., 2000</w:t>
      </w:r>
      <w:r>
        <w:t>).  Brown et al. (2001) studied how college students experience DSPS and found that 11.5% of participants had symptoms consistent with DSPS.  The difference between weekday and weekend bedtimes and wake times was significant, indicating that students showed a phase delay in both cases. Additionally, students reported sleep disrupting behaviors such as napping during the day, issues with sleep latency, in addition to general sleep difficulties</w:t>
      </w:r>
      <w:r w:rsidR="00660BA0">
        <w:t>.</w:t>
      </w:r>
    </w:p>
    <w:p w14:paraId="726DFC08" w14:textId="77777777" w:rsidR="005210E5" w:rsidRDefault="004F35FD">
      <w:pPr>
        <w:rPr>
          <w:color w:val="FFC000"/>
        </w:rPr>
      </w:pPr>
      <w:r>
        <w:rPr>
          <w:color w:val="000000" w:themeColor="text1"/>
        </w:rPr>
        <w:t xml:space="preserve">While developing a sleep hygiene inventory, </w:t>
      </w:r>
      <w:proofErr w:type="spellStart"/>
      <w:r>
        <w:rPr>
          <w:color w:val="000000" w:themeColor="text1"/>
        </w:rPr>
        <w:t>Mastin</w:t>
      </w:r>
      <w:proofErr w:type="spellEnd"/>
      <w:r>
        <w:rPr>
          <w:color w:val="000000" w:themeColor="text1"/>
        </w:rPr>
        <w:t xml:space="preserve"> et al. (2006)</w:t>
      </w:r>
      <w:r>
        <w:rPr>
          <w:color w:val="FFC000"/>
        </w:rPr>
        <w:t xml:space="preserve"> </w:t>
      </w:r>
      <w:r>
        <w:rPr>
          <w:color w:val="000000" w:themeColor="text1"/>
        </w:rPr>
        <w:t xml:space="preserve">assessed 632 university students to determine the relationship between sleep hygiene practices and adequate sleep.  The Sleep Hygiene Index (SHI) correlated with all areas of poor sleep hygiene and sleep hygiene was </w:t>
      </w:r>
      <w:r>
        <w:rPr>
          <w:color w:val="000000" w:themeColor="text1"/>
        </w:rPr>
        <w:lastRenderedPageBreak/>
        <w:t xml:space="preserve">related to sleep quality.  Additionally, the SHI showed good test-retest reliability. </w:t>
      </w:r>
      <w:r>
        <w:rPr>
          <w:color w:val="FFC000"/>
        </w:rPr>
        <w:t xml:space="preserve"> </w:t>
      </w:r>
      <w:r>
        <w:rPr>
          <w:color w:val="000000" w:themeColor="text1"/>
        </w:rPr>
        <w:t xml:space="preserve">The items included on the SHI were identified by looking at the sleep hygiene diagnostic criteria found in the International Classification of Sleep Disorders from the American Sleep Disorders Association (1990). </w:t>
      </w:r>
    </w:p>
    <w:p w14:paraId="006AB1DA" w14:textId="2116A793" w:rsidR="005210E5" w:rsidRDefault="004F35FD">
      <w:pPr>
        <w:rPr>
          <w:rFonts w:ascii="Times New Roman" w:hAnsi="Times New Roman"/>
        </w:rPr>
      </w:pPr>
      <w:r>
        <w:t xml:space="preserve">Specifically, the Sleep Hygiene Index (SHI) has been found to be significantly correlated to sleep quality, subjective daytime sleepiness, and other sleep hygiene </w:t>
      </w:r>
      <w:r w:rsidR="00941434">
        <w:t>indices (Brown et al.</w:t>
      </w:r>
      <w:r>
        <w:t xml:space="preserve">, 2002; Cho et al., 2013; </w:t>
      </w:r>
      <w:proofErr w:type="spellStart"/>
      <w:r>
        <w:t>Mastin</w:t>
      </w:r>
      <w:proofErr w:type="spellEnd"/>
      <w:r>
        <w:t xml:space="preserve"> et al., 2006).  Based on an evaluation of the Sleep Hygiene Index, Cho et al. (2013) proposed that the SHI would be more appropriately broken down into two factors, including “sleep disturbing behavior” and “irregular sleep-wake schedule.” </w:t>
      </w:r>
    </w:p>
    <w:p w14:paraId="240E7EB8" w14:textId="7D277A1B" w:rsidR="000C74FF" w:rsidRDefault="004F35FD" w:rsidP="00941434">
      <w:r>
        <w:t>Sleep hygiene is commonly used in the treatment of insomnia.  In a non-clinical population of university students, Brown et al. (2002) found that sleep practices are associated with quality sleep for this population, as well, and that specific items showed more significance, such as variable sleep schedules, worrying at sleep onset, and being thirsty at bedtime.  In addition, the aforementioned researchers discussed how, at the university level where students often live in dorms, noise in the environment was also significantly linked to sleep quality.  However, it would be difficult to change this variable using positive sleep hygiene practices, as it is often outside of the student’s control.</w:t>
      </w:r>
    </w:p>
    <w:p w14:paraId="5BF6CEF4" w14:textId="77777777" w:rsidR="005210E5" w:rsidRPr="00487D73" w:rsidRDefault="004F35FD">
      <w:pPr>
        <w:jc w:val="center"/>
        <w:rPr>
          <w:rFonts w:cstheme="minorHAnsi"/>
          <w:b/>
        </w:rPr>
      </w:pPr>
      <w:r w:rsidRPr="00487D73">
        <w:rPr>
          <w:rFonts w:cstheme="minorHAnsi"/>
          <w:b/>
        </w:rPr>
        <w:t>Exercise</w:t>
      </w:r>
    </w:p>
    <w:p w14:paraId="266E428B" w14:textId="2B096F76" w:rsidR="005210E5" w:rsidRPr="00487D73" w:rsidRDefault="004F35FD">
      <w:pPr>
        <w:rPr>
          <w:rFonts w:cstheme="minorHAnsi"/>
        </w:rPr>
      </w:pPr>
      <w:r w:rsidRPr="00487D73">
        <w:rPr>
          <w:rFonts w:cstheme="minorHAnsi"/>
        </w:rPr>
        <w:t>Physical exercise and fitness have been shown to have a plethora of beneficial impacts on cognition, executive control, learning, academic achievement, mood, self-esteem, attention, working memory, and general health (</w:t>
      </w:r>
      <w:proofErr w:type="spellStart"/>
      <w:r w:rsidRPr="00487D73">
        <w:rPr>
          <w:rFonts w:cstheme="minorHAnsi"/>
        </w:rPr>
        <w:t>Budde</w:t>
      </w:r>
      <w:proofErr w:type="spellEnd"/>
      <w:r w:rsidRPr="00487D73">
        <w:rPr>
          <w:rFonts w:cstheme="minorHAnsi"/>
        </w:rPr>
        <w:t xml:space="preserve">, </w:t>
      </w:r>
      <w:proofErr w:type="spellStart"/>
      <w:r w:rsidRPr="00487D73">
        <w:rPr>
          <w:rFonts w:cstheme="minorHAnsi"/>
        </w:rPr>
        <w:t>Voelcker-Rehage</w:t>
      </w:r>
      <w:proofErr w:type="spellEnd"/>
      <w:r w:rsidRPr="00487D73">
        <w:rPr>
          <w:rFonts w:cstheme="minorHAnsi"/>
        </w:rPr>
        <w:t>,</w:t>
      </w:r>
      <w:r w:rsidR="004E79FD" w:rsidRPr="00487D73">
        <w:rPr>
          <w:rFonts w:cstheme="minorHAnsi"/>
        </w:rPr>
        <w:t xml:space="preserve"> &amp;</w:t>
      </w:r>
      <w:r w:rsidRPr="00487D73">
        <w:rPr>
          <w:rFonts w:cstheme="minorHAnsi"/>
        </w:rPr>
        <w:t xml:space="preserve"> Pieta, 2008;</w:t>
      </w:r>
      <w:r w:rsidR="00DC158F" w:rsidRPr="00487D73">
        <w:rPr>
          <w:rFonts w:cstheme="minorHAnsi"/>
          <w:color w:val="000000"/>
          <w:kern w:val="0"/>
        </w:rPr>
        <w:t xml:space="preserve"> </w:t>
      </w:r>
      <w:proofErr w:type="spellStart"/>
      <w:r w:rsidR="00DC158F" w:rsidRPr="00487D73">
        <w:rPr>
          <w:rFonts w:cstheme="minorHAnsi"/>
          <w:color w:val="000000"/>
          <w:kern w:val="0"/>
        </w:rPr>
        <w:t>Colcombe</w:t>
      </w:r>
      <w:proofErr w:type="spellEnd"/>
      <w:r w:rsidR="00DC158F" w:rsidRPr="00487D73">
        <w:rPr>
          <w:rFonts w:cstheme="minorHAnsi"/>
          <w:color w:val="000000"/>
          <w:kern w:val="0"/>
        </w:rPr>
        <w:t xml:space="preserve"> &amp; Kramer, 2003;</w:t>
      </w:r>
      <w:r w:rsidRPr="00487D73">
        <w:rPr>
          <w:rFonts w:cstheme="minorHAnsi"/>
        </w:rPr>
        <w:t xml:space="preserve"> </w:t>
      </w:r>
      <w:proofErr w:type="spellStart"/>
      <w:r w:rsidRPr="00487D73">
        <w:rPr>
          <w:rFonts w:cstheme="minorHAnsi"/>
        </w:rPr>
        <w:t>Eveland</w:t>
      </w:r>
      <w:proofErr w:type="spellEnd"/>
      <w:r w:rsidRPr="00487D73">
        <w:rPr>
          <w:rFonts w:cstheme="minorHAnsi"/>
        </w:rPr>
        <w:t xml:space="preserve">-Sayers, Farley, Fuller, Morgan, &amp; Caputo, 2009; </w:t>
      </w:r>
      <w:proofErr w:type="spellStart"/>
      <w:r w:rsidRPr="00487D73">
        <w:rPr>
          <w:rFonts w:cstheme="minorHAnsi"/>
        </w:rPr>
        <w:t>Fedeway</w:t>
      </w:r>
      <w:proofErr w:type="spellEnd"/>
      <w:r w:rsidRPr="00487D73">
        <w:rPr>
          <w:rFonts w:cstheme="minorHAnsi"/>
        </w:rPr>
        <w:t xml:space="preserve"> &amp; </w:t>
      </w:r>
      <w:proofErr w:type="spellStart"/>
      <w:r w:rsidRPr="00487D73">
        <w:rPr>
          <w:rFonts w:cstheme="minorHAnsi"/>
        </w:rPr>
        <w:t>Ahn</w:t>
      </w:r>
      <w:proofErr w:type="spellEnd"/>
      <w:r w:rsidRPr="00487D73">
        <w:rPr>
          <w:rFonts w:cstheme="minorHAnsi"/>
        </w:rPr>
        <w:t xml:space="preserve">, 2011; </w:t>
      </w:r>
      <w:r w:rsidRPr="00487D73">
        <w:rPr>
          <w:rFonts w:cstheme="minorHAnsi"/>
          <w:color w:val="000000"/>
          <w:kern w:val="0"/>
        </w:rPr>
        <w:t xml:space="preserve">Hillman, </w:t>
      </w:r>
      <w:proofErr w:type="spellStart"/>
      <w:r w:rsidRPr="00487D73">
        <w:rPr>
          <w:rFonts w:cstheme="minorHAnsi"/>
          <w:color w:val="000000"/>
          <w:kern w:val="0"/>
        </w:rPr>
        <w:t>Castelli</w:t>
      </w:r>
      <w:proofErr w:type="spellEnd"/>
      <w:r w:rsidRPr="00487D73">
        <w:rPr>
          <w:rFonts w:cstheme="minorHAnsi"/>
          <w:color w:val="000000"/>
          <w:kern w:val="0"/>
        </w:rPr>
        <w:t>, &amp; Buck, 2005</w:t>
      </w:r>
      <w:r w:rsidRPr="00487D73">
        <w:rPr>
          <w:rFonts w:cstheme="minorHAnsi"/>
          <w:color w:val="000000"/>
          <w:kern w:val="0"/>
          <w:sz w:val="26"/>
          <w:szCs w:val="26"/>
        </w:rPr>
        <w:t xml:space="preserve">; </w:t>
      </w:r>
      <w:r w:rsidRPr="00487D73">
        <w:rPr>
          <w:rFonts w:cstheme="minorHAnsi"/>
        </w:rPr>
        <w:t xml:space="preserve">Hillman, Erickson, &amp; Kramer, 2008; </w:t>
      </w:r>
      <w:proofErr w:type="spellStart"/>
      <w:r w:rsidRPr="00487D73">
        <w:rPr>
          <w:rFonts w:cstheme="minorHAnsi"/>
        </w:rPr>
        <w:t>Kall</w:t>
      </w:r>
      <w:proofErr w:type="spellEnd"/>
      <w:r w:rsidRPr="00487D73">
        <w:rPr>
          <w:rFonts w:cstheme="minorHAnsi"/>
        </w:rPr>
        <w:t xml:space="preserve">, Nilsson, &amp; Linden, </w:t>
      </w:r>
      <w:r w:rsidRPr="00487D73">
        <w:rPr>
          <w:rFonts w:cstheme="minorHAnsi"/>
        </w:rPr>
        <w:lastRenderedPageBreak/>
        <w:t xml:space="preserve">2013; </w:t>
      </w:r>
      <w:proofErr w:type="spellStart"/>
      <w:r w:rsidRPr="00487D73">
        <w:rPr>
          <w:rFonts w:cstheme="minorHAnsi"/>
        </w:rPr>
        <w:t>Kristjansson</w:t>
      </w:r>
      <w:proofErr w:type="spellEnd"/>
      <w:r w:rsidRPr="00487D73">
        <w:rPr>
          <w:rFonts w:cstheme="minorHAnsi"/>
        </w:rPr>
        <w:t xml:space="preserve">, </w:t>
      </w:r>
      <w:proofErr w:type="spellStart"/>
      <w:r w:rsidRPr="00487D73">
        <w:rPr>
          <w:rFonts w:eastAsia="Times New Roman" w:cstheme="minorHAnsi"/>
          <w:color w:val="000000" w:themeColor="text1"/>
          <w:kern w:val="0"/>
          <w:lang w:eastAsia="en-US"/>
        </w:rPr>
        <w:t>Sigfúsdóttir</w:t>
      </w:r>
      <w:proofErr w:type="spellEnd"/>
      <w:r w:rsidRPr="00487D73">
        <w:rPr>
          <w:rFonts w:eastAsia="Times New Roman" w:cstheme="minorHAnsi"/>
          <w:color w:val="000000" w:themeColor="text1"/>
          <w:kern w:val="0"/>
          <w:lang w:eastAsia="en-US"/>
        </w:rPr>
        <w:t xml:space="preserve">, &amp; </w:t>
      </w:r>
      <w:proofErr w:type="spellStart"/>
      <w:r w:rsidRPr="00487D73">
        <w:rPr>
          <w:rFonts w:eastAsia="Times New Roman" w:cstheme="minorHAnsi"/>
          <w:color w:val="000000" w:themeColor="text1"/>
          <w:kern w:val="0"/>
          <w:lang w:eastAsia="en-US"/>
        </w:rPr>
        <w:t>Allegrante</w:t>
      </w:r>
      <w:proofErr w:type="spellEnd"/>
      <w:r w:rsidRPr="00487D73">
        <w:rPr>
          <w:rFonts w:eastAsia="Times New Roman" w:cstheme="minorHAnsi"/>
          <w:color w:val="000000" w:themeColor="text1"/>
          <w:kern w:val="0"/>
          <w:lang w:eastAsia="en-US"/>
        </w:rPr>
        <w:t>,</w:t>
      </w:r>
      <w:r w:rsidR="008D4C72" w:rsidRPr="00487D73">
        <w:rPr>
          <w:rFonts w:cstheme="minorHAnsi"/>
        </w:rPr>
        <w:t xml:space="preserve"> 2010; Pontifex et al.</w:t>
      </w:r>
      <w:r w:rsidRPr="00487D73">
        <w:rPr>
          <w:rFonts w:cstheme="minorHAnsi"/>
        </w:rPr>
        <w:t xml:space="preserve">, 2009).  In a meta-analysis looking at the effects of physical activity/fitness on children’s achievement, </w:t>
      </w:r>
      <w:proofErr w:type="spellStart"/>
      <w:r w:rsidRPr="00487D73">
        <w:rPr>
          <w:rFonts w:cstheme="minorHAnsi"/>
        </w:rPr>
        <w:t>Fedewa</w:t>
      </w:r>
      <w:proofErr w:type="spellEnd"/>
      <w:r w:rsidRPr="00487D73">
        <w:rPr>
          <w:rFonts w:cstheme="minorHAnsi"/>
        </w:rPr>
        <w:t xml:space="preserve"> and </w:t>
      </w:r>
      <w:proofErr w:type="spellStart"/>
      <w:r w:rsidRPr="00487D73">
        <w:rPr>
          <w:rFonts w:cstheme="minorHAnsi"/>
        </w:rPr>
        <w:t>Ahn</w:t>
      </w:r>
      <w:proofErr w:type="spellEnd"/>
      <w:r w:rsidRPr="00487D73">
        <w:rPr>
          <w:rFonts w:cstheme="minorHAnsi"/>
        </w:rPr>
        <w:t xml:space="preserve"> (2011) analyzed 59 studies from 1947 to 2009 and found a significant positive effect on both achievement and cognitive outcomes.  These findings are similar to findings in previously conducted meta-analyses</w:t>
      </w:r>
      <w:r w:rsidR="00687F4F" w:rsidRPr="00487D73">
        <w:rPr>
          <w:rFonts w:cstheme="minorHAnsi"/>
        </w:rPr>
        <w:t>, across ages ranging from 6 – 90 years,</w:t>
      </w:r>
      <w:r w:rsidRPr="00487D73">
        <w:rPr>
          <w:rFonts w:cstheme="minorHAnsi"/>
        </w:rPr>
        <w:t xml:space="preserve"> that established a similar </w:t>
      </w:r>
      <w:r w:rsidR="00F73C82" w:rsidRPr="00487D73">
        <w:rPr>
          <w:rFonts w:cstheme="minorHAnsi"/>
        </w:rPr>
        <w:t>relationship between exercise and</w:t>
      </w:r>
      <w:r w:rsidRPr="00487D73">
        <w:rPr>
          <w:rFonts w:cstheme="minorHAnsi"/>
        </w:rPr>
        <w:t xml:space="preserve"> cognitive outcomes (</w:t>
      </w:r>
      <w:proofErr w:type="spellStart"/>
      <w:r w:rsidRPr="00487D73">
        <w:rPr>
          <w:rFonts w:cstheme="minorHAnsi"/>
        </w:rPr>
        <w:t>Etnier</w:t>
      </w:r>
      <w:proofErr w:type="spellEnd"/>
      <w:r w:rsidRPr="00487D73">
        <w:rPr>
          <w:rFonts w:cstheme="minorHAnsi"/>
        </w:rPr>
        <w:t xml:space="preserve">, </w:t>
      </w:r>
      <w:proofErr w:type="spellStart"/>
      <w:r w:rsidRPr="00487D73">
        <w:rPr>
          <w:rFonts w:cstheme="minorHAnsi"/>
        </w:rPr>
        <w:t>Nowell</w:t>
      </w:r>
      <w:proofErr w:type="spellEnd"/>
      <w:r w:rsidRPr="00487D73">
        <w:rPr>
          <w:rFonts w:cstheme="minorHAnsi"/>
        </w:rPr>
        <w:t xml:space="preserve">, Landers, &amp; Sibley, 2006; Sibley &amp; </w:t>
      </w:r>
      <w:proofErr w:type="spellStart"/>
      <w:r w:rsidRPr="00487D73">
        <w:rPr>
          <w:rFonts w:cstheme="minorHAnsi"/>
        </w:rPr>
        <w:t>Etnier</w:t>
      </w:r>
      <w:proofErr w:type="spellEnd"/>
      <w:r w:rsidRPr="00487D73">
        <w:rPr>
          <w:rFonts w:cstheme="minorHAnsi"/>
        </w:rPr>
        <w:t>, 2003).  Although most areas of evaluated physical activity yielded significantly positive results, the meta-analysis showed that aerobic exercises resulted in the largest impact on cognitive functioning and academic achievement (</w:t>
      </w:r>
      <w:proofErr w:type="spellStart"/>
      <w:r w:rsidRPr="00487D73">
        <w:rPr>
          <w:rFonts w:cstheme="minorHAnsi"/>
        </w:rPr>
        <w:t>Fedewa</w:t>
      </w:r>
      <w:proofErr w:type="spellEnd"/>
      <w:r w:rsidRPr="00487D73">
        <w:rPr>
          <w:rFonts w:cstheme="minorHAnsi"/>
        </w:rPr>
        <w:t xml:space="preserve"> &amp; </w:t>
      </w:r>
      <w:proofErr w:type="spellStart"/>
      <w:r w:rsidRPr="00487D73">
        <w:rPr>
          <w:rFonts w:cstheme="minorHAnsi"/>
        </w:rPr>
        <w:t>Ahn</w:t>
      </w:r>
      <w:proofErr w:type="spellEnd"/>
      <w:r w:rsidRPr="00487D73">
        <w:rPr>
          <w:rFonts w:cstheme="minorHAnsi"/>
        </w:rPr>
        <w:t xml:space="preserve">, 2011). One area of physical activity that did not show significant results was that of flexibility. A study completed by Pontifex et al. (2009) </w:t>
      </w:r>
      <w:r w:rsidR="00687F4F" w:rsidRPr="00487D73">
        <w:rPr>
          <w:rFonts w:cstheme="minorHAnsi"/>
        </w:rPr>
        <w:t xml:space="preserve">on undergraduate students </w:t>
      </w:r>
      <w:r w:rsidRPr="00487D73">
        <w:rPr>
          <w:rFonts w:cstheme="minorHAnsi"/>
        </w:rPr>
        <w:t xml:space="preserve">also found positive effects of aerobic activity.  In this study, aerobic exercise was found to result in a larger reduction in response time for working memory when compared to alternative experimental conditions that included resistance exercises or seated rest. Additionally, results from the study by </w:t>
      </w:r>
      <w:proofErr w:type="spellStart"/>
      <w:r w:rsidRPr="00487D73">
        <w:rPr>
          <w:rFonts w:cstheme="minorHAnsi"/>
        </w:rPr>
        <w:t>Fedewa</w:t>
      </w:r>
      <w:proofErr w:type="spellEnd"/>
      <w:r w:rsidRPr="00487D73">
        <w:rPr>
          <w:rFonts w:cstheme="minorHAnsi"/>
        </w:rPr>
        <w:t xml:space="preserve"> and </w:t>
      </w:r>
      <w:proofErr w:type="spellStart"/>
      <w:r w:rsidRPr="00487D73">
        <w:rPr>
          <w:rFonts w:cstheme="minorHAnsi"/>
        </w:rPr>
        <w:t>Ahn</w:t>
      </w:r>
      <w:proofErr w:type="spellEnd"/>
      <w:r w:rsidRPr="00487D73">
        <w:rPr>
          <w:rFonts w:cstheme="minorHAnsi"/>
        </w:rPr>
        <w:t xml:space="preserve"> suggest that as exercise activity levels increase so do academic achievement levels. It is also interesting to note that the area of achievement most affected in these children was mathematics, followed by positive effects on reading achievement and IQ. </w:t>
      </w:r>
    </w:p>
    <w:p w14:paraId="6EFB8CD5" w14:textId="707DCE82" w:rsidR="005210E5" w:rsidRPr="00487D73" w:rsidRDefault="004F35FD">
      <w:pPr>
        <w:rPr>
          <w:rFonts w:cstheme="minorHAnsi"/>
        </w:rPr>
      </w:pPr>
      <w:r w:rsidRPr="00487D73">
        <w:rPr>
          <w:rFonts w:cstheme="minorHAnsi"/>
        </w:rPr>
        <w:t xml:space="preserve">As further evidence of the association between physical activity and academic performance, a study completed by </w:t>
      </w:r>
      <w:proofErr w:type="spellStart"/>
      <w:r w:rsidRPr="00487D73">
        <w:rPr>
          <w:rFonts w:cstheme="minorHAnsi"/>
        </w:rPr>
        <w:t>Kall</w:t>
      </w:r>
      <w:proofErr w:type="spellEnd"/>
      <w:r w:rsidRPr="00487D73">
        <w:rPr>
          <w:rFonts w:cstheme="minorHAnsi"/>
        </w:rPr>
        <w:t xml:space="preserve"> et al. (2013) utilized a school-based physical activity intervention: The “School in Motion Program” with a group of 5</w:t>
      </w:r>
      <w:r w:rsidRPr="00487D73">
        <w:rPr>
          <w:rFonts w:cstheme="minorHAnsi"/>
          <w:vertAlign w:val="superscript"/>
        </w:rPr>
        <w:t>th</w:t>
      </w:r>
      <w:r w:rsidRPr="00487D73">
        <w:rPr>
          <w:rFonts w:cstheme="minorHAnsi"/>
        </w:rPr>
        <w:t xml:space="preserve"> graders to determine whether the program impacted the students’ academic achievement-related goals. Findings from this study indicate that academic achievement rates improved with the implementation of this intervention. </w:t>
      </w:r>
      <w:proofErr w:type="spellStart"/>
      <w:r w:rsidRPr="00487D73">
        <w:rPr>
          <w:rFonts w:cstheme="minorHAnsi"/>
        </w:rPr>
        <w:t>Kall</w:t>
      </w:r>
      <w:proofErr w:type="spellEnd"/>
      <w:r w:rsidRPr="00487D73">
        <w:rPr>
          <w:rFonts w:cstheme="minorHAnsi"/>
        </w:rPr>
        <w:t xml:space="preserve"> et al. (2013) discuss how physical activity is often seen as a competing entity </w:t>
      </w:r>
      <w:r w:rsidRPr="00487D73">
        <w:rPr>
          <w:rFonts w:cstheme="minorHAnsi"/>
        </w:rPr>
        <w:lastRenderedPageBreak/>
        <w:t>against academic activities.  However, as they explain, research has shown that time spent in exercise interventions does not show a negative impact on academic endeavors (</w:t>
      </w:r>
      <w:proofErr w:type="spellStart"/>
      <w:r w:rsidRPr="00487D73">
        <w:rPr>
          <w:rFonts w:cstheme="minorHAnsi"/>
        </w:rPr>
        <w:t>Ahamed</w:t>
      </w:r>
      <w:proofErr w:type="spellEnd"/>
      <w:r w:rsidRPr="00487D73">
        <w:rPr>
          <w:rFonts w:cstheme="minorHAnsi"/>
        </w:rPr>
        <w:t xml:space="preserve"> et al., 2007, </w:t>
      </w:r>
      <w:proofErr w:type="spellStart"/>
      <w:r w:rsidRPr="00487D73">
        <w:rPr>
          <w:rFonts w:cstheme="minorHAnsi"/>
        </w:rPr>
        <w:t>Rasberry</w:t>
      </w:r>
      <w:proofErr w:type="spellEnd"/>
      <w:r w:rsidRPr="00487D73">
        <w:rPr>
          <w:rFonts w:cstheme="minorHAnsi"/>
        </w:rPr>
        <w:t xml:space="preserve"> et al., 2011; Singh, </w:t>
      </w:r>
      <w:proofErr w:type="spellStart"/>
      <w:r w:rsidRPr="00487D73">
        <w:rPr>
          <w:rFonts w:cstheme="minorHAnsi"/>
          <w:color w:val="000000" w:themeColor="text1"/>
          <w:kern w:val="0"/>
        </w:rPr>
        <w:t>Uijtdewilligen</w:t>
      </w:r>
      <w:proofErr w:type="spellEnd"/>
      <w:r w:rsidRPr="00487D73">
        <w:rPr>
          <w:rFonts w:cstheme="minorHAnsi"/>
          <w:color w:val="000000" w:themeColor="text1"/>
          <w:kern w:val="0"/>
        </w:rPr>
        <w:t xml:space="preserve">, </w:t>
      </w:r>
      <w:proofErr w:type="spellStart"/>
      <w:r w:rsidRPr="00487D73">
        <w:rPr>
          <w:rFonts w:cstheme="minorHAnsi"/>
          <w:color w:val="000000" w:themeColor="text1"/>
          <w:kern w:val="0"/>
        </w:rPr>
        <w:t>Twisk</w:t>
      </w:r>
      <w:proofErr w:type="spellEnd"/>
      <w:r w:rsidRPr="00487D73">
        <w:rPr>
          <w:rFonts w:cstheme="minorHAnsi"/>
          <w:color w:val="000000" w:themeColor="text1"/>
          <w:kern w:val="0"/>
        </w:rPr>
        <w:t xml:space="preserve">, van </w:t>
      </w:r>
      <w:proofErr w:type="spellStart"/>
      <w:r w:rsidRPr="00487D73">
        <w:rPr>
          <w:rFonts w:cstheme="minorHAnsi"/>
          <w:color w:val="000000" w:themeColor="text1"/>
          <w:kern w:val="0"/>
        </w:rPr>
        <w:t>Mechelen</w:t>
      </w:r>
      <w:proofErr w:type="spellEnd"/>
      <w:r w:rsidRPr="00487D73">
        <w:rPr>
          <w:rFonts w:cstheme="minorHAnsi"/>
          <w:color w:val="000000" w:themeColor="text1"/>
          <w:kern w:val="0"/>
        </w:rPr>
        <w:t xml:space="preserve">, &amp; </w:t>
      </w:r>
      <w:proofErr w:type="spellStart"/>
      <w:r w:rsidRPr="00487D73">
        <w:rPr>
          <w:rFonts w:cstheme="minorHAnsi"/>
          <w:color w:val="000000" w:themeColor="text1"/>
          <w:kern w:val="0"/>
        </w:rPr>
        <w:t>Chinapaw</w:t>
      </w:r>
      <w:proofErr w:type="spellEnd"/>
      <w:r w:rsidRPr="00487D73">
        <w:rPr>
          <w:rFonts w:cstheme="minorHAnsi"/>
        </w:rPr>
        <w:t xml:space="preserve">, 2012; Trudeau &amp; Shephard, 2007). Moreover, </w:t>
      </w:r>
      <w:proofErr w:type="spellStart"/>
      <w:r w:rsidRPr="00487D73">
        <w:rPr>
          <w:rFonts w:cstheme="minorHAnsi"/>
        </w:rPr>
        <w:t>Kall</w:t>
      </w:r>
      <w:proofErr w:type="spellEnd"/>
      <w:r w:rsidRPr="00487D73">
        <w:rPr>
          <w:rFonts w:cstheme="minorHAnsi"/>
        </w:rPr>
        <w:t xml:space="preserve"> et al. (2013) identified potential benefits associated with physical activity as they related to academic achievement, which include improved concentration, attention, and other behaviors conducive to learning, as well as the potential for increasing self-efficacy, reducing stress, inducing arousal, and enhancing mental health. </w:t>
      </w:r>
    </w:p>
    <w:p w14:paraId="4356CC60" w14:textId="0193FF91" w:rsidR="005210E5" w:rsidRPr="00487D73" w:rsidRDefault="004F35FD">
      <w:pPr>
        <w:rPr>
          <w:rFonts w:cstheme="minorHAnsi"/>
        </w:rPr>
      </w:pPr>
      <w:r w:rsidRPr="00487D73">
        <w:rPr>
          <w:rFonts w:cstheme="minorHAnsi"/>
        </w:rPr>
        <w:t xml:space="preserve">Studies by </w:t>
      </w:r>
      <w:proofErr w:type="spellStart"/>
      <w:r w:rsidRPr="00487D73">
        <w:rPr>
          <w:rFonts w:cstheme="minorHAnsi"/>
        </w:rPr>
        <w:t>Rasberry</w:t>
      </w:r>
      <w:proofErr w:type="spellEnd"/>
      <w:r w:rsidRPr="00487D73">
        <w:rPr>
          <w:rFonts w:cstheme="minorHAnsi"/>
        </w:rPr>
        <w:t xml:space="preserve"> et al. (2011) and Singh et al. (2012) both investigated the relationship between physical activity and academic performance through a systematic review of the literature. Based on the review of 50 related research studies, </w:t>
      </w:r>
      <w:proofErr w:type="spellStart"/>
      <w:r w:rsidRPr="00487D73">
        <w:rPr>
          <w:rFonts w:cstheme="minorHAnsi"/>
        </w:rPr>
        <w:t>Rasberry</w:t>
      </w:r>
      <w:proofErr w:type="spellEnd"/>
      <w:r w:rsidRPr="00487D73">
        <w:rPr>
          <w:rFonts w:cstheme="minorHAnsi"/>
        </w:rPr>
        <w:t xml:space="preserve"> et al.’s study findings suggest an association between school-based physical activity and academic performance, </w:t>
      </w:r>
      <w:r w:rsidR="004C02FA" w:rsidRPr="00487D73">
        <w:rPr>
          <w:rFonts w:cstheme="minorHAnsi"/>
        </w:rPr>
        <w:t xml:space="preserve">which includes </w:t>
      </w:r>
      <w:r w:rsidR="0034482B" w:rsidRPr="00487D73">
        <w:rPr>
          <w:rFonts w:cstheme="minorHAnsi"/>
        </w:rPr>
        <w:t xml:space="preserve">academic </w:t>
      </w:r>
      <w:r w:rsidRPr="00487D73">
        <w:rPr>
          <w:rFonts w:cstheme="minorHAnsi"/>
        </w:rPr>
        <w:t xml:space="preserve">achievement, cognitive functioning, attitudes related to school, and academic behaviors such as organization, attendance, and on-task behaviors.  Although </w:t>
      </w:r>
      <w:proofErr w:type="spellStart"/>
      <w:r w:rsidR="0034482B" w:rsidRPr="00487D73">
        <w:rPr>
          <w:rFonts w:cstheme="minorHAnsi"/>
        </w:rPr>
        <w:t>Rasberry</w:t>
      </w:r>
      <w:proofErr w:type="spellEnd"/>
      <w:r w:rsidR="0034482B" w:rsidRPr="00487D73">
        <w:rPr>
          <w:rFonts w:cstheme="minorHAnsi"/>
        </w:rPr>
        <w:t xml:space="preserve"> et al. (2011) </w:t>
      </w:r>
      <w:r w:rsidRPr="00487D73">
        <w:rPr>
          <w:rFonts w:cstheme="minorHAnsi"/>
        </w:rPr>
        <w:t xml:space="preserve">found a somewhat comparable number of studies reflecting no changes in academic performance </w:t>
      </w:r>
      <w:r w:rsidR="0034482B" w:rsidRPr="00487D73">
        <w:rPr>
          <w:rFonts w:cstheme="minorHAnsi"/>
        </w:rPr>
        <w:t>because of</w:t>
      </w:r>
      <w:r w:rsidRPr="00487D73">
        <w:rPr>
          <w:rFonts w:cstheme="minorHAnsi"/>
        </w:rPr>
        <w:t xml:space="preserve"> physical activity, subsequent research by Singh et al. (2012) found a significant and positive relationship between activity and performance.  In t</w:t>
      </w:r>
      <w:r w:rsidR="0034482B" w:rsidRPr="00487D73">
        <w:rPr>
          <w:rFonts w:cstheme="minorHAnsi"/>
        </w:rPr>
        <w:t>his</w:t>
      </w:r>
      <w:r w:rsidRPr="00487D73">
        <w:rPr>
          <w:rFonts w:cstheme="minorHAnsi"/>
        </w:rPr>
        <w:t xml:space="preserve"> review, </w:t>
      </w:r>
      <w:r w:rsidR="0034482B" w:rsidRPr="00487D73">
        <w:rPr>
          <w:rFonts w:cstheme="minorHAnsi"/>
        </w:rPr>
        <w:t xml:space="preserve">Singh et al. (2012) </w:t>
      </w:r>
      <w:r w:rsidRPr="00487D73">
        <w:rPr>
          <w:rFonts w:cstheme="minorHAnsi"/>
        </w:rPr>
        <w:t>used inclusion standards allowing for longitudinal and intervention-based studies only, for which results are more reliable</w:t>
      </w:r>
      <w:r w:rsidR="0034482B" w:rsidRPr="00487D73">
        <w:rPr>
          <w:rFonts w:cstheme="minorHAnsi"/>
        </w:rPr>
        <w:t xml:space="preserve"> and able to generalize. </w:t>
      </w:r>
    </w:p>
    <w:p w14:paraId="73EB6899" w14:textId="78907AF2" w:rsidR="005210E5" w:rsidRPr="00487D73" w:rsidRDefault="004F35FD">
      <w:pPr>
        <w:ind w:firstLine="0"/>
        <w:rPr>
          <w:rFonts w:cstheme="minorHAnsi"/>
          <w:b/>
        </w:rPr>
      </w:pPr>
      <w:r w:rsidRPr="00487D73">
        <w:rPr>
          <w:rFonts w:cstheme="minorHAnsi"/>
          <w:b/>
        </w:rPr>
        <w:tab/>
      </w:r>
      <w:r w:rsidR="0034482B" w:rsidRPr="00487D73">
        <w:rPr>
          <w:rFonts w:cstheme="minorHAnsi"/>
        </w:rPr>
        <w:t xml:space="preserve">Extant research indicates </w:t>
      </w:r>
      <w:r w:rsidRPr="00487D73">
        <w:rPr>
          <w:rFonts w:cstheme="minorHAnsi"/>
        </w:rPr>
        <w:t xml:space="preserve">that physical activity is essential to academic success at earlier stages in education.  Consequently, it is important to examine the </w:t>
      </w:r>
      <w:r w:rsidR="00F73C82" w:rsidRPr="00487D73">
        <w:rPr>
          <w:rFonts w:cstheme="minorHAnsi"/>
        </w:rPr>
        <w:t xml:space="preserve">potential </w:t>
      </w:r>
      <w:r w:rsidRPr="00487D73">
        <w:rPr>
          <w:rFonts w:cstheme="minorHAnsi"/>
        </w:rPr>
        <w:t xml:space="preserve">impacts of exercise as they </w:t>
      </w:r>
      <w:r w:rsidR="0034482B" w:rsidRPr="00487D73">
        <w:rPr>
          <w:rFonts w:cstheme="minorHAnsi"/>
        </w:rPr>
        <w:t xml:space="preserve">may also </w:t>
      </w:r>
      <w:r w:rsidRPr="00487D73">
        <w:rPr>
          <w:rFonts w:cstheme="minorHAnsi"/>
        </w:rPr>
        <w:t xml:space="preserve">pertain to university students.  </w:t>
      </w:r>
      <w:r w:rsidR="0097238C" w:rsidRPr="00487D73">
        <w:rPr>
          <w:rFonts w:cstheme="minorHAnsi"/>
        </w:rPr>
        <w:t xml:space="preserve">Although research on college students by Hudd et al. </w:t>
      </w:r>
      <w:r w:rsidR="000801EE" w:rsidRPr="00487D73">
        <w:rPr>
          <w:rFonts w:cstheme="minorHAnsi"/>
        </w:rPr>
        <w:t>(2000) indicated</w:t>
      </w:r>
      <w:r w:rsidR="0097238C" w:rsidRPr="00487D73">
        <w:rPr>
          <w:rFonts w:cstheme="minorHAnsi"/>
        </w:rPr>
        <w:t xml:space="preserve"> that </w:t>
      </w:r>
      <w:r w:rsidR="0034482B" w:rsidRPr="00487D73">
        <w:rPr>
          <w:rFonts w:cstheme="minorHAnsi"/>
        </w:rPr>
        <w:t xml:space="preserve">most undergraduate students exercise an average </w:t>
      </w:r>
      <w:r w:rsidR="0097238C" w:rsidRPr="00487D73">
        <w:rPr>
          <w:rFonts w:cstheme="minorHAnsi"/>
        </w:rPr>
        <w:t xml:space="preserve">of 6 hours/week, </w:t>
      </w:r>
      <w:r w:rsidR="0034482B" w:rsidRPr="00487D73">
        <w:rPr>
          <w:rFonts w:cstheme="minorHAnsi"/>
        </w:rPr>
        <w:t xml:space="preserve">a study by </w:t>
      </w:r>
      <w:r w:rsidRPr="00487D73">
        <w:rPr>
          <w:rFonts w:cstheme="minorHAnsi"/>
        </w:rPr>
        <w:t xml:space="preserve">Nelson, </w:t>
      </w:r>
      <w:proofErr w:type="spellStart"/>
      <w:r w:rsidRPr="00487D73">
        <w:rPr>
          <w:rFonts w:cstheme="minorHAnsi"/>
        </w:rPr>
        <w:t>Gortmaker</w:t>
      </w:r>
      <w:proofErr w:type="spellEnd"/>
      <w:r w:rsidRPr="00487D73">
        <w:rPr>
          <w:rFonts w:cstheme="minorHAnsi"/>
        </w:rPr>
        <w:t xml:space="preserve">, Subramanian, and Wechsler (2007) </w:t>
      </w:r>
      <w:r w:rsidR="0034482B" w:rsidRPr="00487D73">
        <w:rPr>
          <w:rFonts w:cstheme="minorHAnsi"/>
        </w:rPr>
        <w:t xml:space="preserve">found that </w:t>
      </w:r>
      <w:r w:rsidRPr="00487D73">
        <w:rPr>
          <w:rFonts w:cstheme="minorHAnsi"/>
        </w:rPr>
        <w:t xml:space="preserve">vigorous physical </w:t>
      </w:r>
      <w:r w:rsidRPr="00487D73">
        <w:rPr>
          <w:rFonts w:cstheme="minorHAnsi"/>
        </w:rPr>
        <w:lastRenderedPageBreak/>
        <w:t xml:space="preserve">activity (VPA) </w:t>
      </w:r>
      <w:r w:rsidR="0034482B" w:rsidRPr="00487D73">
        <w:rPr>
          <w:rFonts w:cstheme="minorHAnsi"/>
        </w:rPr>
        <w:t xml:space="preserve">tends to </w:t>
      </w:r>
      <w:r w:rsidRPr="00487D73">
        <w:rPr>
          <w:rFonts w:cstheme="minorHAnsi"/>
        </w:rPr>
        <w:t>decrease from adolescence to adulthood,</w:t>
      </w:r>
      <w:r w:rsidR="0034482B" w:rsidRPr="00487D73">
        <w:rPr>
          <w:rFonts w:cstheme="minorHAnsi"/>
        </w:rPr>
        <w:t xml:space="preserve"> which suggests that </w:t>
      </w:r>
      <w:r w:rsidRPr="00487D73">
        <w:rPr>
          <w:rFonts w:cstheme="minorHAnsi"/>
        </w:rPr>
        <w:t xml:space="preserve">VPA decreases from high school to college. </w:t>
      </w:r>
      <w:r w:rsidR="0064753F" w:rsidRPr="00487D73">
        <w:rPr>
          <w:rFonts w:cstheme="minorHAnsi"/>
        </w:rPr>
        <w:t xml:space="preserve">However, it is worth noting that Nelson et al. (2007) </w:t>
      </w:r>
      <w:r w:rsidRPr="00487D73">
        <w:rPr>
          <w:rFonts w:cstheme="minorHAnsi"/>
        </w:rPr>
        <w:t xml:space="preserve">also </w:t>
      </w:r>
      <w:r w:rsidR="0064753F" w:rsidRPr="00487D73">
        <w:rPr>
          <w:rFonts w:cstheme="minorHAnsi"/>
        </w:rPr>
        <w:t xml:space="preserve">stated </w:t>
      </w:r>
      <w:r w:rsidRPr="00487D73">
        <w:rPr>
          <w:rFonts w:cstheme="minorHAnsi"/>
        </w:rPr>
        <w:t>that “</w:t>
      </w:r>
      <w:r w:rsidRPr="00487D73">
        <w:rPr>
          <w:rFonts w:eastAsia="Times New Roman" w:cstheme="minorHAnsi"/>
          <w:color w:val="000000" w:themeColor="text1"/>
          <w:kern w:val="0"/>
          <w:lang w:eastAsia="en-US"/>
        </w:rPr>
        <w:t>physical activity is understudied in the college setting,” which supports the need for more research on students of this age level (</w:t>
      </w:r>
      <w:r w:rsidR="00E87957" w:rsidRPr="00487D73">
        <w:rPr>
          <w:rFonts w:eastAsia="Times New Roman" w:cstheme="minorHAnsi"/>
          <w:color w:val="000000" w:themeColor="text1"/>
          <w:kern w:val="0"/>
          <w:lang w:eastAsia="en-US"/>
        </w:rPr>
        <w:t>p.</w:t>
      </w:r>
      <w:r w:rsidRPr="00487D73">
        <w:rPr>
          <w:rFonts w:eastAsia="Times New Roman" w:cstheme="minorHAnsi"/>
          <w:color w:val="000000" w:themeColor="text1"/>
          <w:kern w:val="0"/>
          <w:lang w:eastAsia="en-US"/>
        </w:rPr>
        <w:t xml:space="preserve"> 495).</w:t>
      </w:r>
    </w:p>
    <w:p w14:paraId="29189ABD" w14:textId="77777777" w:rsidR="005210E5" w:rsidRPr="00487D73" w:rsidRDefault="004F35FD">
      <w:pPr>
        <w:ind w:firstLine="0"/>
        <w:rPr>
          <w:rFonts w:cstheme="minorHAnsi"/>
          <w:b/>
        </w:rPr>
      </w:pPr>
      <w:r w:rsidRPr="00487D73">
        <w:rPr>
          <w:rFonts w:cstheme="minorHAnsi"/>
          <w:b/>
        </w:rPr>
        <w:t>Exercise Types and Dosages</w:t>
      </w:r>
    </w:p>
    <w:p w14:paraId="2FF50087" w14:textId="27FE333C" w:rsidR="005210E5" w:rsidRPr="00487D73" w:rsidRDefault="004F35FD">
      <w:pPr>
        <w:rPr>
          <w:rFonts w:cstheme="minorHAnsi"/>
        </w:rPr>
      </w:pPr>
      <w:r w:rsidRPr="00487D73">
        <w:rPr>
          <w:rFonts w:cstheme="minorHAnsi"/>
        </w:rPr>
        <w:t xml:space="preserve">As mentioned above, all types of exercise do not affect academic performance equally.  Various research studies have evaluated, or found as part of a larger study, the types and dosages at which exercise shows the most beneficial impacts </w:t>
      </w:r>
      <w:r w:rsidR="0064753F" w:rsidRPr="00487D73">
        <w:rPr>
          <w:rFonts w:cstheme="minorHAnsi"/>
        </w:rPr>
        <w:t xml:space="preserve">are variable </w:t>
      </w:r>
      <w:r w:rsidRPr="00487D73">
        <w:rPr>
          <w:rFonts w:cstheme="minorHAnsi"/>
        </w:rPr>
        <w:t>(</w:t>
      </w:r>
      <w:r w:rsidRPr="00487D73">
        <w:rPr>
          <w:rFonts w:cstheme="minorHAnsi"/>
          <w:color w:val="000000" w:themeColor="text1"/>
        </w:rPr>
        <w:t xml:space="preserve">Coe et al., 2006; </w:t>
      </w:r>
      <w:proofErr w:type="spellStart"/>
      <w:r w:rsidRPr="00487D73">
        <w:rPr>
          <w:rFonts w:cstheme="minorHAnsi"/>
        </w:rPr>
        <w:t>Fedewa</w:t>
      </w:r>
      <w:proofErr w:type="spellEnd"/>
      <w:r w:rsidRPr="00487D73">
        <w:rPr>
          <w:rFonts w:cstheme="minorHAnsi"/>
        </w:rPr>
        <w:t xml:space="preserve"> &amp; </w:t>
      </w:r>
      <w:proofErr w:type="spellStart"/>
      <w:r w:rsidRPr="00487D73">
        <w:rPr>
          <w:rFonts w:cstheme="minorHAnsi"/>
        </w:rPr>
        <w:t>Ahn</w:t>
      </w:r>
      <w:proofErr w:type="spellEnd"/>
      <w:r w:rsidRPr="00487D73">
        <w:rPr>
          <w:rFonts w:cstheme="minorHAnsi"/>
        </w:rPr>
        <w:t xml:space="preserve">, 2011, Pontifex et al. 2009). For instance, </w:t>
      </w:r>
      <w:proofErr w:type="spellStart"/>
      <w:r w:rsidRPr="00487D73">
        <w:rPr>
          <w:rFonts w:cstheme="minorHAnsi"/>
        </w:rPr>
        <w:t>Fedewa</w:t>
      </w:r>
      <w:proofErr w:type="spellEnd"/>
      <w:r w:rsidRPr="00487D73">
        <w:rPr>
          <w:rFonts w:cstheme="minorHAnsi"/>
        </w:rPr>
        <w:t xml:space="preserve"> and </w:t>
      </w:r>
      <w:proofErr w:type="spellStart"/>
      <w:r w:rsidRPr="00487D73">
        <w:rPr>
          <w:rFonts w:cstheme="minorHAnsi"/>
        </w:rPr>
        <w:t>Ahn</w:t>
      </w:r>
      <w:proofErr w:type="spellEnd"/>
      <w:r w:rsidRPr="00487D73">
        <w:rPr>
          <w:rFonts w:cstheme="minorHAnsi"/>
        </w:rPr>
        <w:t xml:space="preserve"> (2011) described in their meta-analysis, </w:t>
      </w:r>
      <w:r w:rsidRPr="00487D73">
        <w:rPr>
          <w:rFonts w:cstheme="minorHAnsi"/>
          <w:color w:val="000000" w:themeColor="text1"/>
        </w:rPr>
        <w:t xml:space="preserve">“In terms of how much physical activity to provide students, a related finding of the current analysis revealed that physical activity provided three times per week exerted the strongest effect on children’s cognitive outcomes and achievement.” </w:t>
      </w:r>
      <w:r w:rsidRPr="00487D73">
        <w:rPr>
          <w:rFonts w:cstheme="minorHAnsi"/>
        </w:rPr>
        <w:t>(</w:t>
      </w:r>
      <w:r w:rsidR="00E87957" w:rsidRPr="00487D73">
        <w:rPr>
          <w:rFonts w:cstheme="minorHAnsi"/>
        </w:rPr>
        <w:t>p.</w:t>
      </w:r>
      <w:r w:rsidRPr="00487D73">
        <w:rPr>
          <w:rFonts w:cstheme="minorHAnsi"/>
        </w:rPr>
        <w:t xml:space="preserve"> 531).</w:t>
      </w:r>
      <w:r w:rsidRPr="00487D73">
        <w:rPr>
          <w:rFonts w:cstheme="minorHAnsi"/>
          <w:b/>
        </w:rPr>
        <w:t xml:space="preserve"> </w:t>
      </w:r>
      <w:r w:rsidR="0064753F" w:rsidRPr="00487D73">
        <w:rPr>
          <w:rFonts w:cstheme="minorHAnsi"/>
        </w:rPr>
        <w:t>Moreover, i</w:t>
      </w:r>
      <w:r w:rsidRPr="00487D73">
        <w:rPr>
          <w:rFonts w:cstheme="minorHAnsi"/>
        </w:rPr>
        <w:t>n</w:t>
      </w:r>
      <w:r w:rsidR="0064753F" w:rsidRPr="00487D73">
        <w:rPr>
          <w:rFonts w:cstheme="minorHAnsi"/>
        </w:rPr>
        <w:t xml:space="preserve"> a study</w:t>
      </w:r>
      <w:r w:rsidRPr="00487D73">
        <w:rPr>
          <w:rFonts w:cstheme="minorHAnsi"/>
        </w:rPr>
        <w:t xml:space="preserve"> looking at how activity levels affect achievement in children, Coe et al. (2006) found that moderate levels of physical activity did not impact academic performance, while vigorous exercise was significantly associated with higher achievement. </w:t>
      </w:r>
      <w:r w:rsidR="0064753F" w:rsidRPr="00487D73">
        <w:rPr>
          <w:rFonts w:cstheme="minorHAnsi"/>
        </w:rPr>
        <w:t xml:space="preserve">In response to this finding, the researchers </w:t>
      </w:r>
      <w:r w:rsidRPr="00487D73">
        <w:rPr>
          <w:rFonts w:cstheme="minorHAnsi"/>
        </w:rPr>
        <w:t>postulate a “threshold level of physical activity” at which the beneficial impacts of exercise occur</w:t>
      </w:r>
      <w:r w:rsidR="0064753F" w:rsidRPr="00487D73">
        <w:rPr>
          <w:rFonts w:cstheme="minorHAnsi"/>
        </w:rPr>
        <w:t xml:space="preserve"> may exist</w:t>
      </w:r>
      <w:r w:rsidRPr="00487D73">
        <w:rPr>
          <w:rFonts w:cstheme="minorHAnsi"/>
        </w:rPr>
        <w:t xml:space="preserve"> (</w:t>
      </w:r>
      <w:r w:rsidR="00E87957" w:rsidRPr="00487D73">
        <w:rPr>
          <w:rFonts w:cstheme="minorHAnsi"/>
        </w:rPr>
        <w:t>p.</w:t>
      </w:r>
      <w:r w:rsidRPr="00487D73">
        <w:rPr>
          <w:rFonts w:cstheme="minorHAnsi"/>
        </w:rPr>
        <w:t xml:space="preserve"> 1517).</w:t>
      </w:r>
    </w:p>
    <w:p w14:paraId="652219E6" w14:textId="3AFA94F9" w:rsidR="005210E5" w:rsidRPr="00487D73" w:rsidRDefault="004F35FD">
      <w:pPr>
        <w:rPr>
          <w:rFonts w:cstheme="minorHAnsi"/>
          <w:color w:val="000000"/>
          <w:kern w:val="0"/>
        </w:rPr>
      </w:pPr>
      <w:r w:rsidRPr="00487D73">
        <w:rPr>
          <w:rFonts w:cstheme="minorHAnsi"/>
          <w:color w:val="000000"/>
          <w:kern w:val="0"/>
        </w:rPr>
        <w:t xml:space="preserve">In </w:t>
      </w:r>
      <w:r w:rsidR="0064753F" w:rsidRPr="00487D73">
        <w:rPr>
          <w:rFonts w:cstheme="minorHAnsi"/>
          <w:color w:val="000000"/>
          <w:kern w:val="0"/>
        </w:rPr>
        <w:t>a study</w:t>
      </w:r>
      <w:r w:rsidRPr="00487D73">
        <w:rPr>
          <w:rFonts w:cstheme="minorHAnsi"/>
          <w:color w:val="000000"/>
          <w:kern w:val="0"/>
        </w:rPr>
        <w:t xml:space="preserve"> by </w:t>
      </w:r>
      <w:proofErr w:type="spellStart"/>
      <w:r w:rsidRPr="00487D73">
        <w:rPr>
          <w:rFonts w:cstheme="minorHAnsi"/>
          <w:color w:val="000000"/>
          <w:kern w:val="0"/>
        </w:rPr>
        <w:t>Galper</w:t>
      </w:r>
      <w:proofErr w:type="spellEnd"/>
      <w:r w:rsidRPr="00487D73">
        <w:rPr>
          <w:rFonts w:cstheme="minorHAnsi"/>
          <w:color w:val="000000"/>
          <w:kern w:val="0"/>
        </w:rPr>
        <w:t xml:space="preserve"> et al. (2006) </w:t>
      </w:r>
      <w:r w:rsidR="0064753F" w:rsidRPr="00487D73">
        <w:rPr>
          <w:rFonts w:cstheme="minorHAnsi"/>
          <w:color w:val="000000"/>
          <w:kern w:val="0"/>
        </w:rPr>
        <w:t xml:space="preserve">that evaluated </w:t>
      </w:r>
      <w:r w:rsidRPr="00487D73">
        <w:rPr>
          <w:rFonts w:cstheme="minorHAnsi"/>
          <w:color w:val="000000"/>
          <w:kern w:val="0"/>
        </w:rPr>
        <w:t>the impact of exercise on mental health</w:t>
      </w:r>
      <w:r w:rsidR="000801EE" w:rsidRPr="00487D73">
        <w:rPr>
          <w:rFonts w:cstheme="minorHAnsi"/>
          <w:color w:val="000000"/>
          <w:kern w:val="0"/>
        </w:rPr>
        <w:t xml:space="preserve"> in adults</w:t>
      </w:r>
      <w:r w:rsidRPr="00487D73">
        <w:rPr>
          <w:rFonts w:cstheme="minorHAnsi"/>
          <w:color w:val="000000"/>
          <w:kern w:val="0"/>
        </w:rPr>
        <w:t>, they classified physical activity into four groups including inactive (&lt; 1), insufficiently active (1-10), sufficiently active (11-19), and highly active (&gt;=20)</w:t>
      </w:r>
      <w:r w:rsidR="0064753F" w:rsidRPr="00487D73">
        <w:rPr>
          <w:rFonts w:cstheme="minorHAnsi"/>
          <w:color w:val="000000"/>
          <w:kern w:val="0"/>
        </w:rPr>
        <w:t xml:space="preserve"> levels,</w:t>
      </w:r>
      <w:r w:rsidRPr="00487D73">
        <w:rPr>
          <w:rFonts w:cstheme="minorHAnsi"/>
          <w:color w:val="000000"/>
          <w:kern w:val="0"/>
        </w:rPr>
        <w:t xml:space="preserve"> based on miles per week of walking, jogging, and running.  Although a dose-response was seen for the effects of physical activity level, </w:t>
      </w:r>
      <w:proofErr w:type="spellStart"/>
      <w:r w:rsidR="0064753F" w:rsidRPr="00487D73">
        <w:rPr>
          <w:rFonts w:cstheme="minorHAnsi"/>
          <w:color w:val="000000"/>
          <w:kern w:val="0"/>
        </w:rPr>
        <w:t>Galper</w:t>
      </w:r>
      <w:proofErr w:type="spellEnd"/>
      <w:r w:rsidR="0064753F" w:rsidRPr="00487D73">
        <w:rPr>
          <w:rFonts w:cstheme="minorHAnsi"/>
          <w:color w:val="000000"/>
          <w:kern w:val="0"/>
        </w:rPr>
        <w:t xml:space="preserve"> et al. (2006) </w:t>
      </w:r>
      <w:r w:rsidRPr="00487D73">
        <w:rPr>
          <w:rFonts w:cstheme="minorHAnsi"/>
          <w:color w:val="000000"/>
          <w:kern w:val="0"/>
        </w:rPr>
        <w:t xml:space="preserve">found no significant differences between the sufficiently active and highly active groups when it came to the impact </w:t>
      </w:r>
      <w:r w:rsidR="0064753F" w:rsidRPr="00487D73">
        <w:rPr>
          <w:rFonts w:cstheme="minorHAnsi"/>
          <w:color w:val="000000"/>
          <w:kern w:val="0"/>
        </w:rPr>
        <w:t xml:space="preserve">of activity </w:t>
      </w:r>
      <w:r w:rsidRPr="00487D73">
        <w:rPr>
          <w:rFonts w:cstheme="minorHAnsi"/>
          <w:color w:val="000000"/>
          <w:kern w:val="0"/>
        </w:rPr>
        <w:t xml:space="preserve">on depressive </w:t>
      </w:r>
      <w:r w:rsidRPr="00487D73">
        <w:rPr>
          <w:rFonts w:cstheme="minorHAnsi"/>
          <w:color w:val="000000"/>
          <w:kern w:val="0"/>
        </w:rPr>
        <w:lastRenderedPageBreak/>
        <w:t xml:space="preserve">symptoms and emotional well-being. </w:t>
      </w:r>
      <w:r w:rsidR="0064753F" w:rsidRPr="00487D73">
        <w:rPr>
          <w:rFonts w:cstheme="minorHAnsi"/>
          <w:color w:val="000000"/>
          <w:kern w:val="0"/>
        </w:rPr>
        <w:t>In light of this finding, t</w:t>
      </w:r>
      <w:r w:rsidRPr="00487D73">
        <w:rPr>
          <w:rFonts w:cstheme="minorHAnsi"/>
          <w:color w:val="000000"/>
          <w:kern w:val="0"/>
        </w:rPr>
        <w:t>he</w:t>
      </w:r>
      <w:r w:rsidR="0064753F" w:rsidRPr="00487D73">
        <w:rPr>
          <w:rFonts w:cstheme="minorHAnsi"/>
          <w:color w:val="000000"/>
          <w:kern w:val="0"/>
        </w:rPr>
        <w:t xml:space="preserve"> authors</w:t>
      </w:r>
      <w:r w:rsidRPr="00487D73">
        <w:rPr>
          <w:rFonts w:cstheme="minorHAnsi"/>
          <w:color w:val="000000"/>
          <w:kern w:val="0"/>
        </w:rPr>
        <w:t xml:space="preserve"> theorize that the dose-response reaches a plateau at the equivalent of 30 minutes of (almost) daily aerobic activity.</w:t>
      </w:r>
    </w:p>
    <w:p w14:paraId="68488B1B" w14:textId="77777777" w:rsidR="005210E5" w:rsidRPr="00487D73" w:rsidRDefault="004F35FD">
      <w:pPr>
        <w:rPr>
          <w:rFonts w:cstheme="minorHAnsi"/>
          <w:color w:val="000000" w:themeColor="text1"/>
        </w:rPr>
      </w:pPr>
      <w:proofErr w:type="spellStart"/>
      <w:r w:rsidRPr="00487D73">
        <w:rPr>
          <w:rFonts w:cstheme="minorHAnsi"/>
        </w:rPr>
        <w:t>Buckworth</w:t>
      </w:r>
      <w:proofErr w:type="spellEnd"/>
      <w:r w:rsidRPr="00487D73">
        <w:rPr>
          <w:rFonts w:cstheme="minorHAnsi"/>
        </w:rPr>
        <w:t xml:space="preserve"> and </w:t>
      </w:r>
      <w:proofErr w:type="spellStart"/>
      <w:r w:rsidRPr="00487D73">
        <w:rPr>
          <w:rFonts w:cstheme="minorHAnsi"/>
        </w:rPr>
        <w:t>Nigg</w:t>
      </w:r>
      <w:proofErr w:type="spellEnd"/>
      <w:r w:rsidRPr="00487D73">
        <w:rPr>
          <w:rFonts w:cstheme="minorHAnsi"/>
        </w:rPr>
        <w:t xml:space="preserve"> (2004) found that different sedentary behaviors were negatively correlated with exercise or physical activity. They found that utilization of discretionary time in university students is often based on gender, with females more likely to watch television and males more likely to spend time on the computer versus exercising.  When looking at </w:t>
      </w:r>
      <w:r w:rsidRPr="00487D73">
        <w:rPr>
          <w:rFonts w:cstheme="minorHAnsi"/>
          <w:color w:val="000000" w:themeColor="text1"/>
        </w:rPr>
        <w:t>time spent studying, positive correlations were seen in females for strength training, and with average duration of exercise in both sexes.</w:t>
      </w:r>
      <w:r w:rsidRPr="00487D73">
        <w:rPr>
          <w:rFonts w:cstheme="minorHAnsi"/>
          <w:color w:val="000000"/>
          <w:kern w:val="0"/>
        </w:rPr>
        <w:t xml:space="preserve">  </w:t>
      </w:r>
    </w:p>
    <w:p w14:paraId="0B9EC4F7" w14:textId="77777777" w:rsidR="005210E5" w:rsidRPr="00487D73" w:rsidRDefault="004F35FD">
      <w:pPr>
        <w:ind w:firstLine="0"/>
        <w:rPr>
          <w:rFonts w:cstheme="minorHAnsi"/>
          <w:b/>
        </w:rPr>
      </w:pPr>
      <w:r w:rsidRPr="00487D73">
        <w:rPr>
          <w:rFonts w:cstheme="minorHAnsi"/>
          <w:b/>
        </w:rPr>
        <w:t>Exercise and Self-Esteem</w:t>
      </w:r>
    </w:p>
    <w:p w14:paraId="64F6FCAA" w14:textId="395B370D" w:rsidR="005210E5" w:rsidRPr="00487D73" w:rsidRDefault="004F35FD">
      <w:pPr>
        <w:ind w:firstLine="0"/>
        <w:rPr>
          <w:rFonts w:cstheme="minorHAnsi"/>
        </w:rPr>
      </w:pPr>
      <w:r w:rsidRPr="00487D73">
        <w:rPr>
          <w:rFonts w:cstheme="minorHAnsi"/>
        </w:rPr>
        <w:tab/>
        <w:t xml:space="preserve">One of the four factors of Academic Engagement identified by </w:t>
      </w:r>
      <w:proofErr w:type="spellStart"/>
      <w:r w:rsidRPr="00487D73">
        <w:rPr>
          <w:rFonts w:cstheme="minorHAnsi"/>
        </w:rPr>
        <w:t>Handelsman</w:t>
      </w:r>
      <w:proofErr w:type="spellEnd"/>
      <w:r w:rsidRPr="00487D73">
        <w:rPr>
          <w:rFonts w:cstheme="minorHAnsi"/>
        </w:rPr>
        <w:t xml:space="preserve"> et al. (2005) is “performance engagement” and a component of th</w:t>
      </w:r>
      <w:r w:rsidR="000F66A1" w:rsidRPr="00487D73">
        <w:rPr>
          <w:rFonts w:cstheme="minorHAnsi"/>
        </w:rPr>
        <w:t>is</w:t>
      </w:r>
      <w:r w:rsidRPr="00487D73">
        <w:rPr>
          <w:rFonts w:cstheme="minorHAnsi"/>
        </w:rPr>
        <w:t xml:space="preserve"> is “being confident that I can learn and do well in the class.”  Self-esteem is intrinsically linked to self-confidence. The effects of exercise on global self-esteem were evaluated in a study by Spence et al. (2005).  The</w:t>
      </w:r>
      <w:r w:rsidR="000F66A1" w:rsidRPr="00487D73">
        <w:rPr>
          <w:rFonts w:cstheme="minorHAnsi"/>
        </w:rPr>
        <w:t xml:space="preserve"> researchers in this study</w:t>
      </w:r>
      <w:r w:rsidRPr="00487D73">
        <w:rPr>
          <w:rFonts w:cstheme="minorHAnsi"/>
        </w:rPr>
        <w:t xml:space="preserve"> did a quantitative review of the literature and found a small but significant increase in self-esteem associated with exercise and a larger effect size when there were significant changes in physical fitness.  </w:t>
      </w:r>
    </w:p>
    <w:p w14:paraId="7247E3CA" w14:textId="77BB0DD8" w:rsidR="005210E5" w:rsidRPr="00487D73" w:rsidRDefault="004F35FD">
      <w:pPr>
        <w:ind w:firstLine="0"/>
        <w:rPr>
          <w:rFonts w:cstheme="minorHAnsi"/>
          <w:color w:val="FF0000"/>
        </w:rPr>
      </w:pPr>
      <w:r w:rsidRPr="00487D73">
        <w:rPr>
          <w:rFonts w:cstheme="minorHAnsi"/>
        </w:rPr>
        <w:tab/>
      </w:r>
      <w:r w:rsidR="000F66A1" w:rsidRPr="00487D73">
        <w:rPr>
          <w:rFonts w:cstheme="minorHAnsi"/>
        </w:rPr>
        <w:t xml:space="preserve">A study by </w:t>
      </w:r>
      <w:proofErr w:type="spellStart"/>
      <w:r w:rsidRPr="00487D73">
        <w:rPr>
          <w:rFonts w:cstheme="minorHAnsi"/>
        </w:rPr>
        <w:t>Kristjansson</w:t>
      </w:r>
      <w:proofErr w:type="spellEnd"/>
      <w:r w:rsidRPr="00487D73">
        <w:rPr>
          <w:rFonts w:cstheme="minorHAnsi"/>
        </w:rPr>
        <w:t xml:space="preserve"> et al. (2008), showed a positive correlation between physical activity and academic achievement</w:t>
      </w:r>
      <w:r w:rsidR="000F66A1" w:rsidRPr="00487D73">
        <w:rPr>
          <w:rFonts w:cstheme="minorHAnsi"/>
        </w:rPr>
        <w:t xml:space="preserve"> as well as </w:t>
      </w:r>
      <w:r w:rsidRPr="00487D73">
        <w:rPr>
          <w:rFonts w:cstheme="minorHAnsi"/>
        </w:rPr>
        <w:t xml:space="preserve">a similar link between physical activity and increased self-esteem in a </w:t>
      </w:r>
      <w:r w:rsidR="000F66A1" w:rsidRPr="00487D73">
        <w:rPr>
          <w:rFonts w:cstheme="minorHAnsi"/>
        </w:rPr>
        <w:t xml:space="preserve">population of </w:t>
      </w:r>
      <w:r w:rsidRPr="00487D73">
        <w:rPr>
          <w:rFonts w:cstheme="minorHAnsi"/>
        </w:rPr>
        <w:t xml:space="preserve">adolescents in Iceland. However, confirming the skepticism of Shephard (1996), </w:t>
      </w:r>
      <w:proofErr w:type="spellStart"/>
      <w:r w:rsidR="000F66A1" w:rsidRPr="00487D73">
        <w:rPr>
          <w:rFonts w:cstheme="minorHAnsi"/>
        </w:rPr>
        <w:t>Kristjansson</w:t>
      </w:r>
      <w:proofErr w:type="spellEnd"/>
      <w:r w:rsidR="000F66A1" w:rsidRPr="00487D73">
        <w:rPr>
          <w:rFonts w:cstheme="minorHAnsi"/>
        </w:rPr>
        <w:t xml:space="preserve"> et al. (2008)</w:t>
      </w:r>
      <w:r w:rsidRPr="00487D73">
        <w:rPr>
          <w:rFonts w:cstheme="minorHAnsi"/>
        </w:rPr>
        <w:t xml:space="preserve"> found that self-esteem was a weak mediator of the relationship between physical activity and increased academic performance, stating</w:t>
      </w:r>
      <w:r w:rsidR="000F66A1" w:rsidRPr="00487D73">
        <w:rPr>
          <w:rFonts w:cstheme="minorHAnsi"/>
        </w:rPr>
        <w:t xml:space="preserve"> that:</w:t>
      </w:r>
      <w:r w:rsidRPr="00487D73">
        <w:rPr>
          <w:rFonts w:cstheme="minorHAnsi"/>
        </w:rPr>
        <w:t xml:space="preserve"> “</w:t>
      </w:r>
      <w:r w:rsidR="00D83B45" w:rsidRPr="00487D73">
        <w:rPr>
          <w:rFonts w:cstheme="minorHAnsi"/>
          <w:kern w:val="0"/>
        </w:rPr>
        <w:t>The</w:t>
      </w:r>
      <w:r w:rsidRPr="00487D73">
        <w:rPr>
          <w:rFonts w:cstheme="minorHAnsi"/>
          <w:kern w:val="0"/>
        </w:rPr>
        <w:t xml:space="preserve"> influence that health behaviors have on academic achievement appears mostly to take place outside the impact of self-esteem</w:t>
      </w:r>
      <w:r w:rsidRPr="00487D73">
        <w:rPr>
          <w:rFonts w:cstheme="minorHAnsi"/>
        </w:rPr>
        <w:t>” (</w:t>
      </w:r>
      <w:r w:rsidR="00E87957" w:rsidRPr="00487D73">
        <w:rPr>
          <w:rFonts w:cstheme="minorHAnsi"/>
        </w:rPr>
        <w:t>p.</w:t>
      </w:r>
      <w:r w:rsidRPr="00487D73">
        <w:rPr>
          <w:rFonts w:cstheme="minorHAnsi"/>
        </w:rPr>
        <w:t xml:space="preserve"> 62). However, the</w:t>
      </w:r>
      <w:r w:rsidR="000F66A1" w:rsidRPr="00487D73">
        <w:rPr>
          <w:rFonts w:cstheme="minorHAnsi"/>
        </w:rPr>
        <w:t xml:space="preserve"> previously mentioned </w:t>
      </w:r>
      <w:r w:rsidR="000F66A1" w:rsidRPr="00487D73">
        <w:rPr>
          <w:rFonts w:cstheme="minorHAnsi"/>
        </w:rPr>
        <w:lastRenderedPageBreak/>
        <w:t>authors</w:t>
      </w:r>
      <w:r w:rsidRPr="00487D73">
        <w:rPr>
          <w:rFonts w:cstheme="minorHAnsi"/>
        </w:rPr>
        <w:t xml:space="preserve"> claim that self-esteem</w:t>
      </w:r>
      <w:r w:rsidR="000F66A1" w:rsidRPr="00487D73">
        <w:rPr>
          <w:rFonts w:cstheme="minorHAnsi"/>
        </w:rPr>
        <w:t xml:space="preserve"> not mediating the aforementioned relationship</w:t>
      </w:r>
      <w:r w:rsidRPr="00487D73">
        <w:rPr>
          <w:rFonts w:cstheme="minorHAnsi"/>
        </w:rPr>
        <w:t xml:space="preserve"> “</w:t>
      </w:r>
      <w:r w:rsidRPr="00487D73">
        <w:rPr>
          <w:rFonts w:cstheme="minorHAnsi"/>
          <w:color w:val="000000" w:themeColor="text1"/>
          <w:kern w:val="0"/>
        </w:rPr>
        <w:t>supports the notion that adolescent engagement in healthy behavior remains important if societies wish to simultaneously improve both the health status and academic-achievement goals of young people” (</w:t>
      </w:r>
      <w:r w:rsidR="00E87957" w:rsidRPr="00487D73">
        <w:rPr>
          <w:rFonts w:cstheme="minorHAnsi"/>
          <w:color w:val="000000" w:themeColor="text1"/>
          <w:kern w:val="0"/>
        </w:rPr>
        <w:t>p.</w:t>
      </w:r>
      <w:r w:rsidRPr="00487D73">
        <w:rPr>
          <w:rFonts w:cstheme="minorHAnsi"/>
          <w:color w:val="000000" w:themeColor="text1"/>
          <w:kern w:val="0"/>
        </w:rPr>
        <w:t xml:space="preserve"> 62).</w:t>
      </w:r>
    </w:p>
    <w:p w14:paraId="4AFABB03" w14:textId="77777777" w:rsidR="005210E5" w:rsidRPr="00487D73" w:rsidRDefault="004F35FD">
      <w:pPr>
        <w:ind w:firstLine="0"/>
        <w:rPr>
          <w:rFonts w:cstheme="minorHAnsi"/>
          <w:b/>
        </w:rPr>
      </w:pPr>
      <w:r w:rsidRPr="00487D73">
        <w:rPr>
          <w:rFonts w:cstheme="minorHAnsi"/>
          <w:b/>
        </w:rPr>
        <w:t>Exercise and Stress</w:t>
      </w:r>
    </w:p>
    <w:p w14:paraId="0FE53B08" w14:textId="107536D9" w:rsidR="005210E5" w:rsidRPr="00487D73" w:rsidRDefault="004F35FD">
      <w:pPr>
        <w:pStyle w:val="NormalWeb"/>
        <w:shd w:val="clear" w:color="auto" w:fill="FFFFFF"/>
        <w:rPr>
          <w:rFonts w:asciiTheme="minorHAnsi" w:hAnsiTheme="minorHAnsi" w:cstheme="minorHAnsi"/>
          <w:highlight w:val="white"/>
        </w:rPr>
      </w:pPr>
      <w:r w:rsidRPr="00487D73">
        <w:rPr>
          <w:rFonts w:asciiTheme="minorHAnsi" w:hAnsiTheme="minorHAnsi" w:cstheme="minorHAnsi"/>
        </w:rPr>
        <w:tab/>
        <w:t>Exercise has been shown to reduce stress and improve emotional well-being.  For instance, a study</w:t>
      </w:r>
      <w:r w:rsidR="00521F16" w:rsidRPr="00487D73">
        <w:rPr>
          <w:rFonts w:asciiTheme="minorHAnsi" w:hAnsiTheme="minorHAnsi" w:cstheme="minorHAnsi"/>
        </w:rPr>
        <w:t xml:space="preserve"> on adults age 18-65</w:t>
      </w:r>
      <w:r w:rsidRPr="00487D73">
        <w:rPr>
          <w:rFonts w:asciiTheme="minorHAnsi" w:hAnsiTheme="minorHAnsi" w:cstheme="minorHAnsi"/>
        </w:rPr>
        <w:t xml:space="preserve"> indicated</w:t>
      </w:r>
      <w:r w:rsidR="005B3168" w:rsidRPr="00487D73">
        <w:rPr>
          <w:rFonts w:asciiTheme="minorHAnsi" w:hAnsiTheme="minorHAnsi" w:cstheme="minorHAnsi"/>
        </w:rPr>
        <w:t xml:space="preserve"> that</w:t>
      </w:r>
      <w:r w:rsidRPr="00487D73">
        <w:rPr>
          <w:rFonts w:asciiTheme="minorHAnsi" w:hAnsiTheme="minorHAnsi" w:cstheme="minorHAnsi"/>
        </w:rPr>
        <w:t xml:space="preserve"> a 12-session aerobic exercise intervention improved the symptoms of PTSD, anxiety, and depression</w:t>
      </w:r>
      <w:r w:rsidR="00521F16" w:rsidRPr="00487D73">
        <w:rPr>
          <w:rFonts w:asciiTheme="minorHAnsi" w:hAnsiTheme="minorHAnsi" w:cstheme="minorHAnsi"/>
        </w:rPr>
        <w:t xml:space="preserve"> (Manger &amp; Motta, 2005)</w:t>
      </w:r>
      <w:r w:rsidRPr="00487D73">
        <w:rPr>
          <w:rFonts w:asciiTheme="minorHAnsi" w:hAnsiTheme="minorHAnsi" w:cstheme="minorHAnsi"/>
        </w:rPr>
        <w:t xml:space="preserve">.  Moreover, a study by </w:t>
      </w:r>
      <w:proofErr w:type="spellStart"/>
      <w:r w:rsidRPr="00487D73">
        <w:rPr>
          <w:rFonts w:asciiTheme="minorHAnsi" w:hAnsiTheme="minorHAnsi" w:cstheme="minorHAnsi"/>
        </w:rPr>
        <w:t>Puterman</w:t>
      </w:r>
      <w:proofErr w:type="spellEnd"/>
      <w:r w:rsidRPr="00487D73">
        <w:rPr>
          <w:rFonts w:asciiTheme="minorHAnsi" w:hAnsiTheme="minorHAnsi" w:cstheme="minorHAnsi"/>
        </w:rPr>
        <w:t xml:space="preserve"> et al. (2010)</w:t>
      </w:r>
      <w:r w:rsidRPr="00487D73">
        <w:rPr>
          <w:rFonts w:asciiTheme="minorHAnsi" w:hAnsiTheme="minorHAnsi" w:cstheme="minorHAnsi"/>
          <w:shd w:val="clear" w:color="auto" w:fill="FFFFFF"/>
        </w:rPr>
        <w:t xml:space="preserve"> found a significant moderating effect of exercise on the impact of perceived stress levels on telomere length</w:t>
      </w:r>
      <w:r w:rsidR="00A56AB6" w:rsidRPr="00487D73">
        <w:rPr>
          <w:rFonts w:asciiTheme="minorHAnsi" w:hAnsiTheme="minorHAnsi" w:cstheme="minorHAnsi"/>
          <w:shd w:val="clear" w:color="auto" w:fill="FFFFFF"/>
        </w:rPr>
        <w:t xml:space="preserve"> in adult females</w:t>
      </w:r>
      <w:r w:rsidRPr="00487D73">
        <w:rPr>
          <w:rFonts w:asciiTheme="minorHAnsi" w:hAnsiTheme="minorHAnsi" w:cstheme="minorHAnsi"/>
          <w:shd w:val="clear" w:color="auto" w:fill="FFFFFF"/>
        </w:rPr>
        <w:t xml:space="preserve">. </w:t>
      </w:r>
      <w:r w:rsidR="005B3168" w:rsidRPr="00487D73">
        <w:rPr>
          <w:rFonts w:asciiTheme="minorHAnsi" w:hAnsiTheme="minorHAnsi" w:cstheme="minorHAnsi"/>
          <w:shd w:val="clear" w:color="auto" w:fill="FFFFFF"/>
        </w:rPr>
        <w:t>In this study, the</w:t>
      </w:r>
      <w:r w:rsidRPr="00487D73">
        <w:rPr>
          <w:rFonts w:asciiTheme="minorHAnsi" w:hAnsiTheme="minorHAnsi" w:cstheme="minorHAnsi"/>
          <w:shd w:val="clear" w:color="auto" w:fill="FFFFFF"/>
        </w:rPr>
        <w:t xml:space="preserve"> researchers concluded that:</w:t>
      </w:r>
      <w:r w:rsidRPr="00487D73">
        <w:rPr>
          <w:rFonts w:asciiTheme="minorHAnsi" w:hAnsiTheme="minorHAnsi" w:cstheme="minorHAnsi"/>
        </w:rPr>
        <w:t xml:space="preserve"> “</w:t>
      </w:r>
      <w:r w:rsidRPr="00487D73">
        <w:rPr>
          <w:rFonts w:asciiTheme="minorHAnsi" w:hAnsiTheme="minorHAnsi" w:cstheme="minorHAnsi"/>
          <w:shd w:val="clear" w:color="auto" w:fill="FFFFFF"/>
        </w:rPr>
        <w:t>Vigorous physical activity appears to protect those experiencing high stress by buffering its relationship with telomere length” (</w:t>
      </w:r>
      <w:r w:rsidR="00E87957" w:rsidRPr="00487D73">
        <w:rPr>
          <w:rFonts w:asciiTheme="minorHAnsi" w:hAnsiTheme="minorHAnsi" w:cstheme="minorHAnsi"/>
          <w:shd w:val="clear" w:color="auto" w:fill="FFFFFF"/>
        </w:rPr>
        <w:t>p.</w:t>
      </w:r>
      <w:r w:rsidRPr="00487D73">
        <w:rPr>
          <w:rFonts w:asciiTheme="minorHAnsi" w:hAnsiTheme="minorHAnsi" w:cstheme="minorHAnsi"/>
          <w:shd w:val="clear" w:color="auto" w:fill="FFFFFF"/>
        </w:rPr>
        <w:t xml:space="preserve"> 1). </w:t>
      </w:r>
      <w:r w:rsidR="005B3168" w:rsidRPr="00487D73">
        <w:rPr>
          <w:rFonts w:asciiTheme="minorHAnsi" w:hAnsiTheme="minorHAnsi" w:cstheme="minorHAnsi"/>
          <w:shd w:val="clear" w:color="auto" w:fill="FFFFFF"/>
        </w:rPr>
        <w:t>Furthermore, a</w:t>
      </w:r>
      <w:r w:rsidRPr="00487D73">
        <w:rPr>
          <w:rFonts w:asciiTheme="minorHAnsi" w:hAnsiTheme="minorHAnsi" w:cstheme="minorHAnsi"/>
          <w:shd w:val="clear" w:color="auto" w:fill="FFFFFF"/>
        </w:rPr>
        <w:t xml:space="preserve">nother study by </w:t>
      </w:r>
      <w:proofErr w:type="spellStart"/>
      <w:r w:rsidRPr="00487D73">
        <w:rPr>
          <w:rFonts w:asciiTheme="minorHAnsi" w:hAnsiTheme="minorHAnsi" w:cstheme="minorHAnsi"/>
          <w:shd w:val="clear" w:color="auto" w:fill="FFFFFF"/>
        </w:rPr>
        <w:t>VanKim</w:t>
      </w:r>
      <w:proofErr w:type="spellEnd"/>
      <w:r w:rsidRPr="00487D73">
        <w:rPr>
          <w:rFonts w:asciiTheme="minorHAnsi" w:hAnsiTheme="minorHAnsi" w:cstheme="minorHAnsi"/>
          <w:shd w:val="clear" w:color="auto" w:fill="FFFFFF"/>
        </w:rPr>
        <w:t xml:space="preserve"> and Nelson (2013) showed that, in a sample of over 14,000 undergraduate students, participants who were most physically active were less likely to be stressed or have poor mental health. </w:t>
      </w:r>
      <w:r w:rsidR="00206153" w:rsidRPr="00487D73">
        <w:rPr>
          <w:rFonts w:asciiTheme="minorHAnsi" w:hAnsiTheme="minorHAnsi" w:cstheme="minorHAnsi"/>
          <w:shd w:val="clear" w:color="auto" w:fill="FFFFFF"/>
        </w:rPr>
        <w:t>Similarly, Hudd et al. (2000) found in a sample of college students that those who perceived higher levels of stress were the students who exercised less.  They stated that their findings were “consistent with the medical literature that suggests exercise serves to reduce stress” (p. 223).</w:t>
      </w:r>
    </w:p>
    <w:p w14:paraId="45A76194" w14:textId="0F78FF08" w:rsidR="005B3168" w:rsidRPr="00487D73" w:rsidRDefault="005B3168" w:rsidP="0014123F">
      <w:pPr>
        <w:ind w:firstLine="0"/>
        <w:rPr>
          <w:rFonts w:cstheme="minorHAnsi"/>
          <w:b/>
        </w:rPr>
      </w:pPr>
      <w:r w:rsidRPr="00487D73">
        <w:rPr>
          <w:rFonts w:cstheme="minorHAnsi"/>
          <w:b/>
        </w:rPr>
        <w:t>The Current Study</w:t>
      </w:r>
    </w:p>
    <w:p w14:paraId="3F545A0E" w14:textId="0EF266C9" w:rsidR="005210E5" w:rsidRPr="00506285" w:rsidRDefault="005B3168" w:rsidP="00506285">
      <w:pPr>
        <w:rPr>
          <w:rFonts w:ascii="Times New Roman" w:eastAsia="Times New Roman" w:hAnsi="Times New Roman" w:cs="Times New Roman"/>
          <w:kern w:val="0"/>
          <w:lang w:eastAsia="en-US"/>
        </w:rPr>
      </w:pPr>
      <w:r w:rsidRPr="00487D73">
        <w:rPr>
          <w:rFonts w:cstheme="minorHAnsi"/>
        </w:rPr>
        <w:t>Considering the previous empirical findings and scholarly literature, t</w:t>
      </w:r>
      <w:r w:rsidR="004F35FD" w:rsidRPr="00487D73">
        <w:rPr>
          <w:rFonts w:cstheme="minorHAnsi"/>
        </w:rPr>
        <w:t xml:space="preserve">he current study investigates how the self-care practices of sleep hygiene and physical activity </w:t>
      </w:r>
      <w:r w:rsidR="00CB6B1D" w:rsidRPr="00487D73">
        <w:rPr>
          <w:rFonts w:cstheme="minorHAnsi"/>
        </w:rPr>
        <w:t>mediate/</w:t>
      </w:r>
      <w:r w:rsidR="004F35FD" w:rsidRPr="00487D73">
        <w:rPr>
          <w:rFonts w:cstheme="minorHAnsi"/>
        </w:rPr>
        <w:t>moderate the relationship between stress and academic engagement</w:t>
      </w:r>
      <w:r w:rsidRPr="00487D73">
        <w:rPr>
          <w:rFonts w:cstheme="minorHAnsi"/>
        </w:rPr>
        <w:t xml:space="preserve"> as well as </w:t>
      </w:r>
      <w:r w:rsidR="00CB6B1D" w:rsidRPr="00487D73">
        <w:rPr>
          <w:rFonts w:cstheme="minorHAnsi"/>
        </w:rPr>
        <w:t>which variables are most predictive of AE and its factors</w:t>
      </w:r>
      <w:r w:rsidR="004F35FD" w:rsidRPr="00487D73">
        <w:rPr>
          <w:rFonts w:cstheme="minorHAnsi"/>
        </w:rPr>
        <w:t>.  Research has shown that academic engagement is correlated with positive outcomes for achievement and school completion (</w:t>
      </w:r>
      <w:r w:rsidRPr="00487D73">
        <w:rPr>
          <w:rFonts w:cstheme="minorHAnsi"/>
        </w:rPr>
        <w:t xml:space="preserve">e.g., </w:t>
      </w:r>
      <w:r w:rsidR="004F35FD" w:rsidRPr="00487D73">
        <w:rPr>
          <w:rFonts w:cstheme="minorHAnsi"/>
        </w:rPr>
        <w:t xml:space="preserve">Finn &amp; Rock, 1997; </w:t>
      </w:r>
      <w:proofErr w:type="spellStart"/>
      <w:r w:rsidR="004F35FD" w:rsidRPr="00487D73">
        <w:rPr>
          <w:rFonts w:eastAsia="Times New Roman" w:cstheme="minorHAnsi"/>
          <w:kern w:val="0"/>
          <w:lang w:eastAsia="en-US"/>
        </w:rPr>
        <w:lastRenderedPageBreak/>
        <w:t>Fredricks</w:t>
      </w:r>
      <w:proofErr w:type="spellEnd"/>
      <w:r w:rsidR="004F35FD" w:rsidRPr="00487D73">
        <w:rPr>
          <w:rFonts w:eastAsia="Times New Roman" w:cstheme="minorHAnsi"/>
          <w:kern w:val="0"/>
          <w:lang w:eastAsia="en-US"/>
        </w:rPr>
        <w:t xml:space="preserve">, </w:t>
      </w:r>
      <w:proofErr w:type="spellStart"/>
      <w:r w:rsidR="004F35FD" w:rsidRPr="00487D73">
        <w:rPr>
          <w:rFonts w:eastAsia="Times New Roman" w:cstheme="minorHAnsi"/>
          <w:kern w:val="0"/>
          <w:lang w:eastAsia="en-US"/>
        </w:rPr>
        <w:t>Blumenfeld</w:t>
      </w:r>
      <w:proofErr w:type="spellEnd"/>
      <w:r w:rsidR="004F35FD" w:rsidRPr="00487D73">
        <w:rPr>
          <w:rFonts w:eastAsia="Times New Roman" w:cstheme="minorHAnsi"/>
          <w:kern w:val="0"/>
          <w:lang w:eastAsia="en-US"/>
        </w:rPr>
        <w:t>,</w:t>
      </w:r>
      <w:r w:rsidR="007D4D38" w:rsidRPr="00487D73">
        <w:rPr>
          <w:rFonts w:eastAsia="Times New Roman" w:cstheme="minorHAnsi"/>
          <w:kern w:val="0"/>
          <w:lang w:eastAsia="en-US"/>
        </w:rPr>
        <w:t xml:space="preserve"> &amp;</w:t>
      </w:r>
      <w:r w:rsidR="004F35FD" w:rsidRPr="00487D73">
        <w:rPr>
          <w:rFonts w:eastAsia="Times New Roman" w:cstheme="minorHAnsi"/>
          <w:kern w:val="0"/>
          <w:lang w:eastAsia="en-US"/>
        </w:rPr>
        <w:t xml:space="preserve"> Paris, 2004)</w:t>
      </w:r>
      <w:r w:rsidR="004F35FD" w:rsidRPr="00487D73">
        <w:rPr>
          <w:rFonts w:cstheme="minorHAnsi"/>
        </w:rPr>
        <w:t>.  Stressful Life Events have been implicated in hindering various aspects of academic engagement, including specifically achievement.  It is important to understand whether the impact of other protective factors such as positive sleep behaviors and regular exercise can improve academic engagement for university students who are experiencing elevated levels of stress. In other words, if faced with similar stressors, are these self-care practices associated with or impact the likelihood of improved academic engagement?</w:t>
      </w:r>
      <w:r w:rsidR="004F35FD">
        <w:t xml:space="preserve"> </w:t>
      </w:r>
      <w:r w:rsidR="004F35FD">
        <w:br w:type="page"/>
      </w:r>
    </w:p>
    <w:p w14:paraId="220F94D1" w14:textId="77777777" w:rsidR="005210E5" w:rsidRDefault="004F35FD">
      <w:pPr>
        <w:ind w:firstLine="0"/>
        <w:jc w:val="center"/>
        <w:rPr>
          <w:b/>
        </w:rPr>
      </w:pPr>
      <w:r>
        <w:rPr>
          <w:b/>
        </w:rPr>
        <w:lastRenderedPageBreak/>
        <w:t>CHAPTER 3</w:t>
      </w:r>
    </w:p>
    <w:p w14:paraId="4ACCE593" w14:textId="77777777" w:rsidR="005210E5" w:rsidRDefault="004F35FD">
      <w:pPr>
        <w:ind w:firstLine="0"/>
        <w:jc w:val="center"/>
        <w:rPr>
          <w:b/>
        </w:rPr>
      </w:pPr>
      <w:r>
        <w:rPr>
          <w:b/>
        </w:rPr>
        <w:t>METHODOLOGY</w:t>
      </w:r>
    </w:p>
    <w:p w14:paraId="31901577" w14:textId="77777777" w:rsidR="005210E5" w:rsidRDefault="004F35FD">
      <w:pPr>
        <w:ind w:firstLine="0"/>
        <w:rPr>
          <w:rFonts w:ascii="Times New Roman" w:hAnsi="Times New Roman"/>
          <w:b/>
        </w:rPr>
      </w:pPr>
      <w:r>
        <w:rPr>
          <w:b/>
        </w:rPr>
        <w:t>Participants</w:t>
      </w:r>
    </w:p>
    <w:p w14:paraId="75806ED9" w14:textId="4F82D02F" w:rsidR="005210E5" w:rsidRDefault="0030642B" w:rsidP="000C74FF">
      <w:pPr>
        <w:ind w:firstLine="0"/>
        <w:rPr>
          <w:rFonts w:ascii="Times New Roman" w:hAnsi="Times New Roman"/>
        </w:rPr>
      </w:pPr>
      <w:r>
        <w:tab/>
        <w:t xml:space="preserve">The </w:t>
      </w:r>
      <w:commentRangeStart w:id="4"/>
      <w:r>
        <w:t xml:space="preserve">current </w:t>
      </w:r>
      <w:r w:rsidR="005B3168">
        <w:t>study includes p</w:t>
      </w:r>
      <w:r w:rsidR="004F35FD">
        <w:t>reviously collected data</w:t>
      </w:r>
      <w:commentRangeEnd w:id="4"/>
      <w:r w:rsidR="00C34C5D">
        <w:rPr>
          <w:rStyle w:val="CommentReference"/>
        </w:rPr>
        <w:commentReference w:id="4"/>
      </w:r>
      <w:r w:rsidR="004F35FD">
        <w:t>.  Participants included 203 undergraduate students who were part of the educational psychology research pool at a large southeastern university. Of the participants, 159 were female and 44 were male. The class status of the participants included 50 freshmen, 51 sophomores, 56 juniors, and 44 seniors.  Two individuals did not report a class status. Ten individuals endorsed “Asian” as their ethnicity, 40 endorsed “Black,” 23 endorsed “Hispanic,” 129 endorsed “White,” and nine endorsed “Biracial.” The majority of the participants fell into the two youngest age groups 18-19-years-old (</w:t>
      </w:r>
      <w:r w:rsidR="004F35FD">
        <w:rPr>
          <w:i/>
        </w:rPr>
        <w:t xml:space="preserve">N </w:t>
      </w:r>
      <w:r w:rsidR="004F35FD">
        <w:t>= 88) and 20-21 (</w:t>
      </w:r>
      <w:r w:rsidR="004F35FD">
        <w:rPr>
          <w:i/>
        </w:rPr>
        <w:t xml:space="preserve">N </w:t>
      </w:r>
      <w:r w:rsidR="004F35FD">
        <w:t xml:space="preserve">= 88).  Of the remaining participants, 25 were in the 22-25 age range, zero in the 26-30 age range, and two in the 31 and above group. </w:t>
      </w:r>
      <w:r w:rsidR="009955E2">
        <w:t>Participant demographics are summarized in Table 1.</w:t>
      </w:r>
      <w:r w:rsidR="005B3168">
        <w:t xml:space="preserve"> </w:t>
      </w:r>
      <w:r w:rsidR="004F35FD">
        <w:t xml:space="preserve">The participating students were provided the option of completing a research review paper or participating in this study to fulfill a research requirement for their course.  This option was provided to students in 3-4 classes over the course of multiple semesters.  Participants were also obtained from other psychology and education courses.  </w:t>
      </w:r>
    </w:p>
    <w:p w14:paraId="5B297F87" w14:textId="77777777" w:rsidR="005210E5" w:rsidRDefault="004F35FD">
      <w:pPr>
        <w:ind w:firstLine="0"/>
        <w:rPr>
          <w:rFonts w:ascii="Times New Roman" w:eastAsia="Times New Roman" w:hAnsi="Times New Roman" w:cs="Times New Roman"/>
          <w:b/>
          <w:kern w:val="0"/>
          <w:lang w:eastAsia="en-US"/>
        </w:rPr>
      </w:pPr>
      <w:r>
        <w:rPr>
          <w:rFonts w:eastAsia="Times New Roman" w:cs="Times New Roman"/>
          <w:b/>
          <w:kern w:val="0"/>
          <w:lang w:eastAsia="en-US"/>
        </w:rPr>
        <w:t>Procedures</w:t>
      </w:r>
    </w:p>
    <w:p w14:paraId="620E5241" w14:textId="1C9D3D45" w:rsidR="005210E5" w:rsidRDefault="004F35FD">
      <w:pPr>
        <w:rPr>
          <w:rFonts w:ascii="Times New Roman" w:eastAsia="Times New Roman" w:hAnsi="Times New Roman" w:cs="Times New Roman"/>
          <w:kern w:val="0"/>
          <w:lang w:eastAsia="en-US"/>
        </w:rPr>
      </w:pPr>
      <w:r>
        <w:t xml:space="preserve">The participants were asked to first complete a consent form and then multiple questionnaires either at home (if they were part of the educational psychology research pool), or for those students outside the research pool, during </w:t>
      </w:r>
      <w:r w:rsidR="005B3168">
        <w:t xml:space="preserve">pre-planned class </w:t>
      </w:r>
      <w:r>
        <w:t>period</w:t>
      </w:r>
      <w:r w:rsidR="00EA50D9">
        <w:t>s</w:t>
      </w:r>
      <w:r>
        <w:t xml:space="preserve">.  Participants were asked to complete all questionnaire answers on a </w:t>
      </w:r>
      <w:proofErr w:type="spellStart"/>
      <w:r>
        <w:t>Scantron</w:t>
      </w:r>
      <w:proofErr w:type="spellEnd"/>
      <w:r>
        <w:t xml:space="preserve"> sheet and return them during the next class period.  The participants were instructed to include their names only on the consent form, and on no other documents. All study procedures</w:t>
      </w:r>
      <w:r w:rsidR="00970299">
        <w:t xml:space="preserve"> were approved by the U</w:t>
      </w:r>
      <w:r w:rsidR="005B3168">
        <w:t>niversity</w:t>
      </w:r>
      <w:r w:rsidR="00970299">
        <w:t xml:space="preserve"> of Florida</w:t>
      </w:r>
      <w:r w:rsidR="005B3168">
        <w:t xml:space="preserve"> </w:t>
      </w:r>
      <w:r w:rsidR="005B3168">
        <w:lastRenderedPageBreak/>
        <w:t>IRB</w:t>
      </w:r>
      <w:r w:rsidR="00E358EE">
        <w:t>. T</w:t>
      </w:r>
      <w:r w:rsidR="00970299">
        <w:t>he University of Arizona IRB determined that a human subjects review was not required for the current study.</w:t>
      </w:r>
    </w:p>
    <w:p w14:paraId="5A767D40" w14:textId="77777777" w:rsidR="005210E5" w:rsidRDefault="004F35FD">
      <w:pPr>
        <w:ind w:firstLine="0"/>
        <w:rPr>
          <w:rFonts w:ascii="Times New Roman" w:hAnsi="Times New Roman"/>
          <w:b/>
        </w:rPr>
      </w:pPr>
      <w:r>
        <w:rPr>
          <w:b/>
        </w:rPr>
        <w:t>Measures</w:t>
      </w:r>
    </w:p>
    <w:p w14:paraId="0EAFE0D6" w14:textId="5A7BC8A7" w:rsidR="005210E5" w:rsidRDefault="004F35FD">
      <w:pPr>
        <w:rPr>
          <w:rFonts w:ascii="Times New Roman" w:hAnsi="Times New Roman"/>
        </w:rPr>
      </w:pPr>
      <w:r>
        <w:t xml:space="preserve"> The </w:t>
      </w:r>
      <w:r w:rsidR="00C34C5D">
        <w:t xml:space="preserve">following instruments were used: </w:t>
      </w:r>
      <w:r>
        <w:t xml:space="preserve">the Undergraduate Stress Questionnaire (USQ) to measure recent stressful life events, the Sleep Hygiene Index (SHI) to measure positive sleep practices, the Leisure Time Exercise Questionnaire (LTEQ) to evaluate exercise habits; and the Student Course Engagement Questionnaire (SCEQ) to determine self-reported levels of academic engagement. </w:t>
      </w:r>
      <w:r w:rsidR="00C34C5D">
        <w:t>In addition, a demographic questionnaire included age, ethnicity, class standing, and gender</w:t>
      </w:r>
      <w:r w:rsidR="00034F7F">
        <w:t>.</w:t>
      </w:r>
    </w:p>
    <w:p w14:paraId="0C512A64" w14:textId="26524B65" w:rsidR="005210E5" w:rsidRDefault="004F35FD">
      <w:pPr>
        <w:ind w:firstLine="0"/>
        <w:rPr>
          <w:rFonts w:ascii="Times New Roman" w:hAnsi="Times New Roman"/>
        </w:rPr>
      </w:pPr>
      <w:r>
        <w:tab/>
      </w:r>
      <w:r>
        <w:rPr>
          <w:b/>
          <w:color w:val="000000" w:themeColor="text1"/>
        </w:rPr>
        <w:t>Undergraduate Stress Questionnaire (USQ).</w:t>
      </w:r>
      <w:r>
        <w:rPr>
          <w:color w:val="000000" w:themeColor="text1"/>
        </w:rPr>
        <w:t xml:space="preserve">  Unlike other stress measures, the USQ is a self- report questionnaire specifically targeted toward university students, providing items relevant in the life of an undergraduate student</w:t>
      </w:r>
      <w:r w:rsidR="003A066E">
        <w:rPr>
          <w:color w:val="000000" w:themeColor="text1"/>
        </w:rPr>
        <w:t xml:space="preserve"> such as “assignments in all classes due the same day,” “having roommate conflicts,” “working while in school,” “death (family member or friend),” “problems with your computer,” and “lack of money”</w:t>
      </w:r>
      <w:r>
        <w:rPr>
          <w:color w:val="000000" w:themeColor="text1"/>
        </w:rPr>
        <w:t xml:space="preserve"> (Crandall et al</w:t>
      </w:r>
      <w:r w:rsidR="00C34C5D">
        <w:rPr>
          <w:color w:val="000000" w:themeColor="text1"/>
        </w:rPr>
        <w:t>.</w:t>
      </w:r>
      <w:r>
        <w:rPr>
          <w:color w:val="000000" w:themeColor="text1"/>
        </w:rPr>
        <w:t>, 1992). It is comprised of 82 common stressful life events and students w</w:t>
      </w:r>
      <w:r w:rsidR="001752D3">
        <w:rPr>
          <w:color w:val="000000" w:themeColor="text1"/>
        </w:rPr>
        <w:t>ere</w:t>
      </w:r>
      <w:r>
        <w:rPr>
          <w:color w:val="000000" w:themeColor="text1"/>
        </w:rPr>
        <w:t xml:space="preserve"> asked to indicate which events have occurred within the last semester using a yes/no format of “it happened to me” or “it did NOT happen to me.”  As indicated by the research on stress, the questionnaire likewise shows positive correlations with physical symptoms and negative correlations with</w:t>
      </w:r>
      <w:r w:rsidR="0059538D">
        <w:rPr>
          <w:color w:val="000000" w:themeColor="text1"/>
        </w:rPr>
        <w:t xml:space="preserve"> mood (Crandall et al., 1992). In research by Crandall et al. (1992) the USQ showed</w:t>
      </w:r>
      <w:r>
        <w:rPr>
          <w:color w:val="000000" w:themeColor="text1"/>
        </w:rPr>
        <w:t xml:space="preserve"> a</w:t>
      </w:r>
      <w:r w:rsidR="0059538D">
        <w:rPr>
          <w:color w:val="000000" w:themeColor="text1"/>
        </w:rPr>
        <w:t>dequate</w:t>
      </w:r>
      <w:r>
        <w:rPr>
          <w:color w:val="000000" w:themeColor="text1"/>
        </w:rPr>
        <w:t xml:space="preserve"> </w:t>
      </w:r>
      <w:r w:rsidR="0059538D">
        <w:rPr>
          <w:color w:val="000000" w:themeColor="text1"/>
        </w:rPr>
        <w:t xml:space="preserve">test-retest </w:t>
      </w:r>
      <w:r>
        <w:rPr>
          <w:color w:val="000000" w:themeColor="text1"/>
        </w:rPr>
        <w:t>reliability</w:t>
      </w:r>
      <w:r w:rsidR="00BC1055">
        <w:rPr>
          <w:color w:val="000000" w:themeColor="text1"/>
        </w:rPr>
        <w:t xml:space="preserve"> and split-half reliability.</w:t>
      </w:r>
      <w:r w:rsidR="00A96A93">
        <w:rPr>
          <w:color w:val="000000" w:themeColor="text1"/>
        </w:rPr>
        <w:t xml:space="preserve"> Since this questionnaire measures binary variables t</w:t>
      </w:r>
      <w:r w:rsidR="00BC1055">
        <w:rPr>
          <w:color w:val="000000" w:themeColor="text1"/>
        </w:rPr>
        <w:t xml:space="preserve">he internal consistency was measured with the </w:t>
      </w:r>
      <w:proofErr w:type="spellStart"/>
      <w:r w:rsidR="00BC1055">
        <w:rPr>
          <w:color w:val="000000" w:themeColor="text1"/>
        </w:rPr>
        <w:t>Kuder</w:t>
      </w:r>
      <w:proofErr w:type="spellEnd"/>
      <w:r w:rsidR="00BC1055">
        <w:rPr>
          <w:color w:val="000000" w:themeColor="text1"/>
        </w:rPr>
        <w:t>-Richardson 21 (KR-21) measure versus Cronbach’s Alpha, showing satisfactory</w:t>
      </w:r>
      <w:r w:rsidR="0059538D">
        <w:rPr>
          <w:color w:val="000000" w:themeColor="text1"/>
        </w:rPr>
        <w:t xml:space="preserve"> internal consistency</w:t>
      </w:r>
      <w:r w:rsidR="00BC1055">
        <w:rPr>
          <w:color w:val="000000" w:themeColor="text1"/>
        </w:rPr>
        <w:t xml:space="preserve"> (KR-21 = .80)</w:t>
      </w:r>
      <w:r>
        <w:rPr>
          <w:color w:val="000000" w:themeColor="text1"/>
        </w:rPr>
        <w:t xml:space="preserve">. Each </w:t>
      </w:r>
      <w:r w:rsidR="00C34C5D">
        <w:rPr>
          <w:color w:val="000000" w:themeColor="text1"/>
        </w:rPr>
        <w:t xml:space="preserve">participant’s </w:t>
      </w:r>
      <w:r>
        <w:rPr>
          <w:color w:val="000000" w:themeColor="text1"/>
        </w:rPr>
        <w:t>score is a total sum of stressful life events ranging from 0-82.</w:t>
      </w:r>
    </w:p>
    <w:p w14:paraId="20D3FE18" w14:textId="0AC479CA" w:rsidR="005210E5" w:rsidRDefault="004F35FD">
      <w:pPr>
        <w:rPr>
          <w:rFonts w:asciiTheme="majorHAnsi" w:hAnsiTheme="majorHAnsi" w:cstheme="majorHAnsi"/>
          <w:color w:val="000000"/>
          <w:kern w:val="0"/>
        </w:rPr>
      </w:pPr>
      <w:r>
        <w:rPr>
          <w:b/>
        </w:rPr>
        <w:lastRenderedPageBreak/>
        <w:t>Sleep Hygiene Index (SHI).</w:t>
      </w:r>
      <w:r>
        <w:rPr>
          <w:rFonts w:cstheme="majorHAnsi"/>
          <w:color w:val="000000"/>
          <w:kern w:val="0"/>
        </w:rPr>
        <w:t xml:space="preserve"> In order to evaluate the use of sleep hygiene practice</w:t>
      </w:r>
      <w:r w:rsidR="00461AFF">
        <w:rPr>
          <w:rFonts w:cstheme="majorHAnsi"/>
          <w:color w:val="000000"/>
          <w:kern w:val="0"/>
        </w:rPr>
        <w:t>s, the current study</w:t>
      </w:r>
      <w:r>
        <w:rPr>
          <w:rFonts w:cstheme="majorHAnsi"/>
          <w:color w:val="000000"/>
          <w:kern w:val="0"/>
        </w:rPr>
        <w:t xml:space="preserve"> utilize</w:t>
      </w:r>
      <w:r w:rsidR="00461AFF">
        <w:rPr>
          <w:rFonts w:cstheme="majorHAnsi"/>
          <w:color w:val="000000"/>
          <w:kern w:val="0"/>
        </w:rPr>
        <w:t>d</w:t>
      </w:r>
      <w:r>
        <w:rPr>
          <w:rFonts w:cstheme="majorHAnsi"/>
          <w:color w:val="000000"/>
          <w:kern w:val="0"/>
        </w:rPr>
        <w:t xml:space="preserve"> the Sleep Hygiene Index (SHI).  The SHI is a self-report measure comprised of 13 items rated on a five-point s</w:t>
      </w:r>
      <w:r w:rsidR="00AA15D8">
        <w:rPr>
          <w:rFonts w:cstheme="majorHAnsi"/>
          <w:color w:val="000000"/>
          <w:kern w:val="0"/>
        </w:rPr>
        <w:t>cale ranging from 0 (never) to 4</w:t>
      </w:r>
      <w:r>
        <w:rPr>
          <w:rFonts w:cstheme="majorHAnsi"/>
          <w:color w:val="000000"/>
          <w:kern w:val="0"/>
        </w:rPr>
        <w:t xml:space="preserve"> (always).   It is a brief measure in comparison to previous, lengthier assessment instruments, showing satisfactory validity and reliability, including good test-retest reliability</w:t>
      </w:r>
      <w:r w:rsidR="00E55A13">
        <w:rPr>
          <w:rFonts w:cstheme="majorHAnsi"/>
          <w:color w:val="000000"/>
          <w:kern w:val="0"/>
        </w:rPr>
        <w:t xml:space="preserve"> (r = .71, p &lt; .001), </w:t>
      </w:r>
      <w:r w:rsidR="000124EC">
        <w:rPr>
          <w:rFonts w:cstheme="majorHAnsi"/>
          <w:color w:val="000000"/>
          <w:kern w:val="0"/>
        </w:rPr>
        <w:t>internal consistency, and construct validity</w:t>
      </w:r>
      <w:r>
        <w:rPr>
          <w:rFonts w:cstheme="majorHAnsi"/>
          <w:color w:val="000000"/>
          <w:kern w:val="0"/>
        </w:rPr>
        <w:t xml:space="preserve"> (</w:t>
      </w:r>
      <w:proofErr w:type="spellStart"/>
      <w:r>
        <w:rPr>
          <w:rFonts w:cstheme="majorHAnsi"/>
          <w:color w:val="000000"/>
          <w:kern w:val="0"/>
        </w:rPr>
        <w:t>Mastin</w:t>
      </w:r>
      <w:proofErr w:type="spellEnd"/>
      <w:r>
        <w:rPr>
          <w:rFonts w:cstheme="majorHAnsi"/>
          <w:color w:val="000000"/>
          <w:kern w:val="0"/>
        </w:rPr>
        <w:t xml:space="preserve"> et al.</w:t>
      </w:r>
      <w:r w:rsidR="00845D06">
        <w:rPr>
          <w:rFonts w:cstheme="majorHAnsi"/>
          <w:color w:val="000000"/>
          <w:kern w:val="0"/>
        </w:rPr>
        <w:t>,</w:t>
      </w:r>
      <w:r>
        <w:rPr>
          <w:rFonts w:cstheme="majorHAnsi"/>
          <w:color w:val="000000"/>
          <w:kern w:val="0"/>
        </w:rPr>
        <w:t xml:space="preserve"> 2006; Cho et al., 2013). </w:t>
      </w:r>
      <w:r w:rsidR="00E55A13">
        <w:rPr>
          <w:rFonts w:cstheme="majorHAnsi"/>
          <w:color w:val="000000"/>
          <w:kern w:val="0"/>
        </w:rPr>
        <w:t xml:space="preserve">The SHI provides good rationale for item selection.  In fact, </w:t>
      </w:r>
      <w:r w:rsidR="0090201B">
        <w:rPr>
          <w:rFonts w:cstheme="majorHAnsi"/>
          <w:color w:val="000000"/>
          <w:kern w:val="0"/>
        </w:rPr>
        <w:t>“The Sleep Hygiene Index was positively correlated (p &lt; 0.01) with all associated features of inadequate sleep hygiene” as</w:t>
      </w:r>
      <w:r>
        <w:rPr>
          <w:rFonts w:cstheme="majorHAnsi"/>
          <w:color w:val="000000"/>
          <w:kern w:val="0"/>
        </w:rPr>
        <w:t xml:space="preserve"> based on</w:t>
      </w:r>
      <w:r>
        <w:t xml:space="preserve"> “the diagnostic criteria for inadequate sleep hygiene in the International Classification of Sleep Disorders (American Sleep Disorders Association, 1990)” (</w:t>
      </w:r>
      <w:proofErr w:type="spellStart"/>
      <w:r>
        <w:t>Mastin</w:t>
      </w:r>
      <w:proofErr w:type="spellEnd"/>
      <w:r>
        <w:t xml:space="preserve"> et al., 2006</w:t>
      </w:r>
      <w:r w:rsidR="0090201B">
        <w:t xml:space="preserve">; </w:t>
      </w:r>
      <w:r w:rsidR="005D71AF" w:rsidRPr="005D71AF">
        <w:rPr>
          <w:color w:val="000000" w:themeColor="text1"/>
        </w:rPr>
        <w:t>p.</w:t>
      </w:r>
      <w:r w:rsidR="0090201B" w:rsidRPr="005D71AF">
        <w:rPr>
          <w:color w:val="000000" w:themeColor="text1"/>
        </w:rPr>
        <w:t xml:space="preserve"> 226)</w:t>
      </w:r>
      <w:r w:rsidRPr="0091441F">
        <w:rPr>
          <w:color w:val="FF0000"/>
        </w:rPr>
        <w:t>.</w:t>
      </w:r>
      <w:r w:rsidRPr="0091441F">
        <w:rPr>
          <w:rFonts w:cstheme="majorHAnsi"/>
          <w:color w:val="FF0000"/>
          <w:kern w:val="0"/>
        </w:rPr>
        <w:t xml:space="preserve">  </w:t>
      </w:r>
      <w:r w:rsidR="00BB546D">
        <w:rPr>
          <w:rFonts w:cstheme="majorHAnsi"/>
          <w:color w:val="000000"/>
          <w:kern w:val="0"/>
        </w:rPr>
        <w:t>Items include “I use alcohol, tobacco, or caffeine within 4 hours of going to bed or after going to bed,” I use my bed for things other than sleeping or sex (for example: watch television, read, eat, or study,” and “I go to bed at different times from day to day” (</w:t>
      </w:r>
      <w:proofErr w:type="spellStart"/>
      <w:r w:rsidR="00BB546D">
        <w:rPr>
          <w:rFonts w:cstheme="majorHAnsi"/>
          <w:color w:val="000000"/>
          <w:kern w:val="0"/>
        </w:rPr>
        <w:t>Mastin</w:t>
      </w:r>
      <w:proofErr w:type="spellEnd"/>
      <w:r w:rsidR="00BB546D">
        <w:rPr>
          <w:rFonts w:cstheme="majorHAnsi"/>
          <w:color w:val="000000"/>
          <w:kern w:val="0"/>
        </w:rPr>
        <w:t xml:space="preserve"> et al., 2006; </w:t>
      </w:r>
      <w:r w:rsidR="005D71AF" w:rsidRPr="005D71AF">
        <w:rPr>
          <w:rFonts w:cstheme="majorHAnsi"/>
          <w:color w:val="000000" w:themeColor="text1"/>
          <w:kern w:val="0"/>
        </w:rPr>
        <w:t>p</w:t>
      </w:r>
      <w:r w:rsidR="00BB546D" w:rsidRPr="005D71AF">
        <w:rPr>
          <w:rFonts w:cstheme="majorHAnsi"/>
          <w:color w:val="000000" w:themeColor="text1"/>
          <w:kern w:val="0"/>
        </w:rPr>
        <w:t>. 226</w:t>
      </w:r>
      <w:r w:rsidR="00BB546D">
        <w:rPr>
          <w:rFonts w:cstheme="majorHAnsi"/>
          <w:color w:val="000000"/>
          <w:kern w:val="0"/>
        </w:rPr>
        <w:t xml:space="preserve">). </w:t>
      </w:r>
      <w:r w:rsidR="00792251">
        <w:rPr>
          <w:rFonts w:cstheme="majorHAnsi"/>
          <w:color w:val="000000"/>
          <w:kern w:val="0"/>
        </w:rPr>
        <w:t>Although in the original research</w:t>
      </w:r>
      <w:r>
        <w:rPr>
          <w:rFonts w:cstheme="majorHAnsi"/>
          <w:color w:val="000000"/>
          <w:kern w:val="0"/>
        </w:rPr>
        <w:t xml:space="preserve"> </w:t>
      </w:r>
      <w:r w:rsidR="00792251">
        <w:rPr>
          <w:rFonts w:cstheme="majorHAnsi"/>
          <w:color w:val="000000"/>
          <w:kern w:val="0"/>
        </w:rPr>
        <w:t>h</w:t>
      </w:r>
      <w:r>
        <w:rPr>
          <w:rFonts w:cstheme="majorHAnsi"/>
          <w:color w:val="000000"/>
          <w:kern w:val="0"/>
        </w:rPr>
        <w:t>igh scores indicate</w:t>
      </w:r>
      <w:r w:rsidR="00B60F34">
        <w:rPr>
          <w:rFonts w:cstheme="majorHAnsi"/>
          <w:color w:val="000000"/>
          <w:kern w:val="0"/>
        </w:rPr>
        <w:t>d</w:t>
      </w:r>
      <w:r>
        <w:rPr>
          <w:rFonts w:cstheme="majorHAnsi"/>
          <w:color w:val="000000"/>
          <w:kern w:val="0"/>
        </w:rPr>
        <w:t xml:space="preserve"> more maladaptive sleep hygiene practices, while lower scores demonstrate</w:t>
      </w:r>
      <w:r w:rsidR="00B60F34">
        <w:rPr>
          <w:rFonts w:cstheme="majorHAnsi"/>
          <w:color w:val="000000"/>
          <w:kern w:val="0"/>
        </w:rPr>
        <w:t>d</w:t>
      </w:r>
      <w:r>
        <w:rPr>
          <w:rFonts w:cstheme="majorHAnsi"/>
          <w:color w:val="000000"/>
          <w:kern w:val="0"/>
        </w:rPr>
        <w:t xml:space="preserve"> better sleep hygiene</w:t>
      </w:r>
      <w:r w:rsidR="00792251">
        <w:rPr>
          <w:rFonts w:cstheme="majorHAnsi"/>
          <w:color w:val="000000"/>
          <w:kern w:val="0"/>
        </w:rPr>
        <w:t>, the current study presented the items with reverse rankings</w:t>
      </w:r>
      <w:r w:rsidR="00AA15D8">
        <w:rPr>
          <w:rFonts w:cstheme="majorHAnsi"/>
          <w:color w:val="000000"/>
          <w:kern w:val="0"/>
        </w:rPr>
        <w:t xml:space="preserve"> (Always = 1, Never = 4)</w:t>
      </w:r>
      <w:r w:rsidR="00792251">
        <w:rPr>
          <w:rFonts w:cstheme="majorHAnsi"/>
          <w:color w:val="000000"/>
          <w:kern w:val="0"/>
        </w:rPr>
        <w:t xml:space="preserve"> in order to enhance interpretability: high scores </w:t>
      </w:r>
      <w:r w:rsidR="008F1632">
        <w:rPr>
          <w:rFonts w:cstheme="majorHAnsi"/>
          <w:color w:val="000000"/>
          <w:kern w:val="0"/>
        </w:rPr>
        <w:t>in this study</w:t>
      </w:r>
      <w:r w:rsidR="00792251">
        <w:rPr>
          <w:rFonts w:cstheme="majorHAnsi"/>
          <w:color w:val="000000"/>
          <w:kern w:val="0"/>
        </w:rPr>
        <w:t xml:space="preserve"> indicate more adaptive sleep hygiene practices</w:t>
      </w:r>
      <w:r>
        <w:rPr>
          <w:rFonts w:cstheme="majorHAnsi"/>
          <w:color w:val="000000"/>
          <w:kern w:val="0"/>
        </w:rPr>
        <w:t xml:space="preserve">.  The total score ranges from </w:t>
      </w:r>
      <w:r w:rsidR="00B60F34">
        <w:rPr>
          <w:rFonts w:cstheme="majorHAnsi"/>
          <w:color w:val="000000"/>
          <w:kern w:val="0"/>
        </w:rPr>
        <w:t>1</w:t>
      </w:r>
      <w:r>
        <w:rPr>
          <w:rFonts w:cstheme="majorHAnsi"/>
          <w:color w:val="000000"/>
          <w:kern w:val="0"/>
        </w:rPr>
        <w:t>-</w:t>
      </w:r>
      <w:r w:rsidR="00873AD9">
        <w:rPr>
          <w:rFonts w:cstheme="majorHAnsi"/>
          <w:color w:val="000000"/>
          <w:kern w:val="0"/>
        </w:rPr>
        <w:t>65</w:t>
      </w:r>
      <w:r>
        <w:rPr>
          <w:rFonts w:cstheme="majorHAnsi"/>
          <w:color w:val="000000"/>
          <w:kern w:val="0"/>
        </w:rPr>
        <w:t xml:space="preserve">.  </w:t>
      </w:r>
      <w:r>
        <w:tab/>
      </w:r>
    </w:p>
    <w:p w14:paraId="7FC7A84B" w14:textId="3AE0AC12" w:rsidR="005210E5" w:rsidRDefault="004F35FD">
      <w:pPr>
        <w:rPr>
          <w:rFonts w:ascii="Times New Roman" w:hAnsi="Times New Roman"/>
        </w:rPr>
      </w:pPr>
      <w:r>
        <w:rPr>
          <w:b/>
          <w:color w:val="000000" w:themeColor="text1"/>
        </w:rPr>
        <w:t>Leisure Time Exercise Questionnaire (LTEQ).</w:t>
      </w:r>
      <w:r>
        <w:rPr>
          <w:i/>
          <w:color w:val="000000" w:themeColor="text1"/>
        </w:rPr>
        <w:t xml:space="preserve">  </w:t>
      </w:r>
      <w:r>
        <w:rPr>
          <w:color w:val="000000" w:themeColor="text1"/>
        </w:rPr>
        <w:t xml:space="preserve">  The LTEQ is a self-report questionnaire consisting of a 5-category rating range for three levels of physical activity: “Strenuous,” “Moderate,” and “Mild” exercise.  Subjects are asked about their average weekly exercise and how often they complete 20 minutes or more minutes of either strenuous, moderate, or mild exercise during their free time.  The ratings range from A through E indicating “Never,” “1-2 times,” “3-4 times,” “5-6 times,” and “7 or more times” (per week). For the three levels of </w:t>
      </w:r>
      <w:r>
        <w:rPr>
          <w:color w:val="000000" w:themeColor="text1"/>
        </w:rPr>
        <w:lastRenderedPageBreak/>
        <w:t xml:space="preserve">exercise, the questionnaire provides both descriptions of physical states one would experience at that level and specific activity examples (i.e. running for strenuous exercise and bowling for mild exercise).  The LTEQ provides information on activity patterns and physical fitness (Godin &amp; Shephard, 1985).  </w:t>
      </w:r>
      <w:r w:rsidR="00A56C94">
        <w:rPr>
          <w:color w:val="000000" w:themeColor="text1"/>
        </w:rPr>
        <w:t>Jacobs, Ainsworth, Hartman, and Leon (1993</w:t>
      </w:r>
      <w:r w:rsidR="00B525C4">
        <w:rPr>
          <w:color w:val="000000" w:themeColor="text1"/>
        </w:rPr>
        <w:t>)</w:t>
      </w:r>
      <w:r w:rsidR="00A56C94">
        <w:rPr>
          <w:color w:val="000000" w:themeColor="text1"/>
        </w:rPr>
        <w:t xml:space="preserve"> found evidence to support the test-retest reliability and construct validity of the measure in their research comparing 10 commonly used physical activity questionnaires.  </w:t>
      </w:r>
      <w:r w:rsidR="00401D1B">
        <w:rPr>
          <w:color w:val="000000" w:themeColor="text1"/>
        </w:rPr>
        <w:t xml:space="preserve">Additionally, Miller, </w:t>
      </w:r>
      <w:proofErr w:type="spellStart"/>
      <w:r w:rsidR="00401D1B">
        <w:rPr>
          <w:color w:val="000000" w:themeColor="text1"/>
        </w:rPr>
        <w:t>Freedson</w:t>
      </w:r>
      <w:proofErr w:type="spellEnd"/>
      <w:r w:rsidR="00401D1B">
        <w:rPr>
          <w:color w:val="000000" w:themeColor="text1"/>
        </w:rPr>
        <w:t xml:space="preserve">, and Kline (1994) found positive correlations when comparing the LTEQ scores against a </w:t>
      </w:r>
      <w:proofErr w:type="spellStart"/>
      <w:r w:rsidR="00401D1B">
        <w:rPr>
          <w:color w:val="000000" w:themeColor="text1"/>
        </w:rPr>
        <w:t>Caltrac</w:t>
      </w:r>
      <w:proofErr w:type="spellEnd"/>
      <w:r w:rsidR="00401D1B">
        <w:rPr>
          <w:color w:val="000000" w:themeColor="text1"/>
        </w:rPr>
        <w:t xml:space="preserve"> activity monitor.</w:t>
      </w:r>
    </w:p>
    <w:p w14:paraId="299053B0" w14:textId="52D337E9" w:rsidR="005210E5" w:rsidRPr="00D4045F" w:rsidRDefault="004F35FD">
      <w:pPr>
        <w:ind w:firstLine="0"/>
      </w:pPr>
      <w:r>
        <w:tab/>
      </w:r>
      <w:r>
        <w:rPr>
          <w:b/>
        </w:rPr>
        <w:t xml:space="preserve">Student Course Engagement Questionnaire (SCEQ). </w:t>
      </w:r>
      <w:r>
        <w:t xml:space="preserve"> </w:t>
      </w:r>
      <w:proofErr w:type="spellStart"/>
      <w:r>
        <w:t>Handelsman</w:t>
      </w:r>
      <w:proofErr w:type="spellEnd"/>
      <w:r>
        <w:t xml:space="preserve"> et al.’s (2005) SCEQ includes 23 items that are loaded onto four factors, including Factor 1 – Skills Engagement, Factor 2 – Emotional Engagement, Factor 3- Participation/Interaction Engagement, and Factor 4 – Performance Engagement. The measure shows reasonable reliability and internal consistency</w:t>
      </w:r>
      <w:r w:rsidR="006A7516">
        <w:t>, including discriminant validity within the measure</w:t>
      </w:r>
      <w:r>
        <w:t xml:space="preserve"> (</w:t>
      </w:r>
      <w:proofErr w:type="spellStart"/>
      <w:r>
        <w:t>Handelsman</w:t>
      </w:r>
      <w:proofErr w:type="spellEnd"/>
      <w:r>
        <w:t xml:space="preserve"> et al., 2005). </w:t>
      </w:r>
      <w:r w:rsidR="00E612D5">
        <w:t>In addition</w:t>
      </w:r>
      <w:r w:rsidR="00B33B43">
        <w:t>, each factor showed reliabilities</w:t>
      </w:r>
      <w:r w:rsidR="00E612D5">
        <w:t xml:space="preserve"> above recommended levels.  </w:t>
      </w:r>
      <w:r w:rsidR="00192652">
        <w:t>In a regression analysis looking at the SCEQ and midterm and final</w:t>
      </w:r>
      <w:r w:rsidR="00B33B43">
        <w:t xml:space="preserve"> examination grades, significan</w:t>
      </w:r>
      <w:r w:rsidR="00192652">
        <w:t xml:space="preserve">t predictors were seen in performance, participation/interaction, and skills engagement for midterm grades, and participation/interaction engagement for final examination grades.  </w:t>
      </w:r>
      <w:r>
        <w:t>The questions on this measure focus on academic engagement at the “micro” scale, and, consequently, items focus on academic achievement, interest in course content, showing effort and completing work, studying, partic</w:t>
      </w:r>
      <w:r w:rsidR="00542C49">
        <w:t>ipating in class discussion,</w:t>
      </w:r>
      <w:r>
        <w:t xml:space="preserve"> seeking help when needed</w:t>
      </w:r>
      <w:r w:rsidR="00B53A6B">
        <w:t>, and other aspects of academic</w:t>
      </w:r>
      <w:r w:rsidR="00542C49">
        <w:t xml:space="preserve"> engagement.</w:t>
      </w:r>
      <w:r>
        <w:t xml:space="preserve">  Items are rated on a 5-point rating scale, with the following instructions: “To what extent do the following behaviors, thoughts, and feelings describe you, in this course.  Please rate each of them on the following scale: </w:t>
      </w:r>
      <w:r w:rsidR="00A067FF">
        <w:t>a</w:t>
      </w:r>
      <w:r>
        <w:t xml:space="preserve"> = </w:t>
      </w:r>
      <w:r>
        <w:rPr>
          <w:i/>
        </w:rPr>
        <w:t>not at all characteristic of me</w:t>
      </w:r>
      <w:r>
        <w:t xml:space="preserve">, </w:t>
      </w:r>
      <w:r w:rsidR="00A067FF">
        <w:t>b</w:t>
      </w:r>
      <w:r>
        <w:t xml:space="preserve"> = </w:t>
      </w:r>
      <w:r>
        <w:rPr>
          <w:i/>
        </w:rPr>
        <w:t xml:space="preserve">not really </w:t>
      </w:r>
      <w:r>
        <w:rPr>
          <w:i/>
        </w:rPr>
        <w:lastRenderedPageBreak/>
        <w:t>characteristic of me</w:t>
      </w:r>
      <w:r>
        <w:t xml:space="preserve">, </w:t>
      </w:r>
      <w:r w:rsidR="00A067FF">
        <w:t>c</w:t>
      </w:r>
      <w:r>
        <w:t xml:space="preserve"> = </w:t>
      </w:r>
      <w:r>
        <w:rPr>
          <w:i/>
        </w:rPr>
        <w:t>moderately characteristic of me</w:t>
      </w:r>
      <w:r>
        <w:t xml:space="preserve">, </w:t>
      </w:r>
      <w:r w:rsidR="00A067FF">
        <w:t>d</w:t>
      </w:r>
      <w:r>
        <w:t xml:space="preserve"> = </w:t>
      </w:r>
      <w:r>
        <w:rPr>
          <w:i/>
        </w:rPr>
        <w:t>characteristic of me</w:t>
      </w:r>
      <w:r>
        <w:t xml:space="preserve">, </w:t>
      </w:r>
      <w:r w:rsidR="00A067FF">
        <w:t xml:space="preserve">e </w:t>
      </w:r>
      <w:r>
        <w:t xml:space="preserve">= </w:t>
      </w:r>
      <w:r>
        <w:rPr>
          <w:i/>
        </w:rPr>
        <w:t>very characteristic of me</w:t>
      </w:r>
      <w:r>
        <w:t xml:space="preserve">.” </w:t>
      </w:r>
      <w:r w:rsidR="00442E9B">
        <w:t xml:space="preserve">Total </w:t>
      </w:r>
      <w:r w:rsidR="00A067FF">
        <w:t>engagement scores range from 23-115, while score ranges for the individual factors are as follows: skills = 9-45, emotional = 5-25, participation/interaction = 6-30, and performance = 3-15.</w:t>
      </w:r>
    </w:p>
    <w:p w14:paraId="20E745F4" w14:textId="77777777" w:rsidR="005210E5" w:rsidRDefault="004F35FD">
      <w:pPr>
        <w:ind w:firstLine="0"/>
        <w:rPr>
          <w:b/>
          <w:color w:val="000000" w:themeColor="text1"/>
        </w:rPr>
      </w:pPr>
      <w:r>
        <w:rPr>
          <w:b/>
          <w:color w:val="000000" w:themeColor="text1"/>
        </w:rPr>
        <w:t>Statistical Analyses</w:t>
      </w:r>
    </w:p>
    <w:p w14:paraId="4F58A70D" w14:textId="77777777" w:rsidR="00487D73" w:rsidRDefault="003409C2" w:rsidP="00916898">
      <w:pPr>
        <w:ind w:firstLine="0"/>
        <w:rPr>
          <w:color w:val="000000" w:themeColor="text1"/>
        </w:rPr>
      </w:pPr>
      <w:r>
        <w:rPr>
          <w:color w:val="000000" w:themeColor="text1"/>
        </w:rPr>
        <w:tab/>
      </w:r>
      <w:r w:rsidR="00BE48D4">
        <w:rPr>
          <w:color w:val="000000" w:themeColor="text1"/>
        </w:rPr>
        <w:t>Statistical analyses</w:t>
      </w:r>
      <w:r w:rsidR="00BE48D4" w:rsidDel="00BE48D4">
        <w:rPr>
          <w:color w:val="000000" w:themeColor="text1"/>
        </w:rPr>
        <w:t xml:space="preserve"> </w:t>
      </w:r>
      <w:r w:rsidR="00BE48D4">
        <w:rPr>
          <w:color w:val="000000" w:themeColor="text1"/>
        </w:rPr>
        <w:t>were</w:t>
      </w:r>
      <w:r w:rsidR="004F35FD">
        <w:rPr>
          <w:color w:val="000000" w:themeColor="text1"/>
        </w:rPr>
        <w:t xml:space="preserve"> used to evaluate the specific aims and hypotheses as laid out in Chapter 1.  </w:t>
      </w:r>
      <w:r w:rsidR="00BE48D4">
        <w:rPr>
          <w:color w:val="000000" w:themeColor="text1"/>
        </w:rPr>
        <w:t xml:space="preserve">All analyses were completed using the open source statistical package R, version 3.4.1.  </w:t>
      </w:r>
      <w:r w:rsidR="004F35FD">
        <w:rPr>
          <w:color w:val="000000" w:themeColor="text1"/>
        </w:rPr>
        <w:t>Before addressing the specific questions of th</w:t>
      </w:r>
      <w:r w:rsidR="00050DC7">
        <w:rPr>
          <w:color w:val="000000" w:themeColor="text1"/>
        </w:rPr>
        <w:t>e present study,</w:t>
      </w:r>
      <w:r w:rsidR="004F35FD">
        <w:rPr>
          <w:color w:val="000000" w:themeColor="text1"/>
        </w:rPr>
        <w:t xml:space="preserve"> demographic differences in the data </w:t>
      </w:r>
      <w:r w:rsidR="00050DC7">
        <w:rPr>
          <w:color w:val="000000" w:themeColor="text1"/>
        </w:rPr>
        <w:t xml:space="preserve">were evaluated </w:t>
      </w:r>
      <w:r w:rsidR="00882008">
        <w:rPr>
          <w:color w:val="000000" w:themeColor="text1"/>
        </w:rPr>
        <w:t>with res</w:t>
      </w:r>
      <w:r w:rsidR="00BE48D4">
        <w:rPr>
          <w:color w:val="000000" w:themeColor="text1"/>
        </w:rPr>
        <w:t>pect</w:t>
      </w:r>
      <w:r w:rsidR="004F35FD">
        <w:rPr>
          <w:color w:val="000000" w:themeColor="text1"/>
        </w:rPr>
        <w:t xml:space="preserve"> to the dependent variable, including age, gender, ethnicity, and class standing</w:t>
      </w:r>
      <w:r w:rsidR="00050DC7">
        <w:rPr>
          <w:color w:val="000000" w:themeColor="text1"/>
        </w:rPr>
        <w:t>.</w:t>
      </w:r>
      <w:r w:rsidR="004F35FD">
        <w:rPr>
          <w:color w:val="000000" w:themeColor="text1"/>
        </w:rPr>
        <w:t xml:space="preserve"> </w:t>
      </w:r>
    </w:p>
    <w:p w14:paraId="7E33A915" w14:textId="7118A9C5" w:rsidR="00487D73" w:rsidRPr="00292ED7" w:rsidRDefault="00487D73" w:rsidP="00487D73">
      <w:pPr>
        <w:rPr>
          <w:color w:val="FF0000"/>
        </w:rPr>
      </w:pPr>
      <w:r>
        <w:rPr>
          <w:color w:val="000000" w:themeColor="text1"/>
        </w:rPr>
        <w:t xml:space="preserve">For all analyses described in the results, the regression assumptions of homogeneity, normality, and independence of residuals were evaluated and addressed where relevant. Issues with multicollinearity and high leverage data points (outliers) were also evaluated for each model. In regard to high leverage data points, respondent #33 was removed from the data set before inferential testing because this case appeared to be a significant outlier as it exhibited large Cook’s distance estimate values in multiple analyses.  Demographic information for the removed participant indicate a white, female senior between the ages of 20-21 who may have engaged in random responding to study items.   </w:t>
      </w:r>
    </w:p>
    <w:p w14:paraId="38C1CD4B" w14:textId="5A35D33D" w:rsidR="006C12B0" w:rsidRPr="00487D73" w:rsidRDefault="00487D73" w:rsidP="00487D73">
      <w:pPr>
        <w:shd w:val="clear" w:color="auto" w:fill="FFFFFF"/>
        <w:rPr>
          <w:rFonts w:ascii="Times New Roman" w:eastAsia="Times New Roman" w:hAnsi="Times New Roman" w:cs="Times New Roman"/>
          <w:color w:val="000000" w:themeColor="text1"/>
        </w:rPr>
      </w:pPr>
      <w:r w:rsidRPr="0011249D">
        <w:rPr>
          <w:rFonts w:ascii="Times New Roman" w:eastAsia="Times New Roman" w:hAnsi="Times New Roman" w:cs="Times New Roman"/>
          <w:color w:val="000000" w:themeColor="text1"/>
        </w:rPr>
        <w:t>A</w:t>
      </w:r>
      <w:r w:rsidRPr="0011249D">
        <w:rPr>
          <w:rFonts w:ascii="Times New Roman" w:eastAsia="Times New Roman" w:hAnsi="Times New Roman" w:cs="Times New Roman" w:hint="cs"/>
          <w:color w:val="000000" w:themeColor="text1"/>
        </w:rPr>
        <w:t xml:space="preserve"> Bonferroni </w:t>
      </w:r>
      <w:r w:rsidRPr="0011249D">
        <w:rPr>
          <w:rFonts w:ascii="Times New Roman" w:eastAsia="Times New Roman" w:hAnsi="Times New Roman" w:cs="Times New Roman"/>
          <w:color w:val="000000" w:themeColor="text1"/>
        </w:rPr>
        <w:t>correction</w:t>
      </w:r>
      <w:r w:rsidRPr="0011249D">
        <w:rPr>
          <w:rFonts w:ascii="Times New Roman" w:eastAsia="Times New Roman" w:hAnsi="Times New Roman" w:cs="Times New Roman" w:hint="cs"/>
          <w:color w:val="000000" w:themeColor="text1"/>
        </w:rPr>
        <w:t xml:space="preserve"> </w:t>
      </w:r>
      <w:r w:rsidRPr="0011249D">
        <w:rPr>
          <w:rFonts w:ascii="Times New Roman" w:eastAsia="Times New Roman" w:hAnsi="Times New Roman" w:cs="Times New Roman"/>
          <w:color w:val="000000" w:themeColor="text1"/>
        </w:rPr>
        <w:t xml:space="preserve">was applied </w:t>
      </w:r>
      <w:r w:rsidRPr="0011249D">
        <w:rPr>
          <w:rFonts w:ascii="Times New Roman" w:eastAsia="Times New Roman" w:hAnsi="Times New Roman" w:cs="Times New Roman" w:hint="cs"/>
          <w:color w:val="000000" w:themeColor="text1"/>
        </w:rPr>
        <w:t>to account for</w:t>
      </w:r>
      <w:r w:rsidRPr="0011249D">
        <w:rPr>
          <w:rFonts w:ascii="Times New Roman" w:eastAsia="Times New Roman" w:hAnsi="Times New Roman" w:cs="Times New Roman"/>
          <w:color w:val="000000" w:themeColor="text1"/>
        </w:rPr>
        <w:t xml:space="preserve"> the</w:t>
      </w:r>
      <w:r w:rsidRPr="0011249D">
        <w:rPr>
          <w:rFonts w:ascii="Times New Roman" w:eastAsia="Times New Roman" w:hAnsi="Times New Roman" w:cs="Times New Roman" w:hint="cs"/>
          <w:color w:val="000000" w:themeColor="text1"/>
        </w:rPr>
        <w:t xml:space="preserve"> multiple tests</w:t>
      </w:r>
      <w:r w:rsidRPr="0011249D">
        <w:rPr>
          <w:rFonts w:ascii="Times New Roman" w:eastAsia="Times New Roman" w:hAnsi="Times New Roman" w:cs="Times New Roman"/>
          <w:color w:val="000000" w:themeColor="text1"/>
        </w:rPr>
        <w:t xml:space="preserve"> required to evaluate each sub-factor of Academic Engagement</w:t>
      </w:r>
      <w:r w:rsidRPr="0011249D">
        <w:rPr>
          <w:rFonts w:ascii="Times New Roman" w:eastAsia="Times New Roman" w:hAnsi="Times New Roman" w:cs="Times New Roman" w:hint="cs"/>
          <w:color w:val="000000" w:themeColor="text1"/>
        </w:rPr>
        <w:t>, and subsequent alpha inflation. Set</w:t>
      </w:r>
      <w:r w:rsidRPr="0011249D">
        <w:rPr>
          <w:rFonts w:ascii="Times New Roman" w:eastAsia="Times New Roman" w:hAnsi="Times New Roman" w:cs="Times New Roman"/>
          <w:color w:val="000000" w:themeColor="text1"/>
        </w:rPr>
        <w:t>ting levels of significance to</w:t>
      </w:r>
      <w:r w:rsidRPr="00DE7ECA">
        <w:rPr>
          <w:rFonts w:ascii="Times New Roman" w:eastAsia="Times New Roman" w:hAnsi="Times New Roman" w:cs="Times New Roman"/>
          <w:i/>
          <w:color w:val="000000" w:themeColor="text1"/>
        </w:rPr>
        <w:t xml:space="preserve"> p</w:t>
      </w:r>
      <w:r w:rsidRPr="0011249D">
        <w:rPr>
          <w:rFonts w:ascii="Times New Roman" w:eastAsia="Times New Roman" w:hAnsi="Times New Roman" w:cs="Times New Roman" w:hint="cs"/>
          <w:color w:val="000000" w:themeColor="text1"/>
        </w:rPr>
        <w:t xml:space="preserve">=.01 or lower would be equivalent to </w:t>
      </w:r>
      <w:r w:rsidRPr="00DE7ECA">
        <w:rPr>
          <w:rFonts w:ascii="Times New Roman" w:eastAsia="Times New Roman" w:hAnsi="Times New Roman" w:cs="Times New Roman"/>
          <w:i/>
          <w:color w:val="000000" w:themeColor="text1"/>
        </w:rPr>
        <w:t>p</w:t>
      </w:r>
      <w:r w:rsidRPr="0011249D">
        <w:rPr>
          <w:rFonts w:ascii="Times New Roman" w:eastAsia="Times New Roman" w:hAnsi="Times New Roman" w:cs="Times New Roman" w:hint="cs"/>
          <w:color w:val="000000" w:themeColor="text1"/>
        </w:rPr>
        <w:t xml:space="preserve">=.05 </w:t>
      </w:r>
      <w:r w:rsidRPr="0011249D">
        <w:rPr>
          <w:rFonts w:ascii="Times New Roman" w:eastAsia="Times New Roman" w:hAnsi="Times New Roman" w:cs="Times New Roman"/>
          <w:color w:val="000000" w:themeColor="text1"/>
        </w:rPr>
        <w:t xml:space="preserve">or lower </w:t>
      </w:r>
      <w:r w:rsidRPr="0011249D">
        <w:rPr>
          <w:rFonts w:ascii="Times New Roman" w:eastAsia="Times New Roman" w:hAnsi="Times New Roman" w:cs="Times New Roman" w:hint="cs"/>
          <w:color w:val="000000" w:themeColor="text1"/>
        </w:rPr>
        <w:t xml:space="preserve">with the five </w:t>
      </w:r>
      <w:r w:rsidRPr="0011249D">
        <w:rPr>
          <w:rFonts w:ascii="Times New Roman" w:eastAsia="Times New Roman" w:hAnsi="Times New Roman" w:cs="Times New Roman"/>
          <w:color w:val="000000" w:themeColor="text1"/>
        </w:rPr>
        <w:t>academic engagements used in this study</w:t>
      </w:r>
      <w:r w:rsidRPr="0011249D">
        <w:rPr>
          <w:rFonts w:ascii="Times New Roman" w:eastAsia="Times New Roman" w:hAnsi="Times New Roman" w:cs="Times New Roman" w:hint="cs"/>
          <w:color w:val="000000" w:themeColor="text1"/>
        </w:rPr>
        <w:t>.</w:t>
      </w:r>
      <w:r w:rsidRPr="0011249D">
        <w:rPr>
          <w:rFonts w:ascii="Times New Roman" w:eastAsia="Times New Roman" w:hAnsi="Times New Roman" w:cs="Times New Roman"/>
          <w:color w:val="000000" w:themeColor="text1"/>
        </w:rPr>
        <w:t xml:space="preserve">  Therefore, a </w:t>
      </w:r>
      <w:r w:rsidRPr="00DE7ECA">
        <w:rPr>
          <w:rFonts w:ascii="Times New Roman" w:eastAsia="Times New Roman" w:hAnsi="Times New Roman" w:cs="Times New Roman"/>
          <w:i/>
          <w:color w:val="000000" w:themeColor="text1"/>
        </w:rPr>
        <w:t>p</w:t>
      </w:r>
      <w:r w:rsidRPr="0011249D">
        <w:rPr>
          <w:rFonts w:ascii="Times New Roman" w:eastAsia="Times New Roman" w:hAnsi="Times New Roman" w:cs="Times New Roman"/>
          <w:color w:val="000000" w:themeColor="text1"/>
        </w:rPr>
        <w:t xml:space="preserve">-value &lt; 0.01 is considered significant for all </w:t>
      </w:r>
      <w:r w:rsidRPr="0011249D">
        <w:rPr>
          <w:rFonts w:ascii="Times New Roman" w:eastAsia="Times New Roman" w:hAnsi="Times New Roman" w:cs="Times New Roman"/>
          <w:color w:val="000000" w:themeColor="text1"/>
        </w:rPr>
        <w:lastRenderedPageBreak/>
        <w:t>analyses.</w:t>
      </w:r>
      <w:r>
        <w:rPr>
          <w:rFonts w:ascii="Times New Roman" w:eastAsia="Times New Roman" w:hAnsi="Times New Roman" w:cs="Times New Roman"/>
          <w:color w:val="000000" w:themeColor="text1"/>
        </w:rPr>
        <w:t xml:space="preserve"> </w:t>
      </w:r>
      <w:r w:rsidR="005B3168">
        <w:rPr>
          <w:color w:val="000000" w:themeColor="text1"/>
        </w:rPr>
        <w:t>Specific statistical</w:t>
      </w:r>
      <w:r w:rsidR="00CE4187">
        <w:rPr>
          <w:color w:val="000000" w:themeColor="text1"/>
        </w:rPr>
        <w:t xml:space="preserve"> analyses and </w:t>
      </w:r>
      <w:r w:rsidR="005B3168">
        <w:rPr>
          <w:color w:val="000000" w:themeColor="text1"/>
        </w:rPr>
        <w:t xml:space="preserve">models that were </w:t>
      </w:r>
      <w:r w:rsidR="00CE4187">
        <w:rPr>
          <w:color w:val="000000" w:themeColor="text1"/>
        </w:rPr>
        <w:t xml:space="preserve">used to test study hypotheses are presented with study results below. </w:t>
      </w:r>
      <w:r w:rsidR="006C12B0">
        <w:rPr>
          <w:b/>
        </w:rPr>
        <w:br w:type="page"/>
      </w:r>
    </w:p>
    <w:p w14:paraId="2D50E474" w14:textId="1354610F" w:rsidR="001D5B1C" w:rsidRDefault="001D5B1C" w:rsidP="001D5B1C">
      <w:pPr>
        <w:ind w:firstLine="0"/>
        <w:jc w:val="center"/>
        <w:rPr>
          <w:b/>
        </w:rPr>
      </w:pPr>
      <w:r>
        <w:rPr>
          <w:b/>
        </w:rPr>
        <w:lastRenderedPageBreak/>
        <w:t>CHAPTER 4</w:t>
      </w:r>
    </w:p>
    <w:p w14:paraId="7D8A837E" w14:textId="3B1D0DBB" w:rsidR="001D5B1C" w:rsidRDefault="001D5B1C" w:rsidP="00E31AA8">
      <w:pPr>
        <w:ind w:firstLine="0"/>
        <w:jc w:val="center"/>
        <w:rPr>
          <w:b/>
        </w:rPr>
      </w:pPr>
      <w:r>
        <w:rPr>
          <w:b/>
        </w:rPr>
        <w:t>RESULTS</w:t>
      </w:r>
    </w:p>
    <w:p w14:paraId="583A6B86" w14:textId="6BE6C95D" w:rsidR="00BF242F" w:rsidRPr="00BF242F" w:rsidRDefault="00BF242F" w:rsidP="00BF242F">
      <w:pPr>
        <w:ind w:firstLine="0"/>
        <w:rPr>
          <w:rFonts w:ascii="Times New Roman" w:hAnsi="Times New Roman" w:cs="Times New Roman"/>
          <w:b/>
        </w:rPr>
      </w:pPr>
      <w:r w:rsidRPr="00BF242F">
        <w:rPr>
          <w:rFonts w:ascii="Times New Roman" w:hAnsi="Times New Roman" w:cs="Times New Roman"/>
          <w:b/>
        </w:rPr>
        <w:t>Demographic Variables of Participants</w:t>
      </w:r>
    </w:p>
    <w:p w14:paraId="60299B4A" w14:textId="37374904" w:rsidR="00A96A93" w:rsidRDefault="00BF242F" w:rsidP="00A96A93">
      <w:pPr>
        <w:spacing w:line="360" w:lineRule="auto"/>
        <w:rPr>
          <w:rFonts w:ascii="Times New Roman" w:hAnsi="Times New Roman" w:cs="Times New Roman"/>
        </w:rPr>
      </w:pPr>
      <w:r w:rsidRPr="001D51D3">
        <w:rPr>
          <w:rFonts w:ascii="Times New Roman" w:hAnsi="Times New Roman" w:cs="Times New Roman" w:hint="cs"/>
        </w:rPr>
        <w:t>Demographic variables for the participa</w:t>
      </w:r>
      <w:r w:rsidR="00B3021E">
        <w:rPr>
          <w:rFonts w:ascii="Times New Roman" w:hAnsi="Times New Roman" w:cs="Times New Roman" w:hint="cs"/>
        </w:rPr>
        <w:t xml:space="preserve">nts are summarized in Table 1. </w:t>
      </w:r>
      <w:r w:rsidRPr="001D51D3">
        <w:rPr>
          <w:rFonts w:ascii="Times New Roman" w:hAnsi="Times New Roman" w:cs="Times New Roman" w:hint="cs"/>
        </w:rPr>
        <w:t xml:space="preserve">Out of 203 participants there were 199 complete data sets used for analyses.  </w:t>
      </w:r>
      <w:r w:rsidR="00CE4187" w:rsidRPr="001D51D3">
        <w:rPr>
          <w:rFonts w:ascii="Times New Roman" w:hAnsi="Times New Roman" w:cs="Times New Roman"/>
        </w:rPr>
        <w:t>Contr</w:t>
      </w:r>
      <w:r w:rsidR="00CE4187">
        <w:rPr>
          <w:rFonts w:ascii="Times New Roman" w:hAnsi="Times New Roman" w:cs="Times New Roman"/>
        </w:rPr>
        <w:t>ary</w:t>
      </w:r>
      <w:r w:rsidRPr="001D51D3">
        <w:rPr>
          <w:rFonts w:ascii="Times New Roman" w:hAnsi="Times New Roman" w:cs="Times New Roman" w:hint="cs"/>
        </w:rPr>
        <w:t xml:space="preserve"> to methods outlined in the original</w:t>
      </w:r>
      <w:r w:rsidR="00CE4187">
        <w:rPr>
          <w:rFonts w:ascii="Times New Roman" w:hAnsi="Times New Roman" w:cs="Times New Roman"/>
        </w:rPr>
        <w:t xml:space="preserve"> studies</w:t>
      </w:r>
      <w:r w:rsidRPr="001D51D3">
        <w:rPr>
          <w:rFonts w:ascii="Times New Roman" w:hAnsi="Times New Roman" w:cs="Times New Roman" w:hint="cs"/>
        </w:rPr>
        <w:t xml:space="preserve">, the Sleep Hygiene (SH) variable was collected with low scores indicating poorer hygiene practices </w:t>
      </w:r>
      <w:r w:rsidR="00CE4187" w:rsidRPr="001D51D3">
        <w:rPr>
          <w:rFonts w:ascii="Times New Roman" w:hAnsi="Times New Roman" w:cs="Times New Roman"/>
        </w:rPr>
        <w:t>to</w:t>
      </w:r>
      <w:r w:rsidRPr="001D51D3">
        <w:rPr>
          <w:rFonts w:ascii="Times New Roman" w:hAnsi="Times New Roman" w:cs="Times New Roman" w:hint="cs"/>
        </w:rPr>
        <w:t xml:space="preserve"> improve interpretability.  Additionally, </w:t>
      </w:r>
      <w:r w:rsidR="009F29DC">
        <w:rPr>
          <w:rFonts w:ascii="Times New Roman" w:hAnsi="Times New Roman" w:cs="Times New Roman"/>
        </w:rPr>
        <w:t xml:space="preserve">the original </w:t>
      </w:r>
      <w:r w:rsidRPr="001D51D3">
        <w:rPr>
          <w:rFonts w:ascii="Times New Roman" w:hAnsi="Times New Roman" w:cs="Times New Roman" w:hint="cs"/>
        </w:rPr>
        <w:t>coding found on the stress factor (</w:t>
      </w:r>
      <w:r w:rsidR="009F29DC">
        <w:rPr>
          <w:rFonts w:ascii="Times New Roman" w:hAnsi="Times New Roman" w:cs="Times New Roman"/>
        </w:rPr>
        <w:t xml:space="preserve">i.e. </w:t>
      </w:r>
      <w:r w:rsidRPr="001D51D3">
        <w:rPr>
          <w:rFonts w:ascii="Times New Roman" w:hAnsi="Times New Roman" w:cs="Times New Roman" w:hint="cs"/>
        </w:rPr>
        <w:t xml:space="preserve">1=occurrence of the stressor and 2=NO occurrence of the stressor) was </w:t>
      </w:r>
      <w:r w:rsidR="009F29DC">
        <w:rPr>
          <w:rFonts w:ascii="Times New Roman" w:hAnsi="Times New Roman" w:cs="Times New Roman"/>
        </w:rPr>
        <w:t xml:space="preserve">changed in this study to </w:t>
      </w:r>
      <w:r w:rsidR="009F29DC" w:rsidRPr="001D51D3">
        <w:rPr>
          <w:rFonts w:ascii="Times New Roman" w:hAnsi="Times New Roman" w:cs="Times New Roman" w:hint="cs"/>
        </w:rPr>
        <w:t>0=NO occurrence of the stressor</w:t>
      </w:r>
      <w:r w:rsidR="009F29DC">
        <w:rPr>
          <w:rFonts w:ascii="Times New Roman" w:hAnsi="Times New Roman" w:cs="Times New Roman"/>
        </w:rPr>
        <w:t>,</w:t>
      </w:r>
      <w:r w:rsidRPr="001D51D3">
        <w:rPr>
          <w:rFonts w:ascii="Times New Roman" w:hAnsi="Times New Roman" w:cs="Times New Roman" w:hint="cs"/>
        </w:rPr>
        <w:t xml:space="preserve"> so that the total stress amount reflected the total number of stressors</w:t>
      </w:r>
      <w:r w:rsidR="009F29DC">
        <w:rPr>
          <w:rFonts w:ascii="Times New Roman" w:hAnsi="Times New Roman" w:cs="Times New Roman"/>
        </w:rPr>
        <w:t>.</w:t>
      </w:r>
      <w:r w:rsidRPr="001D51D3">
        <w:rPr>
          <w:rFonts w:ascii="Times New Roman" w:hAnsi="Times New Roman" w:cs="Times New Roman" w:hint="cs"/>
        </w:rPr>
        <w:t xml:space="preserve">  </w:t>
      </w:r>
    </w:p>
    <w:p w14:paraId="5EF8DDD7" w14:textId="77777777" w:rsidR="00A96A93" w:rsidRDefault="00A96A93" w:rsidP="00A96A93">
      <w:pPr>
        <w:spacing w:line="360" w:lineRule="auto"/>
        <w:rPr>
          <w:rFonts w:ascii="Times New Roman" w:hAnsi="Times New Roman" w:cs="Times New Roman"/>
        </w:rPr>
      </w:pPr>
    </w:p>
    <w:tbl>
      <w:tblPr>
        <w:tblW w:w="6323" w:type="dxa"/>
        <w:tblInd w:w="93" w:type="dxa"/>
        <w:shd w:val="clear" w:color="auto" w:fill="FFFFFF"/>
        <w:tblCellMar>
          <w:left w:w="0" w:type="dxa"/>
          <w:right w:w="0" w:type="dxa"/>
        </w:tblCellMar>
        <w:tblLook w:val="04A0" w:firstRow="1" w:lastRow="0" w:firstColumn="1" w:lastColumn="0" w:noHBand="0" w:noVBand="1"/>
      </w:tblPr>
      <w:tblGrid>
        <w:gridCol w:w="2228"/>
        <w:gridCol w:w="3018"/>
        <w:gridCol w:w="1400"/>
      </w:tblGrid>
      <w:tr w:rsidR="005915B3" w:rsidRPr="00FA09B1" w14:paraId="2C3EA157" w14:textId="5E002A54" w:rsidTr="00A96A93">
        <w:trPr>
          <w:trHeight w:val="256"/>
        </w:trPr>
        <w:tc>
          <w:tcPr>
            <w:tcW w:w="5246" w:type="dxa"/>
            <w:gridSpan w:val="2"/>
            <w:tcBorders>
              <w:top w:val="nil"/>
              <w:left w:val="nil"/>
              <w:bottom w:val="single" w:sz="4" w:space="0" w:color="auto"/>
              <w:right w:val="nil"/>
            </w:tcBorders>
            <w:shd w:val="clear" w:color="auto" w:fill="FFFFFF"/>
            <w:noWrap/>
            <w:tcMar>
              <w:top w:w="0" w:type="dxa"/>
              <w:left w:w="108" w:type="dxa"/>
              <w:bottom w:w="0" w:type="dxa"/>
              <w:right w:w="108" w:type="dxa"/>
            </w:tcMar>
            <w:hideMark/>
          </w:tcPr>
          <w:p w14:paraId="2B093438" w14:textId="77777777" w:rsidR="005915B3" w:rsidRPr="00FA09B1" w:rsidRDefault="005915B3" w:rsidP="002534BD">
            <w:pPr>
              <w:spacing w:line="240" w:lineRule="auto"/>
              <w:ind w:firstLine="0"/>
              <w:rPr>
                <w:rFonts w:eastAsia="Times New Roman" w:cstheme="minorHAnsi"/>
                <w:color w:val="222222"/>
                <w:sz w:val="20"/>
                <w:szCs w:val="20"/>
              </w:rPr>
            </w:pPr>
            <w:r w:rsidRPr="00FA09B1">
              <w:rPr>
                <w:rFonts w:eastAsia="Times New Roman" w:cstheme="minorHAnsi"/>
                <w:color w:val="222222"/>
                <w:sz w:val="20"/>
                <w:szCs w:val="20"/>
              </w:rPr>
              <w:t>Table 1</w:t>
            </w:r>
          </w:p>
          <w:p w14:paraId="1B250663" w14:textId="77777777" w:rsidR="005915B3" w:rsidRPr="00FA09B1" w:rsidRDefault="005915B3" w:rsidP="002534BD">
            <w:pPr>
              <w:spacing w:line="240" w:lineRule="auto"/>
              <w:ind w:firstLine="0"/>
              <w:rPr>
                <w:rFonts w:eastAsia="Times New Roman" w:cstheme="minorHAnsi"/>
                <w:color w:val="222222"/>
                <w:sz w:val="20"/>
                <w:szCs w:val="20"/>
              </w:rPr>
            </w:pPr>
            <w:r w:rsidRPr="00FA09B1">
              <w:rPr>
                <w:rFonts w:eastAsia="Times New Roman" w:cstheme="minorHAnsi"/>
                <w:i/>
                <w:iCs/>
                <w:color w:val="222222"/>
                <w:sz w:val="20"/>
                <w:szCs w:val="20"/>
              </w:rPr>
              <w:t>Demographic Characteristics of the Sample.</w:t>
            </w:r>
          </w:p>
          <w:p w14:paraId="7672C6B9" w14:textId="77777777" w:rsidR="005915B3" w:rsidRPr="00FA09B1" w:rsidRDefault="005915B3" w:rsidP="002534BD">
            <w:pPr>
              <w:spacing w:line="240" w:lineRule="auto"/>
              <w:rPr>
                <w:rFonts w:eastAsia="Times New Roman" w:cstheme="minorHAnsi"/>
                <w:color w:val="222222"/>
                <w:sz w:val="20"/>
                <w:szCs w:val="20"/>
              </w:rPr>
            </w:pPr>
            <w:r w:rsidRPr="00FA09B1">
              <w:rPr>
                <w:rFonts w:eastAsia="Times New Roman" w:cstheme="minorHAnsi"/>
                <w:color w:val="222222"/>
                <w:sz w:val="20"/>
                <w:szCs w:val="20"/>
              </w:rPr>
              <w:t> </w:t>
            </w:r>
          </w:p>
        </w:tc>
        <w:tc>
          <w:tcPr>
            <w:tcW w:w="1077" w:type="dxa"/>
            <w:tcBorders>
              <w:top w:val="nil"/>
              <w:left w:val="nil"/>
              <w:bottom w:val="single" w:sz="4" w:space="0" w:color="auto"/>
              <w:right w:val="nil"/>
            </w:tcBorders>
            <w:shd w:val="clear" w:color="auto" w:fill="FFFFFF"/>
          </w:tcPr>
          <w:p w14:paraId="4764BAD2" w14:textId="77777777" w:rsidR="005915B3" w:rsidRPr="00FA09B1" w:rsidRDefault="005915B3" w:rsidP="002534BD">
            <w:pPr>
              <w:spacing w:line="240" w:lineRule="auto"/>
              <w:ind w:firstLine="0"/>
              <w:rPr>
                <w:rFonts w:eastAsia="Times New Roman" w:cstheme="minorHAnsi"/>
                <w:color w:val="222222"/>
                <w:sz w:val="20"/>
                <w:szCs w:val="20"/>
              </w:rPr>
            </w:pPr>
          </w:p>
        </w:tc>
      </w:tr>
      <w:tr w:rsidR="005915B3" w:rsidRPr="00FA09B1" w14:paraId="5F22FC28" w14:textId="7E5FF01D" w:rsidTr="00A96A93">
        <w:trPr>
          <w:trHeight w:val="256"/>
        </w:trPr>
        <w:tc>
          <w:tcPr>
            <w:tcW w:w="2228" w:type="dxa"/>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14:paraId="79C06370" w14:textId="77777777" w:rsidR="005915B3" w:rsidRPr="00FA09B1" w:rsidRDefault="005915B3" w:rsidP="002534BD">
            <w:pPr>
              <w:spacing w:line="240" w:lineRule="auto"/>
              <w:ind w:firstLine="0"/>
              <w:rPr>
                <w:rFonts w:eastAsia="Times New Roman" w:cstheme="minorHAnsi"/>
                <w:color w:val="222222"/>
                <w:sz w:val="20"/>
                <w:szCs w:val="20"/>
              </w:rPr>
            </w:pPr>
            <w:r w:rsidRPr="00FA09B1">
              <w:rPr>
                <w:rFonts w:eastAsia="Times New Roman" w:cstheme="minorHAnsi"/>
                <w:color w:val="222222"/>
                <w:sz w:val="20"/>
                <w:szCs w:val="20"/>
              </w:rPr>
              <w:t>Variable</w:t>
            </w:r>
          </w:p>
        </w:tc>
        <w:tc>
          <w:tcPr>
            <w:tcW w:w="3017" w:type="dxa"/>
            <w:tcBorders>
              <w:top w:val="single" w:sz="4" w:space="0" w:color="auto"/>
              <w:left w:val="nil"/>
              <w:bottom w:val="single" w:sz="4" w:space="0" w:color="auto"/>
              <w:right w:val="nil"/>
            </w:tcBorders>
            <w:shd w:val="clear" w:color="auto" w:fill="FFFFFF"/>
            <w:tcMar>
              <w:top w:w="0" w:type="dxa"/>
              <w:left w:w="108" w:type="dxa"/>
              <w:bottom w:w="0" w:type="dxa"/>
              <w:right w:w="108" w:type="dxa"/>
            </w:tcMar>
            <w:vAlign w:val="center"/>
          </w:tcPr>
          <w:p w14:paraId="64B3C1E9" w14:textId="77777777" w:rsidR="005915B3" w:rsidRPr="00FA09B1" w:rsidRDefault="005915B3"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N</w:t>
            </w:r>
          </w:p>
        </w:tc>
        <w:tc>
          <w:tcPr>
            <w:tcW w:w="1077" w:type="dxa"/>
            <w:tcBorders>
              <w:top w:val="single" w:sz="4" w:space="0" w:color="auto"/>
              <w:left w:val="nil"/>
              <w:bottom w:val="single" w:sz="4" w:space="0" w:color="auto"/>
              <w:right w:val="nil"/>
            </w:tcBorders>
            <w:shd w:val="clear" w:color="auto" w:fill="FFFFFF"/>
          </w:tcPr>
          <w:p w14:paraId="418B82F8" w14:textId="7B34C7B8" w:rsidR="005915B3" w:rsidRPr="00FA09B1" w:rsidRDefault="005915B3"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w:t>
            </w:r>
          </w:p>
        </w:tc>
      </w:tr>
      <w:tr w:rsidR="005915B3" w:rsidRPr="00FA09B1" w14:paraId="31580B35" w14:textId="202C3671" w:rsidTr="00A96A93">
        <w:trPr>
          <w:trHeight w:val="256"/>
        </w:trPr>
        <w:tc>
          <w:tcPr>
            <w:tcW w:w="2228" w:type="dxa"/>
            <w:tcBorders>
              <w:top w:val="single" w:sz="4" w:space="0" w:color="auto"/>
              <w:left w:val="nil"/>
              <w:bottom w:val="nil"/>
              <w:right w:val="nil"/>
            </w:tcBorders>
            <w:shd w:val="clear" w:color="auto" w:fill="FFFFFF"/>
            <w:noWrap/>
            <w:tcMar>
              <w:top w:w="0" w:type="dxa"/>
              <w:left w:w="108" w:type="dxa"/>
              <w:bottom w:w="0" w:type="dxa"/>
              <w:right w:w="108" w:type="dxa"/>
            </w:tcMar>
            <w:hideMark/>
          </w:tcPr>
          <w:p w14:paraId="5C3075AD" w14:textId="77777777" w:rsidR="005915B3" w:rsidRPr="00FA09B1" w:rsidRDefault="005915B3" w:rsidP="002534BD">
            <w:pPr>
              <w:spacing w:line="240" w:lineRule="auto"/>
              <w:ind w:firstLine="0"/>
              <w:rPr>
                <w:rFonts w:eastAsia="Times New Roman" w:cstheme="minorHAnsi"/>
                <w:color w:val="222222"/>
                <w:sz w:val="20"/>
                <w:szCs w:val="20"/>
              </w:rPr>
            </w:pPr>
            <w:r w:rsidRPr="00FA09B1">
              <w:rPr>
                <w:rFonts w:eastAsia="Times New Roman" w:cstheme="minorHAnsi"/>
                <w:color w:val="222222"/>
                <w:sz w:val="20"/>
                <w:szCs w:val="20"/>
              </w:rPr>
              <w:t>Participants</w:t>
            </w:r>
          </w:p>
        </w:tc>
        <w:tc>
          <w:tcPr>
            <w:tcW w:w="3017" w:type="dxa"/>
            <w:tcBorders>
              <w:top w:val="single" w:sz="4" w:space="0" w:color="auto"/>
              <w:left w:val="nil"/>
              <w:bottom w:val="nil"/>
              <w:right w:val="nil"/>
            </w:tcBorders>
            <w:shd w:val="clear" w:color="auto" w:fill="FFFFFF"/>
            <w:tcMar>
              <w:top w:w="0" w:type="dxa"/>
              <w:left w:w="108" w:type="dxa"/>
              <w:bottom w:w="0" w:type="dxa"/>
              <w:right w:w="108" w:type="dxa"/>
            </w:tcMar>
            <w:hideMark/>
          </w:tcPr>
          <w:p w14:paraId="4A1F644F" w14:textId="77777777" w:rsidR="005915B3" w:rsidRPr="00FA09B1" w:rsidRDefault="005915B3"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203</w:t>
            </w:r>
          </w:p>
        </w:tc>
        <w:tc>
          <w:tcPr>
            <w:tcW w:w="1077" w:type="dxa"/>
            <w:tcBorders>
              <w:top w:val="single" w:sz="4" w:space="0" w:color="auto"/>
              <w:left w:val="nil"/>
              <w:bottom w:val="nil"/>
              <w:right w:val="nil"/>
            </w:tcBorders>
            <w:shd w:val="clear" w:color="auto" w:fill="FFFFFF"/>
          </w:tcPr>
          <w:p w14:paraId="5B31586D" w14:textId="69C40401" w:rsidR="005915B3" w:rsidRPr="00FA09B1" w:rsidRDefault="00B3021E"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100</w:t>
            </w:r>
          </w:p>
        </w:tc>
      </w:tr>
      <w:tr w:rsidR="005915B3" w:rsidRPr="00FA09B1" w14:paraId="6BB70457" w14:textId="0F1A4377" w:rsidTr="00A96A93">
        <w:trPr>
          <w:trHeight w:val="256"/>
        </w:trPr>
        <w:tc>
          <w:tcPr>
            <w:tcW w:w="2228" w:type="dxa"/>
            <w:tcBorders>
              <w:top w:val="nil"/>
              <w:left w:val="nil"/>
              <w:bottom w:val="nil"/>
              <w:right w:val="nil"/>
            </w:tcBorders>
            <w:shd w:val="clear" w:color="auto" w:fill="FFFFFF"/>
            <w:noWrap/>
            <w:tcMar>
              <w:top w:w="0" w:type="dxa"/>
              <w:left w:w="108" w:type="dxa"/>
              <w:bottom w:w="0" w:type="dxa"/>
              <w:right w:w="108" w:type="dxa"/>
            </w:tcMar>
          </w:tcPr>
          <w:p w14:paraId="19B2C84C" w14:textId="77777777" w:rsidR="005915B3" w:rsidRPr="00FA09B1" w:rsidRDefault="005915B3" w:rsidP="002534BD">
            <w:pPr>
              <w:spacing w:line="240" w:lineRule="auto"/>
              <w:ind w:firstLine="0"/>
              <w:rPr>
                <w:rFonts w:eastAsia="Times New Roman" w:cstheme="minorHAnsi"/>
                <w:color w:val="222222"/>
                <w:sz w:val="20"/>
                <w:szCs w:val="20"/>
              </w:rPr>
            </w:pPr>
            <w:r w:rsidRPr="00FA09B1">
              <w:rPr>
                <w:rFonts w:eastAsia="Times New Roman" w:cstheme="minorHAnsi"/>
                <w:color w:val="222222"/>
                <w:sz w:val="20"/>
                <w:szCs w:val="20"/>
              </w:rPr>
              <w:t>Gender</w:t>
            </w:r>
          </w:p>
        </w:tc>
        <w:tc>
          <w:tcPr>
            <w:tcW w:w="3017" w:type="dxa"/>
            <w:tcBorders>
              <w:top w:val="nil"/>
              <w:left w:val="nil"/>
              <w:bottom w:val="nil"/>
              <w:right w:val="nil"/>
            </w:tcBorders>
            <w:shd w:val="clear" w:color="auto" w:fill="FFFFFF"/>
            <w:tcMar>
              <w:top w:w="0" w:type="dxa"/>
              <w:left w:w="108" w:type="dxa"/>
              <w:bottom w:w="0" w:type="dxa"/>
              <w:right w:w="108" w:type="dxa"/>
            </w:tcMar>
          </w:tcPr>
          <w:p w14:paraId="7ABACF7E" w14:textId="77777777" w:rsidR="005915B3" w:rsidRPr="00FA09B1" w:rsidRDefault="005915B3" w:rsidP="002534BD">
            <w:pPr>
              <w:spacing w:line="240" w:lineRule="auto"/>
              <w:jc w:val="right"/>
              <w:rPr>
                <w:rFonts w:eastAsia="Times New Roman" w:cstheme="minorHAnsi"/>
                <w:color w:val="222222"/>
                <w:sz w:val="20"/>
                <w:szCs w:val="20"/>
              </w:rPr>
            </w:pPr>
          </w:p>
        </w:tc>
        <w:tc>
          <w:tcPr>
            <w:tcW w:w="1077" w:type="dxa"/>
            <w:tcBorders>
              <w:top w:val="nil"/>
              <w:left w:val="nil"/>
              <w:bottom w:val="nil"/>
              <w:right w:val="nil"/>
            </w:tcBorders>
            <w:shd w:val="clear" w:color="auto" w:fill="FFFFFF"/>
          </w:tcPr>
          <w:p w14:paraId="7D9AD4FD" w14:textId="77777777" w:rsidR="005915B3" w:rsidRPr="00FA09B1" w:rsidRDefault="005915B3" w:rsidP="002534BD">
            <w:pPr>
              <w:spacing w:line="240" w:lineRule="auto"/>
              <w:jc w:val="right"/>
              <w:rPr>
                <w:rFonts w:eastAsia="Times New Roman" w:cstheme="minorHAnsi"/>
                <w:color w:val="222222"/>
                <w:sz w:val="20"/>
                <w:szCs w:val="20"/>
              </w:rPr>
            </w:pPr>
          </w:p>
        </w:tc>
      </w:tr>
      <w:tr w:rsidR="005915B3" w:rsidRPr="00FA09B1" w14:paraId="0D4DB13C" w14:textId="37E9E6EC" w:rsidTr="00A96A93">
        <w:trPr>
          <w:trHeight w:val="256"/>
        </w:trPr>
        <w:tc>
          <w:tcPr>
            <w:tcW w:w="2228" w:type="dxa"/>
            <w:tcBorders>
              <w:top w:val="nil"/>
              <w:left w:val="nil"/>
              <w:bottom w:val="nil"/>
              <w:right w:val="nil"/>
            </w:tcBorders>
            <w:shd w:val="clear" w:color="auto" w:fill="FFFFFF"/>
            <w:noWrap/>
            <w:tcMar>
              <w:top w:w="0" w:type="dxa"/>
              <w:left w:w="108" w:type="dxa"/>
              <w:bottom w:w="0" w:type="dxa"/>
              <w:right w:w="108" w:type="dxa"/>
            </w:tcMar>
          </w:tcPr>
          <w:p w14:paraId="672E6946" w14:textId="77777777" w:rsidR="005915B3" w:rsidRPr="00FA09B1" w:rsidRDefault="005915B3" w:rsidP="002534BD">
            <w:pPr>
              <w:spacing w:line="240" w:lineRule="auto"/>
              <w:ind w:left="288" w:firstLine="0"/>
              <w:rPr>
                <w:rFonts w:eastAsia="Times New Roman" w:cstheme="minorHAnsi"/>
                <w:color w:val="222222"/>
                <w:sz w:val="20"/>
                <w:szCs w:val="20"/>
              </w:rPr>
            </w:pPr>
            <w:r w:rsidRPr="00FA09B1">
              <w:rPr>
                <w:rFonts w:eastAsia="Times New Roman" w:cstheme="minorHAnsi"/>
                <w:color w:val="222222"/>
                <w:sz w:val="20"/>
                <w:szCs w:val="20"/>
              </w:rPr>
              <w:t>Female</w:t>
            </w:r>
          </w:p>
        </w:tc>
        <w:tc>
          <w:tcPr>
            <w:tcW w:w="3017" w:type="dxa"/>
            <w:tcBorders>
              <w:top w:val="nil"/>
              <w:left w:val="nil"/>
              <w:bottom w:val="nil"/>
              <w:right w:val="nil"/>
            </w:tcBorders>
            <w:shd w:val="clear" w:color="auto" w:fill="FFFFFF"/>
            <w:tcMar>
              <w:top w:w="0" w:type="dxa"/>
              <w:left w:w="108" w:type="dxa"/>
              <w:bottom w:w="0" w:type="dxa"/>
              <w:right w:w="108" w:type="dxa"/>
            </w:tcMar>
          </w:tcPr>
          <w:p w14:paraId="7A89A361" w14:textId="77777777" w:rsidR="005915B3" w:rsidRPr="00FA09B1" w:rsidRDefault="005915B3"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159</w:t>
            </w:r>
          </w:p>
        </w:tc>
        <w:tc>
          <w:tcPr>
            <w:tcW w:w="1077" w:type="dxa"/>
            <w:tcBorders>
              <w:top w:val="nil"/>
              <w:left w:val="nil"/>
              <w:bottom w:val="nil"/>
              <w:right w:val="nil"/>
            </w:tcBorders>
            <w:shd w:val="clear" w:color="auto" w:fill="FFFFFF"/>
          </w:tcPr>
          <w:p w14:paraId="234CACB3" w14:textId="1FDA8391" w:rsidR="005915B3" w:rsidRPr="00FA09B1" w:rsidRDefault="00B3021E"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78</w:t>
            </w:r>
          </w:p>
        </w:tc>
      </w:tr>
      <w:tr w:rsidR="005915B3" w:rsidRPr="00FA09B1" w14:paraId="22A9ACCC" w14:textId="4F8A1502" w:rsidTr="00A96A93">
        <w:trPr>
          <w:trHeight w:val="256"/>
        </w:trPr>
        <w:tc>
          <w:tcPr>
            <w:tcW w:w="2228" w:type="dxa"/>
            <w:tcBorders>
              <w:top w:val="nil"/>
              <w:left w:val="nil"/>
              <w:bottom w:val="nil"/>
              <w:right w:val="nil"/>
            </w:tcBorders>
            <w:shd w:val="clear" w:color="auto" w:fill="FFFFFF"/>
            <w:noWrap/>
            <w:tcMar>
              <w:top w:w="0" w:type="dxa"/>
              <w:left w:w="108" w:type="dxa"/>
              <w:bottom w:w="0" w:type="dxa"/>
              <w:right w:w="108" w:type="dxa"/>
            </w:tcMar>
          </w:tcPr>
          <w:p w14:paraId="7894FAF9" w14:textId="77777777" w:rsidR="005915B3" w:rsidRPr="00FA09B1" w:rsidRDefault="005915B3" w:rsidP="002534BD">
            <w:pPr>
              <w:spacing w:line="240" w:lineRule="auto"/>
              <w:ind w:left="288" w:firstLine="0"/>
              <w:rPr>
                <w:rFonts w:eastAsia="Times New Roman" w:cstheme="minorHAnsi"/>
                <w:color w:val="222222"/>
                <w:sz w:val="20"/>
                <w:szCs w:val="20"/>
              </w:rPr>
            </w:pPr>
            <w:r w:rsidRPr="00FA09B1">
              <w:rPr>
                <w:rFonts w:eastAsia="Times New Roman" w:cstheme="minorHAnsi"/>
                <w:color w:val="222222"/>
                <w:sz w:val="20"/>
                <w:szCs w:val="20"/>
              </w:rPr>
              <w:t>Male</w:t>
            </w:r>
          </w:p>
        </w:tc>
        <w:tc>
          <w:tcPr>
            <w:tcW w:w="3017" w:type="dxa"/>
            <w:tcBorders>
              <w:top w:val="nil"/>
              <w:left w:val="nil"/>
              <w:bottom w:val="nil"/>
              <w:right w:val="nil"/>
            </w:tcBorders>
            <w:shd w:val="clear" w:color="auto" w:fill="FFFFFF"/>
            <w:tcMar>
              <w:top w:w="0" w:type="dxa"/>
              <w:left w:w="108" w:type="dxa"/>
              <w:bottom w:w="0" w:type="dxa"/>
              <w:right w:w="108" w:type="dxa"/>
            </w:tcMar>
          </w:tcPr>
          <w:p w14:paraId="066D1ACC" w14:textId="77777777" w:rsidR="005915B3" w:rsidRPr="00FA09B1" w:rsidRDefault="005915B3"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44</w:t>
            </w:r>
          </w:p>
        </w:tc>
        <w:tc>
          <w:tcPr>
            <w:tcW w:w="1077" w:type="dxa"/>
            <w:tcBorders>
              <w:top w:val="nil"/>
              <w:left w:val="nil"/>
              <w:bottom w:val="nil"/>
              <w:right w:val="nil"/>
            </w:tcBorders>
            <w:shd w:val="clear" w:color="auto" w:fill="FFFFFF"/>
          </w:tcPr>
          <w:p w14:paraId="7F54E097" w14:textId="1CF6060E" w:rsidR="005915B3" w:rsidRPr="00FA09B1" w:rsidRDefault="00B3021E"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22</w:t>
            </w:r>
          </w:p>
        </w:tc>
      </w:tr>
      <w:tr w:rsidR="005915B3" w:rsidRPr="00FA09B1" w14:paraId="189FE456" w14:textId="7638EC26" w:rsidTr="00A96A93">
        <w:trPr>
          <w:trHeight w:val="256"/>
        </w:trPr>
        <w:tc>
          <w:tcPr>
            <w:tcW w:w="2228" w:type="dxa"/>
            <w:tcBorders>
              <w:top w:val="nil"/>
              <w:left w:val="nil"/>
              <w:bottom w:val="nil"/>
              <w:right w:val="nil"/>
            </w:tcBorders>
            <w:shd w:val="clear" w:color="auto" w:fill="FFFFFF"/>
            <w:noWrap/>
            <w:tcMar>
              <w:top w:w="0" w:type="dxa"/>
              <w:left w:w="108" w:type="dxa"/>
              <w:bottom w:w="0" w:type="dxa"/>
              <w:right w:w="108" w:type="dxa"/>
            </w:tcMar>
          </w:tcPr>
          <w:p w14:paraId="6256D9C9" w14:textId="77777777" w:rsidR="005915B3" w:rsidRPr="00FA09B1" w:rsidRDefault="005915B3" w:rsidP="002534BD">
            <w:pPr>
              <w:spacing w:line="240" w:lineRule="auto"/>
              <w:ind w:firstLine="0"/>
              <w:rPr>
                <w:rFonts w:eastAsia="Times New Roman" w:cstheme="minorHAnsi"/>
                <w:color w:val="222222"/>
                <w:sz w:val="20"/>
                <w:szCs w:val="20"/>
              </w:rPr>
            </w:pPr>
            <w:r w:rsidRPr="00FA09B1">
              <w:rPr>
                <w:rFonts w:eastAsia="Times New Roman" w:cstheme="minorHAnsi"/>
                <w:color w:val="222222"/>
                <w:sz w:val="20"/>
                <w:szCs w:val="20"/>
              </w:rPr>
              <w:t>Age</w:t>
            </w:r>
          </w:p>
        </w:tc>
        <w:tc>
          <w:tcPr>
            <w:tcW w:w="3017" w:type="dxa"/>
            <w:tcBorders>
              <w:top w:val="nil"/>
              <w:left w:val="nil"/>
              <w:bottom w:val="nil"/>
              <w:right w:val="nil"/>
            </w:tcBorders>
            <w:shd w:val="clear" w:color="auto" w:fill="FFFFFF"/>
            <w:tcMar>
              <w:top w:w="0" w:type="dxa"/>
              <w:left w:w="108" w:type="dxa"/>
              <w:bottom w:w="0" w:type="dxa"/>
              <w:right w:w="108" w:type="dxa"/>
            </w:tcMar>
          </w:tcPr>
          <w:p w14:paraId="38EDDF64" w14:textId="77777777" w:rsidR="005915B3" w:rsidRPr="00FA09B1" w:rsidRDefault="005915B3" w:rsidP="002534BD">
            <w:pPr>
              <w:spacing w:line="240" w:lineRule="auto"/>
              <w:jc w:val="right"/>
              <w:rPr>
                <w:rFonts w:eastAsia="Times New Roman" w:cstheme="minorHAnsi"/>
                <w:color w:val="222222"/>
                <w:sz w:val="20"/>
                <w:szCs w:val="20"/>
              </w:rPr>
            </w:pPr>
          </w:p>
        </w:tc>
        <w:tc>
          <w:tcPr>
            <w:tcW w:w="1077" w:type="dxa"/>
            <w:tcBorders>
              <w:top w:val="nil"/>
              <w:left w:val="nil"/>
              <w:bottom w:val="nil"/>
              <w:right w:val="nil"/>
            </w:tcBorders>
            <w:shd w:val="clear" w:color="auto" w:fill="FFFFFF"/>
          </w:tcPr>
          <w:p w14:paraId="00C87235" w14:textId="77777777" w:rsidR="005915B3" w:rsidRPr="00FA09B1" w:rsidRDefault="005915B3" w:rsidP="002534BD">
            <w:pPr>
              <w:spacing w:line="240" w:lineRule="auto"/>
              <w:jc w:val="right"/>
              <w:rPr>
                <w:rFonts w:eastAsia="Times New Roman" w:cstheme="minorHAnsi"/>
                <w:color w:val="222222"/>
                <w:sz w:val="20"/>
                <w:szCs w:val="20"/>
              </w:rPr>
            </w:pPr>
          </w:p>
        </w:tc>
      </w:tr>
      <w:tr w:rsidR="005915B3" w:rsidRPr="00FA09B1" w14:paraId="20D1BFA8" w14:textId="24D20D3C" w:rsidTr="00A96A93">
        <w:trPr>
          <w:trHeight w:val="256"/>
        </w:trPr>
        <w:tc>
          <w:tcPr>
            <w:tcW w:w="2228" w:type="dxa"/>
            <w:tcBorders>
              <w:top w:val="nil"/>
              <w:left w:val="nil"/>
              <w:bottom w:val="nil"/>
              <w:right w:val="nil"/>
            </w:tcBorders>
            <w:shd w:val="clear" w:color="auto" w:fill="FFFFFF"/>
            <w:noWrap/>
            <w:tcMar>
              <w:top w:w="0" w:type="dxa"/>
              <w:left w:w="108" w:type="dxa"/>
              <w:bottom w:w="0" w:type="dxa"/>
              <w:right w:w="108" w:type="dxa"/>
            </w:tcMar>
          </w:tcPr>
          <w:p w14:paraId="49076506" w14:textId="77777777" w:rsidR="005915B3" w:rsidRPr="00FA09B1" w:rsidRDefault="005915B3" w:rsidP="002534BD">
            <w:pPr>
              <w:spacing w:line="240" w:lineRule="auto"/>
              <w:ind w:left="288" w:firstLine="0"/>
              <w:rPr>
                <w:rFonts w:eastAsia="Times New Roman" w:cstheme="minorHAnsi"/>
                <w:color w:val="222222"/>
                <w:sz w:val="20"/>
                <w:szCs w:val="20"/>
              </w:rPr>
            </w:pPr>
            <w:r w:rsidRPr="00FA09B1">
              <w:rPr>
                <w:rFonts w:eastAsia="Times New Roman" w:cstheme="minorHAnsi"/>
                <w:color w:val="222222"/>
                <w:sz w:val="20"/>
                <w:szCs w:val="20"/>
              </w:rPr>
              <w:t>18-19</w:t>
            </w:r>
          </w:p>
        </w:tc>
        <w:tc>
          <w:tcPr>
            <w:tcW w:w="3017" w:type="dxa"/>
            <w:tcBorders>
              <w:top w:val="nil"/>
              <w:left w:val="nil"/>
              <w:bottom w:val="nil"/>
              <w:right w:val="nil"/>
            </w:tcBorders>
            <w:shd w:val="clear" w:color="auto" w:fill="FFFFFF"/>
            <w:tcMar>
              <w:top w:w="0" w:type="dxa"/>
              <w:left w:w="108" w:type="dxa"/>
              <w:bottom w:w="0" w:type="dxa"/>
              <w:right w:w="108" w:type="dxa"/>
            </w:tcMar>
          </w:tcPr>
          <w:p w14:paraId="3BBB7058" w14:textId="77777777" w:rsidR="005915B3" w:rsidRPr="00FA09B1" w:rsidRDefault="005915B3"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88</w:t>
            </w:r>
          </w:p>
        </w:tc>
        <w:tc>
          <w:tcPr>
            <w:tcW w:w="1077" w:type="dxa"/>
            <w:tcBorders>
              <w:top w:val="nil"/>
              <w:left w:val="nil"/>
              <w:bottom w:val="nil"/>
              <w:right w:val="nil"/>
            </w:tcBorders>
            <w:shd w:val="clear" w:color="auto" w:fill="FFFFFF"/>
          </w:tcPr>
          <w:p w14:paraId="29527032" w14:textId="2552F94A" w:rsidR="005915B3" w:rsidRPr="00FA09B1" w:rsidRDefault="00B3021E"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43</w:t>
            </w:r>
          </w:p>
        </w:tc>
      </w:tr>
      <w:tr w:rsidR="005915B3" w:rsidRPr="00FA09B1" w14:paraId="2E4D0476" w14:textId="5AA6F263" w:rsidTr="00A96A93">
        <w:trPr>
          <w:trHeight w:val="256"/>
        </w:trPr>
        <w:tc>
          <w:tcPr>
            <w:tcW w:w="2228" w:type="dxa"/>
            <w:tcBorders>
              <w:top w:val="nil"/>
              <w:left w:val="nil"/>
              <w:bottom w:val="nil"/>
              <w:right w:val="nil"/>
            </w:tcBorders>
            <w:shd w:val="clear" w:color="auto" w:fill="FFFFFF"/>
            <w:noWrap/>
            <w:tcMar>
              <w:top w:w="0" w:type="dxa"/>
              <w:left w:w="108" w:type="dxa"/>
              <w:bottom w:w="0" w:type="dxa"/>
              <w:right w:w="108" w:type="dxa"/>
            </w:tcMar>
          </w:tcPr>
          <w:p w14:paraId="29B241C9" w14:textId="77777777" w:rsidR="005915B3" w:rsidRPr="00FA09B1" w:rsidRDefault="005915B3" w:rsidP="002534BD">
            <w:pPr>
              <w:spacing w:line="240" w:lineRule="auto"/>
              <w:ind w:left="288" w:firstLine="0"/>
              <w:rPr>
                <w:rFonts w:eastAsia="Times New Roman" w:cstheme="minorHAnsi"/>
                <w:color w:val="222222"/>
                <w:sz w:val="20"/>
                <w:szCs w:val="20"/>
              </w:rPr>
            </w:pPr>
            <w:r w:rsidRPr="00FA09B1">
              <w:rPr>
                <w:rFonts w:eastAsia="Times New Roman" w:cstheme="minorHAnsi"/>
                <w:color w:val="222222"/>
                <w:sz w:val="20"/>
                <w:szCs w:val="20"/>
              </w:rPr>
              <w:t>20-21</w:t>
            </w:r>
          </w:p>
        </w:tc>
        <w:tc>
          <w:tcPr>
            <w:tcW w:w="3017" w:type="dxa"/>
            <w:tcBorders>
              <w:top w:val="nil"/>
              <w:left w:val="nil"/>
              <w:bottom w:val="nil"/>
              <w:right w:val="nil"/>
            </w:tcBorders>
            <w:shd w:val="clear" w:color="auto" w:fill="FFFFFF"/>
            <w:tcMar>
              <w:top w:w="0" w:type="dxa"/>
              <w:left w:w="108" w:type="dxa"/>
              <w:bottom w:w="0" w:type="dxa"/>
              <w:right w:w="108" w:type="dxa"/>
            </w:tcMar>
          </w:tcPr>
          <w:p w14:paraId="369286E0" w14:textId="77777777" w:rsidR="005915B3" w:rsidRPr="00FA09B1" w:rsidRDefault="005915B3"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88</w:t>
            </w:r>
          </w:p>
        </w:tc>
        <w:tc>
          <w:tcPr>
            <w:tcW w:w="1077" w:type="dxa"/>
            <w:tcBorders>
              <w:top w:val="nil"/>
              <w:left w:val="nil"/>
              <w:bottom w:val="nil"/>
              <w:right w:val="nil"/>
            </w:tcBorders>
            <w:shd w:val="clear" w:color="auto" w:fill="FFFFFF"/>
          </w:tcPr>
          <w:p w14:paraId="51AD9558" w14:textId="7B325A2E" w:rsidR="005915B3" w:rsidRPr="00FA09B1" w:rsidRDefault="00B3021E"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43</w:t>
            </w:r>
          </w:p>
        </w:tc>
      </w:tr>
      <w:tr w:rsidR="005915B3" w:rsidRPr="00FA09B1" w14:paraId="4423E982" w14:textId="0B473D2B" w:rsidTr="00A96A93">
        <w:trPr>
          <w:trHeight w:val="256"/>
        </w:trPr>
        <w:tc>
          <w:tcPr>
            <w:tcW w:w="2228" w:type="dxa"/>
            <w:tcBorders>
              <w:top w:val="nil"/>
              <w:left w:val="nil"/>
              <w:bottom w:val="nil"/>
              <w:right w:val="nil"/>
            </w:tcBorders>
            <w:shd w:val="clear" w:color="auto" w:fill="FFFFFF"/>
            <w:noWrap/>
            <w:tcMar>
              <w:top w:w="0" w:type="dxa"/>
              <w:left w:w="108" w:type="dxa"/>
              <w:bottom w:w="0" w:type="dxa"/>
              <w:right w:w="108" w:type="dxa"/>
            </w:tcMar>
          </w:tcPr>
          <w:p w14:paraId="5BB0E879" w14:textId="77777777" w:rsidR="005915B3" w:rsidRPr="00FA09B1" w:rsidRDefault="005915B3" w:rsidP="002534BD">
            <w:pPr>
              <w:spacing w:line="240" w:lineRule="auto"/>
              <w:ind w:left="288" w:firstLine="0"/>
              <w:rPr>
                <w:rFonts w:eastAsia="Times New Roman" w:cstheme="minorHAnsi"/>
                <w:color w:val="222222"/>
                <w:sz w:val="20"/>
                <w:szCs w:val="20"/>
              </w:rPr>
            </w:pPr>
            <w:r w:rsidRPr="00FA09B1">
              <w:rPr>
                <w:rFonts w:eastAsia="Times New Roman" w:cstheme="minorHAnsi"/>
                <w:color w:val="222222"/>
                <w:sz w:val="20"/>
                <w:szCs w:val="20"/>
              </w:rPr>
              <w:t>22-25</w:t>
            </w:r>
          </w:p>
        </w:tc>
        <w:tc>
          <w:tcPr>
            <w:tcW w:w="3017" w:type="dxa"/>
            <w:tcBorders>
              <w:top w:val="nil"/>
              <w:left w:val="nil"/>
              <w:bottom w:val="nil"/>
              <w:right w:val="nil"/>
            </w:tcBorders>
            <w:shd w:val="clear" w:color="auto" w:fill="FFFFFF"/>
            <w:tcMar>
              <w:top w:w="0" w:type="dxa"/>
              <w:left w:w="108" w:type="dxa"/>
              <w:bottom w:w="0" w:type="dxa"/>
              <w:right w:w="108" w:type="dxa"/>
            </w:tcMar>
          </w:tcPr>
          <w:p w14:paraId="2CD36058" w14:textId="77777777" w:rsidR="005915B3" w:rsidRPr="00FA09B1" w:rsidRDefault="005915B3"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25</w:t>
            </w:r>
          </w:p>
        </w:tc>
        <w:tc>
          <w:tcPr>
            <w:tcW w:w="1077" w:type="dxa"/>
            <w:tcBorders>
              <w:top w:val="nil"/>
              <w:left w:val="nil"/>
              <w:bottom w:val="nil"/>
              <w:right w:val="nil"/>
            </w:tcBorders>
            <w:shd w:val="clear" w:color="auto" w:fill="FFFFFF"/>
          </w:tcPr>
          <w:p w14:paraId="47025930" w14:textId="712B4CF7" w:rsidR="005915B3" w:rsidRPr="00FA09B1" w:rsidRDefault="00B3021E"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12</w:t>
            </w:r>
          </w:p>
        </w:tc>
      </w:tr>
      <w:tr w:rsidR="005915B3" w:rsidRPr="00FA09B1" w14:paraId="15F643D6" w14:textId="4024539D" w:rsidTr="00A96A93">
        <w:trPr>
          <w:trHeight w:val="256"/>
        </w:trPr>
        <w:tc>
          <w:tcPr>
            <w:tcW w:w="2228" w:type="dxa"/>
            <w:tcBorders>
              <w:top w:val="nil"/>
              <w:left w:val="nil"/>
              <w:bottom w:val="nil"/>
              <w:right w:val="nil"/>
            </w:tcBorders>
            <w:shd w:val="clear" w:color="auto" w:fill="FFFFFF"/>
            <w:noWrap/>
            <w:tcMar>
              <w:top w:w="0" w:type="dxa"/>
              <w:left w:w="108" w:type="dxa"/>
              <w:bottom w:w="0" w:type="dxa"/>
              <w:right w:w="108" w:type="dxa"/>
            </w:tcMar>
          </w:tcPr>
          <w:p w14:paraId="30C1FC64" w14:textId="77777777" w:rsidR="005915B3" w:rsidRPr="00FA09B1" w:rsidRDefault="005915B3" w:rsidP="002534BD">
            <w:pPr>
              <w:spacing w:line="240" w:lineRule="auto"/>
              <w:ind w:left="288" w:firstLine="0"/>
              <w:rPr>
                <w:rFonts w:eastAsia="Times New Roman" w:cstheme="minorHAnsi"/>
                <w:color w:val="222222"/>
                <w:sz w:val="20"/>
                <w:szCs w:val="20"/>
              </w:rPr>
            </w:pPr>
            <w:r w:rsidRPr="00FA09B1">
              <w:rPr>
                <w:rFonts w:eastAsia="Times New Roman" w:cstheme="minorHAnsi"/>
                <w:color w:val="222222"/>
                <w:sz w:val="20"/>
                <w:szCs w:val="20"/>
              </w:rPr>
              <w:t>26-30</w:t>
            </w:r>
          </w:p>
        </w:tc>
        <w:tc>
          <w:tcPr>
            <w:tcW w:w="3017" w:type="dxa"/>
            <w:tcBorders>
              <w:top w:val="nil"/>
              <w:left w:val="nil"/>
              <w:bottom w:val="nil"/>
              <w:right w:val="nil"/>
            </w:tcBorders>
            <w:shd w:val="clear" w:color="auto" w:fill="FFFFFF"/>
            <w:tcMar>
              <w:top w:w="0" w:type="dxa"/>
              <w:left w:w="108" w:type="dxa"/>
              <w:bottom w:w="0" w:type="dxa"/>
              <w:right w:w="108" w:type="dxa"/>
            </w:tcMar>
          </w:tcPr>
          <w:p w14:paraId="1CFC4BD7" w14:textId="77777777" w:rsidR="005915B3" w:rsidRPr="00FA09B1" w:rsidRDefault="005915B3"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0</w:t>
            </w:r>
          </w:p>
        </w:tc>
        <w:tc>
          <w:tcPr>
            <w:tcW w:w="1077" w:type="dxa"/>
            <w:tcBorders>
              <w:top w:val="nil"/>
              <w:left w:val="nil"/>
              <w:bottom w:val="nil"/>
              <w:right w:val="nil"/>
            </w:tcBorders>
            <w:shd w:val="clear" w:color="auto" w:fill="FFFFFF"/>
          </w:tcPr>
          <w:p w14:paraId="4CA88B52" w14:textId="55BA8FCB" w:rsidR="005915B3" w:rsidRPr="00FA09B1" w:rsidRDefault="00B3021E"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0</w:t>
            </w:r>
          </w:p>
        </w:tc>
      </w:tr>
      <w:tr w:rsidR="005915B3" w:rsidRPr="00FA09B1" w14:paraId="01850CD9" w14:textId="78F5A818" w:rsidTr="00A96A93">
        <w:trPr>
          <w:trHeight w:val="256"/>
        </w:trPr>
        <w:tc>
          <w:tcPr>
            <w:tcW w:w="2228" w:type="dxa"/>
            <w:tcBorders>
              <w:top w:val="nil"/>
              <w:left w:val="nil"/>
              <w:bottom w:val="nil"/>
              <w:right w:val="nil"/>
            </w:tcBorders>
            <w:shd w:val="clear" w:color="auto" w:fill="FFFFFF"/>
            <w:noWrap/>
            <w:tcMar>
              <w:top w:w="0" w:type="dxa"/>
              <w:left w:w="108" w:type="dxa"/>
              <w:bottom w:w="0" w:type="dxa"/>
              <w:right w:w="108" w:type="dxa"/>
            </w:tcMar>
          </w:tcPr>
          <w:p w14:paraId="23951C38" w14:textId="77777777" w:rsidR="005915B3" w:rsidRPr="00FA09B1" w:rsidRDefault="005915B3" w:rsidP="002534BD">
            <w:pPr>
              <w:spacing w:line="240" w:lineRule="auto"/>
              <w:ind w:left="288" w:firstLine="0"/>
              <w:rPr>
                <w:rFonts w:eastAsia="Times New Roman" w:cstheme="minorHAnsi"/>
                <w:color w:val="222222"/>
                <w:sz w:val="20"/>
                <w:szCs w:val="20"/>
              </w:rPr>
            </w:pPr>
            <w:r w:rsidRPr="00FA09B1">
              <w:rPr>
                <w:rFonts w:eastAsia="Times New Roman" w:cstheme="minorHAnsi"/>
                <w:color w:val="222222"/>
                <w:sz w:val="20"/>
                <w:szCs w:val="20"/>
              </w:rPr>
              <w:t>30+</w:t>
            </w:r>
          </w:p>
        </w:tc>
        <w:tc>
          <w:tcPr>
            <w:tcW w:w="3017" w:type="dxa"/>
            <w:tcBorders>
              <w:top w:val="nil"/>
              <w:left w:val="nil"/>
              <w:bottom w:val="nil"/>
              <w:right w:val="nil"/>
            </w:tcBorders>
            <w:shd w:val="clear" w:color="auto" w:fill="FFFFFF"/>
            <w:tcMar>
              <w:top w:w="0" w:type="dxa"/>
              <w:left w:w="108" w:type="dxa"/>
              <w:bottom w:w="0" w:type="dxa"/>
              <w:right w:w="108" w:type="dxa"/>
            </w:tcMar>
          </w:tcPr>
          <w:p w14:paraId="2A686204" w14:textId="77777777" w:rsidR="005915B3" w:rsidRPr="00FA09B1" w:rsidRDefault="005915B3"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2</w:t>
            </w:r>
          </w:p>
        </w:tc>
        <w:tc>
          <w:tcPr>
            <w:tcW w:w="1077" w:type="dxa"/>
            <w:tcBorders>
              <w:top w:val="nil"/>
              <w:left w:val="nil"/>
              <w:bottom w:val="nil"/>
              <w:right w:val="nil"/>
            </w:tcBorders>
            <w:shd w:val="clear" w:color="auto" w:fill="FFFFFF"/>
          </w:tcPr>
          <w:p w14:paraId="033EA2B9" w14:textId="253480FD" w:rsidR="005915B3" w:rsidRPr="00FA09B1" w:rsidRDefault="00B3021E"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1</w:t>
            </w:r>
          </w:p>
        </w:tc>
      </w:tr>
      <w:tr w:rsidR="005915B3" w:rsidRPr="00FA09B1" w14:paraId="35304050" w14:textId="14F54C61" w:rsidTr="00A96A93">
        <w:trPr>
          <w:trHeight w:val="256"/>
        </w:trPr>
        <w:tc>
          <w:tcPr>
            <w:tcW w:w="2228" w:type="dxa"/>
            <w:tcBorders>
              <w:top w:val="nil"/>
              <w:left w:val="nil"/>
              <w:bottom w:val="nil"/>
              <w:right w:val="nil"/>
            </w:tcBorders>
            <w:shd w:val="clear" w:color="auto" w:fill="FFFFFF"/>
            <w:noWrap/>
            <w:tcMar>
              <w:top w:w="0" w:type="dxa"/>
              <w:left w:w="108" w:type="dxa"/>
              <w:bottom w:w="0" w:type="dxa"/>
              <w:right w:w="108" w:type="dxa"/>
            </w:tcMar>
          </w:tcPr>
          <w:p w14:paraId="684A88B1" w14:textId="77777777" w:rsidR="005915B3" w:rsidRPr="00FA09B1" w:rsidRDefault="005915B3" w:rsidP="002534BD">
            <w:pPr>
              <w:spacing w:line="240" w:lineRule="auto"/>
              <w:ind w:firstLine="0"/>
              <w:rPr>
                <w:rFonts w:eastAsia="Times New Roman" w:cstheme="minorHAnsi"/>
                <w:color w:val="222222"/>
                <w:sz w:val="20"/>
                <w:szCs w:val="20"/>
              </w:rPr>
            </w:pPr>
            <w:r w:rsidRPr="00FA09B1">
              <w:rPr>
                <w:rFonts w:eastAsia="Times New Roman" w:cstheme="minorHAnsi"/>
                <w:color w:val="222222"/>
                <w:sz w:val="20"/>
                <w:szCs w:val="20"/>
              </w:rPr>
              <w:t>Ethnicity</w:t>
            </w:r>
          </w:p>
        </w:tc>
        <w:tc>
          <w:tcPr>
            <w:tcW w:w="3017" w:type="dxa"/>
            <w:tcBorders>
              <w:top w:val="nil"/>
              <w:left w:val="nil"/>
              <w:bottom w:val="nil"/>
              <w:right w:val="nil"/>
            </w:tcBorders>
            <w:shd w:val="clear" w:color="auto" w:fill="FFFFFF"/>
            <w:tcMar>
              <w:top w:w="0" w:type="dxa"/>
              <w:left w:w="108" w:type="dxa"/>
              <w:bottom w:w="0" w:type="dxa"/>
              <w:right w:w="108" w:type="dxa"/>
            </w:tcMar>
          </w:tcPr>
          <w:p w14:paraId="0E6AE06C" w14:textId="77777777" w:rsidR="005915B3" w:rsidRPr="00FA09B1" w:rsidRDefault="005915B3" w:rsidP="002534BD">
            <w:pPr>
              <w:spacing w:line="240" w:lineRule="auto"/>
              <w:jc w:val="right"/>
              <w:rPr>
                <w:rFonts w:eastAsia="Times New Roman" w:cstheme="minorHAnsi"/>
                <w:color w:val="222222"/>
                <w:sz w:val="20"/>
                <w:szCs w:val="20"/>
              </w:rPr>
            </w:pPr>
          </w:p>
        </w:tc>
        <w:tc>
          <w:tcPr>
            <w:tcW w:w="1077" w:type="dxa"/>
            <w:tcBorders>
              <w:top w:val="nil"/>
              <w:left w:val="nil"/>
              <w:bottom w:val="nil"/>
              <w:right w:val="nil"/>
            </w:tcBorders>
            <w:shd w:val="clear" w:color="auto" w:fill="FFFFFF"/>
          </w:tcPr>
          <w:p w14:paraId="217FEF6C" w14:textId="77777777" w:rsidR="005915B3" w:rsidRPr="00FA09B1" w:rsidRDefault="005915B3" w:rsidP="002534BD">
            <w:pPr>
              <w:spacing w:line="240" w:lineRule="auto"/>
              <w:jc w:val="right"/>
              <w:rPr>
                <w:rFonts w:eastAsia="Times New Roman" w:cstheme="minorHAnsi"/>
                <w:color w:val="222222"/>
                <w:sz w:val="20"/>
                <w:szCs w:val="20"/>
              </w:rPr>
            </w:pPr>
          </w:p>
        </w:tc>
      </w:tr>
      <w:tr w:rsidR="005915B3" w:rsidRPr="00FA09B1" w14:paraId="2EB4B2AB" w14:textId="4410C5F8" w:rsidTr="00A96A93">
        <w:trPr>
          <w:trHeight w:val="256"/>
        </w:trPr>
        <w:tc>
          <w:tcPr>
            <w:tcW w:w="2228" w:type="dxa"/>
            <w:tcBorders>
              <w:top w:val="nil"/>
              <w:left w:val="nil"/>
              <w:bottom w:val="nil"/>
              <w:right w:val="nil"/>
            </w:tcBorders>
            <w:shd w:val="clear" w:color="auto" w:fill="FFFFFF"/>
            <w:noWrap/>
            <w:tcMar>
              <w:top w:w="0" w:type="dxa"/>
              <w:left w:w="108" w:type="dxa"/>
              <w:bottom w:w="0" w:type="dxa"/>
              <w:right w:w="108" w:type="dxa"/>
            </w:tcMar>
          </w:tcPr>
          <w:p w14:paraId="172015EE" w14:textId="77777777" w:rsidR="005915B3" w:rsidRPr="00FA09B1" w:rsidRDefault="005915B3" w:rsidP="002534BD">
            <w:pPr>
              <w:spacing w:line="240" w:lineRule="auto"/>
              <w:ind w:left="288" w:firstLine="0"/>
              <w:rPr>
                <w:rFonts w:eastAsia="Times New Roman" w:cstheme="minorHAnsi"/>
                <w:color w:val="222222"/>
                <w:sz w:val="20"/>
                <w:szCs w:val="20"/>
              </w:rPr>
            </w:pPr>
            <w:r w:rsidRPr="00FA09B1">
              <w:rPr>
                <w:rFonts w:eastAsia="Times New Roman" w:cstheme="minorHAnsi"/>
                <w:color w:val="222222"/>
                <w:sz w:val="20"/>
                <w:szCs w:val="20"/>
              </w:rPr>
              <w:t>Asian</w:t>
            </w:r>
          </w:p>
        </w:tc>
        <w:tc>
          <w:tcPr>
            <w:tcW w:w="3017" w:type="dxa"/>
            <w:tcBorders>
              <w:top w:val="nil"/>
              <w:left w:val="nil"/>
              <w:bottom w:val="nil"/>
              <w:right w:val="nil"/>
            </w:tcBorders>
            <w:shd w:val="clear" w:color="auto" w:fill="FFFFFF"/>
            <w:tcMar>
              <w:top w:w="0" w:type="dxa"/>
              <w:left w:w="108" w:type="dxa"/>
              <w:bottom w:w="0" w:type="dxa"/>
              <w:right w:w="108" w:type="dxa"/>
            </w:tcMar>
          </w:tcPr>
          <w:p w14:paraId="44F60F45" w14:textId="77777777" w:rsidR="005915B3" w:rsidRPr="00FA09B1" w:rsidRDefault="005915B3"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10</w:t>
            </w:r>
          </w:p>
        </w:tc>
        <w:tc>
          <w:tcPr>
            <w:tcW w:w="1077" w:type="dxa"/>
            <w:tcBorders>
              <w:top w:val="nil"/>
              <w:left w:val="nil"/>
              <w:bottom w:val="nil"/>
              <w:right w:val="nil"/>
            </w:tcBorders>
            <w:shd w:val="clear" w:color="auto" w:fill="FFFFFF"/>
          </w:tcPr>
          <w:p w14:paraId="52879CB9" w14:textId="6A453B0E" w:rsidR="005915B3" w:rsidRPr="00FA09B1" w:rsidRDefault="00B3021E"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5</w:t>
            </w:r>
          </w:p>
        </w:tc>
      </w:tr>
      <w:tr w:rsidR="005915B3" w:rsidRPr="00FA09B1" w14:paraId="61B36713" w14:textId="3794590C" w:rsidTr="00A96A93">
        <w:trPr>
          <w:trHeight w:val="256"/>
        </w:trPr>
        <w:tc>
          <w:tcPr>
            <w:tcW w:w="2228" w:type="dxa"/>
            <w:tcBorders>
              <w:top w:val="nil"/>
              <w:left w:val="nil"/>
              <w:bottom w:val="nil"/>
              <w:right w:val="nil"/>
            </w:tcBorders>
            <w:shd w:val="clear" w:color="auto" w:fill="FFFFFF"/>
            <w:noWrap/>
            <w:tcMar>
              <w:top w:w="0" w:type="dxa"/>
              <w:left w:w="108" w:type="dxa"/>
              <w:bottom w:w="0" w:type="dxa"/>
              <w:right w:w="108" w:type="dxa"/>
            </w:tcMar>
          </w:tcPr>
          <w:p w14:paraId="65371379" w14:textId="77777777" w:rsidR="005915B3" w:rsidRPr="00FA09B1" w:rsidRDefault="005915B3" w:rsidP="002534BD">
            <w:pPr>
              <w:spacing w:line="240" w:lineRule="auto"/>
              <w:ind w:left="288" w:firstLine="0"/>
              <w:rPr>
                <w:rFonts w:eastAsia="Times New Roman" w:cstheme="minorHAnsi"/>
                <w:color w:val="222222"/>
                <w:sz w:val="20"/>
                <w:szCs w:val="20"/>
              </w:rPr>
            </w:pPr>
            <w:r w:rsidRPr="00FA09B1">
              <w:rPr>
                <w:rFonts w:eastAsia="Times New Roman" w:cstheme="minorHAnsi"/>
                <w:color w:val="222222"/>
                <w:sz w:val="20"/>
                <w:szCs w:val="20"/>
              </w:rPr>
              <w:t>Black</w:t>
            </w:r>
          </w:p>
        </w:tc>
        <w:tc>
          <w:tcPr>
            <w:tcW w:w="3017" w:type="dxa"/>
            <w:tcBorders>
              <w:top w:val="nil"/>
              <w:left w:val="nil"/>
              <w:bottom w:val="nil"/>
              <w:right w:val="nil"/>
            </w:tcBorders>
            <w:shd w:val="clear" w:color="auto" w:fill="FFFFFF"/>
            <w:tcMar>
              <w:top w:w="0" w:type="dxa"/>
              <w:left w:w="108" w:type="dxa"/>
              <w:bottom w:w="0" w:type="dxa"/>
              <w:right w:w="108" w:type="dxa"/>
            </w:tcMar>
          </w:tcPr>
          <w:p w14:paraId="0CF3027F" w14:textId="77777777" w:rsidR="005915B3" w:rsidRPr="00FA09B1" w:rsidRDefault="005915B3"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40</w:t>
            </w:r>
          </w:p>
        </w:tc>
        <w:tc>
          <w:tcPr>
            <w:tcW w:w="1077" w:type="dxa"/>
            <w:tcBorders>
              <w:top w:val="nil"/>
              <w:left w:val="nil"/>
              <w:bottom w:val="nil"/>
              <w:right w:val="nil"/>
            </w:tcBorders>
            <w:shd w:val="clear" w:color="auto" w:fill="FFFFFF"/>
          </w:tcPr>
          <w:p w14:paraId="5128F428" w14:textId="3D93834F" w:rsidR="005915B3" w:rsidRPr="00FA09B1" w:rsidRDefault="00B3021E" w:rsidP="00B3021E">
            <w:pPr>
              <w:tabs>
                <w:tab w:val="left" w:pos="1200"/>
              </w:tabs>
              <w:spacing w:line="240" w:lineRule="auto"/>
              <w:rPr>
                <w:rFonts w:eastAsia="Times New Roman" w:cstheme="minorHAnsi"/>
                <w:color w:val="222222"/>
                <w:sz w:val="20"/>
                <w:szCs w:val="20"/>
              </w:rPr>
            </w:pPr>
            <w:r w:rsidRPr="00FA09B1">
              <w:rPr>
                <w:rFonts w:eastAsia="Times New Roman" w:cstheme="minorHAnsi"/>
                <w:color w:val="222222"/>
                <w:sz w:val="20"/>
                <w:szCs w:val="20"/>
              </w:rPr>
              <w:tab/>
              <w:t>20</w:t>
            </w:r>
          </w:p>
        </w:tc>
      </w:tr>
      <w:tr w:rsidR="005915B3" w:rsidRPr="00FA09B1" w14:paraId="3F236855" w14:textId="2B2B715B" w:rsidTr="00A96A93">
        <w:trPr>
          <w:trHeight w:val="256"/>
        </w:trPr>
        <w:tc>
          <w:tcPr>
            <w:tcW w:w="2228" w:type="dxa"/>
            <w:tcBorders>
              <w:top w:val="nil"/>
              <w:left w:val="nil"/>
              <w:bottom w:val="nil"/>
              <w:right w:val="nil"/>
            </w:tcBorders>
            <w:shd w:val="clear" w:color="auto" w:fill="FFFFFF"/>
            <w:noWrap/>
            <w:tcMar>
              <w:top w:w="0" w:type="dxa"/>
              <w:left w:w="108" w:type="dxa"/>
              <w:bottom w:w="0" w:type="dxa"/>
              <w:right w:w="108" w:type="dxa"/>
            </w:tcMar>
          </w:tcPr>
          <w:p w14:paraId="3A8632CC" w14:textId="77777777" w:rsidR="005915B3" w:rsidRPr="00FA09B1" w:rsidRDefault="005915B3" w:rsidP="002534BD">
            <w:pPr>
              <w:spacing w:line="240" w:lineRule="auto"/>
              <w:ind w:left="288" w:firstLine="0"/>
              <w:rPr>
                <w:rFonts w:eastAsia="Times New Roman" w:cstheme="minorHAnsi"/>
                <w:color w:val="222222"/>
                <w:sz w:val="20"/>
                <w:szCs w:val="20"/>
              </w:rPr>
            </w:pPr>
            <w:r w:rsidRPr="00FA09B1">
              <w:rPr>
                <w:rFonts w:eastAsia="Times New Roman" w:cstheme="minorHAnsi"/>
                <w:color w:val="222222"/>
                <w:sz w:val="20"/>
                <w:szCs w:val="20"/>
              </w:rPr>
              <w:t>Hispanic</w:t>
            </w:r>
          </w:p>
        </w:tc>
        <w:tc>
          <w:tcPr>
            <w:tcW w:w="3017" w:type="dxa"/>
            <w:tcBorders>
              <w:top w:val="nil"/>
              <w:left w:val="nil"/>
              <w:bottom w:val="nil"/>
              <w:right w:val="nil"/>
            </w:tcBorders>
            <w:shd w:val="clear" w:color="auto" w:fill="FFFFFF"/>
            <w:tcMar>
              <w:top w:w="0" w:type="dxa"/>
              <w:left w:w="108" w:type="dxa"/>
              <w:bottom w:w="0" w:type="dxa"/>
              <w:right w:w="108" w:type="dxa"/>
            </w:tcMar>
          </w:tcPr>
          <w:p w14:paraId="49578F5B" w14:textId="77777777" w:rsidR="005915B3" w:rsidRPr="00FA09B1" w:rsidRDefault="005915B3"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23</w:t>
            </w:r>
          </w:p>
        </w:tc>
        <w:tc>
          <w:tcPr>
            <w:tcW w:w="1077" w:type="dxa"/>
            <w:tcBorders>
              <w:top w:val="nil"/>
              <w:left w:val="nil"/>
              <w:bottom w:val="nil"/>
              <w:right w:val="nil"/>
            </w:tcBorders>
            <w:shd w:val="clear" w:color="auto" w:fill="FFFFFF"/>
          </w:tcPr>
          <w:p w14:paraId="3CA88D32" w14:textId="5F2136E7" w:rsidR="005915B3" w:rsidRPr="00FA09B1" w:rsidRDefault="00B3021E"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11</w:t>
            </w:r>
          </w:p>
        </w:tc>
      </w:tr>
      <w:tr w:rsidR="005915B3" w:rsidRPr="00FA09B1" w14:paraId="76C0769C" w14:textId="293D888A" w:rsidTr="00A96A93">
        <w:trPr>
          <w:trHeight w:val="256"/>
        </w:trPr>
        <w:tc>
          <w:tcPr>
            <w:tcW w:w="2228" w:type="dxa"/>
            <w:tcBorders>
              <w:top w:val="nil"/>
              <w:left w:val="nil"/>
              <w:bottom w:val="nil"/>
              <w:right w:val="nil"/>
            </w:tcBorders>
            <w:shd w:val="clear" w:color="auto" w:fill="FFFFFF"/>
            <w:noWrap/>
            <w:tcMar>
              <w:top w:w="0" w:type="dxa"/>
              <w:left w:w="108" w:type="dxa"/>
              <w:bottom w:w="0" w:type="dxa"/>
              <w:right w:w="108" w:type="dxa"/>
            </w:tcMar>
          </w:tcPr>
          <w:p w14:paraId="4C66494A" w14:textId="77777777" w:rsidR="005915B3" w:rsidRPr="00FA09B1" w:rsidRDefault="005915B3" w:rsidP="002534BD">
            <w:pPr>
              <w:spacing w:line="240" w:lineRule="auto"/>
              <w:ind w:left="288" w:firstLine="0"/>
              <w:rPr>
                <w:rFonts w:eastAsia="Times New Roman" w:cstheme="minorHAnsi"/>
                <w:color w:val="222222"/>
                <w:sz w:val="20"/>
                <w:szCs w:val="20"/>
              </w:rPr>
            </w:pPr>
            <w:r w:rsidRPr="00FA09B1">
              <w:rPr>
                <w:rFonts w:eastAsia="Times New Roman" w:cstheme="minorHAnsi"/>
                <w:color w:val="222222"/>
                <w:sz w:val="20"/>
                <w:szCs w:val="20"/>
              </w:rPr>
              <w:t>White (Non-Hispanic)</w:t>
            </w:r>
          </w:p>
        </w:tc>
        <w:tc>
          <w:tcPr>
            <w:tcW w:w="3017" w:type="dxa"/>
            <w:tcBorders>
              <w:top w:val="nil"/>
              <w:left w:val="nil"/>
              <w:bottom w:val="nil"/>
              <w:right w:val="nil"/>
            </w:tcBorders>
            <w:shd w:val="clear" w:color="auto" w:fill="FFFFFF"/>
            <w:tcMar>
              <w:top w:w="0" w:type="dxa"/>
              <w:left w:w="108" w:type="dxa"/>
              <w:bottom w:w="0" w:type="dxa"/>
              <w:right w:w="108" w:type="dxa"/>
            </w:tcMar>
          </w:tcPr>
          <w:p w14:paraId="0B166F82" w14:textId="77777777" w:rsidR="005915B3" w:rsidRPr="00FA09B1" w:rsidRDefault="005915B3"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121</w:t>
            </w:r>
          </w:p>
        </w:tc>
        <w:tc>
          <w:tcPr>
            <w:tcW w:w="1077" w:type="dxa"/>
            <w:tcBorders>
              <w:top w:val="nil"/>
              <w:left w:val="nil"/>
              <w:bottom w:val="nil"/>
              <w:right w:val="nil"/>
            </w:tcBorders>
            <w:shd w:val="clear" w:color="auto" w:fill="FFFFFF"/>
          </w:tcPr>
          <w:p w14:paraId="38ABD3A6" w14:textId="18442785" w:rsidR="005915B3" w:rsidRPr="00FA09B1" w:rsidRDefault="00B3021E" w:rsidP="00B3021E">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60</w:t>
            </w:r>
          </w:p>
        </w:tc>
      </w:tr>
      <w:tr w:rsidR="005915B3" w:rsidRPr="00FA09B1" w14:paraId="7C87C5D8" w14:textId="32E36604" w:rsidTr="00A96A93">
        <w:trPr>
          <w:trHeight w:val="256"/>
        </w:trPr>
        <w:tc>
          <w:tcPr>
            <w:tcW w:w="2228" w:type="dxa"/>
            <w:tcBorders>
              <w:top w:val="nil"/>
              <w:left w:val="nil"/>
              <w:bottom w:val="nil"/>
              <w:right w:val="nil"/>
            </w:tcBorders>
            <w:shd w:val="clear" w:color="auto" w:fill="FFFFFF"/>
            <w:noWrap/>
            <w:tcMar>
              <w:top w:w="0" w:type="dxa"/>
              <w:left w:w="108" w:type="dxa"/>
              <w:bottom w:w="0" w:type="dxa"/>
              <w:right w:w="108" w:type="dxa"/>
            </w:tcMar>
          </w:tcPr>
          <w:p w14:paraId="50933B34" w14:textId="77777777" w:rsidR="005915B3" w:rsidRPr="00FA09B1" w:rsidRDefault="005915B3" w:rsidP="002534BD">
            <w:pPr>
              <w:spacing w:line="240" w:lineRule="auto"/>
              <w:ind w:left="288" w:firstLine="0"/>
              <w:rPr>
                <w:rFonts w:eastAsia="Times New Roman" w:cstheme="minorHAnsi"/>
                <w:color w:val="222222"/>
                <w:sz w:val="20"/>
                <w:szCs w:val="20"/>
              </w:rPr>
            </w:pPr>
            <w:r w:rsidRPr="00FA09B1">
              <w:rPr>
                <w:rFonts w:eastAsia="Times New Roman" w:cstheme="minorHAnsi"/>
                <w:color w:val="222222"/>
                <w:sz w:val="20"/>
                <w:szCs w:val="20"/>
              </w:rPr>
              <w:t>Biracial/Mixed</w:t>
            </w:r>
          </w:p>
        </w:tc>
        <w:tc>
          <w:tcPr>
            <w:tcW w:w="3017" w:type="dxa"/>
            <w:tcBorders>
              <w:top w:val="nil"/>
              <w:left w:val="nil"/>
              <w:bottom w:val="nil"/>
              <w:right w:val="nil"/>
            </w:tcBorders>
            <w:shd w:val="clear" w:color="auto" w:fill="FFFFFF"/>
            <w:tcMar>
              <w:top w:w="0" w:type="dxa"/>
              <w:left w:w="108" w:type="dxa"/>
              <w:bottom w:w="0" w:type="dxa"/>
              <w:right w:w="108" w:type="dxa"/>
            </w:tcMar>
          </w:tcPr>
          <w:p w14:paraId="3B530F89" w14:textId="77777777" w:rsidR="005915B3" w:rsidRPr="00FA09B1" w:rsidRDefault="005915B3"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9</w:t>
            </w:r>
          </w:p>
        </w:tc>
        <w:tc>
          <w:tcPr>
            <w:tcW w:w="1077" w:type="dxa"/>
            <w:tcBorders>
              <w:top w:val="nil"/>
              <w:left w:val="nil"/>
              <w:bottom w:val="nil"/>
              <w:right w:val="nil"/>
            </w:tcBorders>
            <w:shd w:val="clear" w:color="auto" w:fill="FFFFFF"/>
          </w:tcPr>
          <w:p w14:paraId="58CD71B5" w14:textId="09ACC680" w:rsidR="005915B3" w:rsidRPr="00FA09B1" w:rsidRDefault="00B3021E"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4</w:t>
            </w:r>
          </w:p>
        </w:tc>
      </w:tr>
      <w:tr w:rsidR="005915B3" w:rsidRPr="00FA09B1" w14:paraId="65CB6AA5" w14:textId="5C9006D1" w:rsidTr="00A96A93">
        <w:trPr>
          <w:trHeight w:val="256"/>
        </w:trPr>
        <w:tc>
          <w:tcPr>
            <w:tcW w:w="2228" w:type="dxa"/>
            <w:tcBorders>
              <w:top w:val="nil"/>
              <w:left w:val="nil"/>
              <w:bottom w:val="nil"/>
              <w:right w:val="nil"/>
            </w:tcBorders>
            <w:shd w:val="clear" w:color="auto" w:fill="FFFFFF"/>
            <w:noWrap/>
            <w:tcMar>
              <w:top w:w="0" w:type="dxa"/>
              <w:left w:w="108" w:type="dxa"/>
              <w:bottom w:w="0" w:type="dxa"/>
              <w:right w:w="108" w:type="dxa"/>
            </w:tcMar>
          </w:tcPr>
          <w:p w14:paraId="7FBDEFD1" w14:textId="77777777" w:rsidR="005915B3" w:rsidRPr="00FA09B1" w:rsidRDefault="005915B3" w:rsidP="002534BD">
            <w:pPr>
              <w:spacing w:line="240" w:lineRule="auto"/>
              <w:ind w:firstLine="0"/>
              <w:rPr>
                <w:rFonts w:eastAsia="Times New Roman" w:cstheme="minorHAnsi"/>
                <w:color w:val="222222"/>
                <w:sz w:val="20"/>
                <w:szCs w:val="20"/>
              </w:rPr>
            </w:pPr>
            <w:r w:rsidRPr="00FA09B1">
              <w:rPr>
                <w:rFonts w:eastAsia="Times New Roman" w:cstheme="minorHAnsi"/>
                <w:color w:val="222222"/>
                <w:sz w:val="20"/>
                <w:szCs w:val="20"/>
              </w:rPr>
              <w:t xml:space="preserve">Class Standing </w:t>
            </w:r>
          </w:p>
        </w:tc>
        <w:tc>
          <w:tcPr>
            <w:tcW w:w="3017" w:type="dxa"/>
            <w:tcBorders>
              <w:top w:val="nil"/>
              <w:left w:val="nil"/>
              <w:bottom w:val="nil"/>
              <w:right w:val="nil"/>
            </w:tcBorders>
            <w:shd w:val="clear" w:color="auto" w:fill="FFFFFF"/>
            <w:tcMar>
              <w:top w:w="0" w:type="dxa"/>
              <w:left w:w="108" w:type="dxa"/>
              <w:bottom w:w="0" w:type="dxa"/>
              <w:right w:w="108" w:type="dxa"/>
            </w:tcMar>
          </w:tcPr>
          <w:p w14:paraId="34A62AF9" w14:textId="77777777" w:rsidR="005915B3" w:rsidRPr="00FA09B1" w:rsidRDefault="005915B3" w:rsidP="002534BD">
            <w:pPr>
              <w:spacing w:line="240" w:lineRule="auto"/>
              <w:jc w:val="right"/>
              <w:rPr>
                <w:rFonts w:eastAsia="Times New Roman" w:cstheme="minorHAnsi"/>
                <w:color w:val="222222"/>
                <w:sz w:val="20"/>
                <w:szCs w:val="20"/>
              </w:rPr>
            </w:pPr>
          </w:p>
        </w:tc>
        <w:tc>
          <w:tcPr>
            <w:tcW w:w="1077" w:type="dxa"/>
            <w:tcBorders>
              <w:top w:val="nil"/>
              <w:left w:val="nil"/>
              <w:bottom w:val="nil"/>
              <w:right w:val="nil"/>
            </w:tcBorders>
            <w:shd w:val="clear" w:color="auto" w:fill="FFFFFF"/>
          </w:tcPr>
          <w:p w14:paraId="1C626681" w14:textId="77777777" w:rsidR="005915B3" w:rsidRPr="00FA09B1" w:rsidRDefault="005915B3" w:rsidP="002534BD">
            <w:pPr>
              <w:spacing w:line="240" w:lineRule="auto"/>
              <w:jc w:val="right"/>
              <w:rPr>
                <w:rFonts w:eastAsia="Times New Roman" w:cstheme="minorHAnsi"/>
                <w:color w:val="222222"/>
                <w:sz w:val="20"/>
                <w:szCs w:val="20"/>
              </w:rPr>
            </w:pPr>
          </w:p>
        </w:tc>
      </w:tr>
      <w:tr w:rsidR="005915B3" w:rsidRPr="00FA09B1" w14:paraId="49D6D4A0" w14:textId="06032FE5" w:rsidTr="00A96A93">
        <w:trPr>
          <w:trHeight w:val="256"/>
        </w:trPr>
        <w:tc>
          <w:tcPr>
            <w:tcW w:w="2228" w:type="dxa"/>
            <w:tcBorders>
              <w:top w:val="nil"/>
              <w:left w:val="nil"/>
              <w:bottom w:val="nil"/>
              <w:right w:val="nil"/>
            </w:tcBorders>
            <w:shd w:val="clear" w:color="auto" w:fill="FFFFFF"/>
            <w:noWrap/>
            <w:tcMar>
              <w:top w:w="0" w:type="dxa"/>
              <w:left w:w="108" w:type="dxa"/>
              <w:bottom w:w="0" w:type="dxa"/>
              <w:right w:w="108" w:type="dxa"/>
            </w:tcMar>
          </w:tcPr>
          <w:p w14:paraId="47C73420" w14:textId="77777777" w:rsidR="005915B3" w:rsidRPr="00FA09B1" w:rsidRDefault="005915B3" w:rsidP="002534BD">
            <w:pPr>
              <w:spacing w:line="240" w:lineRule="auto"/>
              <w:ind w:left="288" w:firstLine="0"/>
              <w:rPr>
                <w:rFonts w:eastAsia="Times New Roman" w:cstheme="minorHAnsi"/>
                <w:color w:val="222222"/>
                <w:sz w:val="20"/>
                <w:szCs w:val="20"/>
              </w:rPr>
            </w:pPr>
            <w:r w:rsidRPr="00FA09B1">
              <w:rPr>
                <w:rFonts w:eastAsia="Times New Roman" w:cstheme="minorHAnsi"/>
                <w:color w:val="222222"/>
                <w:sz w:val="20"/>
                <w:szCs w:val="20"/>
              </w:rPr>
              <w:t>Freshman</w:t>
            </w:r>
          </w:p>
        </w:tc>
        <w:tc>
          <w:tcPr>
            <w:tcW w:w="3017" w:type="dxa"/>
            <w:tcBorders>
              <w:top w:val="nil"/>
              <w:left w:val="nil"/>
              <w:bottom w:val="nil"/>
              <w:right w:val="nil"/>
            </w:tcBorders>
            <w:shd w:val="clear" w:color="auto" w:fill="FFFFFF"/>
            <w:tcMar>
              <w:top w:w="0" w:type="dxa"/>
              <w:left w:w="108" w:type="dxa"/>
              <w:bottom w:w="0" w:type="dxa"/>
              <w:right w:w="108" w:type="dxa"/>
            </w:tcMar>
          </w:tcPr>
          <w:p w14:paraId="402796F4" w14:textId="77777777" w:rsidR="005915B3" w:rsidRPr="00FA09B1" w:rsidRDefault="005915B3"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50</w:t>
            </w:r>
          </w:p>
        </w:tc>
        <w:tc>
          <w:tcPr>
            <w:tcW w:w="1077" w:type="dxa"/>
            <w:tcBorders>
              <w:top w:val="nil"/>
              <w:left w:val="nil"/>
              <w:bottom w:val="nil"/>
              <w:right w:val="nil"/>
            </w:tcBorders>
            <w:shd w:val="clear" w:color="auto" w:fill="FFFFFF"/>
          </w:tcPr>
          <w:p w14:paraId="43510D2D" w14:textId="4447E448" w:rsidR="005915B3" w:rsidRPr="00FA09B1" w:rsidRDefault="00B3021E" w:rsidP="00B3021E">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25</w:t>
            </w:r>
          </w:p>
        </w:tc>
      </w:tr>
      <w:tr w:rsidR="005915B3" w:rsidRPr="00FA09B1" w14:paraId="2461D845" w14:textId="17735EE7" w:rsidTr="00A96A93">
        <w:trPr>
          <w:trHeight w:val="256"/>
        </w:trPr>
        <w:tc>
          <w:tcPr>
            <w:tcW w:w="2228" w:type="dxa"/>
            <w:tcBorders>
              <w:top w:val="nil"/>
              <w:left w:val="nil"/>
              <w:bottom w:val="nil"/>
              <w:right w:val="nil"/>
            </w:tcBorders>
            <w:shd w:val="clear" w:color="auto" w:fill="FFFFFF"/>
            <w:noWrap/>
            <w:tcMar>
              <w:top w:w="0" w:type="dxa"/>
              <w:left w:w="108" w:type="dxa"/>
              <w:bottom w:w="0" w:type="dxa"/>
              <w:right w:w="108" w:type="dxa"/>
            </w:tcMar>
          </w:tcPr>
          <w:p w14:paraId="51A7CAA0" w14:textId="77777777" w:rsidR="005915B3" w:rsidRPr="00FA09B1" w:rsidRDefault="005915B3" w:rsidP="002534BD">
            <w:pPr>
              <w:spacing w:line="240" w:lineRule="auto"/>
              <w:ind w:left="288" w:firstLine="0"/>
              <w:rPr>
                <w:rFonts w:eastAsia="Times New Roman" w:cstheme="minorHAnsi"/>
                <w:color w:val="222222"/>
                <w:sz w:val="20"/>
                <w:szCs w:val="20"/>
              </w:rPr>
            </w:pPr>
            <w:r w:rsidRPr="00FA09B1">
              <w:rPr>
                <w:rFonts w:eastAsia="Times New Roman" w:cstheme="minorHAnsi"/>
                <w:color w:val="222222"/>
                <w:sz w:val="20"/>
                <w:szCs w:val="20"/>
              </w:rPr>
              <w:t>Sophomore</w:t>
            </w:r>
          </w:p>
        </w:tc>
        <w:tc>
          <w:tcPr>
            <w:tcW w:w="3017" w:type="dxa"/>
            <w:tcBorders>
              <w:top w:val="nil"/>
              <w:left w:val="nil"/>
              <w:bottom w:val="nil"/>
              <w:right w:val="nil"/>
            </w:tcBorders>
            <w:shd w:val="clear" w:color="auto" w:fill="FFFFFF"/>
            <w:tcMar>
              <w:top w:w="0" w:type="dxa"/>
              <w:left w:w="108" w:type="dxa"/>
              <w:bottom w:w="0" w:type="dxa"/>
              <w:right w:w="108" w:type="dxa"/>
            </w:tcMar>
          </w:tcPr>
          <w:p w14:paraId="2D15476C" w14:textId="77777777" w:rsidR="005915B3" w:rsidRPr="00FA09B1" w:rsidRDefault="005915B3"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51</w:t>
            </w:r>
          </w:p>
        </w:tc>
        <w:tc>
          <w:tcPr>
            <w:tcW w:w="1077" w:type="dxa"/>
            <w:tcBorders>
              <w:top w:val="nil"/>
              <w:left w:val="nil"/>
              <w:bottom w:val="nil"/>
              <w:right w:val="nil"/>
            </w:tcBorders>
            <w:shd w:val="clear" w:color="auto" w:fill="FFFFFF"/>
          </w:tcPr>
          <w:p w14:paraId="400C7871" w14:textId="150D7873" w:rsidR="005915B3" w:rsidRPr="00FA09B1" w:rsidRDefault="00B3021E"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25</w:t>
            </w:r>
          </w:p>
        </w:tc>
      </w:tr>
      <w:tr w:rsidR="005915B3" w:rsidRPr="00FA09B1" w14:paraId="621FC353" w14:textId="39756D8E" w:rsidTr="00A96A93">
        <w:trPr>
          <w:trHeight w:val="256"/>
        </w:trPr>
        <w:tc>
          <w:tcPr>
            <w:tcW w:w="2228" w:type="dxa"/>
            <w:tcBorders>
              <w:top w:val="nil"/>
              <w:left w:val="nil"/>
              <w:bottom w:val="nil"/>
              <w:right w:val="nil"/>
            </w:tcBorders>
            <w:shd w:val="clear" w:color="auto" w:fill="FFFFFF"/>
            <w:noWrap/>
            <w:tcMar>
              <w:top w:w="0" w:type="dxa"/>
              <w:left w:w="108" w:type="dxa"/>
              <w:bottom w:w="0" w:type="dxa"/>
              <w:right w:w="108" w:type="dxa"/>
            </w:tcMar>
          </w:tcPr>
          <w:p w14:paraId="58B2A755" w14:textId="77777777" w:rsidR="005915B3" w:rsidRPr="00FA09B1" w:rsidRDefault="005915B3" w:rsidP="002534BD">
            <w:pPr>
              <w:spacing w:line="240" w:lineRule="auto"/>
              <w:ind w:left="288" w:firstLine="0"/>
              <w:rPr>
                <w:rFonts w:eastAsia="Times New Roman" w:cstheme="minorHAnsi"/>
                <w:color w:val="222222"/>
                <w:sz w:val="20"/>
                <w:szCs w:val="20"/>
              </w:rPr>
            </w:pPr>
            <w:r w:rsidRPr="00FA09B1">
              <w:rPr>
                <w:rFonts w:eastAsia="Times New Roman" w:cstheme="minorHAnsi"/>
                <w:color w:val="222222"/>
                <w:sz w:val="20"/>
                <w:szCs w:val="20"/>
              </w:rPr>
              <w:t>Junior</w:t>
            </w:r>
          </w:p>
        </w:tc>
        <w:tc>
          <w:tcPr>
            <w:tcW w:w="3017" w:type="dxa"/>
            <w:tcBorders>
              <w:top w:val="nil"/>
              <w:left w:val="nil"/>
              <w:bottom w:val="nil"/>
              <w:right w:val="nil"/>
            </w:tcBorders>
            <w:shd w:val="clear" w:color="auto" w:fill="FFFFFF"/>
            <w:tcMar>
              <w:top w:w="0" w:type="dxa"/>
              <w:left w:w="108" w:type="dxa"/>
              <w:bottom w:w="0" w:type="dxa"/>
              <w:right w:w="108" w:type="dxa"/>
            </w:tcMar>
          </w:tcPr>
          <w:p w14:paraId="58CA40AB" w14:textId="77777777" w:rsidR="005915B3" w:rsidRPr="00FA09B1" w:rsidRDefault="005915B3"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56</w:t>
            </w:r>
          </w:p>
        </w:tc>
        <w:tc>
          <w:tcPr>
            <w:tcW w:w="1077" w:type="dxa"/>
            <w:tcBorders>
              <w:top w:val="nil"/>
              <w:left w:val="nil"/>
              <w:bottom w:val="nil"/>
              <w:right w:val="nil"/>
            </w:tcBorders>
            <w:shd w:val="clear" w:color="auto" w:fill="FFFFFF"/>
          </w:tcPr>
          <w:p w14:paraId="68F8A6A4" w14:textId="40D28288" w:rsidR="005915B3" w:rsidRPr="00FA09B1" w:rsidRDefault="00B3021E"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28</w:t>
            </w:r>
          </w:p>
        </w:tc>
      </w:tr>
      <w:tr w:rsidR="005915B3" w:rsidRPr="00FA09B1" w14:paraId="741936E6" w14:textId="261DDB6A" w:rsidTr="00A96A93">
        <w:trPr>
          <w:trHeight w:val="256"/>
        </w:trPr>
        <w:tc>
          <w:tcPr>
            <w:tcW w:w="2228" w:type="dxa"/>
            <w:tcBorders>
              <w:top w:val="nil"/>
              <w:left w:val="nil"/>
              <w:bottom w:val="nil"/>
              <w:right w:val="nil"/>
            </w:tcBorders>
            <w:shd w:val="clear" w:color="auto" w:fill="FFFFFF"/>
            <w:noWrap/>
            <w:tcMar>
              <w:top w:w="0" w:type="dxa"/>
              <w:left w:w="108" w:type="dxa"/>
              <w:bottom w:w="0" w:type="dxa"/>
              <w:right w:w="108" w:type="dxa"/>
            </w:tcMar>
          </w:tcPr>
          <w:p w14:paraId="779533DF" w14:textId="77777777" w:rsidR="005915B3" w:rsidRPr="00FA09B1" w:rsidRDefault="005915B3" w:rsidP="002534BD">
            <w:pPr>
              <w:spacing w:line="240" w:lineRule="auto"/>
              <w:ind w:left="288" w:firstLine="0"/>
              <w:rPr>
                <w:rFonts w:eastAsia="Times New Roman" w:cstheme="minorHAnsi"/>
                <w:color w:val="222222"/>
                <w:sz w:val="20"/>
                <w:szCs w:val="20"/>
              </w:rPr>
            </w:pPr>
            <w:r w:rsidRPr="00FA09B1">
              <w:rPr>
                <w:rFonts w:eastAsia="Times New Roman" w:cstheme="minorHAnsi"/>
                <w:color w:val="222222"/>
                <w:sz w:val="20"/>
                <w:szCs w:val="20"/>
              </w:rPr>
              <w:t>Senior</w:t>
            </w:r>
          </w:p>
        </w:tc>
        <w:tc>
          <w:tcPr>
            <w:tcW w:w="3017" w:type="dxa"/>
            <w:tcBorders>
              <w:top w:val="nil"/>
              <w:left w:val="nil"/>
              <w:bottom w:val="nil"/>
              <w:right w:val="nil"/>
            </w:tcBorders>
            <w:shd w:val="clear" w:color="auto" w:fill="FFFFFF"/>
            <w:tcMar>
              <w:top w:w="0" w:type="dxa"/>
              <w:left w:w="108" w:type="dxa"/>
              <w:bottom w:w="0" w:type="dxa"/>
              <w:right w:w="108" w:type="dxa"/>
            </w:tcMar>
          </w:tcPr>
          <w:p w14:paraId="31F3E15B" w14:textId="77777777" w:rsidR="005915B3" w:rsidRPr="00FA09B1" w:rsidRDefault="005915B3"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44</w:t>
            </w:r>
          </w:p>
        </w:tc>
        <w:tc>
          <w:tcPr>
            <w:tcW w:w="1077" w:type="dxa"/>
            <w:tcBorders>
              <w:top w:val="nil"/>
              <w:left w:val="nil"/>
              <w:bottom w:val="nil"/>
              <w:right w:val="nil"/>
            </w:tcBorders>
            <w:shd w:val="clear" w:color="auto" w:fill="FFFFFF"/>
          </w:tcPr>
          <w:p w14:paraId="62773252" w14:textId="66E6826E" w:rsidR="005915B3" w:rsidRPr="00FA09B1" w:rsidRDefault="00B3021E"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22</w:t>
            </w:r>
          </w:p>
        </w:tc>
      </w:tr>
      <w:tr w:rsidR="005915B3" w:rsidRPr="00FA09B1" w14:paraId="4C9244B9" w14:textId="11D25234" w:rsidTr="00A96A93">
        <w:trPr>
          <w:trHeight w:val="256"/>
        </w:trPr>
        <w:tc>
          <w:tcPr>
            <w:tcW w:w="2228" w:type="dxa"/>
            <w:tcBorders>
              <w:top w:val="nil"/>
              <w:left w:val="nil"/>
              <w:bottom w:val="nil"/>
              <w:right w:val="nil"/>
            </w:tcBorders>
            <w:shd w:val="clear" w:color="auto" w:fill="FFFFFF"/>
            <w:noWrap/>
            <w:tcMar>
              <w:top w:w="0" w:type="dxa"/>
              <w:left w:w="108" w:type="dxa"/>
              <w:bottom w:w="0" w:type="dxa"/>
              <w:right w:w="108" w:type="dxa"/>
            </w:tcMar>
          </w:tcPr>
          <w:p w14:paraId="065C0367" w14:textId="77777777" w:rsidR="005915B3" w:rsidRPr="00FA09B1" w:rsidRDefault="005915B3" w:rsidP="002534BD">
            <w:pPr>
              <w:spacing w:line="240" w:lineRule="auto"/>
              <w:ind w:left="288" w:firstLine="0"/>
              <w:rPr>
                <w:rFonts w:eastAsia="Times New Roman" w:cstheme="minorHAnsi"/>
                <w:color w:val="222222"/>
                <w:sz w:val="20"/>
                <w:szCs w:val="20"/>
              </w:rPr>
            </w:pPr>
            <w:r w:rsidRPr="00FA09B1">
              <w:rPr>
                <w:rFonts w:eastAsia="Times New Roman" w:cstheme="minorHAnsi"/>
                <w:color w:val="222222"/>
                <w:sz w:val="20"/>
                <w:szCs w:val="20"/>
              </w:rPr>
              <w:t>N/A</w:t>
            </w:r>
          </w:p>
        </w:tc>
        <w:tc>
          <w:tcPr>
            <w:tcW w:w="3017" w:type="dxa"/>
            <w:tcBorders>
              <w:top w:val="nil"/>
              <w:left w:val="nil"/>
              <w:bottom w:val="nil"/>
              <w:right w:val="nil"/>
            </w:tcBorders>
            <w:shd w:val="clear" w:color="auto" w:fill="FFFFFF"/>
            <w:tcMar>
              <w:top w:w="0" w:type="dxa"/>
              <w:left w:w="108" w:type="dxa"/>
              <w:bottom w:w="0" w:type="dxa"/>
              <w:right w:w="108" w:type="dxa"/>
            </w:tcMar>
          </w:tcPr>
          <w:p w14:paraId="12FB44FC" w14:textId="77777777" w:rsidR="005915B3" w:rsidRPr="00FA09B1" w:rsidRDefault="005915B3"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2</w:t>
            </w:r>
          </w:p>
        </w:tc>
        <w:tc>
          <w:tcPr>
            <w:tcW w:w="1077" w:type="dxa"/>
            <w:tcBorders>
              <w:top w:val="nil"/>
              <w:left w:val="nil"/>
              <w:bottom w:val="nil"/>
              <w:right w:val="nil"/>
            </w:tcBorders>
            <w:shd w:val="clear" w:color="auto" w:fill="FFFFFF"/>
          </w:tcPr>
          <w:p w14:paraId="4CA84345" w14:textId="3426ACCC" w:rsidR="005915B3" w:rsidRPr="00FA09B1" w:rsidRDefault="00B3021E" w:rsidP="002534BD">
            <w:pPr>
              <w:spacing w:line="240" w:lineRule="auto"/>
              <w:jc w:val="right"/>
              <w:rPr>
                <w:rFonts w:eastAsia="Times New Roman" w:cstheme="minorHAnsi"/>
                <w:color w:val="222222"/>
                <w:sz w:val="20"/>
                <w:szCs w:val="20"/>
              </w:rPr>
            </w:pPr>
            <w:r w:rsidRPr="00FA09B1">
              <w:rPr>
                <w:rFonts w:eastAsia="Times New Roman" w:cstheme="minorHAnsi"/>
                <w:color w:val="222222"/>
                <w:sz w:val="20"/>
                <w:szCs w:val="20"/>
              </w:rPr>
              <w:t>1</w:t>
            </w:r>
          </w:p>
        </w:tc>
      </w:tr>
      <w:tr w:rsidR="005915B3" w:rsidRPr="005915B3" w14:paraId="562DA315" w14:textId="6E29989D" w:rsidTr="00A96A93">
        <w:trPr>
          <w:trHeight w:val="256"/>
        </w:trPr>
        <w:tc>
          <w:tcPr>
            <w:tcW w:w="5246" w:type="dxa"/>
            <w:gridSpan w:val="2"/>
            <w:tcBorders>
              <w:top w:val="single" w:sz="8" w:space="0" w:color="auto"/>
              <w:left w:val="nil"/>
              <w:bottom w:val="nil"/>
              <w:right w:val="nil"/>
            </w:tcBorders>
            <w:shd w:val="clear" w:color="auto" w:fill="FFFFFF"/>
            <w:noWrap/>
            <w:tcMar>
              <w:top w:w="0" w:type="dxa"/>
              <w:left w:w="108" w:type="dxa"/>
              <w:bottom w:w="0" w:type="dxa"/>
              <w:right w:w="108" w:type="dxa"/>
            </w:tcMar>
          </w:tcPr>
          <w:p w14:paraId="22634A7F" w14:textId="3FAAE185" w:rsidR="005915B3" w:rsidRPr="005915B3" w:rsidRDefault="005915B3" w:rsidP="002534BD">
            <w:pPr>
              <w:spacing w:line="240" w:lineRule="auto"/>
              <w:ind w:firstLine="0"/>
              <w:rPr>
                <w:rFonts w:eastAsia="Times New Roman" w:cstheme="minorHAnsi"/>
                <w:i/>
                <w:color w:val="222222"/>
              </w:rPr>
            </w:pPr>
          </w:p>
        </w:tc>
        <w:tc>
          <w:tcPr>
            <w:tcW w:w="1077" w:type="dxa"/>
            <w:tcBorders>
              <w:top w:val="single" w:sz="8" w:space="0" w:color="auto"/>
              <w:left w:val="nil"/>
              <w:bottom w:val="nil"/>
              <w:right w:val="nil"/>
            </w:tcBorders>
            <w:shd w:val="clear" w:color="auto" w:fill="FFFFFF"/>
          </w:tcPr>
          <w:p w14:paraId="4CD0A41D" w14:textId="77777777" w:rsidR="005915B3" w:rsidRPr="005915B3" w:rsidRDefault="005915B3" w:rsidP="002534BD">
            <w:pPr>
              <w:spacing w:line="240" w:lineRule="auto"/>
              <w:ind w:firstLine="0"/>
              <w:rPr>
                <w:rFonts w:eastAsia="Times New Roman" w:cstheme="minorHAnsi"/>
                <w:i/>
                <w:color w:val="222222"/>
              </w:rPr>
            </w:pPr>
          </w:p>
        </w:tc>
      </w:tr>
    </w:tbl>
    <w:p w14:paraId="4FB181E7" w14:textId="7D77F832" w:rsidR="002534BD" w:rsidRDefault="002534BD" w:rsidP="002534BD">
      <w:pPr>
        <w:ind w:firstLine="0"/>
        <w:rPr>
          <w:rFonts w:ascii="Times New Roman" w:hAnsi="Times New Roman" w:cs="Times New Roman"/>
        </w:rPr>
      </w:pPr>
    </w:p>
    <w:p w14:paraId="0C637493" w14:textId="77777777" w:rsidR="00A96A93" w:rsidRDefault="00A96A93" w:rsidP="00FA09B1">
      <w:pPr>
        <w:shd w:val="clear" w:color="auto" w:fill="FFFFFF"/>
        <w:ind w:firstLine="0"/>
        <w:rPr>
          <w:rFonts w:ascii="Times New Roman" w:eastAsia="Times New Roman" w:hAnsi="Times New Roman" w:cs="Times New Roman"/>
          <w:b/>
          <w:color w:val="222222"/>
        </w:rPr>
      </w:pPr>
    </w:p>
    <w:p w14:paraId="1C9DB4E9" w14:textId="77777777" w:rsidR="00FA09B1" w:rsidRPr="00A10106" w:rsidRDefault="00FA09B1" w:rsidP="00FA09B1">
      <w:pPr>
        <w:shd w:val="clear" w:color="auto" w:fill="FFFFFF"/>
        <w:ind w:firstLine="0"/>
        <w:rPr>
          <w:rFonts w:ascii="Times New Roman" w:eastAsia="Times New Roman" w:hAnsi="Times New Roman" w:cs="Times New Roman"/>
          <w:b/>
          <w:color w:val="222222"/>
        </w:rPr>
      </w:pPr>
      <w:r w:rsidRPr="00A10106">
        <w:rPr>
          <w:rFonts w:ascii="Times New Roman" w:eastAsia="Times New Roman" w:hAnsi="Times New Roman" w:cs="Times New Roman" w:hint="cs"/>
          <w:b/>
          <w:color w:val="222222"/>
        </w:rPr>
        <w:lastRenderedPageBreak/>
        <w:t>Confirmatory Factor Analysis for A</w:t>
      </w:r>
      <w:r>
        <w:rPr>
          <w:rFonts w:ascii="Times New Roman" w:eastAsia="Times New Roman" w:hAnsi="Times New Roman" w:cs="Times New Roman" w:hint="cs"/>
          <w:b/>
          <w:color w:val="222222"/>
        </w:rPr>
        <w:t xml:space="preserve">cademic Engagement </w:t>
      </w:r>
      <w:r>
        <w:rPr>
          <w:rFonts w:ascii="Times New Roman" w:eastAsia="Times New Roman" w:hAnsi="Times New Roman" w:cs="Times New Roman"/>
          <w:b/>
          <w:color w:val="222222"/>
        </w:rPr>
        <w:t>M</w:t>
      </w:r>
      <w:r>
        <w:rPr>
          <w:rFonts w:ascii="Times New Roman" w:eastAsia="Times New Roman" w:hAnsi="Times New Roman" w:cs="Times New Roman" w:hint="cs"/>
          <w:b/>
          <w:color w:val="222222"/>
        </w:rPr>
        <w:t xml:space="preserve">easure </w:t>
      </w:r>
      <w:r>
        <w:rPr>
          <w:rFonts w:ascii="Times New Roman" w:eastAsia="Times New Roman" w:hAnsi="Times New Roman" w:cs="Times New Roman"/>
          <w:b/>
          <w:color w:val="222222"/>
        </w:rPr>
        <w:t>(</w:t>
      </w:r>
      <w:r>
        <w:rPr>
          <w:rFonts w:ascii="Times New Roman" w:eastAsia="Times New Roman" w:hAnsi="Times New Roman" w:cs="Times New Roman" w:hint="cs"/>
          <w:b/>
          <w:color w:val="222222"/>
        </w:rPr>
        <w:t>SCEQ</w:t>
      </w:r>
      <w:r>
        <w:rPr>
          <w:rFonts w:ascii="Times New Roman" w:eastAsia="Times New Roman" w:hAnsi="Times New Roman" w:cs="Times New Roman"/>
          <w:b/>
          <w:color w:val="222222"/>
        </w:rPr>
        <w:t>)</w:t>
      </w:r>
    </w:p>
    <w:p w14:paraId="6932112E" w14:textId="13745C61" w:rsidR="00FA09B1" w:rsidRDefault="00FA09B1" w:rsidP="00FA09B1">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 xml:space="preserve">A Confirmatory Factor Analysis (CFA) was completed to test the factor loadings as outlined in findings by </w:t>
      </w:r>
      <w:proofErr w:type="spellStart"/>
      <w:r>
        <w:rPr>
          <w:rFonts w:ascii="Times New Roman" w:eastAsia="Times New Roman" w:hAnsi="Times New Roman" w:cs="Times New Roman"/>
          <w:color w:val="222222"/>
        </w:rPr>
        <w:t>Handelsman</w:t>
      </w:r>
      <w:proofErr w:type="spellEnd"/>
      <w:r>
        <w:rPr>
          <w:rFonts w:ascii="Times New Roman" w:eastAsia="Times New Roman" w:hAnsi="Times New Roman" w:cs="Times New Roman"/>
          <w:color w:val="222222"/>
        </w:rPr>
        <w:t xml:space="preserve"> et al. (2005) in their development of the Student Course Engagement Questionnaire (SCEQ).  They found evidence for the initial validation of the measure and a breakdown into four factors: skills engagement, emotional engagement, participation/interaction engagement, and performance engagement. Results of the CFA employed here show that the user model versus the baseline model have a Comparative Fit Index (CFI) = 0.826, a Tucker-Lewis Index (TLI) = 0.804, a Root Mean Square Error of Approximation (RMSEA) = 0.090 (90% Confidence Interval 0.081-0.098), and a Standardized Root Mean Square Residual (SRMR) = 0.088, which demonstrate limited if not poor fit (Matsunaga, 2010).  The factor loadings from the original research study and the curre</w:t>
      </w:r>
      <w:r w:rsidR="00D2210B">
        <w:rPr>
          <w:rFonts w:ascii="Times New Roman" w:eastAsia="Times New Roman" w:hAnsi="Times New Roman" w:cs="Times New Roman"/>
          <w:color w:val="222222"/>
        </w:rPr>
        <w:t>nt study are outlined in Table 2</w:t>
      </w:r>
      <w:r>
        <w:rPr>
          <w:rFonts w:ascii="Times New Roman" w:eastAsia="Times New Roman" w:hAnsi="Times New Roman" w:cs="Times New Roman"/>
          <w:color w:val="222222"/>
        </w:rPr>
        <w:t xml:space="preserve">. </w:t>
      </w:r>
    </w:p>
    <w:p w14:paraId="5E7BDB5B" w14:textId="77777777" w:rsidR="00A96A93" w:rsidRDefault="00A96A93" w:rsidP="00FA09B1">
      <w:pPr>
        <w:shd w:val="clear" w:color="auto" w:fill="FFFFFF"/>
        <w:rPr>
          <w:rFonts w:ascii="Times New Roman" w:eastAsia="Times New Roman" w:hAnsi="Times New Roman" w:cs="Times New Roman"/>
          <w:color w:val="222222"/>
        </w:rPr>
      </w:pPr>
    </w:p>
    <w:p w14:paraId="509B157D" w14:textId="77777777" w:rsidR="00A96A93" w:rsidRDefault="00A96A93" w:rsidP="00FA09B1">
      <w:pPr>
        <w:shd w:val="clear" w:color="auto" w:fill="FFFFFF"/>
        <w:rPr>
          <w:rFonts w:ascii="Times New Roman" w:eastAsia="Times New Roman" w:hAnsi="Times New Roman" w:cs="Times New Roman"/>
          <w:color w:val="222222"/>
        </w:rPr>
      </w:pPr>
    </w:p>
    <w:p w14:paraId="689437AC" w14:textId="77777777" w:rsidR="00A96A93" w:rsidRDefault="00A96A93" w:rsidP="00FA09B1">
      <w:pPr>
        <w:shd w:val="clear" w:color="auto" w:fill="FFFFFF"/>
        <w:rPr>
          <w:rFonts w:ascii="Times New Roman" w:eastAsia="Times New Roman" w:hAnsi="Times New Roman" w:cs="Times New Roman"/>
          <w:color w:val="222222"/>
        </w:rPr>
      </w:pPr>
    </w:p>
    <w:p w14:paraId="1928A478" w14:textId="77777777" w:rsidR="00A96A93" w:rsidRDefault="00A96A93" w:rsidP="00FA09B1">
      <w:pPr>
        <w:shd w:val="clear" w:color="auto" w:fill="FFFFFF"/>
        <w:rPr>
          <w:rFonts w:ascii="Times New Roman" w:eastAsia="Times New Roman" w:hAnsi="Times New Roman" w:cs="Times New Roman"/>
          <w:color w:val="222222"/>
        </w:rPr>
      </w:pPr>
    </w:p>
    <w:p w14:paraId="473A410C" w14:textId="77777777" w:rsidR="00A96A93" w:rsidRDefault="00A96A93" w:rsidP="00FA09B1">
      <w:pPr>
        <w:shd w:val="clear" w:color="auto" w:fill="FFFFFF"/>
        <w:rPr>
          <w:rFonts w:ascii="Times New Roman" w:eastAsia="Times New Roman" w:hAnsi="Times New Roman" w:cs="Times New Roman"/>
          <w:color w:val="222222"/>
        </w:rPr>
      </w:pPr>
    </w:p>
    <w:p w14:paraId="20DE3EB4" w14:textId="77777777" w:rsidR="00A96A93" w:rsidRDefault="00A96A93" w:rsidP="00FA09B1">
      <w:pPr>
        <w:shd w:val="clear" w:color="auto" w:fill="FFFFFF"/>
        <w:rPr>
          <w:rFonts w:ascii="Times New Roman" w:eastAsia="Times New Roman" w:hAnsi="Times New Roman" w:cs="Times New Roman"/>
          <w:color w:val="222222"/>
        </w:rPr>
      </w:pPr>
    </w:p>
    <w:p w14:paraId="091854F6" w14:textId="77777777" w:rsidR="00A96A93" w:rsidRDefault="00A96A93" w:rsidP="00FA09B1">
      <w:pPr>
        <w:shd w:val="clear" w:color="auto" w:fill="FFFFFF"/>
        <w:rPr>
          <w:rFonts w:ascii="Times New Roman" w:eastAsia="Times New Roman" w:hAnsi="Times New Roman" w:cs="Times New Roman"/>
          <w:color w:val="222222"/>
        </w:rPr>
      </w:pPr>
    </w:p>
    <w:p w14:paraId="0580257B" w14:textId="77777777" w:rsidR="00A96A93" w:rsidRDefault="00A96A93" w:rsidP="00FA09B1">
      <w:pPr>
        <w:shd w:val="clear" w:color="auto" w:fill="FFFFFF"/>
        <w:rPr>
          <w:rFonts w:ascii="Times New Roman" w:eastAsia="Times New Roman" w:hAnsi="Times New Roman" w:cs="Times New Roman"/>
          <w:color w:val="222222"/>
        </w:rPr>
      </w:pPr>
    </w:p>
    <w:p w14:paraId="202A976F" w14:textId="77777777" w:rsidR="00A96A93" w:rsidRDefault="00A96A93" w:rsidP="00FA09B1">
      <w:pPr>
        <w:shd w:val="clear" w:color="auto" w:fill="FFFFFF"/>
        <w:rPr>
          <w:rFonts w:ascii="Times New Roman" w:eastAsia="Times New Roman" w:hAnsi="Times New Roman" w:cs="Times New Roman"/>
          <w:color w:val="222222"/>
        </w:rPr>
      </w:pPr>
    </w:p>
    <w:p w14:paraId="40C9F6F0" w14:textId="2CC2FEF6" w:rsidR="00FA09B1" w:rsidRDefault="00FA09B1" w:rsidP="00A96A93">
      <w:pPr>
        <w:shd w:val="clear" w:color="auto" w:fill="FFFFFF"/>
        <w:ind w:firstLine="0"/>
        <w:rPr>
          <w:rFonts w:ascii="Times New Roman" w:eastAsia="Times New Roman" w:hAnsi="Times New Roman" w:cs="Times New Roman"/>
          <w:color w:val="222222"/>
        </w:rPr>
      </w:pPr>
    </w:p>
    <w:p w14:paraId="4FBBE634" w14:textId="77777777" w:rsidR="00A96A93" w:rsidRDefault="00A96A93" w:rsidP="00A96A93">
      <w:pPr>
        <w:shd w:val="clear" w:color="auto" w:fill="FFFFFF"/>
        <w:ind w:firstLine="0"/>
        <w:rPr>
          <w:rFonts w:ascii="Times New Roman" w:eastAsia="Times New Roman" w:hAnsi="Times New Roman" w:cs="Times New Roman"/>
          <w:color w:val="222222"/>
        </w:rPr>
      </w:pPr>
    </w:p>
    <w:p w14:paraId="767B33A0" w14:textId="77777777" w:rsidR="00A96A93" w:rsidRPr="00146A95" w:rsidRDefault="00A96A93" w:rsidP="00A96A93">
      <w:pPr>
        <w:shd w:val="clear" w:color="auto" w:fill="FFFFFF"/>
        <w:ind w:firstLine="0"/>
        <w:rPr>
          <w:rFonts w:ascii="Times New Roman" w:eastAsia="Times New Roman" w:hAnsi="Times New Roman" w:cs="Times New Roman"/>
          <w:color w:val="222222"/>
        </w:rPr>
      </w:pPr>
    </w:p>
    <w:tbl>
      <w:tblPr>
        <w:tblW w:w="11750" w:type="dxa"/>
        <w:tblInd w:w="93" w:type="dxa"/>
        <w:shd w:val="clear" w:color="auto" w:fill="FFFFFF"/>
        <w:tblLayout w:type="fixed"/>
        <w:tblCellMar>
          <w:left w:w="0" w:type="dxa"/>
          <w:right w:w="0" w:type="dxa"/>
        </w:tblCellMar>
        <w:tblLook w:val="04A0" w:firstRow="1" w:lastRow="0" w:firstColumn="1" w:lastColumn="0" w:noHBand="0" w:noVBand="1"/>
      </w:tblPr>
      <w:tblGrid>
        <w:gridCol w:w="4037"/>
        <w:gridCol w:w="695"/>
        <w:gridCol w:w="21"/>
        <w:gridCol w:w="676"/>
        <w:gridCol w:w="92"/>
        <w:gridCol w:w="38"/>
        <w:gridCol w:w="20"/>
        <w:gridCol w:w="494"/>
        <w:gridCol w:w="58"/>
        <w:gridCol w:w="698"/>
        <w:gridCol w:w="638"/>
        <w:gridCol w:w="59"/>
        <w:gridCol w:w="169"/>
        <w:gridCol w:w="59"/>
        <w:gridCol w:w="412"/>
        <w:gridCol w:w="59"/>
        <w:gridCol w:w="634"/>
        <w:gridCol w:w="64"/>
        <w:gridCol w:w="698"/>
        <w:gridCol w:w="90"/>
        <w:gridCol w:w="601"/>
        <w:gridCol w:w="691"/>
        <w:gridCol w:w="20"/>
        <w:gridCol w:w="727"/>
      </w:tblGrid>
      <w:tr w:rsidR="00FA09B1" w:rsidRPr="00EA45E7" w14:paraId="074097C1" w14:textId="77777777" w:rsidTr="00205425">
        <w:trPr>
          <w:gridAfter w:val="5"/>
          <w:wAfter w:w="2123" w:type="dxa"/>
          <w:trHeight w:val="255"/>
        </w:trPr>
        <w:tc>
          <w:tcPr>
            <w:tcW w:w="4042" w:type="dxa"/>
            <w:shd w:val="clear" w:color="auto" w:fill="FFFFFF"/>
            <w:noWrap/>
            <w:tcMar>
              <w:top w:w="0" w:type="dxa"/>
              <w:left w:w="108" w:type="dxa"/>
              <w:bottom w:w="0" w:type="dxa"/>
              <w:right w:w="108" w:type="dxa"/>
            </w:tcMar>
            <w:vAlign w:val="bottom"/>
            <w:hideMark/>
          </w:tcPr>
          <w:p w14:paraId="1F133E3D" w14:textId="521A9C32" w:rsidR="00FA09B1" w:rsidRPr="00EA45E7" w:rsidRDefault="00D2210B" w:rsidP="00205425">
            <w:pPr>
              <w:spacing w:line="240" w:lineRule="auto"/>
              <w:ind w:firstLine="0"/>
              <w:rPr>
                <w:rFonts w:eastAsia="Times New Roman" w:cstheme="minorHAnsi"/>
                <w:color w:val="222222"/>
                <w:sz w:val="20"/>
                <w:szCs w:val="20"/>
              </w:rPr>
            </w:pPr>
            <w:r>
              <w:rPr>
                <w:rFonts w:eastAsia="Times New Roman" w:cstheme="minorHAnsi"/>
                <w:color w:val="222222"/>
                <w:sz w:val="20"/>
                <w:szCs w:val="20"/>
              </w:rPr>
              <w:t>TABLE 2</w:t>
            </w:r>
            <w:r w:rsidR="00FA09B1" w:rsidRPr="00EA45E7">
              <w:rPr>
                <w:rFonts w:eastAsia="Times New Roman" w:cstheme="minorHAnsi"/>
                <w:color w:val="222222"/>
                <w:sz w:val="20"/>
                <w:szCs w:val="20"/>
              </w:rPr>
              <w:t xml:space="preserve">. </w:t>
            </w:r>
          </w:p>
        </w:tc>
        <w:tc>
          <w:tcPr>
            <w:tcW w:w="717" w:type="dxa"/>
            <w:gridSpan w:val="2"/>
            <w:shd w:val="clear" w:color="auto" w:fill="FFFFFF"/>
            <w:noWrap/>
            <w:tcMar>
              <w:top w:w="0" w:type="dxa"/>
              <w:left w:w="108" w:type="dxa"/>
              <w:bottom w:w="0" w:type="dxa"/>
              <w:right w:w="108" w:type="dxa"/>
            </w:tcMar>
            <w:vAlign w:val="bottom"/>
            <w:hideMark/>
          </w:tcPr>
          <w:p w14:paraId="404776F6" w14:textId="77777777" w:rsidR="00FA09B1" w:rsidRPr="00EA45E7" w:rsidRDefault="00FA09B1" w:rsidP="00205425">
            <w:pPr>
              <w:spacing w:line="240" w:lineRule="auto"/>
              <w:rPr>
                <w:rFonts w:eastAsia="Times New Roman" w:cstheme="minorHAnsi"/>
                <w:color w:val="222222"/>
                <w:sz w:val="20"/>
                <w:szCs w:val="20"/>
              </w:rPr>
            </w:pPr>
            <w:r w:rsidRPr="00EA45E7">
              <w:rPr>
                <w:rFonts w:eastAsia="Times New Roman" w:cstheme="minorHAnsi"/>
                <w:color w:val="222222"/>
                <w:sz w:val="20"/>
                <w:szCs w:val="20"/>
              </w:rPr>
              <w:t> </w:t>
            </w:r>
          </w:p>
        </w:tc>
        <w:tc>
          <w:tcPr>
            <w:tcW w:w="768" w:type="dxa"/>
            <w:gridSpan w:val="2"/>
            <w:shd w:val="clear" w:color="auto" w:fill="FFFFFF"/>
            <w:noWrap/>
            <w:tcMar>
              <w:top w:w="0" w:type="dxa"/>
              <w:left w:w="108" w:type="dxa"/>
              <w:bottom w:w="0" w:type="dxa"/>
              <w:right w:w="108" w:type="dxa"/>
            </w:tcMar>
            <w:vAlign w:val="bottom"/>
            <w:hideMark/>
          </w:tcPr>
          <w:p w14:paraId="10AB9C2E" w14:textId="77777777" w:rsidR="00FA09B1" w:rsidRPr="00EA45E7" w:rsidRDefault="00FA09B1" w:rsidP="00205425">
            <w:pPr>
              <w:spacing w:line="240" w:lineRule="auto"/>
              <w:rPr>
                <w:rFonts w:eastAsia="Times New Roman" w:cstheme="minorHAnsi"/>
                <w:color w:val="222222"/>
                <w:sz w:val="20"/>
                <w:szCs w:val="20"/>
              </w:rPr>
            </w:pPr>
            <w:r w:rsidRPr="00EA45E7">
              <w:rPr>
                <w:rFonts w:eastAsia="Times New Roman" w:cstheme="minorHAnsi"/>
                <w:color w:val="222222"/>
                <w:sz w:val="20"/>
                <w:szCs w:val="20"/>
              </w:rPr>
              <w:t> </w:t>
            </w:r>
          </w:p>
        </w:tc>
        <w:tc>
          <w:tcPr>
            <w:tcW w:w="552" w:type="dxa"/>
            <w:gridSpan w:val="3"/>
            <w:shd w:val="clear" w:color="auto" w:fill="FFFFFF"/>
            <w:noWrap/>
            <w:tcMar>
              <w:top w:w="0" w:type="dxa"/>
              <w:left w:w="108" w:type="dxa"/>
              <w:bottom w:w="0" w:type="dxa"/>
              <w:right w:w="108" w:type="dxa"/>
            </w:tcMar>
            <w:vAlign w:val="bottom"/>
            <w:hideMark/>
          </w:tcPr>
          <w:p w14:paraId="229337E7" w14:textId="77777777" w:rsidR="00FA09B1" w:rsidRPr="00EA45E7" w:rsidRDefault="00FA09B1" w:rsidP="00205425">
            <w:pPr>
              <w:spacing w:line="240" w:lineRule="auto"/>
              <w:rPr>
                <w:rFonts w:eastAsia="Times New Roman" w:cstheme="minorHAnsi"/>
                <w:color w:val="222222"/>
                <w:sz w:val="20"/>
                <w:szCs w:val="20"/>
              </w:rPr>
            </w:pPr>
            <w:r w:rsidRPr="00EA45E7">
              <w:rPr>
                <w:rFonts w:eastAsia="Times New Roman" w:cstheme="minorHAnsi"/>
                <w:color w:val="222222"/>
                <w:sz w:val="20"/>
                <w:szCs w:val="20"/>
              </w:rPr>
              <w:t> </w:t>
            </w:r>
          </w:p>
        </w:tc>
        <w:tc>
          <w:tcPr>
            <w:tcW w:w="756" w:type="dxa"/>
            <w:gridSpan w:val="2"/>
            <w:shd w:val="clear" w:color="auto" w:fill="FFFFFF"/>
            <w:noWrap/>
            <w:tcMar>
              <w:top w:w="0" w:type="dxa"/>
              <w:left w:w="108" w:type="dxa"/>
              <w:bottom w:w="0" w:type="dxa"/>
              <w:right w:w="108" w:type="dxa"/>
            </w:tcMar>
            <w:vAlign w:val="bottom"/>
            <w:hideMark/>
          </w:tcPr>
          <w:p w14:paraId="04D44C53" w14:textId="77777777" w:rsidR="00FA09B1" w:rsidRPr="00EA45E7" w:rsidRDefault="00FA09B1" w:rsidP="00205425">
            <w:pPr>
              <w:spacing w:line="240" w:lineRule="auto"/>
              <w:rPr>
                <w:rFonts w:eastAsia="Times New Roman" w:cstheme="minorHAnsi"/>
                <w:color w:val="222222"/>
                <w:sz w:val="20"/>
                <w:szCs w:val="20"/>
              </w:rPr>
            </w:pPr>
            <w:r w:rsidRPr="00EA45E7">
              <w:rPr>
                <w:rFonts w:eastAsia="Times New Roman" w:cstheme="minorHAnsi"/>
                <w:color w:val="222222"/>
                <w:sz w:val="20"/>
                <w:szCs w:val="20"/>
              </w:rPr>
              <w:t> </w:t>
            </w:r>
          </w:p>
        </w:tc>
        <w:tc>
          <w:tcPr>
            <w:tcW w:w="866" w:type="dxa"/>
            <w:gridSpan w:val="3"/>
            <w:shd w:val="clear" w:color="auto" w:fill="FFFFFF"/>
            <w:noWrap/>
            <w:tcMar>
              <w:top w:w="0" w:type="dxa"/>
              <w:left w:w="108" w:type="dxa"/>
              <w:bottom w:w="0" w:type="dxa"/>
              <w:right w:w="108" w:type="dxa"/>
            </w:tcMar>
            <w:vAlign w:val="bottom"/>
            <w:hideMark/>
          </w:tcPr>
          <w:p w14:paraId="5F80B07E" w14:textId="77777777" w:rsidR="00FA09B1" w:rsidRPr="00EA45E7" w:rsidRDefault="00FA09B1" w:rsidP="00205425">
            <w:pPr>
              <w:spacing w:line="240" w:lineRule="auto"/>
              <w:rPr>
                <w:rFonts w:eastAsia="Times New Roman" w:cstheme="minorHAnsi"/>
                <w:color w:val="222222"/>
                <w:sz w:val="20"/>
                <w:szCs w:val="20"/>
              </w:rPr>
            </w:pPr>
            <w:r w:rsidRPr="00EA45E7">
              <w:rPr>
                <w:rFonts w:eastAsia="Times New Roman" w:cstheme="minorHAnsi"/>
                <w:color w:val="222222"/>
                <w:sz w:val="20"/>
                <w:szCs w:val="20"/>
              </w:rPr>
              <w:t> </w:t>
            </w:r>
          </w:p>
        </w:tc>
        <w:tc>
          <w:tcPr>
            <w:tcW w:w="471" w:type="dxa"/>
            <w:gridSpan w:val="2"/>
            <w:shd w:val="clear" w:color="auto" w:fill="FFFFFF"/>
            <w:noWrap/>
            <w:tcMar>
              <w:top w:w="0" w:type="dxa"/>
              <w:left w:w="108" w:type="dxa"/>
              <w:bottom w:w="0" w:type="dxa"/>
              <w:right w:w="108" w:type="dxa"/>
            </w:tcMar>
            <w:vAlign w:val="bottom"/>
            <w:hideMark/>
          </w:tcPr>
          <w:p w14:paraId="66FFAF48" w14:textId="77777777" w:rsidR="00FA09B1" w:rsidRPr="00EA45E7" w:rsidRDefault="00FA09B1" w:rsidP="00205425">
            <w:pPr>
              <w:spacing w:line="240" w:lineRule="auto"/>
              <w:rPr>
                <w:rFonts w:eastAsia="Times New Roman" w:cstheme="minorHAnsi"/>
                <w:color w:val="222222"/>
                <w:sz w:val="20"/>
                <w:szCs w:val="20"/>
              </w:rPr>
            </w:pPr>
            <w:r w:rsidRPr="00EA45E7">
              <w:rPr>
                <w:rFonts w:eastAsia="Times New Roman" w:cstheme="minorHAnsi"/>
                <w:color w:val="222222"/>
                <w:sz w:val="20"/>
                <w:szCs w:val="20"/>
              </w:rPr>
              <w:t> </w:t>
            </w:r>
          </w:p>
        </w:tc>
        <w:tc>
          <w:tcPr>
            <w:tcW w:w="693" w:type="dxa"/>
            <w:gridSpan w:val="2"/>
            <w:shd w:val="clear" w:color="auto" w:fill="FFFFFF"/>
            <w:noWrap/>
            <w:tcMar>
              <w:top w:w="0" w:type="dxa"/>
              <w:left w:w="108" w:type="dxa"/>
              <w:bottom w:w="0" w:type="dxa"/>
              <w:right w:w="108" w:type="dxa"/>
            </w:tcMar>
            <w:vAlign w:val="bottom"/>
            <w:hideMark/>
          </w:tcPr>
          <w:p w14:paraId="79F4515E" w14:textId="77777777" w:rsidR="00FA09B1" w:rsidRPr="00EA45E7" w:rsidRDefault="00FA09B1" w:rsidP="00205425">
            <w:pPr>
              <w:spacing w:line="240" w:lineRule="auto"/>
              <w:rPr>
                <w:rFonts w:eastAsia="Times New Roman" w:cstheme="minorHAnsi"/>
                <w:color w:val="222222"/>
                <w:sz w:val="20"/>
                <w:szCs w:val="20"/>
              </w:rPr>
            </w:pPr>
            <w:r w:rsidRPr="00EA45E7">
              <w:rPr>
                <w:rFonts w:eastAsia="Times New Roman" w:cstheme="minorHAnsi"/>
                <w:color w:val="222222"/>
                <w:sz w:val="20"/>
                <w:szCs w:val="20"/>
              </w:rPr>
              <w:t> </w:t>
            </w:r>
          </w:p>
        </w:tc>
        <w:tc>
          <w:tcPr>
            <w:tcW w:w="762" w:type="dxa"/>
            <w:gridSpan w:val="2"/>
            <w:shd w:val="clear" w:color="auto" w:fill="FFFFFF"/>
            <w:noWrap/>
            <w:tcMar>
              <w:top w:w="0" w:type="dxa"/>
              <w:left w:w="108" w:type="dxa"/>
              <w:bottom w:w="0" w:type="dxa"/>
              <w:right w:w="108" w:type="dxa"/>
            </w:tcMar>
            <w:vAlign w:val="bottom"/>
            <w:hideMark/>
          </w:tcPr>
          <w:p w14:paraId="2CE278CA" w14:textId="77777777" w:rsidR="00FA09B1" w:rsidRPr="00EA45E7" w:rsidRDefault="00FA09B1" w:rsidP="00205425">
            <w:pPr>
              <w:spacing w:line="240" w:lineRule="auto"/>
              <w:rPr>
                <w:rFonts w:eastAsia="Times New Roman" w:cstheme="minorHAnsi"/>
                <w:color w:val="222222"/>
                <w:sz w:val="20"/>
                <w:szCs w:val="20"/>
              </w:rPr>
            </w:pPr>
            <w:r w:rsidRPr="00EA45E7">
              <w:rPr>
                <w:rFonts w:eastAsia="Times New Roman" w:cstheme="minorHAnsi"/>
                <w:color w:val="222222"/>
                <w:sz w:val="20"/>
                <w:szCs w:val="20"/>
              </w:rPr>
              <w:t> </w:t>
            </w:r>
          </w:p>
        </w:tc>
      </w:tr>
      <w:tr w:rsidR="00FA09B1" w:rsidRPr="00EA45E7" w14:paraId="505CC28D" w14:textId="77777777" w:rsidTr="00205425">
        <w:trPr>
          <w:gridAfter w:val="5"/>
          <w:wAfter w:w="2123" w:type="dxa"/>
          <w:trHeight w:val="255"/>
        </w:trPr>
        <w:tc>
          <w:tcPr>
            <w:tcW w:w="9627" w:type="dxa"/>
            <w:gridSpan w:val="19"/>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540A8DB2" w14:textId="77777777" w:rsidR="00FA09B1" w:rsidRPr="00EA45E7" w:rsidRDefault="00FA09B1" w:rsidP="00205425">
            <w:pPr>
              <w:spacing w:line="240" w:lineRule="auto"/>
              <w:ind w:firstLine="0"/>
              <w:rPr>
                <w:rFonts w:eastAsia="Times New Roman" w:cstheme="minorHAnsi"/>
                <w:i/>
                <w:color w:val="222222"/>
                <w:sz w:val="20"/>
                <w:szCs w:val="20"/>
              </w:rPr>
            </w:pPr>
            <w:r w:rsidRPr="00EA45E7">
              <w:rPr>
                <w:rFonts w:eastAsia="Times New Roman" w:cstheme="minorHAnsi"/>
                <w:i/>
                <w:color w:val="222222"/>
                <w:sz w:val="20"/>
                <w:szCs w:val="20"/>
              </w:rPr>
              <w:t>Confirmatory Factor Analysis of Factor Structure of Student Course Engagement Questionnaire</w:t>
            </w:r>
          </w:p>
          <w:p w14:paraId="33EAC38D" w14:textId="77777777" w:rsidR="00FA09B1" w:rsidRPr="00EA45E7" w:rsidRDefault="00FA09B1" w:rsidP="00205425">
            <w:pPr>
              <w:spacing w:line="240" w:lineRule="auto"/>
              <w:ind w:firstLine="0"/>
              <w:rPr>
                <w:rFonts w:eastAsia="Times New Roman" w:cstheme="minorHAnsi"/>
                <w:i/>
                <w:color w:val="222222"/>
                <w:sz w:val="20"/>
                <w:szCs w:val="20"/>
              </w:rPr>
            </w:pPr>
          </w:p>
        </w:tc>
      </w:tr>
      <w:tr w:rsidR="00FA09B1" w:rsidRPr="00EA45E7" w14:paraId="5A875D63" w14:textId="77777777" w:rsidTr="00205425">
        <w:trPr>
          <w:gridAfter w:val="4"/>
          <w:wAfter w:w="2033" w:type="dxa"/>
          <w:trHeight w:val="255"/>
        </w:trPr>
        <w:tc>
          <w:tcPr>
            <w:tcW w:w="404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11A07C42" w14:textId="77777777" w:rsidR="00FA09B1" w:rsidRPr="00EA45E7" w:rsidRDefault="00FA09B1" w:rsidP="00205425">
            <w:pPr>
              <w:spacing w:line="240" w:lineRule="auto"/>
              <w:rPr>
                <w:rFonts w:eastAsia="Times New Roman" w:cstheme="minorHAnsi"/>
                <w:color w:val="222222"/>
                <w:sz w:val="20"/>
                <w:szCs w:val="20"/>
              </w:rPr>
            </w:pPr>
            <w:r w:rsidRPr="00EA45E7">
              <w:rPr>
                <w:rFonts w:eastAsia="Times New Roman" w:cstheme="minorHAnsi"/>
                <w:color w:val="222222"/>
                <w:sz w:val="20"/>
                <w:szCs w:val="20"/>
              </w:rPr>
              <w:t> </w:t>
            </w:r>
          </w:p>
        </w:tc>
        <w:tc>
          <w:tcPr>
            <w:tcW w:w="1393" w:type="dxa"/>
            <w:gridSpan w:val="3"/>
            <w:tcBorders>
              <w:top w:val="nil"/>
              <w:left w:val="nil"/>
              <w:bottom w:val="nil"/>
              <w:right w:val="nil"/>
            </w:tcBorders>
            <w:shd w:val="clear" w:color="auto" w:fill="FFFFFF"/>
            <w:noWrap/>
            <w:tcMar>
              <w:top w:w="0" w:type="dxa"/>
              <w:left w:w="108" w:type="dxa"/>
              <w:bottom w:w="0" w:type="dxa"/>
              <w:right w:w="108" w:type="dxa"/>
            </w:tcMar>
            <w:vAlign w:val="bottom"/>
            <w:hideMark/>
          </w:tcPr>
          <w:p w14:paraId="54CBAC11" w14:textId="77777777" w:rsidR="00FA09B1" w:rsidRPr="00EA45E7" w:rsidRDefault="00FA09B1" w:rsidP="00205425">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Factor 1</w:t>
            </w:r>
          </w:p>
          <w:p w14:paraId="2494FBF1" w14:textId="77777777" w:rsidR="00FA09B1" w:rsidRPr="00EA45E7" w:rsidRDefault="00FA09B1" w:rsidP="00205425">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(Skills)</w:t>
            </w:r>
          </w:p>
          <w:p w14:paraId="02921862" w14:textId="77777777" w:rsidR="00FA09B1" w:rsidRPr="00EA45E7" w:rsidRDefault="00205425" w:rsidP="00205425">
            <w:pPr>
              <w:spacing w:line="240" w:lineRule="auto"/>
              <w:jc w:val="center"/>
              <w:rPr>
                <w:rFonts w:eastAsia="Times New Roman" w:cstheme="minorHAnsi"/>
                <w:color w:val="222222"/>
                <w:sz w:val="20"/>
                <w:szCs w:val="20"/>
              </w:rPr>
            </w:pPr>
            <w:r>
              <w:rPr>
                <w:rFonts w:eastAsia="Times New Roman" w:cstheme="minorHAnsi"/>
                <w:noProof/>
                <w:color w:val="222222"/>
                <w:sz w:val="20"/>
                <w:szCs w:val="20"/>
              </w:rPr>
              <w:pict w14:anchorId="04C5D55C">
                <v:rect id="_x0000_i1025" alt="" style="width:4.7pt;height:.05pt;mso-width-percent:0;mso-height-percent:0;mso-width-percent:0;mso-height-percent:0" o:hrpct="10" o:hralign="center" o:hrstd="t" o:hr="t" fillcolor="#a0a0a0" stroked="f"/>
              </w:pict>
            </w:r>
          </w:p>
        </w:tc>
        <w:tc>
          <w:tcPr>
            <w:tcW w:w="1400" w:type="dxa"/>
            <w:gridSpan w:val="6"/>
            <w:tcBorders>
              <w:top w:val="nil"/>
              <w:left w:val="nil"/>
              <w:bottom w:val="nil"/>
              <w:right w:val="nil"/>
            </w:tcBorders>
            <w:shd w:val="clear" w:color="auto" w:fill="FFFFFF"/>
            <w:noWrap/>
            <w:tcMar>
              <w:top w:w="0" w:type="dxa"/>
              <w:left w:w="108" w:type="dxa"/>
              <w:bottom w:w="0" w:type="dxa"/>
              <w:right w:w="108" w:type="dxa"/>
            </w:tcMar>
            <w:vAlign w:val="bottom"/>
            <w:hideMark/>
          </w:tcPr>
          <w:p w14:paraId="39BE142F" w14:textId="77777777" w:rsidR="00FA09B1" w:rsidRPr="00EA45E7" w:rsidRDefault="00FA09B1" w:rsidP="00205425">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Factor 2</w:t>
            </w:r>
          </w:p>
          <w:p w14:paraId="4C192BD6" w14:textId="77777777" w:rsidR="00FA09B1" w:rsidRPr="00EA45E7" w:rsidRDefault="00FA09B1" w:rsidP="00205425">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(Emotional)</w:t>
            </w:r>
          </w:p>
          <w:p w14:paraId="7CB39CA3" w14:textId="77777777" w:rsidR="00FA09B1" w:rsidRPr="00EA45E7" w:rsidRDefault="00205425" w:rsidP="00205425">
            <w:pPr>
              <w:spacing w:line="240" w:lineRule="auto"/>
              <w:jc w:val="center"/>
              <w:rPr>
                <w:rFonts w:eastAsia="Times New Roman" w:cstheme="minorHAnsi"/>
                <w:color w:val="222222"/>
                <w:sz w:val="20"/>
                <w:szCs w:val="20"/>
              </w:rPr>
            </w:pPr>
            <w:r>
              <w:rPr>
                <w:rFonts w:eastAsia="Times New Roman" w:cstheme="minorHAnsi"/>
                <w:noProof/>
                <w:color w:val="222222"/>
                <w:sz w:val="20"/>
                <w:szCs w:val="20"/>
              </w:rPr>
              <w:pict w14:anchorId="3496D37C">
                <v:rect id="_x0000_i1026" alt="" style="width:4.7pt;height:.05pt;mso-width-percent:0;mso-height-percent:0;mso-width-percent:0;mso-height-percent:0" o:hrpct="10" o:hralign="center" o:hrstd="t" o:hr="t" fillcolor="#a0a0a0" stroked="f"/>
              </w:pict>
            </w:r>
          </w:p>
        </w:tc>
        <w:tc>
          <w:tcPr>
            <w:tcW w:w="1396" w:type="dxa"/>
            <w:gridSpan w:val="6"/>
            <w:tcBorders>
              <w:top w:val="nil"/>
              <w:left w:val="nil"/>
              <w:bottom w:val="nil"/>
              <w:right w:val="nil"/>
            </w:tcBorders>
            <w:shd w:val="clear" w:color="auto" w:fill="FFFFFF"/>
            <w:noWrap/>
            <w:tcMar>
              <w:top w:w="0" w:type="dxa"/>
              <w:left w:w="108" w:type="dxa"/>
              <w:bottom w:w="0" w:type="dxa"/>
              <w:right w:w="108" w:type="dxa"/>
            </w:tcMar>
            <w:vAlign w:val="bottom"/>
            <w:hideMark/>
          </w:tcPr>
          <w:p w14:paraId="118D08A3" w14:textId="77777777" w:rsidR="00FA09B1" w:rsidRPr="00EA45E7" w:rsidRDefault="00FA09B1" w:rsidP="00205425">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Factor 3</w:t>
            </w:r>
          </w:p>
          <w:p w14:paraId="6A910C96" w14:textId="77777777" w:rsidR="00FA09B1" w:rsidRPr="00EA45E7" w:rsidRDefault="00FA09B1" w:rsidP="00205425">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(Part/</w:t>
            </w:r>
            <w:proofErr w:type="spellStart"/>
            <w:r w:rsidRPr="00EA45E7">
              <w:rPr>
                <w:rFonts w:eastAsia="Times New Roman" w:cstheme="minorHAnsi"/>
                <w:color w:val="222222"/>
                <w:sz w:val="20"/>
                <w:szCs w:val="20"/>
              </w:rPr>
              <w:t>int</w:t>
            </w:r>
            <w:proofErr w:type="spellEnd"/>
            <w:r w:rsidRPr="00EA45E7">
              <w:rPr>
                <w:rFonts w:eastAsia="Times New Roman" w:cstheme="minorHAnsi"/>
                <w:color w:val="222222"/>
                <w:sz w:val="20"/>
                <w:szCs w:val="20"/>
              </w:rPr>
              <w:t>)</w:t>
            </w:r>
          </w:p>
          <w:p w14:paraId="599CB93F" w14:textId="77777777" w:rsidR="00FA09B1" w:rsidRPr="00EA45E7" w:rsidRDefault="00205425" w:rsidP="00205425">
            <w:pPr>
              <w:spacing w:line="240" w:lineRule="auto"/>
              <w:jc w:val="center"/>
              <w:rPr>
                <w:rFonts w:eastAsia="Times New Roman" w:cstheme="minorHAnsi"/>
                <w:color w:val="222222"/>
                <w:sz w:val="20"/>
                <w:szCs w:val="20"/>
              </w:rPr>
            </w:pPr>
            <w:r>
              <w:rPr>
                <w:rFonts w:eastAsia="Times New Roman" w:cstheme="minorHAnsi"/>
                <w:noProof/>
                <w:color w:val="222222"/>
                <w:sz w:val="20"/>
                <w:szCs w:val="20"/>
              </w:rPr>
              <w:pict w14:anchorId="193C0435">
                <v:rect id="_x0000_i1027" alt="" style="width:4.7pt;height:.05pt;mso-width-percent:0;mso-height-percent:0;mso-width-percent:0;mso-height-percent:0" o:hrpct="10" o:hralign="center" o:hrstd="t" o:hr="t" fillcolor="#a0a0a0" stroked="f"/>
              </w:pict>
            </w:r>
          </w:p>
        </w:tc>
        <w:tc>
          <w:tcPr>
            <w:tcW w:w="1486" w:type="dxa"/>
            <w:gridSpan w:val="4"/>
            <w:tcBorders>
              <w:top w:val="nil"/>
              <w:left w:val="nil"/>
              <w:bottom w:val="nil"/>
              <w:right w:val="nil"/>
            </w:tcBorders>
            <w:shd w:val="clear" w:color="auto" w:fill="FFFFFF"/>
            <w:noWrap/>
            <w:tcMar>
              <w:top w:w="0" w:type="dxa"/>
              <w:left w:w="108" w:type="dxa"/>
              <w:bottom w:w="0" w:type="dxa"/>
              <w:right w:w="108" w:type="dxa"/>
            </w:tcMar>
            <w:vAlign w:val="bottom"/>
            <w:hideMark/>
          </w:tcPr>
          <w:p w14:paraId="6C7B8F29" w14:textId="77777777" w:rsidR="00FA09B1" w:rsidRPr="00EA45E7" w:rsidRDefault="00FA09B1" w:rsidP="00205425">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Factor 4 (Performance)</w:t>
            </w:r>
          </w:p>
          <w:p w14:paraId="5B2FF99A" w14:textId="77777777" w:rsidR="00FA09B1" w:rsidRPr="00EA45E7" w:rsidRDefault="00205425" w:rsidP="00205425">
            <w:pPr>
              <w:spacing w:line="240" w:lineRule="auto"/>
              <w:jc w:val="center"/>
              <w:rPr>
                <w:rFonts w:eastAsia="Times New Roman" w:cstheme="minorHAnsi"/>
                <w:color w:val="222222"/>
                <w:sz w:val="20"/>
                <w:szCs w:val="20"/>
              </w:rPr>
            </w:pPr>
            <w:r>
              <w:rPr>
                <w:rFonts w:eastAsia="Times New Roman" w:cstheme="minorHAnsi"/>
                <w:noProof/>
                <w:color w:val="222222"/>
                <w:sz w:val="20"/>
                <w:szCs w:val="20"/>
              </w:rPr>
              <w:pict w14:anchorId="2E7A15A9">
                <v:rect id="_x0000_i1028" alt="" style="width:4.7pt;height:.05pt;mso-width-percent:0;mso-height-percent:0;mso-width-percent:0;mso-height-percent:0" o:hrpct="10" o:hralign="center" o:hrstd="t" o:hr="t" fillcolor="#a0a0a0" stroked="f"/>
              </w:pict>
            </w:r>
          </w:p>
        </w:tc>
      </w:tr>
      <w:tr w:rsidR="00FA09B1" w:rsidRPr="00EA45E7" w14:paraId="50D691FC" w14:textId="77777777" w:rsidTr="00205425">
        <w:trPr>
          <w:gridAfter w:val="4"/>
          <w:wAfter w:w="2033" w:type="dxa"/>
          <w:trHeight w:val="255"/>
        </w:trPr>
        <w:tc>
          <w:tcPr>
            <w:tcW w:w="4042" w:type="dxa"/>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16169401" w14:textId="77777777" w:rsidR="00FA09B1" w:rsidRPr="00EA45E7" w:rsidRDefault="00FA09B1" w:rsidP="00205425">
            <w:pPr>
              <w:spacing w:line="240" w:lineRule="auto"/>
              <w:rPr>
                <w:rFonts w:eastAsia="Times New Roman" w:cstheme="minorHAnsi"/>
                <w:color w:val="222222"/>
                <w:sz w:val="20"/>
                <w:szCs w:val="20"/>
              </w:rPr>
            </w:pPr>
            <w:r w:rsidRPr="00EA45E7">
              <w:rPr>
                <w:rFonts w:eastAsia="Times New Roman" w:cstheme="minorHAnsi"/>
                <w:color w:val="222222"/>
                <w:sz w:val="20"/>
                <w:szCs w:val="20"/>
              </w:rPr>
              <w:t>Items</w:t>
            </w:r>
          </w:p>
        </w:tc>
        <w:tc>
          <w:tcPr>
            <w:tcW w:w="696" w:type="dxa"/>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7B38B98F" w14:textId="77777777" w:rsidR="00FA09B1" w:rsidRPr="00EA45E7" w:rsidRDefault="00FA09B1" w:rsidP="00205425">
            <w:pPr>
              <w:spacing w:line="240" w:lineRule="auto"/>
              <w:ind w:firstLine="0"/>
              <w:rPr>
                <w:rFonts w:eastAsia="Times New Roman" w:cstheme="minorHAnsi"/>
                <w:color w:val="222222"/>
                <w:sz w:val="20"/>
                <w:szCs w:val="20"/>
              </w:rPr>
            </w:pPr>
            <w:proofErr w:type="spellStart"/>
            <w:r w:rsidRPr="00EA45E7">
              <w:rPr>
                <w:rFonts w:eastAsia="Times New Roman" w:cstheme="minorHAnsi"/>
                <w:i/>
                <w:iCs/>
                <w:color w:val="222222"/>
                <w:sz w:val="20"/>
                <w:szCs w:val="20"/>
              </w:rPr>
              <w:t>Orig</w:t>
            </w:r>
            <w:proofErr w:type="spellEnd"/>
          </w:p>
        </w:tc>
        <w:tc>
          <w:tcPr>
            <w:tcW w:w="697" w:type="dxa"/>
            <w:gridSpan w:val="2"/>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4A33A2ED" w14:textId="77777777" w:rsidR="00FA09B1" w:rsidRPr="00EA45E7" w:rsidRDefault="00FA09B1" w:rsidP="00205425">
            <w:pPr>
              <w:spacing w:line="240" w:lineRule="auto"/>
              <w:ind w:firstLine="0"/>
              <w:rPr>
                <w:rFonts w:eastAsia="Times New Roman" w:cstheme="minorHAnsi"/>
                <w:color w:val="222222"/>
                <w:sz w:val="20"/>
                <w:szCs w:val="20"/>
              </w:rPr>
            </w:pPr>
            <w:r>
              <w:rPr>
                <w:rFonts w:eastAsia="Times New Roman" w:cstheme="minorHAnsi"/>
                <w:i/>
                <w:iCs/>
                <w:color w:val="222222"/>
                <w:sz w:val="20"/>
                <w:szCs w:val="20"/>
              </w:rPr>
              <w:t>Cur</w:t>
            </w:r>
          </w:p>
        </w:tc>
        <w:tc>
          <w:tcPr>
            <w:tcW w:w="702" w:type="dxa"/>
            <w:gridSpan w:val="5"/>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39FE413A" w14:textId="77777777" w:rsidR="00FA09B1" w:rsidRPr="00EA45E7" w:rsidRDefault="00FA09B1" w:rsidP="00205425">
            <w:pPr>
              <w:spacing w:line="240" w:lineRule="auto"/>
              <w:ind w:firstLine="0"/>
              <w:rPr>
                <w:rFonts w:eastAsia="Times New Roman" w:cstheme="minorHAnsi"/>
                <w:color w:val="222222"/>
                <w:sz w:val="20"/>
                <w:szCs w:val="20"/>
              </w:rPr>
            </w:pPr>
            <w:proofErr w:type="spellStart"/>
            <w:r w:rsidRPr="00EA45E7">
              <w:rPr>
                <w:rFonts w:eastAsia="Times New Roman" w:cstheme="minorHAnsi"/>
                <w:i/>
                <w:iCs/>
                <w:color w:val="222222"/>
                <w:sz w:val="20"/>
                <w:szCs w:val="20"/>
              </w:rPr>
              <w:t>Orig</w:t>
            </w:r>
            <w:proofErr w:type="spellEnd"/>
          </w:p>
        </w:tc>
        <w:tc>
          <w:tcPr>
            <w:tcW w:w="698" w:type="dxa"/>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6A1933D2" w14:textId="77777777" w:rsidR="00FA09B1" w:rsidRPr="00EA45E7" w:rsidRDefault="00FA09B1" w:rsidP="00205425">
            <w:pPr>
              <w:spacing w:line="240" w:lineRule="auto"/>
              <w:ind w:firstLine="0"/>
              <w:rPr>
                <w:rFonts w:eastAsia="Times New Roman" w:cstheme="minorHAnsi"/>
                <w:color w:val="222222"/>
                <w:sz w:val="20"/>
                <w:szCs w:val="20"/>
              </w:rPr>
            </w:pPr>
            <w:r>
              <w:rPr>
                <w:rFonts w:eastAsia="Times New Roman" w:cstheme="minorHAnsi"/>
                <w:i/>
                <w:iCs/>
                <w:color w:val="222222"/>
                <w:sz w:val="20"/>
                <w:szCs w:val="20"/>
              </w:rPr>
              <w:t>Cur</w:t>
            </w:r>
          </w:p>
        </w:tc>
        <w:tc>
          <w:tcPr>
            <w:tcW w:w="697" w:type="dxa"/>
            <w:gridSpan w:val="2"/>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63E5F2C0" w14:textId="77777777" w:rsidR="00FA09B1" w:rsidRPr="00EA45E7" w:rsidRDefault="00FA09B1" w:rsidP="00205425">
            <w:pPr>
              <w:spacing w:line="240" w:lineRule="auto"/>
              <w:ind w:firstLine="0"/>
              <w:rPr>
                <w:rFonts w:eastAsia="Times New Roman" w:cstheme="minorHAnsi"/>
                <w:color w:val="222222"/>
                <w:sz w:val="20"/>
                <w:szCs w:val="20"/>
              </w:rPr>
            </w:pPr>
            <w:proofErr w:type="spellStart"/>
            <w:r w:rsidRPr="00EA45E7">
              <w:rPr>
                <w:rFonts w:eastAsia="Times New Roman" w:cstheme="minorHAnsi"/>
                <w:i/>
                <w:iCs/>
                <w:color w:val="222222"/>
                <w:sz w:val="20"/>
                <w:szCs w:val="20"/>
              </w:rPr>
              <w:t>Orig</w:t>
            </w:r>
            <w:proofErr w:type="spellEnd"/>
          </w:p>
        </w:tc>
        <w:tc>
          <w:tcPr>
            <w:tcW w:w="699" w:type="dxa"/>
            <w:gridSpan w:val="4"/>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079EAC6F" w14:textId="77777777" w:rsidR="00FA09B1" w:rsidRPr="00EA45E7" w:rsidRDefault="00FA09B1" w:rsidP="00205425">
            <w:pPr>
              <w:spacing w:line="240" w:lineRule="auto"/>
              <w:ind w:firstLine="0"/>
              <w:rPr>
                <w:rFonts w:eastAsia="Times New Roman" w:cstheme="minorHAnsi"/>
                <w:color w:val="222222"/>
                <w:sz w:val="20"/>
                <w:szCs w:val="20"/>
              </w:rPr>
            </w:pPr>
            <w:r>
              <w:rPr>
                <w:rFonts w:eastAsia="Times New Roman" w:cstheme="minorHAnsi"/>
                <w:i/>
                <w:iCs/>
                <w:color w:val="222222"/>
                <w:sz w:val="20"/>
                <w:szCs w:val="20"/>
              </w:rPr>
              <w:t>Cur</w:t>
            </w:r>
          </w:p>
        </w:tc>
        <w:tc>
          <w:tcPr>
            <w:tcW w:w="698" w:type="dxa"/>
            <w:gridSpan w:val="2"/>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6D49DB63" w14:textId="77777777" w:rsidR="00FA09B1" w:rsidRPr="00EA45E7" w:rsidRDefault="00FA09B1" w:rsidP="00205425">
            <w:pPr>
              <w:spacing w:line="240" w:lineRule="auto"/>
              <w:ind w:firstLine="0"/>
              <w:rPr>
                <w:rFonts w:eastAsia="Times New Roman" w:cstheme="minorHAnsi"/>
                <w:color w:val="222222"/>
                <w:sz w:val="20"/>
                <w:szCs w:val="20"/>
              </w:rPr>
            </w:pPr>
            <w:proofErr w:type="spellStart"/>
            <w:r w:rsidRPr="00EA45E7">
              <w:rPr>
                <w:rFonts w:eastAsia="Times New Roman" w:cstheme="minorHAnsi"/>
                <w:i/>
                <w:iCs/>
                <w:color w:val="222222"/>
                <w:sz w:val="20"/>
                <w:szCs w:val="20"/>
              </w:rPr>
              <w:t>Orig</w:t>
            </w:r>
            <w:proofErr w:type="spellEnd"/>
          </w:p>
        </w:tc>
        <w:tc>
          <w:tcPr>
            <w:tcW w:w="788" w:type="dxa"/>
            <w:gridSpan w:val="2"/>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45726697" w14:textId="77777777" w:rsidR="00FA09B1" w:rsidRPr="00EA45E7" w:rsidRDefault="00FA09B1" w:rsidP="00205425">
            <w:pPr>
              <w:spacing w:line="240" w:lineRule="auto"/>
              <w:ind w:firstLine="0"/>
              <w:rPr>
                <w:rFonts w:eastAsia="Times New Roman" w:cstheme="minorHAnsi"/>
                <w:color w:val="222222"/>
                <w:sz w:val="20"/>
                <w:szCs w:val="20"/>
              </w:rPr>
            </w:pPr>
            <w:r>
              <w:rPr>
                <w:rFonts w:eastAsia="Times New Roman" w:cstheme="minorHAnsi"/>
                <w:i/>
                <w:iCs/>
                <w:color w:val="222222"/>
                <w:sz w:val="20"/>
                <w:szCs w:val="20"/>
              </w:rPr>
              <w:t>Cur</w:t>
            </w:r>
          </w:p>
        </w:tc>
      </w:tr>
      <w:tr w:rsidR="00FA09B1" w:rsidRPr="00EA45E7" w14:paraId="103DBED0" w14:textId="77777777" w:rsidTr="00205425">
        <w:trPr>
          <w:gridAfter w:val="4"/>
          <w:wAfter w:w="2033" w:type="dxa"/>
          <w:trHeight w:val="255"/>
        </w:trPr>
        <w:tc>
          <w:tcPr>
            <w:tcW w:w="404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52AB564C" w14:textId="77777777" w:rsidR="00FA09B1" w:rsidRPr="00EA45E7" w:rsidRDefault="00FA09B1" w:rsidP="00205425">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Making sure to study on a regular basis</w:t>
            </w:r>
          </w:p>
        </w:tc>
        <w:tc>
          <w:tcPr>
            <w:tcW w:w="696" w:type="dxa"/>
            <w:tcBorders>
              <w:top w:val="nil"/>
              <w:left w:val="nil"/>
              <w:bottom w:val="nil"/>
              <w:right w:val="nil"/>
            </w:tcBorders>
            <w:shd w:val="clear" w:color="auto" w:fill="FFFFFF"/>
            <w:noWrap/>
            <w:tcMar>
              <w:top w:w="0" w:type="dxa"/>
              <w:left w:w="108" w:type="dxa"/>
              <w:bottom w:w="0" w:type="dxa"/>
              <w:right w:w="108" w:type="dxa"/>
            </w:tcMar>
            <w:vAlign w:val="bottom"/>
            <w:hideMark/>
          </w:tcPr>
          <w:p w14:paraId="121A9514" w14:textId="77777777" w:rsidR="00FA09B1" w:rsidRPr="00EA45E7" w:rsidRDefault="00FA09B1" w:rsidP="00205425">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0.64</w:t>
            </w:r>
          </w:p>
        </w:tc>
        <w:tc>
          <w:tcPr>
            <w:tcW w:w="697" w:type="dxa"/>
            <w:gridSpan w:val="2"/>
            <w:tcBorders>
              <w:top w:val="nil"/>
              <w:left w:val="nil"/>
              <w:bottom w:val="nil"/>
              <w:right w:val="nil"/>
            </w:tcBorders>
            <w:shd w:val="clear" w:color="auto" w:fill="FFFFFF"/>
            <w:noWrap/>
            <w:tcMar>
              <w:top w:w="0" w:type="dxa"/>
              <w:left w:w="108" w:type="dxa"/>
              <w:bottom w:w="0" w:type="dxa"/>
              <w:right w:w="108" w:type="dxa"/>
            </w:tcMar>
            <w:vAlign w:val="bottom"/>
            <w:hideMark/>
          </w:tcPr>
          <w:p w14:paraId="20D5D039" w14:textId="77777777" w:rsidR="00FA09B1" w:rsidRPr="00EA45E7" w:rsidRDefault="00FA09B1" w:rsidP="00205425">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0.63</w:t>
            </w:r>
          </w:p>
        </w:tc>
        <w:tc>
          <w:tcPr>
            <w:tcW w:w="702" w:type="dxa"/>
            <w:gridSpan w:val="5"/>
            <w:tcBorders>
              <w:top w:val="nil"/>
              <w:left w:val="nil"/>
              <w:bottom w:val="nil"/>
              <w:right w:val="nil"/>
            </w:tcBorders>
            <w:shd w:val="clear" w:color="auto" w:fill="FFFFFF"/>
            <w:noWrap/>
            <w:tcMar>
              <w:top w:w="0" w:type="dxa"/>
              <w:left w:w="108" w:type="dxa"/>
              <w:bottom w:w="0" w:type="dxa"/>
              <w:right w:w="108" w:type="dxa"/>
            </w:tcMar>
            <w:vAlign w:val="bottom"/>
            <w:hideMark/>
          </w:tcPr>
          <w:p w14:paraId="45A1D7C6" w14:textId="77777777" w:rsidR="00FA09B1" w:rsidRPr="00EA45E7" w:rsidRDefault="00FA09B1" w:rsidP="00205425">
            <w:pPr>
              <w:spacing w:line="240" w:lineRule="auto"/>
              <w:jc w:val="center"/>
              <w:rPr>
                <w:rFonts w:eastAsia="Times New Roman" w:cstheme="minorHAnsi"/>
                <w:color w:val="222222"/>
                <w:sz w:val="20"/>
                <w:szCs w:val="20"/>
              </w:rPr>
            </w:pPr>
          </w:p>
        </w:tc>
        <w:tc>
          <w:tcPr>
            <w:tcW w:w="698" w:type="dxa"/>
            <w:tcBorders>
              <w:top w:val="nil"/>
              <w:left w:val="nil"/>
              <w:bottom w:val="nil"/>
              <w:right w:val="nil"/>
            </w:tcBorders>
            <w:shd w:val="clear" w:color="auto" w:fill="FFFFFF"/>
            <w:noWrap/>
            <w:tcMar>
              <w:top w:w="0" w:type="dxa"/>
              <w:left w:w="108" w:type="dxa"/>
              <w:bottom w:w="0" w:type="dxa"/>
              <w:right w:w="108" w:type="dxa"/>
            </w:tcMar>
            <w:vAlign w:val="bottom"/>
            <w:hideMark/>
          </w:tcPr>
          <w:p w14:paraId="6CDFA231" w14:textId="77777777" w:rsidR="00FA09B1" w:rsidRPr="00EA45E7" w:rsidRDefault="00FA09B1" w:rsidP="00205425">
            <w:pPr>
              <w:spacing w:line="240" w:lineRule="auto"/>
              <w:jc w:val="center"/>
              <w:rPr>
                <w:rFonts w:eastAsia="Times New Roman" w:cstheme="minorHAnsi"/>
                <w:color w:val="222222"/>
                <w:sz w:val="20"/>
                <w:szCs w:val="20"/>
              </w:rPr>
            </w:pPr>
          </w:p>
        </w:tc>
        <w:tc>
          <w:tcPr>
            <w:tcW w:w="697" w:type="dxa"/>
            <w:gridSpan w:val="2"/>
            <w:tcBorders>
              <w:top w:val="nil"/>
              <w:left w:val="nil"/>
              <w:bottom w:val="nil"/>
              <w:right w:val="nil"/>
            </w:tcBorders>
            <w:shd w:val="clear" w:color="auto" w:fill="FFFFFF"/>
            <w:noWrap/>
            <w:tcMar>
              <w:top w:w="0" w:type="dxa"/>
              <w:left w:w="108" w:type="dxa"/>
              <w:bottom w:w="0" w:type="dxa"/>
              <w:right w:w="108" w:type="dxa"/>
            </w:tcMar>
            <w:vAlign w:val="bottom"/>
            <w:hideMark/>
          </w:tcPr>
          <w:p w14:paraId="5A5E14C8" w14:textId="77777777" w:rsidR="00FA09B1" w:rsidRPr="00EA45E7" w:rsidRDefault="00FA09B1" w:rsidP="00205425">
            <w:pPr>
              <w:spacing w:line="240" w:lineRule="auto"/>
              <w:jc w:val="center"/>
              <w:rPr>
                <w:rFonts w:eastAsia="Times New Roman" w:cstheme="minorHAnsi"/>
                <w:color w:val="222222"/>
                <w:sz w:val="20"/>
                <w:szCs w:val="20"/>
              </w:rPr>
            </w:pPr>
          </w:p>
        </w:tc>
        <w:tc>
          <w:tcPr>
            <w:tcW w:w="699" w:type="dxa"/>
            <w:gridSpan w:val="4"/>
            <w:tcBorders>
              <w:top w:val="nil"/>
              <w:left w:val="nil"/>
              <w:bottom w:val="nil"/>
              <w:right w:val="nil"/>
            </w:tcBorders>
            <w:shd w:val="clear" w:color="auto" w:fill="FFFFFF"/>
            <w:noWrap/>
            <w:tcMar>
              <w:top w:w="0" w:type="dxa"/>
              <w:left w:w="108" w:type="dxa"/>
              <w:bottom w:w="0" w:type="dxa"/>
              <w:right w:w="108" w:type="dxa"/>
            </w:tcMar>
            <w:vAlign w:val="bottom"/>
            <w:hideMark/>
          </w:tcPr>
          <w:p w14:paraId="6650148C" w14:textId="77777777" w:rsidR="00FA09B1" w:rsidRPr="00EA45E7" w:rsidRDefault="00FA09B1" w:rsidP="00205425">
            <w:pPr>
              <w:spacing w:line="240" w:lineRule="auto"/>
              <w:jc w:val="center"/>
              <w:rPr>
                <w:rFonts w:eastAsia="Times New Roman" w:cstheme="minorHAnsi"/>
                <w:color w:val="222222"/>
                <w:sz w:val="20"/>
                <w:szCs w:val="20"/>
              </w:rPr>
            </w:pPr>
          </w:p>
        </w:tc>
        <w:tc>
          <w:tcPr>
            <w:tcW w:w="698" w:type="dxa"/>
            <w:gridSpan w:val="2"/>
            <w:tcBorders>
              <w:top w:val="nil"/>
              <w:left w:val="nil"/>
              <w:bottom w:val="nil"/>
              <w:right w:val="nil"/>
            </w:tcBorders>
            <w:shd w:val="clear" w:color="auto" w:fill="FFFFFF"/>
            <w:noWrap/>
            <w:tcMar>
              <w:top w:w="0" w:type="dxa"/>
              <w:left w:w="108" w:type="dxa"/>
              <w:bottom w:w="0" w:type="dxa"/>
              <w:right w:w="108" w:type="dxa"/>
            </w:tcMar>
            <w:vAlign w:val="bottom"/>
            <w:hideMark/>
          </w:tcPr>
          <w:p w14:paraId="29311B2C" w14:textId="77777777" w:rsidR="00FA09B1" w:rsidRPr="00EA45E7" w:rsidRDefault="00FA09B1" w:rsidP="00205425">
            <w:pPr>
              <w:spacing w:line="240" w:lineRule="auto"/>
              <w:jc w:val="center"/>
              <w:rPr>
                <w:rFonts w:eastAsia="Times New Roman" w:cstheme="minorHAnsi"/>
                <w:color w:val="222222"/>
                <w:sz w:val="20"/>
                <w:szCs w:val="20"/>
              </w:rPr>
            </w:pPr>
          </w:p>
        </w:tc>
        <w:tc>
          <w:tcPr>
            <w:tcW w:w="788" w:type="dxa"/>
            <w:gridSpan w:val="2"/>
            <w:tcBorders>
              <w:top w:val="nil"/>
              <w:left w:val="nil"/>
              <w:bottom w:val="nil"/>
              <w:right w:val="nil"/>
            </w:tcBorders>
            <w:shd w:val="clear" w:color="auto" w:fill="FFFFFF"/>
            <w:noWrap/>
            <w:tcMar>
              <w:top w:w="0" w:type="dxa"/>
              <w:left w:w="108" w:type="dxa"/>
              <w:bottom w:w="0" w:type="dxa"/>
              <w:right w:w="108" w:type="dxa"/>
            </w:tcMar>
            <w:vAlign w:val="bottom"/>
            <w:hideMark/>
          </w:tcPr>
          <w:p w14:paraId="5BEC386E" w14:textId="77777777" w:rsidR="00FA09B1" w:rsidRPr="00EA45E7" w:rsidRDefault="00FA09B1" w:rsidP="00205425">
            <w:pPr>
              <w:spacing w:line="240" w:lineRule="auto"/>
              <w:jc w:val="center"/>
              <w:rPr>
                <w:rFonts w:eastAsia="Times New Roman" w:cstheme="minorHAnsi"/>
                <w:color w:val="222222"/>
                <w:sz w:val="20"/>
                <w:szCs w:val="20"/>
              </w:rPr>
            </w:pPr>
          </w:p>
        </w:tc>
      </w:tr>
      <w:tr w:rsidR="00FA09B1" w:rsidRPr="00EA45E7" w14:paraId="17CA05C3" w14:textId="77777777" w:rsidTr="00205425">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2BCDE5CA" w14:textId="77777777" w:rsidR="00FA09B1" w:rsidRPr="00EA45E7" w:rsidRDefault="00FA09B1" w:rsidP="00205425">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Putting forth effort</w:t>
            </w:r>
          </w:p>
        </w:tc>
        <w:tc>
          <w:tcPr>
            <w:tcW w:w="696" w:type="dxa"/>
            <w:shd w:val="clear" w:color="auto" w:fill="FFFFFF"/>
            <w:noWrap/>
            <w:tcMar>
              <w:top w:w="0" w:type="dxa"/>
              <w:left w:w="108" w:type="dxa"/>
              <w:bottom w:w="0" w:type="dxa"/>
              <w:right w:w="108" w:type="dxa"/>
            </w:tcMar>
            <w:vAlign w:val="bottom"/>
            <w:hideMark/>
          </w:tcPr>
          <w:p w14:paraId="14F54104" w14:textId="77777777" w:rsidR="00FA09B1" w:rsidRPr="00EA45E7" w:rsidRDefault="00FA09B1" w:rsidP="00205425">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0.59</w:t>
            </w:r>
          </w:p>
        </w:tc>
        <w:tc>
          <w:tcPr>
            <w:tcW w:w="697" w:type="dxa"/>
            <w:gridSpan w:val="2"/>
            <w:shd w:val="clear" w:color="auto" w:fill="FFFFFF"/>
            <w:noWrap/>
            <w:tcMar>
              <w:top w:w="0" w:type="dxa"/>
              <w:left w:w="108" w:type="dxa"/>
              <w:bottom w:w="0" w:type="dxa"/>
              <w:right w:w="108" w:type="dxa"/>
            </w:tcMar>
            <w:vAlign w:val="bottom"/>
            <w:hideMark/>
          </w:tcPr>
          <w:p w14:paraId="1FCBE6A2" w14:textId="77777777" w:rsidR="00FA09B1" w:rsidRPr="00EA45E7" w:rsidRDefault="00FA09B1" w:rsidP="00205425">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0.54</w:t>
            </w:r>
          </w:p>
        </w:tc>
        <w:tc>
          <w:tcPr>
            <w:tcW w:w="702" w:type="dxa"/>
            <w:gridSpan w:val="5"/>
            <w:shd w:val="clear" w:color="auto" w:fill="FFFFFF"/>
            <w:noWrap/>
            <w:tcMar>
              <w:top w:w="0" w:type="dxa"/>
              <w:left w:w="108" w:type="dxa"/>
              <w:bottom w:w="0" w:type="dxa"/>
              <w:right w:w="108" w:type="dxa"/>
            </w:tcMar>
            <w:vAlign w:val="bottom"/>
            <w:hideMark/>
          </w:tcPr>
          <w:p w14:paraId="6C5BA6D2" w14:textId="77777777" w:rsidR="00FA09B1" w:rsidRPr="00EA45E7" w:rsidRDefault="00FA09B1" w:rsidP="00205425">
            <w:pPr>
              <w:spacing w:line="240" w:lineRule="auto"/>
              <w:jc w:val="center"/>
              <w:rPr>
                <w:rFonts w:eastAsia="Times New Roman" w:cstheme="minorHAnsi"/>
                <w:color w:val="222222"/>
                <w:sz w:val="20"/>
                <w:szCs w:val="20"/>
              </w:rPr>
            </w:pPr>
          </w:p>
        </w:tc>
        <w:tc>
          <w:tcPr>
            <w:tcW w:w="698" w:type="dxa"/>
            <w:shd w:val="clear" w:color="auto" w:fill="FFFFFF"/>
            <w:noWrap/>
            <w:tcMar>
              <w:top w:w="0" w:type="dxa"/>
              <w:left w:w="108" w:type="dxa"/>
              <w:bottom w:w="0" w:type="dxa"/>
              <w:right w:w="108" w:type="dxa"/>
            </w:tcMar>
            <w:vAlign w:val="bottom"/>
            <w:hideMark/>
          </w:tcPr>
          <w:p w14:paraId="131BBB8E" w14:textId="77777777" w:rsidR="00FA09B1" w:rsidRPr="00EA45E7" w:rsidRDefault="00FA09B1" w:rsidP="00205425">
            <w:pPr>
              <w:spacing w:line="240" w:lineRule="auto"/>
              <w:jc w:val="center"/>
              <w:rPr>
                <w:rFonts w:eastAsia="Times New Roman" w:cstheme="minorHAnsi"/>
                <w:color w:val="222222"/>
                <w:sz w:val="20"/>
                <w:szCs w:val="20"/>
              </w:rPr>
            </w:pPr>
          </w:p>
        </w:tc>
        <w:tc>
          <w:tcPr>
            <w:tcW w:w="697" w:type="dxa"/>
            <w:gridSpan w:val="2"/>
            <w:shd w:val="clear" w:color="auto" w:fill="FFFFFF"/>
            <w:noWrap/>
            <w:tcMar>
              <w:top w:w="0" w:type="dxa"/>
              <w:left w:w="108" w:type="dxa"/>
              <w:bottom w:w="0" w:type="dxa"/>
              <w:right w:w="108" w:type="dxa"/>
            </w:tcMar>
            <w:vAlign w:val="bottom"/>
            <w:hideMark/>
          </w:tcPr>
          <w:p w14:paraId="29F6F467" w14:textId="77777777" w:rsidR="00FA09B1" w:rsidRPr="00EA45E7" w:rsidRDefault="00FA09B1" w:rsidP="00205425">
            <w:pPr>
              <w:spacing w:line="240" w:lineRule="auto"/>
              <w:jc w:val="center"/>
              <w:rPr>
                <w:rFonts w:eastAsia="Times New Roman" w:cstheme="minorHAnsi"/>
                <w:color w:val="222222"/>
                <w:sz w:val="20"/>
                <w:szCs w:val="20"/>
              </w:rPr>
            </w:pPr>
          </w:p>
        </w:tc>
        <w:tc>
          <w:tcPr>
            <w:tcW w:w="699" w:type="dxa"/>
            <w:gridSpan w:val="4"/>
            <w:shd w:val="clear" w:color="auto" w:fill="FFFFFF"/>
            <w:noWrap/>
            <w:tcMar>
              <w:top w:w="0" w:type="dxa"/>
              <w:left w:w="108" w:type="dxa"/>
              <w:bottom w:w="0" w:type="dxa"/>
              <w:right w:w="108" w:type="dxa"/>
            </w:tcMar>
            <w:vAlign w:val="bottom"/>
            <w:hideMark/>
          </w:tcPr>
          <w:p w14:paraId="020AE7A4" w14:textId="77777777" w:rsidR="00FA09B1" w:rsidRPr="00EA45E7" w:rsidRDefault="00FA09B1" w:rsidP="00205425">
            <w:pPr>
              <w:spacing w:line="240" w:lineRule="auto"/>
              <w:jc w:val="center"/>
              <w:rPr>
                <w:rFonts w:eastAsia="Times New Roman" w:cstheme="minorHAnsi"/>
                <w:color w:val="222222"/>
                <w:sz w:val="20"/>
                <w:szCs w:val="20"/>
              </w:rPr>
            </w:pPr>
          </w:p>
        </w:tc>
        <w:tc>
          <w:tcPr>
            <w:tcW w:w="698" w:type="dxa"/>
            <w:gridSpan w:val="2"/>
            <w:shd w:val="clear" w:color="auto" w:fill="FFFFFF"/>
            <w:noWrap/>
            <w:tcMar>
              <w:top w:w="0" w:type="dxa"/>
              <w:left w:w="108" w:type="dxa"/>
              <w:bottom w:w="0" w:type="dxa"/>
              <w:right w:w="108" w:type="dxa"/>
            </w:tcMar>
            <w:vAlign w:val="bottom"/>
            <w:hideMark/>
          </w:tcPr>
          <w:p w14:paraId="77653858" w14:textId="77777777" w:rsidR="00FA09B1" w:rsidRPr="00EA45E7" w:rsidRDefault="00FA09B1" w:rsidP="00205425">
            <w:pPr>
              <w:spacing w:line="240" w:lineRule="auto"/>
              <w:jc w:val="center"/>
              <w:rPr>
                <w:rFonts w:eastAsia="Times New Roman" w:cstheme="minorHAnsi"/>
                <w:color w:val="222222"/>
                <w:sz w:val="20"/>
                <w:szCs w:val="20"/>
              </w:rPr>
            </w:pPr>
          </w:p>
        </w:tc>
        <w:tc>
          <w:tcPr>
            <w:tcW w:w="788" w:type="dxa"/>
            <w:gridSpan w:val="2"/>
            <w:shd w:val="clear" w:color="auto" w:fill="FFFFFF"/>
            <w:noWrap/>
            <w:tcMar>
              <w:top w:w="0" w:type="dxa"/>
              <w:left w:w="108" w:type="dxa"/>
              <w:bottom w:w="0" w:type="dxa"/>
              <w:right w:w="108" w:type="dxa"/>
            </w:tcMar>
            <w:vAlign w:val="bottom"/>
            <w:hideMark/>
          </w:tcPr>
          <w:p w14:paraId="012F89E7" w14:textId="77777777" w:rsidR="00FA09B1" w:rsidRPr="00EA45E7" w:rsidRDefault="00FA09B1" w:rsidP="00205425">
            <w:pPr>
              <w:spacing w:line="240" w:lineRule="auto"/>
              <w:jc w:val="center"/>
              <w:rPr>
                <w:rFonts w:eastAsia="Times New Roman" w:cstheme="minorHAnsi"/>
                <w:color w:val="222222"/>
                <w:sz w:val="20"/>
                <w:szCs w:val="20"/>
              </w:rPr>
            </w:pPr>
          </w:p>
        </w:tc>
      </w:tr>
      <w:tr w:rsidR="00FA09B1" w:rsidRPr="00EA45E7" w14:paraId="7374CA53" w14:textId="77777777" w:rsidTr="00205425">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3C4BCF13" w14:textId="77777777" w:rsidR="00FA09B1" w:rsidRPr="00EA45E7" w:rsidRDefault="00FA09B1" w:rsidP="00205425">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Doing all homework problems</w:t>
            </w:r>
          </w:p>
        </w:tc>
        <w:tc>
          <w:tcPr>
            <w:tcW w:w="696" w:type="dxa"/>
            <w:shd w:val="clear" w:color="auto" w:fill="FFFFFF"/>
            <w:noWrap/>
            <w:tcMar>
              <w:top w:w="0" w:type="dxa"/>
              <w:left w:w="108" w:type="dxa"/>
              <w:bottom w:w="0" w:type="dxa"/>
              <w:right w:w="108" w:type="dxa"/>
            </w:tcMar>
            <w:vAlign w:val="bottom"/>
            <w:hideMark/>
          </w:tcPr>
          <w:p w14:paraId="4353EAF3" w14:textId="77777777" w:rsidR="00FA09B1" w:rsidRPr="00EA45E7" w:rsidRDefault="00FA09B1" w:rsidP="00205425">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0.57</w:t>
            </w:r>
          </w:p>
        </w:tc>
        <w:tc>
          <w:tcPr>
            <w:tcW w:w="697" w:type="dxa"/>
            <w:gridSpan w:val="2"/>
            <w:shd w:val="clear" w:color="auto" w:fill="FFFFFF"/>
            <w:noWrap/>
            <w:tcMar>
              <w:top w:w="0" w:type="dxa"/>
              <w:left w:w="108" w:type="dxa"/>
              <w:bottom w:w="0" w:type="dxa"/>
              <w:right w:w="108" w:type="dxa"/>
            </w:tcMar>
            <w:vAlign w:val="bottom"/>
            <w:hideMark/>
          </w:tcPr>
          <w:p w14:paraId="056942C0" w14:textId="77777777" w:rsidR="00FA09B1" w:rsidRPr="00EA45E7" w:rsidRDefault="00FA09B1" w:rsidP="00205425">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0.61</w:t>
            </w:r>
          </w:p>
        </w:tc>
        <w:tc>
          <w:tcPr>
            <w:tcW w:w="702" w:type="dxa"/>
            <w:gridSpan w:val="5"/>
            <w:shd w:val="clear" w:color="auto" w:fill="FFFFFF"/>
            <w:noWrap/>
            <w:tcMar>
              <w:top w:w="0" w:type="dxa"/>
              <w:left w:w="108" w:type="dxa"/>
              <w:bottom w:w="0" w:type="dxa"/>
              <w:right w:w="108" w:type="dxa"/>
            </w:tcMar>
            <w:vAlign w:val="bottom"/>
            <w:hideMark/>
          </w:tcPr>
          <w:p w14:paraId="32326464" w14:textId="77777777" w:rsidR="00FA09B1" w:rsidRPr="00EA45E7" w:rsidRDefault="00FA09B1" w:rsidP="00205425">
            <w:pPr>
              <w:spacing w:line="240" w:lineRule="auto"/>
              <w:jc w:val="center"/>
              <w:rPr>
                <w:rFonts w:eastAsia="Times New Roman" w:cstheme="minorHAnsi"/>
                <w:color w:val="222222"/>
                <w:sz w:val="20"/>
                <w:szCs w:val="20"/>
              </w:rPr>
            </w:pPr>
          </w:p>
        </w:tc>
        <w:tc>
          <w:tcPr>
            <w:tcW w:w="698" w:type="dxa"/>
            <w:shd w:val="clear" w:color="auto" w:fill="FFFFFF"/>
            <w:noWrap/>
            <w:tcMar>
              <w:top w:w="0" w:type="dxa"/>
              <w:left w:w="108" w:type="dxa"/>
              <w:bottom w:w="0" w:type="dxa"/>
              <w:right w:w="108" w:type="dxa"/>
            </w:tcMar>
            <w:vAlign w:val="bottom"/>
            <w:hideMark/>
          </w:tcPr>
          <w:p w14:paraId="52422359" w14:textId="77777777" w:rsidR="00FA09B1" w:rsidRPr="00EA45E7" w:rsidRDefault="00FA09B1" w:rsidP="00205425">
            <w:pPr>
              <w:spacing w:line="240" w:lineRule="auto"/>
              <w:jc w:val="center"/>
              <w:rPr>
                <w:rFonts w:eastAsia="Times New Roman" w:cstheme="minorHAnsi"/>
                <w:color w:val="222222"/>
                <w:sz w:val="20"/>
                <w:szCs w:val="20"/>
              </w:rPr>
            </w:pPr>
          </w:p>
        </w:tc>
        <w:tc>
          <w:tcPr>
            <w:tcW w:w="697" w:type="dxa"/>
            <w:gridSpan w:val="2"/>
            <w:shd w:val="clear" w:color="auto" w:fill="FFFFFF"/>
            <w:noWrap/>
            <w:tcMar>
              <w:top w:w="0" w:type="dxa"/>
              <w:left w:w="108" w:type="dxa"/>
              <w:bottom w:w="0" w:type="dxa"/>
              <w:right w:w="108" w:type="dxa"/>
            </w:tcMar>
            <w:vAlign w:val="bottom"/>
            <w:hideMark/>
          </w:tcPr>
          <w:p w14:paraId="4E52F110" w14:textId="77777777" w:rsidR="00FA09B1" w:rsidRPr="00EA45E7" w:rsidRDefault="00FA09B1" w:rsidP="00205425">
            <w:pPr>
              <w:spacing w:line="240" w:lineRule="auto"/>
              <w:jc w:val="center"/>
              <w:rPr>
                <w:rFonts w:eastAsia="Times New Roman" w:cstheme="minorHAnsi"/>
                <w:color w:val="222222"/>
                <w:sz w:val="20"/>
                <w:szCs w:val="20"/>
              </w:rPr>
            </w:pPr>
          </w:p>
        </w:tc>
        <w:tc>
          <w:tcPr>
            <w:tcW w:w="699" w:type="dxa"/>
            <w:gridSpan w:val="4"/>
            <w:shd w:val="clear" w:color="auto" w:fill="FFFFFF"/>
            <w:noWrap/>
            <w:tcMar>
              <w:top w:w="0" w:type="dxa"/>
              <w:left w:w="108" w:type="dxa"/>
              <w:bottom w:w="0" w:type="dxa"/>
              <w:right w:w="108" w:type="dxa"/>
            </w:tcMar>
            <w:vAlign w:val="bottom"/>
            <w:hideMark/>
          </w:tcPr>
          <w:p w14:paraId="5EF6C395" w14:textId="77777777" w:rsidR="00FA09B1" w:rsidRPr="00EA45E7" w:rsidRDefault="00FA09B1" w:rsidP="00205425">
            <w:pPr>
              <w:spacing w:line="240" w:lineRule="auto"/>
              <w:jc w:val="center"/>
              <w:rPr>
                <w:rFonts w:eastAsia="Times New Roman" w:cstheme="minorHAnsi"/>
                <w:color w:val="222222"/>
                <w:sz w:val="20"/>
                <w:szCs w:val="20"/>
              </w:rPr>
            </w:pPr>
          </w:p>
        </w:tc>
        <w:tc>
          <w:tcPr>
            <w:tcW w:w="698" w:type="dxa"/>
            <w:gridSpan w:val="2"/>
            <w:shd w:val="clear" w:color="auto" w:fill="FFFFFF"/>
            <w:noWrap/>
            <w:tcMar>
              <w:top w:w="0" w:type="dxa"/>
              <w:left w:w="108" w:type="dxa"/>
              <w:bottom w:w="0" w:type="dxa"/>
              <w:right w:w="108" w:type="dxa"/>
            </w:tcMar>
            <w:vAlign w:val="bottom"/>
            <w:hideMark/>
          </w:tcPr>
          <w:p w14:paraId="3BBA23FD" w14:textId="77777777" w:rsidR="00FA09B1" w:rsidRPr="00EA45E7" w:rsidRDefault="00FA09B1" w:rsidP="00205425">
            <w:pPr>
              <w:spacing w:line="240" w:lineRule="auto"/>
              <w:jc w:val="center"/>
              <w:rPr>
                <w:rFonts w:eastAsia="Times New Roman" w:cstheme="minorHAnsi"/>
                <w:color w:val="222222"/>
                <w:sz w:val="20"/>
                <w:szCs w:val="20"/>
              </w:rPr>
            </w:pPr>
          </w:p>
        </w:tc>
        <w:tc>
          <w:tcPr>
            <w:tcW w:w="788" w:type="dxa"/>
            <w:gridSpan w:val="2"/>
            <w:shd w:val="clear" w:color="auto" w:fill="FFFFFF"/>
            <w:noWrap/>
            <w:tcMar>
              <w:top w:w="0" w:type="dxa"/>
              <w:left w:w="108" w:type="dxa"/>
              <w:bottom w:w="0" w:type="dxa"/>
              <w:right w:w="108" w:type="dxa"/>
            </w:tcMar>
            <w:vAlign w:val="bottom"/>
            <w:hideMark/>
          </w:tcPr>
          <w:p w14:paraId="6F037A39" w14:textId="77777777" w:rsidR="00FA09B1" w:rsidRPr="00EA45E7" w:rsidRDefault="00FA09B1" w:rsidP="00205425">
            <w:pPr>
              <w:spacing w:line="240" w:lineRule="auto"/>
              <w:jc w:val="center"/>
              <w:rPr>
                <w:rFonts w:eastAsia="Times New Roman" w:cstheme="minorHAnsi"/>
                <w:color w:val="222222"/>
                <w:sz w:val="20"/>
                <w:szCs w:val="20"/>
              </w:rPr>
            </w:pPr>
          </w:p>
        </w:tc>
      </w:tr>
      <w:tr w:rsidR="00FA09B1" w:rsidRPr="00EA45E7" w14:paraId="21158A28" w14:textId="77777777" w:rsidTr="00205425">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6282C876" w14:textId="77777777" w:rsidR="00FA09B1" w:rsidRPr="00EA45E7" w:rsidRDefault="00FA09B1" w:rsidP="00205425">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Staying up on the readings</w:t>
            </w:r>
          </w:p>
        </w:tc>
        <w:tc>
          <w:tcPr>
            <w:tcW w:w="696" w:type="dxa"/>
            <w:shd w:val="clear" w:color="auto" w:fill="FFFFFF"/>
            <w:noWrap/>
            <w:tcMar>
              <w:top w:w="0" w:type="dxa"/>
              <w:left w:w="108" w:type="dxa"/>
              <w:bottom w:w="0" w:type="dxa"/>
              <w:right w:w="108" w:type="dxa"/>
            </w:tcMar>
            <w:vAlign w:val="bottom"/>
            <w:hideMark/>
          </w:tcPr>
          <w:p w14:paraId="4E514FE0" w14:textId="77777777" w:rsidR="00FA09B1" w:rsidRPr="00EA45E7" w:rsidRDefault="00FA09B1" w:rsidP="00205425">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0.55</w:t>
            </w:r>
          </w:p>
        </w:tc>
        <w:tc>
          <w:tcPr>
            <w:tcW w:w="697" w:type="dxa"/>
            <w:gridSpan w:val="2"/>
            <w:shd w:val="clear" w:color="auto" w:fill="FFFFFF"/>
            <w:noWrap/>
            <w:tcMar>
              <w:top w:w="0" w:type="dxa"/>
              <w:left w:w="108" w:type="dxa"/>
              <w:bottom w:w="0" w:type="dxa"/>
              <w:right w:w="108" w:type="dxa"/>
            </w:tcMar>
            <w:vAlign w:val="bottom"/>
            <w:hideMark/>
          </w:tcPr>
          <w:p w14:paraId="20722BA1" w14:textId="77777777" w:rsidR="00FA09B1" w:rsidRPr="00EA45E7" w:rsidRDefault="00FA09B1" w:rsidP="00205425">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0.55</w:t>
            </w:r>
          </w:p>
        </w:tc>
        <w:tc>
          <w:tcPr>
            <w:tcW w:w="702" w:type="dxa"/>
            <w:gridSpan w:val="5"/>
            <w:shd w:val="clear" w:color="auto" w:fill="FFFFFF"/>
            <w:noWrap/>
            <w:tcMar>
              <w:top w:w="0" w:type="dxa"/>
              <w:left w:w="108" w:type="dxa"/>
              <w:bottom w:w="0" w:type="dxa"/>
              <w:right w:w="108" w:type="dxa"/>
            </w:tcMar>
            <w:vAlign w:val="bottom"/>
            <w:hideMark/>
          </w:tcPr>
          <w:p w14:paraId="57007E80" w14:textId="77777777" w:rsidR="00FA09B1" w:rsidRPr="00EA45E7" w:rsidRDefault="00FA09B1" w:rsidP="00205425">
            <w:pPr>
              <w:spacing w:line="240" w:lineRule="auto"/>
              <w:jc w:val="center"/>
              <w:rPr>
                <w:rFonts w:eastAsia="Times New Roman" w:cstheme="minorHAnsi"/>
                <w:color w:val="222222"/>
                <w:sz w:val="20"/>
                <w:szCs w:val="20"/>
              </w:rPr>
            </w:pPr>
          </w:p>
        </w:tc>
        <w:tc>
          <w:tcPr>
            <w:tcW w:w="698" w:type="dxa"/>
            <w:shd w:val="clear" w:color="auto" w:fill="FFFFFF"/>
            <w:noWrap/>
            <w:tcMar>
              <w:top w:w="0" w:type="dxa"/>
              <w:left w:w="108" w:type="dxa"/>
              <w:bottom w:w="0" w:type="dxa"/>
              <w:right w:w="108" w:type="dxa"/>
            </w:tcMar>
            <w:vAlign w:val="bottom"/>
            <w:hideMark/>
          </w:tcPr>
          <w:p w14:paraId="4901EB7C" w14:textId="77777777" w:rsidR="00FA09B1" w:rsidRPr="00EA45E7" w:rsidRDefault="00FA09B1" w:rsidP="00205425">
            <w:pPr>
              <w:spacing w:line="240" w:lineRule="auto"/>
              <w:jc w:val="center"/>
              <w:rPr>
                <w:rFonts w:eastAsia="Times New Roman" w:cstheme="minorHAnsi"/>
                <w:color w:val="222222"/>
                <w:sz w:val="20"/>
                <w:szCs w:val="20"/>
              </w:rPr>
            </w:pPr>
          </w:p>
        </w:tc>
        <w:tc>
          <w:tcPr>
            <w:tcW w:w="697" w:type="dxa"/>
            <w:gridSpan w:val="2"/>
            <w:shd w:val="clear" w:color="auto" w:fill="FFFFFF"/>
            <w:noWrap/>
            <w:tcMar>
              <w:top w:w="0" w:type="dxa"/>
              <w:left w:w="108" w:type="dxa"/>
              <w:bottom w:w="0" w:type="dxa"/>
              <w:right w:w="108" w:type="dxa"/>
            </w:tcMar>
            <w:vAlign w:val="bottom"/>
            <w:hideMark/>
          </w:tcPr>
          <w:p w14:paraId="69B3DEF8" w14:textId="77777777" w:rsidR="00FA09B1" w:rsidRPr="00EA45E7" w:rsidRDefault="00FA09B1" w:rsidP="00205425">
            <w:pPr>
              <w:spacing w:line="240" w:lineRule="auto"/>
              <w:jc w:val="center"/>
              <w:rPr>
                <w:rFonts w:eastAsia="Times New Roman" w:cstheme="minorHAnsi"/>
                <w:color w:val="222222"/>
                <w:sz w:val="20"/>
                <w:szCs w:val="20"/>
              </w:rPr>
            </w:pPr>
          </w:p>
        </w:tc>
        <w:tc>
          <w:tcPr>
            <w:tcW w:w="699" w:type="dxa"/>
            <w:gridSpan w:val="4"/>
            <w:shd w:val="clear" w:color="auto" w:fill="FFFFFF"/>
            <w:noWrap/>
            <w:tcMar>
              <w:top w:w="0" w:type="dxa"/>
              <w:left w:w="108" w:type="dxa"/>
              <w:bottom w:w="0" w:type="dxa"/>
              <w:right w:w="108" w:type="dxa"/>
            </w:tcMar>
            <w:vAlign w:val="bottom"/>
            <w:hideMark/>
          </w:tcPr>
          <w:p w14:paraId="347DB1A7" w14:textId="77777777" w:rsidR="00FA09B1" w:rsidRPr="00EA45E7" w:rsidRDefault="00FA09B1" w:rsidP="00205425">
            <w:pPr>
              <w:spacing w:line="240" w:lineRule="auto"/>
              <w:jc w:val="center"/>
              <w:rPr>
                <w:rFonts w:eastAsia="Times New Roman" w:cstheme="minorHAnsi"/>
                <w:color w:val="222222"/>
                <w:sz w:val="20"/>
                <w:szCs w:val="20"/>
              </w:rPr>
            </w:pPr>
          </w:p>
        </w:tc>
        <w:tc>
          <w:tcPr>
            <w:tcW w:w="698" w:type="dxa"/>
            <w:gridSpan w:val="2"/>
            <w:shd w:val="clear" w:color="auto" w:fill="FFFFFF"/>
            <w:noWrap/>
            <w:tcMar>
              <w:top w:w="0" w:type="dxa"/>
              <w:left w:w="108" w:type="dxa"/>
              <w:bottom w:w="0" w:type="dxa"/>
              <w:right w:w="108" w:type="dxa"/>
            </w:tcMar>
            <w:vAlign w:val="bottom"/>
            <w:hideMark/>
          </w:tcPr>
          <w:p w14:paraId="55151A2D" w14:textId="77777777" w:rsidR="00FA09B1" w:rsidRPr="00EA45E7" w:rsidRDefault="00FA09B1" w:rsidP="00205425">
            <w:pPr>
              <w:spacing w:line="240" w:lineRule="auto"/>
              <w:jc w:val="center"/>
              <w:rPr>
                <w:rFonts w:eastAsia="Times New Roman" w:cstheme="minorHAnsi"/>
                <w:color w:val="222222"/>
                <w:sz w:val="20"/>
                <w:szCs w:val="20"/>
              </w:rPr>
            </w:pPr>
          </w:p>
        </w:tc>
        <w:tc>
          <w:tcPr>
            <w:tcW w:w="788" w:type="dxa"/>
            <w:gridSpan w:val="2"/>
            <w:shd w:val="clear" w:color="auto" w:fill="FFFFFF"/>
            <w:noWrap/>
            <w:tcMar>
              <w:top w:w="0" w:type="dxa"/>
              <w:left w:w="108" w:type="dxa"/>
              <w:bottom w:w="0" w:type="dxa"/>
              <w:right w:w="108" w:type="dxa"/>
            </w:tcMar>
            <w:vAlign w:val="bottom"/>
            <w:hideMark/>
          </w:tcPr>
          <w:p w14:paraId="259A0744" w14:textId="77777777" w:rsidR="00FA09B1" w:rsidRPr="00EA45E7" w:rsidRDefault="00FA09B1" w:rsidP="00205425">
            <w:pPr>
              <w:spacing w:line="240" w:lineRule="auto"/>
              <w:jc w:val="center"/>
              <w:rPr>
                <w:rFonts w:eastAsia="Times New Roman" w:cstheme="minorHAnsi"/>
                <w:color w:val="222222"/>
                <w:sz w:val="20"/>
                <w:szCs w:val="20"/>
              </w:rPr>
            </w:pPr>
          </w:p>
        </w:tc>
      </w:tr>
      <w:tr w:rsidR="00FA09B1" w:rsidRPr="00EA45E7" w14:paraId="4171C937" w14:textId="77777777" w:rsidTr="00205425">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5261DAD3" w14:textId="77777777" w:rsidR="00FA09B1" w:rsidRPr="00EA45E7" w:rsidRDefault="00FA09B1" w:rsidP="00205425">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 xml:space="preserve">Looking over class notes between classes to </w:t>
            </w:r>
          </w:p>
          <w:p w14:paraId="0F14B6A2" w14:textId="77777777" w:rsidR="00FA09B1" w:rsidRPr="00EA45E7" w:rsidRDefault="00FA09B1" w:rsidP="00205425">
            <w:pPr>
              <w:spacing w:line="240" w:lineRule="auto"/>
              <w:ind w:left="144" w:firstLine="0"/>
              <w:rPr>
                <w:rFonts w:eastAsia="Times New Roman" w:cstheme="minorHAnsi"/>
                <w:color w:val="222222"/>
                <w:sz w:val="20"/>
                <w:szCs w:val="20"/>
              </w:rPr>
            </w:pPr>
            <w:r w:rsidRPr="00EA45E7">
              <w:rPr>
                <w:rFonts w:eastAsia="Times New Roman" w:cstheme="minorHAnsi"/>
                <w:color w:val="222222"/>
                <w:sz w:val="20"/>
                <w:szCs w:val="20"/>
              </w:rPr>
              <w:t>make sure I understand the material</w:t>
            </w:r>
          </w:p>
        </w:tc>
        <w:tc>
          <w:tcPr>
            <w:tcW w:w="696" w:type="dxa"/>
            <w:shd w:val="clear" w:color="auto" w:fill="FFFFFF"/>
            <w:noWrap/>
            <w:tcMar>
              <w:top w:w="0" w:type="dxa"/>
              <w:left w:w="108" w:type="dxa"/>
              <w:bottom w:w="0" w:type="dxa"/>
              <w:right w:w="108" w:type="dxa"/>
            </w:tcMar>
            <w:vAlign w:val="bottom"/>
            <w:hideMark/>
          </w:tcPr>
          <w:p w14:paraId="28AF207F" w14:textId="77777777" w:rsidR="00FA09B1" w:rsidRPr="00EA45E7" w:rsidRDefault="00FA09B1" w:rsidP="00205425">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0.53</w:t>
            </w:r>
          </w:p>
        </w:tc>
        <w:tc>
          <w:tcPr>
            <w:tcW w:w="697" w:type="dxa"/>
            <w:gridSpan w:val="2"/>
            <w:shd w:val="clear" w:color="auto" w:fill="FFFFFF"/>
            <w:noWrap/>
            <w:tcMar>
              <w:top w:w="0" w:type="dxa"/>
              <w:left w:w="108" w:type="dxa"/>
              <w:bottom w:w="0" w:type="dxa"/>
              <w:right w:w="108" w:type="dxa"/>
            </w:tcMar>
            <w:vAlign w:val="bottom"/>
            <w:hideMark/>
          </w:tcPr>
          <w:p w14:paraId="617E7217" w14:textId="77777777" w:rsidR="00FA09B1" w:rsidRPr="00EA45E7" w:rsidRDefault="00FA09B1" w:rsidP="00205425">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0.51</w:t>
            </w:r>
          </w:p>
        </w:tc>
        <w:tc>
          <w:tcPr>
            <w:tcW w:w="702" w:type="dxa"/>
            <w:gridSpan w:val="5"/>
            <w:shd w:val="clear" w:color="auto" w:fill="FFFFFF"/>
            <w:noWrap/>
            <w:tcMar>
              <w:top w:w="0" w:type="dxa"/>
              <w:left w:w="108" w:type="dxa"/>
              <w:bottom w:w="0" w:type="dxa"/>
              <w:right w:w="108" w:type="dxa"/>
            </w:tcMar>
            <w:vAlign w:val="bottom"/>
            <w:hideMark/>
          </w:tcPr>
          <w:p w14:paraId="4AEBC0E9" w14:textId="77777777" w:rsidR="00FA09B1" w:rsidRPr="00EA45E7" w:rsidRDefault="00FA09B1" w:rsidP="00205425">
            <w:pPr>
              <w:spacing w:line="240" w:lineRule="auto"/>
              <w:jc w:val="center"/>
              <w:rPr>
                <w:rFonts w:eastAsia="Times New Roman" w:cstheme="minorHAnsi"/>
                <w:color w:val="222222"/>
                <w:sz w:val="20"/>
                <w:szCs w:val="20"/>
              </w:rPr>
            </w:pPr>
          </w:p>
        </w:tc>
        <w:tc>
          <w:tcPr>
            <w:tcW w:w="698" w:type="dxa"/>
            <w:shd w:val="clear" w:color="auto" w:fill="FFFFFF"/>
            <w:noWrap/>
            <w:tcMar>
              <w:top w:w="0" w:type="dxa"/>
              <w:left w:w="108" w:type="dxa"/>
              <w:bottom w:w="0" w:type="dxa"/>
              <w:right w:w="108" w:type="dxa"/>
            </w:tcMar>
            <w:vAlign w:val="bottom"/>
            <w:hideMark/>
          </w:tcPr>
          <w:p w14:paraId="51547B57" w14:textId="77777777" w:rsidR="00FA09B1" w:rsidRPr="00EA45E7" w:rsidRDefault="00FA09B1" w:rsidP="00205425">
            <w:pPr>
              <w:spacing w:line="240" w:lineRule="auto"/>
              <w:jc w:val="center"/>
              <w:rPr>
                <w:rFonts w:eastAsia="Times New Roman" w:cstheme="minorHAnsi"/>
                <w:color w:val="222222"/>
                <w:sz w:val="20"/>
                <w:szCs w:val="20"/>
              </w:rPr>
            </w:pPr>
          </w:p>
        </w:tc>
        <w:tc>
          <w:tcPr>
            <w:tcW w:w="697" w:type="dxa"/>
            <w:gridSpan w:val="2"/>
            <w:shd w:val="clear" w:color="auto" w:fill="FFFFFF"/>
            <w:noWrap/>
            <w:tcMar>
              <w:top w:w="0" w:type="dxa"/>
              <w:left w:w="108" w:type="dxa"/>
              <w:bottom w:w="0" w:type="dxa"/>
              <w:right w:w="108" w:type="dxa"/>
            </w:tcMar>
            <w:vAlign w:val="bottom"/>
            <w:hideMark/>
          </w:tcPr>
          <w:p w14:paraId="310CAA7F" w14:textId="77777777" w:rsidR="00FA09B1" w:rsidRPr="00EA45E7" w:rsidRDefault="00FA09B1" w:rsidP="00205425">
            <w:pPr>
              <w:spacing w:line="240" w:lineRule="auto"/>
              <w:jc w:val="center"/>
              <w:rPr>
                <w:rFonts w:eastAsia="Times New Roman" w:cstheme="minorHAnsi"/>
                <w:color w:val="222222"/>
                <w:sz w:val="20"/>
                <w:szCs w:val="20"/>
              </w:rPr>
            </w:pPr>
          </w:p>
        </w:tc>
        <w:tc>
          <w:tcPr>
            <w:tcW w:w="699" w:type="dxa"/>
            <w:gridSpan w:val="4"/>
            <w:shd w:val="clear" w:color="auto" w:fill="FFFFFF"/>
            <w:noWrap/>
            <w:tcMar>
              <w:top w:w="0" w:type="dxa"/>
              <w:left w:w="108" w:type="dxa"/>
              <w:bottom w:w="0" w:type="dxa"/>
              <w:right w:w="108" w:type="dxa"/>
            </w:tcMar>
            <w:vAlign w:val="bottom"/>
            <w:hideMark/>
          </w:tcPr>
          <w:p w14:paraId="4DF5A792" w14:textId="77777777" w:rsidR="00FA09B1" w:rsidRPr="00EA45E7" w:rsidRDefault="00FA09B1" w:rsidP="00205425">
            <w:pPr>
              <w:spacing w:line="240" w:lineRule="auto"/>
              <w:jc w:val="center"/>
              <w:rPr>
                <w:rFonts w:eastAsia="Times New Roman" w:cstheme="minorHAnsi"/>
                <w:color w:val="222222"/>
                <w:sz w:val="20"/>
                <w:szCs w:val="20"/>
              </w:rPr>
            </w:pPr>
          </w:p>
        </w:tc>
        <w:tc>
          <w:tcPr>
            <w:tcW w:w="698" w:type="dxa"/>
            <w:gridSpan w:val="2"/>
            <w:shd w:val="clear" w:color="auto" w:fill="FFFFFF"/>
            <w:noWrap/>
            <w:tcMar>
              <w:top w:w="0" w:type="dxa"/>
              <w:left w:w="108" w:type="dxa"/>
              <w:bottom w:w="0" w:type="dxa"/>
              <w:right w:w="108" w:type="dxa"/>
            </w:tcMar>
            <w:vAlign w:val="bottom"/>
            <w:hideMark/>
          </w:tcPr>
          <w:p w14:paraId="642A7948" w14:textId="77777777" w:rsidR="00FA09B1" w:rsidRPr="00EA45E7" w:rsidRDefault="00FA09B1" w:rsidP="00205425">
            <w:pPr>
              <w:spacing w:line="240" w:lineRule="auto"/>
              <w:jc w:val="center"/>
              <w:rPr>
                <w:rFonts w:eastAsia="Times New Roman" w:cstheme="minorHAnsi"/>
                <w:color w:val="222222"/>
                <w:sz w:val="20"/>
                <w:szCs w:val="20"/>
              </w:rPr>
            </w:pPr>
          </w:p>
        </w:tc>
        <w:tc>
          <w:tcPr>
            <w:tcW w:w="788" w:type="dxa"/>
            <w:gridSpan w:val="2"/>
            <w:shd w:val="clear" w:color="auto" w:fill="FFFFFF"/>
            <w:noWrap/>
            <w:tcMar>
              <w:top w:w="0" w:type="dxa"/>
              <w:left w:w="108" w:type="dxa"/>
              <w:bottom w:w="0" w:type="dxa"/>
              <w:right w:w="108" w:type="dxa"/>
            </w:tcMar>
            <w:vAlign w:val="bottom"/>
            <w:hideMark/>
          </w:tcPr>
          <w:p w14:paraId="4C7BB8EA" w14:textId="77777777" w:rsidR="00FA09B1" w:rsidRPr="00EA45E7" w:rsidRDefault="00FA09B1" w:rsidP="00205425">
            <w:pPr>
              <w:spacing w:line="240" w:lineRule="auto"/>
              <w:jc w:val="center"/>
              <w:rPr>
                <w:rFonts w:eastAsia="Times New Roman" w:cstheme="minorHAnsi"/>
                <w:color w:val="222222"/>
                <w:sz w:val="20"/>
                <w:szCs w:val="20"/>
              </w:rPr>
            </w:pPr>
          </w:p>
        </w:tc>
      </w:tr>
      <w:tr w:rsidR="00FA09B1" w:rsidRPr="00EA45E7" w14:paraId="5BC9322B" w14:textId="77777777" w:rsidTr="00205425">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45412583" w14:textId="77777777" w:rsidR="00FA09B1" w:rsidRPr="00EA45E7" w:rsidRDefault="00FA09B1" w:rsidP="00205425">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Being organized</w:t>
            </w:r>
          </w:p>
        </w:tc>
        <w:tc>
          <w:tcPr>
            <w:tcW w:w="696" w:type="dxa"/>
            <w:shd w:val="clear" w:color="auto" w:fill="FFFFFF"/>
            <w:noWrap/>
            <w:tcMar>
              <w:top w:w="0" w:type="dxa"/>
              <w:left w:w="108" w:type="dxa"/>
              <w:bottom w:w="0" w:type="dxa"/>
              <w:right w:w="108" w:type="dxa"/>
            </w:tcMar>
            <w:vAlign w:val="bottom"/>
            <w:hideMark/>
          </w:tcPr>
          <w:p w14:paraId="6F48E6F5" w14:textId="77777777" w:rsidR="00FA09B1" w:rsidRPr="00EA45E7" w:rsidRDefault="00FA09B1" w:rsidP="00205425">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0.53</w:t>
            </w:r>
          </w:p>
        </w:tc>
        <w:tc>
          <w:tcPr>
            <w:tcW w:w="697" w:type="dxa"/>
            <w:gridSpan w:val="2"/>
            <w:shd w:val="clear" w:color="auto" w:fill="FFFFFF"/>
            <w:noWrap/>
            <w:tcMar>
              <w:top w:w="0" w:type="dxa"/>
              <w:left w:w="108" w:type="dxa"/>
              <w:bottom w:w="0" w:type="dxa"/>
              <w:right w:w="108" w:type="dxa"/>
            </w:tcMar>
            <w:vAlign w:val="bottom"/>
            <w:hideMark/>
          </w:tcPr>
          <w:p w14:paraId="5AD13312" w14:textId="77777777" w:rsidR="00FA09B1" w:rsidRPr="00EA45E7" w:rsidRDefault="00FA09B1" w:rsidP="00205425">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0.58</w:t>
            </w:r>
          </w:p>
        </w:tc>
        <w:tc>
          <w:tcPr>
            <w:tcW w:w="702" w:type="dxa"/>
            <w:gridSpan w:val="5"/>
            <w:shd w:val="clear" w:color="auto" w:fill="FFFFFF"/>
            <w:noWrap/>
            <w:tcMar>
              <w:top w:w="0" w:type="dxa"/>
              <w:left w:w="108" w:type="dxa"/>
              <w:bottom w:w="0" w:type="dxa"/>
              <w:right w:w="108" w:type="dxa"/>
            </w:tcMar>
            <w:vAlign w:val="bottom"/>
            <w:hideMark/>
          </w:tcPr>
          <w:p w14:paraId="26A1334D" w14:textId="77777777" w:rsidR="00FA09B1" w:rsidRPr="00EA45E7" w:rsidRDefault="00FA09B1" w:rsidP="00205425">
            <w:pPr>
              <w:spacing w:line="240" w:lineRule="auto"/>
              <w:jc w:val="center"/>
              <w:rPr>
                <w:rFonts w:eastAsia="Times New Roman" w:cstheme="minorHAnsi"/>
                <w:color w:val="222222"/>
                <w:sz w:val="20"/>
                <w:szCs w:val="20"/>
              </w:rPr>
            </w:pPr>
          </w:p>
        </w:tc>
        <w:tc>
          <w:tcPr>
            <w:tcW w:w="698" w:type="dxa"/>
            <w:shd w:val="clear" w:color="auto" w:fill="FFFFFF"/>
            <w:noWrap/>
            <w:tcMar>
              <w:top w:w="0" w:type="dxa"/>
              <w:left w:w="108" w:type="dxa"/>
              <w:bottom w:w="0" w:type="dxa"/>
              <w:right w:w="108" w:type="dxa"/>
            </w:tcMar>
            <w:vAlign w:val="bottom"/>
            <w:hideMark/>
          </w:tcPr>
          <w:p w14:paraId="1139CAD2" w14:textId="77777777" w:rsidR="00FA09B1" w:rsidRPr="00EA45E7" w:rsidRDefault="00FA09B1" w:rsidP="00205425">
            <w:pPr>
              <w:spacing w:line="240" w:lineRule="auto"/>
              <w:jc w:val="center"/>
              <w:rPr>
                <w:rFonts w:eastAsia="Times New Roman" w:cstheme="minorHAnsi"/>
                <w:color w:val="222222"/>
                <w:sz w:val="20"/>
                <w:szCs w:val="20"/>
              </w:rPr>
            </w:pPr>
          </w:p>
        </w:tc>
        <w:tc>
          <w:tcPr>
            <w:tcW w:w="697" w:type="dxa"/>
            <w:gridSpan w:val="2"/>
            <w:shd w:val="clear" w:color="auto" w:fill="FFFFFF"/>
            <w:noWrap/>
            <w:tcMar>
              <w:top w:w="0" w:type="dxa"/>
              <w:left w:w="108" w:type="dxa"/>
              <w:bottom w:w="0" w:type="dxa"/>
              <w:right w:w="108" w:type="dxa"/>
            </w:tcMar>
            <w:vAlign w:val="bottom"/>
            <w:hideMark/>
          </w:tcPr>
          <w:p w14:paraId="71269674" w14:textId="77777777" w:rsidR="00FA09B1" w:rsidRPr="00EA45E7" w:rsidRDefault="00FA09B1" w:rsidP="00205425">
            <w:pPr>
              <w:spacing w:line="240" w:lineRule="auto"/>
              <w:jc w:val="center"/>
              <w:rPr>
                <w:rFonts w:eastAsia="Times New Roman" w:cstheme="minorHAnsi"/>
                <w:color w:val="222222"/>
                <w:sz w:val="20"/>
                <w:szCs w:val="20"/>
              </w:rPr>
            </w:pPr>
          </w:p>
        </w:tc>
        <w:tc>
          <w:tcPr>
            <w:tcW w:w="699" w:type="dxa"/>
            <w:gridSpan w:val="4"/>
            <w:shd w:val="clear" w:color="auto" w:fill="FFFFFF"/>
            <w:noWrap/>
            <w:tcMar>
              <w:top w:w="0" w:type="dxa"/>
              <w:left w:w="108" w:type="dxa"/>
              <w:bottom w:w="0" w:type="dxa"/>
              <w:right w:w="108" w:type="dxa"/>
            </w:tcMar>
            <w:vAlign w:val="bottom"/>
            <w:hideMark/>
          </w:tcPr>
          <w:p w14:paraId="7066DADF" w14:textId="77777777" w:rsidR="00FA09B1" w:rsidRPr="00EA45E7" w:rsidRDefault="00FA09B1" w:rsidP="00205425">
            <w:pPr>
              <w:spacing w:line="240" w:lineRule="auto"/>
              <w:jc w:val="center"/>
              <w:rPr>
                <w:rFonts w:eastAsia="Times New Roman" w:cstheme="minorHAnsi"/>
                <w:color w:val="222222"/>
                <w:sz w:val="20"/>
                <w:szCs w:val="20"/>
              </w:rPr>
            </w:pPr>
          </w:p>
        </w:tc>
        <w:tc>
          <w:tcPr>
            <w:tcW w:w="698" w:type="dxa"/>
            <w:gridSpan w:val="2"/>
            <w:shd w:val="clear" w:color="auto" w:fill="FFFFFF"/>
            <w:noWrap/>
            <w:tcMar>
              <w:top w:w="0" w:type="dxa"/>
              <w:left w:w="108" w:type="dxa"/>
              <w:bottom w:w="0" w:type="dxa"/>
              <w:right w:w="108" w:type="dxa"/>
            </w:tcMar>
            <w:vAlign w:val="bottom"/>
            <w:hideMark/>
          </w:tcPr>
          <w:p w14:paraId="34E78B3B" w14:textId="77777777" w:rsidR="00FA09B1" w:rsidRPr="00EA45E7" w:rsidRDefault="00FA09B1" w:rsidP="00205425">
            <w:pPr>
              <w:spacing w:line="240" w:lineRule="auto"/>
              <w:jc w:val="center"/>
              <w:rPr>
                <w:rFonts w:eastAsia="Times New Roman" w:cstheme="minorHAnsi"/>
                <w:color w:val="222222"/>
                <w:sz w:val="20"/>
                <w:szCs w:val="20"/>
              </w:rPr>
            </w:pPr>
          </w:p>
        </w:tc>
        <w:tc>
          <w:tcPr>
            <w:tcW w:w="788" w:type="dxa"/>
            <w:gridSpan w:val="2"/>
            <w:shd w:val="clear" w:color="auto" w:fill="FFFFFF"/>
            <w:noWrap/>
            <w:tcMar>
              <w:top w:w="0" w:type="dxa"/>
              <w:left w:w="108" w:type="dxa"/>
              <w:bottom w:w="0" w:type="dxa"/>
              <w:right w:w="108" w:type="dxa"/>
            </w:tcMar>
            <w:vAlign w:val="bottom"/>
            <w:hideMark/>
          </w:tcPr>
          <w:p w14:paraId="31D537C4" w14:textId="77777777" w:rsidR="00FA09B1" w:rsidRPr="00EA45E7" w:rsidRDefault="00FA09B1" w:rsidP="00205425">
            <w:pPr>
              <w:spacing w:line="240" w:lineRule="auto"/>
              <w:jc w:val="center"/>
              <w:rPr>
                <w:rFonts w:eastAsia="Times New Roman" w:cstheme="minorHAnsi"/>
                <w:color w:val="222222"/>
                <w:sz w:val="20"/>
                <w:szCs w:val="20"/>
              </w:rPr>
            </w:pPr>
          </w:p>
        </w:tc>
      </w:tr>
      <w:tr w:rsidR="00FA09B1" w:rsidRPr="00EA45E7" w14:paraId="74B81A6E" w14:textId="77777777" w:rsidTr="00205425">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50967EE7" w14:textId="77777777" w:rsidR="00FA09B1" w:rsidRPr="00EA45E7" w:rsidRDefault="00FA09B1" w:rsidP="00205425">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Taking good notes in class</w:t>
            </w:r>
          </w:p>
        </w:tc>
        <w:tc>
          <w:tcPr>
            <w:tcW w:w="696" w:type="dxa"/>
            <w:shd w:val="clear" w:color="auto" w:fill="FFFFFF"/>
            <w:noWrap/>
            <w:tcMar>
              <w:top w:w="0" w:type="dxa"/>
              <w:left w:w="108" w:type="dxa"/>
              <w:bottom w:w="0" w:type="dxa"/>
              <w:right w:w="108" w:type="dxa"/>
            </w:tcMar>
            <w:vAlign w:val="bottom"/>
            <w:hideMark/>
          </w:tcPr>
          <w:p w14:paraId="388F313F" w14:textId="77777777" w:rsidR="00FA09B1" w:rsidRPr="00EA45E7" w:rsidRDefault="00FA09B1" w:rsidP="00205425">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0.53</w:t>
            </w:r>
          </w:p>
        </w:tc>
        <w:tc>
          <w:tcPr>
            <w:tcW w:w="697" w:type="dxa"/>
            <w:gridSpan w:val="2"/>
            <w:shd w:val="clear" w:color="auto" w:fill="FFFFFF"/>
            <w:noWrap/>
            <w:tcMar>
              <w:top w:w="0" w:type="dxa"/>
              <w:left w:w="108" w:type="dxa"/>
              <w:bottom w:w="0" w:type="dxa"/>
              <w:right w:w="108" w:type="dxa"/>
            </w:tcMar>
            <w:vAlign w:val="bottom"/>
            <w:hideMark/>
          </w:tcPr>
          <w:p w14:paraId="686102BE" w14:textId="77777777" w:rsidR="00FA09B1" w:rsidRPr="00EA45E7" w:rsidRDefault="00FA09B1" w:rsidP="00205425">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0.66</w:t>
            </w:r>
          </w:p>
        </w:tc>
        <w:tc>
          <w:tcPr>
            <w:tcW w:w="702" w:type="dxa"/>
            <w:gridSpan w:val="5"/>
            <w:shd w:val="clear" w:color="auto" w:fill="FFFFFF"/>
            <w:noWrap/>
            <w:tcMar>
              <w:top w:w="0" w:type="dxa"/>
              <w:left w:w="108" w:type="dxa"/>
              <w:bottom w:w="0" w:type="dxa"/>
              <w:right w:w="108" w:type="dxa"/>
            </w:tcMar>
            <w:vAlign w:val="bottom"/>
            <w:hideMark/>
          </w:tcPr>
          <w:p w14:paraId="6CB33073" w14:textId="77777777" w:rsidR="00FA09B1" w:rsidRPr="00EA45E7" w:rsidRDefault="00FA09B1" w:rsidP="00205425">
            <w:pPr>
              <w:spacing w:line="240" w:lineRule="auto"/>
              <w:jc w:val="center"/>
              <w:rPr>
                <w:rFonts w:eastAsia="Times New Roman" w:cstheme="minorHAnsi"/>
                <w:color w:val="222222"/>
                <w:sz w:val="20"/>
                <w:szCs w:val="20"/>
              </w:rPr>
            </w:pPr>
          </w:p>
        </w:tc>
        <w:tc>
          <w:tcPr>
            <w:tcW w:w="698" w:type="dxa"/>
            <w:shd w:val="clear" w:color="auto" w:fill="FFFFFF"/>
            <w:noWrap/>
            <w:tcMar>
              <w:top w:w="0" w:type="dxa"/>
              <w:left w:w="108" w:type="dxa"/>
              <w:bottom w:w="0" w:type="dxa"/>
              <w:right w:w="108" w:type="dxa"/>
            </w:tcMar>
            <w:vAlign w:val="bottom"/>
            <w:hideMark/>
          </w:tcPr>
          <w:p w14:paraId="3156AE87" w14:textId="77777777" w:rsidR="00FA09B1" w:rsidRPr="00EA45E7" w:rsidRDefault="00FA09B1" w:rsidP="00205425">
            <w:pPr>
              <w:spacing w:line="240" w:lineRule="auto"/>
              <w:jc w:val="center"/>
              <w:rPr>
                <w:rFonts w:eastAsia="Times New Roman" w:cstheme="minorHAnsi"/>
                <w:color w:val="222222"/>
                <w:sz w:val="20"/>
                <w:szCs w:val="20"/>
              </w:rPr>
            </w:pPr>
          </w:p>
        </w:tc>
        <w:tc>
          <w:tcPr>
            <w:tcW w:w="697" w:type="dxa"/>
            <w:gridSpan w:val="2"/>
            <w:shd w:val="clear" w:color="auto" w:fill="FFFFFF"/>
            <w:noWrap/>
            <w:tcMar>
              <w:top w:w="0" w:type="dxa"/>
              <w:left w:w="108" w:type="dxa"/>
              <w:bottom w:w="0" w:type="dxa"/>
              <w:right w:w="108" w:type="dxa"/>
            </w:tcMar>
            <w:vAlign w:val="bottom"/>
            <w:hideMark/>
          </w:tcPr>
          <w:p w14:paraId="65724988" w14:textId="77777777" w:rsidR="00FA09B1" w:rsidRPr="00EA45E7" w:rsidRDefault="00FA09B1" w:rsidP="00205425">
            <w:pPr>
              <w:spacing w:line="240" w:lineRule="auto"/>
              <w:jc w:val="center"/>
              <w:rPr>
                <w:rFonts w:eastAsia="Times New Roman" w:cstheme="minorHAnsi"/>
                <w:color w:val="222222"/>
                <w:sz w:val="20"/>
                <w:szCs w:val="20"/>
              </w:rPr>
            </w:pPr>
          </w:p>
        </w:tc>
        <w:tc>
          <w:tcPr>
            <w:tcW w:w="699" w:type="dxa"/>
            <w:gridSpan w:val="4"/>
            <w:shd w:val="clear" w:color="auto" w:fill="FFFFFF"/>
            <w:noWrap/>
            <w:tcMar>
              <w:top w:w="0" w:type="dxa"/>
              <w:left w:w="108" w:type="dxa"/>
              <w:bottom w:w="0" w:type="dxa"/>
              <w:right w:w="108" w:type="dxa"/>
            </w:tcMar>
            <w:vAlign w:val="bottom"/>
            <w:hideMark/>
          </w:tcPr>
          <w:p w14:paraId="6C7BD419" w14:textId="77777777" w:rsidR="00FA09B1" w:rsidRPr="00EA45E7" w:rsidRDefault="00FA09B1" w:rsidP="00205425">
            <w:pPr>
              <w:spacing w:line="240" w:lineRule="auto"/>
              <w:jc w:val="center"/>
              <w:rPr>
                <w:rFonts w:eastAsia="Times New Roman" w:cstheme="minorHAnsi"/>
                <w:color w:val="222222"/>
                <w:sz w:val="20"/>
                <w:szCs w:val="20"/>
              </w:rPr>
            </w:pPr>
          </w:p>
        </w:tc>
        <w:tc>
          <w:tcPr>
            <w:tcW w:w="698" w:type="dxa"/>
            <w:gridSpan w:val="2"/>
            <w:shd w:val="clear" w:color="auto" w:fill="FFFFFF"/>
            <w:noWrap/>
            <w:tcMar>
              <w:top w:w="0" w:type="dxa"/>
              <w:left w:w="108" w:type="dxa"/>
              <w:bottom w:w="0" w:type="dxa"/>
              <w:right w:w="108" w:type="dxa"/>
            </w:tcMar>
            <w:vAlign w:val="bottom"/>
            <w:hideMark/>
          </w:tcPr>
          <w:p w14:paraId="6584C049" w14:textId="77777777" w:rsidR="00FA09B1" w:rsidRPr="00EA45E7" w:rsidRDefault="00FA09B1" w:rsidP="00205425">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788" w:type="dxa"/>
            <w:gridSpan w:val="2"/>
            <w:shd w:val="clear" w:color="auto" w:fill="FFFFFF"/>
            <w:noWrap/>
            <w:tcMar>
              <w:top w:w="0" w:type="dxa"/>
              <w:left w:w="108" w:type="dxa"/>
              <w:bottom w:w="0" w:type="dxa"/>
              <w:right w:w="108" w:type="dxa"/>
            </w:tcMar>
            <w:vAlign w:val="bottom"/>
            <w:hideMark/>
          </w:tcPr>
          <w:p w14:paraId="30D19E71" w14:textId="77777777" w:rsidR="00FA09B1" w:rsidRPr="00EA45E7" w:rsidRDefault="00FA09B1" w:rsidP="00205425">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r>
      <w:tr w:rsidR="00FA09B1" w:rsidRPr="00EA45E7" w14:paraId="2EAECD58" w14:textId="77777777" w:rsidTr="00205425">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55DAF5CE" w14:textId="77777777" w:rsidR="00FA09B1" w:rsidRPr="00EA45E7" w:rsidRDefault="00FA09B1" w:rsidP="00205425">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Listening carefully in class</w:t>
            </w:r>
          </w:p>
        </w:tc>
        <w:tc>
          <w:tcPr>
            <w:tcW w:w="696" w:type="dxa"/>
            <w:shd w:val="clear" w:color="auto" w:fill="FFFFFF"/>
            <w:noWrap/>
            <w:tcMar>
              <w:top w:w="0" w:type="dxa"/>
              <w:left w:w="108" w:type="dxa"/>
              <w:bottom w:w="0" w:type="dxa"/>
              <w:right w:w="108" w:type="dxa"/>
            </w:tcMar>
            <w:vAlign w:val="bottom"/>
            <w:hideMark/>
          </w:tcPr>
          <w:p w14:paraId="4C14C5D0" w14:textId="77777777" w:rsidR="00FA09B1" w:rsidRPr="00EA45E7" w:rsidRDefault="00FA09B1" w:rsidP="00205425">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0.51</w:t>
            </w:r>
          </w:p>
        </w:tc>
        <w:tc>
          <w:tcPr>
            <w:tcW w:w="697" w:type="dxa"/>
            <w:gridSpan w:val="2"/>
            <w:shd w:val="clear" w:color="auto" w:fill="FFFFFF"/>
            <w:noWrap/>
            <w:tcMar>
              <w:top w:w="0" w:type="dxa"/>
              <w:left w:w="108" w:type="dxa"/>
              <w:bottom w:w="0" w:type="dxa"/>
              <w:right w:w="108" w:type="dxa"/>
            </w:tcMar>
            <w:vAlign w:val="bottom"/>
            <w:hideMark/>
          </w:tcPr>
          <w:p w14:paraId="53F59E91" w14:textId="77777777" w:rsidR="00FA09B1" w:rsidRPr="00EA45E7" w:rsidRDefault="00FA09B1" w:rsidP="00205425">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0.55</w:t>
            </w:r>
          </w:p>
        </w:tc>
        <w:tc>
          <w:tcPr>
            <w:tcW w:w="702" w:type="dxa"/>
            <w:gridSpan w:val="5"/>
            <w:shd w:val="clear" w:color="auto" w:fill="FFFFFF"/>
            <w:noWrap/>
            <w:tcMar>
              <w:top w:w="0" w:type="dxa"/>
              <w:left w:w="108" w:type="dxa"/>
              <w:bottom w:w="0" w:type="dxa"/>
              <w:right w:w="108" w:type="dxa"/>
            </w:tcMar>
            <w:vAlign w:val="bottom"/>
            <w:hideMark/>
          </w:tcPr>
          <w:p w14:paraId="10D110FF" w14:textId="77777777" w:rsidR="00FA09B1" w:rsidRPr="00EA45E7" w:rsidRDefault="00FA09B1" w:rsidP="00205425">
            <w:pPr>
              <w:spacing w:line="240" w:lineRule="auto"/>
              <w:jc w:val="center"/>
              <w:rPr>
                <w:rFonts w:eastAsia="Times New Roman" w:cstheme="minorHAnsi"/>
                <w:color w:val="222222"/>
                <w:sz w:val="20"/>
                <w:szCs w:val="20"/>
              </w:rPr>
            </w:pPr>
          </w:p>
        </w:tc>
        <w:tc>
          <w:tcPr>
            <w:tcW w:w="698" w:type="dxa"/>
            <w:shd w:val="clear" w:color="auto" w:fill="FFFFFF"/>
            <w:noWrap/>
            <w:tcMar>
              <w:top w:w="0" w:type="dxa"/>
              <w:left w:w="108" w:type="dxa"/>
              <w:bottom w:w="0" w:type="dxa"/>
              <w:right w:w="108" w:type="dxa"/>
            </w:tcMar>
            <w:vAlign w:val="bottom"/>
            <w:hideMark/>
          </w:tcPr>
          <w:p w14:paraId="3F85C4D4" w14:textId="77777777" w:rsidR="00FA09B1" w:rsidRPr="00EA45E7" w:rsidRDefault="00FA09B1" w:rsidP="00205425">
            <w:pPr>
              <w:spacing w:line="240" w:lineRule="auto"/>
              <w:jc w:val="center"/>
              <w:rPr>
                <w:rFonts w:eastAsia="Times New Roman" w:cstheme="minorHAnsi"/>
                <w:color w:val="222222"/>
                <w:sz w:val="20"/>
                <w:szCs w:val="20"/>
              </w:rPr>
            </w:pPr>
          </w:p>
        </w:tc>
        <w:tc>
          <w:tcPr>
            <w:tcW w:w="697" w:type="dxa"/>
            <w:gridSpan w:val="2"/>
            <w:shd w:val="clear" w:color="auto" w:fill="FFFFFF"/>
            <w:noWrap/>
            <w:tcMar>
              <w:top w:w="0" w:type="dxa"/>
              <w:left w:w="108" w:type="dxa"/>
              <w:bottom w:w="0" w:type="dxa"/>
              <w:right w:w="108" w:type="dxa"/>
            </w:tcMar>
            <w:vAlign w:val="bottom"/>
            <w:hideMark/>
          </w:tcPr>
          <w:p w14:paraId="09DCC9B8" w14:textId="77777777" w:rsidR="00FA09B1" w:rsidRPr="00EA45E7" w:rsidRDefault="00FA09B1" w:rsidP="00205425">
            <w:pPr>
              <w:spacing w:line="240" w:lineRule="auto"/>
              <w:jc w:val="center"/>
              <w:rPr>
                <w:rFonts w:eastAsia="Times New Roman" w:cstheme="minorHAnsi"/>
                <w:color w:val="222222"/>
                <w:sz w:val="20"/>
                <w:szCs w:val="20"/>
              </w:rPr>
            </w:pPr>
          </w:p>
        </w:tc>
        <w:tc>
          <w:tcPr>
            <w:tcW w:w="699" w:type="dxa"/>
            <w:gridSpan w:val="4"/>
            <w:shd w:val="clear" w:color="auto" w:fill="FFFFFF"/>
            <w:noWrap/>
            <w:tcMar>
              <w:top w:w="0" w:type="dxa"/>
              <w:left w:w="108" w:type="dxa"/>
              <w:bottom w:w="0" w:type="dxa"/>
              <w:right w:w="108" w:type="dxa"/>
            </w:tcMar>
            <w:vAlign w:val="bottom"/>
            <w:hideMark/>
          </w:tcPr>
          <w:p w14:paraId="76333D01" w14:textId="77777777" w:rsidR="00FA09B1" w:rsidRPr="00EA45E7" w:rsidRDefault="00FA09B1" w:rsidP="00205425">
            <w:pPr>
              <w:spacing w:line="240" w:lineRule="auto"/>
              <w:jc w:val="center"/>
              <w:rPr>
                <w:rFonts w:eastAsia="Times New Roman" w:cstheme="minorHAnsi"/>
                <w:color w:val="222222"/>
                <w:sz w:val="20"/>
                <w:szCs w:val="20"/>
              </w:rPr>
            </w:pPr>
          </w:p>
        </w:tc>
        <w:tc>
          <w:tcPr>
            <w:tcW w:w="698" w:type="dxa"/>
            <w:gridSpan w:val="2"/>
            <w:shd w:val="clear" w:color="auto" w:fill="FFFFFF"/>
            <w:noWrap/>
            <w:tcMar>
              <w:top w:w="0" w:type="dxa"/>
              <w:left w:w="108" w:type="dxa"/>
              <w:bottom w:w="0" w:type="dxa"/>
              <w:right w:w="108" w:type="dxa"/>
            </w:tcMar>
            <w:vAlign w:val="bottom"/>
            <w:hideMark/>
          </w:tcPr>
          <w:p w14:paraId="26B8532A" w14:textId="77777777" w:rsidR="00FA09B1" w:rsidRPr="00EA45E7" w:rsidRDefault="00FA09B1" w:rsidP="00205425">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788" w:type="dxa"/>
            <w:gridSpan w:val="2"/>
            <w:shd w:val="clear" w:color="auto" w:fill="FFFFFF"/>
            <w:noWrap/>
            <w:tcMar>
              <w:top w:w="0" w:type="dxa"/>
              <w:left w:w="108" w:type="dxa"/>
              <w:bottom w:w="0" w:type="dxa"/>
              <w:right w:w="108" w:type="dxa"/>
            </w:tcMar>
            <w:vAlign w:val="bottom"/>
            <w:hideMark/>
          </w:tcPr>
          <w:p w14:paraId="085B3938" w14:textId="77777777" w:rsidR="00FA09B1" w:rsidRPr="00EA45E7" w:rsidRDefault="00FA09B1" w:rsidP="00205425">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r>
      <w:tr w:rsidR="00FA09B1" w:rsidRPr="00EA45E7" w14:paraId="5906D1A2" w14:textId="77777777" w:rsidTr="00205425">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0308850F" w14:textId="77777777" w:rsidR="00FA09B1" w:rsidRPr="00EA45E7" w:rsidRDefault="00FA09B1" w:rsidP="00205425">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Coming to class every day</w:t>
            </w:r>
          </w:p>
        </w:tc>
        <w:tc>
          <w:tcPr>
            <w:tcW w:w="696" w:type="dxa"/>
            <w:shd w:val="clear" w:color="auto" w:fill="FFFFFF"/>
            <w:noWrap/>
            <w:tcMar>
              <w:top w:w="0" w:type="dxa"/>
              <w:left w:w="108" w:type="dxa"/>
              <w:bottom w:w="0" w:type="dxa"/>
              <w:right w:w="108" w:type="dxa"/>
            </w:tcMar>
            <w:vAlign w:val="bottom"/>
            <w:hideMark/>
          </w:tcPr>
          <w:p w14:paraId="78E54CFD" w14:textId="77777777" w:rsidR="00FA09B1" w:rsidRPr="00EA45E7" w:rsidRDefault="00FA09B1" w:rsidP="00205425">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0.47</w:t>
            </w:r>
          </w:p>
        </w:tc>
        <w:tc>
          <w:tcPr>
            <w:tcW w:w="697" w:type="dxa"/>
            <w:gridSpan w:val="2"/>
            <w:shd w:val="clear" w:color="auto" w:fill="FFFFFF"/>
            <w:noWrap/>
            <w:tcMar>
              <w:top w:w="0" w:type="dxa"/>
              <w:left w:w="108" w:type="dxa"/>
              <w:bottom w:w="0" w:type="dxa"/>
              <w:right w:w="108" w:type="dxa"/>
            </w:tcMar>
            <w:vAlign w:val="bottom"/>
            <w:hideMark/>
          </w:tcPr>
          <w:p w14:paraId="0FC77D20" w14:textId="77777777" w:rsidR="00FA09B1" w:rsidRPr="00EA45E7" w:rsidRDefault="00FA09B1" w:rsidP="00205425">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0.53</w:t>
            </w:r>
          </w:p>
        </w:tc>
        <w:tc>
          <w:tcPr>
            <w:tcW w:w="702" w:type="dxa"/>
            <w:gridSpan w:val="5"/>
            <w:shd w:val="clear" w:color="auto" w:fill="FFFFFF"/>
            <w:noWrap/>
            <w:tcMar>
              <w:top w:w="0" w:type="dxa"/>
              <w:left w:w="108" w:type="dxa"/>
              <w:bottom w:w="0" w:type="dxa"/>
              <w:right w:w="108" w:type="dxa"/>
            </w:tcMar>
            <w:vAlign w:val="bottom"/>
            <w:hideMark/>
          </w:tcPr>
          <w:p w14:paraId="7317FEBA" w14:textId="77777777" w:rsidR="00FA09B1" w:rsidRPr="00EA45E7" w:rsidRDefault="00FA09B1" w:rsidP="00205425">
            <w:pPr>
              <w:spacing w:line="240" w:lineRule="auto"/>
              <w:jc w:val="center"/>
              <w:rPr>
                <w:rFonts w:eastAsia="Times New Roman" w:cstheme="minorHAnsi"/>
                <w:color w:val="222222"/>
                <w:sz w:val="20"/>
                <w:szCs w:val="20"/>
              </w:rPr>
            </w:pPr>
          </w:p>
        </w:tc>
        <w:tc>
          <w:tcPr>
            <w:tcW w:w="698" w:type="dxa"/>
            <w:shd w:val="clear" w:color="auto" w:fill="FFFFFF"/>
            <w:noWrap/>
            <w:tcMar>
              <w:top w:w="0" w:type="dxa"/>
              <w:left w:w="108" w:type="dxa"/>
              <w:bottom w:w="0" w:type="dxa"/>
              <w:right w:w="108" w:type="dxa"/>
            </w:tcMar>
            <w:vAlign w:val="bottom"/>
            <w:hideMark/>
          </w:tcPr>
          <w:p w14:paraId="7A94180F" w14:textId="77777777" w:rsidR="00FA09B1" w:rsidRPr="00EA45E7" w:rsidRDefault="00FA09B1" w:rsidP="00205425">
            <w:pPr>
              <w:spacing w:line="240" w:lineRule="auto"/>
              <w:jc w:val="center"/>
              <w:rPr>
                <w:rFonts w:eastAsia="Times New Roman" w:cstheme="minorHAnsi"/>
                <w:color w:val="222222"/>
                <w:sz w:val="20"/>
                <w:szCs w:val="20"/>
              </w:rPr>
            </w:pPr>
          </w:p>
        </w:tc>
        <w:tc>
          <w:tcPr>
            <w:tcW w:w="697" w:type="dxa"/>
            <w:gridSpan w:val="2"/>
            <w:shd w:val="clear" w:color="auto" w:fill="FFFFFF"/>
            <w:noWrap/>
            <w:tcMar>
              <w:top w:w="0" w:type="dxa"/>
              <w:left w:w="108" w:type="dxa"/>
              <w:bottom w:w="0" w:type="dxa"/>
              <w:right w:w="108" w:type="dxa"/>
            </w:tcMar>
            <w:vAlign w:val="bottom"/>
            <w:hideMark/>
          </w:tcPr>
          <w:p w14:paraId="1E6BE645" w14:textId="77777777" w:rsidR="00FA09B1" w:rsidRPr="00EA45E7" w:rsidRDefault="00FA09B1" w:rsidP="00205425">
            <w:pPr>
              <w:spacing w:line="240" w:lineRule="auto"/>
              <w:jc w:val="center"/>
              <w:rPr>
                <w:rFonts w:eastAsia="Times New Roman" w:cstheme="minorHAnsi"/>
                <w:color w:val="222222"/>
                <w:sz w:val="20"/>
                <w:szCs w:val="20"/>
              </w:rPr>
            </w:pPr>
          </w:p>
        </w:tc>
        <w:tc>
          <w:tcPr>
            <w:tcW w:w="699" w:type="dxa"/>
            <w:gridSpan w:val="4"/>
            <w:shd w:val="clear" w:color="auto" w:fill="FFFFFF"/>
            <w:noWrap/>
            <w:tcMar>
              <w:top w:w="0" w:type="dxa"/>
              <w:left w:w="108" w:type="dxa"/>
              <w:bottom w:w="0" w:type="dxa"/>
              <w:right w:w="108" w:type="dxa"/>
            </w:tcMar>
            <w:vAlign w:val="bottom"/>
            <w:hideMark/>
          </w:tcPr>
          <w:p w14:paraId="2C6DB16B" w14:textId="77777777" w:rsidR="00FA09B1" w:rsidRPr="00EA45E7" w:rsidRDefault="00FA09B1" w:rsidP="00205425">
            <w:pPr>
              <w:spacing w:line="240" w:lineRule="auto"/>
              <w:jc w:val="center"/>
              <w:rPr>
                <w:rFonts w:eastAsia="Times New Roman" w:cstheme="minorHAnsi"/>
                <w:color w:val="222222"/>
                <w:sz w:val="20"/>
                <w:szCs w:val="20"/>
              </w:rPr>
            </w:pPr>
          </w:p>
        </w:tc>
        <w:tc>
          <w:tcPr>
            <w:tcW w:w="698" w:type="dxa"/>
            <w:gridSpan w:val="2"/>
            <w:shd w:val="clear" w:color="auto" w:fill="FFFFFF"/>
            <w:noWrap/>
            <w:tcMar>
              <w:top w:w="0" w:type="dxa"/>
              <w:left w:w="108" w:type="dxa"/>
              <w:bottom w:w="0" w:type="dxa"/>
              <w:right w:w="108" w:type="dxa"/>
            </w:tcMar>
            <w:vAlign w:val="bottom"/>
            <w:hideMark/>
          </w:tcPr>
          <w:p w14:paraId="073C333C" w14:textId="77777777" w:rsidR="00FA09B1" w:rsidRPr="00EA45E7" w:rsidRDefault="00FA09B1" w:rsidP="00205425">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788" w:type="dxa"/>
            <w:gridSpan w:val="2"/>
            <w:shd w:val="clear" w:color="auto" w:fill="FFFFFF"/>
            <w:noWrap/>
            <w:tcMar>
              <w:top w:w="0" w:type="dxa"/>
              <w:left w:w="108" w:type="dxa"/>
              <w:bottom w:w="0" w:type="dxa"/>
              <w:right w:w="108" w:type="dxa"/>
            </w:tcMar>
            <w:vAlign w:val="bottom"/>
            <w:hideMark/>
          </w:tcPr>
          <w:p w14:paraId="2B8644B6" w14:textId="77777777" w:rsidR="00FA09B1" w:rsidRPr="00EA45E7" w:rsidRDefault="00FA09B1" w:rsidP="00205425">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r>
      <w:tr w:rsidR="00FA09B1" w:rsidRPr="00EA45E7" w14:paraId="3EBF5B74" w14:textId="77777777" w:rsidTr="00205425">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75A513AF" w14:textId="77777777" w:rsidR="00FA09B1" w:rsidRPr="00EA45E7" w:rsidRDefault="00FA09B1" w:rsidP="00205425">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 xml:space="preserve">Finding ways to make the course material </w:t>
            </w:r>
          </w:p>
          <w:p w14:paraId="58F106A0" w14:textId="77777777" w:rsidR="00FA09B1" w:rsidRPr="00EA45E7" w:rsidRDefault="00FA09B1" w:rsidP="00205425">
            <w:pPr>
              <w:spacing w:line="240" w:lineRule="auto"/>
              <w:ind w:firstLine="0"/>
              <w:rPr>
                <w:rFonts w:eastAsia="Times New Roman" w:cstheme="minorHAnsi"/>
                <w:color w:val="222222"/>
                <w:sz w:val="20"/>
                <w:szCs w:val="20"/>
              </w:rPr>
            </w:pPr>
            <w:r>
              <w:rPr>
                <w:rFonts w:eastAsia="Times New Roman" w:cstheme="minorHAnsi"/>
                <w:color w:val="222222"/>
                <w:sz w:val="20"/>
                <w:szCs w:val="20"/>
              </w:rPr>
              <w:t xml:space="preserve">   </w:t>
            </w:r>
            <w:r w:rsidRPr="00EA45E7">
              <w:rPr>
                <w:rFonts w:eastAsia="Times New Roman" w:cstheme="minorHAnsi"/>
                <w:color w:val="222222"/>
                <w:sz w:val="20"/>
                <w:szCs w:val="20"/>
              </w:rPr>
              <w:t>relevant to my life</w:t>
            </w:r>
          </w:p>
        </w:tc>
        <w:tc>
          <w:tcPr>
            <w:tcW w:w="696" w:type="dxa"/>
            <w:shd w:val="clear" w:color="auto" w:fill="FFFFFF"/>
            <w:noWrap/>
            <w:tcMar>
              <w:top w:w="0" w:type="dxa"/>
              <w:left w:w="108" w:type="dxa"/>
              <w:bottom w:w="0" w:type="dxa"/>
              <w:right w:w="108" w:type="dxa"/>
            </w:tcMar>
            <w:vAlign w:val="bottom"/>
            <w:hideMark/>
          </w:tcPr>
          <w:p w14:paraId="31981140" w14:textId="77777777" w:rsidR="00FA09B1" w:rsidRPr="00EA45E7" w:rsidRDefault="00FA09B1" w:rsidP="00205425">
            <w:pPr>
              <w:spacing w:line="240" w:lineRule="auto"/>
              <w:jc w:val="center"/>
              <w:rPr>
                <w:rFonts w:eastAsia="Times New Roman" w:cstheme="minorHAnsi"/>
                <w:color w:val="222222"/>
                <w:sz w:val="20"/>
                <w:szCs w:val="20"/>
              </w:rPr>
            </w:pPr>
          </w:p>
        </w:tc>
        <w:tc>
          <w:tcPr>
            <w:tcW w:w="697" w:type="dxa"/>
            <w:gridSpan w:val="2"/>
            <w:shd w:val="clear" w:color="auto" w:fill="FFFFFF"/>
            <w:noWrap/>
            <w:tcMar>
              <w:top w:w="0" w:type="dxa"/>
              <w:left w:w="108" w:type="dxa"/>
              <w:bottom w:w="0" w:type="dxa"/>
              <w:right w:w="108" w:type="dxa"/>
            </w:tcMar>
            <w:vAlign w:val="bottom"/>
            <w:hideMark/>
          </w:tcPr>
          <w:p w14:paraId="31DA9805" w14:textId="77777777" w:rsidR="00FA09B1" w:rsidRPr="00EA45E7" w:rsidRDefault="00FA09B1" w:rsidP="00205425">
            <w:pPr>
              <w:spacing w:line="240" w:lineRule="auto"/>
              <w:jc w:val="center"/>
              <w:rPr>
                <w:rFonts w:eastAsia="Times New Roman" w:cstheme="minorHAnsi"/>
                <w:color w:val="222222"/>
                <w:sz w:val="20"/>
                <w:szCs w:val="20"/>
              </w:rPr>
            </w:pPr>
          </w:p>
        </w:tc>
        <w:tc>
          <w:tcPr>
            <w:tcW w:w="702" w:type="dxa"/>
            <w:gridSpan w:val="5"/>
            <w:shd w:val="clear" w:color="auto" w:fill="FFFFFF"/>
            <w:noWrap/>
            <w:tcMar>
              <w:top w:w="0" w:type="dxa"/>
              <w:left w:w="108" w:type="dxa"/>
              <w:bottom w:w="0" w:type="dxa"/>
              <w:right w:w="108" w:type="dxa"/>
            </w:tcMar>
            <w:vAlign w:val="bottom"/>
            <w:hideMark/>
          </w:tcPr>
          <w:p w14:paraId="2A06D481" w14:textId="77777777" w:rsidR="00FA09B1" w:rsidRPr="00EA45E7" w:rsidRDefault="00FA09B1" w:rsidP="00205425">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0.86</w:t>
            </w:r>
          </w:p>
        </w:tc>
        <w:tc>
          <w:tcPr>
            <w:tcW w:w="698" w:type="dxa"/>
            <w:shd w:val="clear" w:color="auto" w:fill="FFFFFF"/>
            <w:noWrap/>
            <w:tcMar>
              <w:top w:w="0" w:type="dxa"/>
              <w:left w:w="108" w:type="dxa"/>
              <w:bottom w:w="0" w:type="dxa"/>
              <w:right w:w="108" w:type="dxa"/>
            </w:tcMar>
            <w:vAlign w:val="bottom"/>
            <w:hideMark/>
          </w:tcPr>
          <w:p w14:paraId="631326C9" w14:textId="77777777" w:rsidR="00FA09B1" w:rsidRPr="00EA45E7" w:rsidRDefault="00FA09B1" w:rsidP="00205425">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0.87</w:t>
            </w:r>
          </w:p>
        </w:tc>
        <w:tc>
          <w:tcPr>
            <w:tcW w:w="697" w:type="dxa"/>
            <w:gridSpan w:val="2"/>
            <w:shd w:val="clear" w:color="auto" w:fill="FFFFFF"/>
            <w:noWrap/>
            <w:tcMar>
              <w:top w:w="0" w:type="dxa"/>
              <w:left w:w="108" w:type="dxa"/>
              <w:bottom w:w="0" w:type="dxa"/>
              <w:right w:w="108" w:type="dxa"/>
            </w:tcMar>
            <w:vAlign w:val="bottom"/>
            <w:hideMark/>
          </w:tcPr>
          <w:p w14:paraId="70C3E99F" w14:textId="77777777" w:rsidR="00FA09B1" w:rsidRPr="00EA45E7" w:rsidRDefault="00FA09B1" w:rsidP="00205425">
            <w:pPr>
              <w:spacing w:line="240" w:lineRule="auto"/>
              <w:jc w:val="center"/>
              <w:rPr>
                <w:rFonts w:eastAsia="Times New Roman" w:cstheme="minorHAnsi"/>
                <w:color w:val="222222"/>
                <w:sz w:val="20"/>
                <w:szCs w:val="20"/>
              </w:rPr>
            </w:pPr>
          </w:p>
        </w:tc>
        <w:tc>
          <w:tcPr>
            <w:tcW w:w="699" w:type="dxa"/>
            <w:gridSpan w:val="4"/>
            <w:shd w:val="clear" w:color="auto" w:fill="FFFFFF"/>
            <w:noWrap/>
            <w:tcMar>
              <w:top w:w="0" w:type="dxa"/>
              <w:left w:w="108" w:type="dxa"/>
              <w:bottom w:w="0" w:type="dxa"/>
              <w:right w:w="108" w:type="dxa"/>
            </w:tcMar>
            <w:vAlign w:val="bottom"/>
            <w:hideMark/>
          </w:tcPr>
          <w:p w14:paraId="26E67B97" w14:textId="77777777" w:rsidR="00FA09B1" w:rsidRPr="00EA45E7" w:rsidRDefault="00FA09B1" w:rsidP="00205425">
            <w:pPr>
              <w:spacing w:line="240" w:lineRule="auto"/>
              <w:jc w:val="center"/>
              <w:rPr>
                <w:rFonts w:eastAsia="Times New Roman" w:cstheme="minorHAnsi"/>
                <w:color w:val="222222"/>
                <w:sz w:val="20"/>
                <w:szCs w:val="20"/>
              </w:rPr>
            </w:pPr>
          </w:p>
        </w:tc>
        <w:tc>
          <w:tcPr>
            <w:tcW w:w="698" w:type="dxa"/>
            <w:gridSpan w:val="2"/>
            <w:shd w:val="clear" w:color="auto" w:fill="FFFFFF"/>
            <w:noWrap/>
            <w:tcMar>
              <w:top w:w="0" w:type="dxa"/>
              <w:left w:w="108" w:type="dxa"/>
              <w:bottom w:w="0" w:type="dxa"/>
              <w:right w:w="108" w:type="dxa"/>
            </w:tcMar>
            <w:vAlign w:val="bottom"/>
            <w:hideMark/>
          </w:tcPr>
          <w:p w14:paraId="73200906" w14:textId="77777777" w:rsidR="00FA09B1" w:rsidRPr="00EA45E7" w:rsidRDefault="00FA09B1" w:rsidP="00205425">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788" w:type="dxa"/>
            <w:gridSpan w:val="2"/>
            <w:shd w:val="clear" w:color="auto" w:fill="FFFFFF"/>
            <w:noWrap/>
            <w:tcMar>
              <w:top w:w="0" w:type="dxa"/>
              <w:left w:w="108" w:type="dxa"/>
              <w:bottom w:w="0" w:type="dxa"/>
              <w:right w:w="108" w:type="dxa"/>
            </w:tcMar>
            <w:vAlign w:val="bottom"/>
            <w:hideMark/>
          </w:tcPr>
          <w:p w14:paraId="2F071BB9" w14:textId="77777777" w:rsidR="00FA09B1" w:rsidRPr="00EA45E7" w:rsidRDefault="00FA09B1" w:rsidP="00205425">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r>
      <w:tr w:rsidR="00FA09B1" w:rsidRPr="00EA45E7" w14:paraId="7E7BCFBC" w14:textId="77777777" w:rsidTr="00205425">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4E244369" w14:textId="77777777" w:rsidR="00FA09B1" w:rsidRPr="00EA45E7" w:rsidRDefault="00FA09B1" w:rsidP="00205425">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Applying course material to my life</w:t>
            </w:r>
          </w:p>
        </w:tc>
        <w:tc>
          <w:tcPr>
            <w:tcW w:w="696" w:type="dxa"/>
            <w:shd w:val="clear" w:color="auto" w:fill="FFFFFF"/>
            <w:noWrap/>
            <w:tcMar>
              <w:top w:w="0" w:type="dxa"/>
              <w:left w:w="108" w:type="dxa"/>
              <w:bottom w:w="0" w:type="dxa"/>
              <w:right w:w="108" w:type="dxa"/>
            </w:tcMar>
            <w:vAlign w:val="bottom"/>
            <w:hideMark/>
          </w:tcPr>
          <w:p w14:paraId="603AFDEA" w14:textId="77777777" w:rsidR="00FA09B1" w:rsidRPr="00EA45E7" w:rsidRDefault="00FA09B1" w:rsidP="00205425">
            <w:pPr>
              <w:spacing w:line="240" w:lineRule="auto"/>
              <w:rPr>
                <w:rFonts w:eastAsia="Times New Roman" w:cstheme="minorHAnsi"/>
                <w:color w:val="222222"/>
                <w:sz w:val="20"/>
                <w:szCs w:val="20"/>
              </w:rPr>
            </w:pPr>
          </w:p>
        </w:tc>
        <w:tc>
          <w:tcPr>
            <w:tcW w:w="697" w:type="dxa"/>
            <w:gridSpan w:val="2"/>
            <w:shd w:val="clear" w:color="auto" w:fill="FFFFFF"/>
            <w:noWrap/>
            <w:tcMar>
              <w:top w:w="0" w:type="dxa"/>
              <w:left w:w="108" w:type="dxa"/>
              <w:bottom w:w="0" w:type="dxa"/>
              <w:right w:w="108" w:type="dxa"/>
            </w:tcMar>
            <w:vAlign w:val="bottom"/>
            <w:hideMark/>
          </w:tcPr>
          <w:p w14:paraId="522BF3FE" w14:textId="77777777" w:rsidR="00FA09B1" w:rsidRPr="00EA45E7" w:rsidRDefault="00FA09B1" w:rsidP="00205425">
            <w:pPr>
              <w:spacing w:line="240" w:lineRule="auto"/>
              <w:rPr>
                <w:rFonts w:eastAsia="Times New Roman" w:cstheme="minorHAnsi"/>
                <w:color w:val="222222"/>
                <w:sz w:val="20"/>
                <w:szCs w:val="20"/>
              </w:rPr>
            </w:pPr>
          </w:p>
        </w:tc>
        <w:tc>
          <w:tcPr>
            <w:tcW w:w="702" w:type="dxa"/>
            <w:gridSpan w:val="5"/>
            <w:shd w:val="clear" w:color="auto" w:fill="FFFFFF"/>
            <w:noWrap/>
            <w:tcMar>
              <w:top w:w="0" w:type="dxa"/>
              <w:left w:w="108" w:type="dxa"/>
              <w:bottom w:w="0" w:type="dxa"/>
              <w:right w:w="108" w:type="dxa"/>
            </w:tcMar>
            <w:vAlign w:val="bottom"/>
            <w:hideMark/>
          </w:tcPr>
          <w:p w14:paraId="7B3C2605" w14:textId="77777777" w:rsidR="00FA09B1" w:rsidRPr="00EA45E7" w:rsidRDefault="00FA09B1" w:rsidP="00205425">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0.86</w:t>
            </w:r>
          </w:p>
        </w:tc>
        <w:tc>
          <w:tcPr>
            <w:tcW w:w="698" w:type="dxa"/>
            <w:shd w:val="clear" w:color="auto" w:fill="FFFFFF"/>
            <w:noWrap/>
            <w:tcMar>
              <w:top w:w="0" w:type="dxa"/>
              <w:left w:w="108" w:type="dxa"/>
              <w:bottom w:w="0" w:type="dxa"/>
              <w:right w:w="108" w:type="dxa"/>
            </w:tcMar>
            <w:vAlign w:val="bottom"/>
            <w:hideMark/>
          </w:tcPr>
          <w:p w14:paraId="4D8B8A59" w14:textId="77777777" w:rsidR="00FA09B1" w:rsidRPr="00EA45E7" w:rsidRDefault="00FA09B1" w:rsidP="00205425">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0.81</w:t>
            </w:r>
          </w:p>
        </w:tc>
        <w:tc>
          <w:tcPr>
            <w:tcW w:w="697" w:type="dxa"/>
            <w:gridSpan w:val="2"/>
            <w:shd w:val="clear" w:color="auto" w:fill="FFFFFF"/>
            <w:noWrap/>
            <w:tcMar>
              <w:top w:w="0" w:type="dxa"/>
              <w:left w:w="108" w:type="dxa"/>
              <w:bottom w:w="0" w:type="dxa"/>
              <w:right w:w="108" w:type="dxa"/>
            </w:tcMar>
            <w:vAlign w:val="bottom"/>
            <w:hideMark/>
          </w:tcPr>
          <w:p w14:paraId="7D474DF9" w14:textId="77777777" w:rsidR="00FA09B1" w:rsidRPr="00EA45E7" w:rsidRDefault="00FA09B1" w:rsidP="00205425">
            <w:pPr>
              <w:spacing w:line="240" w:lineRule="auto"/>
              <w:jc w:val="center"/>
              <w:rPr>
                <w:rFonts w:eastAsia="Times New Roman" w:cstheme="minorHAnsi"/>
                <w:color w:val="222222"/>
                <w:sz w:val="20"/>
                <w:szCs w:val="20"/>
              </w:rPr>
            </w:pPr>
          </w:p>
        </w:tc>
        <w:tc>
          <w:tcPr>
            <w:tcW w:w="699" w:type="dxa"/>
            <w:gridSpan w:val="4"/>
            <w:shd w:val="clear" w:color="auto" w:fill="FFFFFF"/>
            <w:noWrap/>
            <w:tcMar>
              <w:top w:w="0" w:type="dxa"/>
              <w:left w:w="108" w:type="dxa"/>
              <w:bottom w:w="0" w:type="dxa"/>
              <w:right w:w="108" w:type="dxa"/>
            </w:tcMar>
            <w:vAlign w:val="bottom"/>
            <w:hideMark/>
          </w:tcPr>
          <w:p w14:paraId="33873AE6" w14:textId="77777777" w:rsidR="00FA09B1" w:rsidRPr="00EA45E7" w:rsidRDefault="00FA09B1" w:rsidP="00205425">
            <w:pPr>
              <w:spacing w:line="240" w:lineRule="auto"/>
              <w:jc w:val="center"/>
              <w:rPr>
                <w:rFonts w:eastAsia="Times New Roman" w:cstheme="minorHAnsi"/>
                <w:color w:val="222222"/>
                <w:sz w:val="20"/>
                <w:szCs w:val="20"/>
              </w:rPr>
            </w:pPr>
          </w:p>
        </w:tc>
        <w:tc>
          <w:tcPr>
            <w:tcW w:w="698" w:type="dxa"/>
            <w:gridSpan w:val="2"/>
            <w:shd w:val="clear" w:color="auto" w:fill="FFFFFF"/>
            <w:noWrap/>
            <w:tcMar>
              <w:top w:w="0" w:type="dxa"/>
              <w:left w:w="108" w:type="dxa"/>
              <w:bottom w:w="0" w:type="dxa"/>
              <w:right w:w="108" w:type="dxa"/>
            </w:tcMar>
            <w:vAlign w:val="bottom"/>
            <w:hideMark/>
          </w:tcPr>
          <w:p w14:paraId="65EB63B1" w14:textId="77777777" w:rsidR="00FA09B1" w:rsidRPr="00EA45E7" w:rsidRDefault="00FA09B1" w:rsidP="00205425">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788" w:type="dxa"/>
            <w:gridSpan w:val="2"/>
            <w:shd w:val="clear" w:color="auto" w:fill="FFFFFF"/>
            <w:noWrap/>
            <w:tcMar>
              <w:top w:w="0" w:type="dxa"/>
              <w:left w:w="108" w:type="dxa"/>
              <w:bottom w:w="0" w:type="dxa"/>
              <w:right w:w="108" w:type="dxa"/>
            </w:tcMar>
            <w:vAlign w:val="bottom"/>
            <w:hideMark/>
          </w:tcPr>
          <w:p w14:paraId="125C6AD9" w14:textId="77777777" w:rsidR="00FA09B1" w:rsidRPr="00EA45E7" w:rsidRDefault="00FA09B1" w:rsidP="00205425">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r>
      <w:tr w:rsidR="00FA09B1" w:rsidRPr="00EA45E7" w14:paraId="5FC52F36" w14:textId="77777777" w:rsidTr="00205425">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6EDD5562" w14:textId="77777777" w:rsidR="00FA09B1" w:rsidRPr="00EA45E7" w:rsidRDefault="00FA09B1" w:rsidP="00205425">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 xml:space="preserve">Finding ways to make the course interesting </w:t>
            </w:r>
          </w:p>
          <w:p w14:paraId="3C2174A2" w14:textId="77777777" w:rsidR="00FA09B1" w:rsidRPr="00EA45E7" w:rsidRDefault="00FA09B1" w:rsidP="00205425">
            <w:pPr>
              <w:spacing w:line="240" w:lineRule="auto"/>
              <w:ind w:firstLine="0"/>
              <w:rPr>
                <w:rFonts w:eastAsia="Times New Roman" w:cstheme="minorHAnsi"/>
                <w:color w:val="222222"/>
                <w:sz w:val="20"/>
                <w:szCs w:val="20"/>
              </w:rPr>
            </w:pPr>
            <w:r>
              <w:rPr>
                <w:rFonts w:eastAsia="Times New Roman" w:cstheme="minorHAnsi"/>
                <w:color w:val="222222"/>
                <w:sz w:val="20"/>
                <w:szCs w:val="20"/>
              </w:rPr>
              <w:t xml:space="preserve">   </w:t>
            </w:r>
            <w:r w:rsidRPr="00EA45E7">
              <w:rPr>
                <w:rFonts w:eastAsia="Times New Roman" w:cstheme="minorHAnsi"/>
                <w:color w:val="222222"/>
                <w:sz w:val="20"/>
                <w:szCs w:val="20"/>
              </w:rPr>
              <w:t>to me</w:t>
            </w:r>
          </w:p>
        </w:tc>
        <w:tc>
          <w:tcPr>
            <w:tcW w:w="696" w:type="dxa"/>
            <w:shd w:val="clear" w:color="auto" w:fill="FFFFFF"/>
            <w:noWrap/>
            <w:tcMar>
              <w:top w:w="0" w:type="dxa"/>
              <w:left w:w="108" w:type="dxa"/>
              <w:bottom w:w="0" w:type="dxa"/>
              <w:right w:w="108" w:type="dxa"/>
            </w:tcMar>
            <w:vAlign w:val="bottom"/>
            <w:hideMark/>
          </w:tcPr>
          <w:p w14:paraId="6A843135" w14:textId="77777777" w:rsidR="00FA09B1" w:rsidRPr="00EA45E7" w:rsidRDefault="00FA09B1" w:rsidP="00205425">
            <w:pPr>
              <w:spacing w:line="240" w:lineRule="auto"/>
              <w:rPr>
                <w:rFonts w:eastAsia="Times New Roman" w:cstheme="minorHAnsi"/>
                <w:color w:val="222222"/>
                <w:sz w:val="20"/>
                <w:szCs w:val="20"/>
              </w:rPr>
            </w:pPr>
          </w:p>
        </w:tc>
        <w:tc>
          <w:tcPr>
            <w:tcW w:w="697" w:type="dxa"/>
            <w:gridSpan w:val="2"/>
            <w:shd w:val="clear" w:color="auto" w:fill="FFFFFF"/>
            <w:noWrap/>
            <w:tcMar>
              <w:top w:w="0" w:type="dxa"/>
              <w:left w:w="108" w:type="dxa"/>
              <w:bottom w:w="0" w:type="dxa"/>
              <w:right w:w="108" w:type="dxa"/>
            </w:tcMar>
            <w:vAlign w:val="bottom"/>
            <w:hideMark/>
          </w:tcPr>
          <w:p w14:paraId="6C60AD98" w14:textId="77777777" w:rsidR="00FA09B1" w:rsidRPr="00EA45E7" w:rsidRDefault="00FA09B1" w:rsidP="00205425">
            <w:pPr>
              <w:spacing w:line="240" w:lineRule="auto"/>
              <w:jc w:val="center"/>
              <w:rPr>
                <w:rFonts w:eastAsia="Times New Roman" w:cstheme="minorHAnsi"/>
                <w:color w:val="222222"/>
                <w:sz w:val="20"/>
                <w:szCs w:val="20"/>
              </w:rPr>
            </w:pPr>
          </w:p>
        </w:tc>
        <w:tc>
          <w:tcPr>
            <w:tcW w:w="702" w:type="dxa"/>
            <w:gridSpan w:val="5"/>
            <w:shd w:val="clear" w:color="auto" w:fill="FFFFFF"/>
            <w:noWrap/>
            <w:tcMar>
              <w:top w:w="0" w:type="dxa"/>
              <w:left w:w="108" w:type="dxa"/>
              <w:bottom w:w="0" w:type="dxa"/>
              <w:right w:w="108" w:type="dxa"/>
            </w:tcMar>
            <w:vAlign w:val="bottom"/>
            <w:hideMark/>
          </w:tcPr>
          <w:p w14:paraId="53F09D46" w14:textId="77777777" w:rsidR="00FA09B1" w:rsidRPr="00EA45E7" w:rsidRDefault="00FA09B1" w:rsidP="00205425">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0.54</w:t>
            </w:r>
          </w:p>
        </w:tc>
        <w:tc>
          <w:tcPr>
            <w:tcW w:w="698" w:type="dxa"/>
            <w:shd w:val="clear" w:color="auto" w:fill="FFFFFF"/>
            <w:noWrap/>
            <w:tcMar>
              <w:top w:w="0" w:type="dxa"/>
              <w:left w:w="108" w:type="dxa"/>
              <w:bottom w:w="0" w:type="dxa"/>
              <w:right w:w="108" w:type="dxa"/>
            </w:tcMar>
            <w:vAlign w:val="bottom"/>
            <w:hideMark/>
          </w:tcPr>
          <w:p w14:paraId="50CE666A" w14:textId="77777777" w:rsidR="00FA09B1" w:rsidRPr="00EA45E7" w:rsidRDefault="00FA09B1" w:rsidP="00205425">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0.73</w:t>
            </w:r>
          </w:p>
        </w:tc>
        <w:tc>
          <w:tcPr>
            <w:tcW w:w="697" w:type="dxa"/>
            <w:gridSpan w:val="2"/>
            <w:shd w:val="clear" w:color="auto" w:fill="FFFFFF"/>
            <w:noWrap/>
            <w:tcMar>
              <w:top w:w="0" w:type="dxa"/>
              <w:left w:w="108" w:type="dxa"/>
              <w:bottom w:w="0" w:type="dxa"/>
              <w:right w:w="108" w:type="dxa"/>
            </w:tcMar>
            <w:vAlign w:val="bottom"/>
            <w:hideMark/>
          </w:tcPr>
          <w:p w14:paraId="193BBE23" w14:textId="77777777" w:rsidR="00FA09B1" w:rsidRPr="00EA45E7" w:rsidRDefault="00FA09B1" w:rsidP="00205425">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699" w:type="dxa"/>
            <w:gridSpan w:val="4"/>
            <w:shd w:val="clear" w:color="auto" w:fill="FFFFFF"/>
            <w:noWrap/>
            <w:tcMar>
              <w:top w:w="0" w:type="dxa"/>
              <w:left w:w="108" w:type="dxa"/>
              <w:bottom w:w="0" w:type="dxa"/>
              <w:right w:w="108" w:type="dxa"/>
            </w:tcMar>
            <w:vAlign w:val="bottom"/>
            <w:hideMark/>
          </w:tcPr>
          <w:p w14:paraId="23F9FF16" w14:textId="77777777" w:rsidR="00FA09B1" w:rsidRPr="00EA45E7" w:rsidRDefault="00FA09B1" w:rsidP="00205425">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698" w:type="dxa"/>
            <w:gridSpan w:val="2"/>
            <w:shd w:val="clear" w:color="auto" w:fill="FFFFFF"/>
            <w:noWrap/>
            <w:tcMar>
              <w:top w:w="0" w:type="dxa"/>
              <w:left w:w="108" w:type="dxa"/>
              <w:bottom w:w="0" w:type="dxa"/>
              <w:right w:w="108" w:type="dxa"/>
            </w:tcMar>
            <w:vAlign w:val="bottom"/>
            <w:hideMark/>
          </w:tcPr>
          <w:p w14:paraId="48BBB593" w14:textId="77777777" w:rsidR="00FA09B1" w:rsidRPr="00EA45E7" w:rsidRDefault="00FA09B1" w:rsidP="00205425">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788" w:type="dxa"/>
            <w:gridSpan w:val="2"/>
            <w:shd w:val="clear" w:color="auto" w:fill="FFFFFF"/>
            <w:noWrap/>
            <w:tcMar>
              <w:top w:w="0" w:type="dxa"/>
              <w:left w:w="108" w:type="dxa"/>
              <w:bottom w:w="0" w:type="dxa"/>
              <w:right w:w="108" w:type="dxa"/>
            </w:tcMar>
            <w:vAlign w:val="bottom"/>
            <w:hideMark/>
          </w:tcPr>
          <w:p w14:paraId="6431A649" w14:textId="77777777" w:rsidR="00FA09B1" w:rsidRPr="00EA45E7" w:rsidRDefault="00FA09B1" w:rsidP="00205425">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r>
      <w:tr w:rsidR="00FA09B1" w:rsidRPr="00EA45E7" w14:paraId="1F953DEE" w14:textId="77777777" w:rsidTr="00205425">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2AB10BA7" w14:textId="77777777" w:rsidR="00FA09B1" w:rsidRPr="00EA45E7" w:rsidRDefault="00FA09B1" w:rsidP="00205425">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Thinking</w:t>
            </w:r>
            <w:r>
              <w:rPr>
                <w:rFonts w:eastAsia="Times New Roman" w:cstheme="minorHAnsi"/>
                <w:color w:val="222222"/>
                <w:sz w:val="20"/>
                <w:szCs w:val="20"/>
              </w:rPr>
              <w:t xml:space="preserve"> about the course between class    </w:t>
            </w:r>
            <w:r w:rsidRPr="00EA45E7">
              <w:rPr>
                <w:rFonts w:eastAsia="Times New Roman" w:cstheme="minorHAnsi"/>
                <w:color w:val="222222"/>
                <w:sz w:val="20"/>
                <w:szCs w:val="20"/>
              </w:rPr>
              <w:t>meetings</w:t>
            </w:r>
          </w:p>
        </w:tc>
        <w:tc>
          <w:tcPr>
            <w:tcW w:w="696" w:type="dxa"/>
            <w:shd w:val="clear" w:color="auto" w:fill="FFFFFF"/>
            <w:noWrap/>
            <w:tcMar>
              <w:top w:w="0" w:type="dxa"/>
              <w:left w:w="108" w:type="dxa"/>
              <w:bottom w:w="0" w:type="dxa"/>
              <w:right w:w="108" w:type="dxa"/>
            </w:tcMar>
            <w:vAlign w:val="bottom"/>
            <w:hideMark/>
          </w:tcPr>
          <w:p w14:paraId="6518C1C2" w14:textId="77777777" w:rsidR="00FA09B1" w:rsidRPr="00EA45E7" w:rsidRDefault="00FA09B1" w:rsidP="00205425">
            <w:pPr>
              <w:spacing w:line="240" w:lineRule="auto"/>
              <w:jc w:val="center"/>
              <w:rPr>
                <w:rFonts w:eastAsia="Times New Roman" w:cstheme="minorHAnsi"/>
                <w:color w:val="222222"/>
                <w:sz w:val="20"/>
                <w:szCs w:val="20"/>
              </w:rPr>
            </w:pPr>
          </w:p>
        </w:tc>
        <w:tc>
          <w:tcPr>
            <w:tcW w:w="697" w:type="dxa"/>
            <w:gridSpan w:val="2"/>
            <w:shd w:val="clear" w:color="auto" w:fill="FFFFFF"/>
            <w:noWrap/>
            <w:tcMar>
              <w:top w:w="0" w:type="dxa"/>
              <w:left w:w="108" w:type="dxa"/>
              <w:bottom w:w="0" w:type="dxa"/>
              <w:right w:w="108" w:type="dxa"/>
            </w:tcMar>
            <w:vAlign w:val="bottom"/>
            <w:hideMark/>
          </w:tcPr>
          <w:p w14:paraId="01CE233F" w14:textId="77777777" w:rsidR="00FA09B1" w:rsidRPr="00EA45E7" w:rsidRDefault="00FA09B1" w:rsidP="00205425">
            <w:pPr>
              <w:spacing w:line="240" w:lineRule="auto"/>
              <w:jc w:val="center"/>
              <w:rPr>
                <w:rFonts w:eastAsia="Times New Roman" w:cstheme="minorHAnsi"/>
                <w:color w:val="222222"/>
                <w:sz w:val="20"/>
                <w:szCs w:val="20"/>
              </w:rPr>
            </w:pPr>
          </w:p>
        </w:tc>
        <w:tc>
          <w:tcPr>
            <w:tcW w:w="702" w:type="dxa"/>
            <w:gridSpan w:val="5"/>
            <w:shd w:val="clear" w:color="auto" w:fill="FFFFFF"/>
            <w:noWrap/>
            <w:tcMar>
              <w:top w:w="0" w:type="dxa"/>
              <w:left w:w="108" w:type="dxa"/>
              <w:bottom w:w="0" w:type="dxa"/>
              <w:right w:w="108" w:type="dxa"/>
            </w:tcMar>
            <w:vAlign w:val="bottom"/>
            <w:hideMark/>
          </w:tcPr>
          <w:p w14:paraId="5C2ACD59" w14:textId="77777777" w:rsidR="00FA09B1" w:rsidRPr="00EA45E7" w:rsidRDefault="00FA09B1" w:rsidP="00205425">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0.46</w:t>
            </w:r>
          </w:p>
        </w:tc>
        <w:tc>
          <w:tcPr>
            <w:tcW w:w="698" w:type="dxa"/>
            <w:shd w:val="clear" w:color="auto" w:fill="FFFFFF"/>
            <w:noWrap/>
            <w:tcMar>
              <w:top w:w="0" w:type="dxa"/>
              <w:left w:w="108" w:type="dxa"/>
              <w:bottom w:w="0" w:type="dxa"/>
              <w:right w:w="108" w:type="dxa"/>
            </w:tcMar>
            <w:vAlign w:val="bottom"/>
            <w:hideMark/>
          </w:tcPr>
          <w:p w14:paraId="7114C8A4" w14:textId="77777777" w:rsidR="00FA09B1" w:rsidRPr="00EA45E7" w:rsidRDefault="00FA09B1" w:rsidP="00205425">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0.65</w:t>
            </w:r>
          </w:p>
        </w:tc>
        <w:tc>
          <w:tcPr>
            <w:tcW w:w="697" w:type="dxa"/>
            <w:gridSpan w:val="2"/>
            <w:shd w:val="clear" w:color="auto" w:fill="FFFFFF"/>
            <w:noWrap/>
            <w:tcMar>
              <w:top w:w="0" w:type="dxa"/>
              <w:left w:w="108" w:type="dxa"/>
              <w:bottom w:w="0" w:type="dxa"/>
              <w:right w:w="108" w:type="dxa"/>
            </w:tcMar>
            <w:vAlign w:val="bottom"/>
            <w:hideMark/>
          </w:tcPr>
          <w:p w14:paraId="45622F58" w14:textId="77777777" w:rsidR="00FA09B1" w:rsidRPr="00EA45E7" w:rsidRDefault="00FA09B1" w:rsidP="00205425">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699" w:type="dxa"/>
            <w:gridSpan w:val="4"/>
            <w:shd w:val="clear" w:color="auto" w:fill="FFFFFF"/>
            <w:noWrap/>
            <w:tcMar>
              <w:top w:w="0" w:type="dxa"/>
              <w:left w:w="108" w:type="dxa"/>
              <w:bottom w:w="0" w:type="dxa"/>
              <w:right w:w="108" w:type="dxa"/>
            </w:tcMar>
            <w:vAlign w:val="bottom"/>
            <w:hideMark/>
          </w:tcPr>
          <w:p w14:paraId="62BF0EDF" w14:textId="77777777" w:rsidR="00FA09B1" w:rsidRPr="00EA45E7" w:rsidRDefault="00FA09B1" w:rsidP="00205425">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698" w:type="dxa"/>
            <w:gridSpan w:val="2"/>
            <w:shd w:val="clear" w:color="auto" w:fill="FFFFFF"/>
            <w:noWrap/>
            <w:tcMar>
              <w:top w:w="0" w:type="dxa"/>
              <w:left w:w="108" w:type="dxa"/>
              <w:bottom w:w="0" w:type="dxa"/>
              <w:right w:w="108" w:type="dxa"/>
            </w:tcMar>
            <w:vAlign w:val="bottom"/>
            <w:hideMark/>
          </w:tcPr>
          <w:p w14:paraId="56AA5AED" w14:textId="77777777" w:rsidR="00FA09B1" w:rsidRPr="00EA45E7" w:rsidRDefault="00FA09B1" w:rsidP="00205425">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788" w:type="dxa"/>
            <w:gridSpan w:val="2"/>
            <w:shd w:val="clear" w:color="auto" w:fill="FFFFFF"/>
            <w:noWrap/>
            <w:tcMar>
              <w:top w:w="0" w:type="dxa"/>
              <w:left w:w="108" w:type="dxa"/>
              <w:bottom w:w="0" w:type="dxa"/>
              <w:right w:w="108" w:type="dxa"/>
            </w:tcMar>
            <w:vAlign w:val="bottom"/>
            <w:hideMark/>
          </w:tcPr>
          <w:p w14:paraId="606F0EBC" w14:textId="77777777" w:rsidR="00FA09B1" w:rsidRPr="00EA45E7" w:rsidRDefault="00FA09B1" w:rsidP="00205425">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r>
      <w:tr w:rsidR="00FA09B1" w:rsidRPr="00EA45E7" w14:paraId="2A5FB37B" w14:textId="77777777" w:rsidTr="00205425">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3B75A210" w14:textId="77777777" w:rsidR="00FA09B1" w:rsidRPr="00EA45E7" w:rsidRDefault="00FA09B1" w:rsidP="00205425">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Really desiring to learn the material</w:t>
            </w:r>
          </w:p>
        </w:tc>
        <w:tc>
          <w:tcPr>
            <w:tcW w:w="696" w:type="dxa"/>
            <w:shd w:val="clear" w:color="auto" w:fill="FFFFFF"/>
            <w:noWrap/>
            <w:tcMar>
              <w:top w:w="0" w:type="dxa"/>
              <w:left w:w="108" w:type="dxa"/>
              <w:bottom w:w="0" w:type="dxa"/>
              <w:right w:w="108" w:type="dxa"/>
            </w:tcMar>
            <w:vAlign w:val="bottom"/>
            <w:hideMark/>
          </w:tcPr>
          <w:p w14:paraId="2AD7080C" w14:textId="77777777" w:rsidR="00FA09B1" w:rsidRPr="00EA45E7" w:rsidRDefault="00FA09B1" w:rsidP="00205425">
            <w:pPr>
              <w:spacing w:line="240" w:lineRule="auto"/>
              <w:jc w:val="center"/>
              <w:rPr>
                <w:rFonts w:eastAsia="Times New Roman" w:cstheme="minorHAnsi"/>
                <w:color w:val="222222"/>
                <w:sz w:val="20"/>
                <w:szCs w:val="20"/>
              </w:rPr>
            </w:pPr>
          </w:p>
        </w:tc>
        <w:tc>
          <w:tcPr>
            <w:tcW w:w="697" w:type="dxa"/>
            <w:gridSpan w:val="2"/>
            <w:shd w:val="clear" w:color="auto" w:fill="FFFFFF"/>
            <w:noWrap/>
            <w:tcMar>
              <w:top w:w="0" w:type="dxa"/>
              <w:left w:w="108" w:type="dxa"/>
              <w:bottom w:w="0" w:type="dxa"/>
              <w:right w:w="108" w:type="dxa"/>
            </w:tcMar>
            <w:vAlign w:val="bottom"/>
            <w:hideMark/>
          </w:tcPr>
          <w:p w14:paraId="165C6BBC" w14:textId="77777777" w:rsidR="00FA09B1" w:rsidRPr="00EA45E7" w:rsidRDefault="00FA09B1" w:rsidP="00205425">
            <w:pPr>
              <w:spacing w:line="240" w:lineRule="auto"/>
              <w:jc w:val="center"/>
              <w:rPr>
                <w:rFonts w:eastAsia="Times New Roman" w:cstheme="minorHAnsi"/>
                <w:color w:val="222222"/>
                <w:sz w:val="20"/>
                <w:szCs w:val="20"/>
              </w:rPr>
            </w:pPr>
          </w:p>
        </w:tc>
        <w:tc>
          <w:tcPr>
            <w:tcW w:w="702" w:type="dxa"/>
            <w:gridSpan w:val="5"/>
            <w:shd w:val="clear" w:color="auto" w:fill="FFFFFF"/>
            <w:noWrap/>
            <w:tcMar>
              <w:top w:w="0" w:type="dxa"/>
              <w:left w:w="108" w:type="dxa"/>
              <w:bottom w:w="0" w:type="dxa"/>
              <w:right w:w="108" w:type="dxa"/>
            </w:tcMar>
            <w:vAlign w:val="bottom"/>
            <w:hideMark/>
          </w:tcPr>
          <w:p w14:paraId="729DC7B0" w14:textId="77777777" w:rsidR="00FA09B1" w:rsidRPr="00EA45E7" w:rsidRDefault="00FA09B1" w:rsidP="00205425">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0.43</w:t>
            </w:r>
          </w:p>
        </w:tc>
        <w:tc>
          <w:tcPr>
            <w:tcW w:w="698" w:type="dxa"/>
            <w:shd w:val="clear" w:color="auto" w:fill="FFFFFF"/>
            <w:noWrap/>
            <w:tcMar>
              <w:top w:w="0" w:type="dxa"/>
              <w:left w:w="108" w:type="dxa"/>
              <w:bottom w:w="0" w:type="dxa"/>
              <w:right w:w="108" w:type="dxa"/>
            </w:tcMar>
            <w:vAlign w:val="bottom"/>
            <w:hideMark/>
          </w:tcPr>
          <w:p w14:paraId="2A029437" w14:textId="77777777" w:rsidR="00FA09B1" w:rsidRPr="00EA45E7" w:rsidRDefault="00FA09B1" w:rsidP="00205425">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0.52</w:t>
            </w:r>
          </w:p>
        </w:tc>
        <w:tc>
          <w:tcPr>
            <w:tcW w:w="697" w:type="dxa"/>
            <w:gridSpan w:val="2"/>
            <w:shd w:val="clear" w:color="auto" w:fill="FFFFFF"/>
            <w:noWrap/>
            <w:tcMar>
              <w:top w:w="0" w:type="dxa"/>
              <w:left w:w="108" w:type="dxa"/>
              <w:bottom w:w="0" w:type="dxa"/>
              <w:right w:w="108" w:type="dxa"/>
            </w:tcMar>
            <w:vAlign w:val="bottom"/>
            <w:hideMark/>
          </w:tcPr>
          <w:p w14:paraId="3FFCBD66" w14:textId="77777777" w:rsidR="00FA09B1" w:rsidRPr="00EA45E7" w:rsidRDefault="00FA09B1" w:rsidP="00205425">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699" w:type="dxa"/>
            <w:gridSpan w:val="4"/>
            <w:shd w:val="clear" w:color="auto" w:fill="FFFFFF"/>
            <w:noWrap/>
            <w:tcMar>
              <w:top w:w="0" w:type="dxa"/>
              <w:left w:w="108" w:type="dxa"/>
              <w:bottom w:w="0" w:type="dxa"/>
              <w:right w:w="108" w:type="dxa"/>
            </w:tcMar>
            <w:vAlign w:val="bottom"/>
            <w:hideMark/>
          </w:tcPr>
          <w:p w14:paraId="5DFACD77" w14:textId="77777777" w:rsidR="00FA09B1" w:rsidRPr="00EA45E7" w:rsidRDefault="00FA09B1" w:rsidP="00205425">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698" w:type="dxa"/>
            <w:gridSpan w:val="2"/>
            <w:shd w:val="clear" w:color="auto" w:fill="FFFFFF"/>
            <w:noWrap/>
            <w:tcMar>
              <w:top w:w="0" w:type="dxa"/>
              <w:left w:w="108" w:type="dxa"/>
              <w:bottom w:w="0" w:type="dxa"/>
              <w:right w:w="108" w:type="dxa"/>
            </w:tcMar>
            <w:vAlign w:val="bottom"/>
            <w:hideMark/>
          </w:tcPr>
          <w:p w14:paraId="79A93F25" w14:textId="77777777" w:rsidR="00FA09B1" w:rsidRPr="00EA45E7" w:rsidRDefault="00FA09B1" w:rsidP="00205425">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788" w:type="dxa"/>
            <w:gridSpan w:val="2"/>
            <w:shd w:val="clear" w:color="auto" w:fill="FFFFFF"/>
            <w:noWrap/>
            <w:tcMar>
              <w:top w:w="0" w:type="dxa"/>
              <w:left w:w="108" w:type="dxa"/>
              <w:bottom w:w="0" w:type="dxa"/>
              <w:right w:w="108" w:type="dxa"/>
            </w:tcMar>
            <w:vAlign w:val="bottom"/>
            <w:hideMark/>
          </w:tcPr>
          <w:p w14:paraId="6CE86460" w14:textId="77777777" w:rsidR="00FA09B1" w:rsidRPr="00EA45E7" w:rsidRDefault="00FA09B1" w:rsidP="00205425">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r>
      <w:tr w:rsidR="00FA09B1" w:rsidRPr="00EA45E7" w14:paraId="62C87A38" w14:textId="77777777" w:rsidTr="00205425">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34755239" w14:textId="77777777" w:rsidR="00FA09B1" w:rsidRPr="00EA45E7" w:rsidRDefault="00FA09B1" w:rsidP="00205425">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Raising my hand in class</w:t>
            </w:r>
          </w:p>
        </w:tc>
        <w:tc>
          <w:tcPr>
            <w:tcW w:w="696" w:type="dxa"/>
            <w:shd w:val="clear" w:color="auto" w:fill="FFFFFF"/>
            <w:noWrap/>
            <w:tcMar>
              <w:top w:w="0" w:type="dxa"/>
              <w:left w:w="108" w:type="dxa"/>
              <w:bottom w:w="0" w:type="dxa"/>
              <w:right w:w="108" w:type="dxa"/>
            </w:tcMar>
            <w:vAlign w:val="bottom"/>
            <w:hideMark/>
          </w:tcPr>
          <w:p w14:paraId="13E014B3" w14:textId="77777777" w:rsidR="00FA09B1" w:rsidRPr="00EA45E7" w:rsidRDefault="00FA09B1" w:rsidP="00205425">
            <w:pPr>
              <w:spacing w:line="240" w:lineRule="auto"/>
              <w:jc w:val="center"/>
              <w:rPr>
                <w:rFonts w:eastAsia="Times New Roman" w:cstheme="minorHAnsi"/>
                <w:color w:val="222222"/>
                <w:sz w:val="20"/>
                <w:szCs w:val="20"/>
              </w:rPr>
            </w:pPr>
          </w:p>
        </w:tc>
        <w:tc>
          <w:tcPr>
            <w:tcW w:w="697" w:type="dxa"/>
            <w:gridSpan w:val="2"/>
            <w:shd w:val="clear" w:color="auto" w:fill="FFFFFF"/>
            <w:noWrap/>
            <w:tcMar>
              <w:top w:w="0" w:type="dxa"/>
              <w:left w:w="108" w:type="dxa"/>
              <w:bottom w:w="0" w:type="dxa"/>
              <w:right w:w="108" w:type="dxa"/>
            </w:tcMar>
            <w:vAlign w:val="bottom"/>
            <w:hideMark/>
          </w:tcPr>
          <w:p w14:paraId="1686CF27" w14:textId="77777777" w:rsidR="00FA09B1" w:rsidRPr="00EA45E7" w:rsidRDefault="00FA09B1" w:rsidP="00205425">
            <w:pPr>
              <w:spacing w:line="240" w:lineRule="auto"/>
              <w:jc w:val="center"/>
              <w:rPr>
                <w:rFonts w:eastAsia="Times New Roman" w:cstheme="minorHAnsi"/>
                <w:color w:val="222222"/>
                <w:sz w:val="20"/>
                <w:szCs w:val="20"/>
              </w:rPr>
            </w:pPr>
          </w:p>
        </w:tc>
        <w:tc>
          <w:tcPr>
            <w:tcW w:w="702" w:type="dxa"/>
            <w:gridSpan w:val="5"/>
            <w:shd w:val="clear" w:color="auto" w:fill="FFFFFF"/>
            <w:noWrap/>
            <w:tcMar>
              <w:top w:w="0" w:type="dxa"/>
              <w:left w:w="108" w:type="dxa"/>
              <w:bottom w:w="0" w:type="dxa"/>
              <w:right w:w="108" w:type="dxa"/>
            </w:tcMar>
            <w:vAlign w:val="bottom"/>
            <w:hideMark/>
          </w:tcPr>
          <w:p w14:paraId="4CC5C084" w14:textId="77777777" w:rsidR="00FA09B1" w:rsidRPr="00EA45E7" w:rsidRDefault="00FA09B1" w:rsidP="00205425">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698" w:type="dxa"/>
            <w:shd w:val="clear" w:color="auto" w:fill="FFFFFF"/>
            <w:noWrap/>
            <w:tcMar>
              <w:top w:w="0" w:type="dxa"/>
              <w:left w:w="108" w:type="dxa"/>
              <w:bottom w:w="0" w:type="dxa"/>
              <w:right w:w="108" w:type="dxa"/>
            </w:tcMar>
            <w:vAlign w:val="bottom"/>
            <w:hideMark/>
          </w:tcPr>
          <w:p w14:paraId="59776E61" w14:textId="77777777" w:rsidR="00FA09B1" w:rsidRPr="00EA45E7" w:rsidRDefault="00FA09B1" w:rsidP="00205425">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697" w:type="dxa"/>
            <w:gridSpan w:val="2"/>
            <w:shd w:val="clear" w:color="auto" w:fill="FFFFFF"/>
            <w:noWrap/>
            <w:tcMar>
              <w:top w:w="0" w:type="dxa"/>
              <w:left w:w="108" w:type="dxa"/>
              <w:bottom w:w="0" w:type="dxa"/>
              <w:right w:w="108" w:type="dxa"/>
            </w:tcMar>
            <w:vAlign w:val="bottom"/>
            <w:hideMark/>
          </w:tcPr>
          <w:p w14:paraId="55D264B1" w14:textId="77777777" w:rsidR="00FA09B1" w:rsidRPr="00EA45E7" w:rsidRDefault="00FA09B1" w:rsidP="00205425">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0.82</w:t>
            </w:r>
          </w:p>
        </w:tc>
        <w:tc>
          <w:tcPr>
            <w:tcW w:w="699" w:type="dxa"/>
            <w:gridSpan w:val="4"/>
            <w:shd w:val="clear" w:color="auto" w:fill="FFFFFF"/>
            <w:noWrap/>
            <w:tcMar>
              <w:top w:w="0" w:type="dxa"/>
              <w:left w:w="108" w:type="dxa"/>
              <w:bottom w:w="0" w:type="dxa"/>
              <w:right w:w="108" w:type="dxa"/>
            </w:tcMar>
            <w:vAlign w:val="bottom"/>
            <w:hideMark/>
          </w:tcPr>
          <w:p w14:paraId="036DB1E5" w14:textId="77777777" w:rsidR="00FA09B1" w:rsidRPr="00EA45E7" w:rsidRDefault="00FA09B1" w:rsidP="00205425">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0.97</w:t>
            </w:r>
          </w:p>
        </w:tc>
        <w:tc>
          <w:tcPr>
            <w:tcW w:w="698" w:type="dxa"/>
            <w:gridSpan w:val="2"/>
            <w:shd w:val="clear" w:color="auto" w:fill="FFFFFF"/>
            <w:noWrap/>
            <w:tcMar>
              <w:top w:w="0" w:type="dxa"/>
              <w:left w:w="108" w:type="dxa"/>
              <w:bottom w:w="0" w:type="dxa"/>
              <w:right w:w="108" w:type="dxa"/>
            </w:tcMar>
            <w:vAlign w:val="bottom"/>
            <w:hideMark/>
          </w:tcPr>
          <w:p w14:paraId="224E5EA2" w14:textId="77777777" w:rsidR="00FA09B1" w:rsidRPr="00EA45E7" w:rsidRDefault="00FA09B1" w:rsidP="00205425">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788" w:type="dxa"/>
            <w:gridSpan w:val="2"/>
            <w:shd w:val="clear" w:color="auto" w:fill="FFFFFF"/>
            <w:noWrap/>
            <w:tcMar>
              <w:top w:w="0" w:type="dxa"/>
              <w:left w:w="108" w:type="dxa"/>
              <w:bottom w:w="0" w:type="dxa"/>
              <w:right w:w="108" w:type="dxa"/>
            </w:tcMar>
            <w:vAlign w:val="bottom"/>
            <w:hideMark/>
          </w:tcPr>
          <w:p w14:paraId="3391286C" w14:textId="77777777" w:rsidR="00FA09B1" w:rsidRPr="00EA45E7" w:rsidRDefault="00FA09B1" w:rsidP="00205425">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r>
      <w:tr w:rsidR="00FA09B1" w:rsidRPr="00EA45E7" w14:paraId="639062A3" w14:textId="77777777" w:rsidTr="00205425">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40059F05" w14:textId="77777777" w:rsidR="00FA09B1" w:rsidRPr="00EA45E7" w:rsidRDefault="00FA09B1" w:rsidP="00205425">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 xml:space="preserve">Asking questions when I don’t understand </w:t>
            </w:r>
          </w:p>
          <w:p w14:paraId="32B25324" w14:textId="77777777" w:rsidR="00FA09B1" w:rsidRPr="00EA45E7" w:rsidRDefault="00FA09B1" w:rsidP="00205425">
            <w:pPr>
              <w:spacing w:line="240" w:lineRule="auto"/>
              <w:ind w:firstLine="0"/>
              <w:rPr>
                <w:rFonts w:eastAsia="Times New Roman" w:cstheme="minorHAnsi"/>
                <w:color w:val="222222"/>
                <w:sz w:val="20"/>
                <w:szCs w:val="20"/>
              </w:rPr>
            </w:pPr>
            <w:r>
              <w:rPr>
                <w:rFonts w:eastAsia="Times New Roman" w:cstheme="minorHAnsi"/>
                <w:color w:val="222222"/>
                <w:sz w:val="20"/>
                <w:szCs w:val="20"/>
              </w:rPr>
              <w:t xml:space="preserve">   </w:t>
            </w:r>
            <w:r w:rsidRPr="00EA45E7">
              <w:rPr>
                <w:rFonts w:eastAsia="Times New Roman" w:cstheme="minorHAnsi"/>
                <w:color w:val="222222"/>
                <w:sz w:val="20"/>
                <w:szCs w:val="20"/>
              </w:rPr>
              <w:t>the instructor</w:t>
            </w:r>
          </w:p>
        </w:tc>
        <w:tc>
          <w:tcPr>
            <w:tcW w:w="696" w:type="dxa"/>
            <w:shd w:val="clear" w:color="auto" w:fill="FFFFFF"/>
            <w:noWrap/>
            <w:tcMar>
              <w:top w:w="0" w:type="dxa"/>
              <w:left w:w="108" w:type="dxa"/>
              <w:bottom w:w="0" w:type="dxa"/>
              <w:right w:w="108" w:type="dxa"/>
            </w:tcMar>
            <w:vAlign w:val="bottom"/>
            <w:hideMark/>
          </w:tcPr>
          <w:p w14:paraId="7E2C5B20" w14:textId="77777777" w:rsidR="00FA09B1" w:rsidRPr="00EA45E7" w:rsidRDefault="00FA09B1" w:rsidP="00205425">
            <w:pPr>
              <w:spacing w:line="240" w:lineRule="auto"/>
              <w:rPr>
                <w:rFonts w:eastAsia="Times New Roman" w:cstheme="minorHAnsi"/>
                <w:color w:val="222222"/>
                <w:sz w:val="20"/>
                <w:szCs w:val="20"/>
              </w:rPr>
            </w:pPr>
          </w:p>
        </w:tc>
        <w:tc>
          <w:tcPr>
            <w:tcW w:w="697" w:type="dxa"/>
            <w:gridSpan w:val="2"/>
            <w:shd w:val="clear" w:color="auto" w:fill="FFFFFF"/>
            <w:noWrap/>
            <w:tcMar>
              <w:top w:w="0" w:type="dxa"/>
              <w:left w:w="108" w:type="dxa"/>
              <w:bottom w:w="0" w:type="dxa"/>
              <w:right w:w="108" w:type="dxa"/>
            </w:tcMar>
            <w:vAlign w:val="bottom"/>
            <w:hideMark/>
          </w:tcPr>
          <w:p w14:paraId="06B0CCAB" w14:textId="77777777" w:rsidR="00FA09B1" w:rsidRPr="00EA45E7" w:rsidRDefault="00FA09B1" w:rsidP="00205425">
            <w:pPr>
              <w:spacing w:line="240" w:lineRule="auto"/>
              <w:jc w:val="center"/>
              <w:rPr>
                <w:rFonts w:eastAsia="Times New Roman" w:cstheme="minorHAnsi"/>
                <w:color w:val="222222"/>
                <w:sz w:val="20"/>
                <w:szCs w:val="20"/>
              </w:rPr>
            </w:pPr>
          </w:p>
        </w:tc>
        <w:tc>
          <w:tcPr>
            <w:tcW w:w="702" w:type="dxa"/>
            <w:gridSpan w:val="5"/>
            <w:shd w:val="clear" w:color="auto" w:fill="FFFFFF"/>
            <w:noWrap/>
            <w:tcMar>
              <w:top w:w="0" w:type="dxa"/>
              <w:left w:w="108" w:type="dxa"/>
              <w:bottom w:w="0" w:type="dxa"/>
              <w:right w:w="108" w:type="dxa"/>
            </w:tcMar>
            <w:vAlign w:val="bottom"/>
            <w:hideMark/>
          </w:tcPr>
          <w:p w14:paraId="47A88148" w14:textId="77777777" w:rsidR="00FA09B1" w:rsidRPr="00EA45E7" w:rsidRDefault="00FA09B1" w:rsidP="00205425">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698" w:type="dxa"/>
            <w:shd w:val="clear" w:color="auto" w:fill="FFFFFF"/>
            <w:noWrap/>
            <w:tcMar>
              <w:top w:w="0" w:type="dxa"/>
              <w:left w:w="108" w:type="dxa"/>
              <w:bottom w:w="0" w:type="dxa"/>
              <w:right w:w="108" w:type="dxa"/>
            </w:tcMar>
            <w:vAlign w:val="bottom"/>
            <w:hideMark/>
          </w:tcPr>
          <w:p w14:paraId="267473BC" w14:textId="77777777" w:rsidR="00FA09B1" w:rsidRPr="00EA45E7" w:rsidRDefault="00FA09B1" w:rsidP="00205425">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697" w:type="dxa"/>
            <w:gridSpan w:val="2"/>
            <w:shd w:val="clear" w:color="auto" w:fill="FFFFFF"/>
            <w:noWrap/>
            <w:tcMar>
              <w:top w:w="0" w:type="dxa"/>
              <w:left w:w="108" w:type="dxa"/>
              <w:bottom w:w="0" w:type="dxa"/>
              <w:right w:w="108" w:type="dxa"/>
            </w:tcMar>
            <w:vAlign w:val="bottom"/>
            <w:hideMark/>
          </w:tcPr>
          <w:p w14:paraId="5C88BF33" w14:textId="77777777" w:rsidR="00FA09B1" w:rsidRPr="00EA45E7" w:rsidRDefault="00FA09B1" w:rsidP="00205425">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0.64 </w:t>
            </w:r>
          </w:p>
        </w:tc>
        <w:tc>
          <w:tcPr>
            <w:tcW w:w="699" w:type="dxa"/>
            <w:gridSpan w:val="4"/>
            <w:shd w:val="clear" w:color="auto" w:fill="FFFFFF"/>
            <w:noWrap/>
            <w:tcMar>
              <w:top w:w="0" w:type="dxa"/>
              <w:left w:w="108" w:type="dxa"/>
              <w:bottom w:w="0" w:type="dxa"/>
              <w:right w:w="108" w:type="dxa"/>
            </w:tcMar>
            <w:vAlign w:val="bottom"/>
            <w:hideMark/>
          </w:tcPr>
          <w:p w14:paraId="051BE172" w14:textId="77777777" w:rsidR="00FA09B1" w:rsidRPr="00EA45E7" w:rsidRDefault="00FA09B1" w:rsidP="00205425">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1.02</w:t>
            </w:r>
          </w:p>
        </w:tc>
        <w:tc>
          <w:tcPr>
            <w:tcW w:w="698" w:type="dxa"/>
            <w:gridSpan w:val="2"/>
            <w:shd w:val="clear" w:color="auto" w:fill="FFFFFF"/>
            <w:noWrap/>
            <w:tcMar>
              <w:top w:w="0" w:type="dxa"/>
              <w:left w:w="108" w:type="dxa"/>
              <w:bottom w:w="0" w:type="dxa"/>
              <w:right w:w="108" w:type="dxa"/>
            </w:tcMar>
            <w:vAlign w:val="bottom"/>
            <w:hideMark/>
          </w:tcPr>
          <w:p w14:paraId="19A484B2" w14:textId="77777777" w:rsidR="00FA09B1" w:rsidRPr="00EA45E7" w:rsidRDefault="00FA09B1" w:rsidP="00205425">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788" w:type="dxa"/>
            <w:gridSpan w:val="2"/>
            <w:shd w:val="clear" w:color="auto" w:fill="FFFFFF"/>
            <w:noWrap/>
            <w:tcMar>
              <w:top w:w="0" w:type="dxa"/>
              <w:left w:w="108" w:type="dxa"/>
              <w:bottom w:w="0" w:type="dxa"/>
              <w:right w:w="108" w:type="dxa"/>
            </w:tcMar>
            <w:vAlign w:val="bottom"/>
            <w:hideMark/>
          </w:tcPr>
          <w:p w14:paraId="57834F91" w14:textId="77777777" w:rsidR="00FA09B1" w:rsidRPr="00EA45E7" w:rsidRDefault="00FA09B1" w:rsidP="00205425">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r>
      <w:tr w:rsidR="00FA09B1" w:rsidRPr="00EA45E7" w14:paraId="6E6D90B3" w14:textId="77777777" w:rsidTr="00205425">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3524F5CF" w14:textId="77777777" w:rsidR="00FA09B1" w:rsidRPr="00EA45E7" w:rsidRDefault="00FA09B1" w:rsidP="00205425">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Having fun in class</w:t>
            </w:r>
          </w:p>
        </w:tc>
        <w:tc>
          <w:tcPr>
            <w:tcW w:w="696" w:type="dxa"/>
            <w:shd w:val="clear" w:color="auto" w:fill="FFFFFF"/>
            <w:noWrap/>
            <w:tcMar>
              <w:top w:w="0" w:type="dxa"/>
              <w:left w:w="108" w:type="dxa"/>
              <w:bottom w:w="0" w:type="dxa"/>
              <w:right w:w="108" w:type="dxa"/>
            </w:tcMar>
            <w:vAlign w:val="bottom"/>
            <w:hideMark/>
          </w:tcPr>
          <w:p w14:paraId="65F6E3EF" w14:textId="77777777" w:rsidR="00FA09B1" w:rsidRPr="00EA45E7" w:rsidRDefault="00FA09B1" w:rsidP="00205425">
            <w:pPr>
              <w:spacing w:line="240" w:lineRule="auto"/>
              <w:jc w:val="center"/>
              <w:rPr>
                <w:rFonts w:eastAsia="Times New Roman" w:cstheme="minorHAnsi"/>
                <w:color w:val="222222"/>
                <w:sz w:val="20"/>
                <w:szCs w:val="20"/>
              </w:rPr>
            </w:pPr>
          </w:p>
        </w:tc>
        <w:tc>
          <w:tcPr>
            <w:tcW w:w="697" w:type="dxa"/>
            <w:gridSpan w:val="2"/>
            <w:shd w:val="clear" w:color="auto" w:fill="FFFFFF"/>
            <w:noWrap/>
            <w:tcMar>
              <w:top w:w="0" w:type="dxa"/>
              <w:left w:w="108" w:type="dxa"/>
              <w:bottom w:w="0" w:type="dxa"/>
              <w:right w:w="108" w:type="dxa"/>
            </w:tcMar>
            <w:vAlign w:val="bottom"/>
            <w:hideMark/>
          </w:tcPr>
          <w:p w14:paraId="4B932A94" w14:textId="77777777" w:rsidR="00FA09B1" w:rsidRPr="00EA45E7" w:rsidRDefault="00FA09B1" w:rsidP="00205425">
            <w:pPr>
              <w:spacing w:line="240" w:lineRule="auto"/>
              <w:jc w:val="center"/>
              <w:rPr>
                <w:rFonts w:eastAsia="Times New Roman" w:cstheme="minorHAnsi"/>
                <w:color w:val="222222"/>
                <w:sz w:val="20"/>
                <w:szCs w:val="20"/>
              </w:rPr>
            </w:pPr>
          </w:p>
        </w:tc>
        <w:tc>
          <w:tcPr>
            <w:tcW w:w="702" w:type="dxa"/>
            <w:gridSpan w:val="5"/>
            <w:shd w:val="clear" w:color="auto" w:fill="FFFFFF"/>
            <w:noWrap/>
            <w:tcMar>
              <w:top w:w="0" w:type="dxa"/>
              <w:left w:w="108" w:type="dxa"/>
              <w:bottom w:w="0" w:type="dxa"/>
              <w:right w:w="108" w:type="dxa"/>
            </w:tcMar>
            <w:vAlign w:val="bottom"/>
            <w:hideMark/>
          </w:tcPr>
          <w:p w14:paraId="67D5590A" w14:textId="77777777" w:rsidR="00FA09B1" w:rsidRPr="00EA45E7" w:rsidRDefault="00FA09B1" w:rsidP="00205425">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698" w:type="dxa"/>
            <w:shd w:val="clear" w:color="auto" w:fill="FFFFFF"/>
            <w:noWrap/>
            <w:tcMar>
              <w:top w:w="0" w:type="dxa"/>
              <w:left w:w="108" w:type="dxa"/>
              <w:bottom w:w="0" w:type="dxa"/>
              <w:right w:w="108" w:type="dxa"/>
            </w:tcMar>
            <w:vAlign w:val="bottom"/>
            <w:hideMark/>
          </w:tcPr>
          <w:p w14:paraId="7EC5B656" w14:textId="77777777" w:rsidR="00FA09B1" w:rsidRPr="00EA45E7" w:rsidRDefault="00FA09B1" w:rsidP="00205425">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697" w:type="dxa"/>
            <w:gridSpan w:val="2"/>
            <w:shd w:val="clear" w:color="auto" w:fill="FFFFFF"/>
            <w:noWrap/>
            <w:tcMar>
              <w:top w:w="0" w:type="dxa"/>
              <w:left w:w="108" w:type="dxa"/>
              <w:bottom w:w="0" w:type="dxa"/>
              <w:right w:w="108" w:type="dxa"/>
            </w:tcMar>
            <w:vAlign w:val="bottom"/>
            <w:hideMark/>
          </w:tcPr>
          <w:p w14:paraId="01F0FC0E" w14:textId="77777777" w:rsidR="00FA09B1" w:rsidRPr="00EA45E7" w:rsidRDefault="00FA09B1" w:rsidP="00205425">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0.57 </w:t>
            </w:r>
          </w:p>
        </w:tc>
        <w:tc>
          <w:tcPr>
            <w:tcW w:w="699" w:type="dxa"/>
            <w:gridSpan w:val="4"/>
            <w:shd w:val="clear" w:color="auto" w:fill="FFFFFF"/>
            <w:noWrap/>
            <w:tcMar>
              <w:top w:w="0" w:type="dxa"/>
              <w:left w:w="108" w:type="dxa"/>
              <w:bottom w:w="0" w:type="dxa"/>
              <w:right w:w="108" w:type="dxa"/>
            </w:tcMar>
            <w:vAlign w:val="bottom"/>
            <w:hideMark/>
          </w:tcPr>
          <w:p w14:paraId="15024D7A" w14:textId="77777777" w:rsidR="00FA09B1" w:rsidRPr="00EA45E7" w:rsidRDefault="00FA09B1" w:rsidP="00205425">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0.50</w:t>
            </w:r>
          </w:p>
        </w:tc>
        <w:tc>
          <w:tcPr>
            <w:tcW w:w="698" w:type="dxa"/>
            <w:gridSpan w:val="2"/>
            <w:shd w:val="clear" w:color="auto" w:fill="FFFFFF"/>
            <w:noWrap/>
            <w:tcMar>
              <w:top w:w="0" w:type="dxa"/>
              <w:left w:w="108" w:type="dxa"/>
              <w:bottom w:w="0" w:type="dxa"/>
              <w:right w:w="108" w:type="dxa"/>
            </w:tcMar>
            <w:vAlign w:val="bottom"/>
            <w:hideMark/>
          </w:tcPr>
          <w:p w14:paraId="1462F121" w14:textId="77777777" w:rsidR="00FA09B1" w:rsidRPr="00EA45E7" w:rsidRDefault="00FA09B1" w:rsidP="00205425">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788" w:type="dxa"/>
            <w:gridSpan w:val="2"/>
            <w:shd w:val="clear" w:color="auto" w:fill="FFFFFF"/>
            <w:noWrap/>
            <w:tcMar>
              <w:top w:w="0" w:type="dxa"/>
              <w:left w:w="108" w:type="dxa"/>
              <w:bottom w:w="0" w:type="dxa"/>
              <w:right w:w="108" w:type="dxa"/>
            </w:tcMar>
            <w:vAlign w:val="bottom"/>
            <w:hideMark/>
          </w:tcPr>
          <w:p w14:paraId="32C9451F" w14:textId="77777777" w:rsidR="00FA09B1" w:rsidRPr="00EA45E7" w:rsidRDefault="00FA09B1" w:rsidP="00205425">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r>
      <w:tr w:rsidR="00FA09B1" w:rsidRPr="00EA45E7" w14:paraId="5B7C4CC4" w14:textId="77777777" w:rsidTr="00205425">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7C550614" w14:textId="77777777" w:rsidR="00FA09B1" w:rsidRPr="00EA45E7" w:rsidRDefault="00FA09B1" w:rsidP="00205425">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 xml:space="preserve">Participating actively in small-group </w:t>
            </w:r>
          </w:p>
          <w:p w14:paraId="64D73290" w14:textId="77777777" w:rsidR="00FA09B1" w:rsidRPr="00EA45E7" w:rsidRDefault="00FA09B1" w:rsidP="00205425">
            <w:pPr>
              <w:spacing w:line="240" w:lineRule="auto"/>
              <w:ind w:firstLine="0"/>
              <w:rPr>
                <w:rFonts w:eastAsia="Times New Roman" w:cstheme="minorHAnsi"/>
                <w:color w:val="222222"/>
                <w:sz w:val="20"/>
                <w:szCs w:val="20"/>
              </w:rPr>
            </w:pPr>
            <w:r>
              <w:rPr>
                <w:rFonts w:eastAsia="Times New Roman" w:cstheme="minorHAnsi"/>
                <w:color w:val="222222"/>
                <w:sz w:val="20"/>
                <w:szCs w:val="20"/>
              </w:rPr>
              <w:t xml:space="preserve">   </w:t>
            </w:r>
            <w:r w:rsidRPr="00EA45E7">
              <w:rPr>
                <w:rFonts w:eastAsia="Times New Roman" w:cstheme="minorHAnsi"/>
                <w:color w:val="222222"/>
                <w:sz w:val="20"/>
                <w:szCs w:val="20"/>
              </w:rPr>
              <w:t>discussions</w:t>
            </w:r>
          </w:p>
        </w:tc>
        <w:tc>
          <w:tcPr>
            <w:tcW w:w="696" w:type="dxa"/>
            <w:shd w:val="clear" w:color="auto" w:fill="FFFFFF"/>
            <w:noWrap/>
            <w:tcMar>
              <w:top w:w="0" w:type="dxa"/>
              <w:left w:w="108" w:type="dxa"/>
              <w:bottom w:w="0" w:type="dxa"/>
              <w:right w:w="108" w:type="dxa"/>
            </w:tcMar>
            <w:vAlign w:val="bottom"/>
            <w:hideMark/>
          </w:tcPr>
          <w:p w14:paraId="2EBB9D8C" w14:textId="77777777" w:rsidR="00FA09B1" w:rsidRPr="00EA45E7" w:rsidRDefault="00FA09B1" w:rsidP="00205425">
            <w:pPr>
              <w:spacing w:line="240" w:lineRule="auto"/>
              <w:jc w:val="center"/>
              <w:rPr>
                <w:rFonts w:eastAsia="Times New Roman" w:cstheme="minorHAnsi"/>
                <w:color w:val="222222"/>
                <w:sz w:val="20"/>
                <w:szCs w:val="20"/>
              </w:rPr>
            </w:pPr>
          </w:p>
        </w:tc>
        <w:tc>
          <w:tcPr>
            <w:tcW w:w="697" w:type="dxa"/>
            <w:gridSpan w:val="2"/>
            <w:shd w:val="clear" w:color="auto" w:fill="FFFFFF"/>
            <w:noWrap/>
            <w:tcMar>
              <w:top w:w="0" w:type="dxa"/>
              <w:left w:w="108" w:type="dxa"/>
              <w:bottom w:w="0" w:type="dxa"/>
              <w:right w:w="108" w:type="dxa"/>
            </w:tcMar>
            <w:vAlign w:val="bottom"/>
            <w:hideMark/>
          </w:tcPr>
          <w:p w14:paraId="6E97D887" w14:textId="77777777" w:rsidR="00FA09B1" w:rsidRPr="00EA45E7" w:rsidRDefault="00FA09B1" w:rsidP="00205425">
            <w:pPr>
              <w:spacing w:line="240" w:lineRule="auto"/>
              <w:jc w:val="center"/>
              <w:rPr>
                <w:rFonts w:eastAsia="Times New Roman" w:cstheme="minorHAnsi"/>
                <w:color w:val="222222"/>
                <w:sz w:val="20"/>
                <w:szCs w:val="20"/>
              </w:rPr>
            </w:pPr>
          </w:p>
        </w:tc>
        <w:tc>
          <w:tcPr>
            <w:tcW w:w="702" w:type="dxa"/>
            <w:gridSpan w:val="5"/>
            <w:shd w:val="clear" w:color="auto" w:fill="FFFFFF"/>
            <w:noWrap/>
            <w:tcMar>
              <w:top w:w="0" w:type="dxa"/>
              <w:left w:w="108" w:type="dxa"/>
              <w:bottom w:w="0" w:type="dxa"/>
              <w:right w:w="108" w:type="dxa"/>
            </w:tcMar>
            <w:vAlign w:val="bottom"/>
            <w:hideMark/>
          </w:tcPr>
          <w:p w14:paraId="525A969F" w14:textId="77777777" w:rsidR="00FA09B1" w:rsidRPr="00EA45E7" w:rsidRDefault="00FA09B1" w:rsidP="00205425">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698" w:type="dxa"/>
            <w:shd w:val="clear" w:color="auto" w:fill="FFFFFF"/>
            <w:noWrap/>
            <w:tcMar>
              <w:top w:w="0" w:type="dxa"/>
              <w:left w:w="108" w:type="dxa"/>
              <w:bottom w:w="0" w:type="dxa"/>
              <w:right w:w="108" w:type="dxa"/>
            </w:tcMar>
            <w:vAlign w:val="bottom"/>
            <w:hideMark/>
          </w:tcPr>
          <w:p w14:paraId="78513B08" w14:textId="77777777" w:rsidR="00FA09B1" w:rsidRPr="00EA45E7" w:rsidRDefault="00FA09B1" w:rsidP="00205425">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697" w:type="dxa"/>
            <w:gridSpan w:val="2"/>
            <w:shd w:val="clear" w:color="auto" w:fill="FFFFFF"/>
            <w:noWrap/>
            <w:tcMar>
              <w:top w:w="0" w:type="dxa"/>
              <w:left w:w="108" w:type="dxa"/>
              <w:bottom w:w="0" w:type="dxa"/>
              <w:right w:w="108" w:type="dxa"/>
            </w:tcMar>
            <w:vAlign w:val="bottom"/>
            <w:hideMark/>
          </w:tcPr>
          <w:p w14:paraId="5F52A9F9" w14:textId="77777777" w:rsidR="00FA09B1" w:rsidRPr="00EA45E7" w:rsidRDefault="00FA09B1" w:rsidP="00205425">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0.55 </w:t>
            </w:r>
          </w:p>
        </w:tc>
        <w:tc>
          <w:tcPr>
            <w:tcW w:w="699" w:type="dxa"/>
            <w:gridSpan w:val="4"/>
            <w:shd w:val="clear" w:color="auto" w:fill="FFFFFF"/>
            <w:noWrap/>
            <w:tcMar>
              <w:top w:w="0" w:type="dxa"/>
              <w:left w:w="108" w:type="dxa"/>
              <w:bottom w:w="0" w:type="dxa"/>
              <w:right w:w="108" w:type="dxa"/>
            </w:tcMar>
            <w:vAlign w:val="bottom"/>
            <w:hideMark/>
          </w:tcPr>
          <w:p w14:paraId="014FB045" w14:textId="77777777" w:rsidR="00FA09B1" w:rsidRPr="00EA45E7" w:rsidRDefault="00FA09B1" w:rsidP="00205425">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0.77</w:t>
            </w:r>
          </w:p>
        </w:tc>
        <w:tc>
          <w:tcPr>
            <w:tcW w:w="698" w:type="dxa"/>
            <w:gridSpan w:val="2"/>
            <w:shd w:val="clear" w:color="auto" w:fill="FFFFFF"/>
            <w:noWrap/>
            <w:tcMar>
              <w:top w:w="0" w:type="dxa"/>
              <w:left w:w="108" w:type="dxa"/>
              <w:bottom w:w="0" w:type="dxa"/>
              <w:right w:w="108" w:type="dxa"/>
            </w:tcMar>
            <w:vAlign w:val="bottom"/>
            <w:hideMark/>
          </w:tcPr>
          <w:p w14:paraId="6929EF60" w14:textId="77777777" w:rsidR="00FA09B1" w:rsidRPr="00EA45E7" w:rsidRDefault="00FA09B1" w:rsidP="00205425">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788" w:type="dxa"/>
            <w:gridSpan w:val="2"/>
            <w:shd w:val="clear" w:color="auto" w:fill="FFFFFF"/>
            <w:noWrap/>
            <w:tcMar>
              <w:top w:w="0" w:type="dxa"/>
              <w:left w:w="108" w:type="dxa"/>
              <w:bottom w:w="0" w:type="dxa"/>
              <w:right w:w="108" w:type="dxa"/>
            </w:tcMar>
            <w:vAlign w:val="bottom"/>
            <w:hideMark/>
          </w:tcPr>
          <w:p w14:paraId="08D12B71" w14:textId="77777777" w:rsidR="00FA09B1" w:rsidRPr="00EA45E7" w:rsidRDefault="00FA09B1" w:rsidP="00205425">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r>
      <w:tr w:rsidR="00FA09B1" w:rsidRPr="00EA45E7" w14:paraId="48879A63" w14:textId="77777777" w:rsidTr="00205425">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4A99D651" w14:textId="77777777" w:rsidR="00FA09B1" w:rsidRPr="00EA45E7" w:rsidRDefault="00FA09B1" w:rsidP="00205425">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 xml:space="preserve">Going to the professor’s office hours to </w:t>
            </w:r>
          </w:p>
          <w:p w14:paraId="0ABFB679" w14:textId="77777777" w:rsidR="00FA09B1" w:rsidRPr="00EA45E7" w:rsidRDefault="00FA09B1" w:rsidP="00205425">
            <w:pPr>
              <w:spacing w:line="240" w:lineRule="auto"/>
              <w:ind w:left="144" w:firstLine="0"/>
              <w:rPr>
                <w:rFonts w:eastAsia="Times New Roman" w:cstheme="minorHAnsi"/>
                <w:color w:val="222222"/>
                <w:sz w:val="20"/>
                <w:szCs w:val="20"/>
              </w:rPr>
            </w:pPr>
            <w:r w:rsidRPr="00EA45E7">
              <w:rPr>
                <w:rFonts w:eastAsia="Times New Roman" w:cstheme="minorHAnsi"/>
                <w:color w:val="222222"/>
                <w:sz w:val="20"/>
                <w:szCs w:val="20"/>
              </w:rPr>
              <w:t>review assignments or tests or to ask questions</w:t>
            </w:r>
          </w:p>
        </w:tc>
        <w:tc>
          <w:tcPr>
            <w:tcW w:w="696" w:type="dxa"/>
            <w:shd w:val="clear" w:color="auto" w:fill="FFFFFF"/>
            <w:noWrap/>
            <w:tcMar>
              <w:top w:w="0" w:type="dxa"/>
              <w:left w:w="108" w:type="dxa"/>
              <w:bottom w:w="0" w:type="dxa"/>
              <w:right w:w="108" w:type="dxa"/>
            </w:tcMar>
            <w:vAlign w:val="bottom"/>
            <w:hideMark/>
          </w:tcPr>
          <w:p w14:paraId="77C7F9A6" w14:textId="77777777" w:rsidR="00FA09B1" w:rsidRPr="00EA45E7" w:rsidRDefault="00FA09B1" w:rsidP="00205425">
            <w:pPr>
              <w:spacing w:line="240" w:lineRule="auto"/>
              <w:jc w:val="center"/>
              <w:rPr>
                <w:rFonts w:eastAsia="Times New Roman" w:cstheme="minorHAnsi"/>
                <w:color w:val="222222"/>
                <w:sz w:val="20"/>
                <w:szCs w:val="20"/>
              </w:rPr>
            </w:pPr>
          </w:p>
        </w:tc>
        <w:tc>
          <w:tcPr>
            <w:tcW w:w="697" w:type="dxa"/>
            <w:gridSpan w:val="2"/>
            <w:shd w:val="clear" w:color="auto" w:fill="FFFFFF"/>
            <w:noWrap/>
            <w:tcMar>
              <w:top w:w="0" w:type="dxa"/>
              <w:left w:w="108" w:type="dxa"/>
              <w:bottom w:w="0" w:type="dxa"/>
              <w:right w:w="108" w:type="dxa"/>
            </w:tcMar>
            <w:vAlign w:val="bottom"/>
            <w:hideMark/>
          </w:tcPr>
          <w:p w14:paraId="4DC15043" w14:textId="77777777" w:rsidR="00FA09B1" w:rsidRPr="00EA45E7" w:rsidRDefault="00FA09B1" w:rsidP="00205425">
            <w:pPr>
              <w:spacing w:line="240" w:lineRule="auto"/>
              <w:jc w:val="center"/>
              <w:rPr>
                <w:rFonts w:eastAsia="Times New Roman" w:cstheme="minorHAnsi"/>
                <w:color w:val="222222"/>
                <w:sz w:val="20"/>
                <w:szCs w:val="20"/>
              </w:rPr>
            </w:pPr>
          </w:p>
        </w:tc>
        <w:tc>
          <w:tcPr>
            <w:tcW w:w="702" w:type="dxa"/>
            <w:gridSpan w:val="5"/>
            <w:shd w:val="clear" w:color="auto" w:fill="FFFFFF"/>
            <w:noWrap/>
            <w:tcMar>
              <w:top w:w="0" w:type="dxa"/>
              <w:left w:w="108" w:type="dxa"/>
              <w:bottom w:w="0" w:type="dxa"/>
              <w:right w:w="108" w:type="dxa"/>
            </w:tcMar>
            <w:vAlign w:val="bottom"/>
            <w:hideMark/>
          </w:tcPr>
          <w:p w14:paraId="0C30F708" w14:textId="77777777" w:rsidR="00FA09B1" w:rsidRPr="00EA45E7" w:rsidRDefault="00FA09B1" w:rsidP="00205425">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698" w:type="dxa"/>
            <w:shd w:val="clear" w:color="auto" w:fill="FFFFFF"/>
            <w:noWrap/>
            <w:tcMar>
              <w:top w:w="0" w:type="dxa"/>
              <w:left w:w="108" w:type="dxa"/>
              <w:bottom w:w="0" w:type="dxa"/>
              <w:right w:w="108" w:type="dxa"/>
            </w:tcMar>
            <w:vAlign w:val="bottom"/>
            <w:hideMark/>
          </w:tcPr>
          <w:p w14:paraId="4D819578" w14:textId="77777777" w:rsidR="00FA09B1" w:rsidRPr="00EA45E7" w:rsidRDefault="00FA09B1" w:rsidP="00205425">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697" w:type="dxa"/>
            <w:gridSpan w:val="2"/>
            <w:shd w:val="clear" w:color="auto" w:fill="FFFFFF"/>
            <w:noWrap/>
            <w:tcMar>
              <w:top w:w="0" w:type="dxa"/>
              <w:left w:w="108" w:type="dxa"/>
              <w:bottom w:w="0" w:type="dxa"/>
              <w:right w:w="108" w:type="dxa"/>
            </w:tcMar>
            <w:vAlign w:val="bottom"/>
            <w:hideMark/>
          </w:tcPr>
          <w:p w14:paraId="7F4FF2D5" w14:textId="77777777" w:rsidR="00FA09B1" w:rsidRPr="00EA45E7" w:rsidRDefault="00FA09B1" w:rsidP="00205425">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0.50</w:t>
            </w:r>
          </w:p>
        </w:tc>
        <w:tc>
          <w:tcPr>
            <w:tcW w:w="699" w:type="dxa"/>
            <w:gridSpan w:val="4"/>
            <w:shd w:val="clear" w:color="auto" w:fill="FFFFFF"/>
            <w:noWrap/>
            <w:tcMar>
              <w:top w:w="0" w:type="dxa"/>
              <w:left w:w="108" w:type="dxa"/>
              <w:bottom w:w="0" w:type="dxa"/>
              <w:right w:w="108" w:type="dxa"/>
            </w:tcMar>
            <w:vAlign w:val="bottom"/>
            <w:hideMark/>
          </w:tcPr>
          <w:p w14:paraId="3923D834" w14:textId="77777777" w:rsidR="00FA09B1" w:rsidRPr="00EA45E7" w:rsidRDefault="00FA09B1" w:rsidP="00205425">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0.60</w:t>
            </w:r>
          </w:p>
        </w:tc>
        <w:tc>
          <w:tcPr>
            <w:tcW w:w="698" w:type="dxa"/>
            <w:gridSpan w:val="2"/>
            <w:shd w:val="clear" w:color="auto" w:fill="FFFFFF"/>
            <w:noWrap/>
            <w:tcMar>
              <w:top w:w="0" w:type="dxa"/>
              <w:left w:w="108" w:type="dxa"/>
              <w:bottom w:w="0" w:type="dxa"/>
              <w:right w:w="108" w:type="dxa"/>
            </w:tcMar>
            <w:vAlign w:val="bottom"/>
            <w:hideMark/>
          </w:tcPr>
          <w:p w14:paraId="2F2A226D" w14:textId="77777777" w:rsidR="00FA09B1" w:rsidRPr="00EA45E7" w:rsidRDefault="00FA09B1" w:rsidP="00205425">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788" w:type="dxa"/>
            <w:gridSpan w:val="2"/>
            <w:shd w:val="clear" w:color="auto" w:fill="FFFFFF"/>
            <w:noWrap/>
            <w:tcMar>
              <w:top w:w="0" w:type="dxa"/>
              <w:left w:w="108" w:type="dxa"/>
              <w:bottom w:w="0" w:type="dxa"/>
              <w:right w:w="108" w:type="dxa"/>
            </w:tcMar>
            <w:vAlign w:val="bottom"/>
            <w:hideMark/>
          </w:tcPr>
          <w:p w14:paraId="7E7779C6" w14:textId="77777777" w:rsidR="00FA09B1" w:rsidRPr="00EA45E7" w:rsidRDefault="00FA09B1" w:rsidP="00205425">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r>
      <w:tr w:rsidR="00FA09B1" w:rsidRPr="00EA45E7" w14:paraId="36D70113" w14:textId="77777777" w:rsidTr="00205425">
        <w:trPr>
          <w:gridAfter w:val="4"/>
          <w:wAfter w:w="2033" w:type="dxa"/>
          <w:trHeight w:val="255"/>
        </w:trPr>
        <w:tc>
          <w:tcPr>
            <w:tcW w:w="4042" w:type="dxa"/>
            <w:shd w:val="clear" w:color="auto" w:fill="FFFFFF"/>
            <w:noWrap/>
            <w:tcMar>
              <w:top w:w="0" w:type="dxa"/>
              <w:left w:w="108" w:type="dxa"/>
              <w:bottom w:w="0" w:type="dxa"/>
              <w:right w:w="108" w:type="dxa"/>
            </w:tcMar>
            <w:vAlign w:val="bottom"/>
            <w:hideMark/>
          </w:tcPr>
          <w:p w14:paraId="153AB2BE" w14:textId="77777777" w:rsidR="00FA09B1" w:rsidRPr="00EA45E7" w:rsidRDefault="00FA09B1" w:rsidP="00205425">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Helping fellow students</w:t>
            </w:r>
          </w:p>
        </w:tc>
        <w:tc>
          <w:tcPr>
            <w:tcW w:w="696" w:type="dxa"/>
            <w:shd w:val="clear" w:color="auto" w:fill="FFFFFF"/>
            <w:noWrap/>
            <w:tcMar>
              <w:top w:w="0" w:type="dxa"/>
              <w:left w:w="108" w:type="dxa"/>
              <w:bottom w:w="0" w:type="dxa"/>
              <w:right w:w="108" w:type="dxa"/>
            </w:tcMar>
            <w:vAlign w:val="bottom"/>
            <w:hideMark/>
          </w:tcPr>
          <w:p w14:paraId="07E7D049" w14:textId="77777777" w:rsidR="00FA09B1" w:rsidRPr="00EA45E7" w:rsidRDefault="00FA09B1" w:rsidP="00205425">
            <w:pPr>
              <w:spacing w:line="240" w:lineRule="auto"/>
              <w:jc w:val="center"/>
              <w:rPr>
                <w:rFonts w:eastAsia="Times New Roman" w:cstheme="minorHAnsi"/>
                <w:color w:val="222222"/>
                <w:sz w:val="20"/>
                <w:szCs w:val="20"/>
              </w:rPr>
            </w:pPr>
          </w:p>
        </w:tc>
        <w:tc>
          <w:tcPr>
            <w:tcW w:w="697" w:type="dxa"/>
            <w:gridSpan w:val="2"/>
            <w:shd w:val="clear" w:color="auto" w:fill="FFFFFF"/>
            <w:noWrap/>
            <w:tcMar>
              <w:top w:w="0" w:type="dxa"/>
              <w:left w:w="108" w:type="dxa"/>
              <w:bottom w:w="0" w:type="dxa"/>
              <w:right w:w="108" w:type="dxa"/>
            </w:tcMar>
            <w:vAlign w:val="bottom"/>
            <w:hideMark/>
          </w:tcPr>
          <w:p w14:paraId="632E28E7" w14:textId="77777777" w:rsidR="00FA09B1" w:rsidRPr="00EA45E7" w:rsidRDefault="00FA09B1" w:rsidP="00205425">
            <w:pPr>
              <w:spacing w:line="240" w:lineRule="auto"/>
              <w:jc w:val="center"/>
              <w:rPr>
                <w:rFonts w:eastAsia="Times New Roman" w:cstheme="minorHAnsi"/>
                <w:color w:val="222222"/>
                <w:sz w:val="20"/>
                <w:szCs w:val="20"/>
              </w:rPr>
            </w:pPr>
          </w:p>
        </w:tc>
        <w:tc>
          <w:tcPr>
            <w:tcW w:w="702" w:type="dxa"/>
            <w:gridSpan w:val="5"/>
            <w:shd w:val="clear" w:color="auto" w:fill="FFFFFF"/>
            <w:noWrap/>
            <w:tcMar>
              <w:top w:w="0" w:type="dxa"/>
              <w:left w:w="108" w:type="dxa"/>
              <w:bottom w:w="0" w:type="dxa"/>
              <w:right w:w="108" w:type="dxa"/>
            </w:tcMar>
            <w:vAlign w:val="bottom"/>
            <w:hideMark/>
          </w:tcPr>
          <w:p w14:paraId="7CE42272" w14:textId="77777777" w:rsidR="00FA09B1" w:rsidRPr="00EA45E7" w:rsidRDefault="00FA09B1" w:rsidP="00205425">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698" w:type="dxa"/>
            <w:shd w:val="clear" w:color="auto" w:fill="FFFFFF"/>
            <w:noWrap/>
            <w:tcMar>
              <w:top w:w="0" w:type="dxa"/>
              <w:left w:w="108" w:type="dxa"/>
              <w:bottom w:w="0" w:type="dxa"/>
              <w:right w:w="108" w:type="dxa"/>
            </w:tcMar>
            <w:vAlign w:val="bottom"/>
            <w:hideMark/>
          </w:tcPr>
          <w:p w14:paraId="570A6B45" w14:textId="77777777" w:rsidR="00FA09B1" w:rsidRPr="00EA45E7" w:rsidRDefault="00FA09B1" w:rsidP="00205425">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697" w:type="dxa"/>
            <w:gridSpan w:val="2"/>
            <w:shd w:val="clear" w:color="auto" w:fill="FFFFFF"/>
            <w:noWrap/>
            <w:tcMar>
              <w:top w:w="0" w:type="dxa"/>
              <w:left w:w="108" w:type="dxa"/>
              <w:bottom w:w="0" w:type="dxa"/>
              <w:right w:w="108" w:type="dxa"/>
            </w:tcMar>
            <w:vAlign w:val="bottom"/>
            <w:hideMark/>
          </w:tcPr>
          <w:p w14:paraId="45C219A5" w14:textId="77777777" w:rsidR="00FA09B1" w:rsidRPr="00EA45E7" w:rsidRDefault="00FA09B1" w:rsidP="00205425">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0.45 </w:t>
            </w:r>
          </w:p>
        </w:tc>
        <w:tc>
          <w:tcPr>
            <w:tcW w:w="699" w:type="dxa"/>
            <w:gridSpan w:val="4"/>
            <w:shd w:val="clear" w:color="auto" w:fill="FFFFFF"/>
            <w:noWrap/>
            <w:tcMar>
              <w:top w:w="0" w:type="dxa"/>
              <w:left w:w="108" w:type="dxa"/>
              <w:bottom w:w="0" w:type="dxa"/>
              <w:right w:w="108" w:type="dxa"/>
            </w:tcMar>
            <w:vAlign w:val="bottom"/>
            <w:hideMark/>
          </w:tcPr>
          <w:p w14:paraId="425EB824" w14:textId="77777777" w:rsidR="00FA09B1" w:rsidRPr="00EA45E7" w:rsidRDefault="00FA09B1" w:rsidP="00205425">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0.41</w:t>
            </w:r>
          </w:p>
        </w:tc>
        <w:tc>
          <w:tcPr>
            <w:tcW w:w="698" w:type="dxa"/>
            <w:gridSpan w:val="2"/>
            <w:shd w:val="clear" w:color="auto" w:fill="FFFFFF"/>
            <w:noWrap/>
            <w:tcMar>
              <w:top w:w="0" w:type="dxa"/>
              <w:left w:w="108" w:type="dxa"/>
              <w:bottom w:w="0" w:type="dxa"/>
              <w:right w:w="108" w:type="dxa"/>
            </w:tcMar>
            <w:vAlign w:val="bottom"/>
            <w:hideMark/>
          </w:tcPr>
          <w:p w14:paraId="46CB17D1" w14:textId="77777777" w:rsidR="00FA09B1" w:rsidRPr="00EA45E7" w:rsidRDefault="00FA09B1" w:rsidP="00205425">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788" w:type="dxa"/>
            <w:gridSpan w:val="2"/>
            <w:shd w:val="clear" w:color="auto" w:fill="FFFFFF"/>
            <w:noWrap/>
            <w:tcMar>
              <w:top w:w="0" w:type="dxa"/>
              <w:left w:w="108" w:type="dxa"/>
              <w:bottom w:w="0" w:type="dxa"/>
              <w:right w:w="108" w:type="dxa"/>
            </w:tcMar>
            <w:vAlign w:val="bottom"/>
            <w:hideMark/>
          </w:tcPr>
          <w:p w14:paraId="785D857D" w14:textId="77777777" w:rsidR="00FA09B1" w:rsidRPr="00EA45E7" w:rsidRDefault="00FA09B1" w:rsidP="00205425">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r>
      <w:tr w:rsidR="00FA09B1" w:rsidRPr="00EA45E7" w14:paraId="43067F81" w14:textId="77777777" w:rsidTr="00205425">
        <w:trPr>
          <w:gridAfter w:val="4"/>
          <w:wAfter w:w="2033" w:type="dxa"/>
          <w:trHeight w:val="255"/>
        </w:trPr>
        <w:tc>
          <w:tcPr>
            <w:tcW w:w="4042" w:type="dxa"/>
            <w:shd w:val="clear" w:color="auto" w:fill="FFFFFF"/>
            <w:noWrap/>
            <w:tcMar>
              <w:top w:w="0" w:type="dxa"/>
              <w:left w:w="108" w:type="dxa"/>
              <w:bottom w:w="0" w:type="dxa"/>
              <w:right w:w="108" w:type="dxa"/>
            </w:tcMar>
            <w:vAlign w:val="bottom"/>
          </w:tcPr>
          <w:p w14:paraId="715108B2" w14:textId="77777777" w:rsidR="00FA09B1" w:rsidRPr="00EA45E7" w:rsidRDefault="00FA09B1" w:rsidP="00205425">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Getting good grades</w:t>
            </w:r>
          </w:p>
        </w:tc>
        <w:tc>
          <w:tcPr>
            <w:tcW w:w="696" w:type="dxa"/>
            <w:shd w:val="clear" w:color="auto" w:fill="FFFFFF"/>
            <w:noWrap/>
            <w:tcMar>
              <w:top w:w="0" w:type="dxa"/>
              <w:left w:w="108" w:type="dxa"/>
              <w:bottom w:w="0" w:type="dxa"/>
              <w:right w:w="108" w:type="dxa"/>
            </w:tcMar>
            <w:vAlign w:val="bottom"/>
          </w:tcPr>
          <w:p w14:paraId="4CC789DA" w14:textId="77777777" w:rsidR="00FA09B1" w:rsidRPr="00EA45E7" w:rsidRDefault="00FA09B1" w:rsidP="00205425">
            <w:pPr>
              <w:spacing w:line="240" w:lineRule="auto"/>
              <w:jc w:val="center"/>
              <w:rPr>
                <w:rFonts w:eastAsia="Times New Roman" w:cstheme="minorHAnsi"/>
                <w:color w:val="222222"/>
                <w:sz w:val="20"/>
                <w:szCs w:val="20"/>
              </w:rPr>
            </w:pPr>
          </w:p>
        </w:tc>
        <w:tc>
          <w:tcPr>
            <w:tcW w:w="697" w:type="dxa"/>
            <w:gridSpan w:val="2"/>
            <w:shd w:val="clear" w:color="auto" w:fill="FFFFFF"/>
            <w:noWrap/>
            <w:tcMar>
              <w:top w:w="0" w:type="dxa"/>
              <w:left w:w="108" w:type="dxa"/>
              <w:bottom w:w="0" w:type="dxa"/>
              <w:right w:w="108" w:type="dxa"/>
            </w:tcMar>
            <w:vAlign w:val="bottom"/>
          </w:tcPr>
          <w:p w14:paraId="1E004D55" w14:textId="77777777" w:rsidR="00FA09B1" w:rsidRPr="00EA45E7" w:rsidRDefault="00FA09B1" w:rsidP="00205425">
            <w:pPr>
              <w:spacing w:line="240" w:lineRule="auto"/>
              <w:jc w:val="center"/>
              <w:rPr>
                <w:rFonts w:eastAsia="Times New Roman" w:cstheme="minorHAnsi"/>
                <w:color w:val="222222"/>
                <w:sz w:val="20"/>
                <w:szCs w:val="20"/>
              </w:rPr>
            </w:pPr>
          </w:p>
        </w:tc>
        <w:tc>
          <w:tcPr>
            <w:tcW w:w="702" w:type="dxa"/>
            <w:gridSpan w:val="5"/>
            <w:shd w:val="clear" w:color="auto" w:fill="FFFFFF"/>
            <w:noWrap/>
            <w:tcMar>
              <w:top w:w="0" w:type="dxa"/>
              <w:left w:w="108" w:type="dxa"/>
              <w:bottom w:w="0" w:type="dxa"/>
              <w:right w:w="108" w:type="dxa"/>
            </w:tcMar>
            <w:vAlign w:val="bottom"/>
          </w:tcPr>
          <w:p w14:paraId="0CA38741" w14:textId="77777777" w:rsidR="00FA09B1" w:rsidRPr="00EA45E7" w:rsidRDefault="00FA09B1" w:rsidP="00205425">
            <w:pPr>
              <w:spacing w:line="240" w:lineRule="auto"/>
              <w:jc w:val="center"/>
              <w:rPr>
                <w:rFonts w:eastAsia="Times New Roman" w:cstheme="minorHAnsi"/>
                <w:color w:val="222222"/>
                <w:sz w:val="20"/>
                <w:szCs w:val="20"/>
              </w:rPr>
            </w:pPr>
          </w:p>
        </w:tc>
        <w:tc>
          <w:tcPr>
            <w:tcW w:w="698" w:type="dxa"/>
            <w:shd w:val="clear" w:color="auto" w:fill="FFFFFF"/>
            <w:noWrap/>
            <w:tcMar>
              <w:top w:w="0" w:type="dxa"/>
              <w:left w:w="108" w:type="dxa"/>
              <w:bottom w:w="0" w:type="dxa"/>
              <w:right w:w="108" w:type="dxa"/>
            </w:tcMar>
            <w:vAlign w:val="bottom"/>
          </w:tcPr>
          <w:p w14:paraId="78888620" w14:textId="77777777" w:rsidR="00FA09B1" w:rsidRPr="00EA45E7" w:rsidRDefault="00FA09B1" w:rsidP="00205425">
            <w:pPr>
              <w:spacing w:line="240" w:lineRule="auto"/>
              <w:jc w:val="center"/>
              <w:rPr>
                <w:rFonts w:eastAsia="Times New Roman" w:cstheme="minorHAnsi"/>
                <w:color w:val="222222"/>
                <w:sz w:val="20"/>
                <w:szCs w:val="20"/>
              </w:rPr>
            </w:pPr>
          </w:p>
        </w:tc>
        <w:tc>
          <w:tcPr>
            <w:tcW w:w="697" w:type="dxa"/>
            <w:gridSpan w:val="2"/>
            <w:shd w:val="clear" w:color="auto" w:fill="FFFFFF"/>
            <w:noWrap/>
            <w:tcMar>
              <w:top w:w="0" w:type="dxa"/>
              <w:left w:w="108" w:type="dxa"/>
              <w:bottom w:w="0" w:type="dxa"/>
              <w:right w:w="108" w:type="dxa"/>
            </w:tcMar>
            <w:vAlign w:val="bottom"/>
          </w:tcPr>
          <w:p w14:paraId="288E7EB3" w14:textId="77777777" w:rsidR="00FA09B1" w:rsidRPr="00EA45E7" w:rsidRDefault="00FA09B1" w:rsidP="00205425">
            <w:pPr>
              <w:spacing w:line="240" w:lineRule="auto"/>
              <w:jc w:val="center"/>
              <w:rPr>
                <w:rFonts w:eastAsia="Times New Roman" w:cstheme="minorHAnsi"/>
                <w:color w:val="222222"/>
                <w:sz w:val="20"/>
                <w:szCs w:val="20"/>
              </w:rPr>
            </w:pPr>
          </w:p>
        </w:tc>
        <w:tc>
          <w:tcPr>
            <w:tcW w:w="699" w:type="dxa"/>
            <w:gridSpan w:val="4"/>
            <w:shd w:val="clear" w:color="auto" w:fill="FFFFFF"/>
            <w:noWrap/>
            <w:tcMar>
              <w:top w:w="0" w:type="dxa"/>
              <w:left w:w="108" w:type="dxa"/>
              <w:bottom w:w="0" w:type="dxa"/>
              <w:right w:w="108" w:type="dxa"/>
            </w:tcMar>
            <w:vAlign w:val="bottom"/>
          </w:tcPr>
          <w:p w14:paraId="7D9F6347" w14:textId="77777777" w:rsidR="00FA09B1" w:rsidRPr="00EA45E7" w:rsidRDefault="00FA09B1" w:rsidP="00205425">
            <w:pPr>
              <w:spacing w:line="240" w:lineRule="auto"/>
              <w:jc w:val="center"/>
              <w:rPr>
                <w:rFonts w:eastAsia="Times New Roman" w:cstheme="minorHAnsi"/>
                <w:color w:val="222222"/>
                <w:sz w:val="20"/>
                <w:szCs w:val="20"/>
              </w:rPr>
            </w:pPr>
          </w:p>
        </w:tc>
        <w:tc>
          <w:tcPr>
            <w:tcW w:w="698" w:type="dxa"/>
            <w:gridSpan w:val="2"/>
            <w:shd w:val="clear" w:color="auto" w:fill="FFFFFF"/>
            <w:noWrap/>
            <w:tcMar>
              <w:top w:w="0" w:type="dxa"/>
              <w:left w:w="108" w:type="dxa"/>
              <w:bottom w:w="0" w:type="dxa"/>
              <w:right w:w="108" w:type="dxa"/>
            </w:tcMar>
            <w:vAlign w:val="bottom"/>
          </w:tcPr>
          <w:p w14:paraId="66B09B38" w14:textId="77777777" w:rsidR="00FA09B1" w:rsidRPr="00EA45E7" w:rsidRDefault="00FA09B1" w:rsidP="00205425">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0.77</w:t>
            </w:r>
          </w:p>
        </w:tc>
        <w:tc>
          <w:tcPr>
            <w:tcW w:w="788" w:type="dxa"/>
            <w:gridSpan w:val="2"/>
            <w:shd w:val="clear" w:color="auto" w:fill="FFFFFF"/>
            <w:noWrap/>
            <w:tcMar>
              <w:top w:w="0" w:type="dxa"/>
              <w:left w:w="108" w:type="dxa"/>
              <w:bottom w:w="0" w:type="dxa"/>
              <w:right w:w="108" w:type="dxa"/>
            </w:tcMar>
            <w:vAlign w:val="bottom"/>
          </w:tcPr>
          <w:p w14:paraId="203F9A13" w14:textId="77777777" w:rsidR="00FA09B1" w:rsidRPr="00EA45E7" w:rsidRDefault="00FA09B1" w:rsidP="00205425">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0.62</w:t>
            </w:r>
          </w:p>
        </w:tc>
      </w:tr>
      <w:tr w:rsidR="00FA09B1" w:rsidRPr="00EA45E7" w14:paraId="3ACA9249" w14:textId="77777777" w:rsidTr="00205425">
        <w:trPr>
          <w:gridAfter w:val="4"/>
          <w:wAfter w:w="2033" w:type="dxa"/>
          <w:trHeight w:val="255"/>
        </w:trPr>
        <w:tc>
          <w:tcPr>
            <w:tcW w:w="4042" w:type="dxa"/>
            <w:shd w:val="clear" w:color="auto" w:fill="FFFFFF"/>
            <w:noWrap/>
            <w:tcMar>
              <w:top w:w="0" w:type="dxa"/>
              <w:left w:w="108" w:type="dxa"/>
              <w:bottom w:w="0" w:type="dxa"/>
              <w:right w:w="108" w:type="dxa"/>
            </w:tcMar>
            <w:vAlign w:val="bottom"/>
          </w:tcPr>
          <w:p w14:paraId="6B563EF8" w14:textId="77777777" w:rsidR="00FA09B1" w:rsidRPr="00EA45E7" w:rsidRDefault="00FA09B1" w:rsidP="00205425">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Doing well on the tests</w:t>
            </w:r>
          </w:p>
        </w:tc>
        <w:tc>
          <w:tcPr>
            <w:tcW w:w="696" w:type="dxa"/>
            <w:shd w:val="clear" w:color="auto" w:fill="FFFFFF"/>
            <w:noWrap/>
            <w:tcMar>
              <w:top w:w="0" w:type="dxa"/>
              <w:left w:w="108" w:type="dxa"/>
              <w:bottom w:w="0" w:type="dxa"/>
              <w:right w:w="108" w:type="dxa"/>
            </w:tcMar>
            <w:vAlign w:val="bottom"/>
          </w:tcPr>
          <w:p w14:paraId="66BA9864" w14:textId="77777777" w:rsidR="00FA09B1" w:rsidRPr="00EA45E7" w:rsidRDefault="00FA09B1" w:rsidP="00205425">
            <w:pPr>
              <w:spacing w:line="240" w:lineRule="auto"/>
              <w:jc w:val="center"/>
              <w:rPr>
                <w:rFonts w:eastAsia="Times New Roman" w:cstheme="minorHAnsi"/>
                <w:color w:val="222222"/>
                <w:sz w:val="20"/>
                <w:szCs w:val="20"/>
              </w:rPr>
            </w:pPr>
          </w:p>
        </w:tc>
        <w:tc>
          <w:tcPr>
            <w:tcW w:w="697" w:type="dxa"/>
            <w:gridSpan w:val="2"/>
            <w:shd w:val="clear" w:color="auto" w:fill="FFFFFF"/>
            <w:noWrap/>
            <w:tcMar>
              <w:top w:w="0" w:type="dxa"/>
              <w:left w:w="108" w:type="dxa"/>
              <w:bottom w:w="0" w:type="dxa"/>
              <w:right w:w="108" w:type="dxa"/>
            </w:tcMar>
            <w:vAlign w:val="bottom"/>
          </w:tcPr>
          <w:p w14:paraId="1F752E8A" w14:textId="77777777" w:rsidR="00FA09B1" w:rsidRPr="00EA45E7" w:rsidRDefault="00FA09B1" w:rsidP="00205425">
            <w:pPr>
              <w:spacing w:line="240" w:lineRule="auto"/>
              <w:jc w:val="center"/>
              <w:rPr>
                <w:rFonts w:eastAsia="Times New Roman" w:cstheme="minorHAnsi"/>
                <w:color w:val="222222"/>
                <w:sz w:val="20"/>
                <w:szCs w:val="20"/>
              </w:rPr>
            </w:pPr>
          </w:p>
        </w:tc>
        <w:tc>
          <w:tcPr>
            <w:tcW w:w="702" w:type="dxa"/>
            <w:gridSpan w:val="5"/>
            <w:shd w:val="clear" w:color="auto" w:fill="FFFFFF"/>
            <w:noWrap/>
            <w:tcMar>
              <w:top w:w="0" w:type="dxa"/>
              <w:left w:w="108" w:type="dxa"/>
              <w:bottom w:w="0" w:type="dxa"/>
              <w:right w:w="108" w:type="dxa"/>
            </w:tcMar>
            <w:vAlign w:val="bottom"/>
          </w:tcPr>
          <w:p w14:paraId="6D87216C" w14:textId="77777777" w:rsidR="00FA09B1" w:rsidRPr="00EA45E7" w:rsidRDefault="00FA09B1" w:rsidP="00205425">
            <w:pPr>
              <w:spacing w:line="240" w:lineRule="auto"/>
              <w:jc w:val="center"/>
              <w:rPr>
                <w:rFonts w:eastAsia="Times New Roman" w:cstheme="minorHAnsi"/>
                <w:color w:val="222222"/>
                <w:sz w:val="20"/>
                <w:szCs w:val="20"/>
              </w:rPr>
            </w:pPr>
          </w:p>
        </w:tc>
        <w:tc>
          <w:tcPr>
            <w:tcW w:w="698" w:type="dxa"/>
            <w:shd w:val="clear" w:color="auto" w:fill="FFFFFF"/>
            <w:noWrap/>
            <w:tcMar>
              <w:top w:w="0" w:type="dxa"/>
              <w:left w:w="108" w:type="dxa"/>
              <w:bottom w:w="0" w:type="dxa"/>
              <w:right w:w="108" w:type="dxa"/>
            </w:tcMar>
            <w:vAlign w:val="bottom"/>
          </w:tcPr>
          <w:p w14:paraId="741A1C66" w14:textId="77777777" w:rsidR="00FA09B1" w:rsidRPr="00EA45E7" w:rsidRDefault="00FA09B1" w:rsidP="00205425">
            <w:pPr>
              <w:spacing w:line="240" w:lineRule="auto"/>
              <w:jc w:val="center"/>
              <w:rPr>
                <w:rFonts w:eastAsia="Times New Roman" w:cstheme="minorHAnsi"/>
                <w:color w:val="222222"/>
                <w:sz w:val="20"/>
                <w:szCs w:val="20"/>
              </w:rPr>
            </w:pPr>
          </w:p>
        </w:tc>
        <w:tc>
          <w:tcPr>
            <w:tcW w:w="697" w:type="dxa"/>
            <w:gridSpan w:val="2"/>
            <w:shd w:val="clear" w:color="auto" w:fill="FFFFFF"/>
            <w:noWrap/>
            <w:tcMar>
              <w:top w:w="0" w:type="dxa"/>
              <w:left w:w="108" w:type="dxa"/>
              <w:bottom w:w="0" w:type="dxa"/>
              <w:right w:w="108" w:type="dxa"/>
            </w:tcMar>
            <w:vAlign w:val="bottom"/>
          </w:tcPr>
          <w:p w14:paraId="28C0721D" w14:textId="77777777" w:rsidR="00FA09B1" w:rsidRPr="00EA45E7" w:rsidRDefault="00FA09B1" w:rsidP="00205425">
            <w:pPr>
              <w:spacing w:line="240" w:lineRule="auto"/>
              <w:jc w:val="center"/>
              <w:rPr>
                <w:rFonts w:eastAsia="Times New Roman" w:cstheme="minorHAnsi"/>
                <w:color w:val="222222"/>
                <w:sz w:val="20"/>
                <w:szCs w:val="20"/>
              </w:rPr>
            </w:pPr>
          </w:p>
        </w:tc>
        <w:tc>
          <w:tcPr>
            <w:tcW w:w="699" w:type="dxa"/>
            <w:gridSpan w:val="4"/>
            <w:shd w:val="clear" w:color="auto" w:fill="FFFFFF"/>
            <w:noWrap/>
            <w:tcMar>
              <w:top w:w="0" w:type="dxa"/>
              <w:left w:w="108" w:type="dxa"/>
              <w:bottom w:w="0" w:type="dxa"/>
              <w:right w:w="108" w:type="dxa"/>
            </w:tcMar>
            <w:vAlign w:val="bottom"/>
          </w:tcPr>
          <w:p w14:paraId="79E67C27" w14:textId="77777777" w:rsidR="00FA09B1" w:rsidRPr="00EA45E7" w:rsidRDefault="00FA09B1" w:rsidP="00205425">
            <w:pPr>
              <w:spacing w:line="240" w:lineRule="auto"/>
              <w:jc w:val="center"/>
              <w:rPr>
                <w:rFonts w:eastAsia="Times New Roman" w:cstheme="minorHAnsi"/>
                <w:color w:val="222222"/>
                <w:sz w:val="20"/>
                <w:szCs w:val="20"/>
              </w:rPr>
            </w:pPr>
          </w:p>
        </w:tc>
        <w:tc>
          <w:tcPr>
            <w:tcW w:w="698" w:type="dxa"/>
            <w:gridSpan w:val="2"/>
            <w:shd w:val="clear" w:color="auto" w:fill="FFFFFF"/>
            <w:noWrap/>
            <w:tcMar>
              <w:top w:w="0" w:type="dxa"/>
              <w:left w:w="108" w:type="dxa"/>
              <w:bottom w:w="0" w:type="dxa"/>
              <w:right w:w="108" w:type="dxa"/>
            </w:tcMar>
            <w:vAlign w:val="bottom"/>
          </w:tcPr>
          <w:p w14:paraId="1A35D829" w14:textId="77777777" w:rsidR="00FA09B1" w:rsidRPr="00EA45E7" w:rsidRDefault="00FA09B1" w:rsidP="00205425">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0.68</w:t>
            </w:r>
          </w:p>
        </w:tc>
        <w:tc>
          <w:tcPr>
            <w:tcW w:w="788" w:type="dxa"/>
            <w:gridSpan w:val="2"/>
            <w:shd w:val="clear" w:color="auto" w:fill="FFFFFF"/>
            <w:noWrap/>
            <w:tcMar>
              <w:top w:w="0" w:type="dxa"/>
              <w:left w:w="108" w:type="dxa"/>
              <w:bottom w:w="0" w:type="dxa"/>
              <w:right w:w="108" w:type="dxa"/>
            </w:tcMar>
            <w:vAlign w:val="bottom"/>
          </w:tcPr>
          <w:p w14:paraId="1EB25744" w14:textId="77777777" w:rsidR="00FA09B1" w:rsidRPr="00EA45E7" w:rsidRDefault="00FA09B1" w:rsidP="00205425">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0.69</w:t>
            </w:r>
          </w:p>
        </w:tc>
      </w:tr>
      <w:tr w:rsidR="00FA09B1" w:rsidRPr="00EA45E7" w14:paraId="5F7C4231" w14:textId="77777777" w:rsidTr="00205425">
        <w:trPr>
          <w:gridAfter w:val="4"/>
          <w:wAfter w:w="2033" w:type="dxa"/>
          <w:trHeight w:val="255"/>
        </w:trPr>
        <w:tc>
          <w:tcPr>
            <w:tcW w:w="4042" w:type="dxa"/>
            <w:shd w:val="clear" w:color="auto" w:fill="FFFFFF"/>
            <w:noWrap/>
            <w:tcMar>
              <w:top w:w="0" w:type="dxa"/>
              <w:left w:w="108" w:type="dxa"/>
              <w:bottom w:w="0" w:type="dxa"/>
              <w:right w:w="108" w:type="dxa"/>
            </w:tcMar>
            <w:vAlign w:val="bottom"/>
          </w:tcPr>
          <w:p w14:paraId="085AD869" w14:textId="77777777" w:rsidR="00FA09B1" w:rsidRPr="00EA45E7" w:rsidRDefault="00FA09B1" w:rsidP="00205425">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 xml:space="preserve">Being confident that I can learn and do well </w:t>
            </w:r>
          </w:p>
          <w:p w14:paraId="202CD81D" w14:textId="77777777" w:rsidR="00FA09B1" w:rsidRPr="00EA45E7" w:rsidRDefault="00FA09B1" w:rsidP="00205425">
            <w:pPr>
              <w:spacing w:line="240" w:lineRule="auto"/>
              <w:ind w:firstLine="0"/>
              <w:rPr>
                <w:rFonts w:eastAsia="Times New Roman" w:cstheme="minorHAnsi"/>
                <w:color w:val="222222"/>
                <w:sz w:val="20"/>
                <w:szCs w:val="20"/>
              </w:rPr>
            </w:pPr>
            <w:r>
              <w:rPr>
                <w:rFonts w:eastAsia="Times New Roman" w:cstheme="minorHAnsi"/>
                <w:color w:val="222222"/>
                <w:sz w:val="20"/>
                <w:szCs w:val="20"/>
              </w:rPr>
              <w:t xml:space="preserve">   </w:t>
            </w:r>
            <w:r w:rsidRPr="00EA45E7">
              <w:rPr>
                <w:rFonts w:eastAsia="Times New Roman" w:cstheme="minorHAnsi"/>
                <w:color w:val="222222"/>
                <w:sz w:val="20"/>
                <w:szCs w:val="20"/>
              </w:rPr>
              <w:t>in the class</w:t>
            </w:r>
          </w:p>
        </w:tc>
        <w:tc>
          <w:tcPr>
            <w:tcW w:w="696" w:type="dxa"/>
            <w:shd w:val="clear" w:color="auto" w:fill="FFFFFF"/>
            <w:noWrap/>
            <w:tcMar>
              <w:top w:w="0" w:type="dxa"/>
              <w:left w:w="108" w:type="dxa"/>
              <w:bottom w:w="0" w:type="dxa"/>
              <w:right w:w="108" w:type="dxa"/>
            </w:tcMar>
            <w:vAlign w:val="bottom"/>
          </w:tcPr>
          <w:p w14:paraId="736B8B34" w14:textId="77777777" w:rsidR="00FA09B1" w:rsidRPr="00EA45E7" w:rsidRDefault="00FA09B1" w:rsidP="00205425">
            <w:pPr>
              <w:spacing w:line="240" w:lineRule="auto"/>
              <w:jc w:val="center"/>
              <w:rPr>
                <w:rFonts w:eastAsia="Times New Roman" w:cstheme="minorHAnsi"/>
                <w:color w:val="222222"/>
                <w:sz w:val="20"/>
                <w:szCs w:val="20"/>
              </w:rPr>
            </w:pPr>
          </w:p>
        </w:tc>
        <w:tc>
          <w:tcPr>
            <w:tcW w:w="697" w:type="dxa"/>
            <w:gridSpan w:val="2"/>
            <w:shd w:val="clear" w:color="auto" w:fill="FFFFFF"/>
            <w:noWrap/>
            <w:tcMar>
              <w:top w:w="0" w:type="dxa"/>
              <w:left w:w="108" w:type="dxa"/>
              <w:bottom w:w="0" w:type="dxa"/>
              <w:right w:w="108" w:type="dxa"/>
            </w:tcMar>
            <w:vAlign w:val="bottom"/>
          </w:tcPr>
          <w:p w14:paraId="7FC82C58" w14:textId="77777777" w:rsidR="00FA09B1" w:rsidRPr="00EA45E7" w:rsidRDefault="00FA09B1" w:rsidP="00205425">
            <w:pPr>
              <w:spacing w:line="240" w:lineRule="auto"/>
              <w:jc w:val="center"/>
              <w:rPr>
                <w:rFonts w:eastAsia="Times New Roman" w:cstheme="minorHAnsi"/>
                <w:color w:val="222222"/>
                <w:sz w:val="20"/>
                <w:szCs w:val="20"/>
              </w:rPr>
            </w:pPr>
          </w:p>
        </w:tc>
        <w:tc>
          <w:tcPr>
            <w:tcW w:w="702" w:type="dxa"/>
            <w:gridSpan w:val="5"/>
            <w:shd w:val="clear" w:color="auto" w:fill="FFFFFF"/>
            <w:noWrap/>
            <w:tcMar>
              <w:top w:w="0" w:type="dxa"/>
              <w:left w:w="108" w:type="dxa"/>
              <w:bottom w:w="0" w:type="dxa"/>
              <w:right w:w="108" w:type="dxa"/>
            </w:tcMar>
            <w:vAlign w:val="bottom"/>
          </w:tcPr>
          <w:p w14:paraId="3D5A1FE2" w14:textId="77777777" w:rsidR="00FA09B1" w:rsidRPr="00EA45E7" w:rsidRDefault="00FA09B1" w:rsidP="00205425">
            <w:pPr>
              <w:spacing w:line="240" w:lineRule="auto"/>
              <w:jc w:val="center"/>
              <w:rPr>
                <w:rFonts w:eastAsia="Times New Roman" w:cstheme="minorHAnsi"/>
                <w:color w:val="222222"/>
                <w:sz w:val="20"/>
                <w:szCs w:val="20"/>
              </w:rPr>
            </w:pPr>
          </w:p>
        </w:tc>
        <w:tc>
          <w:tcPr>
            <w:tcW w:w="698" w:type="dxa"/>
            <w:shd w:val="clear" w:color="auto" w:fill="FFFFFF"/>
            <w:noWrap/>
            <w:tcMar>
              <w:top w:w="0" w:type="dxa"/>
              <w:left w:w="108" w:type="dxa"/>
              <w:bottom w:w="0" w:type="dxa"/>
              <w:right w:w="108" w:type="dxa"/>
            </w:tcMar>
            <w:vAlign w:val="bottom"/>
          </w:tcPr>
          <w:p w14:paraId="4585FAF1" w14:textId="77777777" w:rsidR="00FA09B1" w:rsidRPr="00EA45E7" w:rsidRDefault="00FA09B1" w:rsidP="00205425">
            <w:pPr>
              <w:spacing w:line="240" w:lineRule="auto"/>
              <w:jc w:val="center"/>
              <w:rPr>
                <w:rFonts w:eastAsia="Times New Roman" w:cstheme="minorHAnsi"/>
                <w:color w:val="222222"/>
                <w:sz w:val="20"/>
                <w:szCs w:val="20"/>
              </w:rPr>
            </w:pPr>
          </w:p>
        </w:tc>
        <w:tc>
          <w:tcPr>
            <w:tcW w:w="697" w:type="dxa"/>
            <w:gridSpan w:val="2"/>
            <w:shd w:val="clear" w:color="auto" w:fill="FFFFFF"/>
            <w:noWrap/>
            <w:tcMar>
              <w:top w:w="0" w:type="dxa"/>
              <w:left w:w="108" w:type="dxa"/>
              <w:bottom w:w="0" w:type="dxa"/>
              <w:right w:w="108" w:type="dxa"/>
            </w:tcMar>
            <w:vAlign w:val="bottom"/>
          </w:tcPr>
          <w:p w14:paraId="3FF8C139" w14:textId="77777777" w:rsidR="00FA09B1" w:rsidRPr="00EA45E7" w:rsidRDefault="00FA09B1" w:rsidP="00205425">
            <w:pPr>
              <w:spacing w:line="240" w:lineRule="auto"/>
              <w:jc w:val="center"/>
              <w:rPr>
                <w:rFonts w:eastAsia="Times New Roman" w:cstheme="minorHAnsi"/>
                <w:color w:val="222222"/>
                <w:sz w:val="20"/>
                <w:szCs w:val="20"/>
              </w:rPr>
            </w:pPr>
          </w:p>
        </w:tc>
        <w:tc>
          <w:tcPr>
            <w:tcW w:w="699" w:type="dxa"/>
            <w:gridSpan w:val="4"/>
            <w:shd w:val="clear" w:color="auto" w:fill="FFFFFF"/>
            <w:noWrap/>
            <w:tcMar>
              <w:top w:w="0" w:type="dxa"/>
              <w:left w:w="108" w:type="dxa"/>
              <w:bottom w:w="0" w:type="dxa"/>
              <w:right w:w="108" w:type="dxa"/>
            </w:tcMar>
            <w:vAlign w:val="bottom"/>
          </w:tcPr>
          <w:p w14:paraId="45198119" w14:textId="77777777" w:rsidR="00FA09B1" w:rsidRPr="00EA45E7" w:rsidRDefault="00FA09B1" w:rsidP="00205425">
            <w:pPr>
              <w:spacing w:line="240" w:lineRule="auto"/>
              <w:jc w:val="center"/>
              <w:rPr>
                <w:rFonts w:eastAsia="Times New Roman" w:cstheme="minorHAnsi"/>
                <w:color w:val="222222"/>
                <w:sz w:val="20"/>
                <w:szCs w:val="20"/>
              </w:rPr>
            </w:pPr>
          </w:p>
        </w:tc>
        <w:tc>
          <w:tcPr>
            <w:tcW w:w="698" w:type="dxa"/>
            <w:gridSpan w:val="2"/>
            <w:shd w:val="clear" w:color="auto" w:fill="FFFFFF"/>
            <w:noWrap/>
            <w:tcMar>
              <w:top w:w="0" w:type="dxa"/>
              <w:left w:w="108" w:type="dxa"/>
              <w:bottom w:w="0" w:type="dxa"/>
              <w:right w:w="108" w:type="dxa"/>
            </w:tcMar>
            <w:vAlign w:val="bottom"/>
          </w:tcPr>
          <w:p w14:paraId="7E7A6A4E" w14:textId="77777777" w:rsidR="00FA09B1" w:rsidRPr="00EA45E7" w:rsidRDefault="00FA09B1" w:rsidP="00205425">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0.64</w:t>
            </w:r>
          </w:p>
        </w:tc>
        <w:tc>
          <w:tcPr>
            <w:tcW w:w="788" w:type="dxa"/>
            <w:gridSpan w:val="2"/>
            <w:shd w:val="clear" w:color="auto" w:fill="FFFFFF"/>
            <w:noWrap/>
            <w:tcMar>
              <w:top w:w="0" w:type="dxa"/>
              <w:left w:w="108" w:type="dxa"/>
              <w:bottom w:w="0" w:type="dxa"/>
              <w:right w:w="108" w:type="dxa"/>
            </w:tcMar>
            <w:vAlign w:val="bottom"/>
          </w:tcPr>
          <w:p w14:paraId="394D2474" w14:textId="77777777" w:rsidR="00FA09B1" w:rsidRPr="00EA45E7" w:rsidRDefault="00FA09B1" w:rsidP="00205425">
            <w:pPr>
              <w:spacing w:line="240" w:lineRule="auto"/>
              <w:ind w:firstLine="0"/>
              <w:rPr>
                <w:rFonts w:eastAsia="Times New Roman" w:cstheme="minorHAnsi"/>
                <w:color w:val="222222"/>
                <w:sz w:val="20"/>
                <w:szCs w:val="20"/>
              </w:rPr>
            </w:pPr>
            <w:r w:rsidRPr="00EA45E7">
              <w:rPr>
                <w:rFonts w:eastAsia="Times New Roman" w:cstheme="minorHAnsi"/>
                <w:color w:val="222222"/>
                <w:sz w:val="20"/>
                <w:szCs w:val="20"/>
              </w:rPr>
              <w:t>0.66</w:t>
            </w:r>
          </w:p>
        </w:tc>
      </w:tr>
      <w:tr w:rsidR="00FA09B1" w:rsidRPr="00EA45E7" w14:paraId="43AB60A8" w14:textId="77777777" w:rsidTr="00205425">
        <w:trPr>
          <w:gridAfter w:val="5"/>
          <w:wAfter w:w="2123" w:type="dxa"/>
          <w:trHeight w:val="255"/>
        </w:trPr>
        <w:tc>
          <w:tcPr>
            <w:tcW w:w="4042" w:type="dxa"/>
            <w:tcBorders>
              <w:bottom w:val="single" w:sz="4" w:space="0" w:color="auto"/>
            </w:tcBorders>
            <w:shd w:val="clear" w:color="auto" w:fill="FFFFFF"/>
            <w:noWrap/>
            <w:tcMar>
              <w:top w:w="0" w:type="dxa"/>
              <w:left w:w="108" w:type="dxa"/>
              <w:bottom w:w="0" w:type="dxa"/>
              <w:right w:w="108" w:type="dxa"/>
            </w:tcMar>
            <w:vAlign w:val="bottom"/>
            <w:hideMark/>
          </w:tcPr>
          <w:p w14:paraId="3D0439A7" w14:textId="77777777" w:rsidR="00FA09B1" w:rsidRPr="00EA45E7" w:rsidRDefault="00FA09B1" w:rsidP="00205425">
            <w:pPr>
              <w:spacing w:line="240" w:lineRule="auto"/>
              <w:rPr>
                <w:rFonts w:eastAsia="Times New Roman" w:cstheme="minorHAnsi"/>
                <w:color w:val="222222"/>
                <w:sz w:val="20"/>
                <w:szCs w:val="20"/>
              </w:rPr>
            </w:pPr>
            <w:r w:rsidRPr="00EA45E7">
              <w:rPr>
                <w:rFonts w:eastAsia="Times New Roman" w:cstheme="minorHAnsi"/>
                <w:color w:val="222222"/>
                <w:sz w:val="20"/>
                <w:szCs w:val="20"/>
              </w:rPr>
              <w:t> </w:t>
            </w:r>
          </w:p>
        </w:tc>
        <w:tc>
          <w:tcPr>
            <w:tcW w:w="717" w:type="dxa"/>
            <w:gridSpan w:val="2"/>
            <w:tcBorders>
              <w:bottom w:val="single" w:sz="4" w:space="0" w:color="auto"/>
            </w:tcBorders>
            <w:shd w:val="clear" w:color="auto" w:fill="FFFFFF"/>
            <w:noWrap/>
            <w:tcMar>
              <w:top w:w="0" w:type="dxa"/>
              <w:left w:w="108" w:type="dxa"/>
              <w:bottom w:w="0" w:type="dxa"/>
              <w:right w:w="108" w:type="dxa"/>
            </w:tcMar>
            <w:vAlign w:val="bottom"/>
            <w:hideMark/>
          </w:tcPr>
          <w:p w14:paraId="66248C10" w14:textId="77777777" w:rsidR="00FA09B1" w:rsidRPr="00EA45E7" w:rsidRDefault="00FA09B1" w:rsidP="00205425">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806" w:type="dxa"/>
            <w:gridSpan w:val="3"/>
            <w:tcBorders>
              <w:bottom w:val="single" w:sz="4" w:space="0" w:color="auto"/>
            </w:tcBorders>
            <w:shd w:val="clear" w:color="auto" w:fill="FFFFFF"/>
            <w:noWrap/>
            <w:tcMar>
              <w:top w:w="0" w:type="dxa"/>
              <w:left w:w="108" w:type="dxa"/>
              <w:bottom w:w="0" w:type="dxa"/>
              <w:right w:w="108" w:type="dxa"/>
            </w:tcMar>
            <w:vAlign w:val="bottom"/>
            <w:hideMark/>
          </w:tcPr>
          <w:p w14:paraId="231E3E32" w14:textId="77777777" w:rsidR="00FA09B1" w:rsidRPr="00EA45E7" w:rsidRDefault="00FA09B1" w:rsidP="00205425">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514" w:type="dxa"/>
            <w:gridSpan w:val="2"/>
            <w:tcBorders>
              <w:bottom w:val="single" w:sz="4" w:space="0" w:color="auto"/>
            </w:tcBorders>
            <w:shd w:val="clear" w:color="auto" w:fill="FFFFFF"/>
            <w:noWrap/>
            <w:tcMar>
              <w:top w:w="0" w:type="dxa"/>
              <w:left w:w="108" w:type="dxa"/>
              <w:bottom w:w="0" w:type="dxa"/>
              <w:right w:w="108" w:type="dxa"/>
            </w:tcMar>
            <w:vAlign w:val="bottom"/>
            <w:hideMark/>
          </w:tcPr>
          <w:p w14:paraId="5A44CBB8" w14:textId="77777777" w:rsidR="00FA09B1" w:rsidRPr="00EA45E7" w:rsidRDefault="00FA09B1" w:rsidP="00205425">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756" w:type="dxa"/>
            <w:gridSpan w:val="2"/>
            <w:tcBorders>
              <w:bottom w:val="single" w:sz="4" w:space="0" w:color="auto"/>
            </w:tcBorders>
            <w:shd w:val="clear" w:color="auto" w:fill="FFFFFF"/>
            <w:noWrap/>
            <w:tcMar>
              <w:top w:w="0" w:type="dxa"/>
              <w:left w:w="108" w:type="dxa"/>
              <w:bottom w:w="0" w:type="dxa"/>
              <w:right w:w="108" w:type="dxa"/>
            </w:tcMar>
            <w:vAlign w:val="bottom"/>
            <w:hideMark/>
          </w:tcPr>
          <w:p w14:paraId="1C483D98" w14:textId="77777777" w:rsidR="00FA09B1" w:rsidRPr="00EA45E7" w:rsidRDefault="00FA09B1" w:rsidP="00205425">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638" w:type="dxa"/>
            <w:tcBorders>
              <w:bottom w:val="single" w:sz="4" w:space="0" w:color="auto"/>
            </w:tcBorders>
            <w:shd w:val="clear" w:color="auto" w:fill="FFFFFF"/>
            <w:noWrap/>
            <w:tcMar>
              <w:top w:w="0" w:type="dxa"/>
              <w:left w:w="108" w:type="dxa"/>
              <w:bottom w:w="0" w:type="dxa"/>
              <w:right w:w="108" w:type="dxa"/>
            </w:tcMar>
            <w:vAlign w:val="bottom"/>
            <w:hideMark/>
          </w:tcPr>
          <w:p w14:paraId="1A6FAB57" w14:textId="77777777" w:rsidR="00FA09B1" w:rsidRPr="00EA45E7" w:rsidRDefault="00FA09B1" w:rsidP="00205425">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699" w:type="dxa"/>
            <w:gridSpan w:val="4"/>
            <w:tcBorders>
              <w:bottom w:val="single" w:sz="4" w:space="0" w:color="auto"/>
            </w:tcBorders>
            <w:shd w:val="clear" w:color="auto" w:fill="FFFFFF"/>
            <w:noWrap/>
            <w:tcMar>
              <w:top w:w="0" w:type="dxa"/>
              <w:left w:w="108" w:type="dxa"/>
              <w:bottom w:w="0" w:type="dxa"/>
              <w:right w:w="108" w:type="dxa"/>
            </w:tcMar>
            <w:vAlign w:val="bottom"/>
            <w:hideMark/>
          </w:tcPr>
          <w:p w14:paraId="490CE825" w14:textId="77777777" w:rsidR="00FA09B1" w:rsidRPr="00EA45E7" w:rsidRDefault="00FA09B1" w:rsidP="00205425">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693" w:type="dxa"/>
            <w:gridSpan w:val="2"/>
            <w:tcBorders>
              <w:bottom w:val="single" w:sz="4" w:space="0" w:color="auto"/>
            </w:tcBorders>
            <w:shd w:val="clear" w:color="auto" w:fill="FFFFFF"/>
            <w:noWrap/>
            <w:tcMar>
              <w:top w:w="0" w:type="dxa"/>
              <w:left w:w="108" w:type="dxa"/>
              <w:bottom w:w="0" w:type="dxa"/>
              <w:right w:w="108" w:type="dxa"/>
            </w:tcMar>
            <w:vAlign w:val="bottom"/>
            <w:hideMark/>
          </w:tcPr>
          <w:p w14:paraId="0F32AE7C" w14:textId="77777777" w:rsidR="00FA09B1" w:rsidRPr="00EA45E7" w:rsidRDefault="00FA09B1" w:rsidP="00205425">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c>
          <w:tcPr>
            <w:tcW w:w="762" w:type="dxa"/>
            <w:gridSpan w:val="2"/>
            <w:tcBorders>
              <w:bottom w:val="single" w:sz="4" w:space="0" w:color="auto"/>
            </w:tcBorders>
            <w:shd w:val="clear" w:color="auto" w:fill="FFFFFF"/>
            <w:noWrap/>
            <w:tcMar>
              <w:top w:w="0" w:type="dxa"/>
              <w:left w:w="108" w:type="dxa"/>
              <w:bottom w:w="0" w:type="dxa"/>
              <w:right w:w="108" w:type="dxa"/>
            </w:tcMar>
            <w:vAlign w:val="bottom"/>
            <w:hideMark/>
          </w:tcPr>
          <w:p w14:paraId="265C72C3" w14:textId="77777777" w:rsidR="00FA09B1" w:rsidRPr="00EA45E7" w:rsidRDefault="00FA09B1" w:rsidP="00205425">
            <w:pPr>
              <w:spacing w:line="240" w:lineRule="auto"/>
              <w:jc w:val="center"/>
              <w:rPr>
                <w:rFonts w:eastAsia="Times New Roman" w:cstheme="minorHAnsi"/>
                <w:color w:val="222222"/>
                <w:sz w:val="20"/>
                <w:szCs w:val="20"/>
              </w:rPr>
            </w:pPr>
            <w:r w:rsidRPr="00EA45E7">
              <w:rPr>
                <w:rFonts w:eastAsia="Times New Roman" w:cstheme="minorHAnsi"/>
                <w:color w:val="222222"/>
                <w:sz w:val="20"/>
                <w:szCs w:val="20"/>
              </w:rPr>
              <w:t> </w:t>
            </w:r>
          </w:p>
        </w:tc>
      </w:tr>
      <w:tr w:rsidR="00FA09B1" w:rsidRPr="00EA45E7" w14:paraId="3BDB6F2A" w14:textId="77777777" w:rsidTr="00205425">
        <w:trPr>
          <w:gridAfter w:val="5"/>
          <w:wAfter w:w="2123" w:type="dxa"/>
          <w:trHeight w:val="255"/>
        </w:trPr>
        <w:tc>
          <w:tcPr>
            <w:tcW w:w="9627" w:type="dxa"/>
            <w:gridSpan w:val="19"/>
            <w:tcBorders>
              <w:top w:val="nil"/>
              <w:left w:val="nil"/>
              <w:bottom w:val="nil"/>
              <w:right w:val="nil"/>
            </w:tcBorders>
            <w:shd w:val="clear" w:color="auto" w:fill="FFFFFF"/>
            <w:noWrap/>
            <w:tcMar>
              <w:top w:w="0" w:type="dxa"/>
              <w:left w:w="108" w:type="dxa"/>
              <w:bottom w:w="0" w:type="dxa"/>
              <w:right w:w="108" w:type="dxa"/>
            </w:tcMar>
            <w:vAlign w:val="bottom"/>
            <w:hideMark/>
          </w:tcPr>
          <w:p w14:paraId="20A7E141" w14:textId="77777777" w:rsidR="00FA09B1" w:rsidRPr="00EA45E7" w:rsidRDefault="00FA09B1" w:rsidP="00205425">
            <w:pPr>
              <w:spacing w:line="240" w:lineRule="auto"/>
              <w:ind w:firstLine="0"/>
              <w:rPr>
                <w:rFonts w:eastAsia="Times New Roman" w:cstheme="minorHAnsi"/>
                <w:i/>
                <w:iCs/>
                <w:color w:val="222222"/>
                <w:sz w:val="20"/>
                <w:szCs w:val="20"/>
              </w:rPr>
            </w:pPr>
            <w:r w:rsidRPr="00EA45E7">
              <w:rPr>
                <w:rFonts w:eastAsia="Times New Roman" w:cstheme="minorHAnsi"/>
                <w:i/>
                <w:iCs/>
                <w:color w:val="222222"/>
                <w:sz w:val="20"/>
                <w:szCs w:val="20"/>
              </w:rPr>
              <w:t xml:space="preserve">Note. </w:t>
            </w:r>
            <w:proofErr w:type="spellStart"/>
            <w:r w:rsidRPr="00EA45E7">
              <w:rPr>
                <w:rFonts w:eastAsia="Times New Roman" w:cstheme="minorHAnsi"/>
                <w:i/>
                <w:iCs/>
                <w:color w:val="222222"/>
                <w:sz w:val="20"/>
                <w:szCs w:val="20"/>
              </w:rPr>
              <w:t>Orig</w:t>
            </w:r>
            <w:proofErr w:type="spellEnd"/>
            <w:r w:rsidRPr="00EA45E7">
              <w:rPr>
                <w:rFonts w:eastAsia="Times New Roman" w:cstheme="minorHAnsi"/>
                <w:i/>
                <w:iCs/>
                <w:color w:val="222222"/>
                <w:sz w:val="20"/>
                <w:szCs w:val="20"/>
              </w:rPr>
              <w:t xml:space="preserve"> = original study, </w:t>
            </w:r>
            <w:r>
              <w:rPr>
                <w:rFonts w:eastAsia="Times New Roman" w:cstheme="minorHAnsi"/>
                <w:i/>
                <w:iCs/>
                <w:color w:val="222222"/>
                <w:sz w:val="20"/>
                <w:szCs w:val="20"/>
              </w:rPr>
              <w:t>Cur</w:t>
            </w:r>
            <w:r w:rsidRPr="00EA45E7">
              <w:rPr>
                <w:rFonts w:eastAsia="Times New Roman" w:cstheme="minorHAnsi"/>
                <w:i/>
                <w:iCs/>
                <w:color w:val="222222"/>
                <w:sz w:val="20"/>
                <w:szCs w:val="20"/>
              </w:rPr>
              <w:t xml:space="preserve"> = </w:t>
            </w:r>
            <w:r>
              <w:rPr>
                <w:rFonts w:eastAsia="Times New Roman" w:cstheme="minorHAnsi"/>
                <w:i/>
                <w:iCs/>
                <w:color w:val="222222"/>
                <w:sz w:val="20"/>
                <w:szCs w:val="20"/>
              </w:rPr>
              <w:t>current</w:t>
            </w:r>
            <w:r w:rsidRPr="00EA45E7">
              <w:rPr>
                <w:rFonts w:eastAsia="Times New Roman" w:cstheme="minorHAnsi"/>
                <w:i/>
                <w:iCs/>
                <w:color w:val="222222"/>
                <w:sz w:val="20"/>
                <w:szCs w:val="20"/>
              </w:rPr>
              <w:t xml:space="preserve"> data set </w:t>
            </w:r>
          </w:p>
          <w:p w14:paraId="63793462" w14:textId="77777777" w:rsidR="00FA09B1" w:rsidRPr="00EA45E7" w:rsidRDefault="00FA09B1" w:rsidP="00205425">
            <w:pPr>
              <w:spacing w:line="240" w:lineRule="auto"/>
              <w:ind w:firstLine="0"/>
              <w:rPr>
                <w:rFonts w:eastAsia="Times New Roman" w:cstheme="minorHAnsi"/>
                <w:color w:val="222222"/>
                <w:sz w:val="20"/>
                <w:szCs w:val="20"/>
              </w:rPr>
            </w:pPr>
          </w:p>
        </w:tc>
      </w:tr>
      <w:tr w:rsidR="00FA09B1" w:rsidRPr="00994180" w14:paraId="38E6F533" w14:textId="77777777" w:rsidTr="00205425">
        <w:tc>
          <w:tcPr>
            <w:tcW w:w="4042" w:type="dxa"/>
            <w:tcBorders>
              <w:top w:val="nil"/>
              <w:left w:val="nil"/>
              <w:bottom w:val="nil"/>
              <w:right w:val="nil"/>
            </w:tcBorders>
            <w:shd w:val="clear" w:color="auto" w:fill="FFFFFF"/>
            <w:vAlign w:val="center"/>
            <w:hideMark/>
          </w:tcPr>
          <w:p w14:paraId="6C4476BF" w14:textId="77777777" w:rsidR="00FA09B1" w:rsidRPr="00994180" w:rsidRDefault="00FA09B1" w:rsidP="00205425">
            <w:pPr>
              <w:spacing w:line="240" w:lineRule="auto"/>
              <w:rPr>
                <w:rFonts w:ascii="Arial" w:eastAsia="Times New Roman" w:hAnsi="Arial" w:cs="Arial"/>
                <w:color w:val="222222"/>
                <w:sz w:val="19"/>
                <w:szCs w:val="19"/>
              </w:rPr>
            </w:pPr>
          </w:p>
        </w:tc>
        <w:tc>
          <w:tcPr>
            <w:tcW w:w="717" w:type="dxa"/>
            <w:gridSpan w:val="2"/>
            <w:tcBorders>
              <w:top w:val="nil"/>
              <w:left w:val="nil"/>
              <w:bottom w:val="nil"/>
              <w:right w:val="nil"/>
            </w:tcBorders>
            <w:shd w:val="clear" w:color="auto" w:fill="FFFFFF"/>
            <w:vAlign w:val="center"/>
            <w:hideMark/>
          </w:tcPr>
          <w:p w14:paraId="198C6B16" w14:textId="77777777" w:rsidR="00FA09B1" w:rsidRPr="00994180" w:rsidRDefault="00FA09B1" w:rsidP="00205425">
            <w:pPr>
              <w:spacing w:line="240" w:lineRule="auto"/>
              <w:rPr>
                <w:rFonts w:ascii="Times New Roman" w:eastAsia="Times New Roman" w:hAnsi="Times New Roman" w:cs="Times New Roman"/>
                <w:sz w:val="20"/>
                <w:szCs w:val="20"/>
              </w:rPr>
            </w:pPr>
          </w:p>
        </w:tc>
        <w:tc>
          <w:tcPr>
            <w:tcW w:w="806" w:type="dxa"/>
            <w:gridSpan w:val="3"/>
            <w:tcBorders>
              <w:top w:val="nil"/>
              <w:left w:val="nil"/>
              <w:bottom w:val="nil"/>
              <w:right w:val="nil"/>
            </w:tcBorders>
            <w:shd w:val="clear" w:color="auto" w:fill="FFFFFF"/>
            <w:vAlign w:val="center"/>
            <w:hideMark/>
          </w:tcPr>
          <w:p w14:paraId="3AF4DB79" w14:textId="77777777" w:rsidR="00FA09B1" w:rsidRPr="00994180" w:rsidRDefault="00FA09B1" w:rsidP="00205425">
            <w:pPr>
              <w:spacing w:line="240" w:lineRule="auto"/>
              <w:rPr>
                <w:rFonts w:ascii="Times New Roman" w:eastAsia="Times New Roman" w:hAnsi="Times New Roman" w:cs="Times New Roman"/>
                <w:sz w:val="20"/>
                <w:szCs w:val="20"/>
              </w:rPr>
            </w:pPr>
          </w:p>
        </w:tc>
        <w:tc>
          <w:tcPr>
            <w:tcW w:w="20" w:type="dxa"/>
            <w:tcBorders>
              <w:top w:val="nil"/>
              <w:left w:val="nil"/>
              <w:bottom w:val="nil"/>
              <w:right w:val="nil"/>
            </w:tcBorders>
            <w:shd w:val="clear" w:color="auto" w:fill="FFFFFF"/>
            <w:vAlign w:val="center"/>
            <w:hideMark/>
          </w:tcPr>
          <w:p w14:paraId="5E947870" w14:textId="77777777" w:rsidR="00FA09B1" w:rsidRPr="00994180" w:rsidRDefault="00FA09B1" w:rsidP="00205425">
            <w:pPr>
              <w:spacing w:line="240" w:lineRule="auto"/>
              <w:rPr>
                <w:rFonts w:ascii="Times New Roman" w:eastAsia="Times New Roman" w:hAnsi="Times New Roman" w:cs="Times New Roman"/>
                <w:sz w:val="20"/>
                <w:szCs w:val="20"/>
              </w:rPr>
            </w:pPr>
          </w:p>
        </w:tc>
        <w:tc>
          <w:tcPr>
            <w:tcW w:w="552" w:type="dxa"/>
            <w:gridSpan w:val="2"/>
            <w:tcBorders>
              <w:top w:val="nil"/>
              <w:left w:val="nil"/>
              <w:bottom w:val="nil"/>
              <w:right w:val="nil"/>
            </w:tcBorders>
            <w:shd w:val="clear" w:color="auto" w:fill="FFFFFF"/>
            <w:vAlign w:val="center"/>
            <w:hideMark/>
          </w:tcPr>
          <w:p w14:paraId="00DD4578" w14:textId="77777777" w:rsidR="00FA09B1" w:rsidRPr="00994180" w:rsidRDefault="00FA09B1" w:rsidP="00205425">
            <w:pPr>
              <w:spacing w:line="240" w:lineRule="auto"/>
              <w:rPr>
                <w:rFonts w:ascii="Times New Roman" w:eastAsia="Times New Roman" w:hAnsi="Times New Roman" w:cs="Times New Roman"/>
                <w:sz w:val="20"/>
                <w:szCs w:val="20"/>
              </w:rPr>
            </w:pPr>
          </w:p>
        </w:tc>
        <w:tc>
          <w:tcPr>
            <w:tcW w:w="698" w:type="dxa"/>
            <w:tcBorders>
              <w:top w:val="nil"/>
              <w:left w:val="nil"/>
              <w:bottom w:val="nil"/>
              <w:right w:val="nil"/>
            </w:tcBorders>
            <w:shd w:val="clear" w:color="auto" w:fill="FFFFFF"/>
            <w:vAlign w:val="center"/>
            <w:hideMark/>
          </w:tcPr>
          <w:p w14:paraId="43BECBD5" w14:textId="77777777" w:rsidR="00FA09B1" w:rsidRPr="00994180" w:rsidRDefault="00FA09B1" w:rsidP="00205425">
            <w:pPr>
              <w:spacing w:line="240" w:lineRule="auto"/>
              <w:rPr>
                <w:rFonts w:ascii="Times New Roman" w:eastAsia="Times New Roman" w:hAnsi="Times New Roman" w:cs="Times New Roman"/>
                <w:sz w:val="20"/>
                <w:szCs w:val="20"/>
              </w:rPr>
            </w:pPr>
          </w:p>
        </w:tc>
        <w:tc>
          <w:tcPr>
            <w:tcW w:w="697" w:type="dxa"/>
            <w:gridSpan w:val="2"/>
            <w:tcBorders>
              <w:top w:val="nil"/>
              <w:left w:val="nil"/>
              <w:bottom w:val="nil"/>
              <w:right w:val="nil"/>
            </w:tcBorders>
            <w:shd w:val="clear" w:color="auto" w:fill="FFFFFF"/>
            <w:vAlign w:val="center"/>
            <w:hideMark/>
          </w:tcPr>
          <w:p w14:paraId="099E8FE9" w14:textId="77777777" w:rsidR="00FA09B1" w:rsidRPr="00994180" w:rsidRDefault="00FA09B1" w:rsidP="00205425">
            <w:pPr>
              <w:spacing w:line="240" w:lineRule="auto"/>
              <w:rPr>
                <w:rFonts w:ascii="Times New Roman" w:eastAsia="Times New Roman" w:hAnsi="Times New Roman" w:cs="Times New Roman"/>
                <w:sz w:val="20"/>
                <w:szCs w:val="20"/>
              </w:rPr>
            </w:pPr>
          </w:p>
        </w:tc>
        <w:tc>
          <w:tcPr>
            <w:tcW w:w="228" w:type="dxa"/>
            <w:gridSpan w:val="2"/>
            <w:tcBorders>
              <w:top w:val="nil"/>
              <w:left w:val="nil"/>
              <w:bottom w:val="nil"/>
              <w:right w:val="nil"/>
            </w:tcBorders>
            <w:shd w:val="clear" w:color="auto" w:fill="FFFFFF"/>
            <w:vAlign w:val="center"/>
            <w:hideMark/>
          </w:tcPr>
          <w:p w14:paraId="2303A14F" w14:textId="77777777" w:rsidR="00FA09B1" w:rsidRPr="00994180" w:rsidRDefault="00FA09B1" w:rsidP="00205425">
            <w:pPr>
              <w:spacing w:line="240" w:lineRule="auto"/>
              <w:rPr>
                <w:rFonts w:ascii="Times New Roman" w:eastAsia="Times New Roman" w:hAnsi="Times New Roman" w:cs="Times New Roman"/>
                <w:sz w:val="20"/>
                <w:szCs w:val="20"/>
              </w:rPr>
            </w:pPr>
          </w:p>
        </w:tc>
        <w:tc>
          <w:tcPr>
            <w:tcW w:w="471" w:type="dxa"/>
            <w:gridSpan w:val="2"/>
            <w:tcBorders>
              <w:top w:val="nil"/>
              <w:left w:val="nil"/>
              <w:bottom w:val="nil"/>
              <w:right w:val="nil"/>
            </w:tcBorders>
            <w:shd w:val="clear" w:color="auto" w:fill="FFFFFF"/>
            <w:vAlign w:val="center"/>
            <w:hideMark/>
          </w:tcPr>
          <w:p w14:paraId="5D5007FF" w14:textId="77777777" w:rsidR="00FA09B1" w:rsidRPr="00994180" w:rsidRDefault="00FA09B1" w:rsidP="00205425">
            <w:pPr>
              <w:spacing w:line="240" w:lineRule="auto"/>
              <w:rPr>
                <w:rFonts w:ascii="Times New Roman" w:eastAsia="Times New Roman" w:hAnsi="Times New Roman" w:cs="Times New Roman"/>
                <w:sz w:val="20"/>
                <w:szCs w:val="20"/>
              </w:rPr>
            </w:pPr>
          </w:p>
        </w:tc>
        <w:tc>
          <w:tcPr>
            <w:tcW w:w="693" w:type="dxa"/>
            <w:gridSpan w:val="2"/>
            <w:tcBorders>
              <w:top w:val="nil"/>
              <w:left w:val="nil"/>
              <w:bottom w:val="nil"/>
              <w:right w:val="nil"/>
            </w:tcBorders>
            <w:shd w:val="clear" w:color="auto" w:fill="FFFFFF"/>
            <w:vAlign w:val="center"/>
            <w:hideMark/>
          </w:tcPr>
          <w:p w14:paraId="624FB998" w14:textId="77777777" w:rsidR="00FA09B1" w:rsidRPr="00994180" w:rsidRDefault="00FA09B1" w:rsidP="00205425">
            <w:pPr>
              <w:spacing w:line="240" w:lineRule="auto"/>
              <w:rPr>
                <w:rFonts w:ascii="Times New Roman" w:eastAsia="Times New Roman" w:hAnsi="Times New Roman" w:cs="Times New Roman"/>
                <w:sz w:val="20"/>
                <w:szCs w:val="20"/>
              </w:rPr>
            </w:pPr>
          </w:p>
        </w:tc>
        <w:tc>
          <w:tcPr>
            <w:tcW w:w="694" w:type="dxa"/>
            <w:tcBorders>
              <w:top w:val="nil"/>
              <w:left w:val="nil"/>
              <w:bottom w:val="nil"/>
              <w:right w:val="nil"/>
            </w:tcBorders>
            <w:shd w:val="clear" w:color="auto" w:fill="FFFFFF"/>
            <w:vAlign w:val="center"/>
            <w:hideMark/>
          </w:tcPr>
          <w:p w14:paraId="278FF501" w14:textId="77777777" w:rsidR="00FA09B1" w:rsidRPr="00994180" w:rsidRDefault="00FA09B1" w:rsidP="00205425">
            <w:pPr>
              <w:spacing w:line="240" w:lineRule="auto"/>
              <w:rPr>
                <w:rFonts w:ascii="Times New Roman" w:eastAsia="Times New Roman" w:hAnsi="Times New Roman" w:cs="Times New Roman"/>
                <w:sz w:val="20"/>
                <w:szCs w:val="20"/>
              </w:rPr>
            </w:pPr>
          </w:p>
        </w:tc>
        <w:tc>
          <w:tcPr>
            <w:tcW w:w="692" w:type="dxa"/>
            <w:gridSpan w:val="2"/>
            <w:tcBorders>
              <w:top w:val="nil"/>
              <w:left w:val="nil"/>
              <w:bottom w:val="nil"/>
              <w:right w:val="nil"/>
            </w:tcBorders>
            <w:shd w:val="clear" w:color="auto" w:fill="FFFFFF"/>
            <w:vAlign w:val="center"/>
            <w:hideMark/>
          </w:tcPr>
          <w:p w14:paraId="58B6F9B5" w14:textId="77777777" w:rsidR="00FA09B1" w:rsidRPr="00994180" w:rsidRDefault="00FA09B1" w:rsidP="00205425">
            <w:pPr>
              <w:spacing w:line="240" w:lineRule="auto"/>
              <w:rPr>
                <w:rFonts w:ascii="Times New Roman" w:eastAsia="Times New Roman" w:hAnsi="Times New Roman" w:cs="Times New Roman"/>
                <w:sz w:val="20"/>
                <w:szCs w:val="20"/>
              </w:rPr>
            </w:pPr>
          </w:p>
        </w:tc>
        <w:tc>
          <w:tcPr>
            <w:tcW w:w="692" w:type="dxa"/>
            <w:tcBorders>
              <w:top w:val="nil"/>
              <w:left w:val="nil"/>
              <w:bottom w:val="nil"/>
              <w:right w:val="nil"/>
            </w:tcBorders>
            <w:shd w:val="clear" w:color="auto" w:fill="FFFFFF"/>
            <w:vAlign w:val="center"/>
            <w:hideMark/>
          </w:tcPr>
          <w:p w14:paraId="7E96867E" w14:textId="77777777" w:rsidR="00FA09B1" w:rsidRPr="00994180" w:rsidRDefault="00FA09B1" w:rsidP="00205425">
            <w:pPr>
              <w:spacing w:line="240" w:lineRule="auto"/>
              <w:rPr>
                <w:rFonts w:ascii="Times New Roman" w:eastAsia="Times New Roman" w:hAnsi="Times New Roman" w:cs="Times New Roman"/>
                <w:sz w:val="20"/>
                <w:szCs w:val="20"/>
              </w:rPr>
            </w:pPr>
          </w:p>
        </w:tc>
        <w:tc>
          <w:tcPr>
            <w:tcW w:w="20" w:type="dxa"/>
            <w:tcBorders>
              <w:top w:val="nil"/>
              <w:left w:val="nil"/>
              <w:bottom w:val="nil"/>
              <w:right w:val="nil"/>
            </w:tcBorders>
            <w:shd w:val="clear" w:color="auto" w:fill="FFFFFF"/>
            <w:vAlign w:val="center"/>
            <w:hideMark/>
          </w:tcPr>
          <w:p w14:paraId="6FB285A2" w14:textId="77777777" w:rsidR="00FA09B1" w:rsidRPr="00994180" w:rsidRDefault="00FA09B1" w:rsidP="00205425">
            <w:pPr>
              <w:spacing w:line="240" w:lineRule="auto"/>
              <w:rPr>
                <w:rFonts w:ascii="Times New Roman" w:eastAsia="Times New Roman" w:hAnsi="Times New Roman" w:cs="Times New Roman"/>
                <w:sz w:val="20"/>
                <w:szCs w:val="20"/>
              </w:rPr>
            </w:pPr>
          </w:p>
        </w:tc>
        <w:tc>
          <w:tcPr>
            <w:tcW w:w="728" w:type="dxa"/>
            <w:tcBorders>
              <w:top w:val="nil"/>
              <w:left w:val="nil"/>
              <w:bottom w:val="nil"/>
              <w:right w:val="nil"/>
            </w:tcBorders>
            <w:shd w:val="clear" w:color="auto" w:fill="FFFFFF"/>
            <w:vAlign w:val="center"/>
            <w:hideMark/>
          </w:tcPr>
          <w:p w14:paraId="2EBD8D6A" w14:textId="77777777" w:rsidR="00FA09B1" w:rsidRPr="00994180" w:rsidRDefault="00FA09B1" w:rsidP="00205425">
            <w:pPr>
              <w:spacing w:line="240" w:lineRule="auto"/>
              <w:rPr>
                <w:rFonts w:ascii="Times New Roman" w:eastAsia="Times New Roman" w:hAnsi="Times New Roman" w:cs="Times New Roman"/>
                <w:sz w:val="20"/>
                <w:szCs w:val="20"/>
              </w:rPr>
            </w:pPr>
          </w:p>
        </w:tc>
      </w:tr>
    </w:tbl>
    <w:p w14:paraId="0F596944" w14:textId="77777777" w:rsidR="00FA09B1" w:rsidRDefault="00FA09B1" w:rsidP="00FA09B1">
      <w:pPr>
        <w:spacing w:line="240" w:lineRule="auto"/>
        <w:ind w:firstLine="0"/>
        <w:rPr>
          <w:b/>
          <w:color w:val="000000" w:themeColor="text1"/>
        </w:rPr>
        <w:sectPr w:rsidR="00FA09B1" w:rsidSect="00FA09B1">
          <w:type w:val="continuous"/>
          <w:pgSz w:w="12240" w:h="15840"/>
          <w:pgMar w:top="1440" w:right="1440" w:bottom="1440" w:left="1440" w:header="720" w:footer="0" w:gutter="0"/>
          <w:cols w:space="720"/>
          <w:formProt w:val="0"/>
          <w:titlePg/>
          <w:docGrid w:linePitch="360"/>
        </w:sectPr>
      </w:pPr>
    </w:p>
    <w:p w14:paraId="114D8141" w14:textId="4EAF9C86" w:rsidR="004A576A" w:rsidRDefault="00FA09B1" w:rsidP="004A576A">
      <w:pPr>
        <w:ind w:firstLine="0"/>
        <w:rPr>
          <w:rFonts w:asciiTheme="majorHAnsi" w:eastAsia="Times New Roman" w:hAnsiTheme="majorHAnsi" w:cstheme="majorHAnsi"/>
          <w:b/>
          <w:color w:val="000000" w:themeColor="text1"/>
          <w:kern w:val="0"/>
          <w:lang w:eastAsia="en-US"/>
        </w:rPr>
      </w:pPr>
      <w:r>
        <w:rPr>
          <w:b/>
          <w:color w:val="000000" w:themeColor="text1"/>
        </w:rPr>
        <w:br w:type="page"/>
      </w:r>
      <w:r w:rsidR="004A576A">
        <w:rPr>
          <w:b/>
          <w:color w:val="000000" w:themeColor="text1"/>
        </w:rPr>
        <w:lastRenderedPageBreak/>
        <w:t xml:space="preserve">Research Questions 1, 2, and 4: </w:t>
      </w:r>
      <w:r w:rsidR="004A576A">
        <w:rPr>
          <w:rFonts w:eastAsia="Times New Roman" w:cstheme="majorHAnsi"/>
          <w:b/>
          <w:color w:val="000000" w:themeColor="text1"/>
          <w:kern w:val="0"/>
          <w:shd w:val="clear" w:color="auto" w:fill="FFFFFF"/>
          <w:lang w:eastAsia="en-US"/>
        </w:rPr>
        <w:t xml:space="preserve">What is the Relationship between </w:t>
      </w:r>
      <w:r w:rsidR="00AD0D76">
        <w:rPr>
          <w:rFonts w:eastAsia="Times New Roman" w:cstheme="majorHAnsi"/>
          <w:b/>
          <w:color w:val="000000" w:themeColor="text1"/>
          <w:kern w:val="0"/>
          <w:shd w:val="clear" w:color="auto" w:fill="FFFFFF"/>
          <w:lang w:eastAsia="en-US"/>
        </w:rPr>
        <w:t>Stressful Life Events/Sleep Hygiene/Physical Activity</w:t>
      </w:r>
      <w:r w:rsidR="004A576A" w:rsidRPr="009074EA">
        <w:rPr>
          <w:rFonts w:ascii="Times New Roman" w:eastAsia="Times New Roman" w:hAnsi="Times New Roman" w:cs="Times New Roman"/>
          <w:b/>
          <w:color w:val="222222"/>
        </w:rPr>
        <w:t xml:space="preserve"> and </w:t>
      </w:r>
      <w:r w:rsidR="00AD0D76">
        <w:rPr>
          <w:rFonts w:ascii="Times New Roman" w:eastAsia="Times New Roman" w:hAnsi="Times New Roman" w:cs="Times New Roman"/>
          <w:b/>
          <w:color w:val="222222"/>
        </w:rPr>
        <w:t>Academic Engagement</w:t>
      </w:r>
      <w:r w:rsidR="004A576A">
        <w:rPr>
          <w:rFonts w:eastAsia="Times New Roman" w:cstheme="majorHAnsi"/>
          <w:b/>
          <w:color w:val="000000" w:themeColor="text1"/>
          <w:kern w:val="0"/>
          <w:shd w:val="clear" w:color="auto" w:fill="FFFFFF"/>
          <w:lang w:eastAsia="en-US"/>
        </w:rPr>
        <w:t xml:space="preserve"> in Undergraduate College Students?</w:t>
      </w:r>
    </w:p>
    <w:p w14:paraId="7DD94826" w14:textId="6FF2B1B6" w:rsidR="00FA09B1" w:rsidRPr="004A576A" w:rsidRDefault="00FA09B1" w:rsidP="00FA09B1">
      <w:pPr>
        <w:spacing w:line="240" w:lineRule="auto"/>
        <w:ind w:firstLine="0"/>
        <w:rPr>
          <w:rFonts w:ascii="Times New Roman" w:eastAsia="Times New Roman" w:hAnsi="Times New Roman" w:cs="Times New Roman"/>
          <w:b/>
          <w:color w:val="222222"/>
        </w:rPr>
      </w:pPr>
    </w:p>
    <w:p w14:paraId="197304C0" w14:textId="74F37EA8" w:rsidR="00825D87" w:rsidRDefault="00795723" w:rsidP="00BF6CE4">
      <w:pPr>
        <w:shd w:val="clear" w:color="auto" w:fill="FFFFFF"/>
        <w:rPr>
          <w:rFonts w:ascii="Times New Roman" w:eastAsia="Times New Roman" w:hAnsi="Times New Roman" w:cs="Times New Roman"/>
          <w:color w:val="222222"/>
        </w:rPr>
      </w:pPr>
      <w:r w:rsidRPr="00883A93">
        <w:rPr>
          <w:rFonts w:ascii="Times New Roman" w:eastAsia="Times New Roman" w:hAnsi="Times New Roman" w:cs="Times New Roman" w:hint="cs"/>
          <w:color w:val="222222"/>
        </w:rPr>
        <w:t xml:space="preserve">The correlations of all main effects with Academic Engagement (AE)/factors </w:t>
      </w:r>
      <w:r w:rsidR="00845D06">
        <w:rPr>
          <w:rFonts w:ascii="Times New Roman" w:eastAsia="Times New Roman" w:hAnsi="Times New Roman" w:cs="Times New Roman"/>
          <w:color w:val="222222"/>
        </w:rPr>
        <w:t xml:space="preserve">are reported </w:t>
      </w:r>
      <w:r w:rsidRPr="00883A93">
        <w:rPr>
          <w:rFonts w:ascii="Times New Roman" w:eastAsia="Times New Roman" w:hAnsi="Times New Roman" w:cs="Times New Roman" w:hint="cs"/>
          <w:color w:val="222222"/>
        </w:rPr>
        <w:t>in Tabl</w:t>
      </w:r>
      <w:r>
        <w:rPr>
          <w:rFonts w:ascii="Times New Roman" w:eastAsia="Times New Roman" w:hAnsi="Times New Roman" w:cs="Times New Roman" w:hint="cs"/>
          <w:color w:val="222222"/>
        </w:rPr>
        <w:t xml:space="preserve">e </w:t>
      </w:r>
      <w:r w:rsidR="00D2210B">
        <w:rPr>
          <w:rFonts w:ascii="Times New Roman" w:eastAsia="Times New Roman" w:hAnsi="Times New Roman" w:cs="Times New Roman"/>
          <w:color w:val="222222"/>
        </w:rPr>
        <w:t>3</w:t>
      </w:r>
      <w:r w:rsidRPr="00883A93">
        <w:rPr>
          <w:rFonts w:ascii="Times New Roman" w:eastAsia="Times New Roman" w:hAnsi="Times New Roman" w:cs="Times New Roman" w:hint="cs"/>
          <w:color w:val="222222"/>
        </w:rPr>
        <w:t xml:space="preserve">.  For total AE, sleep hygiene </w:t>
      </w:r>
      <w:r w:rsidR="00845D06">
        <w:rPr>
          <w:rFonts w:ascii="Times New Roman" w:eastAsia="Times New Roman" w:hAnsi="Times New Roman" w:cs="Times New Roman"/>
          <w:color w:val="222222"/>
        </w:rPr>
        <w:t>wa</w:t>
      </w:r>
      <w:r w:rsidRPr="00883A93">
        <w:rPr>
          <w:rFonts w:ascii="Times New Roman" w:eastAsia="Times New Roman" w:hAnsi="Times New Roman" w:cs="Times New Roman" w:hint="cs"/>
          <w:color w:val="222222"/>
        </w:rPr>
        <w:t>s the only significantly correlated independent variable (</w:t>
      </w:r>
      <w:r w:rsidRPr="00DE7ECA">
        <w:rPr>
          <w:rFonts w:ascii="Times New Roman" w:eastAsia="Times New Roman" w:hAnsi="Times New Roman" w:cs="Times New Roman"/>
          <w:i/>
          <w:color w:val="222222"/>
        </w:rPr>
        <w:t>p</w:t>
      </w:r>
      <w:r w:rsidR="00F059FF">
        <w:rPr>
          <w:rFonts w:ascii="Times New Roman" w:eastAsia="Times New Roman" w:hAnsi="Times New Roman" w:cs="Times New Roman"/>
          <w:i/>
          <w:color w:val="222222"/>
        </w:rPr>
        <w:t xml:space="preserve"> </w:t>
      </w:r>
      <w:r w:rsidRPr="00883A93">
        <w:rPr>
          <w:rFonts w:ascii="Times New Roman" w:eastAsia="Times New Roman" w:hAnsi="Times New Roman" w:cs="Times New Roman" w:hint="cs"/>
          <w:color w:val="222222"/>
        </w:rPr>
        <w:t>&lt;</w:t>
      </w:r>
      <w:r w:rsidR="00F059FF">
        <w:rPr>
          <w:rFonts w:ascii="Times New Roman" w:eastAsia="Times New Roman" w:hAnsi="Times New Roman" w:cs="Times New Roman"/>
          <w:color w:val="222222"/>
        </w:rPr>
        <w:t xml:space="preserve"> </w:t>
      </w:r>
      <w:r w:rsidRPr="00883A93">
        <w:rPr>
          <w:rFonts w:ascii="Times New Roman" w:eastAsia="Times New Roman" w:hAnsi="Times New Roman" w:cs="Times New Roman" w:hint="cs"/>
          <w:color w:val="222222"/>
        </w:rPr>
        <w:t>.001). When looking at the individual factors of AE, results show a significant, negative relationship of stress with the skills engagement factor (</w:t>
      </w:r>
      <w:r w:rsidRPr="00DE7ECA">
        <w:rPr>
          <w:rFonts w:ascii="Times New Roman" w:eastAsia="Times New Roman" w:hAnsi="Times New Roman" w:cs="Times New Roman"/>
          <w:i/>
          <w:color w:val="222222"/>
        </w:rPr>
        <w:t>p</w:t>
      </w:r>
      <w:r w:rsidR="00F059FF">
        <w:rPr>
          <w:rFonts w:ascii="Times New Roman" w:eastAsia="Times New Roman" w:hAnsi="Times New Roman" w:cs="Times New Roman"/>
          <w:i/>
          <w:color w:val="222222"/>
        </w:rPr>
        <w:t xml:space="preserve"> </w:t>
      </w:r>
      <w:r w:rsidRPr="00883A93">
        <w:rPr>
          <w:rFonts w:ascii="Times New Roman" w:eastAsia="Times New Roman" w:hAnsi="Times New Roman" w:cs="Times New Roman" w:hint="cs"/>
          <w:color w:val="222222"/>
        </w:rPr>
        <w:t>&lt;</w:t>
      </w:r>
      <w:r w:rsidR="00F059FF">
        <w:rPr>
          <w:rFonts w:ascii="Times New Roman" w:eastAsia="Times New Roman" w:hAnsi="Times New Roman" w:cs="Times New Roman"/>
          <w:color w:val="222222"/>
        </w:rPr>
        <w:t xml:space="preserve"> </w:t>
      </w:r>
      <w:r w:rsidRPr="00883A93">
        <w:rPr>
          <w:rFonts w:ascii="Times New Roman" w:eastAsia="Times New Roman" w:hAnsi="Times New Roman" w:cs="Times New Roman" w:hint="cs"/>
          <w:color w:val="222222"/>
        </w:rPr>
        <w:t>.01), and a significant positive association between sleep hygiene and skills AE (</w:t>
      </w:r>
      <w:r w:rsidRPr="00DE7ECA">
        <w:rPr>
          <w:rFonts w:ascii="Times New Roman" w:eastAsia="Times New Roman" w:hAnsi="Times New Roman" w:cs="Times New Roman"/>
          <w:i/>
          <w:color w:val="222222"/>
        </w:rPr>
        <w:t>p</w:t>
      </w:r>
      <w:r w:rsidR="00F059FF">
        <w:rPr>
          <w:rFonts w:ascii="Times New Roman" w:eastAsia="Times New Roman" w:hAnsi="Times New Roman" w:cs="Times New Roman"/>
          <w:i/>
          <w:color w:val="222222"/>
        </w:rPr>
        <w:t xml:space="preserve"> </w:t>
      </w:r>
      <w:r w:rsidRPr="00883A93">
        <w:rPr>
          <w:rFonts w:ascii="Times New Roman" w:eastAsia="Times New Roman" w:hAnsi="Times New Roman" w:cs="Times New Roman" w:hint="cs"/>
          <w:color w:val="222222"/>
        </w:rPr>
        <w:t>&lt;</w:t>
      </w:r>
      <w:r w:rsidR="00F059FF">
        <w:rPr>
          <w:rFonts w:ascii="Times New Roman" w:eastAsia="Times New Roman" w:hAnsi="Times New Roman" w:cs="Times New Roman"/>
          <w:color w:val="222222"/>
        </w:rPr>
        <w:t xml:space="preserve"> </w:t>
      </w:r>
      <w:r w:rsidRPr="00883A93">
        <w:rPr>
          <w:rFonts w:ascii="Times New Roman" w:eastAsia="Times New Roman" w:hAnsi="Times New Roman" w:cs="Times New Roman" w:hint="cs"/>
          <w:color w:val="222222"/>
        </w:rPr>
        <w:t>.0001). Sleep hygiene was also positively correlated with the performance AE factor (</w:t>
      </w:r>
      <w:r w:rsidRPr="00DE7ECA">
        <w:rPr>
          <w:rFonts w:ascii="Times New Roman" w:eastAsia="Times New Roman" w:hAnsi="Times New Roman" w:cs="Times New Roman"/>
          <w:i/>
          <w:color w:val="222222"/>
        </w:rPr>
        <w:t>p</w:t>
      </w:r>
      <w:r w:rsidR="00F059FF">
        <w:rPr>
          <w:rFonts w:ascii="Times New Roman" w:eastAsia="Times New Roman" w:hAnsi="Times New Roman" w:cs="Times New Roman"/>
          <w:i/>
          <w:color w:val="222222"/>
        </w:rPr>
        <w:t xml:space="preserve"> </w:t>
      </w:r>
      <w:r w:rsidRPr="00883A93">
        <w:rPr>
          <w:rFonts w:ascii="Times New Roman" w:eastAsia="Times New Roman" w:hAnsi="Times New Roman" w:cs="Times New Roman" w:hint="cs"/>
          <w:color w:val="222222"/>
        </w:rPr>
        <w:t>&lt;</w:t>
      </w:r>
      <w:r w:rsidR="00F059FF">
        <w:rPr>
          <w:rFonts w:ascii="Times New Roman" w:eastAsia="Times New Roman" w:hAnsi="Times New Roman" w:cs="Times New Roman"/>
          <w:color w:val="222222"/>
        </w:rPr>
        <w:t xml:space="preserve"> </w:t>
      </w:r>
      <w:r w:rsidRPr="00883A93">
        <w:rPr>
          <w:rFonts w:ascii="Times New Roman" w:eastAsia="Times New Roman" w:hAnsi="Times New Roman" w:cs="Times New Roman" w:hint="cs"/>
          <w:color w:val="222222"/>
        </w:rPr>
        <w:t>.01). No significant correlations were found for either the emotional factor or the participation/interaction factor when compared against the independent variable</w:t>
      </w:r>
      <w:r w:rsidR="00825D87">
        <w:rPr>
          <w:rFonts w:ascii="Times New Roman" w:eastAsia="Times New Roman" w:hAnsi="Times New Roman" w:cs="Times New Roman" w:hint="cs"/>
          <w:color w:val="222222"/>
        </w:rPr>
        <w:t>s.</w:t>
      </w:r>
      <w:r w:rsidR="00825D87">
        <w:rPr>
          <w:rFonts w:ascii="Times New Roman" w:eastAsia="Times New Roman" w:hAnsi="Times New Roman" w:cs="Times New Roman"/>
          <w:color w:val="222222"/>
        </w:rPr>
        <w:t xml:space="preserve"> </w:t>
      </w:r>
    </w:p>
    <w:p w14:paraId="19D84BB5" w14:textId="77777777" w:rsidR="00BF6CE4" w:rsidRDefault="00BF6CE4" w:rsidP="00BF6CE4">
      <w:pPr>
        <w:shd w:val="clear" w:color="auto" w:fill="FFFFFF"/>
        <w:rPr>
          <w:rFonts w:ascii="Times New Roman" w:eastAsia="Times New Roman" w:hAnsi="Times New Roman" w:cs="Times New Roman"/>
          <w:color w:val="222222"/>
        </w:rPr>
      </w:pPr>
      <w:r w:rsidRPr="00883A93">
        <w:rPr>
          <w:rFonts w:ascii="Times New Roman" w:eastAsia="Times New Roman" w:hAnsi="Times New Roman" w:cs="Times New Roman" w:hint="cs"/>
          <w:color w:val="222222"/>
        </w:rPr>
        <w:t>The independent variables of stress and sleep hygiene showed a highly significant correlation (</w:t>
      </w:r>
      <w:r w:rsidRPr="00DE7ECA">
        <w:rPr>
          <w:rFonts w:ascii="Times New Roman" w:eastAsia="Times New Roman" w:hAnsi="Times New Roman" w:cs="Times New Roman"/>
          <w:i/>
          <w:color w:val="222222"/>
        </w:rPr>
        <w:t>p</w:t>
      </w:r>
      <w:r>
        <w:rPr>
          <w:rFonts w:ascii="Times New Roman" w:eastAsia="Times New Roman" w:hAnsi="Times New Roman" w:cs="Times New Roman"/>
          <w:color w:val="222222"/>
        </w:rPr>
        <w:t xml:space="preserve"> </w:t>
      </w:r>
      <w:r w:rsidRPr="00883A93">
        <w:rPr>
          <w:rFonts w:ascii="Times New Roman" w:eastAsia="Times New Roman" w:hAnsi="Times New Roman" w:cs="Times New Roman" w:hint="cs"/>
          <w:color w:val="222222"/>
        </w:rPr>
        <w:t>&lt;</w:t>
      </w:r>
      <w:r>
        <w:rPr>
          <w:rFonts w:ascii="Times New Roman" w:eastAsia="Times New Roman" w:hAnsi="Times New Roman" w:cs="Times New Roman"/>
          <w:color w:val="222222"/>
        </w:rPr>
        <w:t xml:space="preserve"> </w:t>
      </w:r>
      <w:r w:rsidRPr="00883A93">
        <w:rPr>
          <w:rFonts w:ascii="Times New Roman" w:eastAsia="Times New Roman" w:hAnsi="Times New Roman" w:cs="Times New Roman" w:hint="cs"/>
          <w:color w:val="222222"/>
        </w:rPr>
        <w:t xml:space="preserve">.0001). </w:t>
      </w:r>
      <w:r>
        <w:rPr>
          <w:color w:val="000000"/>
        </w:rPr>
        <w:t>The scores from the three levels of physical activity (strenuous, moderate, mild) were combined using a weighted sum with the individual weights outlined in the work of Godin and Shephard (1985).  Their formula attributes higher weights to exercise of greater intensity, which is consistent with the greater impact of high intensity exercise previously documented (</w:t>
      </w:r>
      <w:r>
        <w:rPr>
          <w:color w:val="000000" w:themeColor="text1"/>
        </w:rPr>
        <w:t xml:space="preserve">Coe et al., 2006; </w:t>
      </w:r>
      <w:proofErr w:type="spellStart"/>
      <w:r>
        <w:t>Fedewa</w:t>
      </w:r>
      <w:proofErr w:type="spellEnd"/>
      <w:r>
        <w:t xml:space="preserve"> &amp; </w:t>
      </w:r>
      <w:proofErr w:type="spellStart"/>
      <w:r>
        <w:t>Ahn</w:t>
      </w:r>
      <w:proofErr w:type="spellEnd"/>
      <w:r>
        <w:t>, 2011</w:t>
      </w:r>
      <w:r>
        <w:rPr>
          <w:color w:val="000000"/>
        </w:rPr>
        <w:t>). However, when run against overall academic engagement and each of the four factors of academic engagement, n</w:t>
      </w:r>
      <w:r w:rsidRPr="00883A93">
        <w:rPr>
          <w:rFonts w:ascii="Times New Roman" w:eastAsia="Times New Roman" w:hAnsi="Times New Roman" w:cs="Times New Roman" w:hint="cs"/>
          <w:color w:val="222222"/>
        </w:rPr>
        <w:t>o</w:t>
      </w:r>
      <w:r>
        <w:rPr>
          <w:rFonts w:ascii="Times New Roman" w:eastAsia="Times New Roman" w:hAnsi="Times New Roman" w:cs="Times New Roman"/>
          <w:color w:val="222222"/>
        </w:rPr>
        <w:t xml:space="preserve"> significant</w:t>
      </w:r>
      <w:r w:rsidRPr="00883A93">
        <w:rPr>
          <w:rFonts w:ascii="Times New Roman" w:eastAsia="Times New Roman" w:hAnsi="Times New Roman" w:cs="Times New Roman" w:hint="cs"/>
          <w:color w:val="222222"/>
        </w:rPr>
        <w:t xml:space="preserve"> correlations were found between exercise and any of the included variables</w:t>
      </w:r>
      <w:r>
        <w:rPr>
          <w:rFonts w:ascii="Times New Roman" w:eastAsia="Times New Roman" w:hAnsi="Times New Roman" w:cs="Times New Roman"/>
          <w:color w:val="222222"/>
        </w:rPr>
        <w:t>.</w:t>
      </w:r>
    </w:p>
    <w:p w14:paraId="422829CC" w14:textId="77777777" w:rsidR="00BF6CE4" w:rsidRDefault="00BF6CE4" w:rsidP="00825D87">
      <w:pPr>
        <w:shd w:val="clear" w:color="auto" w:fill="FFFFFF"/>
        <w:ind w:firstLine="0"/>
        <w:rPr>
          <w:rFonts w:ascii="Times New Roman" w:eastAsia="Times New Roman" w:hAnsi="Times New Roman" w:cs="Times New Roman"/>
          <w:color w:val="222222"/>
        </w:rPr>
        <w:sectPr w:rsidR="00BF6CE4" w:rsidSect="00825D87">
          <w:headerReference w:type="default" r:id="rId14"/>
          <w:headerReference w:type="first" r:id="rId15"/>
          <w:type w:val="continuous"/>
          <w:pgSz w:w="12240" w:h="15840"/>
          <w:pgMar w:top="1440" w:right="1440" w:bottom="1440" w:left="1440" w:header="720" w:footer="0" w:gutter="0"/>
          <w:cols w:space="720"/>
          <w:formProt w:val="0"/>
          <w:titlePg/>
          <w:docGrid w:linePitch="360"/>
        </w:sectPr>
      </w:pPr>
    </w:p>
    <w:tbl>
      <w:tblPr>
        <w:tblW w:w="11627" w:type="dxa"/>
        <w:shd w:val="clear" w:color="auto" w:fill="FFFFFF"/>
        <w:tblLayout w:type="fixed"/>
        <w:tblCellMar>
          <w:left w:w="0" w:type="dxa"/>
          <w:right w:w="0" w:type="dxa"/>
        </w:tblCellMar>
        <w:tblLook w:val="04A0" w:firstRow="1" w:lastRow="0" w:firstColumn="1" w:lastColumn="0" w:noHBand="0" w:noVBand="1"/>
      </w:tblPr>
      <w:tblGrid>
        <w:gridCol w:w="3145"/>
        <w:gridCol w:w="1056"/>
        <w:gridCol w:w="1057"/>
        <w:gridCol w:w="1056"/>
        <w:gridCol w:w="1057"/>
        <w:gridCol w:w="1056"/>
        <w:gridCol w:w="1057"/>
        <w:gridCol w:w="1056"/>
        <w:gridCol w:w="1057"/>
        <w:gridCol w:w="30"/>
      </w:tblGrid>
      <w:tr w:rsidR="00825D87" w:rsidRPr="003A2CA1" w14:paraId="18E0759A" w14:textId="77777777" w:rsidTr="00A6507D">
        <w:trPr>
          <w:trHeight w:val="255"/>
        </w:trPr>
        <w:tc>
          <w:tcPr>
            <w:tcW w:w="11597" w:type="dxa"/>
            <w:gridSpan w:val="9"/>
            <w:tcBorders>
              <w:bottom w:val="single" w:sz="12" w:space="0" w:color="auto"/>
            </w:tcBorders>
            <w:shd w:val="clear" w:color="auto" w:fill="FFFFFF"/>
            <w:noWrap/>
            <w:tcMar>
              <w:top w:w="0" w:type="dxa"/>
              <w:left w:w="108" w:type="dxa"/>
              <w:bottom w:w="0" w:type="dxa"/>
              <w:right w:w="108" w:type="dxa"/>
            </w:tcMar>
            <w:vAlign w:val="bottom"/>
            <w:hideMark/>
          </w:tcPr>
          <w:p w14:paraId="61359A16" w14:textId="38B6FA7F" w:rsidR="00825D87" w:rsidRPr="003A2CA1" w:rsidRDefault="00D2210B" w:rsidP="003A3CE7">
            <w:pPr>
              <w:spacing w:line="240" w:lineRule="auto"/>
              <w:ind w:firstLine="0"/>
              <w:rPr>
                <w:rFonts w:eastAsia="Times New Roman" w:cstheme="minorHAnsi"/>
                <w:color w:val="222222"/>
              </w:rPr>
            </w:pPr>
            <w:r>
              <w:rPr>
                <w:rFonts w:eastAsia="Times New Roman" w:cstheme="minorHAnsi"/>
                <w:color w:val="222222"/>
              </w:rPr>
              <w:lastRenderedPageBreak/>
              <w:t>Table 3</w:t>
            </w:r>
          </w:p>
          <w:p w14:paraId="60653966" w14:textId="77777777" w:rsidR="00825D87" w:rsidRPr="003A2CA1" w:rsidRDefault="00825D87" w:rsidP="003A3CE7">
            <w:pPr>
              <w:spacing w:line="240" w:lineRule="auto"/>
              <w:ind w:firstLine="0"/>
              <w:rPr>
                <w:rFonts w:eastAsia="Times New Roman" w:cstheme="minorHAnsi"/>
                <w:i/>
                <w:color w:val="222222"/>
              </w:rPr>
            </w:pPr>
            <w:r w:rsidRPr="003A2CA1">
              <w:rPr>
                <w:rFonts w:eastAsia="Times New Roman" w:cstheme="minorHAnsi"/>
                <w:i/>
                <w:iCs/>
                <w:color w:val="222222"/>
              </w:rPr>
              <w:t>Pearson product-moment correlations.</w:t>
            </w:r>
          </w:p>
          <w:p w14:paraId="2657DE1D" w14:textId="77777777" w:rsidR="00825D87" w:rsidRPr="003A2CA1" w:rsidRDefault="00825D87" w:rsidP="003A3CE7">
            <w:pPr>
              <w:spacing w:line="240" w:lineRule="auto"/>
              <w:rPr>
                <w:rFonts w:eastAsia="Times New Roman" w:cstheme="minorHAnsi"/>
                <w:color w:val="222222"/>
              </w:rPr>
            </w:pPr>
            <w:r w:rsidRPr="003A2CA1">
              <w:rPr>
                <w:rFonts w:eastAsia="Times New Roman" w:cstheme="minorHAnsi"/>
                <w:color w:val="222222"/>
              </w:rPr>
              <w:t> </w:t>
            </w:r>
          </w:p>
        </w:tc>
        <w:tc>
          <w:tcPr>
            <w:tcW w:w="30" w:type="dxa"/>
            <w:shd w:val="clear" w:color="auto" w:fill="FFFFFF"/>
          </w:tcPr>
          <w:p w14:paraId="13F0D322" w14:textId="77777777" w:rsidR="00825D87" w:rsidRPr="003A2CA1" w:rsidRDefault="00825D87" w:rsidP="003A3CE7">
            <w:pPr>
              <w:spacing w:line="240" w:lineRule="auto"/>
              <w:rPr>
                <w:rFonts w:eastAsia="Times New Roman" w:cstheme="minorHAnsi"/>
                <w:color w:val="222222"/>
              </w:rPr>
            </w:pPr>
          </w:p>
        </w:tc>
      </w:tr>
      <w:tr w:rsidR="000B35AD" w:rsidRPr="003A2CA1" w14:paraId="1822969B" w14:textId="77777777" w:rsidTr="000B35AD">
        <w:trPr>
          <w:gridAfter w:val="1"/>
          <w:wAfter w:w="30" w:type="dxa"/>
          <w:cantSplit/>
          <w:trHeight w:val="1134"/>
        </w:trPr>
        <w:tc>
          <w:tcPr>
            <w:tcW w:w="3145" w:type="dxa"/>
            <w:tcBorders>
              <w:top w:val="single" w:sz="12" w:space="0" w:color="auto"/>
              <w:bottom w:val="single" w:sz="12" w:space="0" w:color="auto"/>
            </w:tcBorders>
            <w:shd w:val="clear" w:color="auto" w:fill="FFFFFF"/>
            <w:tcMar>
              <w:top w:w="0" w:type="dxa"/>
              <w:left w:w="115" w:type="dxa"/>
              <w:bottom w:w="0" w:type="dxa"/>
              <w:right w:w="115" w:type="dxa"/>
            </w:tcMar>
            <w:hideMark/>
          </w:tcPr>
          <w:p w14:paraId="760C5BE6" w14:textId="77777777" w:rsidR="00825D87" w:rsidRPr="003A2CA1" w:rsidRDefault="00825D87" w:rsidP="003A3CE7">
            <w:pPr>
              <w:spacing w:line="240" w:lineRule="auto"/>
              <w:rPr>
                <w:rFonts w:eastAsia="Times New Roman" w:cstheme="minorHAnsi"/>
                <w:color w:val="222222"/>
              </w:rPr>
            </w:pPr>
            <w:r w:rsidRPr="003A2CA1">
              <w:rPr>
                <w:rFonts w:eastAsia="Times New Roman" w:cstheme="minorHAnsi"/>
                <w:color w:val="222222"/>
              </w:rPr>
              <w:t> </w:t>
            </w:r>
          </w:p>
        </w:tc>
        <w:tc>
          <w:tcPr>
            <w:tcW w:w="1056" w:type="dxa"/>
            <w:tcBorders>
              <w:top w:val="single" w:sz="12" w:space="0" w:color="auto"/>
              <w:bottom w:val="single" w:sz="12" w:space="0" w:color="auto"/>
            </w:tcBorders>
            <w:shd w:val="clear" w:color="auto" w:fill="FFFFFF"/>
            <w:tcMar>
              <w:top w:w="0" w:type="dxa"/>
              <w:left w:w="115" w:type="dxa"/>
              <w:bottom w:w="0" w:type="dxa"/>
              <w:right w:w="115" w:type="dxa"/>
            </w:tcMar>
            <w:textDirection w:val="btLr"/>
            <w:vAlign w:val="center"/>
            <w:hideMark/>
          </w:tcPr>
          <w:p w14:paraId="532E8748" w14:textId="77777777" w:rsidR="00825D87" w:rsidRPr="003A2CA1" w:rsidRDefault="00825D87" w:rsidP="00A6507D">
            <w:pPr>
              <w:spacing w:line="240" w:lineRule="auto"/>
              <w:ind w:left="113" w:right="113" w:firstLine="0"/>
              <w:rPr>
                <w:rFonts w:eastAsia="Times New Roman" w:cstheme="minorHAnsi"/>
                <w:color w:val="222222"/>
              </w:rPr>
            </w:pPr>
            <w:r w:rsidRPr="003A2CA1">
              <w:rPr>
                <w:rFonts w:eastAsia="Times New Roman" w:cstheme="minorHAnsi"/>
                <w:color w:val="222222"/>
              </w:rPr>
              <w:t>AE</w:t>
            </w:r>
          </w:p>
        </w:tc>
        <w:tc>
          <w:tcPr>
            <w:tcW w:w="1057" w:type="dxa"/>
            <w:tcBorders>
              <w:top w:val="single" w:sz="12" w:space="0" w:color="auto"/>
              <w:bottom w:val="single" w:sz="12" w:space="0" w:color="auto"/>
            </w:tcBorders>
            <w:shd w:val="clear" w:color="auto" w:fill="FFFFFF"/>
            <w:tcMar>
              <w:top w:w="0" w:type="dxa"/>
              <w:left w:w="115" w:type="dxa"/>
              <w:bottom w:w="0" w:type="dxa"/>
              <w:right w:w="115" w:type="dxa"/>
            </w:tcMar>
            <w:textDirection w:val="btLr"/>
            <w:vAlign w:val="center"/>
            <w:hideMark/>
          </w:tcPr>
          <w:p w14:paraId="3B08B165" w14:textId="77777777" w:rsidR="00825D87" w:rsidRPr="003A2CA1" w:rsidRDefault="00825D87" w:rsidP="00A6507D">
            <w:pPr>
              <w:spacing w:line="240" w:lineRule="auto"/>
              <w:ind w:right="113" w:firstLine="0"/>
              <w:rPr>
                <w:rFonts w:eastAsia="Times New Roman" w:cstheme="minorHAnsi"/>
                <w:color w:val="222222"/>
              </w:rPr>
            </w:pPr>
            <w:r w:rsidRPr="003A2CA1">
              <w:rPr>
                <w:rFonts w:eastAsia="Times New Roman" w:cstheme="minorHAnsi"/>
                <w:color w:val="222222"/>
              </w:rPr>
              <w:t>Skills</w:t>
            </w:r>
          </w:p>
        </w:tc>
        <w:tc>
          <w:tcPr>
            <w:tcW w:w="1056" w:type="dxa"/>
            <w:tcBorders>
              <w:top w:val="single" w:sz="12" w:space="0" w:color="auto"/>
              <w:bottom w:val="single" w:sz="12" w:space="0" w:color="auto"/>
            </w:tcBorders>
            <w:shd w:val="clear" w:color="auto" w:fill="FFFFFF"/>
            <w:tcMar>
              <w:top w:w="0" w:type="dxa"/>
              <w:left w:w="115" w:type="dxa"/>
              <w:bottom w:w="0" w:type="dxa"/>
              <w:right w:w="115" w:type="dxa"/>
            </w:tcMar>
            <w:textDirection w:val="btLr"/>
            <w:vAlign w:val="center"/>
            <w:hideMark/>
          </w:tcPr>
          <w:p w14:paraId="578A3A2B" w14:textId="77777777" w:rsidR="00825D87" w:rsidRPr="003A2CA1" w:rsidRDefault="00825D87" w:rsidP="00A6507D">
            <w:pPr>
              <w:spacing w:line="240" w:lineRule="auto"/>
              <w:ind w:right="113" w:firstLine="0"/>
              <w:rPr>
                <w:rFonts w:eastAsia="Times New Roman" w:cstheme="minorHAnsi"/>
                <w:color w:val="222222"/>
              </w:rPr>
            </w:pPr>
            <w:proofErr w:type="spellStart"/>
            <w:r w:rsidRPr="003A2CA1">
              <w:rPr>
                <w:rFonts w:eastAsia="Times New Roman" w:cstheme="minorHAnsi"/>
                <w:color w:val="222222"/>
              </w:rPr>
              <w:t>Emot</w:t>
            </w:r>
            <w:proofErr w:type="spellEnd"/>
          </w:p>
        </w:tc>
        <w:tc>
          <w:tcPr>
            <w:tcW w:w="1057" w:type="dxa"/>
            <w:tcBorders>
              <w:top w:val="single" w:sz="12" w:space="0" w:color="auto"/>
              <w:bottom w:val="single" w:sz="12" w:space="0" w:color="auto"/>
            </w:tcBorders>
            <w:shd w:val="clear" w:color="auto" w:fill="FFFFFF"/>
            <w:tcMar>
              <w:top w:w="0" w:type="dxa"/>
              <w:left w:w="115" w:type="dxa"/>
              <w:bottom w:w="0" w:type="dxa"/>
              <w:right w:w="115" w:type="dxa"/>
            </w:tcMar>
            <w:textDirection w:val="btLr"/>
            <w:vAlign w:val="center"/>
            <w:hideMark/>
          </w:tcPr>
          <w:p w14:paraId="6CE67296" w14:textId="77777777" w:rsidR="00825D87" w:rsidRPr="003A2CA1" w:rsidRDefault="00825D87" w:rsidP="00A6507D">
            <w:pPr>
              <w:spacing w:line="240" w:lineRule="auto"/>
              <w:ind w:right="113" w:firstLine="0"/>
              <w:rPr>
                <w:rFonts w:eastAsia="Times New Roman" w:cstheme="minorHAnsi"/>
                <w:color w:val="222222"/>
              </w:rPr>
            </w:pPr>
            <w:r w:rsidRPr="003A2CA1">
              <w:rPr>
                <w:rFonts w:eastAsia="Times New Roman" w:cstheme="minorHAnsi"/>
                <w:iCs/>
                <w:color w:val="222222"/>
              </w:rPr>
              <w:t>Part/</w:t>
            </w:r>
            <w:proofErr w:type="spellStart"/>
            <w:r w:rsidRPr="003A2CA1">
              <w:rPr>
                <w:rFonts w:eastAsia="Times New Roman" w:cstheme="minorHAnsi"/>
                <w:iCs/>
                <w:color w:val="222222"/>
              </w:rPr>
              <w:t>int</w:t>
            </w:r>
            <w:proofErr w:type="spellEnd"/>
          </w:p>
        </w:tc>
        <w:tc>
          <w:tcPr>
            <w:tcW w:w="1056" w:type="dxa"/>
            <w:tcBorders>
              <w:top w:val="single" w:sz="12" w:space="0" w:color="auto"/>
              <w:bottom w:val="single" w:sz="12" w:space="0" w:color="auto"/>
            </w:tcBorders>
            <w:shd w:val="clear" w:color="auto" w:fill="FFFFFF"/>
            <w:tcMar>
              <w:top w:w="0" w:type="dxa"/>
              <w:left w:w="115" w:type="dxa"/>
              <w:bottom w:w="0" w:type="dxa"/>
              <w:right w:w="115" w:type="dxa"/>
            </w:tcMar>
            <w:textDirection w:val="btLr"/>
            <w:vAlign w:val="center"/>
            <w:hideMark/>
          </w:tcPr>
          <w:p w14:paraId="5FC6E511" w14:textId="77777777" w:rsidR="00825D87" w:rsidRPr="003A2CA1" w:rsidRDefault="00825D87" w:rsidP="00A6507D">
            <w:pPr>
              <w:spacing w:line="240" w:lineRule="auto"/>
              <w:ind w:right="113" w:firstLine="0"/>
              <w:rPr>
                <w:rFonts w:eastAsia="Times New Roman" w:cstheme="minorHAnsi"/>
                <w:color w:val="222222"/>
              </w:rPr>
            </w:pPr>
            <w:r w:rsidRPr="003A2CA1">
              <w:rPr>
                <w:rFonts w:eastAsia="Times New Roman" w:cstheme="minorHAnsi"/>
                <w:iCs/>
                <w:color w:val="222222"/>
              </w:rPr>
              <w:t>Perf</w:t>
            </w:r>
          </w:p>
        </w:tc>
        <w:tc>
          <w:tcPr>
            <w:tcW w:w="1057" w:type="dxa"/>
            <w:tcBorders>
              <w:top w:val="single" w:sz="12" w:space="0" w:color="auto"/>
              <w:bottom w:val="single" w:sz="12" w:space="0" w:color="auto"/>
            </w:tcBorders>
            <w:shd w:val="clear" w:color="auto" w:fill="FFFFFF"/>
            <w:tcMar>
              <w:top w:w="0" w:type="dxa"/>
              <w:left w:w="115" w:type="dxa"/>
              <w:bottom w:w="0" w:type="dxa"/>
              <w:right w:w="115" w:type="dxa"/>
            </w:tcMar>
            <w:textDirection w:val="btLr"/>
            <w:vAlign w:val="center"/>
            <w:hideMark/>
          </w:tcPr>
          <w:p w14:paraId="6C4EB1B0" w14:textId="77777777" w:rsidR="00825D87" w:rsidRPr="003A2CA1" w:rsidRDefault="00825D87" w:rsidP="00A6507D">
            <w:pPr>
              <w:spacing w:line="240" w:lineRule="auto"/>
              <w:ind w:right="113" w:firstLine="0"/>
              <w:rPr>
                <w:rFonts w:eastAsia="Times New Roman" w:cstheme="minorHAnsi"/>
                <w:color w:val="222222"/>
              </w:rPr>
            </w:pPr>
            <w:r w:rsidRPr="003A2CA1">
              <w:rPr>
                <w:rFonts w:eastAsia="Times New Roman" w:cstheme="minorHAnsi"/>
                <w:color w:val="222222"/>
              </w:rPr>
              <w:t>Stress</w:t>
            </w:r>
          </w:p>
        </w:tc>
        <w:tc>
          <w:tcPr>
            <w:tcW w:w="1056" w:type="dxa"/>
            <w:tcBorders>
              <w:top w:val="single" w:sz="12" w:space="0" w:color="auto"/>
              <w:bottom w:val="single" w:sz="12" w:space="0" w:color="auto"/>
            </w:tcBorders>
            <w:shd w:val="clear" w:color="auto" w:fill="FFFFFF"/>
            <w:tcMar>
              <w:top w:w="0" w:type="dxa"/>
              <w:left w:w="115" w:type="dxa"/>
              <w:bottom w:w="0" w:type="dxa"/>
              <w:right w:w="115" w:type="dxa"/>
            </w:tcMar>
            <w:textDirection w:val="btLr"/>
            <w:vAlign w:val="center"/>
            <w:hideMark/>
          </w:tcPr>
          <w:p w14:paraId="22039816" w14:textId="77777777" w:rsidR="00825D87" w:rsidRPr="003A2CA1" w:rsidRDefault="00825D87" w:rsidP="00A6507D">
            <w:pPr>
              <w:spacing w:line="240" w:lineRule="auto"/>
              <w:ind w:left="113" w:right="113" w:firstLine="0"/>
              <w:rPr>
                <w:rFonts w:eastAsia="Times New Roman" w:cstheme="minorHAnsi"/>
                <w:color w:val="222222"/>
              </w:rPr>
            </w:pPr>
            <w:r w:rsidRPr="003A2CA1">
              <w:rPr>
                <w:rFonts w:eastAsia="Times New Roman" w:cstheme="minorHAnsi"/>
                <w:color w:val="222222"/>
              </w:rPr>
              <w:t>SH</w:t>
            </w:r>
          </w:p>
        </w:tc>
        <w:tc>
          <w:tcPr>
            <w:tcW w:w="1057" w:type="dxa"/>
            <w:tcBorders>
              <w:top w:val="single" w:sz="12" w:space="0" w:color="auto"/>
              <w:bottom w:val="single" w:sz="12" w:space="0" w:color="auto"/>
            </w:tcBorders>
            <w:shd w:val="clear" w:color="auto" w:fill="FFFFFF"/>
            <w:tcMar>
              <w:top w:w="0" w:type="dxa"/>
              <w:left w:w="115" w:type="dxa"/>
              <w:bottom w:w="0" w:type="dxa"/>
              <w:right w:w="115" w:type="dxa"/>
            </w:tcMar>
            <w:textDirection w:val="btLr"/>
            <w:vAlign w:val="center"/>
            <w:hideMark/>
          </w:tcPr>
          <w:p w14:paraId="7EEE543D" w14:textId="77777777" w:rsidR="00825D87" w:rsidRPr="003A2CA1" w:rsidRDefault="00825D87" w:rsidP="00A6507D">
            <w:pPr>
              <w:spacing w:line="240" w:lineRule="auto"/>
              <w:ind w:right="113" w:firstLine="0"/>
              <w:rPr>
                <w:rFonts w:eastAsia="Times New Roman" w:cstheme="minorHAnsi"/>
                <w:color w:val="222222"/>
              </w:rPr>
            </w:pPr>
            <w:r w:rsidRPr="003A2CA1">
              <w:rPr>
                <w:rFonts w:eastAsia="Times New Roman" w:cstheme="minorHAnsi"/>
                <w:color w:val="222222"/>
              </w:rPr>
              <w:t>Exercise</w:t>
            </w:r>
          </w:p>
        </w:tc>
      </w:tr>
      <w:tr w:rsidR="00825D87" w:rsidRPr="003A2CA1" w14:paraId="31F341E5" w14:textId="77777777" w:rsidTr="00A6507D">
        <w:trPr>
          <w:gridAfter w:val="1"/>
          <w:wAfter w:w="30" w:type="dxa"/>
          <w:trHeight w:val="432"/>
        </w:trPr>
        <w:tc>
          <w:tcPr>
            <w:tcW w:w="3145" w:type="dxa"/>
            <w:tcBorders>
              <w:top w:val="single" w:sz="12" w:space="0" w:color="auto"/>
            </w:tcBorders>
            <w:shd w:val="clear" w:color="auto" w:fill="FFFFFF"/>
            <w:tcMar>
              <w:top w:w="0" w:type="dxa"/>
              <w:left w:w="115" w:type="dxa"/>
              <w:bottom w:w="0" w:type="dxa"/>
              <w:right w:w="115" w:type="dxa"/>
            </w:tcMar>
            <w:vAlign w:val="center"/>
            <w:hideMark/>
          </w:tcPr>
          <w:p w14:paraId="01F88843" w14:textId="77777777" w:rsidR="00825D87" w:rsidRPr="003A2CA1" w:rsidRDefault="00825D87" w:rsidP="0011249D">
            <w:pPr>
              <w:spacing w:line="240" w:lineRule="auto"/>
              <w:ind w:firstLine="0"/>
              <w:rPr>
                <w:rFonts w:eastAsia="Times New Roman" w:cstheme="minorHAnsi"/>
                <w:color w:val="222222"/>
              </w:rPr>
            </w:pPr>
            <w:r w:rsidRPr="003A2CA1">
              <w:rPr>
                <w:rFonts w:eastAsia="Times New Roman" w:cstheme="minorHAnsi"/>
                <w:color w:val="222222"/>
              </w:rPr>
              <w:t>Total Academic Engagement (AE)</w:t>
            </w:r>
          </w:p>
        </w:tc>
        <w:tc>
          <w:tcPr>
            <w:tcW w:w="1056" w:type="dxa"/>
            <w:tcBorders>
              <w:top w:val="single" w:sz="12" w:space="0" w:color="auto"/>
            </w:tcBorders>
            <w:shd w:val="clear" w:color="auto" w:fill="FFFFFF"/>
            <w:tcMar>
              <w:top w:w="0" w:type="dxa"/>
              <w:left w:w="115" w:type="dxa"/>
              <w:bottom w:w="0" w:type="dxa"/>
              <w:right w:w="115" w:type="dxa"/>
            </w:tcMar>
            <w:vAlign w:val="center"/>
            <w:hideMark/>
          </w:tcPr>
          <w:p w14:paraId="36901E8C" w14:textId="032A0F2B" w:rsidR="00825D87" w:rsidRPr="003A2CA1" w:rsidRDefault="00825D87" w:rsidP="00A6507D">
            <w:pPr>
              <w:spacing w:line="240" w:lineRule="auto"/>
              <w:ind w:firstLine="0"/>
              <w:jc w:val="center"/>
              <w:rPr>
                <w:rFonts w:eastAsia="Times New Roman" w:cstheme="minorHAnsi"/>
                <w:color w:val="222222"/>
              </w:rPr>
            </w:pPr>
            <w:r w:rsidRPr="003A2CA1">
              <w:rPr>
                <w:rFonts w:eastAsia="Times New Roman" w:cstheme="minorHAnsi"/>
                <w:color w:val="222222"/>
              </w:rPr>
              <w:t>-</w:t>
            </w:r>
            <w:r w:rsidR="008F256D" w:rsidRPr="003A2CA1">
              <w:rPr>
                <w:rFonts w:eastAsia="Times New Roman" w:cstheme="minorHAnsi"/>
                <w:color w:val="222222"/>
              </w:rPr>
              <w:t>-</w:t>
            </w:r>
          </w:p>
        </w:tc>
        <w:tc>
          <w:tcPr>
            <w:tcW w:w="1057" w:type="dxa"/>
            <w:tcBorders>
              <w:top w:val="single" w:sz="12" w:space="0" w:color="auto"/>
            </w:tcBorders>
            <w:shd w:val="clear" w:color="auto" w:fill="FFFFFF"/>
            <w:tcMar>
              <w:top w:w="0" w:type="dxa"/>
              <w:left w:w="115" w:type="dxa"/>
              <w:bottom w:w="0" w:type="dxa"/>
              <w:right w:w="115" w:type="dxa"/>
            </w:tcMar>
            <w:vAlign w:val="center"/>
            <w:hideMark/>
          </w:tcPr>
          <w:p w14:paraId="51F0C125" w14:textId="77777777" w:rsidR="00825D87" w:rsidRPr="003A2CA1" w:rsidRDefault="00825D87" w:rsidP="00A6507D">
            <w:pPr>
              <w:spacing w:line="240" w:lineRule="auto"/>
              <w:jc w:val="center"/>
              <w:rPr>
                <w:rFonts w:eastAsia="Times New Roman" w:cstheme="minorHAnsi"/>
                <w:color w:val="222222"/>
              </w:rPr>
            </w:pPr>
          </w:p>
        </w:tc>
        <w:tc>
          <w:tcPr>
            <w:tcW w:w="1056" w:type="dxa"/>
            <w:tcBorders>
              <w:top w:val="single" w:sz="12" w:space="0" w:color="auto"/>
            </w:tcBorders>
            <w:shd w:val="clear" w:color="auto" w:fill="FFFFFF"/>
            <w:tcMar>
              <w:top w:w="0" w:type="dxa"/>
              <w:left w:w="115" w:type="dxa"/>
              <w:bottom w:w="0" w:type="dxa"/>
              <w:right w:w="115" w:type="dxa"/>
            </w:tcMar>
            <w:vAlign w:val="center"/>
            <w:hideMark/>
          </w:tcPr>
          <w:p w14:paraId="1C2E8295" w14:textId="77777777" w:rsidR="00825D87" w:rsidRPr="003A2CA1" w:rsidRDefault="00825D87" w:rsidP="00A6507D">
            <w:pPr>
              <w:spacing w:line="240" w:lineRule="auto"/>
              <w:jc w:val="center"/>
              <w:rPr>
                <w:rFonts w:eastAsia="Times New Roman" w:cstheme="minorHAnsi"/>
                <w:color w:val="222222"/>
              </w:rPr>
            </w:pPr>
          </w:p>
        </w:tc>
        <w:tc>
          <w:tcPr>
            <w:tcW w:w="1057" w:type="dxa"/>
            <w:tcBorders>
              <w:top w:val="single" w:sz="12" w:space="0" w:color="auto"/>
            </w:tcBorders>
            <w:shd w:val="clear" w:color="auto" w:fill="FFFFFF"/>
            <w:tcMar>
              <w:top w:w="0" w:type="dxa"/>
              <w:left w:w="115" w:type="dxa"/>
              <w:bottom w:w="0" w:type="dxa"/>
              <w:right w:w="115" w:type="dxa"/>
            </w:tcMar>
            <w:vAlign w:val="center"/>
            <w:hideMark/>
          </w:tcPr>
          <w:p w14:paraId="3F545550" w14:textId="77777777" w:rsidR="00825D87" w:rsidRPr="003A2CA1" w:rsidRDefault="00825D87" w:rsidP="00A6507D">
            <w:pPr>
              <w:spacing w:line="240" w:lineRule="auto"/>
              <w:jc w:val="center"/>
              <w:rPr>
                <w:rFonts w:eastAsia="Times New Roman" w:cstheme="minorHAnsi"/>
                <w:color w:val="222222"/>
              </w:rPr>
            </w:pPr>
          </w:p>
        </w:tc>
        <w:tc>
          <w:tcPr>
            <w:tcW w:w="1056" w:type="dxa"/>
            <w:tcBorders>
              <w:top w:val="single" w:sz="12" w:space="0" w:color="auto"/>
            </w:tcBorders>
            <w:shd w:val="clear" w:color="auto" w:fill="FFFFFF"/>
            <w:tcMar>
              <w:top w:w="0" w:type="dxa"/>
              <w:left w:w="115" w:type="dxa"/>
              <w:bottom w:w="0" w:type="dxa"/>
              <w:right w:w="115" w:type="dxa"/>
            </w:tcMar>
            <w:vAlign w:val="center"/>
            <w:hideMark/>
          </w:tcPr>
          <w:p w14:paraId="2159A6F8" w14:textId="77777777" w:rsidR="00825D87" w:rsidRPr="003A2CA1" w:rsidRDefault="00825D87" w:rsidP="00A6507D">
            <w:pPr>
              <w:spacing w:line="240" w:lineRule="auto"/>
              <w:jc w:val="center"/>
              <w:rPr>
                <w:rFonts w:eastAsia="Times New Roman" w:cstheme="minorHAnsi"/>
                <w:color w:val="222222"/>
              </w:rPr>
            </w:pPr>
          </w:p>
        </w:tc>
        <w:tc>
          <w:tcPr>
            <w:tcW w:w="1057" w:type="dxa"/>
            <w:tcBorders>
              <w:top w:val="single" w:sz="12" w:space="0" w:color="auto"/>
            </w:tcBorders>
            <w:shd w:val="clear" w:color="auto" w:fill="FFFFFF"/>
            <w:tcMar>
              <w:top w:w="0" w:type="dxa"/>
              <w:left w:w="115" w:type="dxa"/>
              <w:bottom w:w="0" w:type="dxa"/>
              <w:right w:w="115" w:type="dxa"/>
            </w:tcMar>
            <w:vAlign w:val="center"/>
          </w:tcPr>
          <w:p w14:paraId="076747D2" w14:textId="7FD8A891" w:rsidR="00825D87" w:rsidRPr="003A2CA1" w:rsidRDefault="00825D87" w:rsidP="00A6507D">
            <w:pPr>
              <w:spacing w:line="240" w:lineRule="auto"/>
              <w:jc w:val="center"/>
              <w:rPr>
                <w:rFonts w:eastAsia="Times New Roman" w:cstheme="minorHAnsi"/>
                <w:color w:val="222222"/>
              </w:rPr>
            </w:pPr>
          </w:p>
        </w:tc>
        <w:tc>
          <w:tcPr>
            <w:tcW w:w="1056" w:type="dxa"/>
            <w:tcBorders>
              <w:top w:val="single" w:sz="12" w:space="0" w:color="auto"/>
            </w:tcBorders>
            <w:shd w:val="clear" w:color="auto" w:fill="FFFFFF"/>
            <w:noWrap/>
            <w:tcMar>
              <w:top w:w="0" w:type="dxa"/>
              <w:left w:w="115" w:type="dxa"/>
              <w:bottom w:w="0" w:type="dxa"/>
              <w:right w:w="115" w:type="dxa"/>
            </w:tcMar>
            <w:vAlign w:val="center"/>
          </w:tcPr>
          <w:p w14:paraId="203B00F5" w14:textId="4BA30273" w:rsidR="00825D87" w:rsidRPr="003A2CA1" w:rsidRDefault="00825D87" w:rsidP="00A6507D">
            <w:pPr>
              <w:spacing w:line="240" w:lineRule="auto"/>
              <w:jc w:val="center"/>
              <w:rPr>
                <w:rFonts w:eastAsia="Times New Roman" w:cstheme="minorHAnsi"/>
                <w:color w:val="222222"/>
              </w:rPr>
            </w:pPr>
          </w:p>
        </w:tc>
        <w:tc>
          <w:tcPr>
            <w:tcW w:w="1057" w:type="dxa"/>
            <w:tcBorders>
              <w:top w:val="single" w:sz="12" w:space="0" w:color="auto"/>
            </w:tcBorders>
            <w:shd w:val="clear" w:color="auto" w:fill="FFFFFF"/>
            <w:noWrap/>
            <w:tcMar>
              <w:top w:w="0" w:type="dxa"/>
              <w:left w:w="115" w:type="dxa"/>
              <w:bottom w:w="0" w:type="dxa"/>
              <w:right w:w="115" w:type="dxa"/>
            </w:tcMar>
            <w:vAlign w:val="center"/>
          </w:tcPr>
          <w:p w14:paraId="12A07D4A" w14:textId="47A1DB88" w:rsidR="00825D87" w:rsidRPr="003A2CA1" w:rsidRDefault="00825D87" w:rsidP="00A6507D">
            <w:pPr>
              <w:spacing w:line="240" w:lineRule="auto"/>
              <w:jc w:val="center"/>
              <w:rPr>
                <w:rFonts w:eastAsia="Times New Roman" w:cstheme="minorHAnsi"/>
                <w:color w:val="222222"/>
              </w:rPr>
            </w:pPr>
          </w:p>
        </w:tc>
      </w:tr>
      <w:tr w:rsidR="00825D87" w:rsidRPr="003A2CA1" w14:paraId="6BAF54B1" w14:textId="77777777" w:rsidTr="00A6507D">
        <w:trPr>
          <w:gridAfter w:val="1"/>
          <w:wAfter w:w="30" w:type="dxa"/>
          <w:trHeight w:val="432"/>
        </w:trPr>
        <w:tc>
          <w:tcPr>
            <w:tcW w:w="3145" w:type="dxa"/>
            <w:shd w:val="clear" w:color="auto" w:fill="FFFFFF"/>
            <w:tcMar>
              <w:top w:w="0" w:type="dxa"/>
              <w:left w:w="115" w:type="dxa"/>
              <w:bottom w:w="0" w:type="dxa"/>
              <w:right w:w="115" w:type="dxa"/>
            </w:tcMar>
            <w:vAlign w:val="center"/>
          </w:tcPr>
          <w:p w14:paraId="5C33C901" w14:textId="77777777" w:rsidR="00825D87" w:rsidRPr="003A2CA1" w:rsidRDefault="00825D87" w:rsidP="00A6507D">
            <w:pPr>
              <w:spacing w:line="240" w:lineRule="auto"/>
              <w:ind w:left="288" w:firstLine="0"/>
              <w:rPr>
                <w:rFonts w:eastAsia="Times New Roman" w:cstheme="minorHAnsi"/>
                <w:color w:val="222222"/>
              </w:rPr>
            </w:pPr>
            <w:r w:rsidRPr="003A2CA1">
              <w:rPr>
                <w:rFonts w:eastAsia="Times New Roman" w:cstheme="minorHAnsi"/>
                <w:color w:val="222222"/>
              </w:rPr>
              <w:t>Skills</w:t>
            </w:r>
          </w:p>
        </w:tc>
        <w:tc>
          <w:tcPr>
            <w:tcW w:w="1056" w:type="dxa"/>
            <w:shd w:val="clear" w:color="auto" w:fill="FFFFFF"/>
            <w:tcMar>
              <w:top w:w="0" w:type="dxa"/>
              <w:left w:w="115" w:type="dxa"/>
              <w:bottom w:w="0" w:type="dxa"/>
              <w:right w:w="115" w:type="dxa"/>
            </w:tcMar>
            <w:vAlign w:val="center"/>
          </w:tcPr>
          <w:p w14:paraId="49B30AE6" w14:textId="77777777" w:rsidR="00825D87" w:rsidRPr="003A2CA1" w:rsidRDefault="00825D87" w:rsidP="00A6507D">
            <w:pPr>
              <w:spacing w:line="240" w:lineRule="auto"/>
              <w:jc w:val="center"/>
              <w:rPr>
                <w:rFonts w:eastAsia="Times New Roman" w:cstheme="minorHAnsi"/>
                <w:color w:val="222222"/>
              </w:rPr>
            </w:pPr>
          </w:p>
        </w:tc>
        <w:tc>
          <w:tcPr>
            <w:tcW w:w="1057" w:type="dxa"/>
            <w:shd w:val="clear" w:color="auto" w:fill="FFFFFF"/>
            <w:tcMar>
              <w:top w:w="0" w:type="dxa"/>
              <w:left w:w="115" w:type="dxa"/>
              <w:bottom w:w="0" w:type="dxa"/>
              <w:right w:w="115" w:type="dxa"/>
            </w:tcMar>
            <w:vAlign w:val="center"/>
          </w:tcPr>
          <w:p w14:paraId="74B5E3BB" w14:textId="77777777" w:rsidR="00825D87" w:rsidRPr="003A2CA1" w:rsidRDefault="00825D87" w:rsidP="00A6507D">
            <w:pPr>
              <w:spacing w:line="240" w:lineRule="auto"/>
              <w:ind w:firstLine="0"/>
              <w:jc w:val="center"/>
              <w:rPr>
                <w:rFonts w:eastAsia="Times New Roman" w:cstheme="minorHAnsi"/>
                <w:color w:val="222222"/>
              </w:rPr>
            </w:pPr>
            <w:r w:rsidRPr="003A2CA1">
              <w:rPr>
                <w:rFonts w:eastAsia="Times New Roman" w:cstheme="minorHAnsi"/>
                <w:color w:val="222222"/>
              </w:rPr>
              <w:t>--</w:t>
            </w:r>
          </w:p>
        </w:tc>
        <w:tc>
          <w:tcPr>
            <w:tcW w:w="1056" w:type="dxa"/>
            <w:shd w:val="clear" w:color="auto" w:fill="FFFFFF"/>
            <w:tcMar>
              <w:top w:w="0" w:type="dxa"/>
              <w:left w:w="115" w:type="dxa"/>
              <w:bottom w:w="0" w:type="dxa"/>
              <w:right w:w="115" w:type="dxa"/>
            </w:tcMar>
            <w:vAlign w:val="center"/>
          </w:tcPr>
          <w:p w14:paraId="00EE7666" w14:textId="77777777" w:rsidR="00825D87" w:rsidRPr="003A2CA1" w:rsidRDefault="00825D87" w:rsidP="00A6507D">
            <w:pPr>
              <w:spacing w:line="240" w:lineRule="auto"/>
              <w:jc w:val="center"/>
              <w:rPr>
                <w:rFonts w:eastAsia="Times New Roman" w:cstheme="minorHAnsi"/>
                <w:color w:val="222222"/>
              </w:rPr>
            </w:pPr>
          </w:p>
        </w:tc>
        <w:tc>
          <w:tcPr>
            <w:tcW w:w="1057" w:type="dxa"/>
            <w:shd w:val="clear" w:color="auto" w:fill="FFFFFF"/>
            <w:tcMar>
              <w:top w:w="0" w:type="dxa"/>
              <w:left w:w="115" w:type="dxa"/>
              <w:bottom w:w="0" w:type="dxa"/>
              <w:right w:w="115" w:type="dxa"/>
            </w:tcMar>
            <w:vAlign w:val="center"/>
          </w:tcPr>
          <w:p w14:paraId="5740C51A" w14:textId="77777777" w:rsidR="00825D87" w:rsidRPr="003A2CA1" w:rsidRDefault="00825D87" w:rsidP="00A6507D">
            <w:pPr>
              <w:spacing w:line="240" w:lineRule="auto"/>
              <w:jc w:val="center"/>
              <w:rPr>
                <w:rFonts w:eastAsia="Times New Roman" w:cstheme="minorHAnsi"/>
                <w:color w:val="222222"/>
              </w:rPr>
            </w:pPr>
          </w:p>
        </w:tc>
        <w:tc>
          <w:tcPr>
            <w:tcW w:w="1056" w:type="dxa"/>
            <w:shd w:val="clear" w:color="auto" w:fill="FFFFFF"/>
            <w:tcMar>
              <w:top w:w="0" w:type="dxa"/>
              <w:left w:w="115" w:type="dxa"/>
              <w:bottom w:w="0" w:type="dxa"/>
              <w:right w:w="115" w:type="dxa"/>
            </w:tcMar>
            <w:vAlign w:val="center"/>
          </w:tcPr>
          <w:p w14:paraId="6AD64A10" w14:textId="77777777" w:rsidR="00825D87" w:rsidRPr="003A2CA1" w:rsidRDefault="00825D87" w:rsidP="00A6507D">
            <w:pPr>
              <w:spacing w:line="240" w:lineRule="auto"/>
              <w:jc w:val="center"/>
              <w:rPr>
                <w:rFonts w:eastAsia="Times New Roman" w:cstheme="minorHAnsi"/>
                <w:color w:val="222222"/>
              </w:rPr>
            </w:pPr>
          </w:p>
        </w:tc>
        <w:tc>
          <w:tcPr>
            <w:tcW w:w="1057" w:type="dxa"/>
            <w:shd w:val="clear" w:color="auto" w:fill="FFFFFF"/>
            <w:tcMar>
              <w:top w:w="0" w:type="dxa"/>
              <w:left w:w="115" w:type="dxa"/>
              <w:bottom w:w="0" w:type="dxa"/>
              <w:right w:w="115" w:type="dxa"/>
            </w:tcMar>
            <w:vAlign w:val="center"/>
          </w:tcPr>
          <w:p w14:paraId="39E44864" w14:textId="276FBD82" w:rsidR="00825D87" w:rsidRPr="003A2CA1" w:rsidRDefault="00825D87" w:rsidP="00A6507D">
            <w:pPr>
              <w:spacing w:line="240" w:lineRule="auto"/>
              <w:jc w:val="center"/>
              <w:rPr>
                <w:rFonts w:eastAsia="Times New Roman" w:cstheme="minorHAnsi"/>
                <w:color w:val="222222"/>
              </w:rPr>
            </w:pPr>
          </w:p>
        </w:tc>
        <w:tc>
          <w:tcPr>
            <w:tcW w:w="1056" w:type="dxa"/>
            <w:shd w:val="clear" w:color="auto" w:fill="FFFFFF"/>
            <w:noWrap/>
            <w:tcMar>
              <w:top w:w="0" w:type="dxa"/>
              <w:left w:w="115" w:type="dxa"/>
              <w:bottom w:w="0" w:type="dxa"/>
              <w:right w:w="115" w:type="dxa"/>
            </w:tcMar>
            <w:vAlign w:val="center"/>
          </w:tcPr>
          <w:p w14:paraId="05B9F27B" w14:textId="04C5FA8C" w:rsidR="00825D87" w:rsidRPr="003A2CA1" w:rsidRDefault="00825D87" w:rsidP="00A6507D">
            <w:pPr>
              <w:spacing w:line="240" w:lineRule="auto"/>
              <w:jc w:val="center"/>
              <w:rPr>
                <w:rFonts w:eastAsia="Times New Roman" w:cstheme="minorHAnsi"/>
                <w:color w:val="222222"/>
              </w:rPr>
            </w:pPr>
          </w:p>
        </w:tc>
        <w:tc>
          <w:tcPr>
            <w:tcW w:w="1057" w:type="dxa"/>
            <w:shd w:val="clear" w:color="auto" w:fill="FFFFFF"/>
            <w:noWrap/>
            <w:tcMar>
              <w:top w:w="0" w:type="dxa"/>
              <w:left w:w="115" w:type="dxa"/>
              <w:bottom w:w="0" w:type="dxa"/>
              <w:right w:w="115" w:type="dxa"/>
            </w:tcMar>
            <w:vAlign w:val="center"/>
          </w:tcPr>
          <w:p w14:paraId="49981D78" w14:textId="3A2989ED" w:rsidR="00825D87" w:rsidRPr="003A2CA1" w:rsidRDefault="00825D87" w:rsidP="00A6507D">
            <w:pPr>
              <w:spacing w:line="240" w:lineRule="auto"/>
              <w:jc w:val="center"/>
              <w:rPr>
                <w:rFonts w:eastAsia="Times New Roman" w:cstheme="minorHAnsi"/>
                <w:color w:val="222222"/>
              </w:rPr>
            </w:pPr>
          </w:p>
        </w:tc>
      </w:tr>
      <w:tr w:rsidR="00825D87" w:rsidRPr="003A2CA1" w14:paraId="7A7F0113" w14:textId="77777777" w:rsidTr="00A6507D">
        <w:trPr>
          <w:gridAfter w:val="1"/>
          <w:wAfter w:w="30" w:type="dxa"/>
          <w:trHeight w:val="432"/>
        </w:trPr>
        <w:tc>
          <w:tcPr>
            <w:tcW w:w="3145" w:type="dxa"/>
            <w:shd w:val="clear" w:color="auto" w:fill="FFFFFF"/>
            <w:tcMar>
              <w:top w:w="0" w:type="dxa"/>
              <w:left w:w="115" w:type="dxa"/>
              <w:bottom w:w="0" w:type="dxa"/>
              <w:right w:w="115" w:type="dxa"/>
            </w:tcMar>
            <w:vAlign w:val="center"/>
          </w:tcPr>
          <w:p w14:paraId="4050EACF" w14:textId="77777777" w:rsidR="00825D87" w:rsidRPr="003A2CA1" w:rsidRDefault="00825D87" w:rsidP="00A6507D">
            <w:pPr>
              <w:spacing w:line="240" w:lineRule="auto"/>
              <w:ind w:left="288" w:firstLine="0"/>
              <w:rPr>
                <w:rFonts w:eastAsia="Times New Roman" w:cstheme="minorHAnsi"/>
                <w:color w:val="222222"/>
              </w:rPr>
            </w:pPr>
            <w:r w:rsidRPr="003A2CA1">
              <w:rPr>
                <w:rFonts w:eastAsia="Times New Roman" w:cstheme="minorHAnsi"/>
                <w:color w:val="222222"/>
              </w:rPr>
              <w:t>Emotional</w:t>
            </w:r>
          </w:p>
        </w:tc>
        <w:tc>
          <w:tcPr>
            <w:tcW w:w="1056" w:type="dxa"/>
            <w:shd w:val="clear" w:color="auto" w:fill="FFFFFF"/>
            <w:tcMar>
              <w:top w:w="0" w:type="dxa"/>
              <w:left w:w="115" w:type="dxa"/>
              <w:bottom w:w="0" w:type="dxa"/>
              <w:right w:w="115" w:type="dxa"/>
            </w:tcMar>
            <w:vAlign w:val="center"/>
          </w:tcPr>
          <w:p w14:paraId="7B4CDF3D" w14:textId="77777777" w:rsidR="00825D87" w:rsidRPr="003A2CA1" w:rsidRDefault="00825D87" w:rsidP="00A6507D">
            <w:pPr>
              <w:spacing w:line="240" w:lineRule="auto"/>
              <w:jc w:val="center"/>
              <w:rPr>
                <w:rFonts w:eastAsia="Times New Roman" w:cstheme="minorHAnsi"/>
                <w:color w:val="222222"/>
              </w:rPr>
            </w:pPr>
          </w:p>
        </w:tc>
        <w:tc>
          <w:tcPr>
            <w:tcW w:w="1057" w:type="dxa"/>
            <w:shd w:val="clear" w:color="auto" w:fill="FFFFFF"/>
            <w:tcMar>
              <w:top w:w="0" w:type="dxa"/>
              <w:left w:w="115" w:type="dxa"/>
              <w:bottom w:w="0" w:type="dxa"/>
              <w:right w:w="115" w:type="dxa"/>
            </w:tcMar>
            <w:vAlign w:val="center"/>
          </w:tcPr>
          <w:p w14:paraId="4F1D1168" w14:textId="77777777" w:rsidR="00825D87" w:rsidRPr="003A2CA1" w:rsidRDefault="00825D87" w:rsidP="00A6507D">
            <w:pPr>
              <w:spacing w:line="240" w:lineRule="auto"/>
              <w:jc w:val="center"/>
              <w:rPr>
                <w:rFonts w:eastAsia="Times New Roman" w:cstheme="minorHAnsi"/>
                <w:color w:val="222222"/>
              </w:rPr>
            </w:pPr>
          </w:p>
        </w:tc>
        <w:tc>
          <w:tcPr>
            <w:tcW w:w="1056" w:type="dxa"/>
            <w:shd w:val="clear" w:color="auto" w:fill="FFFFFF"/>
            <w:tcMar>
              <w:top w:w="0" w:type="dxa"/>
              <w:left w:w="115" w:type="dxa"/>
              <w:bottom w:w="0" w:type="dxa"/>
              <w:right w:w="115" w:type="dxa"/>
            </w:tcMar>
            <w:vAlign w:val="center"/>
          </w:tcPr>
          <w:p w14:paraId="2931B280" w14:textId="77777777" w:rsidR="00825D87" w:rsidRPr="003A2CA1" w:rsidRDefault="00825D87" w:rsidP="00A6507D">
            <w:pPr>
              <w:spacing w:line="240" w:lineRule="auto"/>
              <w:ind w:firstLine="0"/>
              <w:jc w:val="center"/>
              <w:rPr>
                <w:rFonts w:eastAsia="Times New Roman" w:cstheme="minorHAnsi"/>
                <w:color w:val="222222"/>
              </w:rPr>
            </w:pPr>
            <w:r w:rsidRPr="003A2CA1">
              <w:rPr>
                <w:rFonts w:eastAsia="Times New Roman" w:cstheme="minorHAnsi"/>
                <w:color w:val="222222"/>
              </w:rPr>
              <w:t>--</w:t>
            </w:r>
          </w:p>
        </w:tc>
        <w:tc>
          <w:tcPr>
            <w:tcW w:w="1057" w:type="dxa"/>
            <w:shd w:val="clear" w:color="auto" w:fill="FFFFFF"/>
            <w:tcMar>
              <w:top w:w="0" w:type="dxa"/>
              <w:left w:w="115" w:type="dxa"/>
              <w:bottom w:w="0" w:type="dxa"/>
              <w:right w:w="115" w:type="dxa"/>
            </w:tcMar>
            <w:vAlign w:val="center"/>
          </w:tcPr>
          <w:p w14:paraId="7299ABAB" w14:textId="77777777" w:rsidR="00825D87" w:rsidRPr="003A2CA1" w:rsidRDefault="00825D87" w:rsidP="00A6507D">
            <w:pPr>
              <w:spacing w:line="240" w:lineRule="auto"/>
              <w:jc w:val="center"/>
              <w:rPr>
                <w:rFonts w:eastAsia="Times New Roman" w:cstheme="minorHAnsi"/>
                <w:color w:val="222222"/>
              </w:rPr>
            </w:pPr>
          </w:p>
        </w:tc>
        <w:tc>
          <w:tcPr>
            <w:tcW w:w="1056" w:type="dxa"/>
            <w:shd w:val="clear" w:color="auto" w:fill="FFFFFF"/>
            <w:tcMar>
              <w:top w:w="0" w:type="dxa"/>
              <w:left w:w="115" w:type="dxa"/>
              <w:bottom w:w="0" w:type="dxa"/>
              <w:right w:w="115" w:type="dxa"/>
            </w:tcMar>
            <w:vAlign w:val="center"/>
          </w:tcPr>
          <w:p w14:paraId="0C5BB0CA" w14:textId="77777777" w:rsidR="00825D87" w:rsidRPr="003A2CA1" w:rsidRDefault="00825D87" w:rsidP="00A6507D">
            <w:pPr>
              <w:spacing w:line="240" w:lineRule="auto"/>
              <w:jc w:val="center"/>
              <w:rPr>
                <w:rFonts w:eastAsia="Times New Roman" w:cstheme="minorHAnsi"/>
                <w:color w:val="222222"/>
              </w:rPr>
            </w:pPr>
          </w:p>
        </w:tc>
        <w:tc>
          <w:tcPr>
            <w:tcW w:w="1057" w:type="dxa"/>
            <w:shd w:val="clear" w:color="auto" w:fill="FFFFFF"/>
            <w:tcMar>
              <w:top w:w="0" w:type="dxa"/>
              <w:left w:w="115" w:type="dxa"/>
              <w:bottom w:w="0" w:type="dxa"/>
              <w:right w:w="115" w:type="dxa"/>
            </w:tcMar>
            <w:vAlign w:val="center"/>
          </w:tcPr>
          <w:p w14:paraId="3499FDFD" w14:textId="669D245C" w:rsidR="00825D87" w:rsidRPr="003A2CA1" w:rsidRDefault="00825D87" w:rsidP="00A6507D">
            <w:pPr>
              <w:spacing w:line="240" w:lineRule="auto"/>
              <w:jc w:val="center"/>
              <w:rPr>
                <w:rFonts w:eastAsia="Times New Roman" w:cstheme="minorHAnsi"/>
                <w:color w:val="222222"/>
              </w:rPr>
            </w:pPr>
          </w:p>
        </w:tc>
        <w:tc>
          <w:tcPr>
            <w:tcW w:w="1056" w:type="dxa"/>
            <w:shd w:val="clear" w:color="auto" w:fill="FFFFFF"/>
            <w:noWrap/>
            <w:tcMar>
              <w:top w:w="0" w:type="dxa"/>
              <w:left w:w="115" w:type="dxa"/>
              <w:bottom w:w="0" w:type="dxa"/>
              <w:right w:w="115" w:type="dxa"/>
            </w:tcMar>
            <w:vAlign w:val="center"/>
          </w:tcPr>
          <w:p w14:paraId="12B1AD20" w14:textId="3588C067" w:rsidR="00825D87" w:rsidRPr="003A2CA1" w:rsidRDefault="00825D87" w:rsidP="00A6507D">
            <w:pPr>
              <w:spacing w:line="240" w:lineRule="auto"/>
              <w:jc w:val="center"/>
              <w:rPr>
                <w:rFonts w:eastAsia="Times New Roman" w:cstheme="minorHAnsi"/>
                <w:color w:val="222222"/>
              </w:rPr>
            </w:pPr>
          </w:p>
        </w:tc>
        <w:tc>
          <w:tcPr>
            <w:tcW w:w="1057" w:type="dxa"/>
            <w:shd w:val="clear" w:color="auto" w:fill="FFFFFF"/>
            <w:noWrap/>
            <w:tcMar>
              <w:top w:w="0" w:type="dxa"/>
              <w:left w:w="115" w:type="dxa"/>
              <w:bottom w:w="0" w:type="dxa"/>
              <w:right w:w="115" w:type="dxa"/>
            </w:tcMar>
            <w:vAlign w:val="center"/>
          </w:tcPr>
          <w:p w14:paraId="454B72C6" w14:textId="5A4A073C" w:rsidR="00825D87" w:rsidRPr="003A2CA1" w:rsidRDefault="00825D87" w:rsidP="00A6507D">
            <w:pPr>
              <w:spacing w:line="240" w:lineRule="auto"/>
              <w:jc w:val="center"/>
              <w:rPr>
                <w:rFonts w:eastAsia="Times New Roman" w:cstheme="minorHAnsi"/>
                <w:color w:val="222222"/>
              </w:rPr>
            </w:pPr>
          </w:p>
        </w:tc>
      </w:tr>
      <w:tr w:rsidR="00825D87" w:rsidRPr="003A2CA1" w14:paraId="061A44EF" w14:textId="77777777" w:rsidTr="00A6507D">
        <w:trPr>
          <w:gridAfter w:val="1"/>
          <w:wAfter w:w="30" w:type="dxa"/>
          <w:trHeight w:val="432"/>
        </w:trPr>
        <w:tc>
          <w:tcPr>
            <w:tcW w:w="3145" w:type="dxa"/>
            <w:shd w:val="clear" w:color="auto" w:fill="FFFFFF"/>
            <w:tcMar>
              <w:top w:w="0" w:type="dxa"/>
              <w:left w:w="115" w:type="dxa"/>
              <w:bottom w:w="0" w:type="dxa"/>
              <w:right w:w="115" w:type="dxa"/>
            </w:tcMar>
            <w:vAlign w:val="center"/>
          </w:tcPr>
          <w:p w14:paraId="75592C5C" w14:textId="77777777" w:rsidR="00825D87" w:rsidRPr="003A2CA1" w:rsidRDefault="00825D87" w:rsidP="00A6507D">
            <w:pPr>
              <w:spacing w:line="240" w:lineRule="auto"/>
              <w:ind w:left="288" w:firstLine="0"/>
              <w:rPr>
                <w:rFonts w:eastAsia="Times New Roman" w:cstheme="minorHAnsi"/>
                <w:color w:val="222222"/>
              </w:rPr>
            </w:pPr>
            <w:r w:rsidRPr="003A2CA1">
              <w:rPr>
                <w:rFonts w:eastAsia="Times New Roman" w:cstheme="minorHAnsi"/>
                <w:color w:val="222222"/>
              </w:rPr>
              <w:t>Participation/interaction</w:t>
            </w:r>
          </w:p>
        </w:tc>
        <w:tc>
          <w:tcPr>
            <w:tcW w:w="1056" w:type="dxa"/>
            <w:shd w:val="clear" w:color="auto" w:fill="FFFFFF"/>
            <w:tcMar>
              <w:top w:w="0" w:type="dxa"/>
              <w:left w:w="115" w:type="dxa"/>
              <w:bottom w:w="0" w:type="dxa"/>
              <w:right w:w="115" w:type="dxa"/>
            </w:tcMar>
            <w:vAlign w:val="center"/>
          </w:tcPr>
          <w:p w14:paraId="7907CC5D" w14:textId="77777777" w:rsidR="00825D87" w:rsidRPr="003A2CA1" w:rsidRDefault="00825D87" w:rsidP="00A6507D">
            <w:pPr>
              <w:spacing w:line="240" w:lineRule="auto"/>
              <w:jc w:val="center"/>
              <w:rPr>
                <w:rFonts w:eastAsia="Times New Roman" w:cstheme="minorHAnsi"/>
                <w:color w:val="222222"/>
              </w:rPr>
            </w:pPr>
          </w:p>
        </w:tc>
        <w:tc>
          <w:tcPr>
            <w:tcW w:w="1057" w:type="dxa"/>
            <w:shd w:val="clear" w:color="auto" w:fill="FFFFFF"/>
            <w:tcMar>
              <w:top w:w="0" w:type="dxa"/>
              <w:left w:w="115" w:type="dxa"/>
              <w:bottom w:w="0" w:type="dxa"/>
              <w:right w:w="115" w:type="dxa"/>
            </w:tcMar>
            <w:vAlign w:val="center"/>
          </w:tcPr>
          <w:p w14:paraId="3B38113C" w14:textId="77777777" w:rsidR="00825D87" w:rsidRPr="003A2CA1" w:rsidRDefault="00825D87" w:rsidP="00A6507D">
            <w:pPr>
              <w:spacing w:line="240" w:lineRule="auto"/>
              <w:jc w:val="center"/>
              <w:rPr>
                <w:rFonts w:eastAsia="Times New Roman" w:cstheme="minorHAnsi"/>
                <w:color w:val="222222"/>
              </w:rPr>
            </w:pPr>
          </w:p>
        </w:tc>
        <w:tc>
          <w:tcPr>
            <w:tcW w:w="1056" w:type="dxa"/>
            <w:shd w:val="clear" w:color="auto" w:fill="FFFFFF"/>
            <w:tcMar>
              <w:top w:w="0" w:type="dxa"/>
              <w:left w:w="115" w:type="dxa"/>
              <w:bottom w:w="0" w:type="dxa"/>
              <w:right w:w="115" w:type="dxa"/>
            </w:tcMar>
            <w:vAlign w:val="center"/>
          </w:tcPr>
          <w:p w14:paraId="70F9F19A" w14:textId="77777777" w:rsidR="00825D87" w:rsidRPr="003A2CA1" w:rsidRDefault="00825D87" w:rsidP="00A6507D">
            <w:pPr>
              <w:spacing w:line="240" w:lineRule="auto"/>
              <w:jc w:val="center"/>
              <w:rPr>
                <w:rFonts w:eastAsia="Times New Roman" w:cstheme="minorHAnsi"/>
                <w:color w:val="222222"/>
              </w:rPr>
            </w:pPr>
          </w:p>
        </w:tc>
        <w:tc>
          <w:tcPr>
            <w:tcW w:w="1057" w:type="dxa"/>
            <w:shd w:val="clear" w:color="auto" w:fill="FFFFFF"/>
            <w:tcMar>
              <w:top w:w="0" w:type="dxa"/>
              <w:left w:w="115" w:type="dxa"/>
              <w:bottom w:w="0" w:type="dxa"/>
              <w:right w:w="115" w:type="dxa"/>
            </w:tcMar>
            <w:vAlign w:val="center"/>
          </w:tcPr>
          <w:p w14:paraId="3FB693BC" w14:textId="77777777" w:rsidR="00825D87" w:rsidRPr="003A2CA1" w:rsidRDefault="00825D87" w:rsidP="00A6507D">
            <w:pPr>
              <w:spacing w:line="240" w:lineRule="auto"/>
              <w:ind w:firstLine="0"/>
              <w:jc w:val="center"/>
              <w:rPr>
                <w:rFonts w:eastAsia="Times New Roman" w:cstheme="minorHAnsi"/>
                <w:color w:val="222222"/>
              </w:rPr>
            </w:pPr>
            <w:r w:rsidRPr="003A2CA1">
              <w:rPr>
                <w:rFonts w:eastAsia="Times New Roman" w:cstheme="minorHAnsi"/>
                <w:color w:val="222222"/>
              </w:rPr>
              <w:t>--</w:t>
            </w:r>
          </w:p>
        </w:tc>
        <w:tc>
          <w:tcPr>
            <w:tcW w:w="1056" w:type="dxa"/>
            <w:shd w:val="clear" w:color="auto" w:fill="FFFFFF"/>
            <w:tcMar>
              <w:top w:w="0" w:type="dxa"/>
              <w:left w:w="115" w:type="dxa"/>
              <w:bottom w:w="0" w:type="dxa"/>
              <w:right w:w="115" w:type="dxa"/>
            </w:tcMar>
            <w:vAlign w:val="center"/>
          </w:tcPr>
          <w:p w14:paraId="5A4E77A0" w14:textId="77777777" w:rsidR="00825D87" w:rsidRPr="003A2CA1" w:rsidRDefault="00825D87" w:rsidP="00A6507D">
            <w:pPr>
              <w:spacing w:line="240" w:lineRule="auto"/>
              <w:jc w:val="center"/>
              <w:rPr>
                <w:rFonts w:eastAsia="Times New Roman" w:cstheme="minorHAnsi"/>
                <w:color w:val="222222"/>
              </w:rPr>
            </w:pPr>
          </w:p>
        </w:tc>
        <w:tc>
          <w:tcPr>
            <w:tcW w:w="1057" w:type="dxa"/>
            <w:shd w:val="clear" w:color="auto" w:fill="FFFFFF"/>
            <w:tcMar>
              <w:top w:w="0" w:type="dxa"/>
              <w:left w:w="115" w:type="dxa"/>
              <w:bottom w:w="0" w:type="dxa"/>
              <w:right w:w="115" w:type="dxa"/>
            </w:tcMar>
            <w:vAlign w:val="center"/>
          </w:tcPr>
          <w:p w14:paraId="0F501749" w14:textId="65045E23" w:rsidR="00825D87" w:rsidRPr="003A2CA1" w:rsidRDefault="00825D87" w:rsidP="00A6507D">
            <w:pPr>
              <w:spacing w:line="240" w:lineRule="auto"/>
              <w:jc w:val="center"/>
              <w:rPr>
                <w:rFonts w:eastAsia="Times New Roman" w:cstheme="minorHAnsi"/>
                <w:color w:val="222222"/>
              </w:rPr>
            </w:pPr>
          </w:p>
        </w:tc>
        <w:tc>
          <w:tcPr>
            <w:tcW w:w="1056" w:type="dxa"/>
            <w:shd w:val="clear" w:color="auto" w:fill="FFFFFF"/>
            <w:noWrap/>
            <w:tcMar>
              <w:top w:w="0" w:type="dxa"/>
              <w:left w:w="115" w:type="dxa"/>
              <w:bottom w:w="0" w:type="dxa"/>
              <w:right w:w="115" w:type="dxa"/>
            </w:tcMar>
            <w:vAlign w:val="center"/>
          </w:tcPr>
          <w:p w14:paraId="0E99FD0D" w14:textId="5134846A" w:rsidR="00825D87" w:rsidRPr="003A2CA1" w:rsidRDefault="00825D87" w:rsidP="00A6507D">
            <w:pPr>
              <w:spacing w:line="240" w:lineRule="auto"/>
              <w:jc w:val="center"/>
              <w:rPr>
                <w:rFonts w:eastAsia="Times New Roman" w:cstheme="minorHAnsi"/>
                <w:color w:val="222222"/>
              </w:rPr>
            </w:pPr>
          </w:p>
        </w:tc>
        <w:tc>
          <w:tcPr>
            <w:tcW w:w="1057" w:type="dxa"/>
            <w:shd w:val="clear" w:color="auto" w:fill="FFFFFF"/>
            <w:noWrap/>
            <w:tcMar>
              <w:top w:w="0" w:type="dxa"/>
              <w:left w:w="115" w:type="dxa"/>
              <w:bottom w:w="0" w:type="dxa"/>
              <w:right w:w="115" w:type="dxa"/>
            </w:tcMar>
            <w:vAlign w:val="center"/>
          </w:tcPr>
          <w:p w14:paraId="448D91AC" w14:textId="66C8B4B1" w:rsidR="00825D87" w:rsidRPr="003A2CA1" w:rsidRDefault="00825D87" w:rsidP="00A6507D">
            <w:pPr>
              <w:spacing w:line="240" w:lineRule="auto"/>
              <w:jc w:val="center"/>
              <w:rPr>
                <w:rFonts w:eastAsia="Times New Roman" w:cstheme="minorHAnsi"/>
                <w:color w:val="222222"/>
              </w:rPr>
            </w:pPr>
          </w:p>
        </w:tc>
      </w:tr>
      <w:tr w:rsidR="00825D87" w:rsidRPr="003A2CA1" w14:paraId="6CA3DA30" w14:textId="77777777" w:rsidTr="00A6507D">
        <w:trPr>
          <w:gridAfter w:val="1"/>
          <w:wAfter w:w="30" w:type="dxa"/>
          <w:trHeight w:val="432"/>
        </w:trPr>
        <w:tc>
          <w:tcPr>
            <w:tcW w:w="3145" w:type="dxa"/>
            <w:shd w:val="clear" w:color="auto" w:fill="FFFFFF"/>
            <w:tcMar>
              <w:top w:w="0" w:type="dxa"/>
              <w:left w:w="115" w:type="dxa"/>
              <w:bottom w:w="0" w:type="dxa"/>
              <w:right w:w="115" w:type="dxa"/>
            </w:tcMar>
            <w:vAlign w:val="center"/>
          </w:tcPr>
          <w:p w14:paraId="38D3494F" w14:textId="77777777" w:rsidR="00825D87" w:rsidRPr="003A2CA1" w:rsidRDefault="00825D87" w:rsidP="00A6507D">
            <w:pPr>
              <w:spacing w:line="240" w:lineRule="auto"/>
              <w:ind w:left="288" w:firstLine="0"/>
              <w:rPr>
                <w:rFonts w:eastAsia="Times New Roman" w:cstheme="minorHAnsi"/>
                <w:color w:val="222222"/>
              </w:rPr>
            </w:pPr>
            <w:r w:rsidRPr="003A2CA1">
              <w:rPr>
                <w:rFonts w:eastAsia="Times New Roman" w:cstheme="minorHAnsi"/>
                <w:color w:val="222222"/>
              </w:rPr>
              <w:t>Performance</w:t>
            </w:r>
          </w:p>
        </w:tc>
        <w:tc>
          <w:tcPr>
            <w:tcW w:w="1056" w:type="dxa"/>
            <w:shd w:val="clear" w:color="auto" w:fill="FFFFFF"/>
            <w:tcMar>
              <w:top w:w="0" w:type="dxa"/>
              <w:left w:w="115" w:type="dxa"/>
              <w:bottom w:w="0" w:type="dxa"/>
              <w:right w:w="115" w:type="dxa"/>
            </w:tcMar>
            <w:vAlign w:val="center"/>
          </w:tcPr>
          <w:p w14:paraId="1CB0364A" w14:textId="77777777" w:rsidR="00825D87" w:rsidRPr="003A2CA1" w:rsidRDefault="00825D87" w:rsidP="00A6507D">
            <w:pPr>
              <w:spacing w:line="240" w:lineRule="auto"/>
              <w:jc w:val="center"/>
              <w:rPr>
                <w:rFonts w:eastAsia="Times New Roman" w:cstheme="minorHAnsi"/>
                <w:color w:val="222222"/>
              </w:rPr>
            </w:pPr>
          </w:p>
        </w:tc>
        <w:tc>
          <w:tcPr>
            <w:tcW w:w="1057" w:type="dxa"/>
            <w:shd w:val="clear" w:color="auto" w:fill="FFFFFF"/>
            <w:tcMar>
              <w:top w:w="0" w:type="dxa"/>
              <w:left w:w="115" w:type="dxa"/>
              <w:bottom w:w="0" w:type="dxa"/>
              <w:right w:w="115" w:type="dxa"/>
            </w:tcMar>
            <w:vAlign w:val="center"/>
          </w:tcPr>
          <w:p w14:paraId="2F1F7F83" w14:textId="77777777" w:rsidR="00825D87" w:rsidRPr="003A2CA1" w:rsidRDefault="00825D87" w:rsidP="00A6507D">
            <w:pPr>
              <w:spacing w:line="240" w:lineRule="auto"/>
              <w:jc w:val="center"/>
              <w:rPr>
                <w:rFonts w:eastAsia="Times New Roman" w:cstheme="minorHAnsi"/>
                <w:color w:val="222222"/>
              </w:rPr>
            </w:pPr>
          </w:p>
        </w:tc>
        <w:tc>
          <w:tcPr>
            <w:tcW w:w="1056" w:type="dxa"/>
            <w:shd w:val="clear" w:color="auto" w:fill="FFFFFF"/>
            <w:tcMar>
              <w:top w:w="0" w:type="dxa"/>
              <w:left w:w="115" w:type="dxa"/>
              <w:bottom w:w="0" w:type="dxa"/>
              <w:right w:w="115" w:type="dxa"/>
            </w:tcMar>
            <w:vAlign w:val="center"/>
          </w:tcPr>
          <w:p w14:paraId="666B9B21" w14:textId="77777777" w:rsidR="00825D87" w:rsidRPr="003A2CA1" w:rsidRDefault="00825D87" w:rsidP="00A6507D">
            <w:pPr>
              <w:spacing w:line="240" w:lineRule="auto"/>
              <w:jc w:val="center"/>
              <w:rPr>
                <w:rFonts w:eastAsia="Times New Roman" w:cstheme="minorHAnsi"/>
                <w:color w:val="222222"/>
              </w:rPr>
            </w:pPr>
          </w:p>
        </w:tc>
        <w:tc>
          <w:tcPr>
            <w:tcW w:w="1057" w:type="dxa"/>
            <w:shd w:val="clear" w:color="auto" w:fill="FFFFFF"/>
            <w:tcMar>
              <w:top w:w="0" w:type="dxa"/>
              <w:left w:w="115" w:type="dxa"/>
              <w:bottom w:w="0" w:type="dxa"/>
              <w:right w:w="115" w:type="dxa"/>
            </w:tcMar>
            <w:vAlign w:val="center"/>
          </w:tcPr>
          <w:p w14:paraId="492B3953" w14:textId="77777777" w:rsidR="00825D87" w:rsidRPr="003A2CA1" w:rsidRDefault="00825D87" w:rsidP="00A6507D">
            <w:pPr>
              <w:spacing w:line="240" w:lineRule="auto"/>
              <w:jc w:val="center"/>
              <w:rPr>
                <w:rFonts w:eastAsia="Times New Roman" w:cstheme="minorHAnsi"/>
                <w:color w:val="222222"/>
              </w:rPr>
            </w:pPr>
          </w:p>
        </w:tc>
        <w:tc>
          <w:tcPr>
            <w:tcW w:w="1056" w:type="dxa"/>
            <w:shd w:val="clear" w:color="auto" w:fill="FFFFFF"/>
            <w:tcMar>
              <w:top w:w="0" w:type="dxa"/>
              <w:left w:w="115" w:type="dxa"/>
              <w:bottom w:w="0" w:type="dxa"/>
              <w:right w:w="115" w:type="dxa"/>
            </w:tcMar>
            <w:vAlign w:val="center"/>
          </w:tcPr>
          <w:p w14:paraId="1A42F40E" w14:textId="77777777" w:rsidR="00825D87" w:rsidRPr="003A2CA1" w:rsidRDefault="00825D87" w:rsidP="00A6507D">
            <w:pPr>
              <w:spacing w:line="240" w:lineRule="auto"/>
              <w:ind w:firstLine="0"/>
              <w:jc w:val="center"/>
              <w:rPr>
                <w:rFonts w:eastAsia="Times New Roman" w:cstheme="minorHAnsi"/>
                <w:color w:val="222222"/>
              </w:rPr>
            </w:pPr>
            <w:r w:rsidRPr="003A2CA1">
              <w:rPr>
                <w:rFonts w:eastAsia="Times New Roman" w:cstheme="minorHAnsi"/>
                <w:color w:val="222222"/>
              </w:rPr>
              <w:t>--</w:t>
            </w:r>
          </w:p>
        </w:tc>
        <w:tc>
          <w:tcPr>
            <w:tcW w:w="1057" w:type="dxa"/>
            <w:shd w:val="clear" w:color="auto" w:fill="FFFFFF"/>
            <w:tcMar>
              <w:top w:w="0" w:type="dxa"/>
              <w:left w:w="115" w:type="dxa"/>
              <w:bottom w:w="0" w:type="dxa"/>
              <w:right w:w="115" w:type="dxa"/>
            </w:tcMar>
            <w:vAlign w:val="center"/>
          </w:tcPr>
          <w:p w14:paraId="15997AD4" w14:textId="3CC8D081" w:rsidR="00825D87" w:rsidRPr="003A2CA1" w:rsidRDefault="00825D87" w:rsidP="00A6507D">
            <w:pPr>
              <w:spacing w:line="240" w:lineRule="auto"/>
              <w:jc w:val="center"/>
              <w:rPr>
                <w:rFonts w:eastAsia="Times New Roman" w:cstheme="minorHAnsi"/>
                <w:color w:val="222222"/>
              </w:rPr>
            </w:pPr>
          </w:p>
        </w:tc>
        <w:tc>
          <w:tcPr>
            <w:tcW w:w="1056" w:type="dxa"/>
            <w:shd w:val="clear" w:color="auto" w:fill="FFFFFF"/>
            <w:noWrap/>
            <w:tcMar>
              <w:top w:w="0" w:type="dxa"/>
              <w:left w:w="115" w:type="dxa"/>
              <w:bottom w:w="0" w:type="dxa"/>
              <w:right w:w="115" w:type="dxa"/>
            </w:tcMar>
            <w:vAlign w:val="center"/>
          </w:tcPr>
          <w:p w14:paraId="3C09E444" w14:textId="7EF3B568" w:rsidR="00825D87" w:rsidRPr="003A2CA1" w:rsidRDefault="00825D87" w:rsidP="00A6507D">
            <w:pPr>
              <w:spacing w:line="240" w:lineRule="auto"/>
              <w:jc w:val="center"/>
              <w:rPr>
                <w:rFonts w:eastAsia="Times New Roman" w:cstheme="minorHAnsi"/>
                <w:color w:val="222222"/>
              </w:rPr>
            </w:pPr>
          </w:p>
        </w:tc>
        <w:tc>
          <w:tcPr>
            <w:tcW w:w="1057" w:type="dxa"/>
            <w:shd w:val="clear" w:color="auto" w:fill="FFFFFF"/>
            <w:noWrap/>
            <w:tcMar>
              <w:top w:w="0" w:type="dxa"/>
              <w:left w:w="115" w:type="dxa"/>
              <w:bottom w:w="0" w:type="dxa"/>
              <w:right w:w="115" w:type="dxa"/>
            </w:tcMar>
            <w:vAlign w:val="center"/>
          </w:tcPr>
          <w:p w14:paraId="6286E8F5" w14:textId="66836119" w:rsidR="00825D87" w:rsidRPr="003A2CA1" w:rsidRDefault="00825D87" w:rsidP="00A6507D">
            <w:pPr>
              <w:spacing w:line="240" w:lineRule="auto"/>
              <w:jc w:val="center"/>
              <w:rPr>
                <w:rFonts w:eastAsia="Times New Roman" w:cstheme="minorHAnsi"/>
                <w:color w:val="222222"/>
              </w:rPr>
            </w:pPr>
          </w:p>
        </w:tc>
      </w:tr>
      <w:tr w:rsidR="00825D87" w:rsidRPr="003A2CA1" w14:paraId="5C88858A" w14:textId="77777777" w:rsidTr="00A6507D">
        <w:trPr>
          <w:gridAfter w:val="1"/>
          <w:wAfter w:w="30" w:type="dxa"/>
          <w:trHeight w:val="432"/>
        </w:trPr>
        <w:tc>
          <w:tcPr>
            <w:tcW w:w="3145" w:type="dxa"/>
            <w:shd w:val="clear" w:color="auto" w:fill="FFFFFF"/>
            <w:tcMar>
              <w:top w:w="0" w:type="dxa"/>
              <w:left w:w="115" w:type="dxa"/>
              <w:bottom w:w="0" w:type="dxa"/>
              <w:right w:w="115" w:type="dxa"/>
            </w:tcMar>
            <w:vAlign w:val="center"/>
          </w:tcPr>
          <w:p w14:paraId="64F665D0" w14:textId="77777777" w:rsidR="00825D87" w:rsidRPr="003A2CA1" w:rsidRDefault="00825D87" w:rsidP="0011249D">
            <w:pPr>
              <w:spacing w:line="240" w:lineRule="auto"/>
              <w:ind w:firstLine="0"/>
              <w:rPr>
                <w:rFonts w:eastAsia="Times New Roman" w:cstheme="minorHAnsi"/>
                <w:color w:val="222222"/>
              </w:rPr>
            </w:pPr>
            <w:r w:rsidRPr="003A2CA1">
              <w:rPr>
                <w:rFonts w:eastAsia="Times New Roman" w:cstheme="minorHAnsi"/>
                <w:color w:val="222222"/>
              </w:rPr>
              <w:t>Stress</w:t>
            </w:r>
          </w:p>
        </w:tc>
        <w:tc>
          <w:tcPr>
            <w:tcW w:w="1056" w:type="dxa"/>
            <w:shd w:val="clear" w:color="auto" w:fill="FFFFFF"/>
            <w:tcMar>
              <w:top w:w="0" w:type="dxa"/>
              <w:left w:w="115" w:type="dxa"/>
              <w:bottom w:w="0" w:type="dxa"/>
              <w:right w:w="115" w:type="dxa"/>
            </w:tcMar>
            <w:vAlign w:val="center"/>
          </w:tcPr>
          <w:p w14:paraId="5BACB880" w14:textId="0C0625B5" w:rsidR="00825D87" w:rsidRPr="003A2CA1" w:rsidRDefault="00825D87" w:rsidP="00A6507D">
            <w:pPr>
              <w:spacing w:line="240" w:lineRule="auto"/>
              <w:ind w:firstLine="0"/>
              <w:jc w:val="center"/>
              <w:rPr>
                <w:rFonts w:eastAsia="Times New Roman" w:cstheme="minorHAnsi"/>
                <w:color w:val="000000" w:themeColor="text1"/>
              </w:rPr>
            </w:pPr>
            <w:r w:rsidRPr="003A2CA1">
              <w:rPr>
                <w:rFonts w:eastAsia="Times New Roman" w:cstheme="minorHAnsi"/>
                <w:color w:val="000000" w:themeColor="text1"/>
              </w:rPr>
              <w:t>-</w:t>
            </w:r>
            <w:r w:rsidR="00FE2705" w:rsidRPr="003A2CA1">
              <w:rPr>
                <w:rFonts w:eastAsia="Times New Roman" w:cstheme="minorHAnsi"/>
                <w:color w:val="000000" w:themeColor="text1"/>
              </w:rPr>
              <w:t>.03</w:t>
            </w:r>
          </w:p>
        </w:tc>
        <w:tc>
          <w:tcPr>
            <w:tcW w:w="1057" w:type="dxa"/>
            <w:shd w:val="clear" w:color="auto" w:fill="FFFFFF"/>
            <w:tcMar>
              <w:top w:w="0" w:type="dxa"/>
              <w:left w:w="115" w:type="dxa"/>
              <w:bottom w:w="0" w:type="dxa"/>
              <w:right w:w="115" w:type="dxa"/>
            </w:tcMar>
            <w:vAlign w:val="center"/>
          </w:tcPr>
          <w:p w14:paraId="0C2EDB79" w14:textId="31220C62" w:rsidR="00825D87" w:rsidRPr="003A2CA1" w:rsidRDefault="00825D87" w:rsidP="00A6507D">
            <w:pPr>
              <w:spacing w:line="240" w:lineRule="auto"/>
              <w:ind w:firstLine="0"/>
              <w:jc w:val="center"/>
              <w:rPr>
                <w:rFonts w:eastAsia="Times New Roman" w:cstheme="minorHAnsi"/>
                <w:color w:val="000000" w:themeColor="text1"/>
              </w:rPr>
            </w:pPr>
            <w:r w:rsidRPr="003A2CA1">
              <w:rPr>
                <w:rFonts w:eastAsia="Times New Roman" w:cstheme="minorHAnsi"/>
                <w:color w:val="000000" w:themeColor="text1"/>
              </w:rPr>
              <w:t>-</w:t>
            </w:r>
            <w:r w:rsidR="00FE2705" w:rsidRPr="003A2CA1">
              <w:rPr>
                <w:rFonts w:eastAsia="Times New Roman" w:cstheme="minorHAnsi"/>
                <w:color w:val="000000" w:themeColor="text1"/>
              </w:rPr>
              <w:t>.21</w:t>
            </w:r>
            <w:r w:rsidRPr="003A2CA1">
              <w:rPr>
                <w:rFonts w:eastAsia="Times New Roman" w:cstheme="minorHAnsi"/>
                <w:color w:val="000000" w:themeColor="text1"/>
              </w:rPr>
              <w:t>*</w:t>
            </w:r>
          </w:p>
        </w:tc>
        <w:tc>
          <w:tcPr>
            <w:tcW w:w="1056" w:type="dxa"/>
            <w:shd w:val="clear" w:color="auto" w:fill="FFFFFF"/>
            <w:tcMar>
              <w:top w:w="0" w:type="dxa"/>
              <w:left w:w="115" w:type="dxa"/>
              <w:bottom w:w="0" w:type="dxa"/>
              <w:right w:w="115" w:type="dxa"/>
            </w:tcMar>
            <w:vAlign w:val="center"/>
          </w:tcPr>
          <w:p w14:paraId="7CA663AE" w14:textId="7D5B8166" w:rsidR="00825D87" w:rsidRPr="003A2CA1" w:rsidRDefault="00FE2705" w:rsidP="00A6507D">
            <w:pPr>
              <w:spacing w:line="240" w:lineRule="auto"/>
              <w:ind w:firstLine="0"/>
              <w:jc w:val="center"/>
              <w:rPr>
                <w:rFonts w:eastAsia="Times New Roman" w:cstheme="minorHAnsi"/>
                <w:color w:val="000000" w:themeColor="text1"/>
              </w:rPr>
            </w:pPr>
            <w:r w:rsidRPr="003A2CA1">
              <w:rPr>
                <w:rFonts w:eastAsia="Times New Roman" w:cstheme="minorHAnsi"/>
                <w:color w:val="000000" w:themeColor="text1"/>
              </w:rPr>
              <w:t>.11</w:t>
            </w:r>
          </w:p>
        </w:tc>
        <w:tc>
          <w:tcPr>
            <w:tcW w:w="1057" w:type="dxa"/>
            <w:shd w:val="clear" w:color="auto" w:fill="FFFFFF"/>
            <w:tcMar>
              <w:top w:w="0" w:type="dxa"/>
              <w:left w:w="115" w:type="dxa"/>
              <w:bottom w:w="0" w:type="dxa"/>
              <w:right w:w="115" w:type="dxa"/>
            </w:tcMar>
            <w:vAlign w:val="center"/>
          </w:tcPr>
          <w:p w14:paraId="164B094B" w14:textId="7CD88900" w:rsidR="00825D87" w:rsidRPr="003A2CA1" w:rsidRDefault="00FE2705" w:rsidP="00A6507D">
            <w:pPr>
              <w:spacing w:line="240" w:lineRule="auto"/>
              <w:ind w:firstLine="0"/>
              <w:jc w:val="center"/>
              <w:rPr>
                <w:rFonts w:eastAsia="Times New Roman" w:cstheme="minorHAnsi"/>
                <w:color w:val="000000" w:themeColor="text1"/>
              </w:rPr>
            </w:pPr>
            <w:r w:rsidRPr="003A2CA1">
              <w:rPr>
                <w:rFonts w:eastAsia="Times New Roman" w:cstheme="minorHAnsi"/>
                <w:color w:val="000000" w:themeColor="text1"/>
              </w:rPr>
              <w:t>.15</w:t>
            </w:r>
          </w:p>
        </w:tc>
        <w:tc>
          <w:tcPr>
            <w:tcW w:w="1056" w:type="dxa"/>
            <w:shd w:val="clear" w:color="auto" w:fill="FFFFFF"/>
            <w:tcMar>
              <w:top w:w="0" w:type="dxa"/>
              <w:left w:w="115" w:type="dxa"/>
              <w:bottom w:w="0" w:type="dxa"/>
              <w:right w:w="115" w:type="dxa"/>
            </w:tcMar>
            <w:vAlign w:val="center"/>
          </w:tcPr>
          <w:p w14:paraId="57B0381E" w14:textId="49FE83B8" w:rsidR="00825D87" w:rsidRPr="003A2CA1" w:rsidRDefault="00825D87" w:rsidP="00A6507D">
            <w:pPr>
              <w:spacing w:line="240" w:lineRule="auto"/>
              <w:ind w:firstLine="0"/>
              <w:jc w:val="center"/>
              <w:rPr>
                <w:rFonts w:eastAsia="Times New Roman" w:cstheme="minorHAnsi"/>
                <w:color w:val="000000" w:themeColor="text1"/>
              </w:rPr>
            </w:pPr>
            <w:r w:rsidRPr="003A2CA1">
              <w:rPr>
                <w:rFonts w:eastAsia="Times New Roman" w:cstheme="minorHAnsi"/>
                <w:color w:val="000000" w:themeColor="text1"/>
              </w:rPr>
              <w:t>-</w:t>
            </w:r>
            <w:r w:rsidR="00FE2705" w:rsidRPr="003A2CA1">
              <w:rPr>
                <w:rFonts w:eastAsia="Times New Roman" w:cstheme="minorHAnsi"/>
                <w:color w:val="000000" w:themeColor="text1"/>
              </w:rPr>
              <w:t>.11</w:t>
            </w:r>
          </w:p>
        </w:tc>
        <w:tc>
          <w:tcPr>
            <w:tcW w:w="1057" w:type="dxa"/>
            <w:shd w:val="clear" w:color="auto" w:fill="FFFFFF"/>
            <w:tcMar>
              <w:top w:w="0" w:type="dxa"/>
              <w:left w:w="115" w:type="dxa"/>
              <w:bottom w:w="0" w:type="dxa"/>
              <w:right w:w="115" w:type="dxa"/>
            </w:tcMar>
            <w:vAlign w:val="center"/>
          </w:tcPr>
          <w:p w14:paraId="1E65C7BE" w14:textId="77777777" w:rsidR="00825D87" w:rsidRPr="003A2CA1" w:rsidRDefault="00825D87" w:rsidP="00A6507D">
            <w:pPr>
              <w:spacing w:line="240" w:lineRule="auto"/>
              <w:ind w:firstLine="0"/>
              <w:jc w:val="center"/>
              <w:rPr>
                <w:rFonts w:eastAsia="Times New Roman" w:cstheme="minorHAnsi"/>
                <w:color w:val="000000" w:themeColor="text1"/>
              </w:rPr>
            </w:pPr>
            <w:r w:rsidRPr="003A2CA1">
              <w:rPr>
                <w:rFonts w:eastAsia="Times New Roman" w:cstheme="minorHAnsi"/>
                <w:color w:val="000000" w:themeColor="text1"/>
              </w:rPr>
              <w:t>--</w:t>
            </w:r>
          </w:p>
        </w:tc>
        <w:tc>
          <w:tcPr>
            <w:tcW w:w="1056" w:type="dxa"/>
            <w:shd w:val="clear" w:color="auto" w:fill="FFFFFF"/>
            <w:noWrap/>
            <w:tcMar>
              <w:top w:w="0" w:type="dxa"/>
              <w:left w:w="115" w:type="dxa"/>
              <w:bottom w:w="0" w:type="dxa"/>
              <w:right w:w="115" w:type="dxa"/>
            </w:tcMar>
            <w:vAlign w:val="center"/>
          </w:tcPr>
          <w:p w14:paraId="41AC8CA1" w14:textId="5930E1E9" w:rsidR="00825D87" w:rsidRPr="003A2CA1" w:rsidRDefault="00825D87" w:rsidP="00A6507D">
            <w:pPr>
              <w:spacing w:line="240" w:lineRule="auto"/>
              <w:ind w:firstLine="0"/>
              <w:jc w:val="center"/>
              <w:rPr>
                <w:rFonts w:eastAsia="Times New Roman" w:cstheme="minorHAnsi"/>
                <w:color w:val="000000" w:themeColor="text1"/>
              </w:rPr>
            </w:pPr>
          </w:p>
        </w:tc>
        <w:tc>
          <w:tcPr>
            <w:tcW w:w="1057" w:type="dxa"/>
            <w:shd w:val="clear" w:color="auto" w:fill="FFFFFF"/>
            <w:noWrap/>
            <w:tcMar>
              <w:top w:w="0" w:type="dxa"/>
              <w:left w:w="115" w:type="dxa"/>
              <w:bottom w:w="0" w:type="dxa"/>
              <w:right w:w="115" w:type="dxa"/>
            </w:tcMar>
            <w:vAlign w:val="center"/>
          </w:tcPr>
          <w:p w14:paraId="139BD6B4" w14:textId="43577BB7" w:rsidR="00825D87" w:rsidRPr="003A2CA1" w:rsidRDefault="00825D87" w:rsidP="00A6507D">
            <w:pPr>
              <w:spacing w:line="240" w:lineRule="auto"/>
              <w:jc w:val="center"/>
              <w:rPr>
                <w:rFonts w:eastAsia="Times New Roman" w:cstheme="minorHAnsi"/>
                <w:color w:val="000000" w:themeColor="text1"/>
              </w:rPr>
            </w:pPr>
          </w:p>
        </w:tc>
      </w:tr>
      <w:tr w:rsidR="00825D87" w:rsidRPr="003A2CA1" w14:paraId="424F4D13" w14:textId="77777777" w:rsidTr="00A6507D">
        <w:trPr>
          <w:gridAfter w:val="1"/>
          <w:wAfter w:w="30" w:type="dxa"/>
          <w:trHeight w:val="432"/>
        </w:trPr>
        <w:tc>
          <w:tcPr>
            <w:tcW w:w="3145" w:type="dxa"/>
            <w:shd w:val="clear" w:color="auto" w:fill="FFFFFF"/>
            <w:tcMar>
              <w:top w:w="0" w:type="dxa"/>
              <w:left w:w="115" w:type="dxa"/>
              <w:bottom w:w="0" w:type="dxa"/>
              <w:right w:w="115" w:type="dxa"/>
            </w:tcMar>
            <w:vAlign w:val="center"/>
            <w:hideMark/>
          </w:tcPr>
          <w:p w14:paraId="7C77EA47" w14:textId="77777777" w:rsidR="00825D87" w:rsidRPr="003A2CA1" w:rsidRDefault="00825D87" w:rsidP="0011249D">
            <w:pPr>
              <w:spacing w:line="240" w:lineRule="auto"/>
              <w:ind w:firstLine="0"/>
              <w:rPr>
                <w:rFonts w:eastAsia="Times New Roman" w:cstheme="minorHAnsi"/>
                <w:color w:val="222222"/>
              </w:rPr>
            </w:pPr>
            <w:r w:rsidRPr="003A2CA1">
              <w:rPr>
                <w:rFonts w:eastAsia="Times New Roman" w:cstheme="minorHAnsi"/>
                <w:color w:val="222222"/>
              </w:rPr>
              <w:t>Sleep Hygiene (SH)</w:t>
            </w:r>
          </w:p>
        </w:tc>
        <w:tc>
          <w:tcPr>
            <w:tcW w:w="1056" w:type="dxa"/>
            <w:shd w:val="clear" w:color="auto" w:fill="FFFFFF"/>
            <w:tcMar>
              <w:top w:w="0" w:type="dxa"/>
              <w:left w:w="115" w:type="dxa"/>
              <w:bottom w:w="0" w:type="dxa"/>
              <w:right w:w="115" w:type="dxa"/>
            </w:tcMar>
            <w:vAlign w:val="center"/>
            <w:hideMark/>
          </w:tcPr>
          <w:p w14:paraId="1F639C42" w14:textId="14197109" w:rsidR="00825D87" w:rsidRPr="003A2CA1" w:rsidRDefault="00FE2705" w:rsidP="00A6507D">
            <w:pPr>
              <w:spacing w:line="240" w:lineRule="auto"/>
              <w:ind w:firstLine="0"/>
              <w:jc w:val="center"/>
              <w:rPr>
                <w:rFonts w:eastAsia="Times New Roman" w:cstheme="minorHAnsi"/>
                <w:color w:val="222222"/>
              </w:rPr>
            </w:pPr>
            <w:r w:rsidRPr="003A2CA1">
              <w:rPr>
                <w:rFonts w:eastAsia="Times New Roman" w:cstheme="minorHAnsi"/>
                <w:color w:val="222222"/>
              </w:rPr>
              <w:t>.25</w:t>
            </w:r>
            <w:r w:rsidR="00825D87" w:rsidRPr="003A2CA1">
              <w:rPr>
                <w:rFonts w:eastAsia="Times New Roman" w:cstheme="minorHAnsi"/>
                <w:color w:val="222222"/>
              </w:rPr>
              <w:t>**</w:t>
            </w:r>
          </w:p>
        </w:tc>
        <w:tc>
          <w:tcPr>
            <w:tcW w:w="1057" w:type="dxa"/>
            <w:shd w:val="clear" w:color="auto" w:fill="FFFFFF"/>
            <w:tcMar>
              <w:top w:w="0" w:type="dxa"/>
              <w:left w:w="115" w:type="dxa"/>
              <w:bottom w:w="0" w:type="dxa"/>
              <w:right w:w="115" w:type="dxa"/>
            </w:tcMar>
            <w:vAlign w:val="center"/>
            <w:hideMark/>
          </w:tcPr>
          <w:p w14:paraId="4B6E4A32" w14:textId="59AA5E3A" w:rsidR="00825D87" w:rsidRPr="003A2CA1" w:rsidRDefault="00FE2705" w:rsidP="00A6507D">
            <w:pPr>
              <w:spacing w:line="240" w:lineRule="auto"/>
              <w:ind w:firstLine="0"/>
              <w:jc w:val="center"/>
              <w:rPr>
                <w:rFonts w:eastAsia="Times New Roman" w:cstheme="minorHAnsi"/>
                <w:color w:val="222222"/>
              </w:rPr>
            </w:pPr>
            <w:r w:rsidRPr="003A2CA1">
              <w:rPr>
                <w:rFonts w:eastAsia="Times New Roman" w:cstheme="minorHAnsi"/>
                <w:color w:val="222222"/>
              </w:rPr>
              <w:t>.35</w:t>
            </w:r>
            <w:r w:rsidR="00825D87" w:rsidRPr="003A2CA1">
              <w:rPr>
                <w:rFonts w:eastAsia="Times New Roman" w:cstheme="minorHAnsi"/>
                <w:color w:val="222222"/>
              </w:rPr>
              <w:t>***</w:t>
            </w:r>
          </w:p>
        </w:tc>
        <w:tc>
          <w:tcPr>
            <w:tcW w:w="1056" w:type="dxa"/>
            <w:shd w:val="clear" w:color="auto" w:fill="FFFFFF"/>
            <w:tcMar>
              <w:top w:w="0" w:type="dxa"/>
              <w:left w:w="115" w:type="dxa"/>
              <w:bottom w:w="0" w:type="dxa"/>
              <w:right w:w="115" w:type="dxa"/>
            </w:tcMar>
            <w:vAlign w:val="center"/>
            <w:hideMark/>
          </w:tcPr>
          <w:p w14:paraId="61213F2C" w14:textId="36E91BD8" w:rsidR="00825D87" w:rsidRPr="003A2CA1" w:rsidRDefault="00FE2705" w:rsidP="00A6507D">
            <w:pPr>
              <w:spacing w:line="240" w:lineRule="auto"/>
              <w:ind w:firstLine="0"/>
              <w:jc w:val="center"/>
              <w:rPr>
                <w:rFonts w:eastAsia="Times New Roman" w:cstheme="minorHAnsi"/>
                <w:color w:val="222222"/>
              </w:rPr>
            </w:pPr>
            <w:r w:rsidRPr="003A2CA1">
              <w:rPr>
                <w:rFonts w:eastAsia="Times New Roman" w:cstheme="minorHAnsi"/>
                <w:color w:val="222222"/>
              </w:rPr>
              <w:t>.05</w:t>
            </w:r>
          </w:p>
        </w:tc>
        <w:tc>
          <w:tcPr>
            <w:tcW w:w="1057" w:type="dxa"/>
            <w:shd w:val="clear" w:color="auto" w:fill="FFFFFF"/>
            <w:tcMar>
              <w:top w:w="0" w:type="dxa"/>
              <w:left w:w="115" w:type="dxa"/>
              <w:bottom w:w="0" w:type="dxa"/>
              <w:right w:w="115" w:type="dxa"/>
            </w:tcMar>
            <w:vAlign w:val="center"/>
            <w:hideMark/>
          </w:tcPr>
          <w:p w14:paraId="5381611C" w14:textId="3E803FC8" w:rsidR="00825D87" w:rsidRPr="003A2CA1" w:rsidRDefault="00FE2705" w:rsidP="00A6507D">
            <w:pPr>
              <w:spacing w:line="240" w:lineRule="auto"/>
              <w:ind w:firstLine="0"/>
              <w:jc w:val="center"/>
              <w:rPr>
                <w:rFonts w:eastAsia="Times New Roman" w:cstheme="minorHAnsi"/>
                <w:color w:val="222222"/>
              </w:rPr>
            </w:pPr>
            <w:r w:rsidRPr="003A2CA1">
              <w:rPr>
                <w:rFonts w:eastAsia="Times New Roman" w:cstheme="minorHAnsi"/>
                <w:color w:val="222222"/>
              </w:rPr>
              <w:t>.10</w:t>
            </w:r>
          </w:p>
        </w:tc>
        <w:tc>
          <w:tcPr>
            <w:tcW w:w="1056" w:type="dxa"/>
            <w:shd w:val="clear" w:color="auto" w:fill="FFFFFF"/>
            <w:tcMar>
              <w:top w:w="0" w:type="dxa"/>
              <w:left w:w="115" w:type="dxa"/>
              <w:bottom w:w="0" w:type="dxa"/>
              <w:right w:w="115" w:type="dxa"/>
            </w:tcMar>
            <w:vAlign w:val="center"/>
            <w:hideMark/>
          </w:tcPr>
          <w:p w14:paraId="25775F1E" w14:textId="49E819EA" w:rsidR="00825D87" w:rsidRPr="003A2CA1" w:rsidRDefault="00FE2705" w:rsidP="00A6507D">
            <w:pPr>
              <w:spacing w:line="240" w:lineRule="auto"/>
              <w:ind w:firstLine="0"/>
              <w:jc w:val="center"/>
              <w:rPr>
                <w:rFonts w:eastAsia="Times New Roman" w:cstheme="minorHAnsi"/>
                <w:color w:val="222222"/>
              </w:rPr>
            </w:pPr>
            <w:r w:rsidRPr="003A2CA1">
              <w:rPr>
                <w:rFonts w:eastAsia="Times New Roman" w:cstheme="minorHAnsi"/>
                <w:color w:val="222222"/>
              </w:rPr>
              <w:t>.21</w:t>
            </w:r>
            <w:r w:rsidR="00825D87" w:rsidRPr="003A2CA1">
              <w:rPr>
                <w:rFonts w:eastAsia="Times New Roman" w:cstheme="minorHAnsi"/>
                <w:color w:val="222222"/>
              </w:rPr>
              <w:t>*</w:t>
            </w:r>
          </w:p>
        </w:tc>
        <w:tc>
          <w:tcPr>
            <w:tcW w:w="1057" w:type="dxa"/>
            <w:shd w:val="clear" w:color="auto" w:fill="FFFFFF"/>
            <w:tcMar>
              <w:top w:w="0" w:type="dxa"/>
              <w:left w:w="115" w:type="dxa"/>
              <w:bottom w:w="0" w:type="dxa"/>
              <w:right w:w="115" w:type="dxa"/>
            </w:tcMar>
            <w:vAlign w:val="center"/>
            <w:hideMark/>
          </w:tcPr>
          <w:p w14:paraId="6F88C39C" w14:textId="2B8BA74D" w:rsidR="00825D87" w:rsidRPr="003A2CA1" w:rsidRDefault="00FE2705" w:rsidP="00A6507D">
            <w:pPr>
              <w:spacing w:line="240" w:lineRule="auto"/>
              <w:ind w:firstLine="0"/>
              <w:jc w:val="center"/>
              <w:rPr>
                <w:rFonts w:eastAsia="Times New Roman" w:cstheme="minorHAnsi"/>
                <w:color w:val="222222"/>
              </w:rPr>
            </w:pPr>
            <w:r w:rsidRPr="003A2CA1">
              <w:rPr>
                <w:rFonts w:eastAsia="Times New Roman" w:cstheme="minorHAnsi"/>
                <w:color w:val="222222"/>
              </w:rPr>
              <w:t>-.31</w:t>
            </w:r>
            <w:r w:rsidR="00825D87" w:rsidRPr="003A2CA1">
              <w:rPr>
                <w:rFonts w:eastAsia="Times New Roman" w:cstheme="minorHAnsi"/>
                <w:color w:val="222222"/>
              </w:rPr>
              <w:t>***</w:t>
            </w:r>
          </w:p>
        </w:tc>
        <w:tc>
          <w:tcPr>
            <w:tcW w:w="1056" w:type="dxa"/>
            <w:shd w:val="clear" w:color="auto" w:fill="FFFFFF"/>
            <w:noWrap/>
            <w:tcMar>
              <w:top w:w="0" w:type="dxa"/>
              <w:left w:w="115" w:type="dxa"/>
              <w:bottom w:w="0" w:type="dxa"/>
              <w:right w:w="115" w:type="dxa"/>
            </w:tcMar>
            <w:vAlign w:val="center"/>
            <w:hideMark/>
          </w:tcPr>
          <w:p w14:paraId="6CC51CF9" w14:textId="77777777" w:rsidR="00825D87" w:rsidRPr="003A2CA1" w:rsidRDefault="00825D87" w:rsidP="00A6507D">
            <w:pPr>
              <w:spacing w:line="240" w:lineRule="auto"/>
              <w:ind w:firstLine="0"/>
              <w:jc w:val="center"/>
              <w:rPr>
                <w:rFonts w:eastAsia="Times New Roman" w:cstheme="minorHAnsi"/>
                <w:color w:val="222222"/>
              </w:rPr>
            </w:pPr>
            <w:r w:rsidRPr="003A2CA1">
              <w:rPr>
                <w:rFonts w:eastAsia="Times New Roman" w:cstheme="minorHAnsi"/>
                <w:color w:val="222222"/>
              </w:rPr>
              <w:t>--</w:t>
            </w:r>
          </w:p>
        </w:tc>
        <w:tc>
          <w:tcPr>
            <w:tcW w:w="1057" w:type="dxa"/>
            <w:shd w:val="clear" w:color="auto" w:fill="FFFFFF"/>
            <w:noWrap/>
            <w:tcMar>
              <w:top w:w="0" w:type="dxa"/>
              <w:left w:w="115" w:type="dxa"/>
              <w:bottom w:w="0" w:type="dxa"/>
              <w:right w:w="115" w:type="dxa"/>
            </w:tcMar>
            <w:vAlign w:val="center"/>
            <w:hideMark/>
          </w:tcPr>
          <w:p w14:paraId="60F56C79" w14:textId="2C77E9A7" w:rsidR="00825D87" w:rsidRPr="003A2CA1" w:rsidRDefault="00825D87" w:rsidP="00A6507D">
            <w:pPr>
              <w:spacing w:line="240" w:lineRule="auto"/>
              <w:jc w:val="center"/>
              <w:rPr>
                <w:rFonts w:eastAsia="Times New Roman" w:cstheme="minorHAnsi"/>
                <w:color w:val="222222"/>
              </w:rPr>
            </w:pPr>
          </w:p>
        </w:tc>
      </w:tr>
      <w:tr w:rsidR="00825D87" w:rsidRPr="003A2CA1" w14:paraId="04DF138C" w14:textId="77777777" w:rsidTr="00A6507D">
        <w:trPr>
          <w:gridAfter w:val="1"/>
          <w:wAfter w:w="30" w:type="dxa"/>
          <w:trHeight w:val="432"/>
        </w:trPr>
        <w:tc>
          <w:tcPr>
            <w:tcW w:w="3145" w:type="dxa"/>
            <w:tcBorders>
              <w:bottom w:val="single" w:sz="12" w:space="0" w:color="auto"/>
            </w:tcBorders>
            <w:shd w:val="clear" w:color="auto" w:fill="FFFFFF"/>
            <w:tcMar>
              <w:top w:w="0" w:type="dxa"/>
              <w:left w:w="115" w:type="dxa"/>
              <w:bottom w:w="0" w:type="dxa"/>
              <w:right w:w="115" w:type="dxa"/>
            </w:tcMar>
            <w:vAlign w:val="center"/>
            <w:hideMark/>
          </w:tcPr>
          <w:p w14:paraId="774CBA0D" w14:textId="77777777" w:rsidR="00825D87" w:rsidRPr="003A2CA1" w:rsidRDefault="00825D87" w:rsidP="0011249D">
            <w:pPr>
              <w:spacing w:line="240" w:lineRule="auto"/>
              <w:ind w:firstLine="0"/>
              <w:rPr>
                <w:rFonts w:eastAsia="Times New Roman" w:cstheme="minorHAnsi"/>
                <w:color w:val="222222"/>
              </w:rPr>
            </w:pPr>
            <w:r w:rsidRPr="003A2CA1">
              <w:rPr>
                <w:rFonts w:eastAsia="Times New Roman" w:cstheme="minorHAnsi"/>
                <w:color w:val="222222"/>
              </w:rPr>
              <w:t>Exercise</w:t>
            </w:r>
          </w:p>
        </w:tc>
        <w:tc>
          <w:tcPr>
            <w:tcW w:w="1056" w:type="dxa"/>
            <w:tcBorders>
              <w:bottom w:val="single" w:sz="12" w:space="0" w:color="auto"/>
            </w:tcBorders>
            <w:shd w:val="clear" w:color="auto" w:fill="FFFFFF"/>
            <w:tcMar>
              <w:top w:w="0" w:type="dxa"/>
              <w:left w:w="115" w:type="dxa"/>
              <w:bottom w:w="0" w:type="dxa"/>
              <w:right w:w="115" w:type="dxa"/>
            </w:tcMar>
            <w:vAlign w:val="center"/>
            <w:hideMark/>
          </w:tcPr>
          <w:p w14:paraId="558A70FE" w14:textId="7497D7D5" w:rsidR="00825D87" w:rsidRPr="003A2CA1" w:rsidRDefault="00FE2705" w:rsidP="00A6507D">
            <w:pPr>
              <w:spacing w:line="240" w:lineRule="auto"/>
              <w:ind w:firstLine="0"/>
              <w:jc w:val="center"/>
              <w:rPr>
                <w:rFonts w:eastAsia="Times New Roman" w:cstheme="minorHAnsi"/>
                <w:color w:val="222222"/>
              </w:rPr>
            </w:pPr>
            <w:r w:rsidRPr="003A2CA1">
              <w:rPr>
                <w:rFonts w:eastAsia="Times New Roman" w:cstheme="minorHAnsi"/>
                <w:color w:val="222222"/>
              </w:rPr>
              <w:t>.09</w:t>
            </w:r>
          </w:p>
        </w:tc>
        <w:tc>
          <w:tcPr>
            <w:tcW w:w="1057" w:type="dxa"/>
            <w:tcBorders>
              <w:bottom w:val="single" w:sz="12" w:space="0" w:color="auto"/>
            </w:tcBorders>
            <w:shd w:val="clear" w:color="auto" w:fill="FFFFFF"/>
            <w:tcMar>
              <w:top w:w="0" w:type="dxa"/>
              <w:left w:w="115" w:type="dxa"/>
              <w:bottom w:w="0" w:type="dxa"/>
              <w:right w:w="115" w:type="dxa"/>
            </w:tcMar>
            <w:vAlign w:val="center"/>
            <w:hideMark/>
          </w:tcPr>
          <w:p w14:paraId="3B1DAC3F" w14:textId="6E21F5DA" w:rsidR="00825D87" w:rsidRPr="003A2CA1" w:rsidRDefault="00FE2705" w:rsidP="00A6507D">
            <w:pPr>
              <w:spacing w:line="240" w:lineRule="auto"/>
              <w:ind w:firstLine="0"/>
              <w:jc w:val="center"/>
              <w:rPr>
                <w:rFonts w:eastAsia="Times New Roman" w:cstheme="minorHAnsi"/>
                <w:color w:val="222222"/>
              </w:rPr>
            </w:pPr>
            <w:r w:rsidRPr="003A2CA1">
              <w:rPr>
                <w:rFonts w:eastAsia="Times New Roman" w:cstheme="minorHAnsi"/>
                <w:color w:val="222222"/>
              </w:rPr>
              <w:t>.07</w:t>
            </w:r>
          </w:p>
        </w:tc>
        <w:tc>
          <w:tcPr>
            <w:tcW w:w="1056" w:type="dxa"/>
            <w:tcBorders>
              <w:bottom w:val="single" w:sz="12" w:space="0" w:color="auto"/>
            </w:tcBorders>
            <w:shd w:val="clear" w:color="auto" w:fill="FFFFFF"/>
            <w:tcMar>
              <w:top w:w="0" w:type="dxa"/>
              <w:left w:w="115" w:type="dxa"/>
              <w:bottom w:w="0" w:type="dxa"/>
              <w:right w:w="115" w:type="dxa"/>
            </w:tcMar>
            <w:vAlign w:val="center"/>
            <w:hideMark/>
          </w:tcPr>
          <w:p w14:paraId="7C65BCE8" w14:textId="37413E6C" w:rsidR="00825D87" w:rsidRPr="003A2CA1" w:rsidRDefault="00FE2705" w:rsidP="00A6507D">
            <w:pPr>
              <w:spacing w:line="240" w:lineRule="auto"/>
              <w:ind w:firstLine="0"/>
              <w:jc w:val="center"/>
              <w:rPr>
                <w:rFonts w:eastAsia="Times New Roman" w:cstheme="minorHAnsi"/>
                <w:color w:val="222222"/>
              </w:rPr>
            </w:pPr>
            <w:r w:rsidRPr="003A2CA1">
              <w:rPr>
                <w:rFonts w:eastAsia="Times New Roman" w:cstheme="minorHAnsi"/>
                <w:color w:val="222222"/>
              </w:rPr>
              <w:t>.18</w:t>
            </w:r>
          </w:p>
        </w:tc>
        <w:tc>
          <w:tcPr>
            <w:tcW w:w="1057" w:type="dxa"/>
            <w:tcBorders>
              <w:bottom w:val="single" w:sz="12" w:space="0" w:color="auto"/>
            </w:tcBorders>
            <w:shd w:val="clear" w:color="auto" w:fill="FFFFFF"/>
            <w:tcMar>
              <w:top w:w="0" w:type="dxa"/>
              <w:left w:w="115" w:type="dxa"/>
              <w:bottom w:w="0" w:type="dxa"/>
              <w:right w:w="115" w:type="dxa"/>
            </w:tcMar>
            <w:vAlign w:val="center"/>
            <w:hideMark/>
          </w:tcPr>
          <w:p w14:paraId="660D102F" w14:textId="23809AB9" w:rsidR="00825D87" w:rsidRPr="003A2CA1" w:rsidRDefault="00FE2705" w:rsidP="00A6507D">
            <w:pPr>
              <w:spacing w:line="240" w:lineRule="auto"/>
              <w:ind w:firstLine="0"/>
              <w:jc w:val="center"/>
              <w:rPr>
                <w:rFonts w:eastAsia="Times New Roman" w:cstheme="minorHAnsi"/>
                <w:color w:val="222222"/>
              </w:rPr>
            </w:pPr>
            <w:r w:rsidRPr="003A2CA1">
              <w:rPr>
                <w:rFonts w:eastAsia="Times New Roman" w:cstheme="minorHAnsi"/>
                <w:color w:val="222222"/>
              </w:rPr>
              <w:t>.04</w:t>
            </w:r>
          </w:p>
        </w:tc>
        <w:tc>
          <w:tcPr>
            <w:tcW w:w="1056" w:type="dxa"/>
            <w:tcBorders>
              <w:bottom w:val="single" w:sz="12" w:space="0" w:color="auto"/>
            </w:tcBorders>
            <w:shd w:val="clear" w:color="auto" w:fill="FFFFFF"/>
            <w:tcMar>
              <w:top w:w="0" w:type="dxa"/>
              <w:left w:w="115" w:type="dxa"/>
              <w:bottom w:w="0" w:type="dxa"/>
              <w:right w:w="115" w:type="dxa"/>
            </w:tcMar>
            <w:vAlign w:val="center"/>
            <w:hideMark/>
          </w:tcPr>
          <w:p w14:paraId="1E32B750" w14:textId="6A7CC6EC" w:rsidR="00825D87" w:rsidRPr="003A2CA1" w:rsidRDefault="00825D87" w:rsidP="00A6507D">
            <w:pPr>
              <w:spacing w:line="240" w:lineRule="auto"/>
              <w:ind w:firstLine="0"/>
              <w:jc w:val="center"/>
              <w:rPr>
                <w:rFonts w:eastAsia="Times New Roman" w:cstheme="minorHAnsi"/>
                <w:color w:val="222222"/>
              </w:rPr>
            </w:pPr>
            <w:r w:rsidRPr="003A2CA1">
              <w:rPr>
                <w:rFonts w:eastAsia="Times New Roman" w:cstheme="minorHAnsi"/>
                <w:color w:val="222222"/>
              </w:rPr>
              <w:t>-</w:t>
            </w:r>
            <w:r w:rsidR="00FE2705" w:rsidRPr="003A2CA1">
              <w:rPr>
                <w:rFonts w:eastAsia="Times New Roman" w:cstheme="minorHAnsi"/>
                <w:color w:val="222222"/>
              </w:rPr>
              <w:t>.11</w:t>
            </w:r>
          </w:p>
        </w:tc>
        <w:tc>
          <w:tcPr>
            <w:tcW w:w="1057" w:type="dxa"/>
            <w:tcBorders>
              <w:bottom w:val="single" w:sz="12" w:space="0" w:color="auto"/>
            </w:tcBorders>
            <w:shd w:val="clear" w:color="auto" w:fill="FFFFFF"/>
            <w:tcMar>
              <w:top w:w="0" w:type="dxa"/>
              <w:left w:w="115" w:type="dxa"/>
              <w:bottom w:w="0" w:type="dxa"/>
              <w:right w:w="115" w:type="dxa"/>
            </w:tcMar>
            <w:vAlign w:val="center"/>
            <w:hideMark/>
          </w:tcPr>
          <w:p w14:paraId="1AAF428B" w14:textId="1E7F1D79" w:rsidR="00825D87" w:rsidRPr="003A2CA1" w:rsidRDefault="00FE2705" w:rsidP="00A6507D">
            <w:pPr>
              <w:spacing w:line="240" w:lineRule="auto"/>
              <w:ind w:firstLine="0"/>
              <w:jc w:val="center"/>
              <w:rPr>
                <w:rFonts w:eastAsia="Times New Roman" w:cstheme="minorHAnsi"/>
                <w:color w:val="222222"/>
              </w:rPr>
            </w:pPr>
            <w:r w:rsidRPr="003A2CA1">
              <w:rPr>
                <w:rFonts w:eastAsia="Times New Roman" w:cstheme="minorHAnsi"/>
                <w:color w:val="222222"/>
              </w:rPr>
              <w:t>.11</w:t>
            </w:r>
          </w:p>
        </w:tc>
        <w:tc>
          <w:tcPr>
            <w:tcW w:w="1056" w:type="dxa"/>
            <w:tcBorders>
              <w:bottom w:val="single" w:sz="12" w:space="0" w:color="auto"/>
            </w:tcBorders>
            <w:shd w:val="clear" w:color="auto" w:fill="FFFFFF"/>
            <w:noWrap/>
            <w:tcMar>
              <w:top w:w="0" w:type="dxa"/>
              <w:left w:w="115" w:type="dxa"/>
              <w:bottom w:w="0" w:type="dxa"/>
              <w:right w:w="115" w:type="dxa"/>
            </w:tcMar>
            <w:vAlign w:val="center"/>
            <w:hideMark/>
          </w:tcPr>
          <w:p w14:paraId="5098971A" w14:textId="56B14DC2" w:rsidR="00825D87" w:rsidRPr="003A2CA1" w:rsidRDefault="00825D87" w:rsidP="00A6507D">
            <w:pPr>
              <w:spacing w:line="240" w:lineRule="auto"/>
              <w:ind w:firstLine="0"/>
              <w:jc w:val="center"/>
              <w:rPr>
                <w:rFonts w:eastAsia="Times New Roman" w:cstheme="minorHAnsi"/>
                <w:color w:val="222222"/>
              </w:rPr>
            </w:pPr>
            <w:r w:rsidRPr="003A2CA1">
              <w:rPr>
                <w:rFonts w:eastAsia="Times New Roman" w:cstheme="minorHAnsi"/>
                <w:color w:val="222222"/>
              </w:rPr>
              <w:t>-</w:t>
            </w:r>
            <w:r w:rsidR="00FE2705" w:rsidRPr="003A2CA1">
              <w:rPr>
                <w:rFonts w:eastAsia="Times New Roman" w:cstheme="minorHAnsi"/>
                <w:color w:val="222222"/>
              </w:rPr>
              <w:t>.06</w:t>
            </w:r>
          </w:p>
        </w:tc>
        <w:tc>
          <w:tcPr>
            <w:tcW w:w="1057" w:type="dxa"/>
            <w:tcBorders>
              <w:bottom w:val="single" w:sz="12" w:space="0" w:color="auto"/>
            </w:tcBorders>
            <w:shd w:val="clear" w:color="auto" w:fill="FFFFFF"/>
            <w:noWrap/>
            <w:tcMar>
              <w:top w:w="0" w:type="dxa"/>
              <w:left w:w="115" w:type="dxa"/>
              <w:bottom w:w="0" w:type="dxa"/>
              <w:right w:w="115" w:type="dxa"/>
            </w:tcMar>
            <w:vAlign w:val="center"/>
            <w:hideMark/>
          </w:tcPr>
          <w:p w14:paraId="08E99AAA" w14:textId="77777777" w:rsidR="00825D87" w:rsidRPr="003A2CA1" w:rsidRDefault="00825D87" w:rsidP="00A6507D">
            <w:pPr>
              <w:spacing w:line="240" w:lineRule="auto"/>
              <w:ind w:firstLine="0"/>
              <w:jc w:val="center"/>
              <w:rPr>
                <w:rFonts w:eastAsia="Times New Roman" w:cstheme="minorHAnsi"/>
                <w:color w:val="222222"/>
              </w:rPr>
            </w:pPr>
            <w:r w:rsidRPr="003A2CA1">
              <w:rPr>
                <w:rFonts w:eastAsia="Times New Roman" w:cstheme="minorHAnsi"/>
                <w:color w:val="222222"/>
              </w:rPr>
              <w:t>--</w:t>
            </w:r>
          </w:p>
        </w:tc>
      </w:tr>
      <w:tr w:rsidR="00825D87" w:rsidRPr="003A2CA1" w14:paraId="5B2F08F1" w14:textId="77777777" w:rsidTr="00A6507D">
        <w:trPr>
          <w:gridAfter w:val="1"/>
          <w:wAfter w:w="30" w:type="dxa"/>
          <w:trHeight w:val="20"/>
        </w:trPr>
        <w:tc>
          <w:tcPr>
            <w:tcW w:w="3145" w:type="dxa"/>
            <w:tcBorders>
              <w:top w:val="single" w:sz="12" w:space="0" w:color="auto"/>
            </w:tcBorders>
            <w:shd w:val="clear" w:color="auto" w:fill="FFFFFF"/>
            <w:tcMar>
              <w:top w:w="0" w:type="dxa"/>
              <w:left w:w="115" w:type="dxa"/>
              <w:bottom w:w="0" w:type="dxa"/>
              <w:right w:w="115" w:type="dxa"/>
            </w:tcMar>
          </w:tcPr>
          <w:p w14:paraId="7CFDA6A4" w14:textId="77777777" w:rsidR="00825D87" w:rsidRPr="003A2CA1" w:rsidRDefault="00825D87" w:rsidP="003A3CE7">
            <w:pPr>
              <w:spacing w:line="240" w:lineRule="auto"/>
              <w:ind w:firstLine="0"/>
              <w:rPr>
                <w:rFonts w:eastAsia="Times New Roman" w:cstheme="minorHAnsi"/>
                <w:color w:val="222222"/>
              </w:rPr>
            </w:pPr>
            <w:r w:rsidRPr="003A2CA1">
              <w:rPr>
                <w:rFonts w:eastAsia="Times New Roman" w:cstheme="minorHAnsi"/>
                <w:color w:val="222222"/>
              </w:rPr>
              <w:t>Mean</w:t>
            </w:r>
          </w:p>
        </w:tc>
        <w:tc>
          <w:tcPr>
            <w:tcW w:w="1056" w:type="dxa"/>
            <w:tcBorders>
              <w:top w:val="single" w:sz="12" w:space="0" w:color="auto"/>
            </w:tcBorders>
            <w:shd w:val="clear" w:color="auto" w:fill="FFFFFF"/>
            <w:tcMar>
              <w:top w:w="0" w:type="dxa"/>
              <w:left w:w="115" w:type="dxa"/>
              <w:bottom w:w="0" w:type="dxa"/>
              <w:right w:w="115" w:type="dxa"/>
            </w:tcMar>
            <w:vAlign w:val="center"/>
          </w:tcPr>
          <w:p w14:paraId="29EED80B" w14:textId="77777777" w:rsidR="00825D87" w:rsidRPr="003A2CA1" w:rsidRDefault="00825D87" w:rsidP="00A6507D">
            <w:pPr>
              <w:spacing w:line="240" w:lineRule="auto"/>
              <w:ind w:firstLine="0"/>
              <w:jc w:val="center"/>
              <w:rPr>
                <w:rFonts w:eastAsia="Times New Roman" w:cstheme="minorHAnsi"/>
                <w:color w:val="222222"/>
              </w:rPr>
            </w:pPr>
            <w:r w:rsidRPr="003A2CA1">
              <w:rPr>
                <w:rFonts w:eastAsia="Times New Roman" w:cstheme="minorHAnsi"/>
                <w:color w:val="222222"/>
              </w:rPr>
              <w:t>45.92</w:t>
            </w:r>
          </w:p>
        </w:tc>
        <w:tc>
          <w:tcPr>
            <w:tcW w:w="1057" w:type="dxa"/>
            <w:tcBorders>
              <w:top w:val="single" w:sz="12" w:space="0" w:color="auto"/>
            </w:tcBorders>
            <w:shd w:val="clear" w:color="auto" w:fill="FFFFFF"/>
            <w:tcMar>
              <w:top w:w="0" w:type="dxa"/>
              <w:left w:w="115" w:type="dxa"/>
              <w:bottom w:w="0" w:type="dxa"/>
              <w:right w:w="115" w:type="dxa"/>
            </w:tcMar>
            <w:vAlign w:val="center"/>
          </w:tcPr>
          <w:p w14:paraId="4AE2D837" w14:textId="77777777" w:rsidR="00825D87" w:rsidRPr="003A2CA1" w:rsidRDefault="00825D87" w:rsidP="00A6507D">
            <w:pPr>
              <w:spacing w:line="240" w:lineRule="auto"/>
              <w:ind w:firstLine="0"/>
              <w:jc w:val="center"/>
              <w:rPr>
                <w:rFonts w:eastAsia="Times New Roman" w:cstheme="minorHAnsi"/>
                <w:color w:val="222222"/>
              </w:rPr>
            </w:pPr>
            <w:r w:rsidRPr="003A2CA1">
              <w:rPr>
                <w:rFonts w:eastAsia="Times New Roman" w:cstheme="minorHAnsi"/>
                <w:color w:val="222222"/>
              </w:rPr>
              <w:t>17.30</w:t>
            </w:r>
          </w:p>
        </w:tc>
        <w:tc>
          <w:tcPr>
            <w:tcW w:w="1056" w:type="dxa"/>
            <w:tcBorders>
              <w:top w:val="single" w:sz="12" w:space="0" w:color="auto"/>
            </w:tcBorders>
            <w:shd w:val="clear" w:color="auto" w:fill="FFFFFF"/>
            <w:tcMar>
              <w:top w:w="0" w:type="dxa"/>
              <w:left w:w="115" w:type="dxa"/>
              <w:bottom w:w="0" w:type="dxa"/>
              <w:right w:w="115" w:type="dxa"/>
            </w:tcMar>
            <w:vAlign w:val="center"/>
          </w:tcPr>
          <w:p w14:paraId="7B8D94FC" w14:textId="77777777" w:rsidR="00825D87" w:rsidRPr="003A2CA1" w:rsidRDefault="00825D87" w:rsidP="00A6507D">
            <w:pPr>
              <w:spacing w:line="240" w:lineRule="auto"/>
              <w:ind w:firstLine="0"/>
              <w:jc w:val="center"/>
              <w:rPr>
                <w:rFonts w:eastAsia="Times New Roman" w:cstheme="minorHAnsi"/>
                <w:color w:val="222222"/>
              </w:rPr>
            </w:pPr>
            <w:r w:rsidRPr="003A2CA1">
              <w:rPr>
                <w:rFonts w:eastAsia="Times New Roman" w:cstheme="minorHAnsi"/>
                <w:color w:val="222222"/>
              </w:rPr>
              <w:t>9.99</w:t>
            </w:r>
          </w:p>
        </w:tc>
        <w:tc>
          <w:tcPr>
            <w:tcW w:w="1057" w:type="dxa"/>
            <w:tcBorders>
              <w:top w:val="single" w:sz="12" w:space="0" w:color="auto"/>
            </w:tcBorders>
            <w:shd w:val="clear" w:color="auto" w:fill="FFFFFF"/>
            <w:tcMar>
              <w:top w:w="0" w:type="dxa"/>
              <w:left w:w="115" w:type="dxa"/>
              <w:bottom w:w="0" w:type="dxa"/>
              <w:right w:w="115" w:type="dxa"/>
            </w:tcMar>
            <w:vAlign w:val="center"/>
          </w:tcPr>
          <w:p w14:paraId="0199940B" w14:textId="77777777" w:rsidR="00825D87" w:rsidRPr="003A2CA1" w:rsidRDefault="00825D87" w:rsidP="00A6507D">
            <w:pPr>
              <w:spacing w:line="240" w:lineRule="auto"/>
              <w:ind w:firstLine="0"/>
              <w:jc w:val="center"/>
              <w:rPr>
                <w:rFonts w:eastAsia="Times New Roman" w:cstheme="minorHAnsi"/>
                <w:color w:val="222222"/>
              </w:rPr>
            </w:pPr>
            <w:r w:rsidRPr="003A2CA1">
              <w:rPr>
                <w:rFonts w:eastAsia="Times New Roman" w:cstheme="minorHAnsi"/>
                <w:color w:val="222222"/>
              </w:rPr>
              <w:t>10.54</w:t>
            </w:r>
          </w:p>
        </w:tc>
        <w:tc>
          <w:tcPr>
            <w:tcW w:w="1056" w:type="dxa"/>
            <w:tcBorders>
              <w:top w:val="single" w:sz="12" w:space="0" w:color="auto"/>
            </w:tcBorders>
            <w:shd w:val="clear" w:color="auto" w:fill="FFFFFF"/>
            <w:tcMar>
              <w:top w:w="0" w:type="dxa"/>
              <w:left w:w="115" w:type="dxa"/>
              <w:bottom w:w="0" w:type="dxa"/>
              <w:right w:w="115" w:type="dxa"/>
            </w:tcMar>
            <w:vAlign w:val="center"/>
          </w:tcPr>
          <w:p w14:paraId="7BD10D49" w14:textId="77777777" w:rsidR="00825D87" w:rsidRPr="003A2CA1" w:rsidRDefault="00825D87" w:rsidP="00A6507D">
            <w:pPr>
              <w:spacing w:line="240" w:lineRule="auto"/>
              <w:ind w:firstLine="0"/>
              <w:jc w:val="center"/>
              <w:rPr>
                <w:rFonts w:eastAsia="Times New Roman" w:cstheme="minorHAnsi"/>
                <w:color w:val="222222"/>
              </w:rPr>
            </w:pPr>
            <w:r w:rsidRPr="003A2CA1">
              <w:rPr>
                <w:rFonts w:eastAsia="Times New Roman" w:cstheme="minorHAnsi"/>
                <w:color w:val="222222"/>
              </w:rPr>
              <w:t>8.19</w:t>
            </w:r>
          </w:p>
        </w:tc>
        <w:tc>
          <w:tcPr>
            <w:tcW w:w="1057" w:type="dxa"/>
            <w:tcBorders>
              <w:top w:val="single" w:sz="12" w:space="0" w:color="auto"/>
            </w:tcBorders>
            <w:shd w:val="clear" w:color="auto" w:fill="FFFFFF"/>
            <w:tcMar>
              <w:top w:w="0" w:type="dxa"/>
              <w:left w:w="115" w:type="dxa"/>
              <w:bottom w:w="0" w:type="dxa"/>
              <w:right w:w="115" w:type="dxa"/>
            </w:tcMar>
            <w:vAlign w:val="center"/>
          </w:tcPr>
          <w:p w14:paraId="1DF79891" w14:textId="77777777" w:rsidR="00825D87" w:rsidRPr="003A2CA1" w:rsidRDefault="00825D87" w:rsidP="00A6507D">
            <w:pPr>
              <w:spacing w:line="240" w:lineRule="auto"/>
              <w:ind w:firstLine="0"/>
              <w:jc w:val="center"/>
              <w:rPr>
                <w:rFonts w:eastAsia="Times New Roman" w:cstheme="minorHAnsi"/>
                <w:color w:val="222222"/>
              </w:rPr>
            </w:pPr>
            <w:r w:rsidRPr="003A2CA1">
              <w:rPr>
                <w:rFonts w:eastAsia="Times New Roman" w:cstheme="minorHAnsi"/>
                <w:color w:val="222222"/>
              </w:rPr>
              <w:t>43.04</w:t>
            </w:r>
          </w:p>
        </w:tc>
        <w:tc>
          <w:tcPr>
            <w:tcW w:w="1056" w:type="dxa"/>
            <w:tcBorders>
              <w:top w:val="single" w:sz="12" w:space="0" w:color="auto"/>
            </w:tcBorders>
            <w:shd w:val="clear" w:color="auto" w:fill="FFFFFF"/>
            <w:noWrap/>
            <w:tcMar>
              <w:top w:w="0" w:type="dxa"/>
              <w:left w:w="115" w:type="dxa"/>
              <w:bottom w:w="0" w:type="dxa"/>
              <w:right w:w="115" w:type="dxa"/>
            </w:tcMar>
            <w:vAlign w:val="center"/>
          </w:tcPr>
          <w:p w14:paraId="3EA4B909" w14:textId="77777777" w:rsidR="00825D87" w:rsidRPr="003A2CA1" w:rsidRDefault="00825D87" w:rsidP="00A6507D">
            <w:pPr>
              <w:spacing w:line="240" w:lineRule="auto"/>
              <w:ind w:firstLine="0"/>
              <w:jc w:val="center"/>
              <w:rPr>
                <w:rFonts w:eastAsia="Times New Roman" w:cstheme="minorHAnsi"/>
                <w:color w:val="222222"/>
              </w:rPr>
            </w:pPr>
            <w:r w:rsidRPr="003A2CA1">
              <w:rPr>
                <w:rFonts w:eastAsia="Times New Roman" w:cstheme="minorHAnsi"/>
                <w:color w:val="222222"/>
              </w:rPr>
              <w:t>41.33</w:t>
            </w:r>
          </w:p>
        </w:tc>
        <w:tc>
          <w:tcPr>
            <w:tcW w:w="1057" w:type="dxa"/>
            <w:tcBorders>
              <w:top w:val="single" w:sz="12" w:space="0" w:color="auto"/>
            </w:tcBorders>
            <w:shd w:val="clear" w:color="auto" w:fill="FFFFFF"/>
            <w:noWrap/>
            <w:tcMar>
              <w:top w:w="0" w:type="dxa"/>
              <w:left w:w="115" w:type="dxa"/>
              <w:bottom w:w="0" w:type="dxa"/>
              <w:right w:w="115" w:type="dxa"/>
            </w:tcMar>
            <w:vAlign w:val="center"/>
          </w:tcPr>
          <w:p w14:paraId="505B5740" w14:textId="77777777" w:rsidR="00825D87" w:rsidRPr="003A2CA1" w:rsidRDefault="00825D87" w:rsidP="00A6507D">
            <w:pPr>
              <w:spacing w:line="240" w:lineRule="auto"/>
              <w:ind w:firstLine="0"/>
              <w:jc w:val="center"/>
              <w:rPr>
                <w:rFonts w:eastAsia="Times New Roman" w:cstheme="minorHAnsi"/>
                <w:color w:val="222222"/>
              </w:rPr>
            </w:pPr>
            <w:r w:rsidRPr="003A2CA1">
              <w:rPr>
                <w:rFonts w:eastAsia="Times New Roman" w:cstheme="minorHAnsi"/>
                <w:color w:val="222222"/>
              </w:rPr>
              <w:t>46.86</w:t>
            </w:r>
          </w:p>
        </w:tc>
      </w:tr>
      <w:tr w:rsidR="00825D87" w:rsidRPr="003A2CA1" w14:paraId="5A157785" w14:textId="77777777" w:rsidTr="00A6507D">
        <w:trPr>
          <w:gridAfter w:val="1"/>
          <w:wAfter w:w="30" w:type="dxa"/>
          <w:trHeight w:val="20"/>
        </w:trPr>
        <w:tc>
          <w:tcPr>
            <w:tcW w:w="3145" w:type="dxa"/>
            <w:tcBorders>
              <w:bottom w:val="single" w:sz="12" w:space="0" w:color="auto"/>
            </w:tcBorders>
            <w:shd w:val="clear" w:color="auto" w:fill="FFFFFF"/>
            <w:tcMar>
              <w:top w:w="0" w:type="dxa"/>
              <w:left w:w="115" w:type="dxa"/>
              <w:bottom w:w="0" w:type="dxa"/>
              <w:right w:w="115" w:type="dxa"/>
            </w:tcMar>
          </w:tcPr>
          <w:p w14:paraId="3676E576" w14:textId="77777777" w:rsidR="00825D87" w:rsidRPr="003A2CA1" w:rsidRDefault="00825D87" w:rsidP="003A3CE7">
            <w:pPr>
              <w:spacing w:line="240" w:lineRule="auto"/>
              <w:ind w:firstLine="0"/>
              <w:rPr>
                <w:rFonts w:eastAsia="Times New Roman" w:cstheme="minorHAnsi"/>
                <w:i/>
                <w:color w:val="222222"/>
              </w:rPr>
            </w:pPr>
            <w:r w:rsidRPr="003A2CA1">
              <w:rPr>
                <w:rFonts w:eastAsia="Times New Roman" w:cstheme="minorHAnsi"/>
                <w:i/>
                <w:color w:val="222222"/>
              </w:rPr>
              <w:t>SD</w:t>
            </w:r>
          </w:p>
        </w:tc>
        <w:tc>
          <w:tcPr>
            <w:tcW w:w="1056" w:type="dxa"/>
            <w:tcBorders>
              <w:bottom w:val="single" w:sz="12" w:space="0" w:color="auto"/>
            </w:tcBorders>
            <w:shd w:val="clear" w:color="auto" w:fill="FFFFFF"/>
            <w:tcMar>
              <w:top w:w="0" w:type="dxa"/>
              <w:left w:w="115" w:type="dxa"/>
              <w:bottom w:w="0" w:type="dxa"/>
              <w:right w:w="115" w:type="dxa"/>
            </w:tcMar>
            <w:vAlign w:val="center"/>
          </w:tcPr>
          <w:p w14:paraId="0A4DA687" w14:textId="77777777" w:rsidR="00825D87" w:rsidRPr="003A2CA1" w:rsidRDefault="00825D87" w:rsidP="00A6507D">
            <w:pPr>
              <w:spacing w:line="240" w:lineRule="auto"/>
              <w:ind w:firstLine="0"/>
              <w:jc w:val="center"/>
              <w:rPr>
                <w:rFonts w:eastAsia="Times New Roman" w:cstheme="minorHAnsi"/>
                <w:color w:val="222222"/>
              </w:rPr>
            </w:pPr>
            <w:r w:rsidRPr="003A2CA1">
              <w:rPr>
                <w:rFonts w:eastAsia="Times New Roman" w:cstheme="minorHAnsi"/>
                <w:color w:val="222222"/>
              </w:rPr>
              <w:t>7.14</w:t>
            </w:r>
          </w:p>
        </w:tc>
        <w:tc>
          <w:tcPr>
            <w:tcW w:w="1057" w:type="dxa"/>
            <w:tcBorders>
              <w:bottom w:val="single" w:sz="12" w:space="0" w:color="auto"/>
            </w:tcBorders>
            <w:shd w:val="clear" w:color="auto" w:fill="FFFFFF"/>
            <w:tcMar>
              <w:top w:w="0" w:type="dxa"/>
              <w:left w:w="115" w:type="dxa"/>
              <w:bottom w:w="0" w:type="dxa"/>
              <w:right w:w="115" w:type="dxa"/>
            </w:tcMar>
            <w:vAlign w:val="center"/>
          </w:tcPr>
          <w:p w14:paraId="5FFA4788" w14:textId="77777777" w:rsidR="00825D87" w:rsidRPr="003A2CA1" w:rsidRDefault="00825D87" w:rsidP="00A6507D">
            <w:pPr>
              <w:spacing w:line="240" w:lineRule="auto"/>
              <w:ind w:firstLine="0"/>
              <w:jc w:val="center"/>
              <w:rPr>
                <w:rFonts w:eastAsia="Times New Roman" w:cstheme="minorHAnsi"/>
                <w:color w:val="222222"/>
              </w:rPr>
            </w:pPr>
            <w:r w:rsidRPr="003A2CA1">
              <w:rPr>
                <w:rFonts w:eastAsia="Times New Roman" w:cstheme="minorHAnsi"/>
                <w:color w:val="222222"/>
              </w:rPr>
              <w:t>2.99</w:t>
            </w:r>
          </w:p>
        </w:tc>
        <w:tc>
          <w:tcPr>
            <w:tcW w:w="1056" w:type="dxa"/>
            <w:tcBorders>
              <w:bottom w:val="single" w:sz="12" w:space="0" w:color="auto"/>
            </w:tcBorders>
            <w:shd w:val="clear" w:color="auto" w:fill="FFFFFF"/>
            <w:tcMar>
              <w:top w:w="0" w:type="dxa"/>
              <w:left w:w="115" w:type="dxa"/>
              <w:bottom w:w="0" w:type="dxa"/>
              <w:right w:w="115" w:type="dxa"/>
            </w:tcMar>
            <w:vAlign w:val="center"/>
          </w:tcPr>
          <w:p w14:paraId="1F9718FB" w14:textId="77777777" w:rsidR="00825D87" w:rsidRPr="003A2CA1" w:rsidRDefault="00825D87" w:rsidP="00A6507D">
            <w:pPr>
              <w:spacing w:line="240" w:lineRule="auto"/>
              <w:ind w:firstLine="0"/>
              <w:jc w:val="center"/>
              <w:rPr>
                <w:rFonts w:eastAsia="Times New Roman" w:cstheme="minorHAnsi"/>
                <w:color w:val="222222"/>
              </w:rPr>
            </w:pPr>
            <w:r w:rsidRPr="003A2CA1">
              <w:rPr>
                <w:rFonts w:eastAsia="Times New Roman" w:cstheme="minorHAnsi"/>
                <w:color w:val="222222"/>
              </w:rPr>
              <w:t>2.51</w:t>
            </w:r>
          </w:p>
        </w:tc>
        <w:tc>
          <w:tcPr>
            <w:tcW w:w="1057" w:type="dxa"/>
            <w:tcBorders>
              <w:bottom w:val="single" w:sz="12" w:space="0" w:color="auto"/>
            </w:tcBorders>
            <w:shd w:val="clear" w:color="auto" w:fill="FFFFFF"/>
            <w:tcMar>
              <w:top w:w="0" w:type="dxa"/>
              <w:left w:w="115" w:type="dxa"/>
              <w:bottom w:w="0" w:type="dxa"/>
              <w:right w:w="115" w:type="dxa"/>
            </w:tcMar>
            <w:vAlign w:val="center"/>
          </w:tcPr>
          <w:p w14:paraId="02A6103B" w14:textId="77777777" w:rsidR="00825D87" w:rsidRPr="003A2CA1" w:rsidRDefault="00825D87" w:rsidP="00A6507D">
            <w:pPr>
              <w:spacing w:line="240" w:lineRule="auto"/>
              <w:ind w:firstLine="0"/>
              <w:jc w:val="center"/>
              <w:rPr>
                <w:rFonts w:eastAsia="Times New Roman" w:cstheme="minorHAnsi"/>
                <w:color w:val="222222"/>
              </w:rPr>
            </w:pPr>
            <w:r w:rsidRPr="003A2CA1">
              <w:rPr>
                <w:rFonts w:eastAsia="Times New Roman" w:cstheme="minorHAnsi"/>
                <w:color w:val="222222"/>
              </w:rPr>
              <w:t>2.86</w:t>
            </w:r>
          </w:p>
        </w:tc>
        <w:tc>
          <w:tcPr>
            <w:tcW w:w="1056" w:type="dxa"/>
            <w:tcBorders>
              <w:bottom w:val="single" w:sz="12" w:space="0" w:color="auto"/>
            </w:tcBorders>
            <w:shd w:val="clear" w:color="auto" w:fill="FFFFFF"/>
            <w:tcMar>
              <w:top w:w="0" w:type="dxa"/>
              <w:left w:w="115" w:type="dxa"/>
              <w:bottom w:w="0" w:type="dxa"/>
              <w:right w:w="115" w:type="dxa"/>
            </w:tcMar>
            <w:vAlign w:val="center"/>
          </w:tcPr>
          <w:p w14:paraId="37C96001" w14:textId="77777777" w:rsidR="00825D87" w:rsidRPr="003A2CA1" w:rsidRDefault="00825D87" w:rsidP="00A6507D">
            <w:pPr>
              <w:spacing w:line="240" w:lineRule="auto"/>
              <w:ind w:firstLine="0"/>
              <w:jc w:val="center"/>
              <w:rPr>
                <w:rFonts w:eastAsia="Times New Roman" w:cstheme="minorHAnsi"/>
                <w:color w:val="222222"/>
              </w:rPr>
            </w:pPr>
            <w:r w:rsidRPr="003A2CA1">
              <w:rPr>
                <w:rFonts w:eastAsia="Times New Roman" w:cstheme="minorHAnsi"/>
                <w:color w:val="222222"/>
              </w:rPr>
              <w:t>1.42</w:t>
            </w:r>
          </w:p>
        </w:tc>
        <w:tc>
          <w:tcPr>
            <w:tcW w:w="1057" w:type="dxa"/>
            <w:tcBorders>
              <w:bottom w:val="single" w:sz="12" w:space="0" w:color="auto"/>
            </w:tcBorders>
            <w:shd w:val="clear" w:color="auto" w:fill="FFFFFF"/>
            <w:tcMar>
              <w:top w:w="0" w:type="dxa"/>
              <w:left w:w="115" w:type="dxa"/>
              <w:bottom w:w="0" w:type="dxa"/>
              <w:right w:w="115" w:type="dxa"/>
            </w:tcMar>
            <w:vAlign w:val="center"/>
          </w:tcPr>
          <w:p w14:paraId="4374E586" w14:textId="77777777" w:rsidR="00825D87" w:rsidRPr="003A2CA1" w:rsidRDefault="00825D87" w:rsidP="00A6507D">
            <w:pPr>
              <w:spacing w:line="240" w:lineRule="auto"/>
              <w:ind w:firstLine="0"/>
              <w:jc w:val="center"/>
              <w:rPr>
                <w:rFonts w:eastAsia="Times New Roman" w:cstheme="minorHAnsi"/>
                <w:color w:val="222222"/>
              </w:rPr>
            </w:pPr>
            <w:r w:rsidRPr="003A2CA1">
              <w:rPr>
                <w:rFonts w:eastAsia="Times New Roman" w:cstheme="minorHAnsi"/>
                <w:color w:val="222222"/>
              </w:rPr>
              <w:t>11.53</w:t>
            </w:r>
          </w:p>
        </w:tc>
        <w:tc>
          <w:tcPr>
            <w:tcW w:w="1056" w:type="dxa"/>
            <w:tcBorders>
              <w:bottom w:val="single" w:sz="12" w:space="0" w:color="auto"/>
            </w:tcBorders>
            <w:shd w:val="clear" w:color="auto" w:fill="FFFFFF"/>
            <w:noWrap/>
            <w:tcMar>
              <w:top w:w="0" w:type="dxa"/>
              <w:left w:w="115" w:type="dxa"/>
              <w:bottom w:w="0" w:type="dxa"/>
              <w:right w:w="115" w:type="dxa"/>
            </w:tcMar>
            <w:vAlign w:val="center"/>
          </w:tcPr>
          <w:p w14:paraId="76962A61" w14:textId="77777777" w:rsidR="00825D87" w:rsidRPr="003A2CA1" w:rsidRDefault="00825D87" w:rsidP="00A6507D">
            <w:pPr>
              <w:spacing w:line="240" w:lineRule="auto"/>
              <w:ind w:firstLine="0"/>
              <w:jc w:val="center"/>
              <w:rPr>
                <w:rFonts w:eastAsia="Times New Roman" w:cstheme="minorHAnsi"/>
                <w:color w:val="222222"/>
              </w:rPr>
            </w:pPr>
            <w:r w:rsidRPr="003A2CA1">
              <w:rPr>
                <w:rFonts w:eastAsia="Times New Roman" w:cstheme="minorHAnsi"/>
                <w:color w:val="222222"/>
              </w:rPr>
              <w:t>6.09</w:t>
            </w:r>
          </w:p>
        </w:tc>
        <w:tc>
          <w:tcPr>
            <w:tcW w:w="1057" w:type="dxa"/>
            <w:shd w:val="clear" w:color="auto" w:fill="FFFFFF"/>
            <w:noWrap/>
            <w:tcMar>
              <w:top w:w="0" w:type="dxa"/>
              <w:left w:w="115" w:type="dxa"/>
              <w:bottom w:w="0" w:type="dxa"/>
              <w:right w:w="115" w:type="dxa"/>
            </w:tcMar>
            <w:vAlign w:val="center"/>
          </w:tcPr>
          <w:p w14:paraId="79E4D03C" w14:textId="77777777" w:rsidR="00825D87" w:rsidRPr="003A2CA1" w:rsidRDefault="00825D87" w:rsidP="00A6507D">
            <w:pPr>
              <w:spacing w:line="240" w:lineRule="auto"/>
              <w:ind w:firstLine="0"/>
              <w:jc w:val="center"/>
              <w:rPr>
                <w:rFonts w:eastAsia="Times New Roman" w:cstheme="minorHAnsi"/>
                <w:color w:val="222222"/>
              </w:rPr>
            </w:pPr>
            <w:r w:rsidRPr="003A2CA1">
              <w:rPr>
                <w:rFonts w:eastAsia="Times New Roman" w:cstheme="minorHAnsi"/>
                <w:color w:val="222222"/>
              </w:rPr>
              <w:t>14.83</w:t>
            </w:r>
          </w:p>
        </w:tc>
      </w:tr>
      <w:tr w:rsidR="00825D87" w:rsidRPr="003A2CA1" w14:paraId="0A616EAA" w14:textId="77777777" w:rsidTr="00A6507D">
        <w:trPr>
          <w:trHeight w:val="255"/>
        </w:trPr>
        <w:tc>
          <w:tcPr>
            <w:tcW w:w="11597" w:type="dxa"/>
            <w:gridSpan w:val="9"/>
            <w:tcBorders>
              <w:top w:val="single" w:sz="12" w:space="0" w:color="auto"/>
            </w:tcBorders>
            <w:shd w:val="clear" w:color="auto" w:fill="FFFFFF"/>
            <w:noWrap/>
            <w:tcMar>
              <w:top w:w="0" w:type="dxa"/>
              <w:left w:w="108" w:type="dxa"/>
              <w:bottom w:w="0" w:type="dxa"/>
              <w:right w:w="108" w:type="dxa"/>
            </w:tcMar>
            <w:vAlign w:val="bottom"/>
          </w:tcPr>
          <w:p w14:paraId="04970E8C" w14:textId="193AE84E" w:rsidR="00825D87" w:rsidRPr="003A2CA1" w:rsidRDefault="00825D87" w:rsidP="003A3CE7">
            <w:pPr>
              <w:spacing w:line="240" w:lineRule="auto"/>
              <w:ind w:firstLine="0"/>
              <w:rPr>
                <w:rFonts w:eastAsia="Times New Roman" w:cstheme="minorHAnsi"/>
                <w:color w:val="FF0000"/>
              </w:rPr>
            </w:pPr>
            <w:r w:rsidRPr="003A2CA1">
              <w:rPr>
                <w:rFonts w:eastAsia="Times New Roman" w:cstheme="minorHAnsi"/>
                <w:i/>
                <w:color w:val="222222"/>
              </w:rPr>
              <w:t xml:space="preserve">Note. </w:t>
            </w:r>
            <w:r w:rsidRPr="003A2CA1">
              <w:rPr>
                <w:rFonts w:eastAsia="Times New Roman" w:cstheme="minorHAnsi"/>
                <w:color w:val="222222"/>
              </w:rPr>
              <w:t>*p&lt;.01; **p&lt;.001; ***p&lt;.0001</w:t>
            </w:r>
          </w:p>
        </w:tc>
        <w:tc>
          <w:tcPr>
            <w:tcW w:w="30" w:type="dxa"/>
            <w:tcBorders>
              <w:top w:val="single" w:sz="12" w:space="0" w:color="auto"/>
            </w:tcBorders>
            <w:shd w:val="clear" w:color="auto" w:fill="FFFFFF"/>
          </w:tcPr>
          <w:p w14:paraId="3215D38C" w14:textId="77777777" w:rsidR="00825D87" w:rsidRPr="003A2CA1" w:rsidRDefault="00825D87" w:rsidP="003A3CE7">
            <w:pPr>
              <w:spacing w:line="240" w:lineRule="auto"/>
              <w:rPr>
                <w:rFonts w:eastAsia="Times New Roman" w:cstheme="minorHAnsi"/>
                <w:i/>
                <w:iCs/>
                <w:color w:val="222222"/>
              </w:rPr>
            </w:pPr>
          </w:p>
        </w:tc>
      </w:tr>
    </w:tbl>
    <w:p w14:paraId="05F275BF" w14:textId="56DF2A33" w:rsidR="00825D87" w:rsidRDefault="00825D87" w:rsidP="003A3CE7">
      <w:pPr>
        <w:shd w:val="clear" w:color="auto" w:fill="FFFFFF"/>
        <w:spacing w:line="240" w:lineRule="auto"/>
        <w:ind w:firstLine="0"/>
        <w:rPr>
          <w:rFonts w:ascii="Times New Roman" w:eastAsia="Times New Roman" w:hAnsi="Times New Roman" w:cs="Times New Roman"/>
          <w:color w:val="222222"/>
        </w:rPr>
      </w:pPr>
    </w:p>
    <w:p w14:paraId="23BDF1DA" w14:textId="6F22E08C" w:rsidR="00825D87" w:rsidRDefault="00825D87" w:rsidP="003A3CE7">
      <w:pPr>
        <w:shd w:val="clear" w:color="auto" w:fill="FFFFFF"/>
        <w:spacing w:line="240" w:lineRule="auto"/>
        <w:ind w:firstLine="0"/>
        <w:rPr>
          <w:ins w:id="5" w:author="Yoon, Jina - (jinayoon)" w:date="2018-06-21T13:49:00Z"/>
          <w:rFonts w:ascii="Times New Roman" w:eastAsia="Times New Roman" w:hAnsi="Times New Roman" w:cs="Times New Roman"/>
          <w:color w:val="222222"/>
        </w:rPr>
      </w:pPr>
    </w:p>
    <w:p w14:paraId="280D3CA5" w14:textId="25D3E74F" w:rsidR="002A2238" w:rsidRDefault="002A2238" w:rsidP="003A3CE7">
      <w:pPr>
        <w:shd w:val="clear" w:color="auto" w:fill="FFFFFF"/>
        <w:spacing w:line="240" w:lineRule="auto"/>
        <w:ind w:firstLine="0"/>
        <w:rPr>
          <w:ins w:id="6" w:author="Yoon, Jina - (jinayoon)" w:date="2018-06-21T13:49:00Z"/>
          <w:rFonts w:ascii="Times New Roman" w:eastAsia="Times New Roman" w:hAnsi="Times New Roman" w:cs="Times New Roman"/>
          <w:color w:val="222222"/>
        </w:rPr>
      </w:pPr>
      <w:ins w:id="7" w:author="Yoon, Jina - (jinayoon)" w:date="2018-06-21T13:49:00Z">
        <w:r>
          <w:rPr>
            <w:rFonts w:ascii="Times New Roman" w:eastAsia="Times New Roman" w:hAnsi="Times New Roman" w:cs="Times New Roman"/>
            <w:color w:val="222222"/>
          </w:rPr>
          <w:t xml:space="preserve">Why no correlations among AE scores?  </w:t>
        </w:r>
      </w:ins>
    </w:p>
    <w:p w14:paraId="4D5D8CDA" w14:textId="10F5B746" w:rsidR="002A2238" w:rsidRDefault="002A2238" w:rsidP="003A3CE7">
      <w:pPr>
        <w:shd w:val="clear" w:color="auto" w:fill="FFFFFF"/>
        <w:spacing w:line="240" w:lineRule="auto"/>
        <w:ind w:firstLine="0"/>
        <w:rPr>
          <w:ins w:id="8" w:author="Yoon, Jina - (jinayoon)" w:date="2018-06-21T13:51:00Z"/>
          <w:rFonts w:ascii="Times New Roman" w:eastAsia="Times New Roman" w:hAnsi="Times New Roman" w:cs="Times New Roman"/>
          <w:color w:val="222222"/>
        </w:rPr>
      </w:pPr>
      <w:ins w:id="9" w:author="Yoon, Jina - (jinayoon)" w:date="2018-06-21T13:49:00Z">
        <w:r>
          <w:rPr>
            <w:rFonts w:ascii="Times New Roman" w:eastAsia="Times New Roman" w:hAnsi="Times New Roman" w:cs="Times New Roman"/>
            <w:color w:val="222222"/>
          </w:rPr>
          <w:t xml:space="preserve">Round up correlation </w:t>
        </w:r>
      </w:ins>
      <w:ins w:id="10" w:author="Yoon, Jina - (jinayoon)" w:date="2018-06-21T13:50:00Z">
        <w:r>
          <w:rPr>
            <w:rFonts w:ascii="Times New Roman" w:eastAsia="Times New Roman" w:hAnsi="Times New Roman" w:cs="Times New Roman"/>
            <w:color w:val="222222"/>
          </w:rPr>
          <w:t>coefficients</w:t>
        </w:r>
      </w:ins>
      <w:ins w:id="11" w:author="Yoon, Jina - (jinayoon)" w:date="2018-06-21T13:49:00Z">
        <w:r>
          <w:rPr>
            <w:rFonts w:ascii="Times New Roman" w:eastAsia="Times New Roman" w:hAnsi="Times New Roman" w:cs="Times New Roman"/>
            <w:color w:val="222222"/>
          </w:rPr>
          <w:t xml:space="preserve"> </w:t>
        </w:r>
      </w:ins>
      <w:ins w:id="12" w:author="Yoon, Jina - (jinayoon)" w:date="2018-06-21T13:50:00Z">
        <w:r>
          <w:rPr>
            <w:rFonts w:ascii="Times New Roman" w:eastAsia="Times New Roman" w:hAnsi="Times New Roman" w:cs="Times New Roman"/>
            <w:color w:val="222222"/>
          </w:rPr>
          <w:t xml:space="preserve">  to two decimal places---for numbers that can never exceed 1.0, no leading </w:t>
        </w:r>
      </w:ins>
      <w:ins w:id="13" w:author="Yoon, Jina - (jinayoon)" w:date="2018-06-21T13:51:00Z">
        <w:r>
          <w:rPr>
            <w:rFonts w:ascii="Times New Roman" w:eastAsia="Times New Roman" w:hAnsi="Times New Roman" w:cs="Times New Roman"/>
            <w:color w:val="222222"/>
          </w:rPr>
          <w:t xml:space="preserve">zero.  </w:t>
        </w:r>
      </w:ins>
    </w:p>
    <w:p w14:paraId="5075EC0E" w14:textId="5FD732CF" w:rsidR="002A2238" w:rsidRDefault="002A2238" w:rsidP="003A3CE7">
      <w:pPr>
        <w:shd w:val="clear" w:color="auto" w:fill="FFFFFF"/>
        <w:spacing w:line="240" w:lineRule="auto"/>
        <w:ind w:firstLine="0"/>
        <w:rPr>
          <w:ins w:id="14" w:author="Yoon, Jina - (jinayoon)" w:date="2018-06-21T13:51:00Z"/>
          <w:rFonts w:ascii="Times New Roman" w:eastAsia="Times New Roman" w:hAnsi="Times New Roman" w:cs="Times New Roman"/>
          <w:color w:val="222222"/>
        </w:rPr>
      </w:pPr>
      <w:ins w:id="15" w:author="Yoon, Jina - (jinayoon)" w:date="2018-06-21T13:51:00Z">
        <w:r>
          <w:rPr>
            <w:rFonts w:ascii="Times New Roman" w:eastAsia="Times New Roman" w:hAnsi="Times New Roman" w:cs="Times New Roman"/>
            <w:color w:val="222222"/>
          </w:rPr>
          <w:t>For example</w:t>
        </w:r>
        <w:proofErr w:type="gramStart"/>
        <w:r>
          <w:rPr>
            <w:rFonts w:ascii="Times New Roman" w:eastAsia="Times New Roman" w:hAnsi="Times New Roman" w:cs="Times New Roman"/>
            <w:color w:val="222222"/>
          </w:rPr>
          <w:t>,  .</w:t>
        </w:r>
        <w:proofErr w:type="gramEnd"/>
        <w:r>
          <w:rPr>
            <w:rFonts w:ascii="Times New Roman" w:eastAsia="Times New Roman" w:hAnsi="Times New Roman" w:cs="Times New Roman"/>
            <w:color w:val="222222"/>
          </w:rPr>
          <w:t>25, not 0.254.</w:t>
        </w:r>
      </w:ins>
    </w:p>
    <w:p w14:paraId="1F0C7020" w14:textId="584F4C04" w:rsidR="002A2238" w:rsidRDefault="002A2238" w:rsidP="003A3CE7">
      <w:pPr>
        <w:shd w:val="clear" w:color="auto" w:fill="FFFFFF"/>
        <w:spacing w:line="240" w:lineRule="auto"/>
        <w:ind w:firstLine="0"/>
        <w:rPr>
          <w:rFonts w:ascii="Times New Roman" w:eastAsia="Times New Roman" w:hAnsi="Times New Roman" w:cs="Times New Roman"/>
          <w:color w:val="222222"/>
        </w:rPr>
        <w:sectPr w:rsidR="002A2238" w:rsidSect="00825D87">
          <w:pgSz w:w="15840" w:h="12240" w:orient="landscape"/>
          <w:pgMar w:top="1440" w:right="1440" w:bottom="1440" w:left="1440" w:header="720" w:footer="0" w:gutter="0"/>
          <w:cols w:space="720"/>
          <w:formProt w:val="0"/>
          <w:titlePg/>
          <w:docGrid w:linePitch="360"/>
        </w:sectPr>
      </w:pPr>
      <w:ins w:id="16" w:author="Yoon, Jina - (jinayoon)" w:date="2018-06-21T13:56:00Z">
        <w:r>
          <w:rPr>
            <w:rFonts w:ascii="Times New Roman" w:eastAsia="Times New Roman" w:hAnsi="Times New Roman" w:cs="Times New Roman"/>
            <w:color w:val="222222"/>
          </w:rPr>
          <w:t xml:space="preserve">Please change them throughout the </w:t>
        </w:r>
      </w:ins>
      <w:ins w:id="17" w:author="Yoon, Jina - (jinayoon)" w:date="2018-06-21T13:57:00Z">
        <w:r>
          <w:rPr>
            <w:rFonts w:ascii="Times New Roman" w:eastAsia="Times New Roman" w:hAnsi="Times New Roman" w:cs="Times New Roman"/>
            <w:color w:val="222222"/>
          </w:rPr>
          <w:t>dissertation</w:t>
        </w:r>
      </w:ins>
    </w:p>
    <w:p w14:paraId="33FE9BF3" w14:textId="1ECB9B97" w:rsidR="000108C3" w:rsidRPr="00455174" w:rsidRDefault="00455174" w:rsidP="00455174">
      <w:pPr>
        <w:ind w:firstLine="0"/>
        <w:rPr>
          <w:rFonts w:ascii="Times New Roman" w:hAnsi="Times New Roman"/>
          <w:b/>
        </w:rPr>
      </w:pPr>
      <w:r>
        <w:rPr>
          <w:b/>
        </w:rPr>
        <w:lastRenderedPageBreak/>
        <w:t>Research Question 3:  Does Sleep Hygiene M</w:t>
      </w:r>
      <w:r w:rsidR="007A42B6">
        <w:rPr>
          <w:b/>
        </w:rPr>
        <w:t>ediate</w:t>
      </w:r>
      <w:r>
        <w:rPr>
          <w:b/>
        </w:rPr>
        <w:t xml:space="preserve"> the Relationship between Stressful Life Events and Academic E</w:t>
      </w:r>
      <w:r w:rsidR="007A42B6">
        <w:rPr>
          <w:b/>
        </w:rPr>
        <w:t xml:space="preserve">ngagement?  </w:t>
      </w:r>
    </w:p>
    <w:p w14:paraId="387A84B5" w14:textId="559A2D4B" w:rsidR="000108C3" w:rsidRPr="001C4884" w:rsidRDefault="000108C3" w:rsidP="001C4884">
      <w:pPr>
        <w:rPr>
          <w:rFonts w:ascii="Times New Roman" w:hAnsi="Times New Roman"/>
          <w:i/>
        </w:rPr>
      </w:pPr>
      <w:r w:rsidRPr="005837C2">
        <w:rPr>
          <w:rFonts w:ascii="Times New Roman" w:eastAsia="Times New Roman" w:hAnsi="Times New Roman" w:cs="Times New Roman" w:hint="cs"/>
          <w:color w:val="222222"/>
        </w:rPr>
        <w:t xml:space="preserve">To determine if sleep hygiene has a mediating effect on the relationship between stress and AE, a mediational approach as </w:t>
      </w:r>
      <w:r w:rsidR="00F023E4">
        <w:rPr>
          <w:rFonts w:ascii="Times New Roman" w:eastAsia="Times New Roman" w:hAnsi="Times New Roman" w:cs="Times New Roman" w:hint="cs"/>
          <w:color w:val="222222"/>
        </w:rPr>
        <w:t>outlined by Baron and Kenny (1986</w:t>
      </w:r>
      <w:r w:rsidRPr="005837C2">
        <w:rPr>
          <w:rFonts w:ascii="Times New Roman" w:eastAsia="Times New Roman" w:hAnsi="Times New Roman" w:cs="Times New Roman" w:hint="cs"/>
          <w:color w:val="222222"/>
        </w:rPr>
        <w:t xml:space="preserve">) </w:t>
      </w:r>
      <w:r w:rsidR="000B13DB" w:rsidRPr="000B13DB">
        <w:rPr>
          <w:color w:val="000000" w:themeColor="text1"/>
        </w:rPr>
        <w:t>and further explained by</w:t>
      </w:r>
      <w:r w:rsidR="001C4884" w:rsidRPr="000B13DB">
        <w:rPr>
          <w:color w:val="000000" w:themeColor="text1"/>
        </w:rPr>
        <w:t xml:space="preserve"> Muller, Judd, and </w:t>
      </w:r>
      <w:proofErr w:type="spellStart"/>
      <w:r w:rsidR="001C4884" w:rsidRPr="000B13DB">
        <w:rPr>
          <w:color w:val="000000" w:themeColor="text1"/>
        </w:rPr>
        <w:t>Yzerbyt</w:t>
      </w:r>
      <w:proofErr w:type="spellEnd"/>
      <w:r w:rsidR="001C4884" w:rsidRPr="000B13DB">
        <w:rPr>
          <w:color w:val="000000" w:themeColor="text1"/>
        </w:rPr>
        <w:t xml:space="preserve"> (2005)</w:t>
      </w:r>
      <w:r w:rsidR="000B13DB" w:rsidRPr="000B13DB">
        <w:rPr>
          <w:rFonts w:ascii="Times New Roman" w:eastAsia="Times New Roman" w:hAnsi="Times New Roman" w:cs="Times New Roman" w:hint="cs"/>
          <w:color w:val="000000" w:themeColor="text1"/>
        </w:rPr>
        <w:t xml:space="preserve"> was utilized</w:t>
      </w:r>
      <w:r w:rsidR="000B13DB" w:rsidRPr="000B13DB">
        <w:rPr>
          <w:rFonts w:ascii="Times New Roman" w:eastAsia="Times New Roman" w:hAnsi="Times New Roman" w:cs="Times New Roman"/>
          <w:color w:val="000000" w:themeColor="text1"/>
        </w:rPr>
        <w:t xml:space="preserve">. </w:t>
      </w:r>
      <w:r w:rsidR="000B13DB">
        <w:rPr>
          <w:color w:val="000000" w:themeColor="text1"/>
        </w:rPr>
        <w:t xml:space="preserve"> </w:t>
      </w:r>
      <w:r w:rsidRPr="005837C2">
        <w:rPr>
          <w:rFonts w:ascii="Times New Roman" w:eastAsia="Times New Roman" w:hAnsi="Times New Roman" w:cs="Times New Roman" w:hint="cs"/>
          <w:color w:val="222222"/>
        </w:rPr>
        <w:t xml:space="preserve">Using a linear model, </w:t>
      </w:r>
      <w:r w:rsidR="004B2235">
        <w:rPr>
          <w:rFonts w:ascii="Times New Roman" w:eastAsia="Times New Roman" w:hAnsi="Times New Roman" w:cs="Times New Roman"/>
          <w:color w:val="222222"/>
        </w:rPr>
        <w:t xml:space="preserve">each of </w:t>
      </w:r>
      <w:r w:rsidRPr="005837C2">
        <w:rPr>
          <w:rFonts w:ascii="Times New Roman" w:eastAsia="Times New Roman" w:hAnsi="Times New Roman" w:cs="Times New Roman" w:hint="cs"/>
          <w:color w:val="222222"/>
        </w:rPr>
        <w:t>the dependent variable</w:t>
      </w:r>
      <w:r w:rsidR="004B2235">
        <w:rPr>
          <w:rFonts w:ascii="Times New Roman" w:eastAsia="Times New Roman" w:hAnsi="Times New Roman" w:cs="Times New Roman"/>
          <w:color w:val="222222"/>
        </w:rPr>
        <w:t>s</w:t>
      </w:r>
      <w:r w:rsidRPr="005837C2">
        <w:rPr>
          <w:rFonts w:ascii="Times New Roman" w:eastAsia="Times New Roman" w:hAnsi="Times New Roman" w:cs="Times New Roman" w:hint="cs"/>
          <w:color w:val="222222"/>
        </w:rPr>
        <w:t xml:space="preserve"> (AE/factors) was first regressed on stress (independent variable) to determine if the effect was significant.  A significant p-value (</w:t>
      </w:r>
      <w:r w:rsidR="00F059FF" w:rsidRPr="00F059FF">
        <w:rPr>
          <w:rFonts w:eastAsia="Times New Roman" w:cstheme="minorHAnsi"/>
          <w:i/>
          <w:color w:val="222222"/>
        </w:rPr>
        <w:t>p</w:t>
      </w:r>
      <w:r w:rsidR="00F059FF">
        <w:rPr>
          <w:rFonts w:eastAsia="Times New Roman" w:cstheme="minorHAnsi"/>
          <w:color w:val="222222"/>
        </w:rPr>
        <w:t xml:space="preserve"> </w:t>
      </w:r>
      <w:r w:rsidR="00F059FF" w:rsidRPr="003A2CA1">
        <w:rPr>
          <w:rFonts w:eastAsia="Times New Roman" w:cstheme="minorHAnsi"/>
          <w:color w:val="222222"/>
        </w:rPr>
        <w:t>&lt;</w:t>
      </w:r>
      <w:r w:rsidR="00F059FF">
        <w:rPr>
          <w:rFonts w:eastAsia="Times New Roman" w:cstheme="minorHAnsi"/>
          <w:color w:val="222222"/>
        </w:rPr>
        <w:t xml:space="preserve"> </w:t>
      </w:r>
      <w:r w:rsidR="00F059FF" w:rsidRPr="003A2CA1">
        <w:rPr>
          <w:rFonts w:eastAsia="Times New Roman" w:cstheme="minorHAnsi"/>
          <w:color w:val="222222"/>
        </w:rPr>
        <w:t>.01</w:t>
      </w:r>
      <w:r w:rsidRPr="005837C2">
        <w:rPr>
          <w:rFonts w:ascii="Times New Roman" w:eastAsia="Times New Roman" w:hAnsi="Times New Roman" w:cs="Times New Roman" w:hint="cs"/>
          <w:color w:val="222222"/>
        </w:rPr>
        <w:t xml:space="preserve">) was found on the estimate for skills engagement only (see Table </w:t>
      </w:r>
      <w:r w:rsidR="00D2210B">
        <w:rPr>
          <w:rFonts w:ascii="Times New Roman" w:eastAsia="Times New Roman" w:hAnsi="Times New Roman" w:cs="Times New Roman"/>
          <w:color w:val="222222"/>
        </w:rPr>
        <w:t>4</w:t>
      </w:r>
      <w:r w:rsidRPr="005837C2">
        <w:rPr>
          <w:rFonts w:ascii="Times New Roman" w:eastAsia="Times New Roman" w:hAnsi="Times New Roman" w:cs="Times New Roman" w:hint="cs"/>
          <w:color w:val="222222"/>
        </w:rPr>
        <w:t>).  In a second step, sleep hygiene was regressed on stress and a significant, negative effect was found</w:t>
      </w:r>
      <w:r w:rsidRPr="005837C2">
        <w:rPr>
          <w:rFonts w:ascii="Times New Roman" w:hAnsi="Times New Roman" w:cs="Times New Roman" w:hint="cs"/>
        </w:rPr>
        <w:t xml:space="preserve"> (</w:t>
      </w:r>
      <w:r w:rsidRPr="00DE7ECA">
        <w:rPr>
          <w:rFonts w:ascii="Times New Roman" w:hAnsi="Times New Roman" w:cs="Times New Roman"/>
          <w:i/>
        </w:rPr>
        <w:sym w:font="Symbol" w:char="F062"/>
      </w:r>
      <w:r w:rsidR="00F059FF">
        <w:rPr>
          <w:rFonts w:ascii="Times New Roman" w:hAnsi="Times New Roman" w:cs="Times New Roman"/>
          <w:i/>
        </w:rPr>
        <w:t xml:space="preserve"> </w:t>
      </w:r>
      <w:r w:rsidRPr="005837C2">
        <w:rPr>
          <w:rFonts w:ascii="Times New Roman" w:hAnsi="Times New Roman" w:cs="Times New Roman" w:hint="cs"/>
        </w:rPr>
        <w:t>=</w:t>
      </w:r>
      <w:r w:rsidR="00F059FF">
        <w:rPr>
          <w:rFonts w:ascii="Times New Roman" w:hAnsi="Times New Roman" w:cs="Times New Roman"/>
        </w:rPr>
        <w:t xml:space="preserve"> </w:t>
      </w:r>
      <w:r w:rsidRPr="005837C2">
        <w:rPr>
          <w:rFonts w:ascii="Times New Roman" w:hAnsi="Times New Roman" w:cs="Times New Roman" w:hint="cs"/>
        </w:rPr>
        <w:t>-0.580,</w:t>
      </w:r>
      <w:r w:rsidRPr="005837C2">
        <w:rPr>
          <w:rFonts w:ascii="Times New Roman" w:eastAsia="Times New Roman" w:hAnsi="Times New Roman" w:cs="Times New Roman" w:hint="cs"/>
          <w:color w:val="222222"/>
        </w:rPr>
        <w:t xml:space="preserve"> </w:t>
      </w:r>
      <w:r w:rsidRPr="00F059FF">
        <w:rPr>
          <w:rFonts w:ascii="Times New Roman" w:eastAsia="Times New Roman" w:hAnsi="Times New Roman" w:cs="Times New Roman" w:hint="cs"/>
          <w:i/>
          <w:color w:val="222222"/>
        </w:rPr>
        <w:t>p</w:t>
      </w:r>
      <w:r w:rsidR="00F059FF">
        <w:rPr>
          <w:rFonts w:ascii="Times New Roman" w:eastAsia="Times New Roman" w:hAnsi="Times New Roman" w:cs="Times New Roman"/>
          <w:color w:val="222222"/>
        </w:rPr>
        <w:t xml:space="preserve"> &lt;</w:t>
      </w:r>
      <w:r w:rsidRPr="005837C2">
        <w:rPr>
          <w:rFonts w:ascii="Times New Roman" w:eastAsia="Times New Roman" w:hAnsi="Times New Roman" w:cs="Times New Roman" w:hint="cs"/>
          <w:color w:val="222222"/>
        </w:rPr>
        <w:t xml:space="preserve"> .</w:t>
      </w:r>
      <w:commentRangeStart w:id="18"/>
      <w:r w:rsidRPr="005837C2">
        <w:rPr>
          <w:rFonts w:ascii="Times New Roman" w:eastAsia="Times New Roman" w:hAnsi="Times New Roman" w:cs="Times New Roman" w:hint="cs"/>
          <w:color w:val="222222"/>
        </w:rPr>
        <w:t>0000</w:t>
      </w:r>
      <w:r w:rsidR="002A2238">
        <w:rPr>
          <w:rFonts w:ascii="Times New Roman" w:eastAsia="Times New Roman" w:hAnsi="Times New Roman" w:cs="Times New Roman"/>
          <w:color w:val="222222"/>
        </w:rPr>
        <w:t>1</w:t>
      </w:r>
      <w:commentRangeEnd w:id="18"/>
      <w:r w:rsidR="00647035">
        <w:rPr>
          <w:rStyle w:val="CommentReference"/>
        </w:rPr>
        <w:commentReference w:id="18"/>
      </w:r>
      <w:r w:rsidRPr="005837C2">
        <w:rPr>
          <w:rFonts w:ascii="Times New Roman" w:eastAsia="Times New Roman" w:hAnsi="Times New Roman" w:cs="Times New Roman" w:hint="cs"/>
          <w:color w:val="222222"/>
        </w:rPr>
        <w:t xml:space="preserve">).  </w:t>
      </w:r>
    </w:p>
    <w:p w14:paraId="656C7FBD" w14:textId="5D3EB7DD" w:rsidR="00E40D85" w:rsidRPr="00D406DB" w:rsidRDefault="000108C3" w:rsidP="00D406DB">
      <w:pPr>
        <w:shd w:val="clear" w:color="auto" w:fill="FFFFFF"/>
        <w:rPr>
          <w:rFonts w:ascii="Times New Roman" w:eastAsia="Times New Roman" w:hAnsi="Times New Roman" w:cs="Times New Roman"/>
          <w:color w:val="222222"/>
        </w:rPr>
        <w:sectPr w:rsidR="00E40D85" w:rsidRPr="00D406DB" w:rsidSect="00825D87">
          <w:pgSz w:w="12240" w:h="15840"/>
          <w:pgMar w:top="1440" w:right="1440" w:bottom="1440" w:left="1440" w:header="720" w:footer="0" w:gutter="0"/>
          <w:cols w:space="720"/>
          <w:formProt w:val="0"/>
          <w:titlePg/>
          <w:docGrid w:linePitch="360"/>
        </w:sectPr>
      </w:pPr>
      <w:r w:rsidRPr="005837C2">
        <w:rPr>
          <w:rFonts w:ascii="Times New Roman" w:eastAsia="Times New Roman" w:hAnsi="Times New Roman" w:cs="Times New Roman" w:hint="cs"/>
          <w:color w:val="222222"/>
        </w:rPr>
        <w:t xml:space="preserve">In the third and final step, a linear </w:t>
      </w:r>
      <w:r w:rsidR="00F023E4">
        <w:rPr>
          <w:rFonts w:ascii="Times New Roman" w:eastAsia="Times New Roman" w:hAnsi="Times New Roman" w:cs="Times New Roman" w:hint="cs"/>
          <w:color w:val="222222"/>
        </w:rPr>
        <w:t>model was utilized regressing academic engagement</w:t>
      </w:r>
      <w:r w:rsidRPr="005837C2">
        <w:rPr>
          <w:rFonts w:ascii="Times New Roman" w:eastAsia="Times New Roman" w:hAnsi="Times New Roman" w:cs="Times New Roman" w:hint="cs"/>
          <w:color w:val="222222"/>
        </w:rPr>
        <w:t xml:space="preserve"> on both stress and sleep hygiene.  Sleep hygiene showed an independent effect on t</w:t>
      </w:r>
      <w:r w:rsidR="00F023E4">
        <w:rPr>
          <w:rFonts w:ascii="Times New Roman" w:eastAsia="Times New Roman" w:hAnsi="Times New Roman" w:cs="Times New Roman" w:hint="cs"/>
          <w:color w:val="222222"/>
        </w:rPr>
        <w:t>he outcome variable for total academic engagement</w:t>
      </w:r>
      <w:r w:rsidRPr="005837C2">
        <w:rPr>
          <w:rFonts w:ascii="Times New Roman" w:eastAsia="Times New Roman" w:hAnsi="Times New Roman" w:cs="Times New Roman" w:hint="cs"/>
          <w:color w:val="222222"/>
        </w:rPr>
        <w:t xml:space="preserve"> </w:t>
      </w:r>
      <w:r w:rsidRPr="005837C2">
        <w:rPr>
          <w:rFonts w:ascii="Times New Roman" w:hAnsi="Times New Roman" w:cs="Times New Roman" w:hint="cs"/>
        </w:rPr>
        <w:t>(</w:t>
      </w:r>
      <w:r w:rsidRPr="00DE7ECA">
        <w:rPr>
          <w:rFonts w:ascii="Times New Roman" w:hAnsi="Times New Roman" w:cs="Times New Roman"/>
          <w:i/>
        </w:rPr>
        <w:sym w:font="Symbol" w:char="F062"/>
      </w:r>
      <w:r w:rsidR="00F059FF">
        <w:rPr>
          <w:rFonts w:ascii="Times New Roman" w:hAnsi="Times New Roman" w:cs="Times New Roman"/>
          <w:i/>
        </w:rPr>
        <w:t xml:space="preserve"> </w:t>
      </w:r>
      <w:r w:rsidRPr="005837C2">
        <w:rPr>
          <w:rFonts w:ascii="Times New Roman" w:hAnsi="Times New Roman" w:cs="Times New Roman" w:hint="cs"/>
        </w:rPr>
        <w:t>=</w:t>
      </w:r>
      <w:r w:rsidR="00F059FF">
        <w:rPr>
          <w:rFonts w:ascii="Times New Roman" w:hAnsi="Times New Roman" w:cs="Times New Roman"/>
        </w:rPr>
        <w:t xml:space="preserve"> </w:t>
      </w:r>
      <w:r w:rsidRPr="005837C2">
        <w:rPr>
          <w:rFonts w:ascii="Times New Roman" w:hAnsi="Times New Roman" w:cs="Times New Roman" w:hint="cs"/>
        </w:rPr>
        <w:t>0.312,</w:t>
      </w:r>
      <w:r w:rsidRPr="005837C2">
        <w:rPr>
          <w:rFonts w:ascii="Times New Roman" w:eastAsia="Times New Roman" w:hAnsi="Times New Roman" w:cs="Times New Roman" w:hint="cs"/>
          <w:color w:val="222222"/>
        </w:rPr>
        <w:t xml:space="preserve"> </w:t>
      </w:r>
      <w:r w:rsidR="00F059FF" w:rsidRPr="00F059FF">
        <w:rPr>
          <w:rFonts w:eastAsia="Times New Roman" w:cstheme="minorHAnsi"/>
          <w:i/>
          <w:color w:val="222222"/>
        </w:rPr>
        <w:t>p</w:t>
      </w:r>
      <w:r w:rsidR="00F059FF">
        <w:rPr>
          <w:rFonts w:eastAsia="Times New Roman" w:cstheme="minorHAnsi"/>
          <w:i/>
          <w:color w:val="222222"/>
        </w:rPr>
        <w:t xml:space="preserve"> </w:t>
      </w:r>
      <w:r w:rsidR="00F059FF" w:rsidRPr="003A2CA1">
        <w:rPr>
          <w:rFonts w:eastAsia="Times New Roman" w:cstheme="minorHAnsi"/>
          <w:color w:val="222222"/>
        </w:rPr>
        <w:t>&lt;</w:t>
      </w:r>
      <w:r w:rsidR="00F059FF">
        <w:rPr>
          <w:rFonts w:eastAsia="Times New Roman" w:cstheme="minorHAnsi"/>
          <w:color w:val="222222"/>
        </w:rPr>
        <w:t xml:space="preserve"> </w:t>
      </w:r>
      <w:r w:rsidR="00F059FF" w:rsidRPr="003A2CA1">
        <w:rPr>
          <w:rFonts w:eastAsia="Times New Roman" w:cstheme="minorHAnsi"/>
          <w:color w:val="222222"/>
        </w:rPr>
        <w:t>.001</w:t>
      </w:r>
      <w:r w:rsidR="00F059FF">
        <w:rPr>
          <w:rFonts w:ascii="Times New Roman" w:eastAsia="Times New Roman" w:hAnsi="Times New Roman" w:cs="Times New Roman" w:hint="cs"/>
          <w:color w:val="222222"/>
        </w:rPr>
        <w:t>)</w:t>
      </w:r>
      <w:r w:rsidRPr="005837C2">
        <w:rPr>
          <w:rFonts w:ascii="Times New Roman" w:eastAsia="Times New Roman" w:hAnsi="Times New Roman" w:cs="Times New Roman" w:hint="cs"/>
          <w:color w:val="222222"/>
        </w:rPr>
        <w:t xml:space="preserve">, skills engagement </w:t>
      </w:r>
      <w:r w:rsidRPr="005837C2">
        <w:rPr>
          <w:rFonts w:ascii="Times New Roman" w:hAnsi="Times New Roman" w:cs="Times New Roman" w:hint="cs"/>
        </w:rPr>
        <w:t>(</w:t>
      </w:r>
      <w:r w:rsidRPr="00DE7ECA">
        <w:rPr>
          <w:rFonts w:ascii="Times New Roman" w:hAnsi="Times New Roman" w:cs="Times New Roman"/>
          <w:i/>
        </w:rPr>
        <w:sym w:font="Symbol" w:char="F062"/>
      </w:r>
      <w:r w:rsidR="00F059FF">
        <w:rPr>
          <w:rFonts w:ascii="Times New Roman" w:hAnsi="Times New Roman" w:cs="Times New Roman"/>
          <w:i/>
        </w:rPr>
        <w:t xml:space="preserve"> </w:t>
      </w:r>
      <w:r w:rsidRPr="005837C2">
        <w:rPr>
          <w:rFonts w:ascii="Times New Roman" w:hAnsi="Times New Roman" w:cs="Times New Roman" w:hint="cs"/>
        </w:rPr>
        <w:t>=</w:t>
      </w:r>
      <w:r w:rsidR="00F059FF">
        <w:rPr>
          <w:rFonts w:ascii="Times New Roman" w:hAnsi="Times New Roman" w:cs="Times New Roman"/>
        </w:rPr>
        <w:t xml:space="preserve"> </w:t>
      </w:r>
      <w:r w:rsidRPr="005837C2">
        <w:rPr>
          <w:rFonts w:ascii="Times New Roman" w:hAnsi="Times New Roman" w:cs="Times New Roman" w:hint="cs"/>
        </w:rPr>
        <w:t>-0.155,</w:t>
      </w:r>
      <w:r w:rsidR="00F059FF" w:rsidRPr="00F059FF">
        <w:rPr>
          <w:rFonts w:eastAsia="Times New Roman" w:cstheme="minorHAnsi"/>
          <w:i/>
          <w:color w:val="222222"/>
        </w:rPr>
        <w:t xml:space="preserve"> p</w:t>
      </w:r>
      <w:r w:rsidR="00F059FF">
        <w:rPr>
          <w:rFonts w:eastAsia="Times New Roman" w:cstheme="minorHAnsi"/>
          <w:color w:val="222222"/>
        </w:rPr>
        <w:t xml:space="preserve"> </w:t>
      </w:r>
      <w:r w:rsidR="00F059FF" w:rsidRPr="003A2CA1">
        <w:rPr>
          <w:rFonts w:eastAsia="Times New Roman" w:cstheme="minorHAnsi"/>
          <w:color w:val="222222"/>
        </w:rPr>
        <w:t>&lt;</w:t>
      </w:r>
      <w:r w:rsidR="00F059FF">
        <w:rPr>
          <w:rFonts w:eastAsia="Times New Roman" w:cstheme="minorHAnsi"/>
          <w:color w:val="222222"/>
        </w:rPr>
        <w:t xml:space="preserve"> </w:t>
      </w:r>
      <w:r w:rsidR="00F059FF" w:rsidRPr="003A2CA1">
        <w:rPr>
          <w:rFonts w:eastAsia="Times New Roman" w:cstheme="minorHAnsi"/>
          <w:color w:val="222222"/>
        </w:rPr>
        <w:t>.0001</w:t>
      </w:r>
      <w:r w:rsidRPr="005837C2">
        <w:rPr>
          <w:rFonts w:ascii="Times New Roman" w:eastAsia="Times New Roman" w:hAnsi="Times New Roman" w:cs="Times New Roman" w:hint="cs"/>
          <w:color w:val="222222"/>
        </w:rPr>
        <w:t xml:space="preserve">), and performance engagement </w:t>
      </w:r>
      <w:r w:rsidRPr="005837C2">
        <w:rPr>
          <w:rFonts w:ascii="Times New Roman" w:hAnsi="Times New Roman" w:cs="Times New Roman" w:hint="cs"/>
        </w:rPr>
        <w:t>(</w:t>
      </w:r>
      <w:r w:rsidRPr="00DE7ECA">
        <w:rPr>
          <w:rFonts w:ascii="Times New Roman" w:hAnsi="Times New Roman" w:cs="Times New Roman"/>
          <w:i/>
        </w:rPr>
        <w:sym w:font="Symbol" w:char="F062"/>
      </w:r>
      <w:r w:rsidR="00F059FF">
        <w:rPr>
          <w:rFonts w:ascii="Times New Roman" w:hAnsi="Times New Roman" w:cs="Times New Roman"/>
          <w:i/>
        </w:rPr>
        <w:t xml:space="preserve"> </w:t>
      </w:r>
      <w:r w:rsidRPr="005837C2">
        <w:rPr>
          <w:rFonts w:ascii="Times New Roman" w:hAnsi="Times New Roman" w:cs="Times New Roman" w:hint="cs"/>
        </w:rPr>
        <w:t>=</w:t>
      </w:r>
      <w:r w:rsidR="00F059FF">
        <w:rPr>
          <w:rFonts w:ascii="Times New Roman" w:hAnsi="Times New Roman" w:cs="Times New Roman"/>
        </w:rPr>
        <w:t xml:space="preserve"> </w:t>
      </w:r>
      <w:r w:rsidRPr="005837C2">
        <w:rPr>
          <w:rFonts w:ascii="Times New Roman" w:hAnsi="Times New Roman" w:cs="Times New Roman" w:hint="cs"/>
        </w:rPr>
        <w:t>-0.046,</w:t>
      </w:r>
      <w:r w:rsidRPr="005837C2">
        <w:rPr>
          <w:rFonts w:ascii="Times New Roman" w:eastAsia="Times New Roman" w:hAnsi="Times New Roman" w:cs="Times New Roman" w:hint="cs"/>
          <w:color w:val="222222"/>
        </w:rPr>
        <w:t xml:space="preserve"> </w:t>
      </w:r>
      <w:r w:rsidR="00F059FF" w:rsidRPr="00F059FF">
        <w:rPr>
          <w:rFonts w:eastAsia="Times New Roman" w:cstheme="minorHAnsi"/>
          <w:i/>
          <w:color w:val="222222"/>
        </w:rPr>
        <w:t xml:space="preserve">p </w:t>
      </w:r>
      <w:r w:rsidR="00F059FF" w:rsidRPr="003A2CA1">
        <w:rPr>
          <w:rFonts w:eastAsia="Times New Roman" w:cstheme="minorHAnsi"/>
          <w:color w:val="222222"/>
        </w:rPr>
        <w:t>&lt;</w:t>
      </w:r>
      <w:r w:rsidR="00F059FF">
        <w:rPr>
          <w:rFonts w:eastAsia="Times New Roman" w:cstheme="minorHAnsi"/>
          <w:color w:val="222222"/>
        </w:rPr>
        <w:t xml:space="preserve"> </w:t>
      </w:r>
      <w:r w:rsidR="00F059FF" w:rsidRPr="003A2CA1">
        <w:rPr>
          <w:rFonts w:eastAsia="Times New Roman" w:cstheme="minorHAnsi"/>
          <w:color w:val="222222"/>
        </w:rPr>
        <w:t>.01</w:t>
      </w:r>
      <w:r w:rsidRPr="005837C2">
        <w:rPr>
          <w:rFonts w:ascii="Times New Roman" w:eastAsia="Times New Roman" w:hAnsi="Times New Roman" w:cs="Times New Roman" w:hint="cs"/>
          <w:color w:val="222222"/>
        </w:rPr>
        <w:t xml:space="preserve">).  The effect of stress on the dependent variable was reduced due to the addition of sleep hygiene for both the skills engagement factor </w:t>
      </w:r>
      <w:r w:rsidRPr="005837C2">
        <w:rPr>
          <w:rFonts w:ascii="Times New Roman" w:hAnsi="Times New Roman" w:cs="Times New Roman" w:hint="cs"/>
        </w:rPr>
        <w:t xml:space="preserve">(from </w:t>
      </w:r>
      <w:r w:rsidRPr="00DE7ECA">
        <w:rPr>
          <w:rFonts w:ascii="Times New Roman" w:hAnsi="Times New Roman" w:cs="Times New Roman"/>
          <w:i/>
        </w:rPr>
        <w:sym w:font="Symbol" w:char="F062"/>
      </w:r>
      <w:r w:rsidR="00F059FF">
        <w:rPr>
          <w:rFonts w:ascii="Times New Roman" w:hAnsi="Times New Roman" w:cs="Times New Roman"/>
          <w:i/>
        </w:rPr>
        <w:t xml:space="preserve"> </w:t>
      </w:r>
      <w:r w:rsidRPr="005837C2">
        <w:rPr>
          <w:rFonts w:ascii="Times New Roman" w:hAnsi="Times New Roman" w:cs="Times New Roman" w:hint="cs"/>
        </w:rPr>
        <w:t xml:space="preserve">= -0.053 to </w:t>
      </w:r>
      <w:r w:rsidRPr="00DE7ECA">
        <w:rPr>
          <w:rFonts w:ascii="Times New Roman" w:hAnsi="Times New Roman" w:cs="Times New Roman"/>
          <w:i/>
        </w:rPr>
        <w:sym w:font="Symbol" w:char="F062"/>
      </w:r>
      <w:r w:rsidR="00F059FF">
        <w:rPr>
          <w:rFonts w:ascii="Times New Roman" w:hAnsi="Times New Roman" w:cs="Times New Roman"/>
          <w:i/>
        </w:rPr>
        <w:t xml:space="preserve"> </w:t>
      </w:r>
      <w:r w:rsidRPr="005837C2">
        <w:rPr>
          <w:rFonts w:ascii="Times New Roman" w:hAnsi="Times New Roman" w:cs="Times New Roman" w:hint="cs"/>
        </w:rPr>
        <w:t xml:space="preserve">= -0.028) </w:t>
      </w:r>
      <w:r w:rsidRPr="005837C2">
        <w:rPr>
          <w:rFonts w:ascii="Times New Roman" w:eastAsia="Times New Roman" w:hAnsi="Times New Roman" w:cs="Times New Roman" w:hint="cs"/>
          <w:color w:val="222222"/>
        </w:rPr>
        <w:t>and performance engagement factor (</w:t>
      </w:r>
      <w:r w:rsidRPr="005837C2">
        <w:rPr>
          <w:rFonts w:ascii="Times New Roman" w:hAnsi="Times New Roman" w:cs="Times New Roman" w:hint="cs"/>
        </w:rPr>
        <w:t xml:space="preserve">from </w:t>
      </w:r>
      <w:r w:rsidRPr="00DE7ECA">
        <w:rPr>
          <w:rFonts w:ascii="Times New Roman" w:hAnsi="Times New Roman" w:cs="Times New Roman"/>
          <w:i/>
        </w:rPr>
        <w:sym w:font="Symbol" w:char="F062"/>
      </w:r>
      <w:r w:rsidR="00F059FF">
        <w:rPr>
          <w:rFonts w:ascii="Times New Roman" w:hAnsi="Times New Roman" w:cs="Times New Roman"/>
          <w:i/>
        </w:rPr>
        <w:t xml:space="preserve"> </w:t>
      </w:r>
      <w:r w:rsidRPr="005837C2">
        <w:rPr>
          <w:rFonts w:ascii="Times New Roman" w:hAnsi="Times New Roman" w:cs="Times New Roman" w:hint="cs"/>
        </w:rPr>
        <w:t xml:space="preserve">= -0.013 to </w:t>
      </w:r>
      <w:r w:rsidRPr="00DE7ECA">
        <w:rPr>
          <w:rFonts w:ascii="Times New Roman" w:hAnsi="Times New Roman" w:cs="Times New Roman"/>
          <w:i/>
        </w:rPr>
        <w:sym w:font="Symbol" w:char="F062"/>
      </w:r>
      <w:r w:rsidR="00F059FF">
        <w:rPr>
          <w:rFonts w:ascii="Times New Roman" w:hAnsi="Times New Roman" w:cs="Times New Roman"/>
          <w:i/>
        </w:rPr>
        <w:t xml:space="preserve"> </w:t>
      </w:r>
      <w:r w:rsidRPr="005837C2">
        <w:rPr>
          <w:rFonts w:ascii="Times New Roman" w:hAnsi="Times New Roman" w:cs="Times New Roman" w:hint="cs"/>
        </w:rPr>
        <w:t>= -0.006)</w:t>
      </w:r>
      <w:r w:rsidRPr="005837C2">
        <w:rPr>
          <w:rFonts w:ascii="Times New Roman" w:eastAsia="Times New Roman" w:hAnsi="Times New Roman" w:cs="Times New Roman" w:hint="cs"/>
          <w:color w:val="222222"/>
        </w:rPr>
        <w:t xml:space="preserve">.  Since an independent effect of stress on the dependent variable was only seen for the skills factor and not for the performance factor, it appears that a potential mediating effect of sleep hygiene is only occurring for the skills factor and not the other factors or </w:t>
      </w:r>
      <w:r w:rsidR="00BB109C">
        <w:rPr>
          <w:rFonts w:ascii="Times New Roman" w:eastAsia="Times New Roman" w:hAnsi="Times New Roman" w:cs="Times New Roman" w:hint="cs"/>
          <w:color w:val="222222"/>
        </w:rPr>
        <w:t>total academic engagement</w:t>
      </w:r>
      <w:r w:rsidRPr="005837C2">
        <w:rPr>
          <w:rFonts w:ascii="Times New Roman" w:eastAsia="Times New Roman" w:hAnsi="Times New Roman" w:cs="Times New Roman" w:hint="cs"/>
          <w:color w:val="222222"/>
        </w:rPr>
        <w:t xml:space="preserve">. The addition of sleep hygiene in the model resulted in what is referred to as the indirect effect via the mediator </w:t>
      </w:r>
      <w:r w:rsidR="00BB109C">
        <w:t>(a 47% reduction in the effect of stress</w:t>
      </w:r>
      <w:r w:rsidRPr="005837C2">
        <w:rPr>
          <w:rFonts w:ascii="Times New Roman" w:eastAsia="Times New Roman" w:hAnsi="Times New Roman" w:cs="Times New Roman" w:hint="cs"/>
          <w:color w:val="222222"/>
        </w:rPr>
        <w:t>).</w:t>
      </w:r>
    </w:p>
    <w:p w14:paraId="23D06459" w14:textId="0C8C296F" w:rsidR="00E40D85" w:rsidRDefault="00E40D85" w:rsidP="009D4A71">
      <w:pPr>
        <w:shd w:val="clear" w:color="auto" w:fill="FFFFFF"/>
        <w:ind w:firstLine="0"/>
        <w:rPr>
          <w:rFonts w:ascii="Times New Roman" w:eastAsia="Times New Roman" w:hAnsi="Times New Roman" w:cs="Times New Roman"/>
          <w:b/>
          <w:color w:val="222222"/>
        </w:rPr>
      </w:pPr>
    </w:p>
    <w:tbl>
      <w:tblPr>
        <w:tblW w:w="9627" w:type="dxa"/>
        <w:tblInd w:w="93" w:type="dxa"/>
        <w:shd w:val="clear" w:color="auto" w:fill="FFFFFF"/>
        <w:tblCellMar>
          <w:left w:w="0" w:type="dxa"/>
          <w:right w:w="0" w:type="dxa"/>
        </w:tblCellMar>
        <w:tblLook w:val="04A0" w:firstRow="1" w:lastRow="0" w:firstColumn="1" w:lastColumn="0" w:noHBand="0" w:noVBand="1"/>
      </w:tblPr>
      <w:tblGrid>
        <w:gridCol w:w="20"/>
        <w:gridCol w:w="4567"/>
        <w:gridCol w:w="450"/>
        <w:gridCol w:w="720"/>
        <w:gridCol w:w="1800"/>
        <w:gridCol w:w="1016"/>
        <w:gridCol w:w="1054"/>
      </w:tblGrid>
      <w:tr w:rsidR="00E40D85" w:rsidRPr="003A2CA1" w14:paraId="16281228" w14:textId="77777777" w:rsidTr="002236D9">
        <w:trPr>
          <w:trHeight w:val="288"/>
        </w:trPr>
        <w:tc>
          <w:tcPr>
            <w:tcW w:w="20" w:type="dxa"/>
            <w:tcBorders>
              <w:top w:val="nil"/>
              <w:left w:val="nil"/>
              <w:bottom w:val="single" w:sz="4" w:space="0" w:color="auto"/>
            </w:tcBorders>
            <w:shd w:val="clear" w:color="auto" w:fill="FFFFFF"/>
          </w:tcPr>
          <w:p w14:paraId="7C5F61A6" w14:textId="77777777" w:rsidR="00E40D85" w:rsidRPr="003A2CA1" w:rsidRDefault="00E40D85" w:rsidP="006A7516">
            <w:pPr>
              <w:spacing w:line="240" w:lineRule="auto"/>
              <w:rPr>
                <w:rFonts w:eastAsia="Times New Roman" w:cstheme="minorHAnsi"/>
                <w:color w:val="222222"/>
              </w:rPr>
            </w:pPr>
          </w:p>
        </w:tc>
        <w:tc>
          <w:tcPr>
            <w:tcW w:w="9607" w:type="dxa"/>
            <w:gridSpan w:val="6"/>
            <w:tcBorders>
              <w:top w:val="nil"/>
              <w:left w:val="nil"/>
              <w:bottom w:val="single" w:sz="4" w:space="0" w:color="auto"/>
            </w:tcBorders>
            <w:shd w:val="clear" w:color="auto" w:fill="FFFFFF"/>
            <w:noWrap/>
            <w:tcMar>
              <w:top w:w="0" w:type="dxa"/>
              <w:left w:w="108" w:type="dxa"/>
              <w:bottom w:w="0" w:type="dxa"/>
              <w:right w:w="108" w:type="dxa"/>
            </w:tcMar>
            <w:hideMark/>
          </w:tcPr>
          <w:p w14:paraId="72320946" w14:textId="236F62EF" w:rsidR="00E40D85" w:rsidRPr="003A2CA1" w:rsidRDefault="00D2210B" w:rsidP="00D406DB">
            <w:pPr>
              <w:spacing w:line="240" w:lineRule="auto"/>
              <w:ind w:firstLine="0"/>
              <w:rPr>
                <w:rFonts w:eastAsia="Times New Roman" w:cstheme="minorHAnsi"/>
                <w:color w:val="222222"/>
              </w:rPr>
            </w:pPr>
            <w:r>
              <w:rPr>
                <w:rFonts w:eastAsia="Times New Roman" w:cstheme="minorHAnsi"/>
                <w:color w:val="222222"/>
              </w:rPr>
              <w:t>Table 4</w:t>
            </w:r>
          </w:p>
          <w:p w14:paraId="049AB8E5" w14:textId="77777777" w:rsidR="00E40D85" w:rsidRPr="003A2CA1" w:rsidRDefault="00E40D85" w:rsidP="00D406DB">
            <w:pPr>
              <w:spacing w:line="240" w:lineRule="auto"/>
              <w:ind w:firstLine="0"/>
              <w:rPr>
                <w:rFonts w:eastAsia="Times New Roman" w:cstheme="minorHAnsi"/>
                <w:color w:val="222222"/>
              </w:rPr>
            </w:pPr>
            <w:r w:rsidRPr="003A2CA1">
              <w:rPr>
                <w:rFonts w:eastAsia="Times New Roman" w:cstheme="minorHAnsi"/>
                <w:i/>
                <w:iCs/>
                <w:color w:val="222222"/>
              </w:rPr>
              <w:t>Mediation analyses for effect of sleep as mediator in relationship between stress and AE/factors.</w:t>
            </w:r>
          </w:p>
          <w:p w14:paraId="3EB3E369" w14:textId="77777777" w:rsidR="00E40D85" w:rsidRPr="003A2CA1" w:rsidRDefault="00E40D85" w:rsidP="00D406DB">
            <w:pPr>
              <w:spacing w:line="240" w:lineRule="auto"/>
              <w:rPr>
                <w:rFonts w:eastAsia="Times New Roman" w:cstheme="minorHAnsi"/>
                <w:color w:val="222222"/>
              </w:rPr>
            </w:pPr>
            <w:r w:rsidRPr="003A2CA1">
              <w:rPr>
                <w:rFonts w:eastAsia="Times New Roman" w:cstheme="minorHAnsi"/>
                <w:color w:val="222222"/>
              </w:rPr>
              <w:t> </w:t>
            </w:r>
          </w:p>
        </w:tc>
      </w:tr>
      <w:tr w:rsidR="002236D9" w:rsidRPr="003A2CA1" w14:paraId="1BCCD784" w14:textId="77777777" w:rsidTr="004109A2">
        <w:trPr>
          <w:trHeight w:val="288"/>
        </w:trPr>
        <w:tc>
          <w:tcPr>
            <w:tcW w:w="5757" w:type="dxa"/>
            <w:gridSpan w:val="4"/>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14:paraId="1A4D484C" w14:textId="77777777" w:rsidR="002236D9" w:rsidRPr="003A2CA1" w:rsidRDefault="002236D9" w:rsidP="006A7516">
            <w:pPr>
              <w:spacing w:line="240" w:lineRule="auto"/>
              <w:rPr>
                <w:rFonts w:eastAsia="Times New Roman" w:cstheme="minorHAnsi"/>
                <w:color w:val="222222"/>
              </w:rPr>
            </w:pPr>
          </w:p>
        </w:tc>
        <w:tc>
          <w:tcPr>
            <w:tcW w:w="1800" w:type="dxa"/>
            <w:tcBorders>
              <w:top w:val="single" w:sz="4" w:space="0" w:color="auto"/>
              <w:left w:val="nil"/>
              <w:bottom w:val="single" w:sz="4" w:space="0" w:color="auto"/>
              <w:right w:val="nil"/>
            </w:tcBorders>
            <w:shd w:val="clear" w:color="auto" w:fill="FFFFFF"/>
            <w:tcMar>
              <w:top w:w="0" w:type="dxa"/>
              <w:left w:w="108" w:type="dxa"/>
              <w:bottom w:w="0" w:type="dxa"/>
              <w:right w:w="108" w:type="dxa"/>
            </w:tcMar>
            <w:vAlign w:val="center"/>
          </w:tcPr>
          <w:p w14:paraId="21DB5531" w14:textId="77777777" w:rsidR="002236D9" w:rsidRPr="003A2CA1" w:rsidRDefault="002236D9" w:rsidP="006A7516">
            <w:pPr>
              <w:spacing w:line="240" w:lineRule="auto"/>
              <w:jc w:val="right"/>
              <w:rPr>
                <w:rFonts w:eastAsia="Times New Roman" w:cstheme="minorHAnsi"/>
                <w:color w:val="222222"/>
                <w:vertAlign w:val="subscript"/>
              </w:rPr>
            </w:pPr>
            <w:r w:rsidRPr="003A2CA1">
              <w:rPr>
                <w:rFonts w:eastAsia="Times New Roman" w:cstheme="minorHAnsi"/>
                <w:color w:val="222222"/>
              </w:rPr>
              <w:sym w:font="Symbol" w:char="F062"/>
            </w:r>
            <w:r w:rsidRPr="003A2CA1">
              <w:rPr>
                <w:rFonts w:eastAsia="Times New Roman" w:cstheme="minorHAnsi"/>
                <w:color w:val="222222"/>
                <w:vertAlign w:val="subscript"/>
              </w:rPr>
              <w:t>1</w:t>
            </w:r>
          </w:p>
        </w:tc>
        <w:tc>
          <w:tcPr>
            <w:tcW w:w="2070" w:type="dxa"/>
            <w:gridSpan w:val="2"/>
            <w:tcBorders>
              <w:top w:val="single" w:sz="4" w:space="0" w:color="auto"/>
              <w:left w:val="nil"/>
              <w:bottom w:val="single" w:sz="4" w:space="0" w:color="auto"/>
              <w:right w:val="nil"/>
            </w:tcBorders>
            <w:shd w:val="clear" w:color="auto" w:fill="FFFFFF"/>
          </w:tcPr>
          <w:p w14:paraId="5B1A58E4" w14:textId="77777777" w:rsidR="002236D9" w:rsidRPr="003A2CA1" w:rsidRDefault="002236D9" w:rsidP="006A7516">
            <w:pPr>
              <w:spacing w:line="240" w:lineRule="auto"/>
              <w:jc w:val="right"/>
              <w:rPr>
                <w:rFonts w:eastAsia="Times New Roman" w:cstheme="minorHAnsi"/>
                <w:color w:val="222222"/>
              </w:rPr>
            </w:pPr>
            <w:r w:rsidRPr="003A2CA1">
              <w:rPr>
                <w:rFonts w:eastAsia="Times New Roman" w:cstheme="minorHAnsi"/>
                <w:color w:val="222222"/>
              </w:rPr>
              <w:sym w:font="Symbol" w:char="F062"/>
            </w:r>
            <w:r w:rsidRPr="003A2CA1">
              <w:rPr>
                <w:rFonts w:eastAsia="Times New Roman" w:cstheme="minorHAnsi"/>
                <w:color w:val="222222"/>
                <w:vertAlign w:val="subscript"/>
              </w:rPr>
              <w:t>2</w:t>
            </w:r>
          </w:p>
        </w:tc>
      </w:tr>
      <w:tr w:rsidR="002236D9" w:rsidRPr="003A2CA1" w14:paraId="37AD9DAC" w14:textId="77777777" w:rsidTr="004109A2">
        <w:trPr>
          <w:trHeight w:val="288"/>
        </w:trPr>
        <w:tc>
          <w:tcPr>
            <w:tcW w:w="5757" w:type="dxa"/>
            <w:gridSpan w:val="4"/>
            <w:tcBorders>
              <w:top w:val="single" w:sz="4" w:space="0" w:color="auto"/>
              <w:left w:val="nil"/>
              <w:bottom w:val="nil"/>
              <w:right w:val="nil"/>
            </w:tcBorders>
            <w:shd w:val="clear" w:color="auto" w:fill="FFFFFF"/>
            <w:noWrap/>
            <w:tcMar>
              <w:top w:w="0" w:type="dxa"/>
              <w:left w:w="108" w:type="dxa"/>
              <w:bottom w:w="0" w:type="dxa"/>
              <w:right w:w="108" w:type="dxa"/>
            </w:tcMar>
            <w:vAlign w:val="center"/>
            <w:hideMark/>
          </w:tcPr>
          <w:p w14:paraId="1C749DC6" w14:textId="77777777" w:rsidR="002236D9" w:rsidRPr="003A2CA1" w:rsidRDefault="002236D9" w:rsidP="006A7516">
            <w:pPr>
              <w:spacing w:line="240" w:lineRule="auto"/>
              <w:ind w:firstLine="0"/>
              <w:rPr>
                <w:rFonts w:eastAsia="Times New Roman" w:cstheme="minorHAnsi"/>
                <w:color w:val="222222"/>
              </w:rPr>
            </w:pPr>
            <w:r w:rsidRPr="003A2CA1">
              <w:rPr>
                <w:rFonts w:eastAsia="Times New Roman" w:cstheme="minorHAnsi"/>
                <w:color w:val="222222"/>
              </w:rPr>
              <w:t xml:space="preserve">Step 1: Model Y = </w:t>
            </w:r>
            <w:r w:rsidRPr="003A2CA1">
              <w:rPr>
                <w:rFonts w:eastAsia="Times New Roman" w:cstheme="minorHAnsi"/>
                <w:color w:val="222222"/>
              </w:rPr>
              <w:sym w:font="Symbol" w:char="F062"/>
            </w:r>
            <w:r w:rsidRPr="003A2CA1">
              <w:rPr>
                <w:rFonts w:eastAsia="Times New Roman" w:cstheme="minorHAnsi"/>
                <w:color w:val="222222"/>
                <w:vertAlign w:val="subscript"/>
              </w:rPr>
              <w:t>0</w:t>
            </w:r>
            <w:r w:rsidRPr="003A2CA1">
              <w:rPr>
                <w:rFonts w:eastAsia="Times New Roman" w:cstheme="minorHAnsi"/>
                <w:color w:val="222222"/>
              </w:rPr>
              <w:t xml:space="preserve"> + </w:t>
            </w:r>
            <w:r w:rsidRPr="003A2CA1">
              <w:rPr>
                <w:rFonts w:eastAsia="Times New Roman" w:cstheme="minorHAnsi"/>
                <w:color w:val="222222"/>
              </w:rPr>
              <w:sym w:font="Symbol" w:char="F062"/>
            </w:r>
            <w:r w:rsidRPr="003A2CA1">
              <w:rPr>
                <w:rFonts w:eastAsia="Times New Roman" w:cstheme="minorHAnsi"/>
                <w:color w:val="222222"/>
                <w:vertAlign w:val="subscript"/>
              </w:rPr>
              <w:t>1</w:t>
            </w:r>
            <w:r w:rsidRPr="003A2CA1">
              <w:rPr>
                <w:rFonts w:eastAsia="Times New Roman" w:cstheme="minorHAnsi"/>
                <w:color w:val="222222"/>
              </w:rPr>
              <w:t xml:space="preserve"> Stress  + </w:t>
            </w:r>
            <w:r w:rsidRPr="003A2CA1">
              <w:rPr>
                <w:rFonts w:eastAsia="Times New Roman" w:cstheme="minorHAnsi"/>
                <w:color w:val="222222"/>
              </w:rPr>
              <w:sym w:font="Symbol" w:char="F065"/>
            </w:r>
            <w:r w:rsidRPr="003A2CA1">
              <w:rPr>
                <w:rFonts w:eastAsia="Times New Roman" w:cstheme="minorHAnsi"/>
                <w:color w:val="222222"/>
              </w:rPr>
              <w:t xml:space="preserve"> </w:t>
            </w:r>
          </w:p>
        </w:tc>
        <w:tc>
          <w:tcPr>
            <w:tcW w:w="1800" w:type="dxa"/>
            <w:tcBorders>
              <w:top w:val="single" w:sz="4" w:space="0" w:color="auto"/>
              <w:left w:val="nil"/>
              <w:bottom w:val="nil"/>
              <w:right w:val="nil"/>
            </w:tcBorders>
            <w:shd w:val="clear" w:color="auto" w:fill="FFFFFF"/>
            <w:tcMar>
              <w:top w:w="0" w:type="dxa"/>
              <w:left w:w="108" w:type="dxa"/>
              <w:bottom w:w="0" w:type="dxa"/>
              <w:right w:w="108" w:type="dxa"/>
            </w:tcMar>
            <w:vAlign w:val="center"/>
            <w:hideMark/>
          </w:tcPr>
          <w:p w14:paraId="40D57EF6" w14:textId="77777777" w:rsidR="002236D9" w:rsidRPr="003A2CA1" w:rsidRDefault="002236D9" w:rsidP="00600981">
            <w:pPr>
              <w:spacing w:line="240" w:lineRule="auto"/>
              <w:jc w:val="right"/>
              <w:rPr>
                <w:rFonts w:eastAsia="Times New Roman" w:cstheme="minorHAnsi"/>
                <w:color w:val="222222"/>
              </w:rPr>
            </w:pPr>
          </w:p>
        </w:tc>
        <w:tc>
          <w:tcPr>
            <w:tcW w:w="2070" w:type="dxa"/>
            <w:gridSpan w:val="2"/>
            <w:tcBorders>
              <w:top w:val="single" w:sz="4" w:space="0" w:color="auto"/>
              <w:left w:val="nil"/>
              <w:bottom w:val="nil"/>
              <w:right w:val="nil"/>
            </w:tcBorders>
            <w:shd w:val="clear" w:color="auto" w:fill="FFFFFF"/>
          </w:tcPr>
          <w:p w14:paraId="61DACF9E" w14:textId="77777777" w:rsidR="002236D9" w:rsidRPr="003A2CA1" w:rsidRDefault="002236D9" w:rsidP="006A7516">
            <w:pPr>
              <w:spacing w:line="240" w:lineRule="auto"/>
              <w:jc w:val="right"/>
              <w:rPr>
                <w:rFonts w:eastAsia="Times New Roman" w:cstheme="minorHAnsi"/>
                <w:color w:val="222222"/>
              </w:rPr>
            </w:pPr>
          </w:p>
        </w:tc>
      </w:tr>
      <w:tr w:rsidR="002236D9" w:rsidRPr="003A2CA1" w14:paraId="73657C57" w14:textId="77777777" w:rsidTr="004109A2">
        <w:trPr>
          <w:trHeight w:val="288"/>
        </w:trPr>
        <w:tc>
          <w:tcPr>
            <w:tcW w:w="5757" w:type="dxa"/>
            <w:gridSpan w:val="4"/>
            <w:tcBorders>
              <w:top w:val="nil"/>
              <w:left w:val="nil"/>
              <w:bottom w:val="nil"/>
              <w:right w:val="nil"/>
            </w:tcBorders>
            <w:shd w:val="clear" w:color="auto" w:fill="FFFFFF"/>
            <w:noWrap/>
            <w:tcMar>
              <w:top w:w="0" w:type="dxa"/>
              <w:left w:w="108" w:type="dxa"/>
              <w:bottom w:w="0" w:type="dxa"/>
              <w:right w:w="108" w:type="dxa"/>
            </w:tcMar>
            <w:vAlign w:val="center"/>
          </w:tcPr>
          <w:p w14:paraId="1A86A821" w14:textId="77777777" w:rsidR="002236D9" w:rsidRPr="003A2CA1" w:rsidRDefault="002236D9" w:rsidP="006A7516">
            <w:pPr>
              <w:spacing w:line="240" w:lineRule="auto"/>
              <w:ind w:left="144" w:firstLine="0"/>
              <w:rPr>
                <w:rFonts w:eastAsia="Times New Roman" w:cstheme="minorHAnsi"/>
                <w:color w:val="222222"/>
              </w:rPr>
            </w:pPr>
            <w:r w:rsidRPr="003A2CA1">
              <w:rPr>
                <w:rFonts w:eastAsia="Times New Roman" w:cstheme="minorHAnsi"/>
                <w:color w:val="222222"/>
              </w:rPr>
              <w:t>Total Academic Engagement (Y)</w:t>
            </w:r>
          </w:p>
        </w:tc>
        <w:tc>
          <w:tcPr>
            <w:tcW w:w="1800" w:type="dxa"/>
            <w:tcBorders>
              <w:top w:val="nil"/>
              <w:left w:val="nil"/>
              <w:bottom w:val="nil"/>
              <w:right w:val="nil"/>
            </w:tcBorders>
            <w:shd w:val="clear" w:color="auto" w:fill="FFFFFF"/>
            <w:tcMar>
              <w:top w:w="0" w:type="dxa"/>
              <w:left w:w="108" w:type="dxa"/>
              <w:bottom w:w="0" w:type="dxa"/>
              <w:right w:w="108" w:type="dxa"/>
            </w:tcMar>
            <w:vAlign w:val="center"/>
          </w:tcPr>
          <w:p w14:paraId="3AECA8E5" w14:textId="46990383" w:rsidR="002236D9" w:rsidRPr="003A2CA1" w:rsidRDefault="002236D9" w:rsidP="00600981">
            <w:pPr>
              <w:spacing w:line="240" w:lineRule="auto"/>
              <w:jc w:val="right"/>
              <w:rPr>
                <w:rFonts w:eastAsia="Times New Roman" w:cstheme="minorHAnsi"/>
                <w:color w:val="222222"/>
              </w:rPr>
            </w:pPr>
            <w:r w:rsidRPr="003A2CA1">
              <w:rPr>
                <w:rFonts w:eastAsia="Times New Roman" w:cstheme="minorHAnsi"/>
                <w:color w:val="222222"/>
              </w:rPr>
              <w:t>-.006</w:t>
            </w:r>
            <w:r w:rsidR="00600981">
              <w:rPr>
                <w:rFonts w:eastAsia="Times New Roman" w:cstheme="minorHAnsi"/>
                <w:color w:val="222222"/>
              </w:rPr>
              <w:t xml:space="preserve">  </w:t>
            </w:r>
          </w:p>
        </w:tc>
        <w:tc>
          <w:tcPr>
            <w:tcW w:w="2070" w:type="dxa"/>
            <w:gridSpan w:val="2"/>
            <w:tcBorders>
              <w:top w:val="nil"/>
              <w:left w:val="nil"/>
              <w:bottom w:val="nil"/>
              <w:right w:val="nil"/>
            </w:tcBorders>
            <w:shd w:val="clear" w:color="auto" w:fill="FFFFFF"/>
          </w:tcPr>
          <w:p w14:paraId="4DBB5EFA" w14:textId="77777777" w:rsidR="002236D9" w:rsidRPr="003A2CA1" w:rsidRDefault="002236D9" w:rsidP="006A7516">
            <w:pPr>
              <w:spacing w:line="240" w:lineRule="auto"/>
              <w:jc w:val="right"/>
              <w:rPr>
                <w:rFonts w:eastAsia="Times New Roman" w:cstheme="minorHAnsi"/>
                <w:color w:val="222222"/>
              </w:rPr>
            </w:pPr>
          </w:p>
        </w:tc>
      </w:tr>
      <w:tr w:rsidR="002236D9" w:rsidRPr="003A2CA1" w14:paraId="6F6B07A3" w14:textId="77777777" w:rsidTr="004109A2">
        <w:trPr>
          <w:trHeight w:val="288"/>
        </w:trPr>
        <w:tc>
          <w:tcPr>
            <w:tcW w:w="5757" w:type="dxa"/>
            <w:gridSpan w:val="4"/>
            <w:tcBorders>
              <w:top w:val="nil"/>
              <w:left w:val="nil"/>
              <w:bottom w:val="nil"/>
              <w:right w:val="nil"/>
            </w:tcBorders>
            <w:shd w:val="clear" w:color="auto" w:fill="FFFFFF"/>
            <w:noWrap/>
            <w:tcMar>
              <w:top w:w="0" w:type="dxa"/>
              <w:left w:w="108" w:type="dxa"/>
              <w:bottom w:w="0" w:type="dxa"/>
              <w:right w:w="108" w:type="dxa"/>
            </w:tcMar>
            <w:vAlign w:val="center"/>
          </w:tcPr>
          <w:p w14:paraId="175FFEE2" w14:textId="77777777" w:rsidR="002236D9" w:rsidRPr="003A2CA1" w:rsidRDefault="002236D9" w:rsidP="006A7516">
            <w:pPr>
              <w:spacing w:line="240" w:lineRule="auto"/>
              <w:ind w:left="288" w:firstLine="0"/>
              <w:rPr>
                <w:rFonts w:eastAsia="Times New Roman" w:cstheme="minorHAnsi"/>
                <w:color w:val="222222"/>
              </w:rPr>
            </w:pPr>
            <w:r w:rsidRPr="003A2CA1">
              <w:rPr>
                <w:rFonts w:eastAsia="Times New Roman" w:cstheme="minorHAnsi"/>
                <w:color w:val="222222"/>
              </w:rPr>
              <w:t>Skills (Y)</w:t>
            </w:r>
          </w:p>
        </w:tc>
        <w:tc>
          <w:tcPr>
            <w:tcW w:w="1800" w:type="dxa"/>
            <w:tcBorders>
              <w:top w:val="nil"/>
              <w:left w:val="nil"/>
              <w:bottom w:val="nil"/>
              <w:right w:val="nil"/>
            </w:tcBorders>
            <w:shd w:val="clear" w:color="auto" w:fill="FFFFFF"/>
            <w:tcMar>
              <w:top w:w="0" w:type="dxa"/>
              <w:left w:w="108" w:type="dxa"/>
              <w:bottom w:w="0" w:type="dxa"/>
              <w:right w:w="108" w:type="dxa"/>
            </w:tcMar>
            <w:vAlign w:val="center"/>
          </w:tcPr>
          <w:p w14:paraId="58C1DF85" w14:textId="747964FD" w:rsidR="002236D9" w:rsidRPr="003A2CA1" w:rsidRDefault="002236D9" w:rsidP="00600981">
            <w:pPr>
              <w:spacing w:line="240" w:lineRule="auto"/>
              <w:jc w:val="right"/>
              <w:rPr>
                <w:rFonts w:eastAsia="Times New Roman" w:cstheme="minorHAnsi"/>
                <w:color w:val="222222"/>
              </w:rPr>
            </w:pPr>
            <w:r w:rsidRPr="003A2CA1">
              <w:rPr>
                <w:rFonts w:eastAsia="Times New Roman" w:cstheme="minorHAnsi"/>
                <w:color w:val="222222"/>
              </w:rPr>
              <w:t>-.053</w:t>
            </w:r>
            <w:r>
              <w:rPr>
                <w:rFonts w:eastAsia="Times New Roman" w:cstheme="minorHAnsi"/>
                <w:color w:val="222222"/>
              </w:rPr>
              <w:t>*</w:t>
            </w:r>
          </w:p>
        </w:tc>
        <w:tc>
          <w:tcPr>
            <w:tcW w:w="2070" w:type="dxa"/>
            <w:gridSpan w:val="2"/>
            <w:tcBorders>
              <w:top w:val="nil"/>
              <w:left w:val="nil"/>
              <w:bottom w:val="nil"/>
              <w:right w:val="nil"/>
            </w:tcBorders>
            <w:shd w:val="clear" w:color="auto" w:fill="FFFFFF"/>
          </w:tcPr>
          <w:p w14:paraId="06C2EC7E" w14:textId="77777777" w:rsidR="002236D9" w:rsidRPr="003A2CA1" w:rsidRDefault="002236D9" w:rsidP="006A7516">
            <w:pPr>
              <w:spacing w:line="240" w:lineRule="auto"/>
              <w:jc w:val="right"/>
              <w:rPr>
                <w:rFonts w:eastAsia="Times New Roman" w:cstheme="minorHAnsi"/>
                <w:color w:val="222222"/>
              </w:rPr>
            </w:pPr>
          </w:p>
        </w:tc>
      </w:tr>
      <w:tr w:rsidR="002236D9" w:rsidRPr="003A2CA1" w14:paraId="1D3C77AC" w14:textId="77777777" w:rsidTr="004109A2">
        <w:trPr>
          <w:trHeight w:val="288"/>
        </w:trPr>
        <w:tc>
          <w:tcPr>
            <w:tcW w:w="458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7810ED2D" w14:textId="77777777" w:rsidR="002236D9" w:rsidRPr="003A2CA1" w:rsidRDefault="002236D9" w:rsidP="006A7516">
            <w:pPr>
              <w:spacing w:line="240" w:lineRule="auto"/>
              <w:ind w:left="288" w:firstLine="0"/>
              <w:rPr>
                <w:rFonts w:eastAsia="Times New Roman" w:cstheme="minorHAnsi"/>
                <w:color w:val="222222"/>
              </w:rPr>
            </w:pPr>
            <w:r w:rsidRPr="003A2CA1">
              <w:rPr>
                <w:rFonts w:eastAsia="Times New Roman" w:cstheme="minorHAnsi"/>
                <w:color w:val="222222"/>
              </w:rPr>
              <w:t>Emotional (Y)</w:t>
            </w:r>
          </w:p>
        </w:tc>
        <w:tc>
          <w:tcPr>
            <w:tcW w:w="2970" w:type="dxa"/>
            <w:gridSpan w:val="3"/>
            <w:tcBorders>
              <w:top w:val="nil"/>
              <w:left w:val="nil"/>
              <w:bottom w:val="nil"/>
              <w:right w:val="nil"/>
            </w:tcBorders>
            <w:shd w:val="clear" w:color="auto" w:fill="FFFFFF"/>
            <w:tcMar>
              <w:top w:w="0" w:type="dxa"/>
              <w:left w:w="108" w:type="dxa"/>
              <w:bottom w:w="0" w:type="dxa"/>
              <w:right w:w="108" w:type="dxa"/>
            </w:tcMar>
            <w:vAlign w:val="center"/>
          </w:tcPr>
          <w:p w14:paraId="3C67C604" w14:textId="77777777" w:rsidR="002236D9" w:rsidRPr="003A2CA1" w:rsidRDefault="002236D9" w:rsidP="00600981">
            <w:pPr>
              <w:spacing w:line="240" w:lineRule="auto"/>
              <w:jc w:val="right"/>
              <w:rPr>
                <w:rFonts w:eastAsia="Times New Roman" w:cstheme="minorHAnsi"/>
                <w:color w:val="222222"/>
              </w:rPr>
            </w:pPr>
            <w:r w:rsidRPr="003A2CA1">
              <w:rPr>
                <w:rFonts w:eastAsia="Times New Roman" w:cstheme="minorHAnsi"/>
                <w:color w:val="222222"/>
              </w:rPr>
              <w:t>.024</w:t>
            </w:r>
          </w:p>
        </w:tc>
        <w:tc>
          <w:tcPr>
            <w:tcW w:w="2070" w:type="dxa"/>
            <w:gridSpan w:val="2"/>
            <w:tcBorders>
              <w:top w:val="nil"/>
              <w:left w:val="nil"/>
              <w:bottom w:val="nil"/>
              <w:right w:val="nil"/>
            </w:tcBorders>
            <w:shd w:val="clear" w:color="auto" w:fill="FFFFFF"/>
          </w:tcPr>
          <w:p w14:paraId="3458F90A" w14:textId="77777777" w:rsidR="002236D9" w:rsidRPr="003A2CA1" w:rsidRDefault="002236D9" w:rsidP="006A7516">
            <w:pPr>
              <w:spacing w:line="240" w:lineRule="auto"/>
              <w:jc w:val="right"/>
              <w:rPr>
                <w:rFonts w:eastAsia="Times New Roman" w:cstheme="minorHAnsi"/>
                <w:color w:val="222222"/>
              </w:rPr>
            </w:pPr>
          </w:p>
        </w:tc>
      </w:tr>
      <w:tr w:rsidR="002236D9" w:rsidRPr="003A2CA1" w14:paraId="4A79FBB5" w14:textId="77777777" w:rsidTr="004109A2">
        <w:trPr>
          <w:trHeight w:val="288"/>
        </w:trPr>
        <w:tc>
          <w:tcPr>
            <w:tcW w:w="458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33C7BDCD" w14:textId="77777777" w:rsidR="002236D9" w:rsidRPr="003A2CA1" w:rsidRDefault="002236D9" w:rsidP="006A7516">
            <w:pPr>
              <w:spacing w:line="240" w:lineRule="auto"/>
              <w:ind w:left="288" w:firstLine="0"/>
              <w:rPr>
                <w:rFonts w:eastAsia="Times New Roman" w:cstheme="minorHAnsi"/>
                <w:color w:val="222222"/>
              </w:rPr>
            </w:pPr>
            <w:r w:rsidRPr="003A2CA1">
              <w:rPr>
                <w:rFonts w:eastAsia="Times New Roman" w:cstheme="minorHAnsi"/>
                <w:color w:val="222222"/>
              </w:rPr>
              <w:t>Participation/interaction (Y)</w:t>
            </w:r>
          </w:p>
        </w:tc>
        <w:tc>
          <w:tcPr>
            <w:tcW w:w="2970" w:type="dxa"/>
            <w:gridSpan w:val="3"/>
            <w:tcBorders>
              <w:top w:val="nil"/>
              <w:left w:val="nil"/>
              <w:bottom w:val="nil"/>
              <w:right w:val="nil"/>
            </w:tcBorders>
            <w:shd w:val="clear" w:color="auto" w:fill="FFFFFF"/>
            <w:tcMar>
              <w:top w:w="0" w:type="dxa"/>
              <w:left w:w="108" w:type="dxa"/>
              <w:bottom w:w="0" w:type="dxa"/>
              <w:right w:w="108" w:type="dxa"/>
            </w:tcMar>
            <w:vAlign w:val="center"/>
          </w:tcPr>
          <w:p w14:paraId="10C943C8" w14:textId="77777777" w:rsidR="002236D9" w:rsidRPr="003A2CA1" w:rsidRDefault="002236D9" w:rsidP="00600981">
            <w:pPr>
              <w:spacing w:line="240" w:lineRule="auto"/>
              <w:jc w:val="right"/>
              <w:rPr>
                <w:rFonts w:eastAsia="Times New Roman" w:cstheme="minorHAnsi"/>
                <w:color w:val="222222"/>
              </w:rPr>
            </w:pPr>
            <w:r w:rsidRPr="003A2CA1">
              <w:rPr>
                <w:rFonts w:eastAsia="Times New Roman" w:cstheme="minorHAnsi"/>
                <w:color w:val="222222"/>
              </w:rPr>
              <w:t>.037</w:t>
            </w:r>
          </w:p>
        </w:tc>
        <w:tc>
          <w:tcPr>
            <w:tcW w:w="2070" w:type="dxa"/>
            <w:gridSpan w:val="2"/>
            <w:tcBorders>
              <w:top w:val="nil"/>
              <w:left w:val="nil"/>
              <w:bottom w:val="nil"/>
              <w:right w:val="nil"/>
            </w:tcBorders>
            <w:shd w:val="clear" w:color="auto" w:fill="FFFFFF"/>
          </w:tcPr>
          <w:p w14:paraId="1262EC56" w14:textId="77777777" w:rsidR="002236D9" w:rsidRPr="003A2CA1" w:rsidRDefault="002236D9" w:rsidP="006A7516">
            <w:pPr>
              <w:spacing w:line="240" w:lineRule="auto"/>
              <w:jc w:val="right"/>
              <w:rPr>
                <w:rFonts w:eastAsia="Times New Roman" w:cstheme="minorHAnsi"/>
                <w:color w:val="222222"/>
              </w:rPr>
            </w:pPr>
          </w:p>
        </w:tc>
      </w:tr>
      <w:tr w:rsidR="002236D9" w:rsidRPr="003A2CA1" w14:paraId="77A3D857" w14:textId="77777777" w:rsidTr="004109A2">
        <w:trPr>
          <w:trHeight w:val="288"/>
        </w:trPr>
        <w:tc>
          <w:tcPr>
            <w:tcW w:w="458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44BA267F" w14:textId="77777777" w:rsidR="002236D9" w:rsidRPr="003A2CA1" w:rsidRDefault="002236D9" w:rsidP="006A7516">
            <w:pPr>
              <w:spacing w:line="240" w:lineRule="auto"/>
              <w:ind w:left="288" w:firstLine="0"/>
              <w:rPr>
                <w:rFonts w:eastAsia="Times New Roman" w:cstheme="minorHAnsi"/>
                <w:color w:val="222222"/>
              </w:rPr>
            </w:pPr>
            <w:r w:rsidRPr="003A2CA1">
              <w:rPr>
                <w:rFonts w:eastAsia="Times New Roman" w:cstheme="minorHAnsi"/>
                <w:color w:val="222222"/>
              </w:rPr>
              <w:t>Performance (Y)</w:t>
            </w:r>
          </w:p>
        </w:tc>
        <w:tc>
          <w:tcPr>
            <w:tcW w:w="2970" w:type="dxa"/>
            <w:gridSpan w:val="3"/>
            <w:tcBorders>
              <w:top w:val="nil"/>
              <w:left w:val="nil"/>
              <w:bottom w:val="nil"/>
              <w:right w:val="nil"/>
            </w:tcBorders>
            <w:shd w:val="clear" w:color="auto" w:fill="FFFFFF"/>
            <w:tcMar>
              <w:top w:w="0" w:type="dxa"/>
              <w:left w:w="108" w:type="dxa"/>
              <w:bottom w:w="0" w:type="dxa"/>
              <w:right w:w="108" w:type="dxa"/>
            </w:tcMar>
            <w:vAlign w:val="center"/>
          </w:tcPr>
          <w:p w14:paraId="3463A483" w14:textId="77777777" w:rsidR="002236D9" w:rsidRPr="003A2CA1" w:rsidRDefault="002236D9" w:rsidP="00600981">
            <w:pPr>
              <w:spacing w:line="240" w:lineRule="auto"/>
              <w:jc w:val="right"/>
              <w:rPr>
                <w:rFonts w:eastAsia="Times New Roman" w:cstheme="minorHAnsi"/>
                <w:color w:val="222222"/>
              </w:rPr>
            </w:pPr>
            <w:r w:rsidRPr="003A2CA1">
              <w:rPr>
                <w:rFonts w:eastAsia="Times New Roman" w:cstheme="minorHAnsi"/>
                <w:color w:val="222222"/>
              </w:rPr>
              <w:t>-.013</w:t>
            </w:r>
          </w:p>
        </w:tc>
        <w:tc>
          <w:tcPr>
            <w:tcW w:w="2070" w:type="dxa"/>
            <w:gridSpan w:val="2"/>
            <w:tcBorders>
              <w:top w:val="nil"/>
              <w:left w:val="nil"/>
              <w:bottom w:val="nil"/>
              <w:right w:val="nil"/>
            </w:tcBorders>
            <w:shd w:val="clear" w:color="auto" w:fill="FFFFFF"/>
          </w:tcPr>
          <w:p w14:paraId="567600E4" w14:textId="77777777" w:rsidR="002236D9" w:rsidRPr="003A2CA1" w:rsidRDefault="002236D9" w:rsidP="006A7516">
            <w:pPr>
              <w:spacing w:line="240" w:lineRule="auto"/>
              <w:jc w:val="right"/>
              <w:rPr>
                <w:rFonts w:eastAsia="Times New Roman" w:cstheme="minorHAnsi"/>
                <w:color w:val="222222"/>
              </w:rPr>
            </w:pPr>
          </w:p>
        </w:tc>
      </w:tr>
      <w:tr w:rsidR="002236D9" w:rsidRPr="003A2CA1" w14:paraId="44F16BCE" w14:textId="77777777" w:rsidTr="004109A2">
        <w:trPr>
          <w:trHeight w:val="288"/>
        </w:trPr>
        <w:tc>
          <w:tcPr>
            <w:tcW w:w="4587" w:type="dxa"/>
            <w:gridSpan w:val="2"/>
            <w:tcBorders>
              <w:top w:val="nil"/>
              <w:left w:val="nil"/>
              <w:right w:val="nil"/>
            </w:tcBorders>
            <w:shd w:val="clear" w:color="auto" w:fill="FFFFFF"/>
            <w:noWrap/>
            <w:tcMar>
              <w:top w:w="0" w:type="dxa"/>
              <w:left w:w="108" w:type="dxa"/>
              <w:bottom w:w="0" w:type="dxa"/>
              <w:right w:w="108" w:type="dxa"/>
            </w:tcMar>
            <w:vAlign w:val="center"/>
          </w:tcPr>
          <w:p w14:paraId="63AF7AC3" w14:textId="77777777" w:rsidR="002236D9" w:rsidRPr="003A2CA1" w:rsidRDefault="002236D9" w:rsidP="006A7516">
            <w:pPr>
              <w:spacing w:line="240" w:lineRule="auto"/>
              <w:ind w:firstLine="0"/>
              <w:rPr>
                <w:rFonts w:eastAsia="Times New Roman" w:cstheme="minorHAnsi"/>
                <w:color w:val="222222"/>
              </w:rPr>
            </w:pPr>
            <w:r w:rsidRPr="003A2CA1">
              <w:rPr>
                <w:rFonts w:eastAsia="Times New Roman" w:cstheme="minorHAnsi"/>
                <w:color w:val="222222"/>
              </w:rPr>
              <w:t xml:space="preserve">Step 2: Model Sleep = </w:t>
            </w:r>
            <w:r w:rsidRPr="003A2CA1">
              <w:rPr>
                <w:rFonts w:eastAsia="Times New Roman" w:cstheme="minorHAnsi"/>
                <w:color w:val="222222"/>
              </w:rPr>
              <w:sym w:font="Symbol" w:char="F062"/>
            </w:r>
            <w:r w:rsidRPr="003A2CA1">
              <w:rPr>
                <w:rFonts w:eastAsia="Times New Roman" w:cstheme="minorHAnsi"/>
                <w:color w:val="222222"/>
                <w:vertAlign w:val="subscript"/>
              </w:rPr>
              <w:t>0</w:t>
            </w:r>
            <w:r w:rsidRPr="003A2CA1">
              <w:rPr>
                <w:rFonts w:eastAsia="Times New Roman" w:cstheme="minorHAnsi"/>
                <w:color w:val="222222"/>
              </w:rPr>
              <w:t xml:space="preserve"> + </w:t>
            </w:r>
            <w:r w:rsidRPr="003A2CA1">
              <w:rPr>
                <w:rFonts w:eastAsia="Times New Roman" w:cstheme="minorHAnsi"/>
                <w:color w:val="222222"/>
              </w:rPr>
              <w:sym w:font="Symbol" w:char="F062"/>
            </w:r>
            <w:r w:rsidRPr="003A2CA1">
              <w:rPr>
                <w:rFonts w:eastAsia="Times New Roman" w:cstheme="minorHAnsi"/>
                <w:color w:val="222222"/>
                <w:vertAlign w:val="subscript"/>
              </w:rPr>
              <w:t>1</w:t>
            </w:r>
            <w:r w:rsidRPr="003A2CA1">
              <w:rPr>
                <w:rFonts w:eastAsia="Times New Roman" w:cstheme="minorHAnsi"/>
                <w:color w:val="222222"/>
              </w:rPr>
              <w:t xml:space="preserve"> Stress + </w:t>
            </w:r>
            <w:r w:rsidRPr="003A2CA1">
              <w:rPr>
                <w:rFonts w:eastAsia="Times New Roman" w:cstheme="minorHAnsi"/>
                <w:color w:val="222222"/>
              </w:rPr>
              <w:sym w:font="Symbol" w:char="F065"/>
            </w:r>
            <w:r w:rsidRPr="003A2CA1">
              <w:rPr>
                <w:rFonts w:eastAsia="Times New Roman" w:cstheme="minorHAnsi"/>
                <w:color w:val="222222"/>
              </w:rPr>
              <w:t xml:space="preserve"> </w:t>
            </w:r>
          </w:p>
        </w:tc>
        <w:tc>
          <w:tcPr>
            <w:tcW w:w="2970" w:type="dxa"/>
            <w:gridSpan w:val="3"/>
            <w:tcBorders>
              <w:top w:val="nil"/>
              <w:left w:val="nil"/>
              <w:right w:val="nil"/>
            </w:tcBorders>
            <w:shd w:val="clear" w:color="auto" w:fill="FFFFFF"/>
            <w:tcMar>
              <w:top w:w="0" w:type="dxa"/>
              <w:left w:w="108" w:type="dxa"/>
              <w:bottom w:w="0" w:type="dxa"/>
              <w:right w:w="108" w:type="dxa"/>
            </w:tcMar>
            <w:vAlign w:val="center"/>
          </w:tcPr>
          <w:p w14:paraId="5E05801A" w14:textId="702445C1" w:rsidR="002236D9" w:rsidRPr="003A2CA1" w:rsidRDefault="002236D9" w:rsidP="00600981">
            <w:pPr>
              <w:spacing w:line="240" w:lineRule="auto"/>
              <w:jc w:val="right"/>
              <w:rPr>
                <w:rFonts w:eastAsia="Times New Roman" w:cstheme="minorHAnsi"/>
                <w:color w:val="222222"/>
              </w:rPr>
            </w:pPr>
            <w:r w:rsidRPr="003A2CA1">
              <w:rPr>
                <w:rFonts w:eastAsia="Times New Roman" w:cstheme="minorHAnsi"/>
                <w:color w:val="222222"/>
              </w:rPr>
              <w:t>-.580</w:t>
            </w:r>
            <w:r>
              <w:rPr>
                <w:rFonts w:eastAsia="Times New Roman" w:cstheme="minorHAnsi"/>
                <w:color w:val="222222"/>
              </w:rPr>
              <w:t>***</w:t>
            </w:r>
          </w:p>
        </w:tc>
        <w:tc>
          <w:tcPr>
            <w:tcW w:w="2070" w:type="dxa"/>
            <w:gridSpan w:val="2"/>
            <w:tcBorders>
              <w:top w:val="nil"/>
              <w:left w:val="nil"/>
              <w:right w:val="nil"/>
            </w:tcBorders>
            <w:shd w:val="clear" w:color="auto" w:fill="FFFFFF"/>
          </w:tcPr>
          <w:p w14:paraId="4FE27379" w14:textId="77777777" w:rsidR="002236D9" w:rsidRPr="003A2CA1" w:rsidRDefault="002236D9" w:rsidP="006A7516">
            <w:pPr>
              <w:spacing w:line="240" w:lineRule="auto"/>
              <w:jc w:val="right"/>
              <w:rPr>
                <w:rFonts w:eastAsia="Times New Roman" w:cstheme="minorHAnsi"/>
                <w:color w:val="222222"/>
              </w:rPr>
            </w:pPr>
          </w:p>
        </w:tc>
      </w:tr>
      <w:tr w:rsidR="002236D9" w:rsidRPr="003A2CA1" w14:paraId="437050A8" w14:textId="77777777" w:rsidTr="004109A2">
        <w:trPr>
          <w:trHeight w:val="288"/>
        </w:trPr>
        <w:tc>
          <w:tcPr>
            <w:tcW w:w="5037" w:type="dxa"/>
            <w:gridSpan w:val="3"/>
            <w:tcBorders>
              <w:top w:val="nil"/>
              <w:left w:val="nil"/>
              <w:right w:val="nil"/>
            </w:tcBorders>
            <w:shd w:val="clear" w:color="auto" w:fill="FFFFFF"/>
            <w:noWrap/>
            <w:tcMar>
              <w:top w:w="0" w:type="dxa"/>
              <w:left w:w="108" w:type="dxa"/>
              <w:bottom w:w="0" w:type="dxa"/>
              <w:right w:w="108" w:type="dxa"/>
            </w:tcMar>
            <w:vAlign w:val="center"/>
          </w:tcPr>
          <w:p w14:paraId="7CC199D8" w14:textId="77777777" w:rsidR="002236D9" w:rsidRPr="003A2CA1" w:rsidRDefault="002236D9" w:rsidP="006A7516">
            <w:pPr>
              <w:spacing w:line="240" w:lineRule="auto"/>
              <w:ind w:firstLine="0"/>
              <w:rPr>
                <w:rFonts w:eastAsia="Times New Roman" w:cstheme="minorHAnsi"/>
                <w:color w:val="222222"/>
              </w:rPr>
            </w:pPr>
            <w:r w:rsidRPr="003A2CA1">
              <w:rPr>
                <w:rFonts w:eastAsia="Times New Roman" w:cstheme="minorHAnsi"/>
                <w:color w:val="222222"/>
              </w:rPr>
              <w:t xml:space="preserve">Step 3: Model Y = </w:t>
            </w:r>
            <w:r w:rsidRPr="003A2CA1">
              <w:rPr>
                <w:rFonts w:eastAsia="Times New Roman" w:cstheme="minorHAnsi"/>
                <w:color w:val="222222"/>
              </w:rPr>
              <w:sym w:font="Symbol" w:char="F062"/>
            </w:r>
            <w:r w:rsidRPr="003A2CA1">
              <w:rPr>
                <w:rFonts w:eastAsia="Times New Roman" w:cstheme="minorHAnsi"/>
                <w:color w:val="222222"/>
                <w:vertAlign w:val="subscript"/>
              </w:rPr>
              <w:t>0</w:t>
            </w:r>
            <w:r w:rsidRPr="003A2CA1">
              <w:rPr>
                <w:rFonts w:eastAsia="Times New Roman" w:cstheme="minorHAnsi"/>
                <w:color w:val="222222"/>
              </w:rPr>
              <w:t xml:space="preserve"> + </w:t>
            </w:r>
            <w:r w:rsidRPr="003A2CA1">
              <w:rPr>
                <w:rFonts w:eastAsia="Times New Roman" w:cstheme="minorHAnsi"/>
                <w:color w:val="222222"/>
              </w:rPr>
              <w:sym w:font="Symbol" w:char="F062"/>
            </w:r>
            <w:r w:rsidRPr="003A2CA1">
              <w:rPr>
                <w:rFonts w:eastAsia="Times New Roman" w:cstheme="minorHAnsi"/>
                <w:color w:val="222222"/>
                <w:vertAlign w:val="subscript"/>
              </w:rPr>
              <w:t>1</w:t>
            </w:r>
            <w:r w:rsidRPr="003A2CA1">
              <w:rPr>
                <w:rFonts w:eastAsia="Times New Roman" w:cstheme="minorHAnsi"/>
                <w:color w:val="222222"/>
              </w:rPr>
              <w:t xml:space="preserve"> Stress + </w:t>
            </w:r>
            <w:r w:rsidRPr="003A2CA1">
              <w:rPr>
                <w:rFonts w:eastAsia="Times New Roman" w:cstheme="minorHAnsi"/>
                <w:color w:val="222222"/>
              </w:rPr>
              <w:sym w:font="Symbol" w:char="F062"/>
            </w:r>
            <w:r w:rsidRPr="003A2CA1">
              <w:rPr>
                <w:rFonts w:eastAsia="Times New Roman" w:cstheme="minorHAnsi"/>
                <w:color w:val="222222"/>
                <w:vertAlign w:val="subscript"/>
              </w:rPr>
              <w:t>2</w:t>
            </w:r>
            <w:r w:rsidRPr="003A2CA1">
              <w:rPr>
                <w:rFonts w:eastAsia="Times New Roman" w:cstheme="minorHAnsi"/>
                <w:color w:val="222222"/>
              </w:rPr>
              <w:t xml:space="preserve"> Sleep + </w:t>
            </w:r>
            <w:r w:rsidRPr="003A2CA1">
              <w:rPr>
                <w:rFonts w:eastAsia="Times New Roman" w:cstheme="minorHAnsi"/>
                <w:color w:val="222222"/>
              </w:rPr>
              <w:sym w:font="Symbol" w:char="F065"/>
            </w:r>
          </w:p>
        </w:tc>
        <w:tc>
          <w:tcPr>
            <w:tcW w:w="2520" w:type="dxa"/>
            <w:gridSpan w:val="2"/>
            <w:tcBorders>
              <w:top w:val="nil"/>
              <w:left w:val="nil"/>
              <w:right w:val="nil"/>
            </w:tcBorders>
            <w:shd w:val="clear" w:color="auto" w:fill="FFFFFF"/>
            <w:tcMar>
              <w:top w:w="0" w:type="dxa"/>
              <w:left w:w="108" w:type="dxa"/>
              <w:bottom w:w="0" w:type="dxa"/>
              <w:right w:w="108" w:type="dxa"/>
            </w:tcMar>
            <w:vAlign w:val="center"/>
          </w:tcPr>
          <w:p w14:paraId="2A37F5C5" w14:textId="77777777" w:rsidR="002236D9" w:rsidRPr="003A2CA1" w:rsidRDefault="002236D9" w:rsidP="00600981">
            <w:pPr>
              <w:spacing w:line="240" w:lineRule="auto"/>
              <w:jc w:val="right"/>
              <w:rPr>
                <w:rFonts w:eastAsia="Times New Roman" w:cstheme="minorHAnsi"/>
                <w:color w:val="222222"/>
              </w:rPr>
            </w:pPr>
          </w:p>
        </w:tc>
        <w:tc>
          <w:tcPr>
            <w:tcW w:w="2070" w:type="dxa"/>
            <w:gridSpan w:val="2"/>
            <w:tcBorders>
              <w:top w:val="nil"/>
              <w:left w:val="nil"/>
              <w:right w:val="nil"/>
            </w:tcBorders>
            <w:shd w:val="clear" w:color="auto" w:fill="FFFFFF"/>
          </w:tcPr>
          <w:p w14:paraId="03B34FBC" w14:textId="77777777" w:rsidR="002236D9" w:rsidRPr="003A2CA1" w:rsidRDefault="002236D9" w:rsidP="006A7516">
            <w:pPr>
              <w:spacing w:line="240" w:lineRule="auto"/>
              <w:jc w:val="right"/>
              <w:rPr>
                <w:rFonts w:eastAsia="Times New Roman" w:cstheme="minorHAnsi"/>
                <w:color w:val="222222"/>
              </w:rPr>
            </w:pPr>
          </w:p>
        </w:tc>
      </w:tr>
      <w:tr w:rsidR="002236D9" w:rsidRPr="003A2CA1" w14:paraId="597C0908" w14:textId="77777777" w:rsidTr="004109A2">
        <w:trPr>
          <w:trHeight w:val="288"/>
        </w:trPr>
        <w:tc>
          <w:tcPr>
            <w:tcW w:w="4587" w:type="dxa"/>
            <w:gridSpan w:val="2"/>
            <w:tcBorders>
              <w:top w:val="nil"/>
              <w:left w:val="nil"/>
              <w:right w:val="nil"/>
            </w:tcBorders>
            <w:shd w:val="clear" w:color="auto" w:fill="FFFFFF"/>
            <w:noWrap/>
            <w:tcMar>
              <w:top w:w="0" w:type="dxa"/>
              <w:left w:w="108" w:type="dxa"/>
              <w:bottom w:w="0" w:type="dxa"/>
              <w:right w:w="108" w:type="dxa"/>
            </w:tcMar>
            <w:vAlign w:val="center"/>
          </w:tcPr>
          <w:p w14:paraId="46D303FD" w14:textId="77777777" w:rsidR="002236D9" w:rsidRPr="003A2CA1" w:rsidRDefault="002236D9" w:rsidP="006A7516">
            <w:pPr>
              <w:spacing w:line="240" w:lineRule="auto"/>
              <w:ind w:left="144" w:firstLine="0"/>
              <w:rPr>
                <w:rFonts w:eastAsia="Times New Roman" w:cstheme="minorHAnsi"/>
                <w:color w:val="222222"/>
              </w:rPr>
            </w:pPr>
            <w:r w:rsidRPr="003A2CA1">
              <w:rPr>
                <w:rFonts w:eastAsia="Times New Roman" w:cstheme="minorHAnsi"/>
                <w:color w:val="222222"/>
              </w:rPr>
              <w:t>Total Academic Engagement (Y)</w:t>
            </w:r>
          </w:p>
        </w:tc>
        <w:tc>
          <w:tcPr>
            <w:tcW w:w="2970" w:type="dxa"/>
            <w:gridSpan w:val="3"/>
            <w:tcBorders>
              <w:top w:val="nil"/>
              <w:left w:val="nil"/>
              <w:right w:val="nil"/>
            </w:tcBorders>
            <w:shd w:val="clear" w:color="auto" w:fill="FFFFFF"/>
            <w:tcMar>
              <w:top w:w="0" w:type="dxa"/>
              <w:left w:w="108" w:type="dxa"/>
              <w:bottom w:w="0" w:type="dxa"/>
              <w:right w:w="108" w:type="dxa"/>
            </w:tcMar>
            <w:vAlign w:val="center"/>
          </w:tcPr>
          <w:p w14:paraId="284CDB47" w14:textId="77777777" w:rsidR="002236D9" w:rsidRPr="003A2CA1" w:rsidRDefault="002236D9" w:rsidP="00600981">
            <w:pPr>
              <w:spacing w:line="240" w:lineRule="auto"/>
              <w:jc w:val="right"/>
              <w:rPr>
                <w:rFonts w:eastAsia="Times New Roman" w:cstheme="minorHAnsi"/>
                <w:color w:val="222222"/>
              </w:rPr>
            </w:pPr>
            <w:r w:rsidRPr="003A2CA1">
              <w:rPr>
                <w:rFonts w:eastAsia="Times New Roman" w:cstheme="minorHAnsi"/>
                <w:color w:val="222222"/>
              </w:rPr>
              <w:t>.045</w:t>
            </w:r>
          </w:p>
        </w:tc>
        <w:tc>
          <w:tcPr>
            <w:tcW w:w="2070" w:type="dxa"/>
            <w:gridSpan w:val="2"/>
            <w:tcBorders>
              <w:top w:val="nil"/>
              <w:left w:val="nil"/>
              <w:right w:val="nil"/>
            </w:tcBorders>
            <w:shd w:val="clear" w:color="auto" w:fill="FFFFFF"/>
          </w:tcPr>
          <w:p w14:paraId="30D8F2DC" w14:textId="1B4E2201" w:rsidR="002236D9" w:rsidRPr="003A2CA1" w:rsidRDefault="002236D9" w:rsidP="006A7516">
            <w:pPr>
              <w:spacing w:line="240" w:lineRule="auto"/>
              <w:jc w:val="right"/>
              <w:rPr>
                <w:rFonts w:eastAsia="Times New Roman" w:cstheme="minorHAnsi"/>
                <w:color w:val="222222"/>
              </w:rPr>
            </w:pPr>
            <w:r w:rsidRPr="003A2CA1">
              <w:rPr>
                <w:rFonts w:eastAsia="Times New Roman" w:cstheme="minorHAnsi"/>
                <w:color w:val="222222"/>
              </w:rPr>
              <w:t>.312</w:t>
            </w:r>
            <w:r>
              <w:rPr>
                <w:rFonts w:eastAsia="Times New Roman" w:cstheme="minorHAnsi"/>
                <w:color w:val="222222"/>
              </w:rPr>
              <w:t>**</w:t>
            </w:r>
          </w:p>
        </w:tc>
      </w:tr>
      <w:tr w:rsidR="002236D9" w:rsidRPr="003A2CA1" w14:paraId="0C34B2A2" w14:textId="77777777" w:rsidTr="004109A2">
        <w:trPr>
          <w:trHeight w:val="288"/>
        </w:trPr>
        <w:tc>
          <w:tcPr>
            <w:tcW w:w="4587" w:type="dxa"/>
            <w:gridSpan w:val="2"/>
            <w:tcBorders>
              <w:top w:val="nil"/>
              <w:left w:val="nil"/>
              <w:right w:val="nil"/>
            </w:tcBorders>
            <w:shd w:val="clear" w:color="auto" w:fill="FFFFFF"/>
            <w:noWrap/>
            <w:tcMar>
              <w:top w:w="0" w:type="dxa"/>
              <w:left w:w="108" w:type="dxa"/>
              <w:bottom w:w="0" w:type="dxa"/>
              <w:right w:w="108" w:type="dxa"/>
            </w:tcMar>
            <w:vAlign w:val="center"/>
          </w:tcPr>
          <w:p w14:paraId="06734D1B" w14:textId="77777777" w:rsidR="002236D9" w:rsidRPr="003A2CA1" w:rsidRDefault="002236D9" w:rsidP="006A7516">
            <w:pPr>
              <w:spacing w:line="240" w:lineRule="auto"/>
              <w:ind w:left="288" w:firstLine="0"/>
              <w:rPr>
                <w:rFonts w:eastAsia="Times New Roman" w:cstheme="minorHAnsi"/>
                <w:color w:val="222222"/>
              </w:rPr>
            </w:pPr>
            <w:r w:rsidRPr="003A2CA1">
              <w:rPr>
                <w:rFonts w:eastAsia="Times New Roman" w:cstheme="minorHAnsi"/>
                <w:color w:val="222222"/>
              </w:rPr>
              <w:t>Skills (Y)</w:t>
            </w:r>
          </w:p>
        </w:tc>
        <w:tc>
          <w:tcPr>
            <w:tcW w:w="2970" w:type="dxa"/>
            <w:gridSpan w:val="3"/>
            <w:tcBorders>
              <w:top w:val="nil"/>
              <w:left w:val="nil"/>
              <w:right w:val="nil"/>
            </w:tcBorders>
            <w:shd w:val="clear" w:color="auto" w:fill="FFFFFF"/>
            <w:tcMar>
              <w:top w:w="0" w:type="dxa"/>
              <w:left w:w="108" w:type="dxa"/>
              <w:bottom w:w="0" w:type="dxa"/>
              <w:right w:w="108" w:type="dxa"/>
            </w:tcMar>
            <w:vAlign w:val="center"/>
          </w:tcPr>
          <w:p w14:paraId="1061A614" w14:textId="77777777" w:rsidR="002236D9" w:rsidRPr="003A2CA1" w:rsidRDefault="002236D9" w:rsidP="00600981">
            <w:pPr>
              <w:spacing w:line="240" w:lineRule="auto"/>
              <w:jc w:val="right"/>
              <w:rPr>
                <w:rFonts w:eastAsia="Times New Roman" w:cstheme="minorHAnsi"/>
                <w:color w:val="222222"/>
              </w:rPr>
            </w:pPr>
            <w:r w:rsidRPr="003A2CA1">
              <w:rPr>
                <w:rFonts w:eastAsia="Times New Roman" w:cstheme="minorHAnsi"/>
                <w:color w:val="222222"/>
              </w:rPr>
              <w:t>-.028</w:t>
            </w:r>
          </w:p>
        </w:tc>
        <w:tc>
          <w:tcPr>
            <w:tcW w:w="2070" w:type="dxa"/>
            <w:gridSpan w:val="2"/>
            <w:tcBorders>
              <w:top w:val="nil"/>
              <w:left w:val="nil"/>
              <w:right w:val="nil"/>
            </w:tcBorders>
            <w:shd w:val="clear" w:color="auto" w:fill="FFFFFF"/>
          </w:tcPr>
          <w:p w14:paraId="163C9FC3" w14:textId="1F7B491F" w:rsidR="002236D9" w:rsidRPr="003A2CA1" w:rsidRDefault="002236D9" w:rsidP="006A7516">
            <w:pPr>
              <w:spacing w:line="240" w:lineRule="auto"/>
              <w:jc w:val="right"/>
              <w:rPr>
                <w:rFonts w:eastAsia="Times New Roman" w:cstheme="minorHAnsi"/>
                <w:color w:val="222222"/>
              </w:rPr>
            </w:pPr>
            <w:r w:rsidRPr="003A2CA1">
              <w:rPr>
                <w:rFonts w:eastAsia="Times New Roman" w:cstheme="minorHAnsi"/>
                <w:color w:val="222222"/>
              </w:rPr>
              <w:t>.155</w:t>
            </w:r>
            <w:r>
              <w:rPr>
                <w:rFonts w:eastAsia="Times New Roman" w:cstheme="minorHAnsi"/>
                <w:color w:val="222222"/>
              </w:rPr>
              <w:t>***</w:t>
            </w:r>
          </w:p>
        </w:tc>
      </w:tr>
      <w:tr w:rsidR="002236D9" w:rsidRPr="003A2CA1" w14:paraId="3B3FAF5C" w14:textId="77777777" w:rsidTr="004109A2">
        <w:trPr>
          <w:trHeight w:val="288"/>
        </w:trPr>
        <w:tc>
          <w:tcPr>
            <w:tcW w:w="4587" w:type="dxa"/>
            <w:gridSpan w:val="2"/>
            <w:tcBorders>
              <w:top w:val="nil"/>
              <w:left w:val="nil"/>
              <w:right w:val="nil"/>
            </w:tcBorders>
            <w:shd w:val="clear" w:color="auto" w:fill="FFFFFF"/>
            <w:noWrap/>
            <w:tcMar>
              <w:top w:w="0" w:type="dxa"/>
              <w:left w:w="108" w:type="dxa"/>
              <w:bottom w:w="0" w:type="dxa"/>
              <w:right w:w="108" w:type="dxa"/>
            </w:tcMar>
            <w:vAlign w:val="center"/>
          </w:tcPr>
          <w:p w14:paraId="5CB5AA52" w14:textId="77777777" w:rsidR="002236D9" w:rsidRPr="003A2CA1" w:rsidRDefault="002236D9" w:rsidP="006A7516">
            <w:pPr>
              <w:spacing w:line="240" w:lineRule="auto"/>
              <w:ind w:left="288" w:firstLine="0"/>
              <w:rPr>
                <w:rFonts w:eastAsia="Times New Roman" w:cstheme="minorHAnsi"/>
                <w:color w:val="222222"/>
              </w:rPr>
            </w:pPr>
            <w:r w:rsidRPr="003A2CA1">
              <w:rPr>
                <w:rFonts w:eastAsia="Times New Roman" w:cstheme="minorHAnsi"/>
                <w:color w:val="222222"/>
              </w:rPr>
              <w:t>Emotional (Y)</w:t>
            </w:r>
          </w:p>
        </w:tc>
        <w:tc>
          <w:tcPr>
            <w:tcW w:w="2970" w:type="dxa"/>
            <w:gridSpan w:val="3"/>
            <w:tcBorders>
              <w:top w:val="nil"/>
              <w:left w:val="nil"/>
              <w:right w:val="nil"/>
            </w:tcBorders>
            <w:shd w:val="clear" w:color="auto" w:fill="FFFFFF"/>
            <w:tcMar>
              <w:top w:w="0" w:type="dxa"/>
              <w:left w:w="108" w:type="dxa"/>
              <w:bottom w:w="0" w:type="dxa"/>
              <w:right w:w="108" w:type="dxa"/>
            </w:tcMar>
            <w:vAlign w:val="center"/>
          </w:tcPr>
          <w:p w14:paraId="4053F1D7" w14:textId="77777777" w:rsidR="002236D9" w:rsidRPr="003A2CA1" w:rsidRDefault="002236D9" w:rsidP="00600981">
            <w:pPr>
              <w:spacing w:line="240" w:lineRule="auto"/>
              <w:jc w:val="right"/>
              <w:rPr>
                <w:rFonts w:eastAsia="Times New Roman" w:cstheme="minorHAnsi"/>
                <w:color w:val="222222"/>
              </w:rPr>
            </w:pPr>
            <w:r w:rsidRPr="003A2CA1">
              <w:rPr>
                <w:rFonts w:eastAsia="Times New Roman" w:cstheme="minorHAnsi"/>
                <w:color w:val="222222"/>
              </w:rPr>
              <w:t>.030</w:t>
            </w:r>
          </w:p>
        </w:tc>
        <w:tc>
          <w:tcPr>
            <w:tcW w:w="2070" w:type="dxa"/>
            <w:gridSpan w:val="2"/>
            <w:tcBorders>
              <w:top w:val="nil"/>
              <w:left w:val="nil"/>
              <w:right w:val="nil"/>
            </w:tcBorders>
            <w:shd w:val="clear" w:color="auto" w:fill="FFFFFF"/>
          </w:tcPr>
          <w:p w14:paraId="77302176" w14:textId="77777777" w:rsidR="002236D9" w:rsidRPr="003A2CA1" w:rsidRDefault="002236D9" w:rsidP="006A7516">
            <w:pPr>
              <w:spacing w:line="240" w:lineRule="auto"/>
              <w:jc w:val="right"/>
              <w:rPr>
                <w:rFonts w:eastAsia="Times New Roman" w:cstheme="minorHAnsi"/>
                <w:color w:val="222222"/>
              </w:rPr>
            </w:pPr>
            <w:r w:rsidRPr="003A2CA1">
              <w:rPr>
                <w:rFonts w:eastAsia="Times New Roman" w:cstheme="minorHAnsi"/>
                <w:color w:val="222222"/>
              </w:rPr>
              <w:t>.038</w:t>
            </w:r>
          </w:p>
        </w:tc>
      </w:tr>
      <w:tr w:rsidR="002236D9" w:rsidRPr="003A2CA1" w14:paraId="416598E6" w14:textId="77777777" w:rsidTr="004109A2">
        <w:trPr>
          <w:trHeight w:val="288"/>
        </w:trPr>
        <w:tc>
          <w:tcPr>
            <w:tcW w:w="4587" w:type="dxa"/>
            <w:gridSpan w:val="2"/>
            <w:tcBorders>
              <w:top w:val="nil"/>
              <w:left w:val="nil"/>
              <w:right w:val="nil"/>
            </w:tcBorders>
            <w:shd w:val="clear" w:color="auto" w:fill="FFFFFF"/>
            <w:noWrap/>
            <w:tcMar>
              <w:top w:w="0" w:type="dxa"/>
              <w:left w:w="108" w:type="dxa"/>
              <w:bottom w:w="0" w:type="dxa"/>
              <w:right w:w="108" w:type="dxa"/>
            </w:tcMar>
            <w:vAlign w:val="center"/>
          </w:tcPr>
          <w:p w14:paraId="153740AE" w14:textId="77777777" w:rsidR="002236D9" w:rsidRPr="003A2CA1" w:rsidRDefault="002236D9" w:rsidP="006A7516">
            <w:pPr>
              <w:spacing w:line="240" w:lineRule="auto"/>
              <w:ind w:left="288" w:firstLine="0"/>
              <w:rPr>
                <w:rFonts w:eastAsia="Times New Roman" w:cstheme="minorHAnsi"/>
                <w:color w:val="222222"/>
              </w:rPr>
            </w:pPr>
            <w:r w:rsidRPr="003A2CA1">
              <w:rPr>
                <w:rFonts w:eastAsia="Times New Roman" w:cstheme="minorHAnsi"/>
                <w:color w:val="222222"/>
              </w:rPr>
              <w:t>Participation/interaction (Y)</w:t>
            </w:r>
          </w:p>
        </w:tc>
        <w:tc>
          <w:tcPr>
            <w:tcW w:w="2970" w:type="dxa"/>
            <w:gridSpan w:val="3"/>
            <w:tcBorders>
              <w:top w:val="nil"/>
              <w:left w:val="nil"/>
              <w:right w:val="nil"/>
            </w:tcBorders>
            <w:shd w:val="clear" w:color="auto" w:fill="FFFFFF"/>
            <w:tcMar>
              <w:top w:w="0" w:type="dxa"/>
              <w:left w:w="108" w:type="dxa"/>
              <w:bottom w:w="0" w:type="dxa"/>
              <w:right w:w="108" w:type="dxa"/>
            </w:tcMar>
            <w:vAlign w:val="center"/>
          </w:tcPr>
          <w:p w14:paraId="03B9080A" w14:textId="3A94E317" w:rsidR="002236D9" w:rsidRPr="003A2CA1" w:rsidRDefault="002236D9" w:rsidP="00600981">
            <w:pPr>
              <w:spacing w:line="240" w:lineRule="auto"/>
              <w:jc w:val="right"/>
              <w:rPr>
                <w:rFonts w:eastAsia="Times New Roman" w:cstheme="minorHAnsi"/>
                <w:color w:val="222222"/>
              </w:rPr>
            </w:pPr>
            <w:r w:rsidRPr="003A2CA1">
              <w:rPr>
                <w:rFonts w:eastAsia="Times New Roman" w:cstheme="minorHAnsi"/>
                <w:color w:val="222222"/>
              </w:rPr>
              <w:t>.049</w:t>
            </w:r>
            <w:r>
              <w:rPr>
                <w:rFonts w:eastAsia="Times New Roman" w:cstheme="minorHAnsi"/>
                <w:color w:val="222222"/>
              </w:rPr>
              <w:t>*</w:t>
            </w:r>
          </w:p>
        </w:tc>
        <w:tc>
          <w:tcPr>
            <w:tcW w:w="2070" w:type="dxa"/>
            <w:gridSpan w:val="2"/>
            <w:tcBorders>
              <w:top w:val="nil"/>
              <w:left w:val="nil"/>
              <w:right w:val="nil"/>
            </w:tcBorders>
            <w:shd w:val="clear" w:color="auto" w:fill="FFFFFF"/>
          </w:tcPr>
          <w:p w14:paraId="0A4E2F19" w14:textId="77777777" w:rsidR="002236D9" w:rsidRPr="003A2CA1" w:rsidRDefault="002236D9" w:rsidP="006A7516">
            <w:pPr>
              <w:spacing w:line="240" w:lineRule="auto"/>
              <w:jc w:val="right"/>
              <w:rPr>
                <w:rFonts w:eastAsia="Times New Roman" w:cstheme="minorHAnsi"/>
                <w:color w:val="222222"/>
              </w:rPr>
            </w:pPr>
            <w:r w:rsidRPr="003A2CA1">
              <w:rPr>
                <w:rFonts w:eastAsia="Times New Roman" w:cstheme="minorHAnsi"/>
                <w:color w:val="222222"/>
              </w:rPr>
              <w:t>.073</w:t>
            </w:r>
          </w:p>
        </w:tc>
      </w:tr>
      <w:tr w:rsidR="002236D9" w:rsidRPr="003A2CA1" w14:paraId="7176EE04" w14:textId="77777777" w:rsidTr="004109A2">
        <w:trPr>
          <w:trHeight w:val="288"/>
        </w:trPr>
        <w:tc>
          <w:tcPr>
            <w:tcW w:w="4587" w:type="dxa"/>
            <w:gridSpan w:val="2"/>
            <w:tcBorders>
              <w:top w:val="nil"/>
              <w:left w:val="nil"/>
              <w:right w:val="nil"/>
            </w:tcBorders>
            <w:shd w:val="clear" w:color="auto" w:fill="FFFFFF"/>
            <w:noWrap/>
            <w:tcMar>
              <w:top w:w="0" w:type="dxa"/>
              <w:left w:w="108" w:type="dxa"/>
              <w:bottom w:w="0" w:type="dxa"/>
              <w:right w:w="108" w:type="dxa"/>
            </w:tcMar>
            <w:vAlign w:val="center"/>
          </w:tcPr>
          <w:p w14:paraId="71A7844C" w14:textId="77777777" w:rsidR="002236D9" w:rsidRPr="003A2CA1" w:rsidRDefault="002236D9" w:rsidP="006A7516">
            <w:pPr>
              <w:spacing w:line="240" w:lineRule="auto"/>
              <w:ind w:left="288" w:firstLine="0"/>
              <w:rPr>
                <w:rFonts w:eastAsia="Times New Roman" w:cstheme="minorHAnsi"/>
                <w:color w:val="222222"/>
              </w:rPr>
            </w:pPr>
            <w:r w:rsidRPr="003A2CA1">
              <w:rPr>
                <w:rFonts w:eastAsia="Times New Roman" w:cstheme="minorHAnsi"/>
                <w:color w:val="222222"/>
              </w:rPr>
              <w:t>Performance (Y)</w:t>
            </w:r>
          </w:p>
        </w:tc>
        <w:tc>
          <w:tcPr>
            <w:tcW w:w="2970" w:type="dxa"/>
            <w:gridSpan w:val="3"/>
            <w:tcBorders>
              <w:top w:val="nil"/>
              <w:left w:val="nil"/>
              <w:right w:val="nil"/>
            </w:tcBorders>
            <w:shd w:val="clear" w:color="auto" w:fill="FFFFFF"/>
            <w:tcMar>
              <w:top w:w="0" w:type="dxa"/>
              <w:left w:w="108" w:type="dxa"/>
              <w:bottom w:w="0" w:type="dxa"/>
              <w:right w:w="108" w:type="dxa"/>
            </w:tcMar>
            <w:vAlign w:val="center"/>
          </w:tcPr>
          <w:p w14:paraId="428B4228" w14:textId="77777777" w:rsidR="002236D9" w:rsidRPr="003A2CA1" w:rsidRDefault="002236D9" w:rsidP="00600981">
            <w:pPr>
              <w:spacing w:line="240" w:lineRule="auto"/>
              <w:jc w:val="right"/>
              <w:rPr>
                <w:rFonts w:eastAsia="Times New Roman" w:cstheme="minorHAnsi"/>
                <w:color w:val="222222"/>
              </w:rPr>
            </w:pPr>
            <w:r w:rsidRPr="003A2CA1">
              <w:rPr>
                <w:rFonts w:eastAsia="Times New Roman" w:cstheme="minorHAnsi"/>
                <w:color w:val="222222"/>
              </w:rPr>
              <w:t>-.006</w:t>
            </w:r>
          </w:p>
        </w:tc>
        <w:tc>
          <w:tcPr>
            <w:tcW w:w="2070" w:type="dxa"/>
            <w:gridSpan w:val="2"/>
            <w:tcBorders>
              <w:top w:val="nil"/>
              <w:left w:val="nil"/>
              <w:bottom w:val="single" w:sz="4" w:space="0" w:color="auto"/>
              <w:right w:val="nil"/>
            </w:tcBorders>
            <w:shd w:val="clear" w:color="auto" w:fill="FFFFFF"/>
          </w:tcPr>
          <w:p w14:paraId="0BC94488" w14:textId="57B0EC0C" w:rsidR="002236D9" w:rsidRPr="003A2CA1" w:rsidRDefault="002236D9" w:rsidP="006A7516">
            <w:pPr>
              <w:spacing w:line="240" w:lineRule="auto"/>
              <w:jc w:val="right"/>
              <w:rPr>
                <w:rFonts w:eastAsia="Times New Roman" w:cstheme="minorHAnsi"/>
                <w:color w:val="222222"/>
              </w:rPr>
            </w:pPr>
            <w:r w:rsidRPr="003A2CA1">
              <w:rPr>
                <w:rFonts w:eastAsia="Times New Roman" w:cstheme="minorHAnsi"/>
                <w:color w:val="222222"/>
              </w:rPr>
              <w:t>.046</w:t>
            </w:r>
            <w:r>
              <w:rPr>
                <w:rFonts w:eastAsia="Times New Roman" w:cstheme="minorHAnsi"/>
                <w:color w:val="222222"/>
              </w:rPr>
              <w:t>*</w:t>
            </w:r>
          </w:p>
        </w:tc>
      </w:tr>
      <w:tr w:rsidR="00E40D85" w:rsidRPr="003A2CA1" w14:paraId="66CFD536" w14:textId="77777777" w:rsidTr="002236D9">
        <w:trPr>
          <w:gridAfter w:val="1"/>
          <w:wAfter w:w="1054" w:type="dxa"/>
          <w:trHeight w:val="288"/>
        </w:trPr>
        <w:tc>
          <w:tcPr>
            <w:tcW w:w="8573" w:type="dxa"/>
            <w:gridSpan w:val="6"/>
            <w:tcBorders>
              <w:top w:val="single" w:sz="4" w:space="0" w:color="auto"/>
              <w:left w:val="nil"/>
              <w:bottom w:val="nil"/>
            </w:tcBorders>
            <w:shd w:val="clear" w:color="auto" w:fill="FFFFFF"/>
            <w:noWrap/>
            <w:tcMar>
              <w:top w:w="0" w:type="dxa"/>
              <w:left w:w="108" w:type="dxa"/>
              <w:bottom w:w="0" w:type="dxa"/>
              <w:right w:w="108" w:type="dxa"/>
            </w:tcMar>
          </w:tcPr>
          <w:p w14:paraId="7A95FB1F" w14:textId="1EE0284C" w:rsidR="00270E09" w:rsidRPr="003A2CA1" w:rsidRDefault="00E40D85" w:rsidP="006A7516">
            <w:pPr>
              <w:spacing w:line="240" w:lineRule="auto"/>
              <w:ind w:firstLine="0"/>
              <w:rPr>
                <w:rFonts w:eastAsia="Times New Roman" w:cstheme="minorHAnsi"/>
                <w:color w:val="222222"/>
              </w:rPr>
            </w:pPr>
            <w:r w:rsidRPr="003A2CA1">
              <w:rPr>
                <w:rFonts w:eastAsia="Times New Roman" w:cstheme="minorHAnsi"/>
                <w:i/>
                <w:color w:val="222222"/>
              </w:rPr>
              <w:t xml:space="preserve">Note. </w:t>
            </w:r>
            <w:r w:rsidRPr="003A2CA1">
              <w:rPr>
                <w:rFonts w:eastAsia="Times New Roman" w:cstheme="minorHAnsi"/>
                <w:color w:val="222222"/>
              </w:rPr>
              <w:t>*p&lt;.01; **p&lt;.001; ***p&lt;.0001</w:t>
            </w:r>
          </w:p>
        </w:tc>
      </w:tr>
    </w:tbl>
    <w:p w14:paraId="13AA03C5" w14:textId="778FE5D7" w:rsidR="00E40D85" w:rsidRPr="003A2CA1" w:rsidRDefault="00E40D85" w:rsidP="009D4A71">
      <w:pPr>
        <w:shd w:val="clear" w:color="auto" w:fill="FFFFFF"/>
        <w:ind w:firstLine="0"/>
        <w:rPr>
          <w:rFonts w:eastAsia="Times New Roman" w:cstheme="minorHAnsi"/>
          <w:b/>
          <w:color w:val="222222"/>
        </w:rPr>
      </w:pPr>
    </w:p>
    <w:p w14:paraId="35F48F47" w14:textId="39203A46" w:rsidR="00E40D85" w:rsidRDefault="00E40D85" w:rsidP="009D4A71">
      <w:pPr>
        <w:shd w:val="clear" w:color="auto" w:fill="FFFFFF"/>
        <w:ind w:firstLine="0"/>
        <w:rPr>
          <w:rFonts w:ascii="Times New Roman" w:eastAsia="Times New Roman" w:hAnsi="Times New Roman" w:cs="Times New Roman"/>
          <w:b/>
          <w:color w:val="222222"/>
        </w:rPr>
        <w:sectPr w:rsidR="00E40D85" w:rsidSect="00E40D85">
          <w:pgSz w:w="15840" w:h="12240" w:orient="landscape"/>
          <w:pgMar w:top="1440" w:right="1440" w:bottom="1440" w:left="1440" w:header="720" w:footer="0" w:gutter="0"/>
          <w:cols w:space="720"/>
          <w:formProt w:val="0"/>
          <w:titlePg/>
          <w:docGrid w:linePitch="360"/>
        </w:sectPr>
      </w:pPr>
    </w:p>
    <w:p w14:paraId="13C5B8DA" w14:textId="2829A645" w:rsidR="007A42B6" w:rsidRDefault="00455174" w:rsidP="007A42B6">
      <w:pPr>
        <w:ind w:firstLine="0"/>
        <w:rPr>
          <w:rFonts w:ascii="Times New Roman" w:hAnsi="Times New Roman"/>
          <w:b/>
        </w:rPr>
      </w:pPr>
      <w:r>
        <w:rPr>
          <w:b/>
        </w:rPr>
        <w:lastRenderedPageBreak/>
        <w:t>Research Question 5:  Does Exercise Moderate the R</w:t>
      </w:r>
      <w:r w:rsidR="007A42B6">
        <w:rPr>
          <w:b/>
        </w:rPr>
        <w:t xml:space="preserve">elationship between </w:t>
      </w:r>
      <w:r>
        <w:rPr>
          <w:b/>
        </w:rPr>
        <w:t>Stressful Life Events and Academic E</w:t>
      </w:r>
      <w:r w:rsidR="007A42B6">
        <w:rPr>
          <w:b/>
        </w:rPr>
        <w:t xml:space="preserve">ngagement? </w:t>
      </w:r>
    </w:p>
    <w:p w14:paraId="6F38873C" w14:textId="2DB6E065" w:rsidR="00934CC1" w:rsidRDefault="009D4A71" w:rsidP="00632E98">
      <w:pPr>
        <w:rPr>
          <w:rFonts w:ascii="Times New Roman" w:eastAsia="Times New Roman" w:hAnsi="Times New Roman" w:cs="Times New Roman"/>
          <w:color w:val="222222"/>
        </w:rPr>
      </w:pPr>
      <w:r w:rsidRPr="005837C2">
        <w:rPr>
          <w:rFonts w:ascii="Times New Roman" w:eastAsia="Times New Roman" w:hAnsi="Times New Roman" w:cs="Times New Roman" w:hint="cs"/>
          <w:color w:val="222222"/>
        </w:rPr>
        <w:t>To evaluate exercise as a moderator of the re</w:t>
      </w:r>
      <w:r w:rsidR="00F023E4">
        <w:rPr>
          <w:rFonts w:ascii="Times New Roman" w:eastAsia="Times New Roman" w:hAnsi="Times New Roman" w:cs="Times New Roman" w:hint="cs"/>
          <w:color w:val="222222"/>
        </w:rPr>
        <w:t>lationship between stress and academic engagement</w:t>
      </w:r>
      <w:r w:rsidRPr="005837C2">
        <w:rPr>
          <w:rFonts w:ascii="Times New Roman" w:eastAsia="Times New Roman" w:hAnsi="Times New Roman" w:cs="Times New Roman" w:hint="cs"/>
          <w:color w:val="222222"/>
        </w:rPr>
        <w:t>/factors, a moderation model was employed</w:t>
      </w:r>
      <w:r w:rsidR="00BB63D0">
        <w:rPr>
          <w:rFonts w:ascii="Times New Roman" w:eastAsia="Times New Roman" w:hAnsi="Times New Roman" w:cs="Times New Roman"/>
          <w:color w:val="222222"/>
        </w:rPr>
        <w:t xml:space="preserve"> </w:t>
      </w:r>
      <w:r w:rsidR="00BB63D0">
        <w:t>(</w:t>
      </w:r>
      <w:r w:rsidR="00F023E4">
        <w:rPr>
          <w:color w:val="000000" w:themeColor="text1"/>
        </w:rPr>
        <w:t>Muller et al.</w:t>
      </w:r>
      <w:r w:rsidR="00BB63D0" w:rsidRPr="00F023E4">
        <w:rPr>
          <w:color w:val="000000" w:themeColor="text1"/>
        </w:rPr>
        <w:t>, 2005</w:t>
      </w:r>
      <w:r w:rsidR="00BB63D0">
        <w:t>)</w:t>
      </w:r>
      <w:r w:rsidR="006D629E">
        <w:t>.</w:t>
      </w:r>
      <w:r w:rsidR="00DC34F1">
        <w:rPr>
          <w:rFonts w:ascii="Times New Roman" w:eastAsia="Times New Roman" w:hAnsi="Times New Roman" w:cs="Times New Roman" w:hint="cs"/>
          <w:color w:val="222222"/>
        </w:rPr>
        <w:t xml:space="preserve"> </w:t>
      </w:r>
      <w:r w:rsidRPr="005837C2">
        <w:rPr>
          <w:rFonts w:ascii="Times New Roman" w:eastAsia="Times New Roman" w:hAnsi="Times New Roman" w:cs="Times New Roman" w:hint="cs"/>
          <w:color w:val="222222"/>
        </w:rPr>
        <w:t>The individual and interaction e</w:t>
      </w:r>
      <w:r>
        <w:rPr>
          <w:rFonts w:ascii="Times New Roman" w:eastAsia="Times New Roman" w:hAnsi="Times New Roman" w:cs="Times New Roman" w:hint="cs"/>
          <w:color w:val="222222"/>
        </w:rPr>
        <w:t xml:space="preserve">stimates are outlined in Table </w:t>
      </w:r>
      <w:r w:rsidR="00D2210B">
        <w:rPr>
          <w:rFonts w:ascii="Times New Roman" w:eastAsia="Times New Roman" w:hAnsi="Times New Roman" w:cs="Times New Roman"/>
          <w:color w:val="222222"/>
        </w:rPr>
        <w:t>5</w:t>
      </w:r>
      <w:r w:rsidRPr="005837C2">
        <w:rPr>
          <w:rFonts w:ascii="Times New Roman" w:eastAsia="Times New Roman" w:hAnsi="Times New Roman" w:cs="Times New Roman" w:hint="cs"/>
          <w:color w:val="222222"/>
        </w:rPr>
        <w:t xml:space="preserve">. Significance for the influence of exercise and the interaction of stress and exercise was only seen in the model for participation/interaction engagement.  In that model, participation/interaction </w:t>
      </w:r>
      <w:r w:rsidR="00FB4115">
        <w:rPr>
          <w:rFonts w:ascii="Times New Roman" w:eastAsia="Times New Roman" w:hAnsi="Times New Roman" w:cs="Times New Roman"/>
          <w:color w:val="222222"/>
        </w:rPr>
        <w:t xml:space="preserve">engagement </w:t>
      </w:r>
      <w:r w:rsidRPr="005837C2">
        <w:rPr>
          <w:rFonts w:ascii="Times New Roman" w:eastAsia="Times New Roman" w:hAnsi="Times New Roman" w:cs="Times New Roman" w:hint="cs"/>
          <w:color w:val="222222"/>
        </w:rPr>
        <w:t>was high when one or the other independent variables was high. The significant, albeit small, interaction effect between stress and exercise lowered performance in participation/interaction when both levels were high, instead of resulting in the expected additive effect of the two variables on participation/interac</w:t>
      </w:r>
      <w:r w:rsidR="00FB4115">
        <w:rPr>
          <w:rFonts w:ascii="Times New Roman" w:eastAsia="Times New Roman" w:hAnsi="Times New Roman" w:cs="Times New Roman" w:hint="cs"/>
          <w:color w:val="222222"/>
        </w:rPr>
        <w:t xml:space="preserve">tion. The interaction </w:t>
      </w:r>
      <w:r w:rsidR="00D16EF4">
        <w:rPr>
          <w:rFonts w:ascii="Times New Roman" w:eastAsia="Times New Roman" w:hAnsi="Times New Roman" w:cs="Times New Roman"/>
          <w:color w:val="222222"/>
        </w:rPr>
        <w:t xml:space="preserve">effect </w:t>
      </w:r>
      <w:r w:rsidR="00FB4115">
        <w:rPr>
          <w:rFonts w:ascii="Times New Roman" w:eastAsia="Times New Roman" w:hAnsi="Times New Roman" w:cs="Times New Roman" w:hint="cs"/>
          <w:color w:val="222222"/>
        </w:rPr>
        <w:t>show</w:t>
      </w:r>
      <w:r w:rsidR="00FB4115">
        <w:rPr>
          <w:rFonts w:ascii="Times New Roman" w:eastAsia="Times New Roman" w:hAnsi="Times New Roman" w:cs="Times New Roman"/>
          <w:color w:val="222222"/>
        </w:rPr>
        <w:t>s</w:t>
      </w:r>
      <w:r w:rsidRPr="005837C2">
        <w:rPr>
          <w:rFonts w:ascii="Times New Roman" w:eastAsia="Times New Roman" w:hAnsi="Times New Roman" w:cs="Times New Roman" w:hint="cs"/>
          <w:color w:val="222222"/>
        </w:rPr>
        <w:t xml:space="preserve"> a negative relationship on part</w:t>
      </w:r>
      <w:r w:rsidR="000C1BC2">
        <w:rPr>
          <w:rFonts w:ascii="Times New Roman" w:eastAsia="Times New Roman" w:hAnsi="Times New Roman" w:cs="Times New Roman"/>
          <w:color w:val="222222"/>
        </w:rPr>
        <w:t>icipation</w:t>
      </w:r>
      <w:r w:rsidRPr="005837C2">
        <w:rPr>
          <w:rFonts w:ascii="Times New Roman" w:eastAsia="Times New Roman" w:hAnsi="Times New Roman" w:cs="Times New Roman" w:hint="cs"/>
          <w:color w:val="222222"/>
        </w:rPr>
        <w:t>/int</w:t>
      </w:r>
      <w:r w:rsidR="000C1BC2">
        <w:rPr>
          <w:rFonts w:ascii="Times New Roman" w:eastAsia="Times New Roman" w:hAnsi="Times New Roman" w:cs="Times New Roman"/>
          <w:color w:val="222222"/>
        </w:rPr>
        <w:t>eraction</w:t>
      </w:r>
      <w:r w:rsidRPr="005837C2">
        <w:rPr>
          <w:rFonts w:ascii="Times New Roman" w:eastAsia="Times New Roman" w:hAnsi="Times New Roman" w:cs="Times New Roman" w:hint="cs"/>
          <w:color w:val="222222"/>
        </w:rPr>
        <w:t>, depressing part</w:t>
      </w:r>
      <w:r w:rsidR="000C1BC2">
        <w:rPr>
          <w:rFonts w:ascii="Times New Roman" w:eastAsia="Times New Roman" w:hAnsi="Times New Roman" w:cs="Times New Roman"/>
          <w:color w:val="222222"/>
        </w:rPr>
        <w:t>icipation</w:t>
      </w:r>
      <w:r w:rsidRPr="005837C2">
        <w:rPr>
          <w:rFonts w:ascii="Times New Roman" w:eastAsia="Times New Roman" w:hAnsi="Times New Roman" w:cs="Times New Roman" w:hint="cs"/>
          <w:color w:val="222222"/>
        </w:rPr>
        <w:t>/int</w:t>
      </w:r>
      <w:r w:rsidR="000C1BC2">
        <w:rPr>
          <w:rFonts w:ascii="Times New Roman" w:eastAsia="Times New Roman" w:hAnsi="Times New Roman" w:cs="Times New Roman"/>
          <w:color w:val="222222"/>
        </w:rPr>
        <w:t>eraction</w:t>
      </w:r>
      <w:r w:rsidRPr="005837C2">
        <w:rPr>
          <w:rFonts w:ascii="Times New Roman" w:eastAsia="Times New Roman" w:hAnsi="Times New Roman" w:cs="Times New Roman" w:hint="cs"/>
          <w:color w:val="222222"/>
        </w:rPr>
        <w:t xml:space="preserve"> when both variables are high together</w:t>
      </w:r>
      <w:r w:rsidR="00966078">
        <w:rPr>
          <w:rFonts w:ascii="Times New Roman" w:eastAsia="Times New Roman" w:hAnsi="Times New Roman" w:cs="Times New Roman"/>
          <w:color w:val="222222"/>
        </w:rPr>
        <w:t xml:space="preserve"> (see Figure 1)</w:t>
      </w:r>
      <w:r w:rsidRPr="005837C2">
        <w:rPr>
          <w:rFonts w:ascii="Times New Roman" w:eastAsia="Times New Roman" w:hAnsi="Times New Roman" w:cs="Times New Roman" w:hint="cs"/>
          <w:color w:val="222222"/>
        </w:rPr>
        <w:t xml:space="preserve">.  </w:t>
      </w:r>
      <w:r w:rsidR="00966078">
        <w:rPr>
          <w:rFonts w:ascii="Times New Roman" w:eastAsia="Times New Roman" w:hAnsi="Times New Roman" w:cs="Times New Roman"/>
          <w:color w:val="222222"/>
        </w:rPr>
        <w:t>Figure 3</w:t>
      </w:r>
      <w:r w:rsidR="0096412B" w:rsidRPr="0096412B">
        <w:rPr>
          <w:rFonts w:ascii="Times New Roman" w:eastAsia="Times New Roman" w:hAnsi="Times New Roman" w:cs="Times New Roman"/>
          <w:color w:val="222222"/>
        </w:rPr>
        <w:t xml:space="preserve"> </w:t>
      </w:r>
      <w:r w:rsidR="00146ECF">
        <w:rPr>
          <w:rFonts w:ascii="Times New Roman" w:eastAsia="Times New Roman" w:hAnsi="Times New Roman" w:cs="Times New Roman"/>
          <w:color w:val="222222"/>
        </w:rPr>
        <w:t>provides the prediction surface from the fitted model</w:t>
      </w:r>
      <w:r w:rsidR="0096412B">
        <w:rPr>
          <w:rFonts w:ascii="Times New Roman" w:eastAsia="Times New Roman" w:hAnsi="Times New Roman" w:cs="Times New Roman"/>
          <w:color w:val="222222"/>
        </w:rPr>
        <w:t xml:space="preserve"> </w:t>
      </w:r>
      <w:r w:rsidR="00146ECF">
        <w:rPr>
          <w:rFonts w:ascii="Times New Roman" w:eastAsia="Times New Roman" w:hAnsi="Times New Roman" w:cs="Times New Roman"/>
          <w:color w:val="222222"/>
        </w:rPr>
        <w:t>to aid</w:t>
      </w:r>
      <w:r w:rsidR="0096412B" w:rsidRPr="00D01E7C">
        <w:rPr>
          <w:rFonts w:ascii="Times New Roman" w:eastAsia="Times New Roman" w:hAnsi="Times New Roman" w:cs="Times New Roman"/>
          <w:color w:val="222222"/>
        </w:rPr>
        <w:t xml:space="preserve"> </w:t>
      </w:r>
      <w:r w:rsidR="0096412B">
        <w:rPr>
          <w:rFonts w:ascii="Times New Roman" w:eastAsia="Times New Roman" w:hAnsi="Times New Roman" w:cs="Times New Roman"/>
          <w:color w:val="222222"/>
        </w:rPr>
        <w:t>interpret</w:t>
      </w:r>
      <w:r w:rsidR="00146ECF">
        <w:rPr>
          <w:rFonts w:ascii="Times New Roman" w:eastAsia="Times New Roman" w:hAnsi="Times New Roman" w:cs="Times New Roman"/>
          <w:color w:val="222222"/>
        </w:rPr>
        <w:t>ation of</w:t>
      </w:r>
      <w:r w:rsidR="0096412B">
        <w:rPr>
          <w:rFonts w:ascii="Times New Roman" w:eastAsia="Times New Roman" w:hAnsi="Times New Roman" w:cs="Times New Roman"/>
          <w:color w:val="222222"/>
        </w:rPr>
        <w:t xml:space="preserve"> the interaction effect.</w:t>
      </w:r>
      <w:r w:rsidR="001F6775">
        <w:rPr>
          <w:rFonts w:ascii="Times New Roman" w:eastAsia="Times New Roman" w:hAnsi="Times New Roman" w:cs="Times New Roman"/>
          <w:color w:val="222222"/>
        </w:rPr>
        <w:t xml:space="preserve"> </w:t>
      </w:r>
      <w:r w:rsidR="0096412B">
        <w:rPr>
          <w:rFonts w:ascii="Times New Roman" w:eastAsia="Times New Roman" w:hAnsi="Times New Roman" w:cs="Times New Roman"/>
          <w:color w:val="222222"/>
        </w:rPr>
        <w:t xml:space="preserve">It shows </w:t>
      </w:r>
      <w:r w:rsidR="00146ECF">
        <w:rPr>
          <w:rFonts w:ascii="Times New Roman" w:eastAsia="Times New Roman" w:hAnsi="Times New Roman" w:cs="Times New Roman"/>
          <w:color w:val="222222"/>
        </w:rPr>
        <w:t>the</w:t>
      </w:r>
      <w:r w:rsidR="001F6775">
        <w:rPr>
          <w:rFonts w:ascii="Times New Roman" w:eastAsia="Times New Roman" w:hAnsi="Times New Roman" w:cs="Times New Roman"/>
          <w:color w:val="222222"/>
        </w:rPr>
        <w:t xml:space="preserve"> predicted scores from the interaction model for every combination of stress and exercise</w:t>
      </w:r>
      <w:r w:rsidR="0096412B">
        <w:rPr>
          <w:rFonts w:ascii="Times New Roman" w:eastAsia="Times New Roman" w:hAnsi="Times New Roman" w:cs="Times New Roman"/>
          <w:color w:val="222222"/>
        </w:rPr>
        <w:t xml:space="preserve">.  Unlike the data obtained in the study, the data </w:t>
      </w:r>
      <w:r w:rsidR="00D16EF4">
        <w:rPr>
          <w:rFonts w:ascii="Times New Roman" w:eastAsia="Times New Roman" w:hAnsi="Times New Roman" w:cs="Times New Roman"/>
          <w:color w:val="222222"/>
        </w:rPr>
        <w:t xml:space="preserve">depicted </w:t>
      </w:r>
      <w:r w:rsidR="00966078">
        <w:rPr>
          <w:rFonts w:ascii="Times New Roman" w:eastAsia="Times New Roman" w:hAnsi="Times New Roman" w:cs="Times New Roman"/>
          <w:color w:val="222222"/>
        </w:rPr>
        <w:t>in Figure 3</w:t>
      </w:r>
      <w:r w:rsidR="0096412B">
        <w:rPr>
          <w:rFonts w:ascii="Times New Roman" w:eastAsia="Times New Roman" w:hAnsi="Times New Roman" w:cs="Times New Roman"/>
          <w:color w:val="222222"/>
        </w:rPr>
        <w:t xml:space="preserve"> provide a smooth, easier to decipher, prediction surface.</w:t>
      </w:r>
      <w:r w:rsidR="001F6775">
        <w:rPr>
          <w:rFonts w:ascii="Times New Roman" w:eastAsia="Times New Roman" w:hAnsi="Times New Roman" w:cs="Times New Roman"/>
          <w:color w:val="222222"/>
        </w:rPr>
        <w:t xml:space="preserve"> </w:t>
      </w:r>
      <w:r w:rsidRPr="005837C2">
        <w:rPr>
          <w:rFonts w:ascii="Times New Roman" w:eastAsia="Times New Roman" w:hAnsi="Times New Roman" w:cs="Times New Roman" w:hint="cs"/>
          <w:color w:val="222222"/>
        </w:rPr>
        <w:t>No other i</w:t>
      </w:r>
      <w:r w:rsidR="00862951">
        <w:rPr>
          <w:rFonts w:ascii="Times New Roman" w:eastAsia="Times New Roman" w:hAnsi="Times New Roman" w:cs="Times New Roman" w:hint="cs"/>
          <w:color w:val="222222"/>
        </w:rPr>
        <w:t>nfluences of exercise were seen</w:t>
      </w:r>
      <w:r w:rsidR="007362D5">
        <w:rPr>
          <w:rFonts w:ascii="Times New Roman" w:eastAsia="Times New Roman" w:hAnsi="Times New Roman" w:cs="Times New Roman"/>
          <w:color w:val="222222"/>
        </w:rPr>
        <w:t>.</w:t>
      </w:r>
      <w:r w:rsidR="00EE72E9">
        <w:rPr>
          <w:rFonts w:ascii="Times New Roman" w:eastAsia="Times New Roman" w:hAnsi="Times New Roman" w:cs="Times New Roman"/>
          <w:color w:val="222222"/>
        </w:rPr>
        <w:t xml:space="preserve"> </w:t>
      </w:r>
    </w:p>
    <w:p w14:paraId="6FD9A2DA" w14:textId="6C4C8D3D" w:rsidR="00D86857" w:rsidRDefault="00D86857" w:rsidP="00DC34F1">
      <w:pPr>
        <w:spacing w:line="240" w:lineRule="auto"/>
        <w:ind w:firstLine="0"/>
        <w:rPr>
          <w:rFonts w:ascii="Times New Roman" w:eastAsia="Times New Roman" w:hAnsi="Times New Roman" w:cs="Times New Roman"/>
          <w:color w:val="222222"/>
        </w:rPr>
      </w:pPr>
    </w:p>
    <w:p w14:paraId="68DA7436" w14:textId="77777777" w:rsidR="00966078" w:rsidRDefault="00966078" w:rsidP="00D86857">
      <w:pPr>
        <w:ind w:firstLine="0"/>
        <w:rPr>
          <w:rFonts w:ascii="Times New Roman" w:hAnsi="Times New Roman"/>
        </w:rPr>
        <w:sectPr w:rsidR="00966078" w:rsidSect="00E40D85">
          <w:pgSz w:w="12240" w:h="15840"/>
          <w:pgMar w:top="1440" w:right="1440" w:bottom="1440" w:left="1440" w:header="720" w:footer="0" w:gutter="0"/>
          <w:cols w:space="720"/>
          <w:formProt w:val="0"/>
          <w:titlePg/>
          <w:docGrid w:linePitch="360"/>
        </w:sectPr>
      </w:pPr>
    </w:p>
    <w:tbl>
      <w:tblPr>
        <w:tblW w:w="10397" w:type="dxa"/>
        <w:tblInd w:w="93" w:type="dxa"/>
        <w:shd w:val="clear" w:color="auto" w:fill="FFFFFF"/>
        <w:tblCellMar>
          <w:left w:w="0" w:type="dxa"/>
          <w:right w:w="0" w:type="dxa"/>
        </w:tblCellMar>
        <w:tblLook w:val="04A0" w:firstRow="1" w:lastRow="0" w:firstColumn="1" w:lastColumn="0" w:noHBand="0" w:noVBand="1"/>
      </w:tblPr>
      <w:tblGrid>
        <w:gridCol w:w="3402"/>
        <w:gridCol w:w="3435"/>
        <w:gridCol w:w="1748"/>
        <w:gridCol w:w="1844"/>
      </w:tblGrid>
      <w:tr w:rsidR="0019543B" w14:paraId="73D333F6" w14:textId="77777777" w:rsidTr="0019543B">
        <w:trPr>
          <w:trHeight w:val="251"/>
        </w:trPr>
        <w:tc>
          <w:tcPr>
            <w:tcW w:w="10397" w:type="dxa"/>
            <w:gridSpan w:val="4"/>
            <w:tcBorders>
              <w:top w:val="nil"/>
              <w:left w:val="nil"/>
              <w:bottom w:val="single" w:sz="4" w:space="0" w:color="auto"/>
            </w:tcBorders>
            <w:shd w:val="clear" w:color="auto" w:fill="FFFFFF"/>
            <w:noWrap/>
            <w:tcMar>
              <w:top w:w="0" w:type="dxa"/>
              <w:left w:w="108" w:type="dxa"/>
              <w:bottom w:w="0" w:type="dxa"/>
              <w:right w:w="108" w:type="dxa"/>
            </w:tcMar>
            <w:hideMark/>
          </w:tcPr>
          <w:p w14:paraId="23ABAE20" w14:textId="77777777" w:rsidR="0019543B" w:rsidRPr="00F31867" w:rsidRDefault="0019543B" w:rsidP="00205425">
            <w:pPr>
              <w:spacing w:line="240" w:lineRule="auto"/>
              <w:ind w:firstLine="0"/>
              <w:rPr>
                <w:rFonts w:eastAsia="Times New Roman" w:cstheme="minorHAnsi"/>
                <w:color w:val="222222"/>
                <w:sz w:val="22"/>
                <w:szCs w:val="22"/>
              </w:rPr>
            </w:pPr>
            <w:r w:rsidRPr="00F31867">
              <w:rPr>
                <w:rFonts w:eastAsia="Times New Roman" w:cstheme="minorHAnsi"/>
                <w:color w:val="222222"/>
                <w:sz w:val="22"/>
                <w:szCs w:val="22"/>
              </w:rPr>
              <w:lastRenderedPageBreak/>
              <w:t>Table 5</w:t>
            </w:r>
          </w:p>
          <w:p w14:paraId="0C43CC55" w14:textId="77777777" w:rsidR="0019543B" w:rsidRPr="00F31867" w:rsidRDefault="0019543B" w:rsidP="00205425">
            <w:pPr>
              <w:spacing w:line="240" w:lineRule="auto"/>
              <w:ind w:firstLine="0"/>
              <w:rPr>
                <w:rFonts w:eastAsia="Times New Roman" w:cstheme="minorHAnsi"/>
                <w:color w:val="222222"/>
                <w:sz w:val="22"/>
                <w:szCs w:val="22"/>
              </w:rPr>
            </w:pPr>
            <w:r w:rsidRPr="00F31867">
              <w:rPr>
                <w:rFonts w:eastAsia="Times New Roman" w:cstheme="minorHAnsi"/>
                <w:i/>
                <w:iCs/>
                <w:color w:val="222222"/>
                <w:sz w:val="22"/>
                <w:szCs w:val="22"/>
              </w:rPr>
              <w:t>Moderation analyses for effect of exercise as moderator in relationship between stress and AE/factors.</w:t>
            </w:r>
          </w:p>
          <w:p w14:paraId="20029007" w14:textId="77777777" w:rsidR="0019543B" w:rsidRPr="00F31867" w:rsidRDefault="0019543B" w:rsidP="00205425">
            <w:pPr>
              <w:spacing w:line="240" w:lineRule="auto"/>
              <w:rPr>
                <w:rFonts w:eastAsia="Times New Roman" w:cstheme="minorHAnsi"/>
                <w:color w:val="222222"/>
                <w:sz w:val="22"/>
                <w:szCs w:val="22"/>
              </w:rPr>
            </w:pPr>
            <w:r w:rsidRPr="00F31867">
              <w:rPr>
                <w:rFonts w:eastAsia="Times New Roman" w:cstheme="minorHAnsi"/>
                <w:color w:val="222222"/>
                <w:sz w:val="22"/>
                <w:szCs w:val="22"/>
              </w:rPr>
              <w:t> </w:t>
            </w:r>
          </w:p>
        </w:tc>
      </w:tr>
      <w:tr w:rsidR="0019543B" w14:paraId="47DA069E" w14:textId="77777777" w:rsidTr="0019543B">
        <w:trPr>
          <w:trHeight w:val="251"/>
        </w:trPr>
        <w:tc>
          <w:tcPr>
            <w:tcW w:w="3402" w:type="dxa"/>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14:paraId="087D6B51" w14:textId="77777777" w:rsidR="0019543B" w:rsidRPr="00F31867" w:rsidRDefault="0019543B" w:rsidP="00205425">
            <w:pPr>
              <w:spacing w:line="240" w:lineRule="auto"/>
              <w:rPr>
                <w:rFonts w:eastAsia="Times New Roman" w:cstheme="minorHAnsi"/>
                <w:color w:val="222222"/>
                <w:sz w:val="22"/>
                <w:szCs w:val="22"/>
              </w:rPr>
            </w:pPr>
          </w:p>
        </w:tc>
        <w:tc>
          <w:tcPr>
            <w:tcW w:w="3435" w:type="dxa"/>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14:paraId="4E8ABB25" w14:textId="77777777" w:rsidR="0019543B" w:rsidRPr="00F31867" w:rsidRDefault="0019543B" w:rsidP="00205425">
            <w:pPr>
              <w:spacing w:line="240" w:lineRule="auto"/>
              <w:jc w:val="right"/>
              <w:rPr>
                <w:rFonts w:eastAsia="Times New Roman" w:cstheme="minorHAnsi"/>
                <w:color w:val="222222"/>
                <w:sz w:val="22"/>
                <w:szCs w:val="22"/>
                <w:vertAlign w:val="subscript"/>
              </w:rPr>
            </w:pPr>
            <w:r w:rsidRPr="00F31867">
              <w:rPr>
                <w:rFonts w:eastAsia="Times New Roman" w:cstheme="minorHAnsi"/>
                <w:color w:val="222222"/>
                <w:sz w:val="22"/>
                <w:szCs w:val="22"/>
              </w:rPr>
              <w:sym w:font="Symbol" w:char="F062"/>
            </w:r>
            <w:r w:rsidRPr="00F31867">
              <w:rPr>
                <w:rFonts w:eastAsia="Times New Roman" w:cstheme="minorHAnsi"/>
                <w:color w:val="222222"/>
                <w:sz w:val="22"/>
                <w:szCs w:val="22"/>
                <w:vertAlign w:val="subscript"/>
              </w:rPr>
              <w:t>1</w:t>
            </w:r>
          </w:p>
        </w:tc>
        <w:tc>
          <w:tcPr>
            <w:tcW w:w="1732" w:type="dxa"/>
            <w:tcBorders>
              <w:top w:val="single" w:sz="4" w:space="0" w:color="auto"/>
              <w:left w:val="nil"/>
              <w:bottom w:val="single" w:sz="4" w:space="0" w:color="auto"/>
              <w:right w:val="nil"/>
            </w:tcBorders>
            <w:shd w:val="clear" w:color="auto" w:fill="FFFFFF"/>
            <w:noWrap/>
            <w:vAlign w:val="center"/>
          </w:tcPr>
          <w:p w14:paraId="4AA2DE97" w14:textId="77777777" w:rsidR="0019543B" w:rsidRPr="00F31867" w:rsidRDefault="0019543B" w:rsidP="00205425">
            <w:pPr>
              <w:spacing w:line="240" w:lineRule="auto"/>
              <w:jc w:val="right"/>
              <w:rPr>
                <w:rFonts w:eastAsia="Times New Roman" w:cstheme="minorHAnsi"/>
                <w:color w:val="222222"/>
                <w:sz w:val="22"/>
                <w:szCs w:val="22"/>
              </w:rPr>
            </w:pPr>
            <w:r w:rsidRPr="00F31867">
              <w:rPr>
                <w:rFonts w:eastAsia="Times New Roman" w:cstheme="minorHAnsi"/>
                <w:color w:val="222222"/>
                <w:sz w:val="22"/>
                <w:szCs w:val="22"/>
              </w:rPr>
              <w:sym w:font="Symbol" w:char="F062"/>
            </w:r>
            <w:r w:rsidRPr="00F31867">
              <w:rPr>
                <w:rFonts w:eastAsia="Times New Roman" w:cstheme="minorHAnsi"/>
                <w:color w:val="222222"/>
                <w:sz w:val="22"/>
                <w:szCs w:val="22"/>
                <w:vertAlign w:val="subscript"/>
              </w:rPr>
              <w:t>2</w:t>
            </w:r>
          </w:p>
        </w:tc>
        <w:tc>
          <w:tcPr>
            <w:tcW w:w="1828" w:type="dxa"/>
            <w:tcBorders>
              <w:top w:val="single" w:sz="4" w:space="0" w:color="auto"/>
              <w:left w:val="nil"/>
              <w:bottom w:val="single" w:sz="4" w:space="0" w:color="auto"/>
              <w:right w:val="nil"/>
            </w:tcBorders>
            <w:shd w:val="clear" w:color="auto" w:fill="FFFFFF"/>
            <w:noWrap/>
            <w:vAlign w:val="center"/>
          </w:tcPr>
          <w:p w14:paraId="371DA51E" w14:textId="77777777" w:rsidR="0019543B" w:rsidRPr="00F31867" w:rsidRDefault="0019543B" w:rsidP="00205425">
            <w:pPr>
              <w:spacing w:line="240" w:lineRule="auto"/>
              <w:jc w:val="right"/>
              <w:rPr>
                <w:rFonts w:eastAsia="Times New Roman" w:cstheme="minorHAnsi"/>
                <w:color w:val="222222"/>
                <w:sz w:val="22"/>
                <w:szCs w:val="22"/>
              </w:rPr>
            </w:pPr>
            <w:r w:rsidRPr="00F31867">
              <w:rPr>
                <w:rFonts w:eastAsia="Times New Roman" w:cstheme="minorHAnsi"/>
                <w:color w:val="222222"/>
                <w:sz w:val="22"/>
                <w:szCs w:val="22"/>
              </w:rPr>
              <w:sym w:font="Symbol" w:char="F062"/>
            </w:r>
            <w:r w:rsidRPr="00F31867">
              <w:rPr>
                <w:rFonts w:eastAsia="Times New Roman" w:cstheme="minorHAnsi"/>
                <w:color w:val="222222"/>
                <w:sz w:val="22"/>
                <w:szCs w:val="22"/>
                <w:vertAlign w:val="subscript"/>
              </w:rPr>
              <w:t>3</w:t>
            </w:r>
          </w:p>
        </w:tc>
      </w:tr>
      <w:tr w:rsidR="0019543B" w:rsidRPr="003A2CA1" w14:paraId="632CE097" w14:textId="77777777" w:rsidTr="0019543B">
        <w:trPr>
          <w:trHeight w:val="251"/>
        </w:trPr>
        <w:tc>
          <w:tcPr>
            <w:tcW w:w="10397" w:type="dxa"/>
            <w:gridSpan w:val="4"/>
            <w:tcBorders>
              <w:top w:val="nil"/>
              <w:left w:val="nil"/>
              <w:right w:val="nil"/>
            </w:tcBorders>
            <w:shd w:val="clear" w:color="auto" w:fill="FFFFFF"/>
            <w:noWrap/>
            <w:tcMar>
              <w:top w:w="0" w:type="dxa"/>
              <w:left w:w="108" w:type="dxa"/>
              <w:bottom w:w="0" w:type="dxa"/>
              <w:right w:w="108" w:type="dxa"/>
            </w:tcMar>
            <w:vAlign w:val="center"/>
          </w:tcPr>
          <w:p w14:paraId="03B8CA13" w14:textId="77777777" w:rsidR="0019543B" w:rsidRPr="00F31867" w:rsidRDefault="0019543B" w:rsidP="009F24DD">
            <w:pPr>
              <w:spacing w:line="240" w:lineRule="auto"/>
              <w:ind w:firstLine="0"/>
              <w:rPr>
                <w:rFonts w:eastAsia="Times New Roman" w:cstheme="minorHAnsi"/>
                <w:color w:val="222222"/>
                <w:sz w:val="22"/>
                <w:szCs w:val="22"/>
              </w:rPr>
            </w:pPr>
            <w:r w:rsidRPr="00F31867">
              <w:rPr>
                <w:rFonts w:eastAsia="Times New Roman" w:cstheme="minorHAnsi"/>
                <w:color w:val="222222"/>
                <w:sz w:val="22"/>
                <w:szCs w:val="22"/>
              </w:rPr>
              <w:t xml:space="preserve">Model Y = </w:t>
            </w:r>
            <w:r w:rsidRPr="00F31867">
              <w:rPr>
                <w:rFonts w:eastAsia="Times New Roman" w:cstheme="minorHAnsi"/>
                <w:color w:val="222222"/>
                <w:sz w:val="22"/>
                <w:szCs w:val="22"/>
              </w:rPr>
              <w:sym w:font="Symbol" w:char="F062"/>
            </w:r>
            <w:r w:rsidRPr="00F31867">
              <w:rPr>
                <w:rFonts w:eastAsia="Times New Roman" w:cstheme="minorHAnsi"/>
                <w:color w:val="222222"/>
                <w:sz w:val="22"/>
                <w:szCs w:val="22"/>
                <w:vertAlign w:val="subscript"/>
              </w:rPr>
              <w:t>0</w:t>
            </w:r>
            <w:r w:rsidRPr="00F31867">
              <w:rPr>
                <w:rFonts w:eastAsia="Times New Roman" w:cstheme="minorHAnsi"/>
                <w:color w:val="222222"/>
                <w:sz w:val="22"/>
                <w:szCs w:val="22"/>
              </w:rPr>
              <w:t xml:space="preserve"> + </w:t>
            </w:r>
            <w:r w:rsidRPr="00F31867">
              <w:rPr>
                <w:rFonts w:eastAsia="Times New Roman" w:cstheme="minorHAnsi"/>
                <w:color w:val="222222"/>
                <w:sz w:val="22"/>
                <w:szCs w:val="22"/>
              </w:rPr>
              <w:sym w:font="Symbol" w:char="F062"/>
            </w:r>
            <w:r w:rsidRPr="00F31867">
              <w:rPr>
                <w:rFonts w:eastAsia="Times New Roman" w:cstheme="minorHAnsi"/>
                <w:color w:val="222222"/>
                <w:sz w:val="22"/>
                <w:szCs w:val="22"/>
                <w:vertAlign w:val="subscript"/>
              </w:rPr>
              <w:t>1</w:t>
            </w:r>
            <w:r w:rsidRPr="00F31867">
              <w:rPr>
                <w:rFonts w:eastAsia="Times New Roman" w:cstheme="minorHAnsi"/>
                <w:color w:val="222222"/>
                <w:sz w:val="22"/>
                <w:szCs w:val="22"/>
              </w:rPr>
              <w:t xml:space="preserve"> Stress + </w:t>
            </w:r>
            <w:r w:rsidRPr="00F31867">
              <w:rPr>
                <w:rFonts w:eastAsia="Times New Roman" w:cstheme="minorHAnsi"/>
                <w:color w:val="222222"/>
                <w:sz w:val="22"/>
                <w:szCs w:val="22"/>
              </w:rPr>
              <w:sym w:font="Symbol" w:char="F062"/>
            </w:r>
            <w:r w:rsidRPr="00F31867">
              <w:rPr>
                <w:rFonts w:eastAsia="Times New Roman" w:cstheme="minorHAnsi"/>
                <w:color w:val="222222"/>
                <w:sz w:val="22"/>
                <w:szCs w:val="22"/>
                <w:vertAlign w:val="subscript"/>
              </w:rPr>
              <w:t>2</w:t>
            </w:r>
            <w:r w:rsidRPr="00F31867">
              <w:rPr>
                <w:rFonts w:eastAsia="Times New Roman" w:cstheme="minorHAnsi"/>
                <w:color w:val="222222"/>
                <w:sz w:val="22"/>
                <w:szCs w:val="22"/>
              </w:rPr>
              <w:t xml:space="preserve"> Exercise + </w:t>
            </w:r>
            <w:r w:rsidRPr="00F31867">
              <w:rPr>
                <w:rFonts w:eastAsia="Times New Roman" w:cstheme="minorHAnsi"/>
                <w:color w:val="222222"/>
                <w:sz w:val="22"/>
                <w:szCs w:val="22"/>
              </w:rPr>
              <w:sym w:font="Symbol" w:char="F062"/>
            </w:r>
            <w:r w:rsidRPr="00F31867">
              <w:rPr>
                <w:rFonts w:eastAsia="Times New Roman" w:cstheme="minorHAnsi"/>
                <w:color w:val="222222"/>
                <w:sz w:val="22"/>
                <w:szCs w:val="22"/>
                <w:vertAlign w:val="subscript"/>
              </w:rPr>
              <w:t>3</w:t>
            </w:r>
            <w:r w:rsidRPr="00F31867">
              <w:rPr>
                <w:rFonts w:eastAsia="Times New Roman" w:cstheme="minorHAnsi"/>
                <w:color w:val="222222"/>
                <w:sz w:val="22"/>
                <w:szCs w:val="22"/>
              </w:rPr>
              <w:t xml:space="preserve"> Stress*Exercise + </w:t>
            </w:r>
            <w:r w:rsidRPr="00F31867">
              <w:rPr>
                <w:rFonts w:eastAsia="Times New Roman" w:cstheme="minorHAnsi"/>
                <w:color w:val="222222"/>
                <w:sz w:val="22"/>
                <w:szCs w:val="22"/>
              </w:rPr>
              <w:sym w:font="Symbol" w:char="F065"/>
            </w:r>
          </w:p>
        </w:tc>
      </w:tr>
      <w:tr w:rsidR="0019543B" w14:paraId="3D1D9E55" w14:textId="77777777" w:rsidTr="0019543B">
        <w:trPr>
          <w:trHeight w:val="251"/>
        </w:trPr>
        <w:tc>
          <w:tcPr>
            <w:tcW w:w="3402" w:type="dxa"/>
            <w:tcBorders>
              <w:top w:val="nil"/>
              <w:left w:val="nil"/>
              <w:right w:val="nil"/>
            </w:tcBorders>
            <w:shd w:val="clear" w:color="auto" w:fill="FFFFFF"/>
            <w:noWrap/>
            <w:tcMar>
              <w:top w:w="0" w:type="dxa"/>
              <w:left w:w="108" w:type="dxa"/>
              <w:bottom w:w="0" w:type="dxa"/>
              <w:right w:w="108" w:type="dxa"/>
            </w:tcMar>
            <w:vAlign w:val="center"/>
          </w:tcPr>
          <w:p w14:paraId="5F2137BF" w14:textId="77777777" w:rsidR="0019543B" w:rsidRPr="00F31867" w:rsidRDefault="0019543B" w:rsidP="00205425">
            <w:pPr>
              <w:spacing w:line="240" w:lineRule="auto"/>
              <w:ind w:left="144" w:firstLine="0"/>
              <w:rPr>
                <w:rFonts w:eastAsia="Times New Roman" w:cstheme="minorHAnsi"/>
                <w:color w:val="222222"/>
                <w:sz w:val="22"/>
                <w:szCs w:val="22"/>
              </w:rPr>
            </w:pPr>
            <w:r w:rsidRPr="00F31867">
              <w:rPr>
                <w:rFonts w:eastAsia="Times New Roman" w:cstheme="minorHAnsi"/>
                <w:color w:val="222222"/>
                <w:sz w:val="22"/>
                <w:szCs w:val="22"/>
              </w:rPr>
              <w:t>Total Academic Engagement (Y)</w:t>
            </w:r>
          </w:p>
        </w:tc>
        <w:tc>
          <w:tcPr>
            <w:tcW w:w="3435" w:type="dxa"/>
            <w:tcBorders>
              <w:top w:val="nil"/>
              <w:left w:val="nil"/>
              <w:right w:val="nil"/>
            </w:tcBorders>
            <w:shd w:val="clear" w:color="auto" w:fill="FFFFFF"/>
            <w:noWrap/>
            <w:tcMar>
              <w:top w:w="0" w:type="dxa"/>
              <w:left w:w="108" w:type="dxa"/>
              <w:bottom w:w="0" w:type="dxa"/>
              <w:right w:w="108" w:type="dxa"/>
            </w:tcMar>
            <w:vAlign w:val="center"/>
          </w:tcPr>
          <w:p w14:paraId="18648204" w14:textId="77777777" w:rsidR="0019543B" w:rsidRPr="00F31867" w:rsidRDefault="0019543B" w:rsidP="00205425">
            <w:pPr>
              <w:spacing w:line="240" w:lineRule="auto"/>
              <w:jc w:val="right"/>
              <w:rPr>
                <w:rFonts w:eastAsia="Times New Roman" w:cstheme="minorHAnsi"/>
                <w:color w:val="222222"/>
                <w:sz w:val="22"/>
                <w:szCs w:val="22"/>
              </w:rPr>
            </w:pPr>
            <w:r w:rsidRPr="00F31867">
              <w:rPr>
                <w:rFonts w:eastAsia="Times New Roman" w:cstheme="minorHAnsi"/>
                <w:color w:val="222222"/>
                <w:sz w:val="22"/>
                <w:szCs w:val="22"/>
              </w:rPr>
              <w:t>.226</w:t>
            </w:r>
          </w:p>
        </w:tc>
        <w:tc>
          <w:tcPr>
            <w:tcW w:w="1732" w:type="dxa"/>
            <w:tcBorders>
              <w:top w:val="nil"/>
              <w:left w:val="nil"/>
              <w:right w:val="nil"/>
            </w:tcBorders>
            <w:shd w:val="clear" w:color="auto" w:fill="FFFFFF"/>
            <w:noWrap/>
            <w:vAlign w:val="center"/>
          </w:tcPr>
          <w:p w14:paraId="4264BC4C" w14:textId="77777777" w:rsidR="0019543B" w:rsidRPr="00F31867" w:rsidRDefault="0019543B" w:rsidP="00205425">
            <w:pPr>
              <w:spacing w:line="240" w:lineRule="auto"/>
              <w:jc w:val="right"/>
              <w:rPr>
                <w:rFonts w:eastAsia="Times New Roman" w:cstheme="minorHAnsi"/>
                <w:color w:val="222222"/>
                <w:sz w:val="22"/>
                <w:szCs w:val="22"/>
              </w:rPr>
            </w:pPr>
            <w:r w:rsidRPr="00F31867">
              <w:rPr>
                <w:rFonts w:eastAsia="Times New Roman" w:cstheme="minorHAnsi"/>
                <w:color w:val="222222"/>
                <w:sz w:val="22"/>
                <w:szCs w:val="22"/>
              </w:rPr>
              <w:t>.285</w:t>
            </w:r>
          </w:p>
        </w:tc>
        <w:tc>
          <w:tcPr>
            <w:tcW w:w="1828" w:type="dxa"/>
            <w:tcBorders>
              <w:top w:val="nil"/>
              <w:left w:val="nil"/>
              <w:right w:val="nil"/>
            </w:tcBorders>
            <w:shd w:val="clear" w:color="auto" w:fill="FFFFFF"/>
            <w:noWrap/>
            <w:vAlign w:val="center"/>
          </w:tcPr>
          <w:p w14:paraId="4CF553F2" w14:textId="77777777" w:rsidR="0019543B" w:rsidRPr="00F31867" w:rsidRDefault="0019543B" w:rsidP="00205425">
            <w:pPr>
              <w:spacing w:line="240" w:lineRule="auto"/>
              <w:jc w:val="right"/>
              <w:rPr>
                <w:rFonts w:eastAsia="Times New Roman" w:cstheme="minorHAnsi"/>
                <w:color w:val="222222"/>
                <w:sz w:val="22"/>
                <w:szCs w:val="22"/>
              </w:rPr>
            </w:pPr>
            <w:r w:rsidRPr="00F31867">
              <w:rPr>
                <w:rFonts w:eastAsia="Times New Roman" w:cstheme="minorHAnsi"/>
                <w:color w:val="222222"/>
                <w:sz w:val="22"/>
                <w:szCs w:val="22"/>
              </w:rPr>
              <w:t>-.006</w:t>
            </w:r>
          </w:p>
        </w:tc>
      </w:tr>
      <w:tr w:rsidR="0019543B" w14:paraId="219F8918" w14:textId="77777777" w:rsidTr="0019543B">
        <w:trPr>
          <w:trHeight w:val="251"/>
        </w:trPr>
        <w:tc>
          <w:tcPr>
            <w:tcW w:w="3402" w:type="dxa"/>
            <w:tcBorders>
              <w:top w:val="nil"/>
              <w:left w:val="nil"/>
              <w:right w:val="nil"/>
            </w:tcBorders>
            <w:shd w:val="clear" w:color="auto" w:fill="FFFFFF"/>
            <w:noWrap/>
            <w:tcMar>
              <w:top w:w="0" w:type="dxa"/>
              <w:left w:w="108" w:type="dxa"/>
              <w:bottom w:w="0" w:type="dxa"/>
              <w:right w:w="108" w:type="dxa"/>
            </w:tcMar>
            <w:vAlign w:val="center"/>
          </w:tcPr>
          <w:p w14:paraId="344FE617" w14:textId="77777777" w:rsidR="0019543B" w:rsidRPr="00F31867" w:rsidRDefault="0019543B" w:rsidP="00205425">
            <w:pPr>
              <w:spacing w:line="240" w:lineRule="auto"/>
              <w:ind w:left="288" w:firstLine="0"/>
              <w:rPr>
                <w:rFonts w:eastAsia="Times New Roman" w:cstheme="minorHAnsi"/>
                <w:color w:val="222222"/>
                <w:sz w:val="22"/>
                <w:szCs w:val="22"/>
              </w:rPr>
            </w:pPr>
            <w:r w:rsidRPr="00F31867">
              <w:rPr>
                <w:rFonts w:eastAsia="Times New Roman" w:cstheme="minorHAnsi"/>
                <w:color w:val="222222"/>
                <w:sz w:val="22"/>
                <w:szCs w:val="22"/>
              </w:rPr>
              <w:t>Skills (Y)</w:t>
            </w:r>
          </w:p>
        </w:tc>
        <w:tc>
          <w:tcPr>
            <w:tcW w:w="3435" w:type="dxa"/>
            <w:tcBorders>
              <w:top w:val="nil"/>
              <w:left w:val="nil"/>
              <w:right w:val="nil"/>
            </w:tcBorders>
            <w:shd w:val="clear" w:color="auto" w:fill="FFFFFF"/>
            <w:noWrap/>
            <w:tcMar>
              <w:top w:w="0" w:type="dxa"/>
              <w:left w:w="108" w:type="dxa"/>
              <w:bottom w:w="0" w:type="dxa"/>
              <w:right w:w="108" w:type="dxa"/>
            </w:tcMar>
            <w:vAlign w:val="center"/>
          </w:tcPr>
          <w:p w14:paraId="783AD792" w14:textId="77777777" w:rsidR="0019543B" w:rsidRPr="00F31867" w:rsidRDefault="0019543B" w:rsidP="00205425">
            <w:pPr>
              <w:spacing w:line="240" w:lineRule="auto"/>
              <w:jc w:val="right"/>
              <w:rPr>
                <w:rFonts w:eastAsia="Times New Roman" w:cstheme="minorHAnsi"/>
                <w:color w:val="222222"/>
                <w:sz w:val="22"/>
                <w:szCs w:val="22"/>
              </w:rPr>
            </w:pPr>
            <w:r w:rsidRPr="00F31867">
              <w:rPr>
                <w:rFonts w:eastAsia="Times New Roman" w:cstheme="minorHAnsi"/>
                <w:color w:val="222222"/>
                <w:sz w:val="22"/>
                <w:szCs w:val="22"/>
              </w:rPr>
              <w:t>-.034</w:t>
            </w:r>
          </w:p>
        </w:tc>
        <w:tc>
          <w:tcPr>
            <w:tcW w:w="1732" w:type="dxa"/>
            <w:tcBorders>
              <w:top w:val="nil"/>
              <w:left w:val="nil"/>
              <w:right w:val="nil"/>
            </w:tcBorders>
            <w:shd w:val="clear" w:color="auto" w:fill="FFFFFF"/>
            <w:noWrap/>
            <w:vAlign w:val="center"/>
          </w:tcPr>
          <w:p w14:paraId="60CE4E08" w14:textId="77777777" w:rsidR="0019543B" w:rsidRPr="00F31867" w:rsidRDefault="0019543B" w:rsidP="00205425">
            <w:pPr>
              <w:spacing w:line="240" w:lineRule="auto"/>
              <w:jc w:val="right"/>
              <w:rPr>
                <w:rFonts w:eastAsia="Times New Roman" w:cstheme="minorHAnsi"/>
                <w:color w:val="222222"/>
                <w:sz w:val="22"/>
                <w:szCs w:val="22"/>
              </w:rPr>
            </w:pPr>
            <w:r w:rsidRPr="00F31867">
              <w:rPr>
                <w:rFonts w:eastAsia="Times New Roman" w:cstheme="minorHAnsi"/>
                <w:color w:val="222222"/>
                <w:sz w:val="22"/>
                <w:szCs w:val="22"/>
              </w:rPr>
              <w:t>.042</w:t>
            </w:r>
          </w:p>
        </w:tc>
        <w:tc>
          <w:tcPr>
            <w:tcW w:w="1828" w:type="dxa"/>
            <w:tcBorders>
              <w:top w:val="nil"/>
              <w:left w:val="nil"/>
              <w:right w:val="nil"/>
            </w:tcBorders>
            <w:shd w:val="clear" w:color="auto" w:fill="FFFFFF"/>
            <w:noWrap/>
            <w:vAlign w:val="center"/>
          </w:tcPr>
          <w:p w14:paraId="0BB3877F" w14:textId="77777777" w:rsidR="0019543B" w:rsidRPr="00F31867" w:rsidRDefault="0019543B" w:rsidP="00205425">
            <w:pPr>
              <w:spacing w:line="240" w:lineRule="auto"/>
              <w:jc w:val="right"/>
              <w:rPr>
                <w:rFonts w:eastAsia="Times New Roman" w:cstheme="minorHAnsi"/>
                <w:color w:val="222222"/>
                <w:sz w:val="22"/>
                <w:szCs w:val="22"/>
              </w:rPr>
            </w:pPr>
            <w:r w:rsidRPr="00F31867">
              <w:rPr>
                <w:rFonts w:eastAsia="Times New Roman" w:cstheme="minorHAnsi"/>
                <w:color w:val="222222"/>
                <w:sz w:val="22"/>
                <w:szCs w:val="22"/>
              </w:rPr>
              <w:t>-.0005</w:t>
            </w:r>
          </w:p>
        </w:tc>
      </w:tr>
      <w:tr w:rsidR="0019543B" w14:paraId="3228C314" w14:textId="77777777" w:rsidTr="0019543B">
        <w:trPr>
          <w:trHeight w:val="251"/>
        </w:trPr>
        <w:tc>
          <w:tcPr>
            <w:tcW w:w="3402" w:type="dxa"/>
            <w:tcBorders>
              <w:top w:val="nil"/>
              <w:left w:val="nil"/>
              <w:right w:val="nil"/>
            </w:tcBorders>
            <w:shd w:val="clear" w:color="auto" w:fill="FFFFFF"/>
            <w:noWrap/>
            <w:tcMar>
              <w:top w:w="0" w:type="dxa"/>
              <w:left w:w="108" w:type="dxa"/>
              <w:bottom w:w="0" w:type="dxa"/>
              <w:right w:w="108" w:type="dxa"/>
            </w:tcMar>
            <w:vAlign w:val="center"/>
          </w:tcPr>
          <w:p w14:paraId="005B201C" w14:textId="77777777" w:rsidR="0019543B" w:rsidRPr="00F31867" w:rsidRDefault="0019543B" w:rsidP="00205425">
            <w:pPr>
              <w:spacing w:line="240" w:lineRule="auto"/>
              <w:ind w:left="288" w:firstLine="0"/>
              <w:rPr>
                <w:rFonts w:eastAsia="Times New Roman" w:cstheme="minorHAnsi"/>
                <w:color w:val="222222"/>
                <w:sz w:val="22"/>
                <w:szCs w:val="22"/>
              </w:rPr>
            </w:pPr>
            <w:r w:rsidRPr="00F31867">
              <w:rPr>
                <w:rFonts w:eastAsia="Times New Roman" w:cstheme="minorHAnsi"/>
                <w:color w:val="222222"/>
                <w:sz w:val="22"/>
                <w:szCs w:val="22"/>
              </w:rPr>
              <w:t>Emotional (Y)</w:t>
            </w:r>
          </w:p>
        </w:tc>
        <w:tc>
          <w:tcPr>
            <w:tcW w:w="3435" w:type="dxa"/>
            <w:tcBorders>
              <w:top w:val="nil"/>
              <w:left w:val="nil"/>
              <w:right w:val="nil"/>
            </w:tcBorders>
            <w:shd w:val="clear" w:color="auto" w:fill="FFFFFF"/>
            <w:noWrap/>
            <w:tcMar>
              <w:top w:w="0" w:type="dxa"/>
              <w:left w:w="108" w:type="dxa"/>
              <w:bottom w:w="0" w:type="dxa"/>
              <w:right w:w="108" w:type="dxa"/>
            </w:tcMar>
            <w:vAlign w:val="center"/>
          </w:tcPr>
          <w:p w14:paraId="42EB8E9A" w14:textId="77777777" w:rsidR="0019543B" w:rsidRPr="00F31867" w:rsidRDefault="0019543B" w:rsidP="00205425">
            <w:pPr>
              <w:spacing w:line="240" w:lineRule="auto"/>
              <w:jc w:val="right"/>
              <w:rPr>
                <w:rFonts w:eastAsia="Times New Roman" w:cstheme="minorHAnsi"/>
                <w:color w:val="222222"/>
                <w:sz w:val="22"/>
                <w:szCs w:val="22"/>
              </w:rPr>
            </w:pPr>
            <w:r w:rsidRPr="00F31867">
              <w:rPr>
                <w:rFonts w:eastAsia="Times New Roman" w:cstheme="minorHAnsi"/>
                <w:color w:val="222222"/>
                <w:sz w:val="22"/>
                <w:szCs w:val="22"/>
              </w:rPr>
              <w:t>.094</w:t>
            </w:r>
          </w:p>
        </w:tc>
        <w:tc>
          <w:tcPr>
            <w:tcW w:w="1732" w:type="dxa"/>
            <w:tcBorders>
              <w:top w:val="nil"/>
              <w:left w:val="nil"/>
              <w:right w:val="nil"/>
            </w:tcBorders>
            <w:shd w:val="clear" w:color="auto" w:fill="FFFFFF"/>
            <w:noWrap/>
            <w:vAlign w:val="center"/>
          </w:tcPr>
          <w:p w14:paraId="3124867E" w14:textId="77777777" w:rsidR="0019543B" w:rsidRPr="00F31867" w:rsidRDefault="0019543B" w:rsidP="00205425">
            <w:pPr>
              <w:spacing w:line="240" w:lineRule="auto"/>
              <w:jc w:val="right"/>
              <w:rPr>
                <w:rFonts w:eastAsia="Times New Roman" w:cstheme="minorHAnsi"/>
                <w:color w:val="222222"/>
                <w:sz w:val="22"/>
                <w:szCs w:val="22"/>
              </w:rPr>
            </w:pPr>
            <w:r w:rsidRPr="00F31867">
              <w:rPr>
                <w:rFonts w:eastAsia="Times New Roman" w:cstheme="minorHAnsi"/>
                <w:color w:val="222222"/>
                <w:sz w:val="22"/>
                <w:szCs w:val="22"/>
              </w:rPr>
              <w:t>.105</w:t>
            </w:r>
          </w:p>
        </w:tc>
        <w:tc>
          <w:tcPr>
            <w:tcW w:w="1828" w:type="dxa"/>
            <w:tcBorders>
              <w:top w:val="nil"/>
              <w:left w:val="nil"/>
              <w:right w:val="nil"/>
            </w:tcBorders>
            <w:shd w:val="clear" w:color="auto" w:fill="FFFFFF"/>
            <w:noWrap/>
            <w:vAlign w:val="center"/>
          </w:tcPr>
          <w:p w14:paraId="32E2F3E1" w14:textId="77777777" w:rsidR="0019543B" w:rsidRPr="00F31867" w:rsidRDefault="0019543B" w:rsidP="00205425">
            <w:pPr>
              <w:spacing w:line="240" w:lineRule="auto"/>
              <w:jc w:val="right"/>
              <w:rPr>
                <w:rFonts w:eastAsia="Times New Roman" w:cstheme="minorHAnsi"/>
                <w:color w:val="222222"/>
                <w:sz w:val="22"/>
                <w:szCs w:val="22"/>
              </w:rPr>
            </w:pPr>
            <w:r w:rsidRPr="00F31867">
              <w:rPr>
                <w:rFonts w:eastAsia="Times New Roman" w:cstheme="minorHAnsi"/>
                <w:color w:val="222222"/>
                <w:sz w:val="22"/>
                <w:szCs w:val="22"/>
              </w:rPr>
              <w:t>-.002</w:t>
            </w:r>
          </w:p>
        </w:tc>
      </w:tr>
      <w:tr w:rsidR="0019543B" w14:paraId="77201227" w14:textId="77777777" w:rsidTr="0019543B">
        <w:trPr>
          <w:trHeight w:val="251"/>
        </w:trPr>
        <w:tc>
          <w:tcPr>
            <w:tcW w:w="3402" w:type="dxa"/>
            <w:tcBorders>
              <w:top w:val="nil"/>
              <w:left w:val="nil"/>
              <w:right w:val="nil"/>
            </w:tcBorders>
            <w:shd w:val="clear" w:color="auto" w:fill="FFFFFF"/>
            <w:noWrap/>
            <w:tcMar>
              <w:top w:w="0" w:type="dxa"/>
              <w:left w:w="108" w:type="dxa"/>
              <w:bottom w:w="0" w:type="dxa"/>
              <w:right w:w="108" w:type="dxa"/>
            </w:tcMar>
            <w:vAlign w:val="center"/>
          </w:tcPr>
          <w:p w14:paraId="60D0A2EA" w14:textId="77777777" w:rsidR="0019543B" w:rsidRPr="00F31867" w:rsidRDefault="0019543B" w:rsidP="00205425">
            <w:pPr>
              <w:spacing w:line="240" w:lineRule="auto"/>
              <w:ind w:left="288" w:firstLine="0"/>
              <w:rPr>
                <w:rFonts w:eastAsia="Times New Roman" w:cstheme="minorHAnsi"/>
                <w:color w:val="222222"/>
                <w:sz w:val="22"/>
                <w:szCs w:val="22"/>
              </w:rPr>
            </w:pPr>
            <w:r w:rsidRPr="00F31867">
              <w:rPr>
                <w:rFonts w:eastAsia="Times New Roman" w:cstheme="minorHAnsi"/>
                <w:color w:val="222222"/>
                <w:sz w:val="22"/>
                <w:szCs w:val="22"/>
              </w:rPr>
              <w:t>Participation/interaction (Y)</w:t>
            </w:r>
          </w:p>
        </w:tc>
        <w:tc>
          <w:tcPr>
            <w:tcW w:w="3435" w:type="dxa"/>
            <w:tcBorders>
              <w:top w:val="nil"/>
              <w:left w:val="nil"/>
              <w:right w:val="nil"/>
            </w:tcBorders>
            <w:shd w:val="clear" w:color="auto" w:fill="FFFFFF"/>
            <w:noWrap/>
            <w:tcMar>
              <w:top w:w="0" w:type="dxa"/>
              <w:left w:w="108" w:type="dxa"/>
              <w:bottom w:w="0" w:type="dxa"/>
              <w:right w:w="108" w:type="dxa"/>
            </w:tcMar>
            <w:vAlign w:val="center"/>
          </w:tcPr>
          <w:p w14:paraId="3F06E43E" w14:textId="751D9703" w:rsidR="0019543B" w:rsidRPr="00F31867" w:rsidRDefault="0019543B" w:rsidP="00205425">
            <w:pPr>
              <w:spacing w:line="240" w:lineRule="auto"/>
              <w:jc w:val="right"/>
              <w:rPr>
                <w:rFonts w:eastAsia="Times New Roman" w:cstheme="minorHAnsi"/>
                <w:color w:val="222222"/>
                <w:sz w:val="22"/>
                <w:szCs w:val="22"/>
              </w:rPr>
            </w:pPr>
            <w:r w:rsidRPr="00F31867">
              <w:rPr>
                <w:rFonts w:eastAsia="Times New Roman" w:cstheme="minorHAnsi"/>
                <w:color w:val="222222"/>
                <w:sz w:val="22"/>
                <w:szCs w:val="22"/>
              </w:rPr>
              <w:t>.171**</w:t>
            </w:r>
          </w:p>
        </w:tc>
        <w:tc>
          <w:tcPr>
            <w:tcW w:w="1732" w:type="dxa"/>
            <w:tcBorders>
              <w:top w:val="nil"/>
              <w:left w:val="nil"/>
              <w:right w:val="nil"/>
            </w:tcBorders>
            <w:shd w:val="clear" w:color="auto" w:fill="FFFFFF"/>
            <w:noWrap/>
            <w:vAlign w:val="center"/>
          </w:tcPr>
          <w:p w14:paraId="699FA070" w14:textId="0B3749BA" w:rsidR="0019543B" w:rsidRPr="00F31867" w:rsidRDefault="0019543B" w:rsidP="00205425">
            <w:pPr>
              <w:spacing w:line="240" w:lineRule="auto"/>
              <w:jc w:val="right"/>
              <w:rPr>
                <w:rFonts w:eastAsia="Times New Roman" w:cstheme="minorHAnsi"/>
                <w:color w:val="222222"/>
                <w:sz w:val="22"/>
                <w:szCs w:val="22"/>
              </w:rPr>
            </w:pPr>
            <w:r w:rsidRPr="00F31867">
              <w:rPr>
                <w:rFonts w:eastAsia="Times New Roman" w:cstheme="minorHAnsi"/>
                <w:color w:val="222222"/>
                <w:sz w:val="22"/>
                <w:szCs w:val="22"/>
              </w:rPr>
              <w:t>.141*</w:t>
            </w:r>
          </w:p>
        </w:tc>
        <w:tc>
          <w:tcPr>
            <w:tcW w:w="1828" w:type="dxa"/>
            <w:tcBorders>
              <w:top w:val="nil"/>
              <w:left w:val="nil"/>
              <w:right w:val="nil"/>
            </w:tcBorders>
            <w:shd w:val="clear" w:color="auto" w:fill="FFFFFF"/>
            <w:noWrap/>
            <w:vAlign w:val="center"/>
          </w:tcPr>
          <w:p w14:paraId="06EED279" w14:textId="63140CF4" w:rsidR="0019543B" w:rsidRPr="00F31867" w:rsidRDefault="0019543B" w:rsidP="00205425">
            <w:pPr>
              <w:spacing w:line="240" w:lineRule="auto"/>
              <w:jc w:val="right"/>
              <w:rPr>
                <w:rFonts w:eastAsia="Times New Roman" w:cstheme="minorHAnsi"/>
                <w:color w:val="222222"/>
                <w:sz w:val="22"/>
                <w:szCs w:val="22"/>
              </w:rPr>
            </w:pPr>
            <w:r w:rsidRPr="00F31867">
              <w:rPr>
                <w:rFonts w:eastAsia="Times New Roman" w:cstheme="minorHAnsi"/>
                <w:color w:val="222222"/>
                <w:sz w:val="22"/>
                <w:szCs w:val="22"/>
              </w:rPr>
              <w:t>-.003*</w:t>
            </w:r>
          </w:p>
        </w:tc>
      </w:tr>
      <w:tr w:rsidR="0019543B" w14:paraId="7AFC9A31" w14:textId="77777777" w:rsidTr="0019543B">
        <w:trPr>
          <w:trHeight w:val="251"/>
        </w:trPr>
        <w:tc>
          <w:tcPr>
            <w:tcW w:w="3402" w:type="dxa"/>
            <w:tcBorders>
              <w:top w:val="nil"/>
              <w:left w:val="nil"/>
              <w:right w:val="nil"/>
            </w:tcBorders>
            <w:shd w:val="clear" w:color="auto" w:fill="FFFFFF"/>
            <w:noWrap/>
            <w:tcMar>
              <w:top w:w="0" w:type="dxa"/>
              <w:left w:w="108" w:type="dxa"/>
              <w:bottom w:w="0" w:type="dxa"/>
              <w:right w:w="108" w:type="dxa"/>
            </w:tcMar>
            <w:vAlign w:val="center"/>
          </w:tcPr>
          <w:p w14:paraId="246550FD" w14:textId="77777777" w:rsidR="0019543B" w:rsidRPr="00F31867" w:rsidRDefault="0019543B" w:rsidP="00205425">
            <w:pPr>
              <w:spacing w:line="240" w:lineRule="auto"/>
              <w:ind w:left="288" w:firstLine="0"/>
              <w:rPr>
                <w:rFonts w:eastAsia="Times New Roman" w:cstheme="minorHAnsi"/>
                <w:color w:val="222222"/>
                <w:sz w:val="22"/>
                <w:szCs w:val="22"/>
              </w:rPr>
            </w:pPr>
            <w:r w:rsidRPr="00F31867">
              <w:rPr>
                <w:rFonts w:eastAsia="Times New Roman" w:cstheme="minorHAnsi"/>
                <w:color w:val="222222"/>
                <w:sz w:val="22"/>
                <w:szCs w:val="22"/>
              </w:rPr>
              <w:t>Performance (Y)</w:t>
            </w:r>
          </w:p>
        </w:tc>
        <w:tc>
          <w:tcPr>
            <w:tcW w:w="3435" w:type="dxa"/>
            <w:tcBorders>
              <w:top w:val="nil"/>
              <w:left w:val="nil"/>
              <w:right w:val="nil"/>
            </w:tcBorders>
            <w:shd w:val="clear" w:color="auto" w:fill="FFFFFF"/>
            <w:tcMar>
              <w:top w:w="0" w:type="dxa"/>
              <w:left w:w="108" w:type="dxa"/>
              <w:bottom w:w="0" w:type="dxa"/>
              <w:right w:w="108" w:type="dxa"/>
            </w:tcMar>
            <w:vAlign w:val="center"/>
          </w:tcPr>
          <w:p w14:paraId="5DE0C643" w14:textId="77777777" w:rsidR="0019543B" w:rsidRPr="00F31867" w:rsidRDefault="0019543B" w:rsidP="00205425">
            <w:pPr>
              <w:spacing w:line="240" w:lineRule="auto"/>
              <w:jc w:val="right"/>
              <w:rPr>
                <w:rFonts w:eastAsia="Times New Roman" w:cstheme="minorHAnsi"/>
                <w:color w:val="222222"/>
                <w:sz w:val="22"/>
                <w:szCs w:val="22"/>
              </w:rPr>
            </w:pPr>
            <w:r w:rsidRPr="00F31867">
              <w:rPr>
                <w:rFonts w:eastAsia="Times New Roman" w:cstheme="minorHAnsi"/>
                <w:color w:val="222222"/>
                <w:sz w:val="22"/>
                <w:szCs w:val="22"/>
              </w:rPr>
              <w:t>-.019</w:t>
            </w:r>
          </w:p>
        </w:tc>
        <w:tc>
          <w:tcPr>
            <w:tcW w:w="1732" w:type="dxa"/>
            <w:tcBorders>
              <w:top w:val="nil"/>
              <w:left w:val="nil"/>
              <w:bottom w:val="single" w:sz="4" w:space="0" w:color="auto"/>
              <w:right w:val="nil"/>
            </w:tcBorders>
            <w:shd w:val="clear" w:color="auto" w:fill="FFFFFF"/>
            <w:vAlign w:val="center"/>
          </w:tcPr>
          <w:p w14:paraId="3A6D1A4E" w14:textId="77777777" w:rsidR="0019543B" w:rsidRPr="00F31867" w:rsidRDefault="0019543B" w:rsidP="00205425">
            <w:pPr>
              <w:spacing w:line="240" w:lineRule="auto"/>
              <w:jc w:val="right"/>
              <w:rPr>
                <w:rFonts w:eastAsia="Times New Roman" w:cstheme="minorHAnsi"/>
                <w:color w:val="222222"/>
                <w:sz w:val="22"/>
                <w:szCs w:val="22"/>
              </w:rPr>
            </w:pPr>
            <w:r w:rsidRPr="00F31867">
              <w:rPr>
                <w:rFonts w:eastAsia="Times New Roman" w:cstheme="minorHAnsi"/>
                <w:color w:val="222222"/>
                <w:sz w:val="22"/>
                <w:szCs w:val="22"/>
              </w:rPr>
              <w:t>-.020</w:t>
            </w:r>
          </w:p>
        </w:tc>
        <w:tc>
          <w:tcPr>
            <w:tcW w:w="1828" w:type="dxa"/>
            <w:tcBorders>
              <w:top w:val="nil"/>
              <w:left w:val="nil"/>
              <w:bottom w:val="single" w:sz="4" w:space="0" w:color="auto"/>
              <w:right w:val="nil"/>
            </w:tcBorders>
            <w:shd w:val="clear" w:color="auto" w:fill="FFFFFF"/>
            <w:vAlign w:val="center"/>
          </w:tcPr>
          <w:p w14:paraId="68FC0007" w14:textId="77777777" w:rsidR="0019543B" w:rsidRPr="00F31867" w:rsidRDefault="0019543B" w:rsidP="00205425">
            <w:pPr>
              <w:spacing w:line="240" w:lineRule="auto"/>
              <w:jc w:val="right"/>
              <w:rPr>
                <w:rFonts w:eastAsia="Times New Roman" w:cstheme="minorHAnsi"/>
                <w:color w:val="222222"/>
                <w:sz w:val="22"/>
                <w:szCs w:val="22"/>
              </w:rPr>
            </w:pPr>
            <w:r w:rsidRPr="00F31867">
              <w:rPr>
                <w:rFonts w:eastAsia="Times New Roman" w:cstheme="minorHAnsi"/>
                <w:color w:val="222222"/>
                <w:sz w:val="22"/>
                <w:szCs w:val="22"/>
              </w:rPr>
              <w:t>.0002</w:t>
            </w:r>
          </w:p>
        </w:tc>
      </w:tr>
      <w:tr w:rsidR="0019543B" w14:paraId="67885C90" w14:textId="77777777" w:rsidTr="0019543B">
        <w:trPr>
          <w:trHeight w:val="827"/>
        </w:trPr>
        <w:tc>
          <w:tcPr>
            <w:tcW w:w="10397" w:type="dxa"/>
            <w:gridSpan w:val="4"/>
            <w:tcBorders>
              <w:top w:val="single" w:sz="4" w:space="0" w:color="auto"/>
              <w:left w:val="nil"/>
              <w:bottom w:val="nil"/>
            </w:tcBorders>
            <w:shd w:val="clear" w:color="auto" w:fill="FFFFFF"/>
            <w:noWrap/>
            <w:tcMar>
              <w:top w:w="0" w:type="dxa"/>
              <w:left w:w="108" w:type="dxa"/>
              <w:bottom w:w="0" w:type="dxa"/>
              <w:right w:w="108" w:type="dxa"/>
            </w:tcMar>
          </w:tcPr>
          <w:p w14:paraId="47B435FF" w14:textId="50B8CAB9" w:rsidR="0019543B" w:rsidRPr="00F31867" w:rsidRDefault="0019543B" w:rsidP="00F31867">
            <w:pPr>
              <w:spacing w:line="240" w:lineRule="auto"/>
              <w:ind w:firstLine="0"/>
              <w:rPr>
                <w:rFonts w:eastAsia="Times New Roman" w:cstheme="minorHAnsi"/>
                <w:i/>
                <w:color w:val="222222"/>
                <w:sz w:val="22"/>
                <w:szCs w:val="22"/>
              </w:rPr>
            </w:pPr>
            <w:r w:rsidRPr="00F31867">
              <w:rPr>
                <w:rFonts w:eastAsia="Times New Roman" w:cstheme="minorHAnsi"/>
                <w:i/>
                <w:color w:val="222222"/>
                <w:sz w:val="22"/>
                <w:szCs w:val="22"/>
              </w:rPr>
              <w:t>Note.</w:t>
            </w:r>
            <w:r w:rsidRPr="00F31867">
              <w:rPr>
                <w:rFonts w:eastAsia="Times New Roman" w:cstheme="minorHAnsi"/>
                <w:color w:val="222222"/>
                <w:sz w:val="22"/>
                <w:szCs w:val="22"/>
              </w:rPr>
              <w:t xml:space="preserve"> *p&lt;.01; **p&lt;.001; ***p&lt;.0001</w:t>
            </w:r>
            <w:r w:rsidRPr="00F31867">
              <w:rPr>
                <w:rFonts w:eastAsia="Times New Roman" w:cstheme="minorHAnsi"/>
                <w:color w:val="222222"/>
                <w:sz w:val="22"/>
                <w:szCs w:val="22"/>
              </w:rPr>
              <w:t xml:space="preserve"> </w:t>
            </w:r>
          </w:p>
        </w:tc>
      </w:tr>
    </w:tbl>
    <w:p w14:paraId="5630A80C" w14:textId="77777777" w:rsidR="00966078" w:rsidRDefault="00966078" w:rsidP="00D86857">
      <w:pPr>
        <w:ind w:firstLine="0"/>
        <w:rPr>
          <w:rFonts w:ascii="Times New Roman" w:hAnsi="Times New Roman"/>
        </w:rPr>
        <w:sectPr w:rsidR="00966078" w:rsidSect="00966078">
          <w:pgSz w:w="15840" w:h="12240" w:orient="landscape"/>
          <w:pgMar w:top="1440" w:right="1440" w:bottom="1440" w:left="1440" w:header="720" w:footer="0" w:gutter="0"/>
          <w:cols w:space="720"/>
          <w:formProt w:val="0"/>
          <w:titlePg/>
          <w:docGrid w:linePitch="360"/>
        </w:sectPr>
      </w:pPr>
    </w:p>
    <w:p w14:paraId="0D07DCCF" w14:textId="77777777" w:rsidR="00D86857" w:rsidRPr="00632E98" w:rsidRDefault="00D86857" w:rsidP="00D86857">
      <w:pPr>
        <w:ind w:firstLine="0"/>
        <w:rPr>
          <w:rFonts w:ascii="Times New Roman" w:hAnsi="Times New Roman"/>
        </w:rPr>
      </w:pPr>
    </w:p>
    <w:p w14:paraId="268F3CC6" w14:textId="77777777" w:rsidR="00D86857" w:rsidRDefault="00D86857" w:rsidP="00DC34F1">
      <w:pPr>
        <w:spacing w:line="240" w:lineRule="auto"/>
        <w:ind w:firstLine="0"/>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sidRPr="00D86857">
        <w:rPr>
          <w:rFonts w:ascii="Times New Roman" w:eastAsia="Times New Roman" w:hAnsi="Times New Roman" w:cs="Times New Roman"/>
          <w:noProof/>
          <w:color w:val="222222"/>
          <w:lang w:eastAsia="en-US"/>
        </w:rPr>
        <w:drawing>
          <wp:inline distT="0" distB="0" distL="0" distR="0" wp14:anchorId="1B7DF88A" wp14:editId="2728EE43">
            <wp:extent cx="4354830" cy="3324225"/>
            <wp:effectExtent l="0" t="0" r="7620" b="9525"/>
            <wp:docPr id="2" name="Picture 2" descr="C:\Audrey\AudreyDissertation\Figures\Stress_Vs_Part_High_Exerci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Audrey\AudreyDissertation\Figures\Stress_Vs_Part_High_Exercise.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59131" cy="3327508"/>
                    </a:xfrm>
                    <a:prstGeom prst="rect">
                      <a:avLst/>
                    </a:prstGeom>
                    <a:noFill/>
                    <a:ln>
                      <a:noFill/>
                    </a:ln>
                  </pic:spPr>
                </pic:pic>
              </a:graphicData>
            </a:graphic>
          </wp:inline>
        </w:drawing>
      </w:r>
      <w:r w:rsidRPr="00D86857">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14:paraId="0E7999A7" w14:textId="77777777" w:rsidR="00D86857" w:rsidRDefault="00D86857" w:rsidP="00DC34F1">
      <w:pPr>
        <w:spacing w:line="240" w:lineRule="auto"/>
        <w:ind w:firstLine="0"/>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01AEB191" w14:textId="77777777" w:rsidR="00D86857" w:rsidRDefault="00D86857" w:rsidP="00DC34F1">
      <w:pPr>
        <w:spacing w:line="240" w:lineRule="auto"/>
        <w:ind w:firstLine="0"/>
        <w:rPr>
          <w:rFonts w:ascii="Times New Roman" w:eastAsia="Times New Roman" w:hAnsi="Times New Roman" w:cs="Times New Roman"/>
          <w:noProof/>
          <w:color w:val="222222"/>
          <w:lang w:eastAsia="en-US"/>
        </w:rPr>
      </w:pPr>
    </w:p>
    <w:p w14:paraId="68493FBA" w14:textId="76B612FE" w:rsidR="00D86857" w:rsidRDefault="00322DBE" w:rsidP="00D86857">
      <w:pPr>
        <w:ind w:firstLine="0"/>
        <w:rPr>
          <w:rFonts w:ascii="Times New Roman" w:hAnsi="Times New Roman"/>
        </w:rPr>
      </w:pPr>
      <w:r>
        <w:rPr>
          <w:rFonts w:ascii="Times New Roman" w:hAnsi="Times New Roman"/>
          <w:i/>
        </w:rPr>
        <w:t>Figure 1</w:t>
      </w:r>
      <w:r w:rsidR="00D86857" w:rsidRPr="00934CC1">
        <w:rPr>
          <w:rFonts w:ascii="Times New Roman" w:hAnsi="Times New Roman"/>
          <w:i/>
        </w:rPr>
        <w:t>.</w:t>
      </w:r>
      <w:r w:rsidR="00D86857">
        <w:rPr>
          <w:rFonts w:ascii="Times New Roman" w:hAnsi="Times New Roman"/>
          <w:b/>
        </w:rPr>
        <w:t xml:space="preserve"> </w:t>
      </w:r>
      <w:r w:rsidR="00D86857">
        <w:rPr>
          <w:rFonts w:ascii="Times New Roman" w:hAnsi="Times New Roman"/>
        </w:rPr>
        <w:t>Scatterplot of high exercise in moderation effect.</w:t>
      </w:r>
    </w:p>
    <w:p w14:paraId="5D1EB609" w14:textId="77777777" w:rsidR="00D86857" w:rsidRPr="00D86857" w:rsidRDefault="00D86857" w:rsidP="00D86857">
      <w:pPr>
        <w:ind w:firstLine="0"/>
        <w:rPr>
          <w:rFonts w:ascii="Times New Roman" w:hAnsi="Times New Roman"/>
        </w:rPr>
      </w:pPr>
    </w:p>
    <w:p w14:paraId="0FDEB7B9" w14:textId="77777777" w:rsidR="00D86857" w:rsidRDefault="00D86857" w:rsidP="00DC34F1">
      <w:pPr>
        <w:spacing w:line="240" w:lineRule="auto"/>
        <w:ind w:firstLine="0"/>
        <w:rPr>
          <w:rFonts w:ascii="Times New Roman" w:eastAsia="Times New Roman" w:hAnsi="Times New Roman" w:cs="Times New Roman"/>
          <w:color w:val="222222"/>
        </w:rPr>
      </w:pPr>
      <w:r w:rsidRPr="00D86857">
        <w:rPr>
          <w:rFonts w:ascii="Times New Roman" w:eastAsia="Times New Roman" w:hAnsi="Times New Roman" w:cs="Times New Roman"/>
          <w:noProof/>
          <w:color w:val="222222"/>
          <w:lang w:eastAsia="en-US"/>
        </w:rPr>
        <w:drawing>
          <wp:inline distT="0" distB="0" distL="0" distR="0" wp14:anchorId="481F48C4" wp14:editId="3EBE86CF">
            <wp:extent cx="4362448" cy="3295650"/>
            <wp:effectExtent l="0" t="0" r="635" b="0"/>
            <wp:docPr id="3" name="Picture 3" descr="C:\Audrey\AudreyDissertation\Figures\Stress_Vs_Part_Low_Exerci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Audrey\AudreyDissertation\Figures\Stress_Vs_Part_Low_Exercise.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80035" cy="3308936"/>
                    </a:xfrm>
                    <a:prstGeom prst="rect">
                      <a:avLst/>
                    </a:prstGeom>
                    <a:noFill/>
                    <a:ln>
                      <a:noFill/>
                    </a:ln>
                  </pic:spPr>
                </pic:pic>
              </a:graphicData>
            </a:graphic>
          </wp:inline>
        </w:drawing>
      </w:r>
    </w:p>
    <w:p w14:paraId="0DD2F0C1" w14:textId="77777777" w:rsidR="00D86857" w:rsidRPr="00D86857" w:rsidRDefault="00D86857" w:rsidP="00D86857">
      <w:pPr>
        <w:spacing w:line="240" w:lineRule="auto"/>
        <w:ind w:firstLine="0"/>
        <w:rPr>
          <w:rFonts w:ascii="Times New Roman" w:hAnsi="Times New Roman"/>
        </w:rPr>
      </w:pPr>
    </w:p>
    <w:p w14:paraId="603C9519" w14:textId="2EFC1CF2" w:rsidR="00322DBE" w:rsidRDefault="00322DBE" w:rsidP="00D86857">
      <w:pPr>
        <w:ind w:firstLine="0"/>
        <w:rPr>
          <w:rFonts w:ascii="Times New Roman" w:hAnsi="Times New Roman"/>
        </w:rPr>
      </w:pPr>
      <w:r>
        <w:rPr>
          <w:rFonts w:ascii="Times New Roman" w:hAnsi="Times New Roman"/>
          <w:i/>
        </w:rPr>
        <w:t>Figure 2</w:t>
      </w:r>
      <w:r w:rsidR="00D86857">
        <w:rPr>
          <w:rFonts w:ascii="Times New Roman" w:hAnsi="Times New Roman"/>
          <w:i/>
        </w:rPr>
        <w:t xml:space="preserve">. </w:t>
      </w:r>
      <w:r w:rsidR="00D86857">
        <w:rPr>
          <w:rFonts w:ascii="Times New Roman" w:hAnsi="Times New Roman"/>
        </w:rPr>
        <w:t xml:space="preserve">Scatterplot of low exercise in moderation effect. </w:t>
      </w:r>
    </w:p>
    <w:p w14:paraId="7BDF4115" w14:textId="0F30D5CC" w:rsidR="00322DBE" w:rsidRDefault="00322DBE" w:rsidP="00D86857">
      <w:pPr>
        <w:ind w:firstLine="0"/>
        <w:rPr>
          <w:rFonts w:ascii="Times New Roman" w:hAnsi="Times New Roman"/>
        </w:rPr>
      </w:pPr>
      <w:r>
        <w:rPr>
          <w:rFonts w:ascii="Times New Roman" w:hAnsi="Times New Roman"/>
          <w:i/>
          <w:noProof/>
          <w:lang w:eastAsia="en-US"/>
        </w:rPr>
        <w:lastRenderedPageBreak/>
        <w:drawing>
          <wp:inline distT="0" distB="0" distL="0" distR="0" wp14:anchorId="6B78A3FC" wp14:editId="0E37DECE">
            <wp:extent cx="5939790" cy="3816350"/>
            <wp:effectExtent l="0" t="0" r="3810" b="0"/>
            <wp:docPr id="1" name="Picture 1" descr="C:\Users\Dominic\AppData\Local\Microsoft\Windows\INetCache\Content.Word\newplot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ominic\AppData\Local\Microsoft\Windows\INetCache\Content.Word\newplot (1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9790" cy="3816350"/>
                    </a:xfrm>
                    <a:prstGeom prst="rect">
                      <a:avLst/>
                    </a:prstGeom>
                    <a:noFill/>
                    <a:ln>
                      <a:noFill/>
                    </a:ln>
                  </pic:spPr>
                </pic:pic>
              </a:graphicData>
            </a:graphic>
          </wp:inline>
        </w:drawing>
      </w:r>
    </w:p>
    <w:p w14:paraId="5F86B44C" w14:textId="77777777" w:rsidR="00322DBE" w:rsidRDefault="00322DBE" w:rsidP="00D86857">
      <w:pPr>
        <w:ind w:firstLine="0"/>
        <w:rPr>
          <w:rFonts w:ascii="Times New Roman" w:hAnsi="Times New Roman"/>
        </w:rPr>
      </w:pPr>
    </w:p>
    <w:p w14:paraId="406829C0" w14:textId="30A64BC8" w:rsidR="00322DBE" w:rsidRPr="00D86857" w:rsidRDefault="00322DBE" w:rsidP="00D86857">
      <w:pPr>
        <w:ind w:firstLine="0"/>
        <w:rPr>
          <w:rFonts w:ascii="Times New Roman" w:hAnsi="Times New Roman"/>
        </w:rPr>
        <w:sectPr w:rsidR="00322DBE" w:rsidRPr="00D86857" w:rsidSect="00E40D85">
          <w:pgSz w:w="12240" w:h="15840"/>
          <w:pgMar w:top="1440" w:right="1440" w:bottom="1440" w:left="1440" w:header="720" w:footer="0" w:gutter="0"/>
          <w:cols w:space="720"/>
          <w:formProt w:val="0"/>
          <w:titlePg/>
          <w:docGrid w:linePitch="360"/>
        </w:sectPr>
      </w:pPr>
      <w:r>
        <w:rPr>
          <w:rFonts w:ascii="Times New Roman" w:hAnsi="Times New Roman"/>
          <w:i/>
        </w:rPr>
        <w:t>Figure 3</w:t>
      </w:r>
      <w:r w:rsidRPr="00934CC1">
        <w:rPr>
          <w:rFonts w:ascii="Times New Roman" w:hAnsi="Times New Roman"/>
          <w:i/>
        </w:rPr>
        <w:t>.</w:t>
      </w:r>
      <w:r>
        <w:rPr>
          <w:rFonts w:ascii="Times New Roman" w:hAnsi="Times New Roman"/>
          <w:b/>
        </w:rPr>
        <w:t xml:space="preserve"> </w:t>
      </w:r>
      <w:r>
        <w:rPr>
          <w:rFonts w:ascii="Times New Roman" w:hAnsi="Times New Roman"/>
        </w:rPr>
        <w:t xml:space="preserve">Prediction surface of the moderation effect of </w:t>
      </w:r>
      <w:commentRangeStart w:id="19"/>
      <w:r>
        <w:rPr>
          <w:rFonts w:ascii="Times New Roman" w:hAnsi="Times New Roman"/>
        </w:rPr>
        <w:t>exercise</w:t>
      </w:r>
      <w:commentRangeEnd w:id="19"/>
      <w:r>
        <w:rPr>
          <w:rStyle w:val="CommentReference"/>
        </w:rPr>
        <w:commentReference w:id="19"/>
      </w:r>
      <w:r w:rsidR="00966078">
        <w:rPr>
          <w:rFonts w:ascii="Times New Roman" w:hAnsi="Times New Roman"/>
        </w:rPr>
        <w:t>.</w:t>
      </w:r>
    </w:p>
    <w:p w14:paraId="2FE1950C" w14:textId="0DD6D391" w:rsidR="00FA09B1" w:rsidRDefault="00FA09B1" w:rsidP="00803662">
      <w:pPr>
        <w:ind w:firstLine="0"/>
        <w:rPr>
          <w:b/>
        </w:rPr>
      </w:pPr>
      <w:r>
        <w:rPr>
          <w:b/>
        </w:rPr>
        <w:lastRenderedPageBreak/>
        <w:t xml:space="preserve">Research Question 6: </w:t>
      </w:r>
      <w:r w:rsidR="0004796B">
        <w:rPr>
          <w:b/>
        </w:rPr>
        <w:t>What is the H</w:t>
      </w:r>
      <w:r>
        <w:rPr>
          <w:b/>
        </w:rPr>
        <w:t>iera</w:t>
      </w:r>
      <w:r w:rsidR="0004796B">
        <w:rPr>
          <w:b/>
        </w:rPr>
        <w:t>rchical I</w:t>
      </w:r>
      <w:r>
        <w:rPr>
          <w:b/>
        </w:rPr>
        <w:t>nfluence</w:t>
      </w:r>
      <w:r w:rsidR="0004796B">
        <w:rPr>
          <w:b/>
        </w:rPr>
        <w:t xml:space="preserve"> of Stressful Life Events, Sleep Hygiene, and Exercise on Academic E</w:t>
      </w:r>
      <w:r>
        <w:rPr>
          <w:b/>
        </w:rPr>
        <w:t xml:space="preserve">ngagement? </w:t>
      </w:r>
    </w:p>
    <w:p w14:paraId="0C749485" w14:textId="387E3643" w:rsidR="009A73BD" w:rsidRPr="00FA09B1" w:rsidRDefault="00FA09B1" w:rsidP="00FA09B1">
      <w:pPr>
        <w:rPr>
          <w:rFonts w:ascii="Times New Roman" w:hAnsi="Times New Roman" w:cs="Times New Roman"/>
          <w:b/>
        </w:rPr>
      </w:pPr>
      <w:r>
        <w:t>This</w:t>
      </w:r>
      <w:r w:rsidRPr="00FA09B1">
        <w:t xml:space="preserve"> </w:t>
      </w:r>
      <w:r w:rsidRPr="00FA09B1">
        <w:rPr>
          <w:rFonts w:ascii="Times New Roman" w:hAnsi="Times New Roman" w:cs="Times New Roman" w:hint="cs"/>
        </w:rPr>
        <w:t>predictive m</w:t>
      </w:r>
      <w:r w:rsidR="00803662" w:rsidRPr="00FA09B1">
        <w:rPr>
          <w:rFonts w:ascii="Times New Roman" w:hAnsi="Times New Roman" w:cs="Times New Roman" w:hint="cs"/>
        </w:rPr>
        <w:t xml:space="preserve">odel </w:t>
      </w:r>
      <w:r w:rsidRPr="00FA09B1">
        <w:rPr>
          <w:rFonts w:ascii="Times New Roman" w:hAnsi="Times New Roman" w:cs="Times New Roman"/>
        </w:rPr>
        <w:t xml:space="preserve">analysis was completed </w:t>
      </w:r>
      <w:r w:rsidRPr="00FA09B1">
        <w:rPr>
          <w:rFonts w:ascii="Times New Roman" w:hAnsi="Times New Roman" w:cs="Times New Roman" w:hint="cs"/>
        </w:rPr>
        <w:t>using Random Forest analysi</w:t>
      </w:r>
      <w:r>
        <w:rPr>
          <w:rFonts w:ascii="Times New Roman" w:hAnsi="Times New Roman" w:cs="Times New Roman" w:hint="cs"/>
        </w:rPr>
        <w:t>s and nested model c</w:t>
      </w:r>
      <w:r w:rsidR="00803662" w:rsidRPr="00FA09B1">
        <w:rPr>
          <w:rFonts w:ascii="Times New Roman" w:hAnsi="Times New Roman" w:cs="Times New Roman" w:hint="cs"/>
        </w:rPr>
        <w:t>omparisons</w:t>
      </w:r>
      <w:r w:rsidRPr="00FA09B1">
        <w:rPr>
          <w:rFonts w:ascii="Times New Roman" w:hAnsi="Times New Roman" w:cs="Times New Roman"/>
        </w:rPr>
        <w:t>.</w:t>
      </w:r>
      <w:r>
        <w:rPr>
          <w:rFonts w:ascii="Times New Roman" w:hAnsi="Times New Roman" w:cs="Times New Roman"/>
          <w:b/>
        </w:rPr>
        <w:t xml:space="preserve"> </w:t>
      </w:r>
      <w:r w:rsidR="00D16EF4" w:rsidRPr="007558EC">
        <w:rPr>
          <w:rFonts w:ascii="Times New Roman" w:hAnsi="Times New Roman" w:cs="Times New Roman"/>
        </w:rPr>
        <w:t>To</w:t>
      </w:r>
      <w:r w:rsidR="00803662" w:rsidRPr="007558EC">
        <w:rPr>
          <w:rFonts w:ascii="Times New Roman" w:hAnsi="Times New Roman" w:cs="Times New Roman" w:hint="cs"/>
        </w:rPr>
        <w:t xml:space="preserve"> determine the variables that would</w:t>
      </w:r>
      <w:r w:rsidR="00C65769">
        <w:rPr>
          <w:rFonts w:ascii="Times New Roman" w:hAnsi="Times New Roman" w:cs="Times New Roman" w:hint="cs"/>
        </w:rPr>
        <w:t xml:space="preserve"> explain the most variance in academic engagement and the factors of academic engagement</w:t>
      </w:r>
      <w:r w:rsidR="00803662" w:rsidRPr="007558EC">
        <w:rPr>
          <w:rFonts w:ascii="Times New Roman" w:hAnsi="Times New Roman" w:cs="Times New Roman" w:hint="cs"/>
        </w:rPr>
        <w:t xml:space="preserve">, a Random Forest </w:t>
      </w:r>
      <w:r w:rsidR="00D16EF4">
        <w:rPr>
          <w:rFonts w:ascii="Times New Roman" w:hAnsi="Times New Roman" w:cs="Times New Roman"/>
        </w:rPr>
        <w:t xml:space="preserve">analytical </w:t>
      </w:r>
      <w:r w:rsidR="00803662" w:rsidRPr="007558EC">
        <w:rPr>
          <w:rFonts w:ascii="Times New Roman" w:hAnsi="Times New Roman" w:cs="Times New Roman" w:hint="cs"/>
        </w:rPr>
        <w:t>approach was utilized.  Results of the Random Forest analysis can be found in</w:t>
      </w:r>
      <w:r w:rsidR="00803662">
        <w:rPr>
          <w:rFonts w:ascii="Times New Roman" w:hAnsi="Times New Roman" w:cs="Times New Roman" w:hint="cs"/>
        </w:rPr>
        <w:t xml:space="preserve"> Table </w:t>
      </w:r>
      <w:r w:rsidR="00D2210B">
        <w:rPr>
          <w:rFonts w:ascii="Times New Roman" w:hAnsi="Times New Roman" w:cs="Times New Roman"/>
        </w:rPr>
        <w:t>6</w:t>
      </w:r>
      <w:r w:rsidR="00803662" w:rsidRPr="007558EC">
        <w:rPr>
          <w:rFonts w:ascii="Times New Roman" w:hAnsi="Times New Roman" w:cs="Times New Roman" w:hint="cs"/>
        </w:rPr>
        <w:t>, including variable importance measures for all potential predictor variables.  Variable importance was measured by the average increase in residual sum of squares (RSS) across all regression trees</w:t>
      </w:r>
      <w:r w:rsidR="00A0192A">
        <w:rPr>
          <w:rFonts w:ascii="Times New Roman" w:hAnsi="Times New Roman" w:cs="Times New Roman"/>
        </w:rPr>
        <w:t xml:space="preserve"> in the random forest</w:t>
      </w:r>
      <w:r w:rsidR="00803662" w:rsidRPr="007558EC">
        <w:rPr>
          <w:rFonts w:ascii="Times New Roman" w:hAnsi="Times New Roman" w:cs="Times New Roman" w:hint="cs"/>
        </w:rPr>
        <w:t xml:space="preserve"> when each variable was omitted.  Generally, when looking at the RSS measure, the demographic variables showed the least importance, with ethnicity and class variably showing the most among demographic variables.  The variables used in a final multipl</w:t>
      </w:r>
      <w:r w:rsidR="00C65769">
        <w:rPr>
          <w:rFonts w:ascii="Times New Roman" w:hAnsi="Times New Roman" w:cs="Times New Roman" w:hint="cs"/>
        </w:rPr>
        <w:t>e regression model to predict academic engagement</w:t>
      </w:r>
      <w:r w:rsidR="00803662" w:rsidRPr="007558EC">
        <w:rPr>
          <w:rFonts w:ascii="Times New Roman" w:hAnsi="Times New Roman" w:cs="Times New Roman" w:hint="cs"/>
        </w:rPr>
        <w:t xml:space="preserve"> were subsequently determined through a nested model, forward selection process with variables added in order of import</w:t>
      </w:r>
      <w:r>
        <w:rPr>
          <w:rFonts w:ascii="Times New Roman" w:hAnsi="Times New Roman" w:cs="Times New Roman" w:hint="cs"/>
        </w:rPr>
        <w:t>ance as determined through the Random F</w:t>
      </w:r>
      <w:r w:rsidR="00803662" w:rsidRPr="007558EC">
        <w:rPr>
          <w:rFonts w:ascii="Times New Roman" w:hAnsi="Times New Roman" w:cs="Times New Roman" w:hint="cs"/>
        </w:rPr>
        <w:t xml:space="preserve">orest analysis.  Nested model likelihood ratios were utilized to determine whether added variables improved the predictive ability of the model.  If the addition of a variable resulted in a non-significant likelihood-ratio test, that variable and all subsequent variables were left out of the final model.  For total </w:t>
      </w:r>
      <w:r w:rsidR="00DE7ECA">
        <w:rPr>
          <w:rFonts w:ascii="Times New Roman" w:hAnsi="Times New Roman" w:cs="Times New Roman"/>
        </w:rPr>
        <w:t>academic engagement</w:t>
      </w:r>
      <w:r w:rsidR="00D16EF4">
        <w:rPr>
          <w:rFonts w:ascii="Times New Roman" w:hAnsi="Times New Roman" w:cs="Times New Roman"/>
        </w:rPr>
        <w:t>,</w:t>
      </w:r>
      <w:r w:rsidR="00803662" w:rsidRPr="007558EC">
        <w:rPr>
          <w:rFonts w:ascii="Times New Roman" w:hAnsi="Times New Roman" w:cs="Times New Roman" w:hint="cs"/>
        </w:rPr>
        <w:t xml:space="preserve"> the best fit model included only sleep hygiene (</w:t>
      </w:r>
      <w:r w:rsidR="00803662" w:rsidRPr="00DE7ECA">
        <w:rPr>
          <w:rFonts w:ascii="Times New Roman" w:hAnsi="Times New Roman" w:cs="Times New Roman"/>
          <w:i/>
        </w:rPr>
        <w:sym w:font="Symbol" w:char="F062"/>
      </w:r>
      <w:r w:rsidR="008701DD">
        <w:rPr>
          <w:rFonts w:ascii="Times New Roman" w:hAnsi="Times New Roman" w:cs="Times New Roman"/>
          <w:i/>
        </w:rPr>
        <w:t xml:space="preserve"> </w:t>
      </w:r>
      <w:r w:rsidR="00803662" w:rsidRPr="007558EC">
        <w:rPr>
          <w:rFonts w:ascii="Times New Roman" w:hAnsi="Times New Roman" w:cs="Times New Roman" w:hint="cs"/>
        </w:rPr>
        <w:t>=</w:t>
      </w:r>
      <w:r w:rsidR="008701DD">
        <w:rPr>
          <w:rFonts w:ascii="Times New Roman" w:hAnsi="Times New Roman" w:cs="Times New Roman"/>
        </w:rPr>
        <w:t xml:space="preserve"> </w:t>
      </w:r>
      <w:r w:rsidR="00803662" w:rsidRPr="007558EC">
        <w:rPr>
          <w:rFonts w:ascii="Times New Roman" w:hAnsi="Times New Roman" w:cs="Times New Roman" w:hint="cs"/>
        </w:rPr>
        <w:t>0.286, p-value</w:t>
      </w:r>
      <w:r w:rsidR="008701DD">
        <w:rPr>
          <w:rFonts w:ascii="Times New Roman" w:hAnsi="Times New Roman" w:cs="Times New Roman"/>
        </w:rPr>
        <w:t xml:space="preserve"> </w:t>
      </w:r>
      <w:r w:rsidR="00803662" w:rsidRPr="007558EC">
        <w:rPr>
          <w:rFonts w:ascii="Times New Roman" w:hAnsi="Times New Roman" w:cs="Times New Roman" w:hint="cs"/>
        </w:rPr>
        <w:t>=</w:t>
      </w:r>
      <w:r w:rsidR="008701DD">
        <w:rPr>
          <w:rFonts w:ascii="Times New Roman" w:hAnsi="Times New Roman" w:cs="Times New Roman"/>
        </w:rPr>
        <w:t xml:space="preserve"> </w:t>
      </w:r>
      <w:r w:rsidR="00803662" w:rsidRPr="007558EC">
        <w:rPr>
          <w:rFonts w:ascii="Times New Roman" w:hAnsi="Times New Roman" w:cs="Times New Roman" w:hint="cs"/>
        </w:rPr>
        <w:t>0.0002) since the addition of the variable deemed of secondary importance in the Random Forest analysis (stress) did not add to the explained variance when comparing the nested model through an ANOVA likelihood ratio (p-value</w:t>
      </w:r>
      <w:r w:rsidR="008701DD">
        <w:rPr>
          <w:rFonts w:ascii="Times New Roman" w:hAnsi="Times New Roman" w:cs="Times New Roman"/>
        </w:rPr>
        <w:t xml:space="preserve"> </w:t>
      </w:r>
      <w:r w:rsidR="00803662" w:rsidRPr="007558EC">
        <w:rPr>
          <w:rFonts w:ascii="Times New Roman" w:hAnsi="Times New Roman" w:cs="Times New Roman" w:hint="cs"/>
        </w:rPr>
        <w:t>=</w:t>
      </w:r>
      <w:r w:rsidR="008701DD">
        <w:rPr>
          <w:rFonts w:ascii="Times New Roman" w:hAnsi="Times New Roman" w:cs="Times New Roman"/>
        </w:rPr>
        <w:t xml:space="preserve"> </w:t>
      </w:r>
      <w:r w:rsidR="00803662" w:rsidRPr="007558EC">
        <w:rPr>
          <w:rFonts w:ascii="Times New Roman" w:hAnsi="Times New Roman" w:cs="Times New Roman" w:hint="cs"/>
        </w:rPr>
        <w:t xml:space="preserve">0.299).  </w:t>
      </w:r>
    </w:p>
    <w:p w14:paraId="11B80564" w14:textId="2CA02641" w:rsidR="00803662" w:rsidRPr="007558EC" w:rsidRDefault="00803662" w:rsidP="00803662">
      <w:pPr>
        <w:rPr>
          <w:rFonts w:ascii="Times New Roman" w:hAnsi="Times New Roman" w:cs="Times New Roman"/>
        </w:rPr>
      </w:pPr>
      <w:r w:rsidRPr="007558EC">
        <w:rPr>
          <w:rFonts w:ascii="Times New Roman" w:hAnsi="Times New Roman" w:cs="Times New Roman" w:hint="cs"/>
        </w:rPr>
        <w:t>Notably, the model for skills included both stress (</w:t>
      </w:r>
      <w:r w:rsidRPr="00DE7ECA">
        <w:rPr>
          <w:rFonts w:ascii="Times New Roman" w:hAnsi="Times New Roman" w:cs="Times New Roman"/>
          <w:i/>
        </w:rPr>
        <w:sym w:font="Symbol" w:char="F062"/>
      </w:r>
      <w:r w:rsidR="008701DD">
        <w:rPr>
          <w:rFonts w:ascii="Times New Roman" w:hAnsi="Times New Roman" w:cs="Times New Roman"/>
          <w:i/>
        </w:rPr>
        <w:t xml:space="preserve"> </w:t>
      </w:r>
      <w:r w:rsidRPr="007558EC">
        <w:rPr>
          <w:rFonts w:ascii="Times New Roman" w:hAnsi="Times New Roman" w:cs="Times New Roman" w:hint="cs"/>
        </w:rPr>
        <w:t>=</w:t>
      </w:r>
      <w:r w:rsidR="008701DD">
        <w:rPr>
          <w:rFonts w:ascii="Times New Roman" w:hAnsi="Times New Roman" w:cs="Times New Roman"/>
        </w:rPr>
        <w:t xml:space="preserve"> </w:t>
      </w:r>
      <w:r w:rsidRPr="007558EC">
        <w:rPr>
          <w:rFonts w:ascii="Times New Roman" w:hAnsi="Times New Roman" w:cs="Times New Roman" w:hint="cs"/>
        </w:rPr>
        <w:t>-0.053, p-value</w:t>
      </w:r>
      <w:r w:rsidR="008701DD">
        <w:rPr>
          <w:rFonts w:ascii="Times New Roman" w:hAnsi="Times New Roman" w:cs="Times New Roman"/>
        </w:rPr>
        <w:t xml:space="preserve"> </w:t>
      </w:r>
      <w:r w:rsidRPr="007558EC">
        <w:rPr>
          <w:rFonts w:ascii="Times New Roman" w:hAnsi="Times New Roman" w:cs="Times New Roman" w:hint="cs"/>
        </w:rPr>
        <w:t>=</w:t>
      </w:r>
      <w:r w:rsidR="008701DD">
        <w:rPr>
          <w:rFonts w:ascii="Times New Roman" w:hAnsi="Times New Roman" w:cs="Times New Roman"/>
        </w:rPr>
        <w:t xml:space="preserve"> </w:t>
      </w:r>
      <w:r w:rsidRPr="007558EC">
        <w:rPr>
          <w:rFonts w:ascii="Times New Roman" w:hAnsi="Times New Roman" w:cs="Times New Roman" w:hint="cs"/>
        </w:rPr>
        <w:t>0.003) and sleep hygiene (likelihood-ratio p-value = 0.000009) before showing no added explanation of variance with the addition of exercise (likelihood-ratio p-value = 0.113). In the final model</w:t>
      </w:r>
      <w:r w:rsidR="00D16EF4">
        <w:rPr>
          <w:rFonts w:ascii="Times New Roman" w:hAnsi="Times New Roman" w:cs="Times New Roman"/>
        </w:rPr>
        <w:t xml:space="preserve">, </w:t>
      </w:r>
      <w:r w:rsidRPr="007558EC">
        <w:rPr>
          <w:rFonts w:ascii="Times New Roman" w:hAnsi="Times New Roman" w:cs="Times New Roman" w:hint="cs"/>
        </w:rPr>
        <w:t xml:space="preserve">the estimate </w:t>
      </w:r>
      <w:r w:rsidRPr="007558EC">
        <w:rPr>
          <w:rFonts w:ascii="Times New Roman" w:hAnsi="Times New Roman" w:cs="Times New Roman" w:hint="cs"/>
        </w:rPr>
        <w:lastRenderedPageBreak/>
        <w:t xml:space="preserve">for stress changed from </w:t>
      </w:r>
      <w:r w:rsidRPr="00DE7ECA">
        <w:rPr>
          <w:rFonts w:ascii="Times New Roman" w:hAnsi="Times New Roman" w:cs="Times New Roman"/>
          <w:i/>
        </w:rPr>
        <w:sym w:font="Symbol" w:char="F062"/>
      </w:r>
      <w:r w:rsidR="008701DD">
        <w:rPr>
          <w:rFonts w:ascii="Times New Roman" w:hAnsi="Times New Roman" w:cs="Times New Roman"/>
          <w:i/>
        </w:rPr>
        <w:t xml:space="preserve"> </w:t>
      </w:r>
      <w:r w:rsidRPr="007558EC">
        <w:rPr>
          <w:rFonts w:ascii="Times New Roman" w:hAnsi="Times New Roman" w:cs="Times New Roman" w:hint="cs"/>
        </w:rPr>
        <w:t>=</w:t>
      </w:r>
      <w:r w:rsidR="008701DD">
        <w:rPr>
          <w:rFonts w:ascii="Times New Roman" w:hAnsi="Times New Roman" w:cs="Times New Roman"/>
        </w:rPr>
        <w:t xml:space="preserve"> </w:t>
      </w:r>
      <w:r w:rsidRPr="007558EC">
        <w:rPr>
          <w:rFonts w:ascii="Times New Roman" w:hAnsi="Times New Roman" w:cs="Times New Roman" w:hint="cs"/>
        </w:rPr>
        <w:t xml:space="preserve">-0.053 to </w:t>
      </w:r>
      <w:r w:rsidRPr="00DE7ECA">
        <w:rPr>
          <w:rFonts w:ascii="Times New Roman" w:hAnsi="Times New Roman" w:cs="Times New Roman"/>
          <w:i/>
        </w:rPr>
        <w:sym w:font="Symbol" w:char="F062"/>
      </w:r>
      <w:r w:rsidR="008701DD">
        <w:rPr>
          <w:rFonts w:ascii="Times New Roman" w:hAnsi="Times New Roman" w:cs="Times New Roman"/>
          <w:i/>
        </w:rPr>
        <w:t xml:space="preserve"> </w:t>
      </w:r>
      <w:r w:rsidRPr="007558EC">
        <w:rPr>
          <w:rFonts w:ascii="Times New Roman" w:hAnsi="Times New Roman" w:cs="Times New Roman" w:hint="cs"/>
        </w:rPr>
        <w:t>=</w:t>
      </w:r>
      <w:r w:rsidR="008701DD">
        <w:rPr>
          <w:rFonts w:ascii="Times New Roman" w:hAnsi="Times New Roman" w:cs="Times New Roman"/>
        </w:rPr>
        <w:t xml:space="preserve"> </w:t>
      </w:r>
      <w:r w:rsidRPr="007558EC">
        <w:rPr>
          <w:rFonts w:ascii="Times New Roman" w:hAnsi="Times New Roman" w:cs="Times New Roman" w:hint="cs"/>
        </w:rPr>
        <w:t xml:space="preserve">-0.028 and lost significance, while the estimate for sleep hygiene was significant at </w:t>
      </w:r>
      <w:r w:rsidRPr="00DE7ECA">
        <w:rPr>
          <w:rFonts w:ascii="Times New Roman" w:hAnsi="Times New Roman" w:cs="Times New Roman"/>
          <w:i/>
        </w:rPr>
        <w:sym w:font="Symbol" w:char="F062"/>
      </w:r>
      <w:r w:rsidR="008701DD">
        <w:rPr>
          <w:rFonts w:ascii="Times New Roman" w:hAnsi="Times New Roman" w:cs="Times New Roman"/>
          <w:i/>
        </w:rPr>
        <w:t xml:space="preserve"> </w:t>
      </w:r>
      <w:r w:rsidRPr="007558EC">
        <w:rPr>
          <w:rFonts w:ascii="Times New Roman" w:hAnsi="Times New Roman" w:cs="Times New Roman" w:hint="cs"/>
        </w:rPr>
        <w:t>=</w:t>
      </w:r>
      <w:r w:rsidR="008701DD">
        <w:rPr>
          <w:rFonts w:ascii="Times New Roman" w:hAnsi="Times New Roman" w:cs="Times New Roman"/>
        </w:rPr>
        <w:t xml:space="preserve"> </w:t>
      </w:r>
      <w:r w:rsidRPr="007558EC">
        <w:rPr>
          <w:rFonts w:ascii="Times New Roman" w:hAnsi="Times New Roman" w:cs="Times New Roman" w:hint="cs"/>
        </w:rPr>
        <w:t xml:space="preserve">0.155, p-value = 0.000009.  This effect is likely a result of the relationship between the independent variables of stress and sleep hygiene as outlined in the mediation analysis described above. </w:t>
      </w:r>
    </w:p>
    <w:p w14:paraId="1024D33A" w14:textId="18A0A796" w:rsidR="00803662" w:rsidRPr="007558EC" w:rsidRDefault="00803662" w:rsidP="00803662">
      <w:pPr>
        <w:rPr>
          <w:rFonts w:ascii="Times New Roman" w:hAnsi="Times New Roman" w:cs="Times New Roman"/>
        </w:rPr>
      </w:pPr>
      <w:r w:rsidRPr="007558EC">
        <w:rPr>
          <w:rFonts w:ascii="Times New Roman" w:hAnsi="Times New Roman" w:cs="Times New Roman" w:hint="cs"/>
        </w:rPr>
        <w:t>For the emotional and partici</w:t>
      </w:r>
      <w:r w:rsidR="00C65769">
        <w:rPr>
          <w:rFonts w:ascii="Times New Roman" w:hAnsi="Times New Roman" w:cs="Times New Roman" w:hint="cs"/>
        </w:rPr>
        <w:t>pation/interaction factors of academic engag</w:t>
      </w:r>
      <w:r w:rsidR="00C65769">
        <w:rPr>
          <w:rFonts w:ascii="Times New Roman" w:hAnsi="Times New Roman" w:cs="Times New Roman"/>
        </w:rPr>
        <w:t>e</w:t>
      </w:r>
      <w:r w:rsidR="00C65769">
        <w:rPr>
          <w:rFonts w:ascii="Times New Roman" w:hAnsi="Times New Roman" w:cs="Times New Roman" w:hint="cs"/>
        </w:rPr>
        <w:t>ment</w:t>
      </w:r>
      <w:r w:rsidRPr="007558EC">
        <w:rPr>
          <w:rFonts w:ascii="Times New Roman" w:hAnsi="Times New Roman" w:cs="Times New Roman" w:hint="cs"/>
        </w:rPr>
        <w:t xml:space="preserve"> there was only one variable </w:t>
      </w:r>
      <w:r w:rsidR="00D16EF4">
        <w:rPr>
          <w:rFonts w:ascii="Times New Roman" w:hAnsi="Times New Roman" w:cs="Times New Roman"/>
        </w:rPr>
        <w:t xml:space="preserve">that </w:t>
      </w:r>
      <w:r w:rsidRPr="007558EC">
        <w:rPr>
          <w:rFonts w:ascii="Times New Roman" w:hAnsi="Times New Roman" w:cs="Times New Roman" w:hint="cs"/>
        </w:rPr>
        <w:t>fit to the final model, with stress (</w:t>
      </w:r>
      <w:r w:rsidRPr="007B5628">
        <w:rPr>
          <w:rFonts w:ascii="Times New Roman" w:hAnsi="Times New Roman" w:cs="Times New Roman"/>
          <w:i/>
        </w:rPr>
        <w:sym w:font="Symbol" w:char="F062"/>
      </w:r>
      <w:r w:rsidR="008701DD">
        <w:rPr>
          <w:rFonts w:ascii="Times New Roman" w:hAnsi="Times New Roman" w:cs="Times New Roman"/>
          <w:i/>
        </w:rPr>
        <w:t xml:space="preserve"> </w:t>
      </w:r>
      <w:r w:rsidRPr="007558EC">
        <w:rPr>
          <w:rFonts w:ascii="Times New Roman" w:hAnsi="Times New Roman" w:cs="Times New Roman" w:hint="cs"/>
        </w:rPr>
        <w:t>=</w:t>
      </w:r>
      <w:r w:rsidR="008701DD">
        <w:rPr>
          <w:rFonts w:ascii="Times New Roman" w:hAnsi="Times New Roman" w:cs="Times New Roman"/>
        </w:rPr>
        <w:t xml:space="preserve"> </w:t>
      </w:r>
      <w:r w:rsidRPr="007558EC">
        <w:rPr>
          <w:rFonts w:ascii="Times New Roman" w:hAnsi="Times New Roman" w:cs="Times New Roman" w:hint="cs"/>
        </w:rPr>
        <w:t>-0.024, p-value</w:t>
      </w:r>
      <w:r w:rsidR="008701DD">
        <w:rPr>
          <w:rFonts w:ascii="Times New Roman" w:hAnsi="Times New Roman" w:cs="Times New Roman"/>
        </w:rPr>
        <w:t xml:space="preserve"> </w:t>
      </w:r>
      <w:r w:rsidRPr="007558EC">
        <w:rPr>
          <w:rFonts w:ascii="Times New Roman" w:hAnsi="Times New Roman" w:cs="Times New Roman" w:hint="cs"/>
        </w:rPr>
        <w:t>=</w:t>
      </w:r>
      <w:r w:rsidR="008701DD">
        <w:rPr>
          <w:rFonts w:ascii="Times New Roman" w:hAnsi="Times New Roman" w:cs="Times New Roman"/>
        </w:rPr>
        <w:t xml:space="preserve"> </w:t>
      </w:r>
      <w:r w:rsidRPr="007558EC">
        <w:rPr>
          <w:rFonts w:ascii="Times New Roman" w:hAnsi="Times New Roman" w:cs="Times New Roman" w:hint="cs"/>
        </w:rPr>
        <w:t>0.122) for emotional engagement</w:t>
      </w:r>
      <w:r w:rsidR="00D16EF4">
        <w:rPr>
          <w:rFonts w:ascii="Times New Roman" w:hAnsi="Times New Roman" w:cs="Times New Roman"/>
        </w:rPr>
        <w:t>,</w:t>
      </w:r>
      <w:r w:rsidRPr="007558EC">
        <w:rPr>
          <w:rFonts w:ascii="Times New Roman" w:hAnsi="Times New Roman" w:cs="Times New Roman" w:hint="cs"/>
        </w:rPr>
        <w:t xml:space="preserve"> </w:t>
      </w:r>
      <w:r w:rsidR="00D16EF4" w:rsidRPr="007558EC">
        <w:rPr>
          <w:rFonts w:ascii="Times New Roman" w:hAnsi="Times New Roman" w:cs="Times New Roman"/>
        </w:rPr>
        <w:t>and</w:t>
      </w:r>
      <w:r w:rsidRPr="007558EC">
        <w:rPr>
          <w:rFonts w:ascii="Times New Roman" w:hAnsi="Times New Roman" w:cs="Times New Roman" w:hint="cs"/>
        </w:rPr>
        <w:t xml:space="preserve"> stress (</w:t>
      </w:r>
      <w:r w:rsidRPr="007B5628">
        <w:rPr>
          <w:rFonts w:ascii="Times New Roman" w:hAnsi="Times New Roman" w:cs="Times New Roman"/>
          <w:i/>
        </w:rPr>
        <w:sym w:font="Symbol" w:char="F062"/>
      </w:r>
      <w:r w:rsidR="008701DD">
        <w:rPr>
          <w:rFonts w:ascii="Times New Roman" w:hAnsi="Times New Roman" w:cs="Times New Roman"/>
          <w:i/>
        </w:rPr>
        <w:t xml:space="preserve"> </w:t>
      </w:r>
      <w:r w:rsidRPr="007558EC">
        <w:rPr>
          <w:rFonts w:ascii="Times New Roman" w:hAnsi="Times New Roman" w:cs="Times New Roman" w:hint="cs"/>
        </w:rPr>
        <w:t>=</w:t>
      </w:r>
      <w:r w:rsidR="008701DD">
        <w:rPr>
          <w:rFonts w:ascii="Times New Roman" w:hAnsi="Times New Roman" w:cs="Times New Roman"/>
        </w:rPr>
        <w:t xml:space="preserve"> </w:t>
      </w:r>
      <w:r w:rsidRPr="007558EC">
        <w:rPr>
          <w:rFonts w:ascii="Times New Roman" w:hAnsi="Times New Roman" w:cs="Times New Roman" w:hint="cs"/>
        </w:rPr>
        <w:t>-0.037, p-value</w:t>
      </w:r>
      <w:r w:rsidR="008701DD">
        <w:rPr>
          <w:rFonts w:ascii="Times New Roman" w:hAnsi="Times New Roman" w:cs="Times New Roman"/>
        </w:rPr>
        <w:t xml:space="preserve"> </w:t>
      </w:r>
      <w:r w:rsidRPr="007558EC">
        <w:rPr>
          <w:rFonts w:ascii="Times New Roman" w:hAnsi="Times New Roman" w:cs="Times New Roman" w:hint="cs"/>
        </w:rPr>
        <w:t>=</w:t>
      </w:r>
      <w:r w:rsidR="008701DD">
        <w:rPr>
          <w:rFonts w:ascii="Times New Roman" w:hAnsi="Times New Roman" w:cs="Times New Roman"/>
        </w:rPr>
        <w:t xml:space="preserve"> </w:t>
      </w:r>
      <w:r w:rsidRPr="007558EC">
        <w:rPr>
          <w:rFonts w:ascii="Times New Roman" w:hAnsi="Times New Roman" w:cs="Times New Roman" w:hint="cs"/>
        </w:rPr>
        <w:t xml:space="preserve">0.033) for participation/interaction engagement.  Adding sleep hygiene in the emotional model and exercise in the participation/interaction model did not significantly improve fit (explanation of variance).  </w:t>
      </w:r>
    </w:p>
    <w:p w14:paraId="03A23625" w14:textId="2B2770E7" w:rsidR="00E7393D" w:rsidRDefault="003A2725" w:rsidP="00E7393D">
      <w:pPr>
        <w:rPr>
          <w:rFonts w:ascii="Times New Roman" w:hAnsi="Times New Roman" w:cs="Times New Roman"/>
        </w:rPr>
        <w:sectPr w:rsidR="00E7393D" w:rsidSect="00E40D85">
          <w:pgSz w:w="12240" w:h="15840"/>
          <w:pgMar w:top="1440" w:right="1440" w:bottom="1440" w:left="1440" w:header="720" w:footer="0" w:gutter="0"/>
          <w:cols w:space="720"/>
          <w:formProt w:val="0"/>
          <w:titlePg/>
          <w:docGrid w:linePitch="360"/>
        </w:sectPr>
      </w:pPr>
      <w:r>
        <w:rPr>
          <w:rFonts w:ascii="Times New Roman" w:hAnsi="Times New Roman" w:cs="Times New Roman" w:hint="cs"/>
        </w:rPr>
        <w:t>The performance factor of academic engagement</w:t>
      </w:r>
      <w:r w:rsidR="00803662" w:rsidRPr="007558EC">
        <w:rPr>
          <w:rFonts w:ascii="Times New Roman" w:hAnsi="Times New Roman" w:cs="Times New Roman" w:hint="cs"/>
        </w:rPr>
        <w:t xml:space="preserve"> was similar in model specification as </w:t>
      </w:r>
      <w:r>
        <w:rPr>
          <w:rFonts w:ascii="Times New Roman" w:hAnsi="Times New Roman" w:cs="Times New Roman"/>
        </w:rPr>
        <w:t xml:space="preserve">that </w:t>
      </w:r>
      <w:r>
        <w:rPr>
          <w:rFonts w:ascii="Times New Roman" w:hAnsi="Times New Roman" w:cs="Times New Roman" w:hint="cs"/>
        </w:rPr>
        <w:t xml:space="preserve">found in </w:t>
      </w:r>
      <w:r w:rsidR="00803662" w:rsidRPr="007558EC">
        <w:rPr>
          <w:rFonts w:ascii="Times New Roman" w:hAnsi="Times New Roman" w:cs="Times New Roman" w:hint="cs"/>
        </w:rPr>
        <w:t>skills engagement</w:t>
      </w:r>
      <w:r w:rsidR="004F52BC">
        <w:rPr>
          <w:color w:val="000000"/>
        </w:rPr>
        <w:t xml:space="preserve">.  </w:t>
      </w:r>
      <w:r w:rsidR="00803662" w:rsidRPr="007558EC">
        <w:rPr>
          <w:rFonts w:ascii="Times New Roman" w:hAnsi="Times New Roman" w:cs="Times New Roman" w:hint="cs"/>
        </w:rPr>
        <w:t>The inclusion of both stress (</w:t>
      </w:r>
      <w:r w:rsidR="00803662" w:rsidRPr="007B5628">
        <w:rPr>
          <w:rFonts w:ascii="Times New Roman" w:hAnsi="Times New Roman" w:cs="Times New Roman"/>
          <w:i/>
        </w:rPr>
        <w:sym w:font="Symbol" w:char="F062"/>
      </w:r>
      <w:r w:rsidR="008701DD">
        <w:rPr>
          <w:rFonts w:ascii="Times New Roman" w:hAnsi="Times New Roman" w:cs="Times New Roman"/>
          <w:i/>
        </w:rPr>
        <w:t xml:space="preserve"> </w:t>
      </w:r>
      <w:r w:rsidR="00803662" w:rsidRPr="007558EC">
        <w:rPr>
          <w:rFonts w:ascii="Times New Roman" w:hAnsi="Times New Roman" w:cs="Times New Roman" w:hint="cs"/>
        </w:rPr>
        <w:t>=</w:t>
      </w:r>
      <w:r w:rsidR="008701DD">
        <w:rPr>
          <w:rFonts w:ascii="Times New Roman" w:hAnsi="Times New Roman" w:cs="Times New Roman"/>
        </w:rPr>
        <w:t xml:space="preserve"> </w:t>
      </w:r>
      <w:r w:rsidR="00803662" w:rsidRPr="007558EC">
        <w:rPr>
          <w:rFonts w:ascii="Times New Roman" w:hAnsi="Times New Roman" w:cs="Times New Roman" w:hint="cs"/>
        </w:rPr>
        <w:t>-0.013, p-value</w:t>
      </w:r>
      <w:r w:rsidR="008701DD">
        <w:rPr>
          <w:rFonts w:ascii="Times New Roman" w:hAnsi="Times New Roman" w:cs="Times New Roman"/>
        </w:rPr>
        <w:t xml:space="preserve"> </w:t>
      </w:r>
      <w:r w:rsidR="00803662" w:rsidRPr="007558EC">
        <w:rPr>
          <w:rFonts w:ascii="Times New Roman" w:hAnsi="Times New Roman" w:cs="Times New Roman" w:hint="cs"/>
        </w:rPr>
        <w:t>=</w:t>
      </w:r>
      <w:r w:rsidR="008701DD">
        <w:rPr>
          <w:rFonts w:ascii="Times New Roman" w:hAnsi="Times New Roman" w:cs="Times New Roman"/>
        </w:rPr>
        <w:t xml:space="preserve"> </w:t>
      </w:r>
      <w:r w:rsidR="00803662" w:rsidRPr="007558EC">
        <w:rPr>
          <w:rFonts w:ascii="Times New Roman" w:hAnsi="Times New Roman" w:cs="Times New Roman" w:hint="cs"/>
        </w:rPr>
        <w:t>0.123) in the initial model and sleep (</w:t>
      </w:r>
      <w:r w:rsidR="00803662" w:rsidRPr="007B5628">
        <w:rPr>
          <w:rFonts w:ascii="Times New Roman" w:hAnsi="Times New Roman" w:cs="Times New Roman"/>
          <w:i/>
        </w:rPr>
        <w:sym w:font="Symbol" w:char="F062"/>
      </w:r>
      <w:r w:rsidR="008701DD">
        <w:rPr>
          <w:rFonts w:ascii="Times New Roman" w:hAnsi="Times New Roman" w:cs="Times New Roman"/>
          <w:i/>
        </w:rPr>
        <w:t xml:space="preserve"> </w:t>
      </w:r>
      <w:r w:rsidR="00803662" w:rsidRPr="007558EC">
        <w:rPr>
          <w:rFonts w:ascii="Times New Roman" w:hAnsi="Times New Roman" w:cs="Times New Roman" w:hint="cs"/>
        </w:rPr>
        <w:t>=</w:t>
      </w:r>
      <w:r w:rsidR="008701DD">
        <w:rPr>
          <w:rFonts w:ascii="Times New Roman" w:hAnsi="Times New Roman" w:cs="Times New Roman"/>
        </w:rPr>
        <w:t xml:space="preserve"> </w:t>
      </w:r>
      <w:r w:rsidR="00803662" w:rsidRPr="007558EC">
        <w:rPr>
          <w:rFonts w:ascii="Times New Roman" w:hAnsi="Times New Roman" w:cs="Times New Roman" w:hint="cs"/>
        </w:rPr>
        <w:t>0.045, p-value=0.007) in the combined model improved the explanation of variance (likelihood-ratio p-value = 0.007), but the model was not improved by the addition of exercise (likelihood-ratio p-value = 0.156). Notably, the stress variable was not significant in either the stand-alone model (</w:t>
      </w:r>
      <w:r w:rsidR="00803662" w:rsidRPr="007B5628">
        <w:rPr>
          <w:rFonts w:ascii="Times New Roman" w:hAnsi="Times New Roman" w:cs="Times New Roman"/>
          <w:i/>
        </w:rPr>
        <w:sym w:font="Symbol" w:char="F062"/>
      </w:r>
      <w:r w:rsidR="008701DD">
        <w:rPr>
          <w:rFonts w:ascii="Times New Roman" w:hAnsi="Times New Roman" w:cs="Times New Roman"/>
          <w:i/>
        </w:rPr>
        <w:t xml:space="preserve"> </w:t>
      </w:r>
      <w:r w:rsidR="00803662" w:rsidRPr="007558EC">
        <w:rPr>
          <w:rFonts w:ascii="Times New Roman" w:hAnsi="Times New Roman" w:cs="Times New Roman" w:hint="cs"/>
        </w:rPr>
        <w:t>=</w:t>
      </w:r>
      <w:r w:rsidR="008701DD">
        <w:rPr>
          <w:rFonts w:ascii="Times New Roman" w:hAnsi="Times New Roman" w:cs="Times New Roman"/>
        </w:rPr>
        <w:t xml:space="preserve"> </w:t>
      </w:r>
      <w:r w:rsidR="00803662" w:rsidRPr="007558EC">
        <w:rPr>
          <w:rFonts w:ascii="Times New Roman" w:hAnsi="Times New Roman" w:cs="Times New Roman" w:hint="cs"/>
        </w:rPr>
        <w:t>-0.013, p-value</w:t>
      </w:r>
      <w:r w:rsidR="008701DD">
        <w:rPr>
          <w:rFonts w:ascii="Times New Roman" w:hAnsi="Times New Roman" w:cs="Times New Roman"/>
        </w:rPr>
        <w:t xml:space="preserve"> </w:t>
      </w:r>
      <w:r w:rsidR="00803662" w:rsidRPr="007558EC">
        <w:rPr>
          <w:rFonts w:ascii="Times New Roman" w:hAnsi="Times New Roman" w:cs="Times New Roman" w:hint="cs"/>
        </w:rPr>
        <w:t>=</w:t>
      </w:r>
      <w:r w:rsidR="008701DD">
        <w:rPr>
          <w:rFonts w:ascii="Times New Roman" w:hAnsi="Times New Roman" w:cs="Times New Roman"/>
        </w:rPr>
        <w:t xml:space="preserve"> </w:t>
      </w:r>
      <w:r w:rsidR="00803662" w:rsidRPr="007558EC">
        <w:rPr>
          <w:rFonts w:ascii="Times New Roman" w:hAnsi="Times New Roman" w:cs="Times New Roman" w:hint="cs"/>
        </w:rPr>
        <w:t>0.123) or the final, combined model (</w:t>
      </w:r>
      <w:r w:rsidR="00803662" w:rsidRPr="007B5628">
        <w:rPr>
          <w:rFonts w:ascii="Times New Roman" w:hAnsi="Times New Roman" w:cs="Times New Roman"/>
          <w:i/>
        </w:rPr>
        <w:sym w:font="Symbol" w:char="F062"/>
      </w:r>
      <w:r w:rsidR="008701DD">
        <w:rPr>
          <w:rFonts w:ascii="Times New Roman" w:hAnsi="Times New Roman" w:cs="Times New Roman"/>
          <w:i/>
        </w:rPr>
        <w:t xml:space="preserve"> </w:t>
      </w:r>
      <w:r w:rsidR="00803662" w:rsidRPr="007558EC">
        <w:rPr>
          <w:rFonts w:ascii="Times New Roman" w:hAnsi="Times New Roman" w:cs="Times New Roman" w:hint="cs"/>
        </w:rPr>
        <w:t>=</w:t>
      </w:r>
      <w:r w:rsidR="008701DD">
        <w:rPr>
          <w:rFonts w:ascii="Times New Roman" w:hAnsi="Times New Roman" w:cs="Times New Roman"/>
        </w:rPr>
        <w:t xml:space="preserve"> </w:t>
      </w:r>
      <w:r w:rsidR="00803662" w:rsidRPr="007558EC">
        <w:rPr>
          <w:rFonts w:ascii="Times New Roman" w:hAnsi="Times New Roman" w:cs="Times New Roman" w:hint="cs"/>
        </w:rPr>
        <w:t>-0.006, p-value</w:t>
      </w:r>
      <w:r w:rsidR="008701DD">
        <w:rPr>
          <w:rFonts w:ascii="Times New Roman" w:hAnsi="Times New Roman" w:cs="Times New Roman"/>
        </w:rPr>
        <w:t xml:space="preserve"> </w:t>
      </w:r>
      <w:r w:rsidR="00803662" w:rsidRPr="007558EC">
        <w:rPr>
          <w:rFonts w:ascii="Times New Roman" w:hAnsi="Times New Roman" w:cs="Times New Roman" w:hint="cs"/>
        </w:rPr>
        <w:t>=</w:t>
      </w:r>
      <w:r w:rsidR="008701DD">
        <w:rPr>
          <w:rFonts w:ascii="Times New Roman" w:hAnsi="Times New Roman" w:cs="Times New Roman"/>
        </w:rPr>
        <w:t xml:space="preserve"> </w:t>
      </w:r>
      <w:r w:rsidR="00803662" w:rsidRPr="007558EC">
        <w:rPr>
          <w:rFonts w:ascii="Times New Roman" w:hAnsi="Times New Roman" w:cs="Times New Roman" w:hint="cs"/>
        </w:rPr>
        <w:t>0.505), while the estimate for sleep was significant when added.</w:t>
      </w:r>
      <w:r w:rsidR="00803662">
        <w:rPr>
          <w:rFonts w:ascii="Times New Roman" w:hAnsi="Times New Roman" w:cs="Times New Roman" w:hint="cs"/>
        </w:rPr>
        <w:t xml:space="preserve"> Table </w:t>
      </w:r>
      <w:r w:rsidR="00D2210B">
        <w:rPr>
          <w:rFonts w:ascii="Times New Roman" w:hAnsi="Times New Roman" w:cs="Times New Roman"/>
        </w:rPr>
        <w:t>7</w:t>
      </w:r>
      <w:r w:rsidR="00803662" w:rsidRPr="007558EC">
        <w:rPr>
          <w:rFonts w:ascii="Times New Roman" w:hAnsi="Times New Roman" w:cs="Times New Roman" w:hint="cs"/>
        </w:rPr>
        <w:t xml:space="preserve"> includes all final predictive models with estimates for the variance explained by each included independent variable</w:t>
      </w:r>
      <w:r w:rsidR="00595D3B">
        <w:rPr>
          <w:rFonts w:ascii="Times New Roman" w:hAnsi="Times New Roman" w:cs="Times New Roman"/>
        </w:rPr>
        <w:t>.</w:t>
      </w:r>
    </w:p>
    <w:p w14:paraId="3EF3EE25" w14:textId="77777777" w:rsidR="007D64E5" w:rsidRDefault="007D64E5" w:rsidP="007D64E5">
      <w:pPr>
        <w:shd w:val="clear" w:color="auto" w:fill="FFFFFF"/>
        <w:spacing w:line="240" w:lineRule="auto"/>
        <w:ind w:firstLine="0"/>
        <w:rPr>
          <w:rFonts w:ascii="Arial" w:eastAsia="Times New Roman" w:hAnsi="Arial" w:cs="Arial"/>
          <w:color w:val="222222"/>
          <w:sz w:val="19"/>
          <w:szCs w:val="19"/>
        </w:rPr>
      </w:pPr>
    </w:p>
    <w:p w14:paraId="1AC092F4" w14:textId="136075B1" w:rsidR="00A90878" w:rsidRPr="00C10567" w:rsidRDefault="00D2210B" w:rsidP="007D64E5">
      <w:pPr>
        <w:shd w:val="clear" w:color="auto" w:fill="FFFFFF"/>
        <w:spacing w:line="240" w:lineRule="auto"/>
        <w:ind w:firstLine="0"/>
        <w:rPr>
          <w:rFonts w:eastAsia="Times New Roman" w:cstheme="minorHAnsi"/>
          <w:color w:val="222222"/>
        </w:rPr>
      </w:pPr>
      <w:r>
        <w:rPr>
          <w:rFonts w:eastAsia="Times New Roman" w:cstheme="minorHAnsi"/>
          <w:color w:val="222222"/>
        </w:rPr>
        <w:t>Table 6</w:t>
      </w:r>
    </w:p>
    <w:p w14:paraId="68D25575" w14:textId="55D7D835" w:rsidR="00A90878" w:rsidRPr="00C10567" w:rsidRDefault="00A90878" w:rsidP="007D64E5">
      <w:pPr>
        <w:shd w:val="clear" w:color="auto" w:fill="FFFFFF"/>
        <w:spacing w:line="240" w:lineRule="auto"/>
        <w:ind w:firstLine="0"/>
        <w:rPr>
          <w:rFonts w:eastAsia="Times New Roman" w:cstheme="minorHAnsi"/>
          <w:i/>
          <w:color w:val="222222"/>
        </w:rPr>
      </w:pPr>
      <w:r w:rsidRPr="00C10567">
        <w:rPr>
          <w:rFonts w:eastAsia="Times New Roman" w:cstheme="minorHAnsi"/>
          <w:i/>
          <w:color w:val="222222"/>
        </w:rPr>
        <w:t>Random Forest Variable Ana</w:t>
      </w:r>
      <w:r w:rsidR="00A72CD0">
        <w:rPr>
          <w:rFonts w:eastAsia="Times New Roman" w:cstheme="minorHAnsi"/>
          <w:i/>
          <w:color w:val="222222"/>
        </w:rPr>
        <w:t>lyses</w:t>
      </w:r>
    </w:p>
    <w:p w14:paraId="1BC7116B" w14:textId="77777777" w:rsidR="007D64E5" w:rsidRPr="00C10567" w:rsidRDefault="007D64E5" w:rsidP="007D64E5">
      <w:pPr>
        <w:shd w:val="clear" w:color="auto" w:fill="FFFFFF"/>
        <w:spacing w:line="240" w:lineRule="auto"/>
        <w:ind w:firstLine="0"/>
        <w:rPr>
          <w:rFonts w:eastAsia="Times New Roman" w:cstheme="minorHAnsi"/>
          <w:i/>
          <w:color w:val="222222"/>
        </w:rPr>
      </w:pPr>
    </w:p>
    <w:tbl>
      <w:tblPr>
        <w:tblW w:w="9643" w:type="dxa"/>
        <w:tblLook w:val="04A0" w:firstRow="1" w:lastRow="0" w:firstColumn="1" w:lastColumn="0" w:noHBand="0" w:noVBand="1"/>
      </w:tblPr>
      <w:tblGrid>
        <w:gridCol w:w="960"/>
        <w:gridCol w:w="1813"/>
        <w:gridCol w:w="901"/>
        <w:gridCol w:w="649"/>
        <w:gridCol w:w="740"/>
        <w:gridCol w:w="500"/>
        <w:gridCol w:w="740"/>
        <w:gridCol w:w="500"/>
        <w:gridCol w:w="852"/>
        <w:gridCol w:w="575"/>
        <w:gridCol w:w="808"/>
        <w:gridCol w:w="605"/>
      </w:tblGrid>
      <w:tr w:rsidR="009B7A14" w:rsidRPr="00C10567" w14:paraId="1E6CE735" w14:textId="77777777" w:rsidTr="009B7A14">
        <w:trPr>
          <w:cantSplit/>
          <w:trHeight w:val="403"/>
          <w:tblHead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3FED268" w14:textId="77777777" w:rsidR="00DF63FA" w:rsidRPr="00C10567" w:rsidRDefault="00DF63FA" w:rsidP="009B7A14">
            <w:pPr>
              <w:spacing w:line="240" w:lineRule="auto"/>
              <w:rPr>
                <w:rFonts w:cstheme="minorHAnsi"/>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1DAAA30" w14:textId="77777777" w:rsidR="00DF63FA" w:rsidRPr="00C10567" w:rsidRDefault="00DF63FA" w:rsidP="009B7A14">
            <w:pPr>
              <w:spacing w:line="240" w:lineRule="auto"/>
              <w:rPr>
                <w:rFonts w:cstheme="minorHAnsi"/>
              </w:rPr>
            </w:pP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CBFB513" w14:textId="77777777" w:rsidR="00DF63FA" w:rsidRPr="00C10567" w:rsidRDefault="00DF63FA" w:rsidP="000530FE">
            <w:pPr>
              <w:spacing w:line="240" w:lineRule="auto"/>
              <w:ind w:firstLine="0"/>
              <w:jc w:val="center"/>
              <w:rPr>
                <w:rFonts w:cstheme="minorHAnsi"/>
              </w:rPr>
            </w:pPr>
            <w:r w:rsidRPr="00C10567">
              <w:rPr>
                <w:rFonts w:cstheme="minorHAnsi"/>
                <w:b/>
                <w:color w:val="000000"/>
              </w:rPr>
              <w:t xml:space="preserve">Academic </w:t>
            </w:r>
            <w:proofErr w:type="spellStart"/>
            <w:r w:rsidRPr="00C10567">
              <w:rPr>
                <w:rFonts w:cstheme="minorHAnsi"/>
                <w:b/>
                <w:color w:val="000000"/>
              </w:rPr>
              <w:t>Eng</w:t>
            </w:r>
            <w:proofErr w:type="spellEnd"/>
          </w:p>
        </w:tc>
        <w:tc>
          <w:tcPr>
            <w:tcW w:w="1227" w:type="dxa"/>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192783E" w14:textId="77777777" w:rsidR="00DF63FA" w:rsidRPr="00C10567" w:rsidRDefault="00DF63FA" w:rsidP="000530FE">
            <w:pPr>
              <w:spacing w:line="240" w:lineRule="auto"/>
              <w:ind w:firstLine="0"/>
              <w:jc w:val="center"/>
              <w:rPr>
                <w:rFonts w:cstheme="minorHAnsi"/>
              </w:rPr>
            </w:pPr>
            <w:r w:rsidRPr="00C10567">
              <w:rPr>
                <w:rFonts w:cstheme="minorHAnsi"/>
                <w:b/>
                <w:color w:val="000000"/>
              </w:rPr>
              <w:t>Skills</w:t>
            </w:r>
          </w:p>
        </w:tc>
        <w:tc>
          <w:tcPr>
            <w:tcW w:w="1227" w:type="dxa"/>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B1BA0F1" w14:textId="77777777" w:rsidR="00DF63FA" w:rsidRPr="00C10567" w:rsidRDefault="00DF63FA" w:rsidP="000530FE">
            <w:pPr>
              <w:spacing w:line="240" w:lineRule="auto"/>
              <w:ind w:firstLine="0"/>
              <w:jc w:val="center"/>
              <w:rPr>
                <w:rFonts w:cstheme="minorHAnsi"/>
              </w:rPr>
            </w:pPr>
            <w:r w:rsidRPr="00C10567">
              <w:rPr>
                <w:rFonts w:cstheme="minorHAnsi"/>
                <w:b/>
                <w:color w:val="000000"/>
              </w:rPr>
              <w:t>Emotional</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DF9FCCA" w14:textId="77777777" w:rsidR="00DF63FA" w:rsidRPr="00C10567" w:rsidRDefault="00DF63FA" w:rsidP="000530FE">
            <w:pPr>
              <w:spacing w:line="240" w:lineRule="auto"/>
              <w:ind w:firstLine="0"/>
              <w:jc w:val="center"/>
              <w:rPr>
                <w:rFonts w:cstheme="minorHAnsi"/>
              </w:rPr>
            </w:pPr>
            <w:r w:rsidRPr="00C10567">
              <w:rPr>
                <w:rFonts w:cstheme="minorHAnsi"/>
                <w:b/>
                <w:color w:val="000000"/>
              </w:rPr>
              <w:t>Participation</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A63B6E9" w14:textId="77777777" w:rsidR="00DF63FA" w:rsidRPr="00C10567" w:rsidRDefault="00DF63FA" w:rsidP="000530FE">
            <w:pPr>
              <w:spacing w:line="240" w:lineRule="auto"/>
              <w:ind w:firstLine="0"/>
              <w:jc w:val="center"/>
              <w:rPr>
                <w:rFonts w:cstheme="minorHAnsi"/>
              </w:rPr>
            </w:pPr>
            <w:r w:rsidRPr="00C10567">
              <w:rPr>
                <w:rFonts w:cstheme="minorHAnsi"/>
                <w:b/>
                <w:color w:val="000000"/>
              </w:rPr>
              <w:t>Performance</w:t>
            </w:r>
          </w:p>
        </w:tc>
      </w:tr>
      <w:tr w:rsidR="009B7A14" w:rsidRPr="00C10567" w14:paraId="2F739598" w14:textId="77777777" w:rsidTr="009B7A14">
        <w:trPr>
          <w:cantSplit/>
          <w:trHeight w:val="370"/>
          <w:tblHead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2EE9892" w14:textId="77777777" w:rsidR="00DF63FA" w:rsidRPr="00C10567" w:rsidRDefault="00DF63FA" w:rsidP="009B7A14">
            <w:pPr>
              <w:spacing w:line="240" w:lineRule="auto"/>
              <w:ind w:firstLine="0"/>
              <w:rPr>
                <w:rFonts w:cstheme="minorHAnsi"/>
              </w:rPr>
            </w:pPr>
            <w:r w:rsidRPr="00C10567">
              <w:rPr>
                <w:rFonts w:cstheme="minorHAnsi"/>
                <w:b/>
                <w:color w:val="000000"/>
              </w:rPr>
              <w:t>Variable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65FFB59" w14:textId="77777777" w:rsidR="00DF63FA" w:rsidRPr="00C10567" w:rsidRDefault="00DF63FA" w:rsidP="009B7A14">
            <w:pPr>
              <w:spacing w:line="240" w:lineRule="auto"/>
              <w:ind w:firstLine="0"/>
              <w:rPr>
                <w:rFonts w:cstheme="minorHAnsi"/>
              </w:rPr>
            </w:pPr>
            <w:r w:rsidRPr="00C10567">
              <w:rPr>
                <w:rFonts w:cstheme="minorHAnsi"/>
                <w:b/>
                <w:color w:val="000000"/>
              </w:rPr>
              <w:t>Importance Meas.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B3A44CC" w14:textId="77777777" w:rsidR="00DF63FA" w:rsidRPr="00C10567" w:rsidRDefault="00DF63FA" w:rsidP="009B7A14">
            <w:pPr>
              <w:spacing w:line="240" w:lineRule="auto"/>
              <w:ind w:firstLine="0"/>
              <w:rPr>
                <w:rFonts w:cstheme="minorHAnsi"/>
              </w:rPr>
            </w:pPr>
            <w:r w:rsidRPr="00C10567">
              <w:rPr>
                <w:rFonts w:cstheme="minorHAnsi"/>
                <w:b/>
                <w:color w:val="000000"/>
              </w:rPr>
              <w:t>Mean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56E1A2F" w14:textId="0C6BC0A6" w:rsidR="00DF63FA" w:rsidRPr="00C10567" w:rsidRDefault="009B7A14" w:rsidP="009B7A14">
            <w:pPr>
              <w:spacing w:line="240" w:lineRule="auto"/>
              <w:ind w:firstLine="0"/>
              <w:rPr>
                <w:rFonts w:cstheme="minorHAnsi"/>
              </w:rPr>
            </w:pPr>
            <w:r w:rsidRPr="00C10567">
              <w:rPr>
                <w:rFonts w:cstheme="minorHAnsi"/>
                <w:b/>
                <w:color w:val="000000"/>
              </w:rPr>
              <w:t>SD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BEF28E8" w14:textId="77777777" w:rsidR="00DF63FA" w:rsidRPr="00C10567" w:rsidRDefault="00DF63FA" w:rsidP="009B7A14">
            <w:pPr>
              <w:spacing w:line="240" w:lineRule="auto"/>
              <w:ind w:firstLine="0"/>
              <w:rPr>
                <w:rFonts w:cstheme="minorHAnsi"/>
              </w:rPr>
            </w:pPr>
            <w:r w:rsidRPr="00C10567">
              <w:rPr>
                <w:rFonts w:cstheme="minorHAnsi"/>
                <w:b/>
                <w:color w:val="000000"/>
              </w:rPr>
              <w:t>Mean</w:t>
            </w:r>
          </w:p>
        </w:tc>
        <w:tc>
          <w:tcPr>
            <w:tcW w:w="496"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1013016" w14:textId="1A97FED6" w:rsidR="00DF63FA" w:rsidRPr="00C10567" w:rsidRDefault="009B7A14" w:rsidP="009B7A14">
            <w:pPr>
              <w:spacing w:line="240" w:lineRule="auto"/>
              <w:ind w:firstLine="0"/>
              <w:rPr>
                <w:rFonts w:cstheme="minorHAnsi"/>
              </w:rPr>
            </w:pPr>
            <w:r w:rsidRPr="00C10567">
              <w:rPr>
                <w:rFonts w:cstheme="minorHAnsi"/>
                <w:b/>
                <w:color w:val="000000"/>
              </w:rPr>
              <w:t xml:space="preserve">SD </w:t>
            </w:r>
          </w:p>
        </w:tc>
        <w:tc>
          <w:tcPr>
            <w:tcW w:w="731"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59E93BD" w14:textId="77777777" w:rsidR="00DF63FA" w:rsidRPr="00C10567" w:rsidRDefault="00DF63FA" w:rsidP="009B7A14">
            <w:pPr>
              <w:spacing w:line="240" w:lineRule="auto"/>
              <w:ind w:firstLine="0"/>
              <w:rPr>
                <w:rFonts w:cstheme="minorHAnsi"/>
              </w:rPr>
            </w:pPr>
            <w:r w:rsidRPr="00C10567">
              <w:rPr>
                <w:rFonts w:cstheme="minorHAnsi"/>
                <w:b/>
                <w:color w:val="000000"/>
              </w:rPr>
              <w:t>Mean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F9661AC" w14:textId="3D0DEB81" w:rsidR="00DF63FA" w:rsidRPr="00C10567" w:rsidRDefault="009B7A14" w:rsidP="009B7A14">
            <w:pPr>
              <w:spacing w:line="240" w:lineRule="auto"/>
              <w:ind w:firstLine="0"/>
              <w:rPr>
                <w:rFonts w:cstheme="minorHAnsi"/>
              </w:rPr>
            </w:pPr>
            <w:r w:rsidRPr="00C10567">
              <w:rPr>
                <w:rFonts w:cstheme="minorHAnsi"/>
                <w:b/>
                <w:color w:val="000000"/>
              </w:rPr>
              <w:t xml:space="preserve">SD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72DDD2D" w14:textId="77777777" w:rsidR="00DF63FA" w:rsidRPr="00C10567" w:rsidRDefault="00DF63FA" w:rsidP="009B7A14">
            <w:pPr>
              <w:spacing w:line="240" w:lineRule="auto"/>
              <w:ind w:firstLine="0"/>
              <w:rPr>
                <w:rFonts w:cstheme="minorHAnsi"/>
              </w:rPr>
            </w:pPr>
            <w:r w:rsidRPr="00C10567">
              <w:rPr>
                <w:rFonts w:cstheme="minorHAnsi"/>
                <w:b/>
                <w:color w:val="000000"/>
              </w:rPr>
              <w:t>Mean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58ACB14" w14:textId="5AB05ACB" w:rsidR="00DF63FA" w:rsidRPr="00C10567" w:rsidRDefault="009B7A14" w:rsidP="009B7A14">
            <w:pPr>
              <w:spacing w:line="240" w:lineRule="auto"/>
              <w:ind w:firstLine="0"/>
              <w:rPr>
                <w:rFonts w:cstheme="minorHAnsi"/>
              </w:rPr>
            </w:pPr>
            <w:r w:rsidRPr="00C10567">
              <w:rPr>
                <w:rFonts w:cstheme="minorHAnsi"/>
                <w:b/>
                <w:color w:val="000000"/>
              </w:rPr>
              <w:t>SD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89DC642" w14:textId="77777777" w:rsidR="00DF63FA" w:rsidRPr="00C10567" w:rsidRDefault="00DF63FA" w:rsidP="009B7A14">
            <w:pPr>
              <w:spacing w:line="240" w:lineRule="auto"/>
              <w:ind w:firstLine="0"/>
              <w:rPr>
                <w:rFonts w:cstheme="minorHAnsi"/>
              </w:rPr>
            </w:pPr>
            <w:r w:rsidRPr="00C10567">
              <w:rPr>
                <w:rFonts w:cstheme="minorHAnsi"/>
                <w:b/>
                <w:color w:val="000000"/>
              </w:rPr>
              <w:t>Mean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7CBC5E5" w14:textId="77157837" w:rsidR="00DF63FA" w:rsidRPr="00C10567" w:rsidRDefault="009B7A14" w:rsidP="009B7A14">
            <w:pPr>
              <w:spacing w:line="240" w:lineRule="auto"/>
              <w:ind w:firstLine="0"/>
              <w:rPr>
                <w:rFonts w:cstheme="minorHAnsi"/>
              </w:rPr>
            </w:pPr>
            <w:r w:rsidRPr="00C10567">
              <w:rPr>
                <w:rFonts w:cstheme="minorHAnsi"/>
                <w:b/>
                <w:color w:val="000000"/>
              </w:rPr>
              <w:t>SD</w:t>
            </w:r>
          </w:p>
        </w:tc>
      </w:tr>
      <w:tr w:rsidR="00DF63FA" w:rsidRPr="00C10567" w14:paraId="5EB4D457" w14:textId="77777777" w:rsidTr="009B7A14">
        <w:trPr>
          <w:cantSplit/>
          <w:trHeight w:val="104"/>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03EB2ED" w14:textId="77777777" w:rsidR="00DF63FA" w:rsidRPr="00C10567" w:rsidRDefault="00DF63FA" w:rsidP="009B7A14">
            <w:pPr>
              <w:spacing w:line="240" w:lineRule="auto"/>
              <w:ind w:firstLine="0"/>
              <w:rPr>
                <w:rFonts w:cstheme="minorHAnsi"/>
              </w:rPr>
            </w:pPr>
            <w:r w:rsidRPr="00C10567">
              <w:rPr>
                <w:rFonts w:cstheme="minorHAnsi"/>
                <w:color w:val="000000"/>
              </w:rPr>
              <w: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062E540" w14:textId="77777777" w:rsidR="00DF63FA" w:rsidRPr="00C10567" w:rsidRDefault="00DF63FA" w:rsidP="009B7A14">
            <w:pPr>
              <w:spacing w:line="240" w:lineRule="auto"/>
              <w:ind w:firstLine="0"/>
              <w:rPr>
                <w:rFonts w:cstheme="minorHAnsi"/>
              </w:rPr>
            </w:pPr>
            <w:r w:rsidRPr="00C10567">
              <w:rPr>
                <w:rFonts w:cstheme="minorHAnsi"/>
                <w:color w:val="000000"/>
              </w:rPr>
              <w:t>% Increase MSE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D016FBC" w14:textId="77777777" w:rsidR="00DF63FA" w:rsidRPr="00C10567" w:rsidRDefault="00DF63FA" w:rsidP="009B7A14">
            <w:pPr>
              <w:spacing w:line="240" w:lineRule="auto"/>
              <w:ind w:firstLine="0"/>
              <w:rPr>
                <w:rFonts w:cstheme="minorHAnsi"/>
              </w:rPr>
            </w:pPr>
            <w:r w:rsidRPr="00C10567">
              <w:rPr>
                <w:rFonts w:cstheme="minorHAnsi"/>
                <w:color w:val="000000"/>
              </w:rPr>
              <w:t>0.50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B28834E" w14:textId="77777777" w:rsidR="00DF63FA" w:rsidRPr="00C10567" w:rsidRDefault="00DF63FA" w:rsidP="009B7A14">
            <w:pPr>
              <w:spacing w:line="240" w:lineRule="auto"/>
              <w:ind w:firstLine="0"/>
              <w:rPr>
                <w:rFonts w:cstheme="minorHAnsi"/>
              </w:rPr>
            </w:pPr>
            <w:r w:rsidRPr="00C10567">
              <w:rPr>
                <w:rFonts w:cstheme="minorHAnsi"/>
                <w:color w:val="000000"/>
              </w:rPr>
              <w:t>0.32</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C4243F2" w14:textId="77777777" w:rsidR="00DF63FA" w:rsidRPr="00C10567" w:rsidRDefault="00DF63FA" w:rsidP="009B7A14">
            <w:pPr>
              <w:spacing w:line="240" w:lineRule="auto"/>
              <w:ind w:firstLine="0"/>
              <w:rPr>
                <w:rFonts w:cstheme="minorHAnsi"/>
              </w:rPr>
            </w:pPr>
            <w:r w:rsidRPr="00C10567">
              <w:rPr>
                <w:rFonts w:cstheme="minorHAnsi"/>
                <w:color w:val="000000"/>
              </w:rPr>
              <w:t>0.21</w:t>
            </w:r>
          </w:p>
        </w:tc>
        <w:tc>
          <w:tcPr>
            <w:tcW w:w="496"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5355116" w14:textId="77777777" w:rsidR="00DF63FA" w:rsidRPr="00C10567" w:rsidRDefault="00DF63FA" w:rsidP="009B7A14">
            <w:pPr>
              <w:spacing w:line="240" w:lineRule="auto"/>
              <w:ind w:firstLine="0"/>
              <w:rPr>
                <w:rFonts w:cstheme="minorHAnsi"/>
              </w:rPr>
            </w:pPr>
            <w:r w:rsidRPr="00C10567">
              <w:rPr>
                <w:rFonts w:cstheme="minorHAnsi"/>
                <w:color w:val="000000"/>
              </w:rPr>
              <w:t>0.06</w:t>
            </w:r>
          </w:p>
        </w:tc>
        <w:tc>
          <w:tcPr>
            <w:tcW w:w="731"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9749F58" w14:textId="77777777" w:rsidR="00DF63FA" w:rsidRPr="00C10567" w:rsidRDefault="00DF63FA" w:rsidP="009B7A14">
            <w:pPr>
              <w:spacing w:line="240" w:lineRule="auto"/>
              <w:ind w:firstLine="0"/>
              <w:rPr>
                <w:rFonts w:cstheme="minorHAnsi"/>
              </w:rPr>
            </w:pPr>
            <w:r w:rsidRPr="00C10567">
              <w:rPr>
                <w:rFonts w:cstheme="minorHAnsi"/>
                <w:color w:val="000000"/>
              </w:rPr>
              <w:t>0.18</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A11D175" w14:textId="77777777" w:rsidR="00DF63FA" w:rsidRPr="00C10567" w:rsidRDefault="00DF63FA" w:rsidP="009B7A14">
            <w:pPr>
              <w:spacing w:line="240" w:lineRule="auto"/>
              <w:ind w:firstLine="0"/>
              <w:rPr>
                <w:rFonts w:cstheme="minorHAnsi"/>
              </w:rPr>
            </w:pPr>
            <w:r w:rsidRPr="00C10567">
              <w:rPr>
                <w:rFonts w:cstheme="minorHAnsi"/>
                <w:color w:val="000000"/>
              </w:rPr>
              <w:t>0.05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89D2ADB" w14:textId="77777777" w:rsidR="00DF63FA" w:rsidRPr="00C10567" w:rsidRDefault="00DF63FA" w:rsidP="009B7A14">
            <w:pPr>
              <w:spacing w:line="240" w:lineRule="auto"/>
              <w:ind w:firstLine="0"/>
              <w:rPr>
                <w:rFonts w:cstheme="minorHAnsi"/>
              </w:rPr>
            </w:pPr>
            <w:r w:rsidRPr="00C10567">
              <w:rPr>
                <w:rFonts w:cstheme="minorHAnsi"/>
                <w:color w:val="000000"/>
              </w:rPr>
              <w:t>0.28</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081D3A0" w14:textId="77777777" w:rsidR="00DF63FA" w:rsidRPr="00C10567" w:rsidRDefault="00DF63FA" w:rsidP="009B7A14">
            <w:pPr>
              <w:spacing w:line="240" w:lineRule="auto"/>
              <w:ind w:firstLine="0"/>
              <w:rPr>
                <w:rFonts w:cstheme="minorHAnsi"/>
              </w:rPr>
            </w:pPr>
            <w:r w:rsidRPr="00C10567">
              <w:rPr>
                <w:rFonts w:cstheme="minorHAnsi"/>
                <w:color w:val="000000"/>
              </w:rPr>
              <w:t>0.05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FA06038" w14:textId="77777777" w:rsidR="00DF63FA" w:rsidRPr="00C10567" w:rsidRDefault="00DF63FA" w:rsidP="009B7A14">
            <w:pPr>
              <w:spacing w:line="240" w:lineRule="auto"/>
              <w:ind w:firstLine="0"/>
              <w:rPr>
                <w:rFonts w:cstheme="minorHAnsi"/>
              </w:rPr>
            </w:pPr>
            <w:r w:rsidRPr="00C10567">
              <w:rPr>
                <w:rFonts w:cstheme="minorHAnsi"/>
                <w:color w:val="000000"/>
              </w:rPr>
              <w:t>0.06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697F593" w14:textId="77777777" w:rsidR="00DF63FA" w:rsidRPr="00C10567" w:rsidRDefault="00DF63FA" w:rsidP="009B7A14">
            <w:pPr>
              <w:spacing w:line="240" w:lineRule="auto"/>
              <w:ind w:firstLine="0"/>
              <w:rPr>
                <w:rFonts w:cstheme="minorHAnsi"/>
              </w:rPr>
            </w:pPr>
            <w:r w:rsidRPr="00C10567">
              <w:rPr>
                <w:rFonts w:cstheme="minorHAnsi"/>
                <w:color w:val="000000"/>
              </w:rPr>
              <w:t>0.02</w:t>
            </w:r>
          </w:p>
        </w:tc>
      </w:tr>
      <w:tr w:rsidR="00DF63FA" w:rsidRPr="00C10567" w14:paraId="55A75C7C" w14:textId="77777777" w:rsidTr="009B7A14">
        <w:trPr>
          <w:cantSplit/>
          <w:trHeight w:val="104"/>
        </w:trPr>
        <w:tc>
          <w:tcPr>
            <w:tcW w:w="0" w:type="auto"/>
            <w:vMerge/>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A42FE2F" w14:textId="77777777" w:rsidR="00DF63FA" w:rsidRPr="00C10567" w:rsidRDefault="00DF63FA" w:rsidP="009B7A14">
            <w:pPr>
              <w:spacing w:line="240" w:lineRule="auto"/>
              <w:rPr>
                <w:rFonts w:cstheme="minorHAnsi"/>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71E3ADF" w14:textId="77777777" w:rsidR="00DF63FA" w:rsidRPr="00C10567" w:rsidRDefault="00DF63FA" w:rsidP="009B7A14">
            <w:pPr>
              <w:spacing w:line="240" w:lineRule="auto"/>
              <w:ind w:firstLine="0"/>
              <w:rPr>
                <w:rFonts w:cstheme="minorHAnsi"/>
              </w:rPr>
            </w:pPr>
            <w:r w:rsidRPr="00C10567">
              <w:rPr>
                <w:rFonts w:cstheme="minorHAnsi"/>
                <w:color w:val="000000"/>
              </w:rPr>
              <w:t>Increase in RSS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DC56922" w14:textId="77777777" w:rsidR="00DF63FA" w:rsidRPr="00C10567" w:rsidRDefault="00DF63FA" w:rsidP="009B7A14">
            <w:pPr>
              <w:spacing w:line="240" w:lineRule="auto"/>
              <w:ind w:firstLine="0"/>
              <w:rPr>
                <w:rFonts w:cstheme="minorHAnsi"/>
              </w:rPr>
            </w:pPr>
            <w:r w:rsidRPr="00C10567">
              <w:rPr>
                <w:rFonts w:cstheme="minorHAnsi"/>
                <w:color w:val="000000"/>
              </w:rPr>
              <w:t>440.05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95F1B4F" w14:textId="77777777" w:rsidR="00DF63FA" w:rsidRPr="00C10567" w:rsidRDefault="00DF63FA" w:rsidP="009B7A14">
            <w:pPr>
              <w:spacing w:line="240" w:lineRule="auto"/>
              <w:ind w:firstLine="0"/>
              <w:rPr>
                <w:rFonts w:cstheme="minorHAnsi"/>
              </w:rPr>
            </w:pPr>
            <w:r w:rsidRPr="00C10567">
              <w:rPr>
                <w:rFonts w:cstheme="minorHAnsi"/>
                <w:color w:val="000000"/>
              </w:rPr>
              <w:t>11.39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0A79D5C" w14:textId="77777777" w:rsidR="00DF63FA" w:rsidRPr="00C10567" w:rsidRDefault="00DF63FA" w:rsidP="009B7A14">
            <w:pPr>
              <w:spacing w:line="240" w:lineRule="auto"/>
              <w:ind w:firstLine="0"/>
              <w:rPr>
                <w:rFonts w:cstheme="minorHAnsi"/>
              </w:rPr>
            </w:pPr>
            <w:r w:rsidRPr="00C10567">
              <w:rPr>
                <w:rFonts w:cstheme="minorHAnsi"/>
                <w:color w:val="000000"/>
              </w:rPr>
              <w:t>93.02</w:t>
            </w:r>
          </w:p>
        </w:tc>
        <w:tc>
          <w:tcPr>
            <w:tcW w:w="496"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94CAF56" w14:textId="77777777" w:rsidR="00DF63FA" w:rsidRPr="00C10567" w:rsidRDefault="00DF63FA" w:rsidP="009B7A14">
            <w:pPr>
              <w:spacing w:line="240" w:lineRule="auto"/>
              <w:ind w:firstLine="0"/>
              <w:rPr>
                <w:rFonts w:cstheme="minorHAnsi"/>
              </w:rPr>
            </w:pPr>
            <w:r w:rsidRPr="00C10567">
              <w:rPr>
                <w:rFonts w:cstheme="minorHAnsi"/>
                <w:color w:val="000000"/>
              </w:rPr>
              <w:t>2.37</w:t>
            </w:r>
          </w:p>
        </w:tc>
        <w:tc>
          <w:tcPr>
            <w:tcW w:w="731"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DEF32B5" w14:textId="77777777" w:rsidR="00DF63FA" w:rsidRPr="00C10567" w:rsidRDefault="00DF63FA" w:rsidP="009B7A14">
            <w:pPr>
              <w:spacing w:line="240" w:lineRule="auto"/>
              <w:ind w:firstLine="0"/>
              <w:rPr>
                <w:rFonts w:cstheme="minorHAnsi"/>
              </w:rPr>
            </w:pPr>
            <w:r w:rsidRPr="00C10567">
              <w:rPr>
                <w:rFonts w:cstheme="minorHAnsi"/>
                <w:color w:val="000000"/>
              </w:rPr>
              <w:t>60.65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C7939FF" w14:textId="77777777" w:rsidR="00DF63FA" w:rsidRPr="00C10567" w:rsidRDefault="00DF63FA" w:rsidP="009B7A14">
            <w:pPr>
              <w:spacing w:line="240" w:lineRule="auto"/>
              <w:ind w:firstLine="0"/>
              <w:rPr>
                <w:rFonts w:cstheme="minorHAnsi"/>
              </w:rPr>
            </w:pPr>
            <w:r w:rsidRPr="00C10567">
              <w:rPr>
                <w:rFonts w:cstheme="minorHAnsi"/>
                <w:color w:val="000000"/>
              </w:rPr>
              <w:t>1.71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1B2C960" w14:textId="77777777" w:rsidR="00DF63FA" w:rsidRPr="00C10567" w:rsidRDefault="00DF63FA" w:rsidP="009B7A14">
            <w:pPr>
              <w:spacing w:line="240" w:lineRule="auto"/>
              <w:ind w:firstLine="0"/>
              <w:rPr>
                <w:rFonts w:cstheme="minorHAnsi"/>
              </w:rPr>
            </w:pPr>
            <w:r w:rsidRPr="00C10567">
              <w:rPr>
                <w:rFonts w:cstheme="minorHAnsi"/>
                <w:color w:val="000000"/>
              </w:rPr>
              <w:t>77.96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2E42445" w14:textId="77777777" w:rsidR="00DF63FA" w:rsidRPr="00C10567" w:rsidRDefault="00DF63FA" w:rsidP="009B7A14">
            <w:pPr>
              <w:spacing w:line="240" w:lineRule="auto"/>
              <w:ind w:firstLine="0"/>
              <w:rPr>
                <w:rFonts w:cstheme="minorHAnsi"/>
              </w:rPr>
            </w:pPr>
            <w:r w:rsidRPr="00C10567">
              <w:rPr>
                <w:rFonts w:cstheme="minorHAnsi"/>
                <w:color w:val="000000"/>
              </w:rPr>
              <w:t>1.94</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5502DF9" w14:textId="77777777" w:rsidR="00DF63FA" w:rsidRPr="00C10567" w:rsidRDefault="00DF63FA" w:rsidP="009B7A14">
            <w:pPr>
              <w:spacing w:line="240" w:lineRule="auto"/>
              <w:ind w:firstLine="0"/>
              <w:rPr>
                <w:rFonts w:cstheme="minorHAnsi"/>
              </w:rPr>
            </w:pPr>
            <w:r w:rsidRPr="00C10567">
              <w:rPr>
                <w:rFonts w:cstheme="minorHAnsi"/>
                <w:color w:val="000000"/>
              </w:rPr>
              <w:t>18.81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000B187" w14:textId="77777777" w:rsidR="00DF63FA" w:rsidRPr="00C10567" w:rsidRDefault="00DF63FA" w:rsidP="009B7A14">
            <w:pPr>
              <w:spacing w:line="240" w:lineRule="auto"/>
              <w:ind w:firstLine="0"/>
              <w:rPr>
                <w:rFonts w:cstheme="minorHAnsi"/>
              </w:rPr>
            </w:pPr>
            <w:r w:rsidRPr="00C10567">
              <w:rPr>
                <w:rFonts w:cstheme="minorHAnsi"/>
                <w:color w:val="000000"/>
              </w:rPr>
              <w:t>0.52</w:t>
            </w:r>
          </w:p>
        </w:tc>
      </w:tr>
      <w:tr w:rsidR="00DF63FA" w:rsidRPr="00C10567" w14:paraId="6170C515" w14:textId="77777777" w:rsidTr="009B7A14">
        <w:trPr>
          <w:cantSplit/>
          <w:trHeight w:val="104"/>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093F617" w14:textId="77777777" w:rsidR="00DF63FA" w:rsidRPr="00C10567" w:rsidRDefault="00DF63FA" w:rsidP="009B7A14">
            <w:pPr>
              <w:spacing w:line="240" w:lineRule="auto"/>
              <w:ind w:firstLine="0"/>
              <w:rPr>
                <w:rFonts w:cstheme="minorHAnsi"/>
              </w:rPr>
            </w:pPr>
            <w:r w:rsidRPr="00C10567">
              <w:rPr>
                <w:rFonts w:cstheme="minorHAnsi"/>
                <w:color w:val="000000"/>
              </w:rPr>
              <w:t>Class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7547932" w14:textId="77777777" w:rsidR="00DF63FA" w:rsidRPr="00C10567" w:rsidRDefault="00DF63FA" w:rsidP="009B7A14">
            <w:pPr>
              <w:spacing w:line="240" w:lineRule="auto"/>
              <w:ind w:firstLine="0"/>
              <w:rPr>
                <w:rFonts w:cstheme="minorHAnsi"/>
              </w:rPr>
            </w:pPr>
            <w:r w:rsidRPr="00C10567">
              <w:rPr>
                <w:rFonts w:cstheme="minorHAnsi"/>
                <w:color w:val="000000"/>
              </w:rPr>
              <w:t>% Increase MSE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EBA266B" w14:textId="77777777" w:rsidR="00DF63FA" w:rsidRPr="00C10567" w:rsidRDefault="00DF63FA" w:rsidP="009B7A14">
            <w:pPr>
              <w:spacing w:line="240" w:lineRule="auto"/>
              <w:ind w:firstLine="0"/>
              <w:rPr>
                <w:rFonts w:cstheme="minorHAnsi"/>
              </w:rPr>
            </w:pPr>
            <w:r w:rsidRPr="00C10567">
              <w:rPr>
                <w:rFonts w:cstheme="minorHAnsi"/>
                <w:color w:val="000000"/>
              </w:rPr>
              <w:t>2.71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66093A3" w14:textId="77777777" w:rsidR="00DF63FA" w:rsidRPr="00C10567" w:rsidRDefault="00DF63FA" w:rsidP="009B7A14">
            <w:pPr>
              <w:spacing w:line="240" w:lineRule="auto"/>
              <w:ind w:firstLine="0"/>
              <w:rPr>
                <w:rFonts w:cstheme="minorHAnsi"/>
              </w:rPr>
            </w:pPr>
            <w:r w:rsidRPr="00C10567">
              <w:rPr>
                <w:rFonts w:cstheme="minorHAnsi"/>
                <w:color w:val="000000"/>
              </w:rPr>
              <w:t>0.41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20CB9F8" w14:textId="77777777" w:rsidR="00DF63FA" w:rsidRPr="00C10567" w:rsidRDefault="00DF63FA" w:rsidP="009B7A14">
            <w:pPr>
              <w:spacing w:line="240" w:lineRule="auto"/>
              <w:ind w:firstLine="0"/>
              <w:rPr>
                <w:rFonts w:cstheme="minorHAnsi"/>
              </w:rPr>
            </w:pPr>
            <w:r w:rsidRPr="00C10567">
              <w:rPr>
                <w:rFonts w:cstheme="minorHAnsi"/>
                <w:color w:val="000000"/>
              </w:rPr>
              <w:t>0.50</w:t>
            </w:r>
          </w:p>
        </w:tc>
        <w:tc>
          <w:tcPr>
            <w:tcW w:w="496"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D472C32" w14:textId="77777777" w:rsidR="00DF63FA" w:rsidRPr="00C10567" w:rsidRDefault="00DF63FA" w:rsidP="009B7A14">
            <w:pPr>
              <w:spacing w:line="240" w:lineRule="auto"/>
              <w:ind w:firstLine="0"/>
              <w:rPr>
                <w:rFonts w:cstheme="minorHAnsi"/>
              </w:rPr>
            </w:pPr>
            <w:r w:rsidRPr="00C10567">
              <w:rPr>
                <w:rFonts w:cstheme="minorHAnsi"/>
                <w:color w:val="000000"/>
              </w:rPr>
              <w:t>0.07</w:t>
            </w:r>
          </w:p>
        </w:tc>
        <w:tc>
          <w:tcPr>
            <w:tcW w:w="731"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E77507C" w14:textId="77777777" w:rsidR="00DF63FA" w:rsidRPr="00C10567" w:rsidRDefault="00DF63FA" w:rsidP="009B7A14">
            <w:pPr>
              <w:spacing w:line="240" w:lineRule="auto"/>
              <w:ind w:firstLine="0"/>
              <w:rPr>
                <w:rFonts w:cstheme="minorHAnsi"/>
              </w:rPr>
            </w:pPr>
            <w:r w:rsidRPr="00C10567">
              <w:rPr>
                <w:rFonts w:cstheme="minorHAnsi"/>
                <w:color w:val="000000"/>
              </w:rPr>
              <w:t>0.35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257621E" w14:textId="77777777" w:rsidR="00DF63FA" w:rsidRPr="00C10567" w:rsidRDefault="00DF63FA" w:rsidP="009B7A14">
            <w:pPr>
              <w:spacing w:line="240" w:lineRule="auto"/>
              <w:ind w:firstLine="0"/>
              <w:rPr>
                <w:rFonts w:cstheme="minorHAnsi"/>
              </w:rPr>
            </w:pPr>
            <w:r w:rsidRPr="00C10567">
              <w:rPr>
                <w:rFonts w:cstheme="minorHAnsi"/>
                <w:color w:val="000000"/>
              </w:rPr>
              <w:t>0.05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D5BCDCC" w14:textId="77777777" w:rsidR="00DF63FA" w:rsidRPr="00C10567" w:rsidRDefault="00DF63FA" w:rsidP="009B7A14">
            <w:pPr>
              <w:spacing w:line="240" w:lineRule="auto"/>
              <w:ind w:firstLine="0"/>
              <w:rPr>
                <w:rFonts w:cstheme="minorHAnsi"/>
              </w:rPr>
            </w:pPr>
            <w:r w:rsidRPr="00C10567">
              <w:rPr>
                <w:rFonts w:cstheme="minorHAnsi"/>
                <w:color w:val="000000"/>
              </w:rPr>
              <w:t>0.46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5F2EE18" w14:textId="77777777" w:rsidR="00DF63FA" w:rsidRPr="00C10567" w:rsidRDefault="00DF63FA" w:rsidP="009B7A14">
            <w:pPr>
              <w:spacing w:line="240" w:lineRule="auto"/>
              <w:ind w:firstLine="0"/>
              <w:rPr>
                <w:rFonts w:cstheme="minorHAnsi"/>
              </w:rPr>
            </w:pPr>
            <w:r w:rsidRPr="00C10567">
              <w:rPr>
                <w:rFonts w:cstheme="minorHAnsi"/>
                <w:color w:val="000000"/>
              </w:rPr>
              <w:t>0.07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3A4C02C" w14:textId="77777777" w:rsidR="00DF63FA" w:rsidRPr="00C10567" w:rsidRDefault="00DF63FA" w:rsidP="009B7A14">
            <w:pPr>
              <w:spacing w:line="240" w:lineRule="auto"/>
              <w:ind w:firstLine="0"/>
              <w:rPr>
                <w:rFonts w:cstheme="minorHAnsi"/>
              </w:rPr>
            </w:pPr>
            <w:r w:rsidRPr="00C10567">
              <w:rPr>
                <w:rFonts w:cstheme="minorHAnsi"/>
                <w:color w:val="000000"/>
              </w:rPr>
              <w:t>0.09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26D2D53" w14:textId="77777777" w:rsidR="00DF63FA" w:rsidRPr="00C10567" w:rsidRDefault="00DF63FA" w:rsidP="009B7A14">
            <w:pPr>
              <w:spacing w:line="240" w:lineRule="auto"/>
              <w:ind w:firstLine="0"/>
              <w:rPr>
                <w:rFonts w:cstheme="minorHAnsi"/>
              </w:rPr>
            </w:pPr>
            <w:r w:rsidRPr="00C10567">
              <w:rPr>
                <w:rFonts w:cstheme="minorHAnsi"/>
                <w:color w:val="000000"/>
              </w:rPr>
              <w:t>0.02</w:t>
            </w:r>
          </w:p>
        </w:tc>
      </w:tr>
      <w:tr w:rsidR="00DF63FA" w:rsidRPr="00C10567" w14:paraId="59091EB1" w14:textId="77777777" w:rsidTr="009B7A14">
        <w:trPr>
          <w:cantSplit/>
          <w:trHeight w:val="104"/>
        </w:trPr>
        <w:tc>
          <w:tcPr>
            <w:tcW w:w="0" w:type="auto"/>
            <w:vMerge/>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E45A141" w14:textId="77777777" w:rsidR="00DF63FA" w:rsidRPr="00C10567" w:rsidRDefault="00DF63FA" w:rsidP="009B7A14">
            <w:pPr>
              <w:spacing w:line="240" w:lineRule="auto"/>
              <w:rPr>
                <w:rFonts w:cstheme="minorHAnsi"/>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048004D" w14:textId="77777777" w:rsidR="00DF63FA" w:rsidRPr="00C10567" w:rsidRDefault="00DF63FA" w:rsidP="009B7A14">
            <w:pPr>
              <w:spacing w:line="240" w:lineRule="auto"/>
              <w:ind w:firstLine="0"/>
              <w:rPr>
                <w:rFonts w:cstheme="minorHAnsi"/>
              </w:rPr>
            </w:pPr>
            <w:r w:rsidRPr="00C10567">
              <w:rPr>
                <w:rFonts w:cstheme="minorHAnsi"/>
                <w:color w:val="000000"/>
              </w:rPr>
              <w:t>Increase in RSS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5403A9A" w14:textId="77777777" w:rsidR="00DF63FA" w:rsidRPr="00C10567" w:rsidRDefault="00DF63FA" w:rsidP="009B7A14">
            <w:pPr>
              <w:spacing w:line="240" w:lineRule="auto"/>
              <w:ind w:firstLine="0"/>
              <w:rPr>
                <w:rFonts w:cstheme="minorHAnsi"/>
              </w:rPr>
            </w:pPr>
            <w:r w:rsidRPr="00C10567">
              <w:rPr>
                <w:rFonts w:cstheme="minorHAnsi"/>
                <w:color w:val="000000"/>
              </w:rPr>
              <w:t>760.20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C14FB5C" w14:textId="77777777" w:rsidR="00DF63FA" w:rsidRPr="00C10567" w:rsidRDefault="00DF63FA" w:rsidP="009B7A14">
            <w:pPr>
              <w:spacing w:line="240" w:lineRule="auto"/>
              <w:ind w:firstLine="0"/>
              <w:rPr>
                <w:rFonts w:cstheme="minorHAnsi"/>
              </w:rPr>
            </w:pPr>
            <w:r w:rsidRPr="00C10567">
              <w:rPr>
                <w:rFonts w:cstheme="minorHAnsi"/>
                <w:color w:val="000000"/>
              </w:rPr>
              <w:t>14.79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BFBFB52" w14:textId="77777777" w:rsidR="00DF63FA" w:rsidRPr="00C10567" w:rsidRDefault="00DF63FA" w:rsidP="009B7A14">
            <w:pPr>
              <w:spacing w:line="240" w:lineRule="auto"/>
              <w:ind w:firstLine="0"/>
              <w:rPr>
                <w:rFonts w:cstheme="minorHAnsi"/>
              </w:rPr>
            </w:pPr>
            <w:r w:rsidRPr="00C10567">
              <w:rPr>
                <w:rFonts w:cstheme="minorHAnsi"/>
                <w:color w:val="000000"/>
              </w:rPr>
              <w:t>142.97</w:t>
            </w:r>
          </w:p>
        </w:tc>
        <w:tc>
          <w:tcPr>
            <w:tcW w:w="496"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CE55F38" w14:textId="77777777" w:rsidR="00DF63FA" w:rsidRPr="00C10567" w:rsidRDefault="00DF63FA" w:rsidP="009B7A14">
            <w:pPr>
              <w:spacing w:line="240" w:lineRule="auto"/>
              <w:ind w:firstLine="0"/>
              <w:rPr>
                <w:rFonts w:cstheme="minorHAnsi"/>
              </w:rPr>
            </w:pPr>
            <w:r w:rsidRPr="00C10567">
              <w:rPr>
                <w:rFonts w:cstheme="minorHAnsi"/>
                <w:color w:val="000000"/>
              </w:rPr>
              <w:t>2.82</w:t>
            </w:r>
          </w:p>
        </w:tc>
        <w:tc>
          <w:tcPr>
            <w:tcW w:w="731"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682A66F" w14:textId="77777777" w:rsidR="00DF63FA" w:rsidRPr="00C10567" w:rsidRDefault="00DF63FA" w:rsidP="009B7A14">
            <w:pPr>
              <w:spacing w:line="240" w:lineRule="auto"/>
              <w:ind w:firstLine="0"/>
              <w:rPr>
                <w:rFonts w:cstheme="minorHAnsi"/>
              </w:rPr>
            </w:pPr>
            <w:r w:rsidRPr="00C10567">
              <w:rPr>
                <w:rFonts w:cstheme="minorHAnsi"/>
                <w:color w:val="000000"/>
              </w:rPr>
              <w:t>93.96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D37C7E9" w14:textId="77777777" w:rsidR="00DF63FA" w:rsidRPr="00C10567" w:rsidRDefault="00DF63FA" w:rsidP="009B7A14">
            <w:pPr>
              <w:spacing w:line="240" w:lineRule="auto"/>
              <w:ind w:firstLine="0"/>
              <w:rPr>
                <w:rFonts w:cstheme="minorHAnsi"/>
              </w:rPr>
            </w:pPr>
            <w:r w:rsidRPr="00C10567">
              <w:rPr>
                <w:rFonts w:cstheme="minorHAnsi"/>
                <w:color w:val="000000"/>
              </w:rPr>
              <w:t>2.02</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FFD42CF" w14:textId="77777777" w:rsidR="00DF63FA" w:rsidRPr="00C10567" w:rsidRDefault="00DF63FA" w:rsidP="009B7A14">
            <w:pPr>
              <w:spacing w:line="240" w:lineRule="auto"/>
              <w:ind w:firstLine="0"/>
              <w:rPr>
                <w:rFonts w:cstheme="minorHAnsi"/>
              </w:rPr>
            </w:pPr>
            <w:r w:rsidRPr="00C10567">
              <w:rPr>
                <w:rFonts w:cstheme="minorHAnsi"/>
                <w:color w:val="000000"/>
              </w:rPr>
              <w:t>117.82</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1F8E122" w14:textId="77777777" w:rsidR="00DF63FA" w:rsidRPr="00C10567" w:rsidRDefault="00DF63FA" w:rsidP="009B7A14">
            <w:pPr>
              <w:spacing w:line="240" w:lineRule="auto"/>
              <w:ind w:firstLine="0"/>
              <w:rPr>
                <w:rFonts w:cstheme="minorHAnsi"/>
              </w:rPr>
            </w:pPr>
            <w:r w:rsidRPr="00C10567">
              <w:rPr>
                <w:rFonts w:cstheme="minorHAnsi"/>
                <w:color w:val="000000"/>
              </w:rPr>
              <w:t>2.57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3E19857" w14:textId="77777777" w:rsidR="00DF63FA" w:rsidRPr="00C10567" w:rsidRDefault="00DF63FA" w:rsidP="009B7A14">
            <w:pPr>
              <w:spacing w:line="240" w:lineRule="auto"/>
              <w:ind w:firstLine="0"/>
              <w:rPr>
                <w:rFonts w:cstheme="minorHAnsi"/>
              </w:rPr>
            </w:pPr>
            <w:r w:rsidRPr="00C10567">
              <w:rPr>
                <w:rFonts w:cstheme="minorHAnsi"/>
                <w:color w:val="000000"/>
              </w:rPr>
              <w:t>30.56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09E03EB" w14:textId="77777777" w:rsidR="00DF63FA" w:rsidRPr="00C10567" w:rsidRDefault="00DF63FA" w:rsidP="009B7A14">
            <w:pPr>
              <w:spacing w:line="240" w:lineRule="auto"/>
              <w:ind w:firstLine="0"/>
              <w:rPr>
                <w:rFonts w:cstheme="minorHAnsi"/>
              </w:rPr>
            </w:pPr>
            <w:r w:rsidRPr="00C10567">
              <w:rPr>
                <w:rFonts w:cstheme="minorHAnsi"/>
                <w:color w:val="000000"/>
              </w:rPr>
              <w:t>0.71</w:t>
            </w:r>
          </w:p>
        </w:tc>
      </w:tr>
      <w:tr w:rsidR="00DF63FA" w:rsidRPr="00C10567" w14:paraId="20D77B3E" w14:textId="77777777" w:rsidTr="009B7A14">
        <w:trPr>
          <w:cantSplit/>
          <w:trHeight w:val="104"/>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DEB61B6" w14:textId="77777777" w:rsidR="00DF63FA" w:rsidRPr="00C10567" w:rsidRDefault="00DF63FA" w:rsidP="009B7A14">
            <w:pPr>
              <w:spacing w:line="240" w:lineRule="auto"/>
              <w:ind w:firstLine="0"/>
              <w:rPr>
                <w:rFonts w:cstheme="minorHAnsi"/>
              </w:rPr>
            </w:pPr>
            <w:r w:rsidRPr="00C10567">
              <w:rPr>
                <w:rFonts w:cstheme="minorHAnsi"/>
                <w:color w:val="000000"/>
              </w:rPr>
              <w:t>Ethnicity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A107528" w14:textId="77777777" w:rsidR="00DF63FA" w:rsidRPr="00C10567" w:rsidRDefault="00DF63FA" w:rsidP="009B7A14">
            <w:pPr>
              <w:spacing w:line="240" w:lineRule="auto"/>
              <w:ind w:firstLine="0"/>
              <w:rPr>
                <w:rFonts w:cstheme="minorHAnsi"/>
              </w:rPr>
            </w:pPr>
            <w:r w:rsidRPr="00C10567">
              <w:rPr>
                <w:rFonts w:cstheme="minorHAnsi"/>
                <w:color w:val="000000"/>
              </w:rPr>
              <w:t>% Increase MSE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46B6AE7" w14:textId="77777777" w:rsidR="00DF63FA" w:rsidRPr="00C10567" w:rsidRDefault="00DF63FA" w:rsidP="009B7A14">
            <w:pPr>
              <w:spacing w:line="240" w:lineRule="auto"/>
              <w:ind w:firstLine="0"/>
              <w:rPr>
                <w:rFonts w:cstheme="minorHAnsi"/>
              </w:rPr>
            </w:pPr>
            <w:r w:rsidRPr="00C10567">
              <w:rPr>
                <w:rFonts w:cstheme="minorHAnsi"/>
                <w:color w:val="000000"/>
              </w:rPr>
              <w:t>2.74</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7F104EB" w14:textId="77777777" w:rsidR="00DF63FA" w:rsidRPr="00C10567" w:rsidRDefault="00DF63FA" w:rsidP="009B7A14">
            <w:pPr>
              <w:spacing w:line="240" w:lineRule="auto"/>
              <w:ind w:firstLine="0"/>
              <w:rPr>
                <w:rFonts w:cstheme="minorHAnsi"/>
              </w:rPr>
            </w:pPr>
            <w:r w:rsidRPr="00C10567">
              <w:rPr>
                <w:rFonts w:cstheme="minorHAnsi"/>
                <w:color w:val="000000"/>
              </w:rPr>
              <w:t>0.35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456A5E2" w14:textId="77777777" w:rsidR="00DF63FA" w:rsidRPr="00C10567" w:rsidRDefault="00DF63FA" w:rsidP="009B7A14">
            <w:pPr>
              <w:spacing w:line="240" w:lineRule="auto"/>
              <w:ind w:firstLine="0"/>
              <w:rPr>
                <w:rFonts w:cstheme="minorHAnsi"/>
              </w:rPr>
            </w:pPr>
            <w:r w:rsidRPr="00C10567">
              <w:rPr>
                <w:rFonts w:cstheme="minorHAnsi"/>
                <w:color w:val="000000"/>
              </w:rPr>
              <w:t>0.01</w:t>
            </w:r>
          </w:p>
        </w:tc>
        <w:tc>
          <w:tcPr>
            <w:tcW w:w="496"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B2681E8" w14:textId="77777777" w:rsidR="00DF63FA" w:rsidRPr="00C10567" w:rsidRDefault="00DF63FA" w:rsidP="009B7A14">
            <w:pPr>
              <w:spacing w:line="240" w:lineRule="auto"/>
              <w:ind w:firstLine="0"/>
              <w:rPr>
                <w:rFonts w:cstheme="minorHAnsi"/>
              </w:rPr>
            </w:pPr>
            <w:r w:rsidRPr="00C10567">
              <w:rPr>
                <w:rFonts w:cstheme="minorHAnsi"/>
                <w:color w:val="000000"/>
              </w:rPr>
              <w:t>0.05</w:t>
            </w:r>
          </w:p>
        </w:tc>
        <w:tc>
          <w:tcPr>
            <w:tcW w:w="731"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F525A99" w14:textId="77777777" w:rsidR="00DF63FA" w:rsidRPr="00C10567" w:rsidRDefault="00DF63FA" w:rsidP="009B7A14">
            <w:pPr>
              <w:spacing w:line="240" w:lineRule="auto"/>
              <w:ind w:firstLine="0"/>
              <w:rPr>
                <w:rFonts w:cstheme="minorHAnsi"/>
              </w:rPr>
            </w:pPr>
            <w:r w:rsidRPr="00C10567">
              <w:rPr>
                <w:rFonts w:cstheme="minorHAnsi"/>
                <w:color w:val="000000"/>
              </w:rPr>
              <w:t>0.14</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56A9E10" w14:textId="77777777" w:rsidR="00DF63FA" w:rsidRPr="00C10567" w:rsidRDefault="00DF63FA" w:rsidP="009B7A14">
            <w:pPr>
              <w:spacing w:line="240" w:lineRule="auto"/>
              <w:ind w:firstLine="0"/>
              <w:rPr>
                <w:rFonts w:cstheme="minorHAnsi"/>
              </w:rPr>
            </w:pPr>
            <w:r w:rsidRPr="00C10567">
              <w:rPr>
                <w:rFonts w:cstheme="minorHAnsi"/>
                <w:color w:val="000000"/>
              </w:rPr>
              <w:t>0.05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63E96AB" w14:textId="77777777" w:rsidR="00DF63FA" w:rsidRPr="00C10567" w:rsidRDefault="00DF63FA" w:rsidP="009B7A14">
            <w:pPr>
              <w:spacing w:line="240" w:lineRule="auto"/>
              <w:ind w:firstLine="0"/>
              <w:rPr>
                <w:rFonts w:cstheme="minorHAnsi"/>
              </w:rPr>
            </w:pPr>
            <w:r w:rsidRPr="00C10567">
              <w:rPr>
                <w:rFonts w:cstheme="minorHAnsi"/>
                <w:color w:val="000000"/>
              </w:rPr>
              <w:t>0.95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A26E335" w14:textId="77777777" w:rsidR="00DF63FA" w:rsidRPr="00C10567" w:rsidRDefault="00DF63FA" w:rsidP="009B7A14">
            <w:pPr>
              <w:spacing w:line="240" w:lineRule="auto"/>
              <w:ind w:firstLine="0"/>
              <w:rPr>
                <w:rFonts w:cstheme="minorHAnsi"/>
              </w:rPr>
            </w:pPr>
            <w:r w:rsidRPr="00C10567">
              <w:rPr>
                <w:rFonts w:cstheme="minorHAnsi"/>
                <w:color w:val="000000"/>
              </w:rPr>
              <w:t>0.08</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0E72DDC" w14:textId="77777777" w:rsidR="00DF63FA" w:rsidRPr="00C10567" w:rsidRDefault="00DF63FA" w:rsidP="009B7A14">
            <w:pPr>
              <w:spacing w:line="240" w:lineRule="auto"/>
              <w:ind w:firstLine="0"/>
              <w:rPr>
                <w:rFonts w:cstheme="minorHAnsi"/>
              </w:rPr>
            </w:pPr>
            <w:r w:rsidRPr="00C10567">
              <w:rPr>
                <w:rFonts w:cstheme="minorHAnsi"/>
                <w:color w:val="000000"/>
              </w:rPr>
              <w:t>0.17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FD74750" w14:textId="77777777" w:rsidR="00DF63FA" w:rsidRPr="00C10567" w:rsidRDefault="00DF63FA" w:rsidP="009B7A14">
            <w:pPr>
              <w:spacing w:line="240" w:lineRule="auto"/>
              <w:ind w:firstLine="0"/>
              <w:rPr>
                <w:rFonts w:cstheme="minorHAnsi"/>
              </w:rPr>
            </w:pPr>
            <w:r w:rsidRPr="00C10567">
              <w:rPr>
                <w:rFonts w:cstheme="minorHAnsi"/>
                <w:color w:val="000000"/>
              </w:rPr>
              <w:t>0.02</w:t>
            </w:r>
          </w:p>
        </w:tc>
      </w:tr>
      <w:tr w:rsidR="00DF63FA" w:rsidRPr="00C10567" w14:paraId="08EB9585" w14:textId="77777777" w:rsidTr="009B7A14">
        <w:trPr>
          <w:cantSplit/>
          <w:trHeight w:val="104"/>
        </w:trPr>
        <w:tc>
          <w:tcPr>
            <w:tcW w:w="0" w:type="auto"/>
            <w:vMerge/>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59FAF53" w14:textId="77777777" w:rsidR="00DF63FA" w:rsidRPr="00C10567" w:rsidRDefault="00DF63FA" w:rsidP="009B7A14">
            <w:pPr>
              <w:spacing w:line="240" w:lineRule="auto"/>
              <w:rPr>
                <w:rFonts w:cstheme="minorHAnsi"/>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A15C6A9" w14:textId="77777777" w:rsidR="00DF63FA" w:rsidRPr="00C10567" w:rsidRDefault="00DF63FA" w:rsidP="009B7A14">
            <w:pPr>
              <w:spacing w:line="240" w:lineRule="auto"/>
              <w:ind w:firstLine="0"/>
              <w:rPr>
                <w:rFonts w:cstheme="minorHAnsi"/>
              </w:rPr>
            </w:pPr>
            <w:r w:rsidRPr="00C10567">
              <w:rPr>
                <w:rFonts w:cstheme="minorHAnsi"/>
                <w:color w:val="000000"/>
              </w:rPr>
              <w:t>Increase in RSS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073347D" w14:textId="77777777" w:rsidR="00DF63FA" w:rsidRPr="00C10567" w:rsidRDefault="00DF63FA" w:rsidP="009B7A14">
            <w:pPr>
              <w:spacing w:line="240" w:lineRule="auto"/>
              <w:ind w:firstLine="0"/>
              <w:rPr>
                <w:rFonts w:cstheme="minorHAnsi"/>
              </w:rPr>
            </w:pPr>
            <w:r w:rsidRPr="00C10567">
              <w:rPr>
                <w:rFonts w:cstheme="minorHAnsi"/>
                <w:color w:val="000000"/>
              </w:rPr>
              <w:t>848.42</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EB152E3" w14:textId="77777777" w:rsidR="00DF63FA" w:rsidRPr="00C10567" w:rsidRDefault="00DF63FA" w:rsidP="009B7A14">
            <w:pPr>
              <w:spacing w:line="240" w:lineRule="auto"/>
              <w:ind w:firstLine="0"/>
              <w:rPr>
                <w:rFonts w:cstheme="minorHAnsi"/>
              </w:rPr>
            </w:pPr>
            <w:r w:rsidRPr="00C10567">
              <w:rPr>
                <w:rFonts w:cstheme="minorHAnsi"/>
                <w:color w:val="000000"/>
              </w:rPr>
              <w:t>17.09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3C5A023" w14:textId="77777777" w:rsidR="00DF63FA" w:rsidRPr="00C10567" w:rsidRDefault="00DF63FA" w:rsidP="009B7A14">
            <w:pPr>
              <w:spacing w:line="240" w:lineRule="auto"/>
              <w:ind w:firstLine="0"/>
              <w:rPr>
                <w:rFonts w:cstheme="minorHAnsi"/>
              </w:rPr>
            </w:pPr>
            <w:r w:rsidRPr="00C10567">
              <w:rPr>
                <w:rFonts w:cstheme="minorHAnsi"/>
                <w:color w:val="000000"/>
              </w:rPr>
              <w:t>107.30</w:t>
            </w:r>
          </w:p>
        </w:tc>
        <w:tc>
          <w:tcPr>
            <w:tcW w:w="496"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F9D381B" w14:textId="77777777" w:rsidR="00DF63FA" w:rsidRPr="00C10567" w:rsidRDefault="00DF63FA" w:rsidP="009B7A14">
            <w:pPr>
              <w:spacing w:line="240" w:lineRule="auto"/>
              <w:ind w:firstLine="0"/>
              <w:rPr>
                <w:rFonts w:cstheme="minorHAnsi"/>
              </w:rPr>
            </w:pPr>
            <w:r w:rsidRPr="00C10567">
              <w:rPr>
                <w:rFonts w:cstheme="minorHAnsi"/>
                <w:color w:val="000000"/>
              </w:rPr>
              <w:t>2.23</w:t>
            </w:r>
          </w:p>
        </w:tc>
        <w:tc>
          <w:tcPr>
            <w:tcW w:w="731"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D7E3209" w14:textId="77777777" w:rsidR="00DF63FA" w:rsidRPr="00C10567" w:rsidRDefault="00DF63FA" w:rsidP="009B7A14">
            <w:pPr>
              <w:spacing w:line="240" w:lineRule="auto"/>
              <w:ind w:firstLine="0"/>
              <w:rPr>
                <w:rFonts w:cstheme="minorHAnsi"/>
              </w:rPr>
            </w:pPr>
            <w:r w:rsidRPr="00C10567">
              <w:rPr>
                <w:rFonts w:cstheme="minorHAnsi"/>
                <w:color w:val="000000"/>
              </w:rPr>
              <w:t>109.85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D524F06" w14:textId="77777777" w:rsidR="00DF63FA" w:rsidRPr="00C10567" w:rsidRDefault="00DF63FA" w:rsidP="009B7A14">
            <w:pPr>
              <w:spacing w:line="240" w:lineRule="auto"/>
              <w:ind w:firstLine="0"/>
              <w:rPr>
                <w:rFonts w:cstheme="minorHAnsi"/>
              </w:rPr>
            </w:pPr>
            <w:r w:rsidRPr="00C10567">
              <w:rPr>
                <w:rFonts w:cstheme="minorHAnsi"/>
                <w:color w:val="000000"/>
              </w:rPr>
              <w:t>2.34</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9AE6528" w14:textId="77777777" w:rsidR="00DF63FA" w:rsidRPr="00C10567" w:rsidRDefault="00DF63FA" w:rsidP="009B7A14">
            <w:pPr>
              <w:spacing w:line="240" w:lineRule="auto"/>
              <w:ind w:firstLine="0"/>
              <w:rPr>
                <w:rFonts w:cstheme="minorHAnsi"/>
              </w:rPr>
            </w:pPr>
            <w:r w:rsidRPr="00C10567">
              <w:rPr>
                <w:rFonts w:cstheme="minorHAnsi"/>
                <w:color w:val="000000"/>
              </w:rPr>
              <w:t>175.45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26B906A" w14:textId="77777777" w:rsidR="00DF63FA" w:rsidRPr="00C10567" w:rsidRDefault="00DF63FA" w:rsidP="009B7A14">
            <w:pPr>
              <w:spacing w:line="240" w:lineRule="auto"/>
              <w:ind w:firstLine="0"/>
              <w:rPr>
                <w:rFonts w:cstheme="minorHAnsi"/>
              </w:rPr>
            </w:pPr>
            <w:r w:rsidRPr="00C10567">
              <w:rPr>
                <w:rFonts w:cstheme="minorHAnsi"/>
                <w:color w:val="000000"/>
              </w:rPr>
              <w:t>3.07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3900707" w14:textId="77777777" w:rsidR="00DF63FA" w:rsidRPr="00C10567" w:rsidRDefault="00DF63FA" w:rsidP="009B7A14">
            <w:pPr>
              <w:spacing w:line="240" w:lineRule="auto"/>
              <w:ind w:firstLine="0"/>
              <w:rPr>
                <w:rFonts w:cstheme="minorHAnsi"/>
              </w:rPr>
            </w:pPr>
            <w:r w:rsidRPr="00C10567">
              <w:rPr>
                <w:rFonts w:cstheme="minorHAnsi"/>
                <w:color w:val="000000"/>
              </w:rPr>
              <w:t>35.23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76A6D30" w14:textId="77777777" w:rsidR="00DF63FA" w:rsidRPr="00C10567" w:rsidRDefault="00DF63FA" w:rsidP="009B7A14">
            <w:pPr>
              <w:spacing w:line="240" w:lineRule="auto"/>
              <w:ind w:firstLine="0"/>
              <w:rPr>
                <w:rFonts w:cstheme="minorHAnsi"/>
              </w:rPr>
            </w:pPr>
            <w:r w:rsidRPr="00C10567">
              <w:rPr>
                <w:rFonts w:cstheme="minorHAnsi"/>
                <w:color w:val="000000"/>
              </w:rPr>
              <w:t>0.83</w:t>
            </w:r>
          </w:p>
        </w:tc>
      </w:tr>
      <w:tr w:rsidR="00DF63FA" w:rsidRPr="00C10567" w14:paraId="76342F0B" w14:textId="77777777" w:rsidTr="009B7A14">
        <w:trPr>
          <w:cantSplit/>
          <w:trHeight w:val="104"/>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0D3C2F1" w14:textId="77777777" w:rsidR="00DF63FA" w:rsidRPr="00C10567" w:rsidRDefault="00DF63FA" w:rsidP="009B7A14">
            <w:pPr>
              <w:spacing w:line="240" w:lineRule="auto"/>
              <w:ind w:firstLine="0"/>
              <w:rPr>
                <w:rFonts w:cstheme="minorHAnsi"/>
              </w:rPr>
            </w:pPr>
            <w:r w:rsidRPr="00C10567">
              <w:rPr>
                <w:rFonts w:cstheme="minorHAnsi"/>
                <w:color w:val="000000"/>
              </w:rPr>
              <w:t>Gender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6EA7728" w14:textId="77777777" w:rsidR="00DF63FA" w:rsidRPr="00C10567" w:rsidRDefault="00DF63FA" w:rsidP="009B7A14">
            <w:pPr>
              <w:spacing w:line="240" w:lineRule="auto"/>
              <w:ind w:firstLine="0"/>
              <w:rPr>
                <w:rFonts w:cstheme="minorHAnsi"/>
              </w:rPr>
            </w:pPr>
            <w:r w:rsidRPr="00C10567">
              <w:rPr>
                <w:rFonts w:cstheme="minorHAnsi"/>
                <w:color w:val="000000"/>
              </w:rPr>
              <w:t>% Increase MSE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BEA310B" w14:textId="77777777" w:rsidR="00DF63FA" w:rsidRPr="00C10567" w:rsidRDefault="00DF63FA" w:rsidP="009B7A14">
            <w:pPr>
              <w:spacing w:line="240" w:lineRule="auto"/>
              <w:ind w:firstLine="0"/>
              <w:rPr>
                <w:rFonts w:cstheme="minorHAnsi"/>
              </w:rPr>
            </w:pPr>
            <w:r w:rsidRPr="00C10567">
              <w:rPr>
                <w:rFonts w:cstheme="minorHAnsi"/>
                <w:color w:val="000000"/>
              </w:rPr>
              <w:t>0.42</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26841F8" w14:textId="77777777" w:rsidR="00DF63FA" w:rsidRPr="00C10567" w:rsidRDefault="00DF63FA" w:rsidP="009B7A14">
            <w:pPr>
              <w:spacing w:line="240" w:lineRule="auto"/>
              <w:ind w:firstLine="0"/>
              <w:rPr>
                <w:rFonts w:cstheme="minorHAnsi"/>
              </w:rPr>
            </w:pPr>
            <w:r w:rsidRPr="00C10567">
              <w:rPr>
                <w:rFonts w:cstheme="minorHAnsi"/>
                <w:color w:val="000000"/>
              </w:rPr>
              <w:t>0.23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4B7B22B" w14:textId="77777777" w:rsidR="00DF63FA" w:rsidRPr="00C10567" w:rsidRDefault="00DF63FA" w:rsidP="009B7A14">
            <w:pPr>
              <w:spacing w:line="240" w:lineRule="auto"/>
              <w:ind w:firstLine="0"/>
              <w:rPr>
                <w:rFonts w:cstheme="minorHAnsi"/>
              </w:rPr>
            </w:pPr>
            <w:r w:rsidRPr="00C10567">
              <w:rPr>
                <w:rFonts w:cstheme="minorHAnsi"/>
                <w:color w:val="000000"/>
              </w:rPr>
              <w:t>0.12</w:t>
            </w:r>
          </w:p>
        </w:tc>
        <w:tc>
          <w:tcPr>
            <w:tcW w:w="496"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63AE4D4" w14:textId="77777777" w:rsidR="00DF63FA" w:rsidRPr="00C10567" w:rsidRDefault="00DF63FA" w:rsidP="009B7A14">
            <w:pPr>
              <w:spacing w:line="240" w:lineRule="auto"/>
              <w:ind w:firstLine="0"/>
              <w:rPr>
                <w:rFonts w:cstheme="minorHAnsi"/>
              </w:rPr>
            </w:pPr>
            <w:r w:rsidRPr="00C10567">
              <w:rPr>
                <w:rFonts w:cstheme="minorHAnsi"/>
                <w:color w:val="000000"/>
              </w:rPr>
              <w:t>0.04</w:t>
            </w:r>
          </w:p>
        </w:tc>
        <w:tc>
          <w:tcPr>
            <w:tcW w:w="731"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C695E41" w14:textId="77777777" w:rsidR="00DF63FA" w:rsidRPr="00C10567" w:rsidRDefault="00DF63FA" w:rsidP="009B7A14">
            <w:pPr>
              <w:spacing w:line="240" w:lineRule="auto"/>
              <w:ind w:firstLine="0"/>
              <w:rPr>
                <w:rFonts w:cstheme="minorHAnsi"/>
              </w:rPr>
            </w:pPr>
            <w:r w:rsidRPr="00C10567">
              <w:rPr>
                <w:rFonts w:cstheme="minorHAnsi"/>
                <w:color w:val="000000"/>
              </w:rPr>
              <w:t>0.09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15190CC" w14:textId="77777777" w:rsidR="00DF63FA" w:rsidRPr="00C10567" w:rsidRDefault="00DF63FA" w:rsidP="009B7A14">
            <w:pPr>
              <w:spacing w:line="240" w:lineRule="auto"/>
              <w:ind w:firstLine="0"/>
              <w:rPr>
                <w:rFonts w:cstheme="minorHAnsi"/>
              </w:rPr>
            </w:pPr>
            <w:r w:rsidRPr="00C10567">
              <w:rPr>
                <w:rFonts w:cstheme="minorHAnsi"/>
                <w:color w:val="000000"/>
              </w:rPr>
              <w:t>0.03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12CA9E3" w14:textId="77777777" w:rsidR="00DF63FA" w:rsidRPr="00C10567" w:rsidRDefault="00DF63FA" w:rsidP="009B7A14">
            <w:pPr>
              <w:spacing w:line="240" w:lineRule="auto"/>
              <w:ind w:firstLine="0"/>
              <w:rPr>
                <w:rFonts w:cstheme="minorHAnsi"/>
              </w:rPr>
            </w:pPr>
            <w:r w:rsidRPr="00C10567">
              <w:rPr>
                <w:rFonts w:cstheme="minorHAnsi"/>
                <w:color w:val="000000"/>
              </w:rPr>
              <w:t>0.09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97E6A1E" w14:textId="77777777" w:rsidR="00DF63FA" w:rsidRPr="00C10567" w:rsidRDefault="00DF63FA" w:rsidP="009B7A14">
            <w:pPr>
              <w:spacing w:line="240" w:lineRule="auto"/>
              <w:ind w:firstLine="0"/>
              <w:rPr>
                <w:rFonts w:cstheme="minorHAnsi"/>
              </w:rPr>
            </w:pPr>
            <w:r w:rsidRPr="00C10567">
              <w:rPr>
                <w:rFonts w:cstheme="minorHAnsi"/>
                <w:color w:val="000000"/>
              </w:rPr>
              <w:t>0.04</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1B9D617" w14:textId="77777777" w:rsidR="00DF63FA" w:rsidRPr="00C10567" w:rsidRDefault="00DF63FA" w:rsidP="009B7A14">
            <w:pPr>
              <w:spacing w:line="240" w:lineRule="auto"/>
              <w:ind w:firstLine="0"/>
              <w:rPr>
                <w:rFonts w:cstheme="minorHAnsi"/>
              </w:rPr>
            </w:pPr>
            <w:r w:rsidRPr="00C10567">
              <w:rPr>
                <w:rFonts w:cstheme="minorHAnsi"/>
                <w:color w:val="000000"/>
              </w:rPr>
              <w:t>0.05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1571E5A" w14:textId="77777777" w:rsidR="00DF63FA" w:rsidRPr="00C10567" w:rsidRDefault="00DF63FA" w:rsidP="009B7A14">
            <w:pPr>
              <w:spacing w:line="240" w:lineRule="auto"/>
              <w:ind w:firstLine="0"/>
              <w:rPr>
                <w:rFonts w:cstheme="minorHAnsi"/>
              </w:rPr>
            </w:pPr>
            <w:r w:rsidRPr="00C10567">
              <w:rPr>
                <w:rFonts w:cstheme="minorHAnsi"/>
                <w:color w:val="000000"/>
              </w:rPr>
              <w:t>0.01</w:t>
            </w:r>
          </w:p>
        </w:tc>
      </w:tr>
      <w:tr w:rsidR="00DF63FA" w:rsidRPr="00C10567" w14:paraId="7D0D82E0" w14:textId="77777777" w:rsidTr="009B7A14">
        <w:trPr>
          <w:cantSplit/>
          <w:trHeight w:val="104"/>
        </w:trPr>
        <w:tc>
          <w:tcPr>
            <w:tcW w:w="0" w:type="auto"/>
            <w:vMerge/>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AFDBCB8" w14:textId="77777777" w:rsidR="00DF63FA" w:rsidRPr="00C10567" w:rsidRDefault="00DF63FA" w:rsidP="009B7A14">
            <w:pPr>
              <w:spacing w:line="240" w:lineRule="auto"/>
              <w:rPr>
                <w:rFonts w:cstheme="minorHAnsi"/>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33DC546" w14:textId="77777777" w:rsidR="00DF63FA" w:rsidRPr="00C10567" w:rsidRDefault="00DF63FA" w:rsidP="009B7A14">
            <w:pPr>
              <w:spacing w:line="240" w:lineRule="auto"/>
              <w:ind w:firstLine="0"/>
              <w:rPr>
                <w:rFonts w:cstheme="minorHAnsi"/>
              </w:rPr>
            </w:pPr>
            <w:r w:rsidRPr="00C10567">
              <w:rPr>
                <w:rFonts w:cstheme="minorHAnsi"/>
                <w:color w:val="000000"/>
              </w:rPr>
              <w:t>Increase in RSS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3C5CD84" w14:textId="77777777" w:rsidR="00DF63FA" w:rsidRPr="00C10567" w:rsidRDefault="00DF63FA" w:rsidP="009B7A14">
            <w:pPr>
              <w:spacing w:line="240" w:lineRule="auto"/>
              <w:ind w:firstLine="0"/>
              <w:rPr>
                <w:rFonts w:cstheme="minorHAnsi"/>
              </w:rPr>
            </w:pPr>
            <w:r w:rsidRPr="00C10567">
              <w:rPr>
                <w:rFonts w:cstheme="minorHAnsi"/>
                <w:color w:val="000000"/>
              </w:rPr>
              <w:t>242.83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66A3EEA" w14:textId="77777777" w:rsidR="00DF63FA" w:rsidRPr="00C10567" w:rsidRDefault="00DF63FA" w:rsidP="009B7A14">
            <w:pPr>
              <w:spacing w:line="240" w:lineRule="auto"/>
              <w:ind w:firstLine="0"/>
              <w:rPr>
                <w:rFonts w:cstheme="minorHAnsi"/>
              </w:rPr>
            </w:pPr>
            <w:r w:rsidRPr="00C10567">
              <w:rPr>
                <w:rFonts w:cstheme="minorHAnsi"/>
                <w:color w:val="000000"/>
              </w:rPr>
              <w:t>8.28</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4FC4816" w14:textId="77777777" w:rsidR="00DF63FA" w:rsidRPr="00C10567" w:rsidRDefault="00DF63FA" w:rsidP="009B7A14">
            <w:pPr>
              <w:spacing w:line="240" w:lineRule="auto"/>
              <w:ind w:firstLine="0"/>
              <w:rPr>
                <w:rFonts w:cstheme="minorHAnsi"/>
              </w:rPr>
            </w:pPr>
            <w:r w:rsidRPr="00C10567">
              <w:rPr>
                <w:rFonts w:cstheme="minorHAnsi"/>
                <w:color w:val="000000"/>
              </w:rPr>
              <w:t>49.48</w:t>
            </w:r>
          </w:p>
        </w:tc>
        <w:tc>
          <w:tcPr>
            <w:tcW w:w="496"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D664CDB" w14:textId="77777777" w:rsidR="00DF63FA" w:rsidRPr="00C10567" w:rsidRDefault="00DF63FA" w:rsidP="009B7A14">
            <w:pPr>
              <w:spacing w:line="240" w:lineRule="auto"/>
              <w:ind w:firstLine="0"/>
              <w:rPr>
                <w:rFonts w:cstheme="minorHAnsi"/>
              </w:rPr>
            </w:pPr>
            <w:r w:rsidRPr="00C10567">
              <w:rPr>
                <w:rFonts w:cstheme="minorHAnsi"/>
                <w:color w:val="000000"/>
              </w:rPr>
              <w:t>1.62</w:t>
            </w:r>
          </w:p>
        </w:tc>
        <w:tc>
          <w:tcPr>
            <w:tcW w:w="731"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89F57BB" w14:textId="77777777" w:rsidR="00DF63FA" w:rsidRPr="00C10567" w:rsidRDefault="00DF63FA" w:rsidP="009B7A14">
            <w:pPr>
              <w:spacing w:line="240" w:lineRule="auto"/>
              <w:ind w:firstLine="0"/>
              <w:rPr>
                <w:rFonts w:cstheme="minorHAnsi"/>
              </w:rPr>
            </w:pPr>
            <w:r w:rsidRPr="00C10567">
              <w:rPr>
                <w:rFonts w:cstheme="minorHAnsi"/>
                <w:color w:val="000000"/>
              </w:rPr>
              <w:t>33.97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3F58989" w14:textId="77777777" w:rsidR="00DF63FA" w:rsidRPr="00C10567" w:rsidRDefault="00DF63FA" w:rsidP="009B7A14">
            <w:pPr>
              <w:spacing w:line="240" w:lineRule="auto"/>
              <w:ind w:firstLine="0"/>
              <w:rPr>
                <w:rFonts w:cstheme="minorHAnsi"/>
              </w:rPr>
            </w:pPr>
            <w:r w:rsidRPr="00C10567">
              <w:rPr>
                <w:rFonts w:cstheme="minorHAnsi"/>
                <w:color w:val="000000"/>
              </w:rPr>
              <w:t>1.30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DAA1620" w14:textId="77777777" w:rsidR="00DF63FA" w:rsidRPr="00C10567" w:rsidRDefault="00DF63FA" w:rsidP="009B7A14">
            <w:pPr>
              <w:spacing w:line="240" w:lineRule="auto"/>
              <w:ind w:firstLine="0"/>
              <w:rPr>
                <w:rFonts w:cstheme="minorHAnsi"/>
              </w:rPr>
            </w:pPr>
            <w:r w:rsidRPr="00C10567">
              <w:rPr>
                <w:rFonts w:cstheme="minorHAnsi"/>
                <w:color w:val="000000"/>
              </w:rPr>
              <w:t>43.93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11F9CCC" w14:textId="77777777" w:rsidR="00DF63FA" w:rsidRPr="00C10567" w:rsidRDefault="00DF63FA" w:rsidP="009B7A14">
            <w:pPr>
              <w:spacing w:line="240" w:lineRule="auto"/>
              <w:ind w:firstLine="0"/>
              <w:rPr>
                <w:rFonts w:cstheme="minorHAnsi"/>
              </w:rPr>
            </w:pPr>
            <w:r w:rsidRPr="00C10567">
              <w:rPr>
                <w:rFonts w:cstheme="minorHAnsi"/>
                <w:color w:val="000000"/>
              </w:rPr>
              <w:t>1.68</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4CF0969" w14:textId="77777777" w:rsidR="00DF63FA" w:rsidRPr="00C10567" w:rsidRDefault="00DF63FA" w:rsidP="009B7A14">
            <w:pPr>
              <w:spacing w:line="240" w:lineRule="auto"/>
              <w:ind w:firstLine="0"/>
              <w:rPr>
                <w:rFonts w:cstheme="minorHAnsi"/>
              </w:rPr>
            </w:pPr>
            <w:r w:rsidRPr="00C10567">
              <w:rPr>
                <w:rFonts w:cstheme="minorHAnsi"/>
                <w:color w:val="000000"/>
              </w:rPr>
              <w:t>10.63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5A8F00A" w14:textId="77777777" w:rsidR="00DF63FA" w:rsidRPr="00C10567" w:rsidRDefault="00DF63FA" w:rsidP="009B7A14">
            <w:pPr>
              <w:spacing w:line="240" w:lineRule="auto"/>
              <w:ind w:firstLine="0"/>
              <w:rPr>
                <w:rFonts w:cstheme="minorHAnsi"/>
              </w:rPr>
            </w:pPr>
            <w:r w:rsidRPr="00C10567">
              <w:rPr>
                <w:rFonts w:cstheme="minorHAnsi"/>
                <w:color w:val="000000"/>
              </w:rPr>
              <w:t>0.39</w:t>
            </w:r>
          </w:p>
        </w:tc>
      </w:tr>
      <w:tr w:rsidR="00DF63FA" w:rsidRPr="00C10567" w14:paraId="78AFF958" w14:textId="77777777" w:rsidTr="009B7A14">
        <w:trPr>
          <w:cantSplit/>
          <w:trHeight w:val="104"/>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A62C403" w14:textId="77777777" w:rsidR="00DF63FA" w:rsidRPr="00C10567" w:rsidRDefault="00DF63FA" w:rsidP="009B7A14">
            <w:pPr>
              <w:spacing w:line="240" w:lineRule="auto"/>
              <w:ind w:firstLine="0"/>
              <w:rPr>
                <w:rFonts w:cstheme="minorHAnsi"/>
              </w:rPr>
            </w:pPr>
            <w:r w:rsidRPr="00C10567">
              <w:rPr>
                <w:rFonts w:cstheme="minorHAnsi"/>
                <w:color w:val="000000"/>
              </w:rPr>
              <w:t>Exercise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A066BA7" w14:textId="77777777" w:rsidR="00DF63FA" w:rsidRPr="00C10567" w:rsidRDefault="00DF63FA" w:rsidP="009B7A14">
            <w:pPr>
              <w:spacing w:line="240" w:lineRule="auto"/>
              <w:ind w:firstLine="0"/>
              <w:rPr>
                <w:rFonts w:cstheme="minorHAnsi"/>
              </w:rPr>
            </w:pPr>
            <w:r w:rsidRPr="00C10567">
              <w:rPr>
                <w:rFonts w:cstheme="minorHAnsi"/>
                <w:color w:val="000000"/>
              </w:rPr>
              <w:t>% Increase MSE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35CA0DD" w14:textId="77777777" w:rsidR="00DF63FA" w:rsidRPr="00C10567" w:rsidRDefault="00DF63FA" w:rsidP="009B7A14">
            <w:pPr>
              <w:spacing w:line="240" w:lineRule="auto"/>
              <w:ind w:firstLine="0"/>
              <w:rPr>
                <w:rFonts w:cstheme="minorHAnsi"/>
              </w:rPr>
            </w:pPr>
            <w:r w:rsidRPr="00C10567">
              <w:rPr>
                <w:rFonts w:cstheme="minorHAnsi"/>
                <w:color w:val="000000"/>
              </w:rPr>
              <w:t>1.90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39404CC" w14:textId="77777777" w:rsidR="00DF63FA" w:rsidRPr="00C10567" w:rsidRDefault="00DF63FA" w:rsidP="009B7A14">
            <w:pPr>
              <w:spacing w:line="240" w:lineRule="auto"/>
              <w:ind w:firstLine="0"/>
              <w:rPr>
                <w:rFonts w:cstheme="minorHAnsi"/>
              </w:rPr>
            </w:pPr>
            <w:r w:rsidRPr="00C10567">
              <w:rPr>
                <w:rFonts w:cstheme="minorHAnsi"/>
                <w:color w:val="000000"/>
              </w:rPr>
              <w:t>0.45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088B6A9" w14:textId="77777777" w:rsidR="00DF63FA" w:rsidRPr="00C10567" w:rsidRDefault="00DF63FA" w:rsidP="009B7A14">
            <w:pPr>
              <w:spacing w:line="240" w:lineRule="auto"/>
              <w:ind w:firstLine="0"/>
              <w:rPr>
                <w:rFonts w:cstheme="minorHAnsi"/>
              </w:rPr>
            </w:pPr>
            <w:r w:rsidRPr="00C10567">
              <w:rPr>
                <w:rFonts w:cstheme="minorHAnsi"/>
                <w:color w:val="000000"/>
              </w:rPr>
              <w:t>0.26</w:t>
            </w:r>
          </w:p>
        </w:tc>
        <w:tc>
          <w:tcPr>
            <w:tcW w:w="496"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7D46634" w14:textId="77777777" w:rsidR="00DF63FA" w:rsidRPr="00C10567" w:rsidRDefault="00DF63FA" w:rsidP="009B7A14">
            <w:pPr>
              <w:spacing w:line="240" w:lineRule="auto"/>
              <w:ind w:firstLine="0"/>
              <w:rPr>
                <w:rFonts w:cstheme="minorHAnsi"/>
              </w:rPr>
            </w:pPr>
            <w:r w:rsidRPr="00C10567">
              <w:rPr>
                <w:rFonts w:cstheme="minorHAnsi"/>
                <w:color w:val="000000"/>
              </w:rPr>
              <w:t>0.07</w:t>
            </w:r>
          </w:p>
        </w:tc>
        <w:tc>
          <w:tcPr>
            <w:tcW w:w="731"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A61DFEA" w14:textId="77777777" w:rsidR="00DF63FA" w:rsidRPr="00C10567" w:rsidRDefault="00DF63FA" w:rsidP="009B7A14">
            <w:pPr>
              <w:spacing w:line="240" w:lineRule="auto"/>
              <w:ind w:firstLine="0"/>
              <w:rPr>
                <w:rFonts w:cstheme="minorHAnsi"/>
              </w:rPr>
            </w:pPr>
            <w:r w:rsidRPr="00C10567">
              <w:rPr>
                <w:rFonts w:cstheme="minorHAnsi"/>
                <w:color w:val="000000"/>
              </w:rPr>
              <w:t>0.60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7D7D3C7" w14:textId="77777777" w:rsidR="00DF63FA" w:rsidRPr="00C10567" w:rsidRDefault="00DF63FA" w:rsidP="009B7A14">
            <w:pPr>
              <w:spacing w:line="240" w:lineRule="auto"/>
              <w:ind w:firstLine="0"/>
              <w:rPr>
                <w:rFonts w:cstheme="minorHAnsi"/>
              </w:rPr>
            </w:pPr>
            <w:r w:rsidRPr="00C10567">
              <w:rPr>
                <w:rFonts w:cstheme="minorHAnsi"/>
                <w:color w:val="000000"/>
              </w:rPr>
              <w:t>0.07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DE41C81" w14:textId="77777777" w:rsidR="00DF63FA" w:rsidRPr="00C10567" w:rsidRDefault="00DF63FA" w:rsidP="009B7A14">
            <w:pPr>
              <w:spacing w:line="240" w:lineRule="auto"/>
              <w:ind w:firstLine="0"/>
              <w:rPr>
                <w:rFonts w:cstheme="minorHAnsi"/>
              </w:rPr>
            </w:pPr>
            <w:r w:rsidRPr="00C10567">
              <w:rPr>
                <w:rFonts w:cstheme="minorHAnsi"/>
                <w:color w:val="000000"/>
              </w:rPr>
              <w:t>0.88</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3268F4E" w14:textId="77777777" w:rsidR="00DF63FA" w:rsidRPr="00C10567" w:rsidRDefault="00DF63FA" w:rsidP="009B7A14">
            <w:pPr>
              <w:spacing w:line="240" w:lineRule="auto"/>
              <w:ind w:firstLine="0"/>
              <w:rPr>
                <w:rFonts w:cstheme="minorHAnsi"/>
              </w:rPr>
            </w:pPr>
            <w:r w:rsidRPr="00C10567">
              <w:rPr>
                <w:rFonts w:cstheme="minorHAnsi"/>
                <w:color w:val="000000"/>
              </w:rPr>
              <w:t>0.08</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9546259" w14:textId="77777777" w:rsidR="00DF63FA" w:rsidRPr="00C10567" w:rsidRDefault="00DF63FA" w:rsidP="009B7A14">
            <w:pPr>
              <w:spacing w:line="240" w:lineRule="auto"/>
              <w:ind w:firstLine="0"/>
              <w:rPr>
                <w:rFonts w:cstheme="minorHAnsi"/>
              </w:rPr>
            </w:pPr>
            <w:r w:rsidRPr="00C10567">
              <w:rPr>
                <w:rFonts w:cstheme="minorHAnsi"/>
                <w:color w:val="000000"/>
              </w:rPr>
              <w:t>0.19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54DE751" w14:textId="77777777" w:rsidR="00DF63FA" w:rsidRPr="00C10567" w:rsidRDefault="00DF63FA" w:rsidP="009B7A14">
            <w:pPr>
              <w:spacing w:line="240" w:lineRule="auto"/>
              <w:ind w:firstLine="0"/>
              <w:rPr>
                <w:rFonts w:cstheme="minorHAnsi"/>
              </w:rPr>
            </w:pPr>
            <w:r w:rsidRPr="00C10567">
              <w:rPr>
                <w:rFonts w:cstheme="minorHAnsi"/>
                <w:color w:val="000000"/>
              </w:rPr>
              <w:t>0.02</w:t>
            </w:r>
          </w:p>
        </w:tc>
      </w:tr>
      <w:tr w:rsidR="00DF63FA" w:rsidRPr="00C10567" w14:paraId="541DD316" w14:textId="77777777" w:rsidTr="009B7A14">
        <w:trPr>
          <w:cantSplit/>
          <w:trHeight w:val="104"/>
        </w:trPr>
        <w:tc>
          <w:tcPr>
            <w:tcW w:w="0" w:type="auto"/>
            <w:vMerge/>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1FDACE4" w14:textId="77777777" w:rsidR="00DF63FA" w:rsidRPr="00C10567" w:rsidRDefault="00DF63FA" w:rsidP="009B7A14">
            <w:pPr>
              <w:spacing w:line="240" w:lineRule="auto"/>
              <w:rPr>
                <w:rFonts w:cstheme="minorHAnsi"/>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BDE6D7C" w14:textId="77777777" w:rsidR="00DF63FA" w:rsidRPr="00C10567" w:rsidRDefault="00DF63FA" w:rsidP="009B7A14">
            <w:pPr>
              <w:spacing w:line="240" w:lineRule="auto"/>
              <w:ind w:firstLine="0"/>
              <w:rPr>
                <w:rFonts w:cstheme="minorHAnsi"/>
              </w:rPr>
            </w:pPr>
            <w:r w:rsidRPr="00C10567">
              <w:rPr>
                <w:rFonts w:cstheme="minorHAnsi"/>
                <w:color w:val="000000"/>
              </w:rPr>
              <w:t>Increase in RSS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F1B12E7" w14:textId="77777777" w:rsidR="00DF63FA" w:rsidRPr="00C10567" w:rsidRDefault="00DF63FA" w:rsidP="009B7A14">
            <w:pPr>
              <w:spacing w:line="240" w:lineRule="auto"/>
              <w:ind w:firstLine="0"/>
              <w:rPr>
                <w:rFonts w:cstheme="minorHAnsi"/>
              </w:rPr>
            </w:pPr>
            <w:r w:rsidRPr="00C10567">
              <w:rPr>
                <w:rFonts w:cstheme="minorHAnsi"/>
                <w:color w:val="000000"/>
              </w:rPr>
              <w:t>1523.62</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CB0EE20" w14:textId="77777777" w:rsidR="00DF63FA" w:rsidRPr="00C10567" w:rsidRDefault="00DF63FA" w:rsidP="009B7A14">
            <w:pPr>
              <w:spacing w:line="240" w:lineRule="auto"/>
              <w:ind w:firstLine="0"/>
              <w:rPr>
                <w:rFonts w:cstheme="minorHAnsi"/>
              </w:rPr>
            </w:pPr>
            <w:r w:rsidRPr="00C10567">
              <w:rPr>
                <w:rFonts w:cstheme="minorHAnsi"/>
                <w:color w:val="000000"/>
              </w:rPr>
              <w:t>23.61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AAC2308" w14:textId="77777777" w:rsidR="00DF63FA" w:rsidRPr="00C10567" w:rsidRDefault="00DF63FA" w:rsidP="009B7A14">
            <w:pPr>
              <w:spacing w:line="240" w:lineRule="auto"/>
              <w:ind w:firstLine="0"/>
              <w:rPr>
                <w:rFonts w:cstheme="minorHAnsi"/>
              </w:rPr>
            </w:pPr>
            <w:r w:rsidRPr="00C10567">
              <w:rPr>
                <w:rFonts w:cstheme="minorHAnsi"/>
                <w:color w:val="000000"/>
              </w:rPr>
              <w:t>259.60</w:t>
            </w:r>
          </w:p>
        </w:tc>
        <w:tc>
          <w:tcPr>
            <w:tcW w:w="496"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8C8C8D7" w14:textId="77777777" w:rsidR="00DF63FA" w:rsidRPr="00C10567" w:rsidRDefault="00DF63FA" w:rsidP="009B7A14">
            <w:pPr>
              <w:spacing w:line="240" w:lineRule="auto"/>
              <w:ind w:firstLine="0"/>
              <w:rPr>
                <w:rFonts w:cstheme="minorHAnsi"/>
              </w:rPr>
            </w:pPr>
            <w:r w:rsidRPr="00C10567">
              <w:rPr>
                <w:rFonts w:cstheme="minorHAnsi"/>
                <w:color w:val="000000"/>
              </w:rPr>
              <w:t>4.47</w:t>
            </w:r>
          </w:p>
        </w:tc>
        <w:tc>
          <w:tcPr>
            <w:tcW w:w="731"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9CDBF43" w14:textId="77777777" w:rsidR="00DF63FA" w:rsidRPr="00C10567" w:rsidRDefault="00DF63FA" w:rsidP="009B7A14">
            <w:pPr>
              <w:spacing w:line="240" w:lineRule="auto"/>
              <w:ind w:firstLine="0"/>
              <w:rPr>
                <w:rFonts w:cstheme="minorHAnsi"/>
              </w:rPr>
            </w:pPr>
            <w:r w:rsidRPr="00C10567">
              <w:rPr>
                <w:rFonts w:cstheme="minorHAnsi"/>
                <w:color w:val="000000"/>
              </w:rPr>
              <w:t>212.60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52F6167" w14:textId="77777777" w:rsidR="00DF63FA" w:rsidRPr="00C10567" w:rsidRDefault="00DF63FA" w:rsidP="009B7A14">
            <w:pPr>
              <w:spacing w:line="240" w:lineRule="auto"/>
              <w:ind w:firstLine="0"/>
              <w:rPr>
                <w:rFonts w:cstheme="minorHAnsi"/>
              </w:rPr>
            </w:pPr>
            <w:r w:rsidRPr="00C10567">
              <w:rPr>
                <w:rFonts w:cstheme="minorHAnsi"/>
                <w:color w:val="000000"/>
              </w:rPr>
              <w:t>3.31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5B89431" w14:textId="77777777" w:rsidR="00DF63FA" w:rsidRPr="00C10567" w:rsidRDefault="00DF63FA" w:rsidP="009B7A14">
            <w:pPr>
              <w:spacing w:line="240" w:lineRule="auto"/>
              <w:ind w:firstLine="0"/>
              <w:rPr>
                <w:rFonts w:cstheme="minorHAnsi"/>
              </w:rPr>
            </w:pPr>
            <w:r w:rsidRPr="00C10567">
              <w:rPr>
                <w:rFonts w:cstheme="minorHAnsi"/>
                <w:color w:val="000000"/>
              </w:rPr>
              <w:t>282.73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51A0B97" w14:textId="77777777" w:rsidR="00DF63FA" w:rsidRPr="00C10567" w:rsidRDefault="00DF63FA" w:rsidP="009B7A14">
            <w:pPr>
              <w:spacing w:line="240" w:lineRule="auto"/>
              <w:ind w:firstLine="0"/>
              <w:rPr>
                <w:rFonts w:cstheme="minorHAnsi"/>
              </w:rPr>
            </w:pPr>
            <w:r w:rsidRPr="00C10567">
              <w:rPr>
                <w:rFonts w:cstheme="minorHAnsi"/>
                <w:color w:val="000000"/>
              </w:rPr>
              <w:t>4.57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33BA05D" w14:textId="77777777" w:rsidR="00DF63FA" w:rsidRPr="00C10567" w:rsidRDefault="00DF63FA" w:rsidP="009B7A14">
            <w:pPr>
              <w:spacing w:line="240" w:lineRule="auto"/>
              <w:ind w:firstLine="0"/>
              <w:rPr>
                <w:rFonts w:cstheme="minorHAnsi"/>
              </w:rPr>
            </w:pPr>
            <w:r w:rsidRPr="00C10567">
              <w:rPr>
                <w:rFonts w:cstheme="minorHAnsi"/>
                <w:color w:val="000000"/>
              </w:rPr>
              <w:t>71.99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183B0AE" w14:textId="77777777" w:rsidR="00DF63FA" w:rsidRPr="00C10567" w:rsidRDefault="00DF63FA" w:rsidP="009B7A14">
            <w:pPr>
              <w:spacing w:line="240" w:lineRule="auto"/>
              <w:ind w:firstLine="0"/>
              <w:rPr>
                <w:rFonts w:cstheme="minorHAnsi"/>
              </w:rPr>
            </w:pPr>
            <w:r w:rsidRPr="00C10567">
              <w:rPr>
                <w:rFonts w:cstheme="minorHAnsi"/>
                <w:color w:val="000000"/>
              </w:rPr>
              <w:t>1.25</w:t>
            </w:r>
          </w:p>
        </w:tc>
      </w:tr>
      <w:tr w:rsidR="00DF63FA" w:rsidRPr="00C10567" w14:paraId="27D3494F" w14:textId="77777777" w:rsidTr="009B7A14">
        <w:trPr>
          <w:cantSplit/>
          <w:trHeight w:val="104"/>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737D59A" w14:textId="77777777" w:rsidR="00DF63FA" w:rsidRPr="00C10567" w:rsidRDefault="00DF63FA" w:rsidP="009B7A14">
            <w:pPr>
              <w:spacing w:line="240" w:lineRule="auto"/>
              <w:ind w:firstLine="0"/>
              <w:rPr>
                <w:rFonts w:cstheme="minorHAnsi"/>
              </w:rPr>
            </w:pPr>
            <w:r w:rsidRPr="00C10567">
              <w:rPr>
                <w:rFonts w:cstheme="minorHAnsi"/>
                <w:color w:val="000000"/>
              </w:rPr>
              <w:t>Sleep</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40A29EB" w14:textId="77777777" w:rsidR="00DF63FA" w:rsidRPr="00C10567" w:rsidRDefault="00DF63FA" w:rsidP="009B7A14">
            <w:pPr>
              <w:spacing w:line="240" w:lineRule="auto"/>
              <w:ind w:firstLine="0"/>
              <w:rPr>
                <w:rFonts w:cstheme="minorHAnsi"/>
              </w:rPr>
            </w:pPr>
            <w:r w:rsidRPr="00C10567">
              <w:rPr>
                <w:rFonts w:cstheme="minorHAnsi"/>
                <w:color w:val="000000"/>
              </w:rPr>
              <w:t>% Increase MSE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4F70652" w14:textId="77777777" w:rsidR="00DF63FA" w:rsidRPr="00C10567" w:rsidRDefault="00DF63FA" w:rsidP="009B7A14">
            <w:pPr>
              <w:spacing w:line="240" w:lineRule="auto"/>
              <w:ind w:firstLine="0"/>
              <w:rPr>
                <w:rFonts w:cstheme="minorHAnsi"/>
              </w:rPr>
            </w:pPr>
            <w:r w:rsidRPr="00C10567">
              <w:rPr>
                <w:rFonts w:cstheme="minorHAnsi"/>
                <w:color w:val="000000"/>
              </w:rPr>
              <w:t>7.54</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3BA4B7C" w14:textId="77777777" w:rsidR="00DF63FA" w:rsidRPr="00C10567" w:rsidRDefault="00DF63FA" w:rsidP="009B7A14">
            <w:pPr>
              <w:spacing w:line="240" w:lineRule="auto"/>
              <w:ind w:firstLine="0"/>
              <w:rPr>
                <w:rFonts w:cstheme="minorHAnsi"/>
              </w:rPr>
            </w:pPr>
            <w:r w:rsidRPr="00C10567">
              <w:rPr>
                <w:rFonts w:cstheme="minorHAnsi"/>
                <w:color w:val="000000"/>
              </w:rPr>
              <w:t>0.52</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CEEA9C5" w14:textId="77777777" w:rsidR="00DF63FA" w:rsidRPr="00C10567" w:rsidRDefault="00DF63FA" w:rsidP="009B7A14">
            <w:pPr>
              <w:spacing w:line="240" w:lineRule="auto"/>
              <w:ind w:firstLine="0"/>
              <w:rPr>
                <w:rFonts w:cstheme="minorHAnsi"/>
              </w:rPr>
            </w:pPr>
            <w:r w:rsidRPr="00C10567">
              <w:rPr>
                <w:rFonts w:cstheme="minorHAnsi"/>
                <w:color w:val="000000"/>
              </w:rPr>
              <w:t>1.80</w:t>
            </w:r>
          </w:p>
        </w:tc>
        <w:tc>
          <w:tcPr>
            <w:tcW w:w="496"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AF39640" w14:textId="77777777" w:rsidR="00DF63FA" w:rsidRPr="00C10567" w:rsidRDefault="00DF63FA" w:rsidP="009B7A14">
            <w:pPr>
              <w:spacing w:line="240" w:lineRule="auto"/>
              <w:ind w:firstLine="0"/>
              <w:rPr>
                <w:rFonts w:cstheme="minorHAnsi"/>
              </w:rPr>
            </w:pPr>
            <w:r w:rsidRPr="00C10567">
              <w:rPr>
                <w:rFonts w:cstheme="minorHAnsi"/>
                <w:color w:val="000000"/>
              </w:rPr>
              <w:t>0.09</w:t>
            </w:r>
          </w:p>
        </w:tc>
        <w:tc>
          <w:tcPr>
            <w:tcW w:w="731"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DD7EB1F" w14:textId="77777777" w:rsidR="00DF63FA" w:rsidRPr="00C10567" w:rsidRDefault="00DF63FA" w:rsidP="009B7A14">
            <w:pPr>
              <w:spacing w:line="240" w:lineRule="auto"/>
              <w:ind w:firstLine="0"/>
              <w:rPr>
                <w:rFonts w:cstheme="minorHAnsi"/>
              </w:rPr>
            </w:pPr>
            <w:r w:rsidRPr="00C10567">
              <w:rPr>
                <w:rFonts w:cstheme="minorHAnsi"/>
                <w:color w:val="000000"/>
              </w:rPr>
              <w:t>0.53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F63BDE2" w14:textId="77777777" w:rsidR="00DF63FA" w:rsidRPr="00C10567" w:rsidRDefault="00DF63FA" w:rsidP="009B7A14">
            <w:pPr>
              <w:spacing w:line="240" w:lineRule="auto"/>
              <w:ind w:firstLine="0"/>
              <w:rPr>
                <w:rFonts w:cstheme="minorHAnsi"/>
              </w:rPr>
            </w:pPr>
            <w:r w:rsidRPr="00C10567">
              <w:rPr>
                <w:rFonts w:cstheme="minorHAnsi"/>
                <w:color w:val="000000"/>
              </w:rPr>
              <w:t>0.06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07854BA" w14:textId="77777777" w:rsidR="00DF63FA" w:rsidRPr="00C10567" w:rsidRDefault="00DF63FA" w:rsidP="009B7A14">
            <w:pPr>
              <w:spacing w:line="240" w:lineRule="auto"/>
              <w:ind w:firstLine="0"/>
              <w:rPr>
                <w:rFonts w:cstheme="minorHAnsi"/>
              </w:rPr>
            </w:pPr>
            <w:r w:rsidRPr="00C10567">
              <w:rPr>
                <w:rFonts w:cstheme="minorHAnsi"/>
                <w:color w:val="000000"/>
              </w:rPr>
              <w:t>0.75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357444D" w14:textId="77777777" w:rsidR="00DF63FA" w:rsidRPr="00C10567" w:rsidRDefault="00DF63FA" w:rsidP="009B7A14">
            <w:pPr>
              <w:spacing w:line="240" w:lineRule="auto"/>
              <w:ind w:firstLine="0"/>
              <w:rPr>
                <w:rFonts w:cstheme="minorHAnsi"/>
              </w:rPr>
            </w:pPr>
            <w:r w:rsidRPr="00C10567">
              <w:rPr>
                <w:rFonts w:cstheme="minorHAnsi"/>
                <w:color w:val="000000"/>
              </w:rPr>
              <w:t>0.07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5E42AEC" w14:textId="77777777" w:rsidR="00DF63FA" w:rsidRPr="00C10567" w:rsidRDefault="00DF63FA" w:rsidP="009B7A14">
            <w:pPr>
              <w:spacing w:line="240" w:lineRule="auto"/>
              <w:ind w:firstLine="0"/>
              <w:rPr>
                <w:rFonts w:cstheme="minorHAnsi"/>
              </w:rPr>
            </w:pPr>
            <w:r w:rsidRPr="00C10567">
              <w:rPr>
                <w:rFonts w:cstheme="minorHAnsi"/>
                <w:color w:val="000000"/>
              </w:rPr>
              <w:t>0.28</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D4F5742" w14:textId="77777777" w:rsidR="00DF63FA" w:rsidRPr="00C10567" w:rsidRDefault="00DF63FA" w:rsidP="009B7A14">
            <w:pPr>
              <w:spacing w:line="240" w:lineRule="auto"/>
              <w:ind w:firstLine="0"/>
              <w:rPr>
                <w:rFonts w:cstheme="minorHAnsi"/>
              </w:rPr>
            </w:pPr>
            <w:r w:rsidRPr="00C10567">
              <w:rPr>
                <w:rFonts w:cstheme="minorHAnsi"/>
                <w:color w:val="000000"/>
              </w:rPr>
              <w:t>0.02</w:t>
            </w:r>
          </w:p>
        </w:tc>
      </w:tr>
      <w:tr w:rsidR="00DF63FA" w:rsidRPr="00C10567" w14:paraId="5EBDD656" w14:textId="77777777" w:rsidTr="009B7A14">
        <w:trPr>
          <w:cantSplit/>
          <w:trHeight w:val="104"/>
        </w:trPr>
        <w:tc>
          <w:tcPr>
            <w:tcW w:w="0" w:type="auto"/>
            <w:vMerge/>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FB0165E" w14:textId="77777777" w:rsidR="00DF63FA" w:rsidRPr="00C10567" w:rsidRDefault="00DF63FA" w:rsidP="009B7A14">
            <w:pPr>
              <w:spacing w:line="240" w:lineRule="auto"/>
              <w:rPr>
                <w:rFonts w:cstheme="minorHAnsi"/>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156F69A" w14:textId="77777777" w:rsidR="00DF63FA" w:rsidRPr="00C10567" w:rsidRDefault="00DF63FA" w:rsidP="009B7A14">
            <w:pPr>
              <w:spacing w:line="240" w:lineRule="auto"/>
              <w:ind w:firstLine="0"/>
              <w:rPr>
                <w:rFonts w:cstheme="minorHAnsi"/>
              </w:rPr>
            </w:pPr>
            <w:r w:rsidRPr="00C10567">
              <w:rPr>
                <w:rFonts w:cstheme="minorHAnsi"/>
                <w:color w:val="000000"/>
              </w:rPr>
              <w:t>Increase in RSS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03F65DD" w14:textId="77777777" w:rsidR="00DF63FA" w:rsidRPr="00C10567" w:rsidRDefault="00DF63FA" w:rsidP="009B7A14">
            <w:pPr>
              <w:spacing w:line="240" w:lineRule="auto"/>
              <w:ind w:firstLine="0"/>
              <w:rPr>
                <w:rFonts w:cstheme="minorHAnsi"/>
              </w:rPr>
            </w:pPr>
            <w:r w:rsidRPr="00C10567">
              <w:rPr>
                <w:rFonts w:cstheme="minorHAnsi"/>
                <w:color w:val="000000"/>
              </w:rPr>
              <w:t>1927.24</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B3382AF" w14:textId="77777777" w:rsidR="00DF63FA" w:rsidRPr="00C10567" w:rsidRDefault="00DF63FA" w:rsidP="009B7A14">
            <w:pPr>
              <w:spacing w:line="240" w:lineRule="auto"/>
              <w:ind w:firstLine="0"/>
              <w:rPr>
                <w:rFonts w:cstheme="minorHAnsi"/>
              </w:rPr>
            </w:pPr>
            <w:r w:rsidRPr="00C10567">
              <w:rPr>
                <w:rFonts w:cstheme="minorHAnsi"/>
                <w:color w:val="000000"/>
              </w:rPr>
              <w:t>27.16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22964A4" w14:textId="77777777" w:rsidR="00DF63FA" w:rsidRPr="00C10567" w:rsidRDefault="00DF63FA" w:rsidP="009B7A14">
            <w:pPr>
              <w:spacing w:line="240" w:lineRule="auto"/>
              <w:ind w:firstLine="0"/>
              <w:rPr>
                <w:rFonts w:cstheme="minorHAnsi"/>
              </w:rPr>
            </w:pPr>
            <w:r w:rsidRPr="00C10567">
              <w:rPr>
                <w:rFonts w:cstheme="minorHAnsi"/>
                <w:color w:val="000000"/>
              </w:rPr>
              <w:t>407.73</w:t>
            </w:r>
          </w:p>
        </w:tc>
        <w:tc>
          <w:tcPr>
            <w:tcW w:w="496"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906C529" w14:textId="77777777" w:rsidR="00DF63FA" w:rsidRPr="00C10567" w:rsidRDefault="00DF63FA" w:rsidP="009B7A14">
            <w:pPr>
              <w:spacing w:line="240" w:lineRule="auto"/>
              <w:ind w:firstLine="0"/>
              <w:rPr>
                <w:rFonts w:cstheme="minorHAnsi"/>
              </w:rPr>
            </w:pPr>
            <w:r w:rsidRPr="00C10567">
              <w:rPr>
                <w:rFonts w:cstheme="minorHAnsi"/>
                <w:color w:val="000000"/>
              </w:rPr>
              <w:t>5.93</w:t>
            </w:r>
          </w:p>
        </w:tc>
        <w:tc>
          <w:tcPr>
            <w:tcW w:w="731"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3C6B114" w14:textId="77777777" w:rsidR="00DF63FA" w:rsidRPr="00C10567" w:rsidRDefault="00DF63FA" w:rsidP="009B7A14">
            <w:pPr>
              <w:spacing w:line="240" w:lineRule="auto"/>
              <w:ind w:firstLine="0"/>
              <w:rPr>
                <w:rFonts w:cstheme="minorHAnsi"/>
              </w:rPr>
            </w:pPr>
            <w:r w:rsidRPr="00C10567">
              <w:rPr>
                <w:rFonts w:cstheme="minorHAnsi"/>
                <w:color w:val="000000"/>
              </w:rPr>
              <w:t>236.59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884176B" w14:textId="77777777" w:rsidR="00DF63FA" w:rsidRPr="00C10567" w:rsidRDefault="00DF63FA" w:rsidP="009B7A14">
            <w:pPr>
              <w:spacing w:line="240" w:lineRule="auto"/>
              <w:ind w:firstLine="0"/>
              <w:rPr>
                <w:rFonts w:cstheme="minorHAnsi"/>
              </w:rPr>
            </w:pPr>
            <w:r w:rsidRPr="00C10567">
              <w:rPr>
                <w:rFonts w:cstheme="minorHAnsi"/>
                <w:color w:val="000000"/>
              </w:rPr>
              <w:t>3.60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E8344D5" w14:textId="77777777" w:rsidR="00DF63FA" w:rsidRPr="00C10567" w:rsidRDefault="00DF63FA" w:rsidP="009B7A14">
            <w:pPr>
              <w:spacing w:line="240" w:lineRule="auto"/>
              <w:ind w:firstLine="0"/>
              <w:rPr>
                <w:rFonts w:cstheme="minorHAnsi"/>
              </w:rPr>
            </w:pPr>
            <w:r w:rsidRPr="00C10567">
              <w:rPr>
                <w:rFonts w:cstheme="minorHAnsi"/>
                <w:color w:val="000000"/>
              </w:rPr>
              <w:t>268.94</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CF45480" w14:textId="77777777" w:rsidR="00DF63FA" w:rsidRPr="00C10567" w:rsidRDefault="00DF63FA" w:rsidP="009B7A14">
            <w:pPr>
              <w:spacing w:line="240" w:lineRule="auto"/>
              <w:ind w:firstLine="0"/>
              <w:rPr>
                <w:rFonts w:cstheme="minorHAnsi"/>
              </w:rPr>
            </w:pPr>
            <w:r w:rsidRPr="00C10567">
              <w:rPr>
                <w:rFonts w:cstheme="minorHAnsi"/>
                <w:color w:val="000000"/>
              </w:rPr>
              <w:t>4.21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45AAA63" w14:textId="77777777" w:rsidR="00DF63FA" w:rsidRPr="00C10567" w:rsidRDefault="00DF63FA" w:rsidP="009B7A14">
            <w:pPr>
              <w:spacing w:line="240" w:lineRule="auto"/>
              <w:ind w:firstLine="0"/>
              <w:rPr>
                <w:rFonts w:cstheme="minorHAnsi"/>
              </w:rPr>
            </w:pPr>
            <w:r w:rsidRPr="00C10567">
              <w:rPr>
                <w:rFonts w:cstheme="minorHAnsi"/>
                <w:color w:val="000000"/>
              </w:rPr>
              <w:t>73.51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547636B" w14:textId="77777777" w:rsidR="00DF63FA" w:rsidRPr="00C10567" w:rsidRDefault="00DF63FA" w:rsidP="009B7A14">
            <w:pPr>
              <w:spacing w:line="240" w:lineRule="auto"/>
              <w:ind w:firstLine="0"/>
              <w:rPr>
                <w:rFonts w:cstheme="minorHAnsi"/>
              </w:rPr>
            </w:pPr>
            <w:r w:rsidRPr="00C10567">
              <w:rPr>
                <w:rFonts w:cstheme="minorHAnsi"/>
                <w:color w:val="000000"/>
              </w:rPr>
              <w:t>1.18</w:t>
            </w:r>
          </w:p>
        </w:tc>
      </w:tr>
      <w:tr w:rsidR="00DF63FA" w:rsidRPr="00C10567" w14:paraId="1EE3280C" w14:textId="77777777" w:rsidTr="009B7A14">
        <w:trPr>
          <w:cantSplit/>
          <w:trHeight w:val="104"/>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3D4929C" w14:textId="77777777" w:rsidR="00DF63FA" w:rsidRPr="00C10567" w:rsidRDefault="00DF63FA" w:rsidP="009B7A14">
            <w:pPr>
              <w:spacing w:line="240" w:lineRule="auto"/>
              <w:ind w:firstLine="0"/>
              <w:rPr>
                <w:rFonts w:cstheme="minorHAnsi"/>
              </w:rPr>
            </w:pPr>
            <w:r w:rsidRPr="00C10567">
              <w:rPr>
                <w:rFonts w:cstheme="minorHAnsi"/>
                <w:color w:val="000000"/>
              </w:rPr>
              <w:t>Stress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D093DB0" w14:textId="77777777" w:rsidR="00DF63FA" w:rsidRPr="00C10567" w:rsidRDefault="00DF63FA" w:rsidP="009B7A14">
            <w:pPr>
              <w:spacing w:line="240" w:lineRule="auto"/>
              <w:ind w:firstLine="0"/>
              <w:rPr>
                <w:rFonts w:cstheme="minorHAnsi"/>
              </w:rPr>
            </w:pPr>
            <w:r w:rsidRPr="00C10567">
              <w:rPr>
                <w:rFonts w:cstheme="minorHAnsi"/>
                <w:color w:val="000000"/>
              </w:rPr>
              <w:t>% Increase MSE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6909307" w14:textId="77777777" w:rsidR="00DF63FA" w:rsidRPr="00C10567" w:rsidRDefault="00DF63FA" w:rsidP="009B7A14">
            <w:pPr>
              <w:spacing w:line="240" w:lineRule="auto"/>
              <w:ind w:firstLine="0"/>
              <w:rPr>
                <w:rFonts w:cstheme="minorHAnsi"/>
              </w:rPr>
            </w:pPr>
            <w:r w:rsidRPr="00C10567">
              <w:rPr>
                <w:rFonts w:cstheme="minorHAnsi"/>
                <w:color w:val="000000"/>
              </w:rPr>
              <w:t>2.29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3656AC1" w14:textId="77777777" w:rsidR="00DF63FA" w:rsidRPr="00C10567" w:rsidRDefault="00DF63FA" w:rsidP="009B7A14">
            <w:pPr>
              <w:spacing w:line="240" w:lineRule="auto"/>
              <w:ind w:firstLine="0"/>
              <w:rPr>
                <w:rFonts w:cstheme="minorHAnsi"/>
              </w:rPr>
            </w:pPr>
            <w:r w:rsidRPr="00C10567">
              <w:rPr>
                <w:rFonts w:cstheme="minorHAnsi"/>
                <w:color w:val="000000"/>
              </w:rPr>
              <w:t>0.43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4BD4793" w14:textId="77777777" w:rsidR="00DF63FA" w:rsidRPr="00C10567" w:rsidRDefault="00DF63FA" w:rsidP="009B7A14">
            <w:pPr>
              <w:spacing w:line="240" w:lineRule="auto"/>
              <w:ind w:firstLine="0"/>
              <w:rPr>
                <w:rFonts w:cstheme="minorHAnsi"/>
              </w:rPr>
            </w:pPr>
            <w:r w:rsidRPr="00C10567">
              <w:rPr>
                <w:rFonts w:cstheme="minorHAnsi"/>
                <w:color w:val="000000"/>
              </w:rPr>
              <w:t>1.43</w:t>
            </w:r>
          </w:p>
        </w:tc>
        <w:tc>
          <w:tcPr>
            <w:tcW w:w="496"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C6FCDF6" w14:textId="77777777" w:rsidR="00DF63FA" w:rsidRPr="00C10567" w:rsidRDefault="00DF63FA" w:rsidP="009B7A14">
            <w:pPr>
              <w:spacing w:line="240" w:lineRule="auto"/>
              <w:ind w:firstLine="0"/>
              <w:rPr>
                <w:rFonts w:cstheme="minorHAnsi"/>
              </w:rPr>
            </w:pPr>
            <w:r w:rsidRPr="00C10567">
              <w:rPr>
                <w:rFonts w:cstheme="minorHAnsi"/>
                <w:color w:val="000000"/>
              </w:rPr>
              <w:t>0.09</w:t>
            </w:r>
          </w:p>
        </w:tc>
        <w:tc>
          <w:tcPr>
            <w:tcW w:w="731"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83D1E14" w14:textId="77777777" w:rsidR="00DF63FA" w:rsidRPr="00C10567" w:rsidRDefault="00DF63FA" w:rsidP="009B7A14">
            <w:pPr>
              <w:spacing w:line="240" w:lineRule="auto"/>
              <w:ind w:firstLine="0"/>
              <w:rPr>
                <w:rFonts w:cstheme="minorHAnsi"/>
              </w:rPr>
            </w:pPr>
            <w:r w:rsidRPr="00C10567">
              <w:rPr>
                <w:rFonts w:cstheme="minorHAnsi"/>
                <w:color w:val="000000"/>
              </w:rPr>
              <w:t>0.48</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BB79239" w14:textId="77777777" w:rsidR="00DF63FA" w:rsidRPr="00C10567" w:rsidRDefault="00DF63FA" w:rsidP="009B7A14">
            <w:pPr>
              <w:spacing w:line="240" w:lineRule="auto"/>
              <w:ind w:firstLine="0"/>
              <w:rPr>
                <w:rFonts w:cstheme="minorHAnsi"/>
              </w:rPr>
            </w:pPr>
            <w:r w:rsidRPr="00C10567">
              <w:rPr>
                <w:rFonts w:cstheme="minorHAnsi"/>
                <w:color w:val="000000"/>
              </w:rPr>
              <w:t>0.07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C716DF2" w14:textId="77777777" w:rsidR="00DF63FA" w:rsidRPr="00C10567" w:rsidRDefault="00DF63FA" w:rsidP="009B7A14">
            <w:pPr>
              <w:spacing w:line="240" w:lineRule="auto"/>
              <w:ind w:firstLine="0"/>
              <w:rPr>
                <w:rFonts w:cstheme="minorHAnsi"/>
              </w:rPr>
            </w:pPr>
            <w:r w:rsidRPr="00C10567">
              <w:rPr>
                <w:rFonts w:cstheme="minorHAnsi"/>
                <w:color w:val="000000"/>
              </w:rPr>
              <w:t>0.71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693C390" w14:textId="77777777" w:rsidR="00DF63FA" w:rsidRPr="00C10567" w:rsidRDefault="00DF63FA" w:rsidP="009B7A14">
            <w:pPr>
              <w:spacing w:line="240" w:lineRule="auto"/>
              <w:ind w:firstLine="0"/>
              <w:rPr>
                <w:rFonts w:cstheme="minorHAnsi"/>
              </w:rPr>
            </w:pPr>
            <w:r w:rsidRPr="00C10567">
              <w:rPr>
                <w:rFonts w:cstheme="minorHAnsi"/>
                <w:color w:val="000000"/>
              </w:rPr>
              <w:t>0.07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DC265AB" w14:textId="77777777" w:rsidR="00DF63FA" w:rsidRPr="00C10567" w:rsidRDefault="00DF63FA" w:rsidP="009B7A14">
            <w:pPr>
              <w:spacing w:line="240" w:lineRule="auto"/>
              <w:ind w:firstLine="0"/>
              <w:rPr>
                <w:rFonts w:cstheme="minorHAnsi"/>
              </w:rPr>
            </w:pPr>
            <w:r w:rsidRPr="00C10567">
              <w:rPr>
                <w:rFonts w:cstheme="minorHAnsi"/>
                <w:color w:val="000000"/>
              </w:rPr>
              <w:t>0.23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35C342B7" w14:textId="77777777" w:rsidR="00DF63FA" w:rsidRPr="00C10567" w:rsidRDefault="00DF63FA" w:rsidP="009B7A14">
            <w:pPr>
              <w:spacing w:line="240" w:lineRule="auto"/>
              <w:ind w:firstLine="0"/>
              <w:rPr>
                <w:rFonts w:cstheme="minorHAnsi"/>
              </w:rPr>
            </w:pPr>
            <w:r w:rsidRPr="00C10567">
              <w:rPr>
                <w:rFonts w:cstheme="minorHAnsi"/>
                <w:color w:val="000000"/>
              </w:rPr>
              <w:t>0.02</w:t>
            </w:r>
          </w:p>
        </w:tc>
      </w:tr>
      <w:tr w:rsidR="00DF63FA" w:rsidRPr="00C10567" w14:paraId="02A8E0ED" w14:textId="77777777" w:rsidTr="009B7A14">
        <w:trPr>
          <w:cantSplit/>
          <w:trHeight w:val="20"/>
        </w:trPr>
        <w:tc>
          <w:tcPr>
            <w:tcW w:w="0" w:type="auto"/>
            <w:vMerge/>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B84055E" w14:textId="77777777" w:rsidR="00DF63FA" w:rsidRPr="00C10567" w:rsidRDefault="00DF63FA" w:rsidP="009B7A14">
            <w:pPr>
              <w:spacing w:line="240" w:lineRule="auto"/>
              <w:rPr>
                <w:rFonts w:cstheme="minorHAnsi"/>
              </w:rPr>
            </w:pP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2CE92AE" w14:textId="77777777" w:rsidR="00DF63FA" w:rsidRPr="00C10567" w:rsidRDefault="00DF63FA" w:rsidP="009B7A14">
            <w:pPr>
              <w:spacing w:line="240" w:lineRule="auto"/>
              <w:ind w:firstLine="0"/>
              <w:rPr>
                <w:rFonts w:cstheme="minorHAnsi"/>
              </w:rPr>
            </w:pPr>
            <w:r w:rsidRPr="00C10567">
              <w:rPr>
                <w:rFonts w:cstheme="minorHAnsi"/>
                <w:color w:val="000000"/>
              </w:rPr>
              <w:t>Increase in RSS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29DE0B82" w14:textId="77777777" w:rsidR="00DF63FA" w:rsidRPr="00C10567" w:rsidRDefault="00DF63FA" w:rsidP="009B7A14">
            <w:pPr>
              <w:spacing w:line="240" w:lineRule="auto"/>
              <w:ind w:firstLine="0"/>
              <w:rPr>
                <w:rFonts w:cstheme="minorHAnsi"/>
              </w:rPr>
            </w:pPr>
            <w:r w:rsidRPr="00C10567">
              <w:rPr>
                <w:rFonts w:cstheme="minorHAnsi"/>
                <w:color w:val="000000"/>
              </w:rPr>
              <w:t>1810.64</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66C3C17" w14:textId="77777777" w:rsidR="00DF63FA" w:rsidRPr="00C10567" w:rsidRDefault="00DF63FA" w:rsidP="009B7A14">
            <w:pPr>
              <w:spacing w:line="240" w:lineRule="auto"/>
              <w:ind w:firstLine="0"/>
              <w:rPr>
                <w:rFonts w:cstheme="minorHAnsi"/>
              </w:rPr>
            </w:pPr>
            <w:r w:rsidRPr="00C10567">
              <w:rPr>
                <w:rFonts w:cstheme="minorHAnsi"/>
                <w:color w:val="000000"/>
              </w:rPr>
              <w:t>27.19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14A0B3B" w14:textId="77777777" w:rsidR="00DF63FA" w:rsidRPr="00C10567" w:rsidRDefault="00DF63FA" w:rsidP="009B7A14">
            <w:pPr>
              <w:spacing w:line="240" w:lineRule="auto"/>
              <w:ind w:firstLine="0"/>
              <w:rPr>
                <w:rFonts w:cstheme="minorHAnsi"/>
              </w:rPr>
            </w:pPr>
            <w:r w:rsidRPr="00C10567">
              <w:rPr>
                <w:rFonts w:cstheme="minorHAnsi"/>
                <w:color w:val="000000"/>
              </w:rPr>
              <w:t>415.79</w:t>
            </w:r>
          </w:p>
        </w:tc>
        <w:tc>
          <w:tcPr>
            <w:tcW w:w="496"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509DBE35" w14:textId="77777777" w:rsidR="00DF63FA" w:rsidRPr="00C10567" w:rsidRDefault="00DF63FA" w:rsidP="009B7A14">
            <w:pPr>
              <w:spacing w:line="240" w:lineRule="auto"/>
              <w:ind w:firstLine="0"/>
              <w:rPr>
                <w:rFonts w:cstheme="minorHAnsi"/>
              </w:rPr>
            </w:pPr>
            <w:r w:rsidRPr="00C10567">
              <w:rPr>
                <w:rFonts w:cstheme="minorHAnsi"/>
                <w:color w:val="000000"/>
              </w:rPr>
              <w:t>6.53</w:t>
            </w:r>
          </w:p>
        </w:tc>
        <w:tc>
          <w:tcPr>
            <w:tcW w:w="731"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4E96E70C" w14:textId="77777777" w:rsidR="00DF63FA" w:rsidRPr="00C10567" w:rsidRDefault="00DF63FA" w:rsidP="009B7A14">
            <w:pPr>
              <w:spacing w:line="240" w:lineRule="auto"/>
              <w:ind w:firstLine="0"/>
              <w:rPr>
                <w:rFonts w:cstheme="minorHAnsi"/>
              </w:rPr>
            </w:pPr>
            <w:r w:rsidRPr="00C10567">
              <w:rPr>
                <w:rFonts w:cstheme="minorHAnsi"/>
                <w:color w:val="000000"/>
              </w:rPr>
              <w:t>237.85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0E2A9180" w14:textId="77777777" w:rsidR="00DF63FA" w:rsidRPr="00C10567" w:rsidRDefault="00DF63FA" w:rsidP="009B7A14">
            <w:pPr>
              <w:spacing w:line="240" w:lineRule="auto"/>
              <w:ind w:firstLine="0"/>
              <w:rPr>
                <w:rFonts w:cstheme="minorHAnsi"/>
              </w:rPr>
            </w:pPr>
            <w:r w:rsidRPr="00C10567">
              <w:rPr>
                <w:rFonts w:cstheme="minorHAnsi"/>
                <w:color w:val="000000"/>
              </w:rPr>
              <w:t>3.50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121CA2AF" w14:textId="77777777" w:rsidR="00DF63FA" w:rsidRPr="00C10567" w:rsidRDefault="00DF63FA" w:rsidP="009B7A14">
            <w:pPr>
              <w:spacing w:line="240" w:lineRule="auto"/>
              <w:ind w:firstLine="0"/>
              <w:rPr>
                <w:rFonts w:cstheme="minorHAnsi"/>
              </w:rPr>
            </w:pPr>
            <w:r w:rsidRPr="00C10567">
              <w:rPr>
                <w:rFonts w:cstheme="minorHAnsi"/>
                <w:color w:val="000000"/>
              </w:rPr>
              <w:t>333.96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6F99DC7A" w14:textId="77777777" w:rsidR="00DF63FA" w:rsidRPr="00C10567" w:rsidRDefault="00DF63FA" w:rsidP="009B7A14">
            <w:pPr>
              <w:spacing w:line="240" w:lineRule="auto"/>
              <w:ind w:firstLine="0"/>
              <w:rPr>
                <w:rFonts w:cstheme="minorHAnsi"/>
              </w:rPr>
            </w:pPr>
            <w:r w:rsidRPr="00C10567">
              <w:rPr>
                <w:rFonts w:cstheme="minorHAnsi"/>
                <w:color w:val="000000"/>
              </w:rPr>
              <w:t>4.66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CAC2A67" w14:textId="77777777" w:rsidR="00DF63FA" w:rsidRPr="00C10567" w:rsidRDefault="00DF63FA" w:rsidP="009B7A14">
            <w:pPr>
              <w:spacing w:line="240" w:lineRule="auto"/>
              <w:ind w:firstLine="0"/>
              <w:rPr>
                <w:rFonts w:cstheme="minorHAnsi"/>
              </w:rPr>
            </w:pPr>
            <w:r w:rsidRPr="00C10567">
              <w:rPr>
                <w:rFonts w:cstheme="minorHAnsi"/>
                <w:color w:val="000000"/>
              </w:rPr>
              <w:t>76.26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center"/>
          </w:tcPr>
          <w:p w14:paraId="73E3BBCF" w14:textId="77777777" w:rsidR="00DF63FA" w:rsidRPr="00C10567" w:rsidRDefault="00DF63FA" w:rsidP="009B7A14">
            <w:pPr>
              <w:spacing w:line="240" w:lineRule="auto"/>
              <w:ind w:firstLine="0"/>
              <w:rPr>
                <w:rFonts w:cstheme="minorHAnsi"/>
              </w:rPr>
            </w:pPr>
            <w:r w:rsidRPr="00C10567">
              <w:rPr>
                <w:rFonts w:cstheme="minorHAnsi"/>
                <w:color w:val="000000"/>
              </w:rPr>
              <w:t>1.28</w:t>
            </w:r>
          </w:p>
        </w:tc>
      </w:tr>
    </w:tbl>
    <w:p w14:paraId="0103D97A" w14:textId="7A31463A" w:rsidR="00E7393D" w:rsidRPr="00C10567" w:rsidRDefault="00E7393D" w:rsidP="007D64E5">
      <w:pPr>
        <w:spacing w:line="240" w:lineRule="auto"/>
        <w:ind w:firstLine="0"/>
        <w:rPr>
          <w:rFonts w:cstheme="minorHAnsi"/>
        </w:rPr>
      </w:pPr>
    </w:p>
    <w:p w14:paraId="7906E812" w14:textId="77777777" w:rsidR="007D64E5" w:rsidRPr="00C10567" w:rsidRDefault="007D64E5" w:rsidP="007D64E5">
      <w:pPr>
        <w:spacing w:line="240" w:lineRule="auto"/>
        <w:ind w:firstLine="0"/>
        <w:rPr>
          <w:rFonts w:cstheme="minorHAnsi"/>
        </w:rPr>
      </w:pPr>
    </w:p>
    <w:p w14:paraId="2F03C4BA" w14:textId="77777777" w:rsidR="007D64E5" w:rsidRDefault="007D64E5" w:rsidP="007D64E5">
      <w:pPr>
        <w:spacing w:line="240" w:lineRule="auto"/>
        <w:ind w:firstLine="0"/>
        <w:rPr>
          <w:rFonts w:ascii="Times New Roman" w:hAnsi="Times New Roman" w:cs="Times New Roman"/>
        </w:rPr>
      </w:pPr>
    </w:p>
    <w:p w14:paraId="3E9EF1C1" w14:textId="77777777" w:rsidR="007D64E5" w:rsidRDefault="007D64E5" w:rsidP="007D64E5">
      <w:pPr>
        <w:spacing w:line="240" w:lineRule="auto"/>
        <w:ind w:firstLine="0"/>
        <w:rPr>
          <w:rFonts w:ascii="Times New Roman" w:hAnsi="Times New Roman" w:cs="Times New Roman"/>
        </w:rPr>
      </w:pPr>
    </w:p>
    <w:p w14:paraId="72AD5F50" w14:textId="77777777" w:rsidR="007D64E5" w:rsidRDefault="007D64E5" w:rsidP="007D64E5">
      <w:pPr>
        <w:spacing w:line="240" w:lineRule="auto"/>
        <w:ind w:firstLine="0"/>
        <w:rPr>
          <w:rFonts w:ascii="Times New Roman" w:hAnsi="Times New Roman" w:cs="Times New Roman"/>
        </w:rPr>
      </w:pPr>
    </w:p>
    <w:p w14:paraId="002E76FA" w14:textId="77777777" w:rsidR="007D64E5" w:rsidRDefault="007D64E5" w:rsidP="007D64E5">
      <w:pPr>
        <w:spacing w:line="240" w:lineRule="auto"/>
        <w:ind w:firstLine="0"/>
        <w:rPr>
          <w:rFonts w:ascii="Times New Roman" w:hAnsi="Times New Roman" w:cs="Times New Roman"/>
        </w:rPr>
      </w:pPr>
    </w:p>
    <w:p w14:paraId="56500FA8" w14:textId="77777777" w:rsidR="006A5105" w:rsidRDefault="006A5105" w:rsidP="007D64E5">
      <w:pPr>
        <w:spacing w:line="240" w:lineRule="auto"/>
        <w:ind w:firstLine="0"/>
        <w:rPr>
          <w:rFonts w:ascii="Times New Roman" w:hAnsi="Times New Roman" w:cs="Times New Roman"/>
        </w:rPr>
      </w:pPr>
    </w:p>
    <w:p w14:paraId="1902066F" w14:textId="77777777" w:rsidR="007D64E5" w:rsidRDefault="007D64E5" w:rsidP="007D64E5">
      <w:pPr>
        <w:spacing w:line="240" w:lineRule="auto"/>
        <w:ind w:firstLine="0"/>
        <w:rPr>
          <w:rFonts w:ascii="Times New Roman" w:hAnsi="Times New Roman" w:cs="Times New Roman"/>
        </w:rPr>
      </w:pPr>
    </w:p>
    <w:p w14:paraId="0BBABAFF" w14:textId="77777777" w:rsidR="00E7393D" w:rsidRDefault="00E7393D" w:rsidP="007D64E5">
      <w:pPr>
        <w:spacing w:line="240" w:lineRule="auto"/>
        <w:ind w:firstLine="0"/>
        <w:rPr>
          <w:rFonts w:ascii="Times New Roman" w:hAnsi="Times New Roman" w:cs="Times New Roman"/>
        </w:rPr>
      </w:pPr>
    </w:p>
    <w:tbl>
      <w:tblPr>
        <w:tblW w:w="11337" w:type="dxa"/>
        <w:tblInd w:w="93" w:type="dxa"/>
        <w:shd w:val="clear" w:color="auto" w:fill="FFFFFF"/>
        <w:tblLayout w:type="fixed"/>
        <w:tblCellMar>
          <w:left w:w="0" w:type="dxa"/>
          <w:right w:w="0" w:type="dxa"/>
        </w:tblCellMar>
        <w:tblLook w:val="04A0" w:firstRow="1" w:lastRow="0" w:firstColumn="1" w:lastColumn="0" w:noHBand="0" w:noVBand="1"/>
      </w:tblPr>
      <w:tblGrid>
        <w:gridCol w:w="20"/>
        <w:gridCol w:w="4657"/>
        <w:gridCol w:w="1980"/>
        <w:gridCol w:w="1620"/>
        <w:gridCol w:w="1591"/>
        <w:gridCol w:w="29"/>
        <w:gridCol w:w="1440"/>
      </w:tblGrid>
      <w:tr w:rsidR="00A90878" w14:paraId="0349BF52" w14:textId="77777777" w:rsidTr="00C10567">
        <w:trPr>
          <w:gridAfter w:val="2"/>
          <w:wAfter w:w="1469" w:type="dxa"/>
          <w:trHeight w:val="288"/>
        </w:trPr>
        <w:tc>
          <w:tcPr>
            <w:tcW w:w="20" w:type="dxa"/>
            <w:tcBorders>
              <w:top w:val="nil"/>
              <w:left w:val="nil"/>
              <w:bottom w:val="single" w:sz="4" w:space="0" w:color="auto"/>
            </w:tcBorders>
            <w:shd w:val="clear" w:color="auto" w:fill="FFFFFF"/>
          </w:tcPr>
          <w:p w14:paraId="0B886B5C" w14:textId="77777777" w:rsidR="00A90878" w:rsidRPr="00C10567" w:rsidRDefault="00A90878" w:rsidP="007D64E5">
            <w:pPr>
              <w:spacing w:line="240" w:lineRule="auto"/>
              <w:rPr>
                <w:rFonts w:eastAsia="Times New Roman" w:cstheme="minorHAnsi"/>
                <w:color w:val="222222"/>
                <w:sz w:val="18"/>
                <w:szCs w:val="18"/>
              </w:rPr>
            </w:pPr>
          </w:p>
        </w:tc>
        <w:tc>
          <w:tcPr>
            <w:tcW w:w="9848" w:type="dxa"/>
            <w:gridSpan w:val="4"/>
            <w:tcBorders>
              <w:top w:val="nil"/>
              <w:left w:val="nil"/>
              <w:bottom w:val="single" w:sz="4" w:space="0" w:color="auto"/>
            </w:tcBorders>
            <w:shd w:val="clear" w:color="auto" w:fill="FFFFFF"/>
            <w:noWrap/>
            <w:tcMar>
              <w:top w:w="0" w:type="dxa"/>
              <w:left w:w="108" w:type="dxa"/>
              <w:bottom w:w="0" w:type="dxa"/>
              <w:right w:w="108" w:type="dxa"/>
            </w:tcMar>
            <w:hideMark/>
          </w:tcPr>
          <w:p w14:paraId="0B8B6ABD" w14:textId="02FD35F8" w:rsidR="00A90878" w:rsidRPr="00C10567" w:rsidRDefault="00D2210B" w:rsidP="007D64E5">
            <w:pPr>
              <w:spacing w:line="240" w:lineRule="auto"/>
              <w:ind w:firstLine="0"/>
              <w:rPr>
                <w:rFonts w:eastAsia="Times New Roman" w:cstheme="minorHAnsi"/>
                <w:color w:val="222222"/>
              </w:rPr>
            </w:pPr>
            <w:r>
              <w:rPr>
                <w:rFonts w:eastAsia="Times New Roman" w:cstheme="minorHAnsi"/>
                <w:color w:val="222222"/>
              </w:rPr>
              <w:t>Table 7</w:t>
            </w:r>
          </w:p>
          <w:p w14:paraId="7E8A7E9E" w14:textId="77777777" w:rsidR="00A90878" w:rsidRPr="00C10567" w:rsidRDefault="00A90878" w:rsidP="007D64E5">
            <w:pPr>
              <w:spacing w:line="240" w:lineRule="auto"/>
              <w:ind w:firstLine="0"/>
              <w:rPr>
                <w:rFonts w:eastAsia="Times New Roman" w:cstheme="minorHAnsi"/>
                <w:color w:val="222222"/>
              </w:rPr>
            </w:pPr>
            <w:r w:rsidRPr="00C10567">
              <w:rPr>
                <w:rFonts w:eastAsia="Times New Roman" w:cstheme="minorHAnsi"/>
                <w:i/>
                <w:iCs/>
                <w:color w:val="222222"/>
              </w:rPr>
              <w:t>Final predictive models for each dependent variable (AE/factors).</w:t>
            </w:r>
          </w:p>
          <w:p w14:paraId="222868D0" w14:textId="77777777" w:rsidR="00A90878" w:rsidRPr="00C10567" w:rsidRDefault="00A90878" w:rsidP="007D64E5">
            <w:pPr>
              <w:spacing w:line="240" w:lineRule="auto"/>
              <w:rPr>
                <w:rFonts w:eastAsia="Times New Roman" w:cstheme="minorHAnsi"/>
                <w:color w:val="222222"/>
              </w:rPr>
            </w:pPr>
            <w:r w:rsidRPr="00C10567">
              <w:rPr>
                <w:rFonts w:eastAsia="Times New Roman" w:cstheme="minorHAnsi"/>
                <w:color w:val="222222"/>
              </w:rPr>
              <w:t> </w:t>
            </w:r>
          </w:p>
        </w:tc>
      </w:tr>
      <w:tr w:rsidR="00A90878" w:rsidRPr="00C10567" w14:paraId="50B5D884" w14:textId="77777777" w:rsidTr="0050484D">
        <w:trPr>
          <w:trHeight w:val="288"/>
        </w:trPr>
        <w:tc>
          <w:tcPr>
            <w:tcW w:w="4677" w:type="dxa"/>
            <w:gridSpan w:val="2"/>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14:paraId="3F3D5267" w14:textId="77777777" w:rsidR="00A90878" w:rsidRPr="00C10567" w:rsidRDefault="00A90878" w:rsidP="007D64E5">
            <w:pPr>
              <w:spacing w:line="240" w:lineRule="auto"/>
              <w:rPr>
                <w:rFonts w:eastAsia="Times New Roman" w:cstheme="minorHAnsi"/>
                <w:color w:val="222222"/>
              </w:rPr>
            </w:pPr>
          </w:p>
        </w:tc>
        <w:tc>
          <w:tcPr>
            <w:tcW w:w="1980" w:type="dxa"/>
            <w:tcBorders>
              <w:top w:val="single" w:sz="4" w:space="0" w:color="auto"/>
              <w:left w:val="nil"/>
              <w:bottom w:val="single" w:sz="4" w:space="0" w:color="auto"/>
              <w:right w:val="nil"/>
            </w:tcBorders>
            <w:shd w:val="clear" w:color="auto" w:fill="FFFFFF"/>
            <w:tcMar>
              <w:top w:w="0" w:type="dxa"/>
              <w:left w:w="108" w:type="dxa"/>
              <w:bottom w:w="0" w:type="dxa"/>
              <w:right w:w="108" w:type="dxa"/>
            </w:tcMar>
            <w:vAlign w:val="center"/>
          </w:tcPr>
          <w:p w14:paraId="2E8F1A4E" w14:textId="77777777" w:rsidR="00A90878" w:rsidRPr="00C10567" w:rsidRDefault="00A90878" w:rsidP="00C10567">
            <w:pPr>
              <w:spacing w:line="240" w:lineRule="auto"/>
              <w:ind w:firstLine="0"/>
              <w:jc w:val="right"/>
              <w:rPr>
                <w:rFonts w:eastAsia="Times New Roman" w:cstheme="minorHAnsi"/>
                <w:color w:val="222222"/>
                <w:vertAlign w:val="subscript"/>
              </w:rPr>
            </w:pPr>
            <w:r w:rsidRPr="00C10567">
              <w:rPr>
                <w:rFonts w:eastAsia="Times New Roman" w:cstheme="minorHAnsi"/>
                <w:color w:val="222222"/>
              </w:rPr>
              <w:sym w:font="Symbol" w:char="F062"/>
            </w:r>
            <w:r w:rsidRPr="00C10567">
              <w:rPr>
                <w:rFonts w:eastAsia="Times New Roman" w:cstheme="minorHAnsi"/>
                <w:color w:val="222222"/>
                <w:vertAlign w:val="subscript"/>
              </w:rPr>
              <w:t>1</w:t>
            </w:r>
          </w:p>
        </w:tc>
        <w:tc>
          <w:tcPr>
            <w:tcW w:w="1620" w:type="dxa"/>
            <w:tcBorders>
              <w:top w:val="single" w:sz="4" w:space="0" w:color="auto"/>
              <w:left w:val="nil"/>
              <w:bottom w:val="single" w:sz="4" w:space="0" w:color="auto"/>
              <w:right w:val="nil"/>
            </w:tcBorders>
            <w:shd w:val="clear" w:color="auto" w:fill="FFFFFF"/>
          </w:tcPr>
          <w:p w14:paraId="42F0E77F" w14:textId="77777777" w:rsidR="00A90878" w:rsidRPr="00C10567" w:rsidRDefault="00A90878" w:rsidP="007D64E5">
            <w:pPr>
              <w:spacing w:line="240" w:lineRule="auto"/>
              <w:jc w:val="right"/>
              <w:rPr>
                <w:rFonts w:eastAsia="Times New Roman" w:cstheme="minorHAnsi"/>
                <w:color w:val="222222"/>
              </w:rPr>
            </w:pPr>
            <w:r w:rsidRPr="00C10567">
              <w:rPr>
                <w:rFonts w:eastAsia="Times New Roman" w:cstheme="minorHAnsi"/>
                <w:color w:val="222222"/>
              </w:rPr>
              <w:t>p-value</w:t>
            </w:r>
          </w:p>
        </w:tc>
        <w:tc>
          <w:tcPr>
            <w:tcW w:w="1620" w:type="dxa"/>
            <w:gridSpan w:val="2"/>
            <w:tcBorders>
              <w:top w:val="single" w:sz="4" w:space="0" w:color="auto"/>
              <w:left w:val="nil"/>
              <w:bottom w:val="single" w:sz="4" w:space="0" w:color="auto"/>
              <w:right w:val="nil"/>
            </w:tcBorders>
            <w:shd w:val="clear" w:color="auto" w:fill="FFFFFF"/>
            <w:vAlign w:val="center"/>
          </w:tcPr>
          <w:p w14:paraId="2EEDBFB7" w14:textId="77777777" w:rsidR="00A90878" w:rsidRPr="00C10567" w:rsidRDefault="00A90878" w:rsidP="00C10567">
            <w:pPr>
              <w:spacing w:line="240" w:lineRule="auto"/>
              <w:jc w:val="right"/>
              <w:rPr>
                <w:rFonts w:eastAsia="Times New Roman" w:cstheme="minorHAnsi"/>
                <w:color w:val="222222"/>
              </w:rPr>
            </w:pPr>
            <w:r w:rsidRPr="00C10567">
              <w:rPr>
                <w:rFonts w:eastAsia="Times New Roman" w:cstheme="minorHAnsi"/>
                <w:color w:val="222222"/>
              </w:rPr>
              <w:sym w:font="Symbol" w:char="F062"/>
            </w:r>
            <w:r w:rsidRPr="00C10567">
              <w:rPr>
                <w:rFonts w:eastAsia="Times New Roman" w:cstheme="minorHAnsi"/>
                <w:color w:val="222222"/>
                <w:vertAlign w:val="subscript"/>
              </w:rPr>
              <w:t>2</w:t>
            </w:r>
          </w:p>
        </w:tc>
        <w:tc>
          <w:tcPr>
            <w:tcW w:w="1440" w:type="dxa"/>
            <w:tcBorders>
              <w:top w:val="single" w:sz="4" w:space="0" w:color="auto"/>
              <w:left w:val="nil"/>
              <w:bottom w:val="single" w:sz="4" w:space="0" w:color="auto"/>
              <w:right w:val="nil"/>
            </w:tcBorders>
            <w:shd w:val="clear" w:color="auto" w:fill="FFFFFF"/>
          </w:tcPr>
          <w:p w14:paraId="71E09B61" w14:textId="77777777" w:rsidR="00A90878" w:rsidRPr="00C10567" w:rsidRDefault="00A90878" w:rsidP="007D64E5">
            <w:pPr>
              <w:spacing w:line="240" w:lineRule="auto"/>
              <w:jc w:val="right"/>
              <w:rPr>
                <w:rFonts w:eastAsia="Times New Roman" w:cstheme="minorHAnsi"/>
                <w:color w:val="222222"/>
              </w:rPr>
            </w:pPr>
            <w:r w:rsidRPr="00C10567">
              <w:rPr>
                <w:rFonts w:eastAsia="Times New Roman" w:cstheme="minorHAnsi"/>
                <w:color w:val="222222"/>
              </w:rPr>
              <w:t>p-value</w:t>
            </w:r>
          </w:p>
        </w:tc>
      </w:tr>
      <w:tr w:rsidR="00A90878" w:rsidRPr="00C10567" w14:paraId="4DD35BD7" w14:textId="77777777" w:rsidTr="0050484D">
        <w:trPr>
          <w:trHeight w:val="288"/>
        </w:trPr>
        <w:tc>
          <w:tcPr>
            <w:tcW w:w="4677" w:type="dxa"/>
            <w:gridSpan w:val="2"/>
            <w:tcBorders>
              <w:top w:val="single" w:sz="4" w:space="0" w:color="auto"/>
              <w:left w:val="nil"/>
              <w:bottom w:val="nil"/>
              <w:right w:val="nil"/>
            </w:tcBorders>
            <w:shd w:val="clear" w:color="auto" w:fill="FFFFFF"/>
            <w:noWrap/>
            <w:tcMar>
              <w:top w:w="0" w:type="dxa"/>
              <w:left w:w="108" w:type="dxa"/>
              <w:bottom w:w="0" w:type="dxa"/>
              <w:right w:w="108" w:type="dxa"/>
            </w:tcMar>
            <w:vAlign w:val="center"/>
            <w:hideMark/>
          </w:tcPr>
          <w:p w14:paraId="6B401897" w14:textId="77777777" w:rsidR="00A90878" w:rsidRPr="00C10567" w:rsidRDefault="00A90878" w:rsidP="007D64E5">
            <w:pPr>
              <w:spacing w:line="240" w:lineRule="auto"/>
              <w:ind w:firstLine="0"/>
              <w:rPr>
                <w:rFonts w:eastAsia="Times New Roman" w:cstheme="minorHAnsi"/>
                <w:color w:val="222222"/>
              </w:rPr>
            </w:pPr>
            <w:r w:rsidRPr="00C10567">
              <w:rPr>
                <w:rFonts w:eastAsia="Times New Roman" w:cstheme="minorHAnsi"/>
                <w:color w:val="222222"/>
              </w:rPr>
              <w:t>Total Academic Engagement (AE)</w:t>
            </w:r>
          </w:p>
        </w:tc>
        <w:tc>
          <w:tcPr>
            <w:tcW w:w="1980" w:type="dxa"/>
            <w:tcBorders>
              <w:top w:val="single" w:sz="4" w:space="0" w:color="auto"/>
              <w:left w:val="nil"/>
              <w:bottom w:val="nil"/>
              <w:right w:val="nil"/>
            </w:tcBorders>
            <w:shd w:val="clear" w:color="auto" w:fill="FFFFFF"/>
            <w:tcMar>
              <w:top w:w="0" w:type="dxa"/>
              <w:left w:w="108" w:type="dxa"/>
              <w:bottom w:w="0" w:type="dxa"/>
              <w:right w:w="108" w:type="dxa"/>
            </w:tcMar>
            <w:vAlign w:val="center"/>
            <w:hideMark/>
          </w:tcPr>
          <w:p w14:paraId="14FC547D" w14:textId="77777777" w:rsidR="00A90878" w:rsidRPr="00C10567" w:rsidRDefault="00A90878" w:rsidP="00C10567">
            <w:pPr>
              <w:spacing w:line="240" w:lineRule="auto"/>
              <w:jc w:val="right"/>
              <w:rPr>
                <w:rFonts w:eastAsia="Times New Roman" w:cstheme="minorHAnsi"/>
                <w:color w:val="222222"/>
              </w:rPr>
            </w:pPr>
          </w:p>
        </w:tc>
        <w:tc>
          <w:tcPr>
            <w:tcW w:w="1620" w:type="dxa"/>
            <w:tcBorders>
              <w:top w:val="single" w:sz="4" w:space="0" w:color="auto"/>
              <w:left w:val="nil"/>
              <w:bottom w:val="nil"/>
              <w:right w:val="nil"/>
            </w:tcBorders>
            <w:shd w:val="clear" w:color="auto" w:fill="FFFFFF"/>
            <w:vAlign w:val="center"/>
          </w:tcPr>
          <w:p w14:paraId="2F420E29" w14:textId="77777777" w:rsidR="00A90878" w:rsidRPr="00C10567" w:rsidRDefault="00A90878" w:rsidP="007D64E5">
            <w:pPr>
              <w:spacing w:line="240" w:lineRule="auto"/>
              <w:jc w:val="right"/>
              <w:rPr>
                <w:rFonts w:eastAsia="Times New Roman" w:cstheme="minorHAnsi"/>
                <w:color w:val="222222"/>
              </w:rPr>
            </w:pPr>
          </w:p>
        </w:tc>
        <w:tc>
          <w:tcPr>
            <w:tcW w:w="1620" w:type="dxa"/>
            <w:gridSpan w:val="2"/>
            <w:tcBorders>
              <w:top w:val="single" w:sz="4" w:space="0" w:color="auto"/>
              <w:left w:val="nil"/>
              <w:bottom w:val="nil"/>
              <w:right w:val="nil"/>
            </w:tcBorders>
            <w:shd w:val="clear" w:color="auto" w:fill="FFFFFF"/>
            <w:vAlign w:val="center"/>
          </w:tcPr>
          <w:p w14:paraId="14261111" w14:textId="77777777" w:rsidR="00A90878" w:rsidRPr="00C10567" w:rsidRDefault="00A90878" w:rsidP="00C10567">
            <w:pPr>
              <w:spacing w:line="240" w:lineRule="auto"/>
              <w:jc w:val="right"/>
              <w:rPr>
                <w:rFonts w:eastAsia="Times New Roman" w:cstheme="minorHAnsi"/>
                <w:color w:val="222222"/>
              </w:rPr>
            </w:pPr>
          </w:p>
        </w:tc>
        <w:tc>
          <w:tcPr>
            <w:tcW w:w="1440" w:type="dxa"/>
            <w:tcBorders>
              <w:top w:val="single" w:sz="4" w:space="0" w:color="auto"/>
              <w:left w:val="nil"/>
              <w:bottom w:val="nil"/>
              <w:right w:val="nil"/>
            </w:tcBorders>
            <w:shd w:val="clear" w:color="auto" w:fill="FFFFFF"/>
          </w:tcPr>
          <w:p w14:paraId="1369684F" w14:textId="77777777" w:rsidR="00A90878" w:rsidRPr="00C10567" w:rsidRDefault="00A90878" w:rsidP="007D64E5">
            <w:pPr>
              <w:spacing w:line="240" w:lineRule="auto"/>
              <w:jc w:val="right"/>
              <w:rPr>
                <w:rFonts w:eastAsia="Times New Roman" w:cstheme="minorHAnsi"/>
                <w:color w:val="222222"/>
              </w:rPr>
            </w:pPr>
          </w:p>
        </w:tc>
      </w:tr>
      <w:tr w:rsidR="00A90878" w:rsidRPr="00C10567" w14:paraId="0B107292" w14:textId="77777777" w:rsidTr="0050484D">
        <w:trPr>
          <w:trHeight w:val="288"/>
        </w:trPr>
        <w:tc>
          <w:tcPr>
            <w:tcW w:w="467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40772956" w14:textId="77777777" w:rsidR="00A90878" w:rsidRPr="00C10567" w:rsidRDefault="00A90878" w:rsidP="007D64E5">
            <w:pPr>
              <w:spacing w:line="240" w:lineRule="auto"/>
              <w:ind w:left="144" w:firstLine="0"/>
              <w:rPr>
                <w:rFonts w:eastAsia="Times New Roman" w:cstheme="minorHAnsi"/>
                <w:color w:val="222222"/>
              </w:rPr>
            </w:pPr>
            <w:r w:rsidRPr="00C10567">
              <w:rPr>
                <w:rFonts w:eastAsia="Times New Roman" w:cstheme="minorHAnsi"/>
                <w:color w:val="222222"/>
              </w:rPr>
              <w:t xml:space="preserve">Model: AE = </w:t>
            </w:r>
            <w:r w:rsidRPr="00C10567">
              <w:rPr>
                <w:rFonts w:eastAsia="Times New Roman" w:cstheme="minorHAnsi"/>
                <w:color w:val="222222"/>
              </w:rPr>
              <w:sym w:font="Symbol" w:char="F062"/>
            </w:r>
            <w:r w:rsidRPr="00C10567">
              <w:rPr>
                <w:rFonts w:eastAsia="Times New Roman" w:cstheme="minorHAnsi"/>
                <w:color w:val="222222"/>
                <w:vertAlign w:val="subscript"/>
              </w:rPr>
              <w:t>0</w:t>
            </w:r>
            <w:r w:rsidRPr="00C10567">
              <w:rPr>
                <w:rFonts w:eastAsia="Times New Roman" w:cstheme="minorHAnsi"/>
                <w:color w:val="222222"/>
              </w:rPr>
              <w:t xml:space="preserve"> + </w:t>
            </w:r>
            <w:r w:rsidRPr="00C10567">
              <w:rPr>
                <w:rFonts w:eastAsia="Times New Roman" w:cstheme="minorHAnsi"/>
                <w:color w:val="222222"/>
              </w:rPr>
              <w:sym w:font="Symbol" w:char="F062"/>
            </w:r>
            <w:r w:rsidRPr="00C10567">
              <w:rPr>
                <w:rFonts w:eastAsia="Times New Roman" w:cstheme="minorHAnsi"/>
                <w:color w:val="222222"/>
                <w:vertAlign w:val="subscript"/>
              </w:rPr>
              <w:t>1</w:t>
            </w:r>
            <w:r w:rsidRPr="00C10567">
              <w:rPr>
                <w:rFonts w:eastAsia="Times New Roman" w:cstheme="minorHAnsi"/>
                <w:color w:val="222222"/>
              </w:rPr>
              <w:t xml:space="preserve"> Sleep Hygiene + </w:t>
            </w:r>
            <w:r w:rsidRPr="00C10567">
              <w:rPr>
                <w:rFonts w:eastAsia="Times New Roman" w:cstheme="minorHAnsi"/>
                <w:color w:val="222222"/>
              </w:rPr>
              <w:sym w:font="Symbol" w:char="F065"/>
            </w:r>
            <w:r w:rsidRPr="00C10567">
              <w:rPr>
                <w:rFonts w:eastAsia="Times New Roman" w:cstheme="minorHAnsi"/>
                <w:color w:val="222222"/>
              </w:rPr>
              <w:t xml:space="preserve"> </w:t>
            </w:r>
          </w:p>
        </w:tc>
        <w:tc>
          <w:tcPr>
            <w:tcW w:w="1980" w:type="dxa"/>
            <w:tcBorders>
              <w:top w:val="nil"/>
              <w:left w:val="nil"/>
              <w:bottom w:val="nil"/>
              <w:right w:val="nil"/>
            </w:tcBorders>
            <w:shd w:val="clear" w:color="auto" w:fill="FFFFFF"/>
            <w:tcMar>
              <w:top w:w="0" w:type="dxa"/>
              <w:left w:w="108" w:type="dxa"/>
              <w:bottom w:w="0" w:type="dxa"/>
              <w:right w:w="108" w:type="dxa"/>
            </w:tcMar>
            <w:vAlign w:val="center"/>
          </w:tcPr>
          <w:p w14:paraId="3679A71A" w14:textId="7E20EFDE" w:rsidR="00A90878" w:rsidRPr="00C10567" w:rsidRDefault="00A90878" w:rsidP="00C10567">
            <w:pPr>
              <w:spacing w:line="240" w:lineRule="auto"/>
              <w:ind w:firstLine="0"/>
              <w:jc w:val="right"/>
              <w:rPr>
                <w:rFonts w:eastAsia="Times New Roman" w:cstheme="minorHAnsi"/>
                <w:color w:val="222222"/>
              </w:rPr>
            </w:pPr>
            <w:r w:rsidRPr="00C10567">
              <w:rPr>
                <w:rFonts w:cstheme="minorHAnsi"/>
              </w:rPr>
              <w:t>.286</w:t>
            </w:r>
            <w:r w:rsidR="0050484D">
              <w:rPr>
                <w:rFonts w:cstheme="minorHAnsi"/>
              </w:rPr>
              <w:t>**</w:t>
            </w:r>
          </w:p>
        </w:tc>
        <w:tc>
          <w:tcPr>
            <w:tcW w:w="1620" w:type="dxa"/>
            <w:tcBorders>
              <w:top w:val="nil"/>
              <w:left w:val="nil"/>
              <w:bottom w:val="nil"/>
              <w:right w:val="nil"/>
            </w:tcBorders>
            <w:shd w:val="clear" w:color="auto" w:fill="FFFFFF"/>
            <w:vAlign w:val="center"/>
          </w:tcPr>
          <w:p w14:paraId="740C68A2" w14:textId="0303D0B4" w:rsidR="00A90878" w:rsidRPr="00C10567" w:rsidRDefault="0050484D" w:rsidP="007D64E5">
            <w:pPr>
              <w:spacing w:line="240" w:lineRule="auto"/>
              <w:jc w:val="right"/>
              <w:rPr>
                <w:rFonts w:eastAsia="Times New Roman" w:cstheme="minorHAnsi"/>
                <w:color w:val="222222"/>
              </w:rPr>
            </w:pPr>
            <w:r>
              <w:rPr>
                <w:rFonts w:cstheme="minorHAnsi"/>
              </w:rPr>
              <w:t>.0002</w:t>
            </w:r>
          </w:p>
        </w:tc>
        <w:tc>
          <w:tcPr>
            <w:tcW w:w="1620" w:type="dxa"/>
            <w:gridSpan w:val="2"/>
            <w:tcBorders>
              <w:top w:val="nil"/>
              <w:left w:val="nil"/>
              <w:bottom w:val="nil"/>
              <w:right w:val="nil"/>
            </w:tcBorders>
            <w:shd w:val="clear" w:color="auto" w:fill="FFFFFF"/>
            <w:vAlign w:val="center"/>
          </w:tcPr>
          <w:p w14:paraId="1B17070A" w14:textId="77777777" w:rsidR="00A90878" w:rsidRPr="00C10567" w:rsidRDefault="00A90878" w:rsidP="00C10567">
            <w:pPr>
              <w:spacing w:line="240" w:lineRule="auto"/>
              <w:jc w:val="right"/>
              <w:rPr>
                <w:rFonts w:eastAsia="Times New Roman" w:cstheme="minorHAnsi"/>
                <w:color w:val="222222"/>
              </w:rPr>
            </w:pPr>
          </w:p>
        </w:tc>
        <w:tc>
          <w:tcPr>
            <w:tcW w:w="1440" w:type="dxa"/>
            <w:tcBorders>
              <w:top w:val="nil"/>
              <w:left w:val="nil"/>
              <w:bottom w:val="nil"/>
              <w:right w:val="nil"/>
            </w:tcBorders>
            <w:shd w:val="clear" w:color="auto" w:fill="FFFFFF"/>
          </w:tcPr>
          <w:p w14:paraId="5D75CB98" w14:textId="77777777" w:rsidR="00A90878" w:rsidRPr="00C10567" w:rsidRDefault="00A90878" w:rsidP="007D64E5">
            <w:pPr>
              <w:spacing w:line="240" w:lineRule="auto"/>
              <w:jc w:val="right"/>
              <w:rPr>
                <w:rFonts w:eastAsia="Times New Roman" w:cstheme="minorHAnsi"/>
                <w:color w:val="222222"/>
              </w:rPr>
            </w:pPr>
          </w:p>
        </w:tc>
      </w:tr>
      <w:tr w:rsidR="00A90878" w:rsidRPr="00C10567" w14:paraId="198F69C1" w14:textId="77777777" w:rsidTr="0050484D">
        <w:trPr>
          <w:trHeight w:val="288"/>
        </w:trPr>
        <w:tc>
          <w:tcPr>
            <w:tcW w:w="467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1107F12E" w14:textId="77777777" w:rsidR="00A90878" w:rsidRPr="00C10567" w:rsidRDefault="00A90878" w:rsidP="007D64E5">
            <w:pPr>
              <w:spacing w:line="240" w:lineRule="auto"/>
              <w:ind w:firstLine="0"/>
              <w:rPr>
                <w:rFonts w:eastAsia="Times New Roman" w:cstheme="minorHAnsi"/>
                <w:color w:val="222222"/>
              </w:rPr>
            </w:pPr>
            <w:r w:rsidRPr="00C10567">
              <w:rPr>
                <w:rFonts w:eastAsia="Times New Roman" w:cstheme="minorHAnsi"/>
                <w:color w:val="222222"/>
              </w:rPr>
              <w:t>Skills Engagement (Skills)</w:t>
            </w:r>
          </w:p>
        </w:tc>
        <w:tc>
          <w:tcPr>
            <w:tcW w:w="1980" w:type="dxa"/>
            <w:tcBorders>
              <w:top w:val="nil"/>
              <w:left w:val="nil"/>
              <w:bottom w:val="nil"/>
              <w:right w:val="nil"/>
            </w:tcBorders>
            <w:shd w:val="clear" w:color="auto" w:fill="FFFFFF"/>
            <w:tcMar>
              <w:top w:w="0" w:type="dxa"/>
              <w:left w:w="108" w:type="dxa"/>
              <w:bottom w:w="0" w:type="dxa"/>
              <w:right w:w="108" w:type="dxa"/>
            </w:tcMar>
            <w:vAlign w:val="center"/>
          </w:tcPr>
          <w:p w14:paraId="78BC36A4" w14:textId="77777777" w:rsidR="00A90878" w:rsidRPr="00C10567" w:rsidRDefault="00A90878" w:rsidP="00C10567">
            <w:pPr>
              <w:spacing w:line="240" w:lineRule="auto"/>
              <w:jc w:val="right"/>
              <w:rPr>
                <w:rFonts w:eastAsia="Times New Roman" w:cstheme="minorHAnsi"/>
                <w:color w:val="222222"/>
              </w:rPr>
            </w:pPr>
          </w:p>
        </w:tc>
        <w:tc>
          <w:tcPr>
            <w:tcW w:w="1620" w:type="dxa"/>
            <w:tcBorders>
              <w:top w:val="nil"/>
              <w:left w:val="nil"/>
              <w:bottom w:val="nil"/>
              <w:right w:val="nil"/>
            </w:tcBorders>
            <w:shd w:val="clear" w:color="auto" w:fill="FFFFFF"/>
          </w:tcPr>
          <w:p w14:paraId="678935F9" w14:textId="77777777" w:rsidR="00A90878" w:rsidRPr="00C10567" w:rsidRDefault="00A90878" w:rsidP="007D64E5">
            <w:pPr>
              <w:spacing w:line="240" w:lineRule="auto"/>
              <w:jc w:val="right"/>
              <w:rPr>
                <w:rFonts w:eastAsia="Times New Roman" w:cstheme="minorHAnsi"/>
                <w:color w:val="222222"/>
              </w:rPr>
            </w:pPr>
          </w:p>
        </w:tc>
        <w:tc>
          <w:tcPr>
            <w:tcW w:w="1620" w:type="dxa"/>
            <w:gridSpan w:val="2"/>
            <w:tcBorders>
              <w:top w:val="nil"/>
              <w:left w:val="nil"/>
              <w:bottom w:val="nil"/>
              <w:right w:val="nil"/>
            </w:tcBorders>
            <w:shd w:val="clear" w:color="auto" w:fill="FFFFFF"/>
            <w:vAlign w:val="center"/>
          </w:tcPr>
          <w:p w14:paraId="15E8902A" w14:textId="77777777" w:rsidR="00A90878" w:rsidRPr="00C10567" w:rsidRDefault="00A90878" w:rsidP="00C10567">
            <w:pPr>
              <w:spacing w:line="240" w:lineRule="auto"/>
              <w:jc w:val="right"/>
              <w:rPr>
                <w:rFonts w:eastAsia="Times New Roman" w:cstheme="minorHAnsi"/>
                <w:color w:val="222222"/>
              </w:rPr>
            </w:pPr>
          </w:p>
        </w:tc>
        <w:tc>
          <w:tcPr>
            <w:tcW w:w="1440" w:type="dxa"/>
            <w:tcBorders>
              <w:top w:val="nil"/>
              <w:left w:val="nil"/>
              <w:bottom w:val="nil"/>
              <w:right w:val="nil"/>
            </w:tcBorders>
            <w:shd w:val="clear" w:color="auto" w:fill="FFFFFF"/>
          </w:tcPr>
          <w:p w14:paraId="15EF54A8" w14:textId="77777777" w:rsidR="00A90878" w:rsidRPr="00C10567" w:rsidRDefault="00A90878" w:rsidP="007D64E5">
            <w:pPr>
              <w:spacing w:line="240" w:lineRule="auto"/>
              <w:jc w:val="right"/>
              <w:rPr>
                <w:rFonts w:eastAsia="Times New Roman" w:cstheme="minorHAnsi"/>
                <w:color w:val="222222"/>
              </w:rPr>
            </w:pPr>
          </w:p>
        </w:tc>
      </w:tr>
      <w:tr w:rsidR="00A90878" w:rsidRPr="00C10567" w14:paraId="0040D78A" w14:textId="77777777" w:rsidTr="0050484D">
        <w:trPr>
          <w:trHeight w:val="288"/>
        </w:trPr>
        <w:tc>
          <w:tcPr>
            <w:tcW w:w="467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2DD8D7D9" w14:textId="77777777" w:rsidR="00A90878" w:rsidRPr="00C10567" w:rsidRDefault="00A90878" w:rsidP="007D64E5">
            <w:pPr>
              <w:spacing w:line="240" w:lineRule="auto"/>
              <w:ind w:left="144" w:firstLine="0"/>
              <w:rPr>
                <w:rFonts w:eastAsia="Times New Roman" w:cstheme="minorHAnsi"/>
                <w:color w:val="222222"/>
              </w:rPr>
            </w:pPr>
            <w:r w:rsidRPr="00C10567">
              <w:rPr>
                <w:rFonts w:eastAsia="Times New Roman" w:cstheme="minorHAnsi"/>
                <w:color w:val="222222"/>
              </w:rPr>
              <w:t xml:space="preserve">Model: Skills = </w:t>
            </w:r>
            <w:r w:rsidRPr="00C10567">
              <w:rPr>
                <w:rFonts w:eastAsia="Times New Roman" w:cstheme="minorHAnsi"/>
                <w:color w:val="222222"/>
              </w:rPr>
              <w:sym w:font="Symbol" w:char="F062"/>
            </w:r>
            <w:r w:rsidRPr="00C10567">
              <w:rPr>
                <w:rFonts w:eastAsia="Times New Roman" w:cstheme="minorHAnsi"/>
                <w:color w:val="222222"/>
                <w:vertAlign w:val="subscript"/>
              </w:rPr>
              <w:t>0</w:t>
            </w:r>
            <w:r w:rsidRPr="00C10567">
              <w:rPr>
                <w:rFonts w:eastAsia="Times New Roman" w:cstheme="minorHAnsi"/>
                <w:color w:val="222222"/>
              </w:rPr>
              <w:t xml:space="preserve"> + </w:t>
            </w:r>
            <w:r w:rsidRPr="00C10567">
              <w:rPr>
                <w:rFonts w:eastAsia="Times New Roman" w:cstheme="minorHAnsi"/>
                <w:color w:val="222222"/>
              </w:rPr>
              <w:sym w:font="Symbol" w:char="F062"/>
            </w:r>
            <w:r w:rsidRPr="00C10567">
              <w:rPr>
                <w:rFonts w:eastAsia="Times New Roman" w:cstheme="minorHAnsi"/>
                <w:color w:val="222222"/>
                <w:vertAlign w:val="subscript"/>
              </w:rPr>
              <w:t>1</w:t>
            </w:r>
            <w:r w:rsidRPr="00C10567">
              <w:rPr>
                <w:rFonts w:eastAsia="Times New Roman" w:cstheme="minorHAnsi"/>
                <w:color w:val="222222"/>
              </w:rPr>
              <w:t xml:space="preserve"> Stress + </w:t>
            </w:r>
            <w:r w:rsidRPr="00C10567">
              <w:rPr>
                <w:rFonts w:eastAsia="Times New Roman" w:cstheme="minorHAnsi"/>
                <w:color w:val="222222"/>
              </w:rPr>
              <w:sym w:font="Symbol" w:char="F062"/>
            </w:r>
            <w:r w:rsidRPr="00C10567">
              <w:rPr>
                <w:rFonts w:eastAsia="Times New Roman" w:cstheme="minorHAnsi"/>
                <w:color w:val="222222"/>
                <w:vertAlign w:val="subscript"/>
              </w:rPr>
              <w:t>2</w:t>
            </w:r>
            <w:r w:rsidRPr="00C10567">
              <w:rPr>
                <w:rFonts w:eastAsia="Times New Roman" w:cstheme="minorHAnsi"/>
                <w:color w:val="222222"/>
              </w:rPr>
              <w:t xml:space="preserve"> Sleep + </w:t>
            </w:r>
            <w:r w:rsidRPr="00C10567">
              <w:rPr>
                <w:rFonts w:eastAsia="Times New Roman" w:cstheme="minorHAnsi"/>
                <w:color w:val="222222"/>
              </w:rPr>
              <w:sym w:font="Symbol" w:char="F065"/>
            </w:r>
          </w:p>
        </w:tc>
        <w:tc>
          <w:tcPr>
            <w:tcW w:w="1980" w:type="dxa"/>
            <w:tcBorders>
              <w:top w:val="nil"/>
              <w:left w:val="nil"/>
              <w:bottom w:val="nil"/>
              <w:right w:val="nil"/>
            </w:tcBorders>
            <w:shd w:val="clear" w:color="auto" w:fill="FFFFFF"/>
            <w:tcMar>
              <w:top w:w="0" w:type="dxa"/>
              <w:left w:w="108" w:type="dxa"/>
              <w:bottom w:w="0" w:type="dxa"/>
              <w:right w:w="108" w:type="dxa"/>
            </w:tcMar>
            <w:vAlign w:val="center"/>
          </w:tcPr>
          <w:p w14:paraId="72DD654A" w14:textId="1A0A3D43" w:rsidR="00A90878" w:rsidRPr="00C10567" w:rsidRDefault="00BB4BD3" w:rsidP="00C10567">
            <w:pPr>
              <w:spacing w:line="240" w:lineRule="auto"/>
              <w:ind w:firstLine="0"/>
              <w:jc w:val="right"/>
              <w:rPr>
                <w:rFonts w:eastAsia="Times New Roman" w:cstheme="minorHAnsi"/>
                <w:color w:val="222222"/>
              </w:rPr>
            </w:pPr>
            <w:r>
              <w:rPr>
                <w:rFonts w:cstheme="minorHAnsi"/>
              </w:rPr>
              <w:t>-</w:t>
            </w:r>
            <w:r w:rsidR="00A90878" w:rsidRPr="00C10567">
              <w:rPr>
                <w:rFonts w:cstheme="minorHAnsi"/>
              </w:rPr>
              <w:t>.028</w:t>
            </w:r>
          </w:p>
        </w:tc>
        <w:tc>
          <w:tcPr>
            <w:tcW w:w="1620" w:type="dxa"/>
            <w:tcBorders>
              <w:top w:val="nil"/>
              <w:left w:val="nil"/>
              <w:bottom w:val="nil"/>
              <w:right w:val="nil"/>
            </w:tcBorders>
            <w:shd w:val="clear" w:color="auto" w:fill="FFFFFF"/>
            <w:vAlign w:val="center"/>
          </w:tcPr>
          <w:p w14:paraId="3283B056" w14:textId="303C6E03" w:rsidR="00A90878" w:rsidRPr="00C10567" w:rsidRDefault="00A90878" w:rsidP="007D64E5">
            <w:pPr>
              <w:spacing w:line="240" w:lineRule="auto"/>
              <w:jc w:val="right"/>
              <w:rPr>
                <w:rFonts w:eastAsia="Times New Roman" w:cstheme="minorHAnsi"/>
                <w:color w:val="222222"/>
              </w:rPr>
            </w:pPr>
            <w:r w:rsidRPr="00C10567">
              <w:rPr>
                <w:rFonts w:eastAsia="Times New Roman" w:cstheme="minorHAnsi"/>
                <w:color w:val="222222"/>
              </w:rPr>
              <w:t>.120</w:t>
            </w:r>
          </w:p>
        </w:tc>
        <w:tc>
          <w:tcPr>
            <w:tcW w:w="1620" w:type="dxa"/>
            <w:gridSpan w:val="2"/>
            <w:tcBorders>
              <w:top w:val="nil"/>
              <w:left w:val="nil"/>
              <w:bottom w:val="nil"/>
              <w:right w:val="nil"/>
            </w:tcBorders>
            <w:shd w:val="clear" w:color="auto" w:fill="FFFFFF"/>
            <w:vAlign w:val="center"/>
          </w:tcPr>
          <w:p w14:paraId="01108ED0" w14:textId="446A42C9" w:rsidR="00A90878" w:rsidRPr="00C10567" w:rsidRDefault="00A90878" w:rsidP="00C10567">
            <w:pPr>
              <w:spacing w:line="240" w:lineRule="auto"/>
              <w:jc w:val="right"/>
              <w:rPr>
                <w:rFonts w:eastAsia="Times New Roman" w:cstheme="minorHAnsi"/>
                <w:color w:val="222222"/>
              </w:rPr>
            </w:pPr>
            <w:r w:rsidRPr="00C10567">
              <w:rPr>
                <w:rFonts w:cstheme="minorHAnsi"/>
              </w:rPr>
              <w:t>.155</w:t>
            </w:r>
            <w:r w:rsidR="0050484D">
              <w:rPr>
                <w:rFonts w:cstheme="minorHAnsi"/>
              </w:rPr>
              <w:t>***</w:t>
            </w:r>
          </w:p>
        </w:tc>
        <w:tc>
          <w:tcPr>
            <w:tcW w:w="1440" w:type="dxa"/>
            <w:tcBorders>
              <w:top w:val="nil"/>
              <w:left w:val="nil"/>
              <w:bottom w:val="nil"/>
              <w:right w:val="nil"/>
            </w:tcBorders>
            <w:shd w:val="clear" w:color="auto" w:fill="FFFFFF"/>
          </w:tcPr>
          <w:p w14:paraId="7343848C" w14:textId="637855BC" w:rsidR="00A90878" w:rsidRPr="00C10567" w:rsidRDefault="0050484D" w:rsidP="007D64E5">
            <w:pPr>
              <w:spacing w:line="240" w:lineRule="auto"/>
              <w:ind w:firstLine="0"/>
              <w:jc w:val="right"/>
              <w:rPr>
                <w:rFonts w:eastAsia="Times New Roman" w:cstheme="minorHAnsi"/>
                <w:color w:val="222222"/>
              </w:rPr>
            </w:pPr>
            <w:r>
              <w:rPr>
                <w:rFonts w:cstheme="minorHAnsi"/>
              </w:rPr>
              <w:t>.000009</w:t>
            </w:r>
          </w:p>
        </w:tc>
      </w:tr>
      <w:tr w:rsidR="00A90878" w:rsidRPr="00C10567" w14:paraId="3F6A59BD" w14:textId="77777777" w:rsidTr="0050484D">
        <w:trPr>
          <w:trHeight w:val="288"/>
        </w:trPr>
        <w:tc>
          <w:tcPr>
            <w:tcW w:w="467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52997EB5" w14:textId="77777777" w:rsidR="00A90878" w:rsidRPr="00C10567" w:rsidRDefault="00A90878" w:rsidP="007D64E5">
            <w:pPr>
              <w:spacing w:line="240" w:lineRule="auto"/>
              <w:ind w:firstLine="0"/>
              <w:rPr>
                <w:rFonts w:eastAsia="Times New Roman" w:cstheme="minorHAnsi"/>
                <w:color w:val="222222"/>
              </w:rPr>
            </w:pPr>
            <w:r w:rsidRPr="00C10567">
              <w:rPr>
                <w:rFonts w:eastAsia="Times New Roman" w:cstheme="minorHAnsi"/>
                <w:color w:val="222222"/>
              </w:rPr>
              <w:t>Emotional Engagement (</w:t>
            </w:r>
            <w:proofErr w:type="spellStart"/>
            <w:r w:rsidRPr="00C10567">
              <w:rPr>
                <w:rFonts w:eastAsia="Times New Roman" w:cstheme="minorHAnsi"/>
                <w:color w:val="222222"/>
              </w:rPr>
              <w:t>Emot</w:t>
            </w:r>
            <w:proofErr w:type="spellEnd"/>
            <w:r w:rsidRPr="00C10567">
              <w:rPr>
                <w:rFonts w:eastAsia="Times New Roman" w:cstheme="minorHAnsi"/>
                <w:color w:val="222222"/>
              </w:rPr>
              <w:t>)</w:t>
            </w:r>
          </w:p>
        </w:tc>
        <w:tc>
          <w:tcPr>
            <w:tcW w:w="1980" w:type="dxa"/>
            <w:tcBorders>
              <w:top w:val="nil"/>
              <w:left w:val="nil"/>
              <w:bottom w:val="nil"/>
              <w:right w:val="nil"/>
            </w:tcBorders>
            <w:shd w:val="clear" w:color="auto" w:fill="FFFFFF"/>
            <w:tcMar>
              <w:top w:w="0" w:type="dxa"/>
              <w:left w:w="108" w:type="dxa"/>
              <w:bottom w:w="0" w:type="dxa"/>
              <w:right w:w="108" w:type="dxa"/>
            </w:tcMar>
            <w:vAlign w:val="center"/>
          </w:tcPr>
          <w:p w14:paraId="659EBAB9" w14:textId="77777777" w:rsidR="00A90878" w:rsidRPr="00C10567" w:rsidRDefault="00A90878" w:rsidP="00C10567">
            <w:pPr>
              <w:spacing w:line="240" w:lineRule="auto"/>
              <w:jc w:val="right"/>
              <w:rPr>
                <w:rFonts w:eastAsia="Times New Roman" w:cstheme="minorHAnsi"/>
                <w:color w:val="222222"/>
              </w:rPr>
            </w:pPr>
          </w:p>
        </w:tc>
        <w:tc>
          <w:tcPr>
            <w:tcW w:w="1620" w:type="dxa"/>
            <w:tcBorders>
              <w:top w:val="nil"/>
              <w:left w:val="nil"/>
              <w:bottom w:val="nil"/>
              <w:right w:val="nil"/>
            </w:tcBorders>
            <w:shd w:val="clear" w:color="auto" w:fill="FFFFFF"/>
            <w:vAlign w:val="center"/>
          </w:tcPr>
          <w:p w14:paraId="156E32B0" w14:textId="77777777" w:rsidR="00A90878" w:rsidRPr="00C10567" w:rsidRDefault="00A90878" w:rsidP="007D64E5">
            <w:pPr>
              <w:spacing w:line="240" w:lineRule="auto"/>
              <w:jc w:val="right"/>
              <w:rPr>
                <w:rFonts w:eastAsia="Times New Roman" w:cstheme="minorHAnsi"/>
                <w:color w:val="222222"/>
              </w:rPr>
            </w:pPr>
          </w:p>
        </w:tc>
        <w:tc>
          <w:tcPr>
            <w:tcW w:w="1620" w:type="dxa"/>
            <w:gridSpan w:val="2"/>
            <w:tcBorders>
              <w:top w:val="nil"/>
              <w:left w:val="nil"/>
              <w:bottom w:val="nil"/>
              <w:right w:val="nil"/>
            </w:tcBorders>
            <w:shd w:val="clear" w:color="auto" w:fill="FFFFFF"/>
            <w:vAlign w:val="center"/>
          </w:tcPr>
          <w:p w14:paraId="3F9B377F" w14:textId="77777777" w:rsidR="00A90878" w:rsidRPr="00C10567" w:rsidRDefault="00A90878" w:rsidP="00C10567">
            <w:pPr>
              <w:spacing w:line="240" w:lineRule="auto"/>
              <w:jc w:val="right"/>
              <w:rPr>
                <w:rFonts w:eastAsia="Times New Roman" w:cstheme="minorHAnsi"/>
                <w:color w:val="222222"/>
              </w:rPr>
            </w:pPr>
          </w:p>
        </w:tc>
        <w:tc>
          <w:tcPr>
            <w:tcW w:w="1440" w:type="dxa"/>
            <w:tcBorders>
              <w:top w:val="nil"/>
              <w:left w:val="nil"/>
              <w:bottom w:val="nil"/>
              <w:right w:val="nil"/>
            </w:tcBorders>
            <w:shd w:val="clear" w:color="auto" w:fill="FFFFFF"/>
          </w:tcPr>
          <w:p w14:paraId="40ACC766" w14:textId="77777777" w:rsidR="00A90878" w:rsidRPr="00C10567" w:rsidRDefault="00A90878" w:rsidP="007D64E5">
            <w:pPr>
              <w:spacing w:line="240" w:lineRule="auto"/>
              <w:jc w:val="right"/>
              <w:rPr>
                <w:rFonts w:eastAsia="Times New Roman" w:cstheme="minorHAnsi"/>
                <w:color w:val="222222"/>
              </w:rPr>
            </w:pPr>
          </w:p>
        </w:tc>
      </w:tr>
      <w:tr w:rsidR="00A90878" w:rsidRPr="00C10567" w14:paraId="15ACEA10" w14:textId="77777777" w:rsidTr="0050484D">
        <w:trPr>
          <w:trHeight w:val="288"/>
        </w:trPr>
        <w:tc>
          <w:tcPr>
            <w:tcW w:w="467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6E017EA6" w14:textId="77777777" w:rsidR="00A90878" w:rsidRPr="00C10567" w:rsidRDefault="00A90878" w:rsidP="007D64E5">
            <w:pPr>
              <w:spacing w:line="240" w:lineRule="auto"/>
              <w:ind w:left="144" w:firstLine="0"/>
              <w:rPr>
                <w:rFonts w:eastAsia="Times New Roman" w:cstheme="minorHAnsi"/>
                <w:color w:val="222222"/>
              </w:rPr>
            </w:pPr>
            <w:r w:rsidRPr="00C10567">
              <w:rPr>
                <w:rFonts w:eastAsia="Times New Roman" w:cstheme="minorHAnsi"/>
                <w:color w:val="222222"/>
              </w:rPr>
              <w:t xml:space="preserve">Model: </w:t>
            </w:r>
            <w:proofErr w:type="spellStart"/>
            <w:r w:rsidRPr="00C10567">
              <w:rPr>
                <w:rFonts w:eastAsia="Times New Roman" w:cstheme="minorHAnsi"/>
                <w:color w:val="222222"/>
              </w:rPr>
              <w:t>Emot</w:t>
            </w:r>
            <w:proofErr w:type="spellEnd"/>
            <w:r w:rsidRPr="00C10567">
              <w:rPr>
                <w:rFonts w:eastAsia="Times New Roman" w:cstheme="minorHAnsi"/>
                <w:color w:val="222222"/>
              </w:rPr>
              <w:t xml:space="preserve"> = </w:t>
            </w:r>
            <w:r w:rsidRPr="00C10567">
              <w:rPr>
                <w:rFonts w:eastAsia="Times New Roman" w:cstheme="minorHAnsi"/>
                <w:color w:val="222222"/>
              </w:rPr>
              <w:sym w:font="Symbol" w:char="F062"/>
            </w:r>
            <w:r w:rsidRPr="00C10567">
              <w:rPr>
                <w:rFonts w:eastAsia="Times New Roman" w:cstheme="minorHAnsi"/>
                <w:color w:val="222222"/>
                <w:vertAlign w:val="subscript"/>
              </w:rPr>
              <w:t>0</w:t>
            </w:r>
            <w:r w:rsidRPr="00C10567">
              <w:rPr>
                <w:rFonts w:eastAsia="Times New Roman" w:cstheme="minorHAnsi"/>
                <w:color w:val="222222"/>
              </w:rPr>
              <w:t xml:space="preserve"> + </w:t>
            </w:r>
            <w:r w:rsidRPr="00C10567">
              <w:rPr>
                <w:rFonts w:eastAsia="Times New Roman" w:cstheme="minorHAnsi"/>
                <w:color w:val="222222"/>
              </w:rPr>
              <w:sym w:font="Symbol" w:char="F062"/>
            </w:r>
            <w:r w:rsidRPr="00C10567">
              <w:rPr>
                <w:rFonts w:eastAsia="Times New Roman" w:cstheme="minorHAnsi"/>
                <w:color w:val="222222"/>
                <w:vertAlign w:val="subscript"/>
              </w:rPr>
              <w:t>1</w:t>
            </w:r>
            <w:r w:rsidRPr="00C10567">
              <w:rPr>
                <w:rFonts w:eastAsia="Times New Roman" w:cstheme="minorHAnsi"/>
                <w:color w:val="222222"/>
              </w:rPr>
              <w:t xml:space="preserve"> Stress + </w:t>
            </w:r>
            <w:r w:rsidRPr="00C10567">
              <w:rPr>
                <w:rFonts w:eastAsia="Times New Roman" w:cstheme="minorHAnsi"/>
                <w:color w:val="222222"/>
              </w:rPr>
              <w:sym w:font="Symbol" w:char="F065"/>
            </w:r>
          </w:p>
        </w:tc>
        <w:tc>
          <w:tcPr>
            <w:tcW w:w="1980" w:type="dxa"/>
            <w:tcBorders>
              <w:top w:val="nil"/>
              <w:left w:val="nil"/>
              <w:bottom w:val="nil"/>
              <w:right w:val="nil"/>
            </w:tcBorders>
            <w:shd w:val="clear" w:color="auto" w:fill="FFFFFF"/>
            <w:tcMar>
              <w:top w:w="0" w:type="dxa"/>
              <w:left w:w="108" w:type="dxa"/>
              <w:bottom w:w="0" w:type="dxa"/>
              <w:right w:w="108" w:type="dxa"/>
            </w:tcMar>
            <w:vAlign w:val="center"/>
          </w:tcPr>
          <w:p w14:paraId="4A64A216" w14:textId="55E8F919" w:rsidR="00A90878" w:rsidRPr="00C10567" w:rsidRDefault="00BB4BD3" w:rsidP="00C10567">
            <w:pPr>
              <w:spacing w:line="240" w:lineRule="auto"/>
              <w:ind w:firstLine="0"/>
              <w:jc w:val="right"/>
              <w:rPr>
                <w:rFonts w:eastAsia="Times New Roman" w:cstheme="minorHAnsi"/>
                <w:color w:val="222222"/>
              </w:rPr>
            </w:pPr>
            <w:r>
              <w:rPr>
                <w:rFonts w:cstheme="minorHAnsi"/>
              </w:rPr>
              <w:t>-</w:t>
            </w:r>
            <w:r w:rsidR="00A90878" w:rsidRPr="00C10567">
              <w:rPr>
                <w:rFonts w:cstheme="minorHAnsi"/>
              </w:rPr>
              <w:t>.024</w:t>
            </w:r>
          </w:p>
        </w:tc>
        <w:tc>
          <w:tcPr>
            <w:tcW w:w="1620" w:type="dxa"/>
            <w:tcBorders>
              <w:top w:val="nil"/>
              <w:left w:val="nil"/>
              <w:bottom w:val="nil"/>
              <w:right w:val="nil"/>
            </w:tcBorders>
            <w:shd w:val="clear" w:color="auto" w:fill="FFFFFF"/>
            <w:vAlign w:val="center"/>
          </w:tcPr>
          <w:p w14:paraId="11AB0288" w14:textId="19553598" w:rsidR="00A90878" w:rsidRPr="00C10567" w:rsidRDefault="00A90878" w:rsidP="007D64E5">
            <w:pPr>
              <w:spacing w:line="240" w:lineRule="auto"/>
              <w:jc w:val="right"/>
              <w:rPr>
                <w:rFonts w:eastAsia="Times New Roman" w:cstheme="minorHAnsi"/>
                <w:color w:val="222222"/>
              </w:rPr>
            </w:pPr>
            <w:r w:rsidRPr="00C10567">
              <w:rPr>
                <w:rFonts w:cstheme="minorHAnsi"/>
              </w:rPr>
              <w:t>.122</w:t>
            </w:r>
          </w:p>
        </w:tc>
        <w:tc>
          <w:tcPr>
            <w:tcW w:w="1620" w:type="dxa"/>
            <w:gridSpan w:val="2"/>
            <w:tcBorders>
              <w:top w:val="nil"/>
              <w:left w:val="nil"/>
              <w:bottom w:val="nil"/>
              <w:right w:val="nil"/>
            </w:tcBorders>
            <w:shd w:val="clear" w:color="auto" w:fill="FFFFFF"/>
            <w:vAlign w:val="center"/>
          </w:tcPr>
          <w:p w14:paraId="688CDB65" w14:textId="77777777" w:rsidR="00A90878" w:rsidRPr="00C10567" w:rsidRDefault="00A90878" w:rsidP="00C10567">
            <w:pPr>
              <w:spacing w:line="240" w:lineRule="auto"/>
              <w:jc w:val="right"/>
              <w:rPr>
                <w:rFonts w:eastAsia="Times New Roman" w:cstheme="minorHAnsi"/>
                <w:color w:val="222222"/>
              </w:rPr>
            </w:pPr>
          </w:p>
        </w:tc>
        <w:tc>
          <w:tcPr>
            <w:tcW w:w="1440" w:type="dxa"/>
            <w:tcBorders>
              <w:top w:val="nil"/>
              <w:left w:val="nil"/>
              <w:bottom w:val="nil"/>
              <w:right w:val="nil"/>
            </w:tcBorders>
            <w:shd w:val="clear" w:color="auto" w:fill="FFFFFF"/>
          </w:tcPr>
          <w:p w14:paraId="7EC9902C" w14:textId="77777777" w:rsidR="00A90878" w:rsidRPr="00C10567" w:rsidRDefault="00A90878" w:rsidP="007D64E5">
            <w:pPr>
              <w:spacing w:line="240" w:lineRule="auto"/>
              <w:jc w:val="right"/>
              <w:rPr>
                <w:rFonts w:eastAsia="Times New Roman" w:cstheme="minorHAnsi"/>
                <w:color w:val="222222"/>
              </w:rPr>
            </w:pPr>
          </w:p>
        </w:tc>
      </w:tr>
      <w:tr w:rsidR="00A90878" w:rsidRPr="00C10567" w14:paraId="1A99E2B0" w14:textId="77777777" w:rsidTr="0050484D">
        <w:trPr>
          <w:trHeight w:val="288"/>
        </w:trPr>
        <w:tc>
          <w:tcPr>
            <w:tcW w:w="4677" w:type="dxa"/>
            <w:gridSpan w:val="2"/>
            <w:tcBorders>
              <w:top w:val="nil"/>
              <w:left w:val="nil"/>
              <w:right w:val="nil"/>
            </w:tcBorders>
            <w:shd w:val="clear" w:color="auto" w:fill="FFFFFF"/>
            <w:noWrap/>
            <w:tcMar>
              <w:top w:w="0" w:type="dxa"/>
              <w:left w:w="108" w:type="dxa"/>
              <w:bottom w:w="0" w:type="dxa"/>
              <w:right w:w="108" w:type="dxa"/>
            </w:tcMar>
            <w:vAlign w:val="center"/>
          </w:tcPr>
          <w:p w14:paraId="259C27E1" w14:textId="77777777" w:rsidR="00A90878" w:rsidRPr="00C10567" w:rsidRDefault="00A90878" w:rsidP="007D64E5">
            <w:pPr>
              <w:spacing w:line="240" w:lineRule="auto"/>
              <w:ind w:firstLine="0"/>
              <w:rPr>
                <w:rFonts w:eastAsia="Times New Roman" w:cstheme="minorHAnsi"/>
                <w:color w:val="222222"/>
              </w:rPr>
            </w:pPr>
            <w:r w:rsidRPr="00C10567">
              <w:rPr>
                <w:rFonts w:eastAsia="Times New Roman" w:cstheme="minorHAnsi"/>
                <w:color w:val="222222"/>
              </w:rPr>
              <w:t>Participation/interaction Engagement (Part)</w:t>
            </w:r>
          </w:p>
        </w:tc>
        <w:tc>
          <w:tcPr>
            <w:tcW w:w="1980" w:type="dxa"/>
            <w:tcBorders>
              <w:top w:val="nil"/>
              <w:left w:val="nil"/>
              <w:right w:val="nil"/>
            </w:tcBorders>
            <w:shd w:val="clear" w:color="auto" w:fill="FFFFFF"/>
            <w:tcMar>
              <w:top w:w="0" w:type="dxa"/>
              <w:left w:w="108" w:type="dxa"/>
              <w:bottom w:w="0" w:type="dxa"/>
              <w:right w:w="108" w:type="dxa"/>
            </w:tcMar>
            <w:vAlign w:val="center"/>
          </w:tcPr>
          <w:p w14:paraId="72B2A1D3" w14:textId="77777777" w:rsidR="00A90878" w:rsidRPr="00C10567" w:rsidRDefault="00A90878" w:rsidP="00C10567">
            <w:pPr>
              <w:spacing w:line="240" w:lineRule="auto"/>
              <w:jc w:val="right"/>
              <w:rPr>
                <w:rFonts w:eastAsia="Times New Roman" w:cstheme="minorHAnsi"/>
                <w:color w:val="222222"/>
              </w:rPr>
            </w:pPr>
          </w:p>
        </w:tc>
        <w:tc>
          <w:tcPr>
            <w:tcW w:w="1620" w:type="dxa"/>
            <w:tcBorders>
              <w:top w:val="nil"/>
              <w:left w:val="nil"/>
              <w:right w:val="nil"/>
            </w:tcBorders>
            <w:shd w:val="clear" w:color="auto" w:fill="FFFFFF"/>
            <w:vAlign w:val="center"/>
          </w:tcPr>
          <w:p w14:paraId="49F7199B" w14:textId="77777777" w:rsidR="00A90878" w:rsidRPr="00C10567" w:rsidRDefault="00A90878" w:rsidP="007D64E5">
            <w:pPr>
              <w:spacing w:line="240" w:lineRule="auto"/>
              <w:jc w:val="right"/>
              <w:rPr>
                <w:rFonts w:eastAsia="Times New Roman" w:cstheme="minorHAnsi"/>
                <w:color w:val="222222"/>
              </w:rPr>
            </w:pPr>
          </w:p>
        </w:tc>
        <w:tc>
          <w:tcPr>
            <w:tcW w:w="1620" w:type="dxa"/>
            <w:gridSpan w:val="2"/>
            <w:tcBorders>
              <w:top w:val="nil"/>
              <w:left w:val="nil"/>
              <w:right w:val="nil"/>
            </w:tcBorders>
            <w:shd w:val="clear" w:color="auto" w:fill="FFFFFF"/>
            <w:vAlign w:val="center"/>
          </w:tcPr>
          <w:p w14:paraId="279E3630" w14:textId="77777777" w:rsidR="00A90878" w:rsidRPr="00C10567" w:rsidRDefault="00A90878" w:rsidP="00C10567">
            <w:pPr>
              <w:spacing w:line="240" w:lineRule="auto"/>
              <w:jc w:val="right"/>
              <w:rPr>
                <w:rFonts w:eastAsia="Times New Roman" w:cstheme="minorHAnsi"/>
                <w:color w:val="222222"/>
              </w:rPr>
            </w:pPr>
          </w:p>
        </w:tc>
        <w:tc>
          <w:tcPr>
            <w:tcW w:w="1440" w:type="dxa"/>
            <w:tcBorders>
              <w:top w:val="nil"/>
              <w:left w:val="nil"/>
              <w:right w:val="nil"/>
            </w:tcBorders>
            <w:shd w:val="clear" w:color="auto" w:fill="FFFFFF"/>
          </w:tcPr>
          <w:p w14:paraId="7B9191F8" w14:textId="77777777" w:rsidR="00A90878" w:rsidRPr="00C10567" w:rsidRDefault="00A90878" w:rsidP="007D64E5">
            <w:pPr>
              <w:spacing w:line="240" w:lineRule="auto"/>
              <w:jc w:val="right"/>
              <w:rPr>
                <w:rFonts w:eastAsia="Times New Roman" w:cstheme="minorHAnsi"/>
                <w:color w:val="222222"/>
              </w:rPr>
            </w:pPr>
          </w:p>
        </w:tc>
      </w:tr>
      <w:tr w:rsidR="00A90878" w:rsidRPr="00C10567" w14:paraId="0AFB290E" w14:textId="77777777" w:rsidTr="0050484D">
        <w:trPr>
          <w:trHeight w:val="288"/>
        </w:trPr>
        <w:tc>
          <w:tcPr>
            <w:tcW w:w="4677" w:type="dxa"/>
            <w:gridSpan w:val="2"/>
            <w:tcBorders>
              <w:top w:val="nil"/>
              <w:left w:val="nil"/>
              <w:right w:val="nil"/>
            </w:tcBorders>
            <w:shd w:val="clear" w:color="auto" w:fill="FFFFFF"/>
            <w:noWrap/>
            <w:tcMar>
              <w:top w:w="0" w:type="dxa"/>
              <w:left w:w="108" w:type="dxa"/>
              <w:bottom w:w="0" w:type="dxa"/>
              <w:right w:w="108" w:type="dxa"/>
            </w:tcMar>
            <w:vAlign w:val="center"/>
          </w:tcPr>
          <w:p w14:paraId="1C9A3CB3" w14:textId="77777777" w:rsidR="00A90878" w:rsidRPr="00C10567" w:rsidRDefault="00A90878" w:rsidP="007D64E5">
            <w:pPr>
              <w:spacing w:line="240" w:lineRule="auto"/>
              <w:ind w:left="144" w:firstLine="0"/>
              <w:rPr>
                <w:rFonts w:eastAsia="Times New Roman" w:cstheme="minorHAnsi"/>
                <w:color w:val="222222"/>
              </w:rPr>
            </w:pPr>
            <w:r w:rsidRPr="00C10567">
              <w:rPr>
                <w:rFonts w:eastAsia="Times New Roman" w:cstheme="minorHAnsi"/>
                <w:color w:val="222222"/>
              </w:rPr>
              <w:t xml:space="preserve">Model: Part = </w:t>
            </w:r>
            <w:r w:rsidRPr="00C10567">
              <w:rPr>
                <w:rFonts w:eastAsia="Times New Roman" w:cstheme="minorHAnsi"/>
                <w:color w:val="222222"/>
              </w:rPr>
              <w:sym w:font="Symbol" w:char="F062"/>
            </w:r>
            <w:r w:rsidRPr="00C10567">
              <w:rPr>
                <w:rFonts w:eastAsia="Times New Roman" w:cstheme="minorHAnsi"/>
                <w:color w:val="222222"/>
                <w:vertAlign w:val="subscript"/>
              </w:rPr>
              <w:t>0</w:t>
            </w:r>
            <w:r w:rsidRPr="00C10567">
              <w:rPr>
                <w:rFonts w:eastAsia="Times New Roman" w:cstheme="minorHAnsi"/>
                <w:color w:val="222222"/>
              </w:rPr>
              <w:t xml:space="preserve"> + </w:t>
            </w:r>
            <w:r w:rsidRPr="00C10567">
              <w:rPr>
                <w:rFonts w:eastAsia="Times New Roman" w:cstheme="minorHAnsi"/>
                <w:color w:val="222222"/>
              </w:rPr>
              <w:sym w:font="Symbol" w:char="F062"/>
            </w:r>
            <w:r w:rsidRPr="00C10567">
              <w:rPr>
                <w:rFonts w:eastAsia="Times New Roman" w:cstheme="minorHAnsi"/>
                <w:color w:val="222222"/>
                <w:vertAlign w:val="subscript"/>
              </w:rPr>
              <w:t>1</w:t>
            </w:r>
            <w:r w:rsidRPr="00C10567">
              <w:rPr>
                <w:rFonts w:eastAsia="Times New Roman" w:cstheme="minorHAnsi"/>
                <w:color w:val="222222"/>
              </w:rPr>
              <w:t xml:space="preserve"> Stress + </w:t>
            </w:r>
            <w:r w:rsidRPr="00C10567">
              <w:rPr>
                <w:rFonts w:eastAsia="Times New Roman" w:cstheme="minorHAnsi"/>
                <w:color w:val="222222"/>
              </w:rPr>
              <w:sym w:font="Symbol" w:char="F065"/>
            </w:r>
          </w:p>
        </w:tc>
        <w:tc>
          <w:tcPr>
            <w:tcW w:w="1980" w:type="dxa"/>
            <w:tcBorders>
              <w:top w:val="nil"/>
              <w:left w:val="nil"/>
              <w:right w:val="nil"/>
            </w:tcBorders>
            <w:shd w:val="clear" w:color="auto" w:fill="FFFFFF"/>
            <w:tcMar>
              <w:top w:w="0" w:type="dxa"/>
              <w:left w:w="108" w:type="dxa"/>
              <w:bottom w:w="0" w:type="dxa"/>
              <w:right w:w="108" w:type="dxa"/>
            </w:tcMar>
            <w:vAlign w:val="center"/>
          </w:tcPr>
          <w:p w14:paraId="641772CC" w14:textId="22C9D9EC" w:rsidR="00A90878" w:rsidRPr="00C10567" w:rsidRDefault="00BB4BD3" w:rsidP="00C10567">
            <w:pPr>
              <w:spacing w:line="240" w:lineRule="auto"/>
              <w:ind w:firstLine="0"/>
              <w:jc w:val="right"/>
              <w:rPr>
                <w:rFonts w:eastAsia="Times New Roman" w:cstheme="minorHAnsi"/>
                <w:color w:val="222222"/>
              </w:rPr>
            </w:pPr>
            <w:r>
              <w:rPr>
                <w:rFonts w:cstheme="minorHAnsi"/>
              </w:rPr>
              <w:t>-</w:t>
            </w:r>
            <w:r w:rsidR="00A90878" w:rsidRPr="00C10567">
              <w:rPr>
                <w:rFonts w:cstheme="minorHAnsi"/>
              </w:rPr>
              <w:t>.037</w:t>
            </w:r>
          </w:p>
        </w:tc>
        <w:tc>
          <w:tcPr>
            <w:tcW w:w="1620" w:type="dxa"/>
            <w:tcBorders>
              <w:top w:val="nil"/>
              <w:left w:val="nil"/>
              <w:right w:val="nil"/>
            </w:tcBorders>
            <w:shd w:val="clear" w:color="auto" w:fill="FFFFFF"/>
            <w:vAlign w:val="center"/>
          </w:tcPr>
          <w:p w14:paraId="729BD8CB" w14:textId="74F5CD26" w:rsidR="00A90878" w:rsidRPr="00C10567" w:rsidRDefault="00A90878" w:rsidP="007D64E5">
            <w:pPr>
              <w:spacing w:line="240" w:lineRule="auto"/>
              <w:jc w:val="right"/>
              <w:rPr>
                <w:rFonts w:eastAsia="Times New Roman" w:cstheme="minorHAnsi"/>
                <w:color w:val="222222"/>
              </w:rPr>
            </w:pPr>
            <w:r w:rsidRPr="00C10567">
              <w:rPr>
                <w:rFonts w:cstheme="minorHAnsi"/>
              </w:rPr>
              <w:t>.033</w:t>
            </w:r>
          </w:p>
        </w:tc>
        <w:tc>
          <w:tcPr>
            <w:tcW w:w="1620" w:type="dxa"/>
            <w:gridSpan w:val="2"/>
            <w:tcBorders>
              <w:top w:val="nil"/>
              <w:left w:val="nil"/>
              <w:right w:val="nil"/>
            </w:tcBorders>
            <w:shd w:val="clear" w:color="auto" w:fill="FFFFFF"/>
            <w:vAlign w:val="center"/>
          </w:tcPr>
          <w:p w14:paraId="5FD8D808" w14:textId="77777777" w:rsidR="00A90878" w:rsidRPr="00C10567" w:rsidRDefault="00A90878" w:rsidP="00C10567">
            <w:pPr>
              <w:spacing w:line="240" w:lineRule="auto"/>
              <w:jc w:val="right"/>
              <w:rPr>
                <w:rFonts w:eastAsia="Times New Roman" w:cstheme="minorHAnsi"/>
                <w:color w:val="222222"/>
              </w:rPr>
            </w:pPr>
          </w:p>
        </w:tc>
        <w:tc>
          <w:tcPr>
            <w:tcW w:w="1440" w:type="dxa"/>
            <w:tcBorders>
              <w:top w:val="nil"/>
              <w:left w:val="nil"/>
              <w:right w:val="nil"/>
            </w:tcBorders>
            <w:shd w:val="clear" w:color="auto" w:fill="FFFFFF"/>
          </w:tcPr>
          <w:p w14:paraId="1CE4A784" w14:textId="77777777" w:rsidR="00A90878" w:rsidRPr="00C10567" w:rsidRDefault="00A90878" w:rsidP="007D64E5">
            <w:pPr>
              <w:spacing w:line="240" w:lineRule="auto"/>
              <w:jc w:val="right"/>
              <w:rPr>
                <w:rFonts w:eastAsia="Times New Roman" w:cstheme="minorHAnsi"/>
                <w:color w:val="222222"/>
              </w:rPr>
            </w:pPr>
          </w:p>
        </w:tc>
      </w:tr>
      <w:tr w:rsidR="00A90878" w:rsidRPr="00C10567" w14:paraId="408F6E65" w14:textId="77777777" w:rsidTr="0050484D">
        <w:trPr>
          <w:trHeight w:val="288"/>
        </w:trPr>
        <w:tc>
          <w:tcPr>
            <w:tcW w:w="4677" w:type="dxa"/>
            <w:gridSpan w:val="2"/>
            <w:tcBorders>
              <w:top w:val="nil"/>
              <w:left w:val="nil"/>
              <w:right w:val="nil"/>
            </w:tcBorders>
            <w:shd w:val="clear" w:color="auto" w:fill="FFFFFF"/>
            <w:noWrap/>
            <w:tcMar>
              <w:top w:w="0" w:type="dxa"/>
              <w:left w:w="108" w:type="dxa"/>
              <w:bottom w:w="0" w:type="dxa"/>
              <w:right w:w="108" w:type="dxa"/>
            </w:tcMar>
            <w:vAlign w:val="center"/>
          </w:tcPr>
          <w:p w14:paraId="6062B71B" w14:textId="77777777" w:rsidR="00A90878" w:rsidRPr="00C10567" w:rsidRDefault="00A90878" w:rsidP="007D64E5">
            <w:pPr>
              <w:spacing w:line="240" w:lineRule="auto"/>
              <w:ind w:firstLine="0"/>
              <w:rPr>
                <w:rFonts w:eastAsia="Times New Roman" w:cstheme="minorHAnsi"/>
                <w:color w:val="222222"/>
              </w:rPr>
            </w:pPr>
            <w:r w:rsidRPr="00C10567">
              <w:rPr>
                <w:rFonts w:eastAsia="Times New Roman" w:cstheme="minorHAnsi"/>
                <w:color w:val="222222"/>
              </w:rPr>
              <w:t>Performance Engagement (Perf)</w:t>
            </w:r>
          </w:p>
        </w:tc>
        <w:tc>
          <w:tcPr>
            <w:tcW w:w="1980" w:type="dxa"/>
            <w:tcBorders>
              <w:top w:val="nil"/>
              <w:left w:val="nil"/>
              <w:right w:val="nil"/>
            </w:tcBorders>
            <w:shd w:val="clear" w:color="auto" w:fill="FFFFFF"/>
            <w:tcMar>
              <w:top w:w="0" w:type="dxa"/>
              <w:left w:w="108" w:type="dxa"/>
              <w:bottom w:w="0" w:type="dxa"/>
              <w:right w:w="108" w:type="dxa"/>
            </w:tcMar>
            <w:vAlign w:val="center"/>
          </w:tcPr>
          <w:p w14:paraId="4617696A" w14:textId="77777777" w:rsidR="00A90878" w:rsidRPr="00C10567" w:rsidRDefault="00A90878" w:rsidP="00C10567">
            <w:pPr>
              <w:spacing w:line="240" w:lineRule="auto"/>
              <w:jc w:val="right"/>
              <w:rPr>
                <w:rFonts w:eastAsia="Times New Roman" w:cstheme="minorHAnsi"/>
                <w:color w:val="222222"/>
              </w:rPr>
            </w:pPr>
          </w:p>
        </w:tc>
        <w:tc>
          <w:tcPr>
            <w:tcW w:w="1620" w:type="dxa"/>
            <w:tcBorders>
              <w:top w:val="nil"/>
              <w:left w:val="nil"/>
              <w:right w:val="nil"/>
            </w:tcBorders>
            <w:shd w:val="clear" w:color="auto" w:fill="FFFFFF"/>
            <w:vAlign w:val="center"/>
          </w:tcPr>
          <w:p w14:paraId="0B33E2D9" w14:textId="77777777" w:rsidR="00A90878" w:rsidRPr="00C10567" w:rsidRDefault="00A90878" w:rsidP="007D64E5">
            <w:pPr>
              <w:spacing w:line="240" w:lineRule="auto"/>
              <w:jc w:val="right"/>
              <w:rPr>
                <w:rFonts w:eastAsia="Times New Roman" w:cstheme="minorHAnsi"/>
                <w:color w:val="222222"/>
              </w:rPr>
            </w:pPr>
          </w:p>
        </w:tc>
        <w:tc>
          <w:tcPr>
            <w:tcW w:w="1620" w:type="dxa"/>
            <w:gridSpan w:val="2"/>
            <w:tcBorders>
              <w:top w:val="nil"/>
              <w:left w:val="nil"/>
              <w:right w:val="nil"/>
            </w:tcBorders>
            <w:shd w:val="clear" w:color="auto" w:fill="FFFFFF"/>
            <w:vAlign w:val="center"/>
          </w:tcPr>
          <w:p w14:paraId="6092626A" w14:textId="77777777" w:rsidR="00A90878" w:rsidRPr="00C10567" w:rsidRDefault="00A90878" w:rsidP="00C10567">
            <w:pPr>
              <w:spacing w:line="240" w:lineRule="auto"/>
              <w:jc w:val="right"/>
              <w:rPr>
                <w:rFonts w:eastAsia="Times New Roman" w:cstheme="minorHAnsi"/>
                <w:color w:val="222222"/>
              </w:rPr>
            </w:pPr>
          </w:p>
        </w:tc>
        <w:tc>
          <w:tcPr>
            <w:tcW w:w="1440" w:type="dxa"/>
            <w:tcBorders>
              <w:top w:val="nil"/>
              <w:left w:val="nil"/>
              <w:right w:val="nil"/>
            </w:tcBorders>
            <w:shd w:val="clear" w:color="auto" w:fill="FFFFFF"/>
          </w:tcPr>
          <w:p w14:paraId="6AD67690" w14:textId="77777777" w:rsidR="00A90878" w:rsidRPr="00C10567" w:rsidRDefault="00A90878" w:rsidP="007D64E5">
            <w:pPr>
              <w:spacing w:line="240" w:lineRule="auto"/>
              <w:jc w:val="right"/>
              <w:rPr>
                <w:rFonts w:eastAsia="Times New Roman" w:cstheme="minorHAnsi"/>
                <w:color w:val="222222"/>
              </w:rPr>
            </w:pPr>
          </w:p>
        </w:tc>
      </w:tr>
      <w:tr w:rsidR="00A90878" w:rsidRPr="00C10567" w14:paraId="43FF2EA4" w14:textId="77777777" w:rsidTr="0050484D">
        <w:trPr>
          <w:trHeight w:val="288"/>
        </w:trPr>
        <w:tc>
          <w:tcPr>
            <w:tcW w:w="4677" w:type="dxa"/>
            <w:gridSpan w:val="2"/>
            <w:tcBorders>
              <w:top w:val="nil"/>
              <w:left w:val="nil"/>
              <w:right w:val="nil"/>
            </w:tcBorders>
            <w:shd w:val="clear" w:color="auto" w:fill="FFFFFF"/>
            <w:noWrap/>
            <w:tcMar>
              <w:top w:w="0" w:type="dxa"/>
              <w:left w:w="108" w:type="dxa"/>
              <w:bottom w:w="0" w:type="dxa"/>
              <w:right w:w="108" w:type="dxa"/>
            </w:tcMar>
            <w:vAlign w:val="center"/>
          </w:tcPr>
          <w:p w14:paraId="598AEABD" w14:textId="77777777" w:rsidR="00A90878" w:rsidRPr="00C10567" w:rsidRDefault="00A90878" w:rsidP="007D64E5">
            <w:pPr>
              <w:spacing w:line="240" w:lineRule="auto"/>
              <w:ind w:left="144" w:firstLine="0"/>
              <w:rPr>
                <w:rFonts w:eastAsia="Times New Roman" w:cstheme="minorHAnsi"/>
                <w:color w:val="222222"/>
              </w:rPr>
            </w:pPr>
            <w:r w:rsidRPr="00C10567">
              <w:rPr>
                <w:rFonts w:eastAsia="Times New Roman" w:cstheme="minorHAnsi"/>
                <w:color w:val="222222"/>
              </w:rPr>
              <w:t xml:space="preserve">Model: Skills = </w:t>
            </w:r>
            <w:r w:rsidRPr="00C10567">
              <w:rPr>
                <w:rFonts w:eastAsia="Times New Roman" w:cstheme="minorHAnsi"/>
                <w:color w:val="222222"/>
              </w:rPr>
              <w:sym w:font="Symbol" w:char="F062"/>
            </w:r>
            <w:r w:rsidRPr="00C10567">
              <w:rPr>
                <w:rFonts w:eastAsia="Times New Roman" w:cstheme="minorHAnsi"/>
                <w:color w:val="222222"/>
                <w:vertAlign w:val="subscript"/>
              </w:rPr>
              <w:t>0</w:t>
            </w:r>
            <w:r w:rsidRPr="00C10567">
              <w:rPr>
                <w:rFonts w:eastAsia="Times New Roman" w:cstheme="minorHAnsi"/>
                <w:color w:val="222222"/>
              </w:rPr>
              <w:t xml:space="preserve"> + </w:t>
            </w:r>
            <w:r w:rsidRPr="00C10567">
              <w:rPr>
                <w:rFonts w:eastAsia="Times New Roman" w:cstheme="minorHAnsi"/>
                <w:color w:val="222222"/>
              </w:rPr>
              <w:sym w:font="Symbol" w:char="F062"/>
            </w:r>
            <w:r w:rsidRPr="00C10567">
              <w:rPr>
                <w:rFonts w:eastAsia="Times New Roman" w:cstheme="minorHAnsi"/>
                <w:color w:val="222222"/>
                <w:vertAlign w:val="subscript"/>
              </w:rPr>
              <w:t>1</w:t>
            </w:r>
            <w:r w:rsidRPr="00C10567">
              <w:rPr>
                <w:rFonts w:eastAsia="Times New Roman" w:cstheme="minorHAnsi"/>
                <w:color w:val="222222"/>
              </w:rPr>
              <w:t xml:space="preserve"> Stress + </w:t>
            </w:r>
            <w:r w:rsidRPr="00C10567">
              <w:rPr>
                <w:rFonts w:eastAsia="Times New Roman" w:cstheme="minorHAnsi"/>
                <w:color w:val="222222"/>
              </w:rPr>
              <w:sym w:font="Symbol" w:char="F062"/>
            </w:r>
            <w:r w:rsidRPr="00C10567">
              <w:rPr>
                <w:rFonts w:eastAsia="Times New Roman" w:cstheme="minorHAnsi"/>
                <w:color w:val="222222"/>
                <w:vertAlign w:val="subscript"/>
              </w:rPr>
              <w:t>2</w:t>
            </w:r>
            <w:r w:rsidRPr="00C10567">
              <w:rPr>
                <w:rFonts w:eastAsia="Times New Roman" w:cstheme="minorHAnsi"/>
                <w:color w:val="222222"/>
              </w:rPr>
              <w:t xml:space="preserve"> Sleep + </w:t>
            </w:r>
            <w:r w:rsidRPr="00C10567">
              <w:rPr>
                <w:rFonts w:eastAsia="Times New Roman" w:cstheme="minorHAnsi"/>
                <w:color w:val="222222"/>
              </w:rPr>
              <w:sym w:font="Symbol" w:char="F065"/>
            </w:r>
          </w:p>
        </w:tc>
        <w:tc>
          <w:tcPr>
            <w:tcW w:w="1980" w:type="dxa"/>
            <w:tcBorders>
              <w:top w:val="nil"/>
              <w:left w:val="nil"/>
              <w:right w:val="nil"/>
            </w:tcBorders>
            <w:shd w:val="clear" w:color="auto" w:fill="FFFFFF"/>
            <w:tcMar>
              <w:top w:w="0" w:type="dxa"/>
              <w:left w:w="108" w:type="dxa"/>
              <w:bottom w:w="0" w:type="dxa"/>
              <w:right w:w="108" w:type="dxa"/>
            </w:tcMar>
            <w:vAlign w:val="center"/>
          </w:tcPr>
          <w:p w14:paraId="415C2A87" w14:textId="6041F7EB" w:rsidR="00A90878" w:rsidRPr="00C10567" w:rsidRDefault="00BB4BD3" w:rsidP="00C10567">
            <w:pPr>
              <w:spacing w:line="240" w:lineRule="auto"/>
              <w:ind w:firstLine="0"/>
              <w:jc w:val="right"/>
              <w:rPr>
                <w:rFonts w:eastAsia="Times New Roman" w:cstheme="minorHAnsi"/>
                <w:color w:val="222222"/>
              </w:rPr>
            </w:pPr>
            <w:r>
              <w:rPr>
                <w:rFonts w:cstheme="minorHAnsi"/>
              </w:rPr>
              <w:t>-</w:t>
            </w:r>
            <w:r w:rsidR="00A90878" w:rsidRPr="00C10567">
              <w:rPr>
                <w:rFonts w:cstheme="minorHAnsi"/>
              </w:rPr>
              <w:t>.006</w:t>
            </w:r>
          </w:p>
        </w:tc>
        <w:tc>
          <w:tcPr>
            <w:tcW w:w="1620" w:type="dxa"/>
            <w:tcBorders>
              <w:top w:val="nil"/>
              <w:left w:val="nil"/>
              <w:right w:val="nil"/>
            </w:tcBorders>
            <w:shd w:val="clear" w:color="auto" w:fill="FFFFFF"/>
            <w:vAlign w:val="center"/>
          </w:tcPr>
          <w:p w14:paraId="07D85D08" w14:textId="14CC2F35" w:rsidR="00A90878" w:rsidRPr="00C10567" w:rsidRDefault="00A90878" w:rsidP="007D64E5">
            <w:pPr>
              <w:spacing w:line="240" w:lineRule="auto"/>
              <w:jc w:val="right"/>
              <w:rPr>
                <w:rFonts w:eastAsia="Times New Roman" w:cstheme="minorHAnsi"/>
                <w:color w:val="222222"/>
              </w:rPr>
            </w:pPr>
            <w:r w:rsidRPr="00C10567">
              <w:rPr>
                <w:rFonts w:cstheme="minorHAnsi"/>
              </w:rPr>
              <w:t>.505</w:t>
            </w:r>
          </w:p>
        </w:tc>
        <w:tc>
          <w:tcPr>
            <w:tcW w:w="1620" w:type="dxa"/>
            <w:gridSpan w:val="2"/>
            <w:tcBorders>
              <w:top w:val="nil"/>
              <w:left w:val="nil"/>
              <w:right w:val="nil"/>
            </w:tcBorders>
            <w:shd w:val="clear" w:color="auto" w:fill="FFFFFF"/>
            <w:vAlign w:val="center"/>
          </w:tcPr>
          <w:p w14:paraId="1275A32C" w14:textId="1A7E0B67" w:rsidR="00A90878" w:rsidRPr="00C10567" w:rsidRDefault="00A90878" w:rsidP="00C10567">
            <w:pPr>
              <w:spacing w:line="240" w:lineRule="auto"/>
              <w:jc w:val="right"/>
              <w:rPr>
                <w:rFonts w:eastAsia="Times New Roman" w:cstheme="minorHAnsi"/>
                <w:color w:val="222222"/>
              </w:rPr>
            </w:pPr>
            <w:r w:rsidRPr="00C10567">
              <w:rPr>
                <w:rFonts w:cstheme="minorHAnsi"/>
              </w:rPr>
              <w:t>.045</w:t>
            </w:r>
            <w:r w:rsidR="0050484D">
              <w:rPr>
                <w:rFonts w:cstheme="minorHAnsi"/>
              </w:rPr>
              <w:t>*</w:t>
            </w:r>
          </w:p>
        </w:tc>
        <w:tc>
          <w:tcPr>
            <w:tcW w:w="1440" w:type="dxa"/>
            <w:tcBorders>
              <w:top w:val="nil"/>
              <w:left w:val="nil"/>
              <w:right w:val="nil"/>
            </w:tcBorders>
            <w:shd w:val="clear" w:color="auto" w:fill="FFFFFF"/>
          </w:tcPr>
          <w:p w14:paraId="4601895A" w14:textId="35911170" w:rsidR="00A90878" w:rsidRPr="00C10567" w:rsidRDefault="0050484D" w:rsidP="007D64E5">
            <w:pPr>
              <w:spacing w:line="240" w:lineRule="auto"/>
              <w:ind w:firstLine="0"/>
              <w:jc w:val="right"/>
              <w:rPr>
                <w:rFonts w:eastAsia="Times New Roman" w:cstheme="minorHAnsi"/>
                <w:color w:val="222222"/>
              </w:rPr>
            </w:pPr>
            <w:r>
              <w:rPr>
                <w:rFonts w:cstheme="minorHAnsi"/>
              </w:rPr>
              <w:t>.007</w:t>
            </w:r>
          </w:p>
        </w:tc>
      </w:tr>
      <w:tr w:rsidR="00A90878" w:rsidRPr="00C10567" w14:paraId="29F47016" w14:textId="77777777" w:rsidTr="0050484D">
        <w:trPr>
          <w:trHeight w:val="288"/>
        </w:trPr>
        <w:tc>
          <w:tcPr>
            <w:tcW w:w="4677" w:type="dxa"/>
            <w:gridSpan w:val="2"/>
            <w:tcBorders>
              <w:top w:val="nil"/>
              <w:left w:val="nil"/>
              <w:right w:val="nil"/>
            </w:tcBorders>
            <w:shd w:val="clear" w:color="auto" w:fill="FFFFFF"/>
            <w:noWrap/>
            <w:tcMar>
              <w:top w:w="0" w:type="dxa"/>
              <w:left w:w="108" w:type="dxa"/>
              <w:bottom w:w="0" w:type="dxa"/>
              <w:right w:w="108" w:type="dxa"/>
            </w:tcMar>
            <w:vAlign w:val="center"/>
          </w:tcPr>
          <w:p w14:paraId="2FAD2777" w14:textId="77777777" w:rsidR="00A90878" w:rsidRPr="00C10567" w:rsidRDefault="00A90878" w:rsidP="007D64E5">
            <w:pPr>
              <w:spacing w:line="240" w:lineRule="auto"/>
              <w:rPr>
                <w:rFonts w:eastAsia="Times New Roman" w:cstheme="minorHAnsi"/>
                <w:color w:val="222222"/>
              </w:rPr>
            </w:pPr>
          </w:p>
        </w:tc>
        <w:tc>
          <w:tcPr>
            <w:tcW w:w="1980" w:type="dxa"/>
            <w:tcBorders>
              <w:top w:val="nil"/>
              <w:left w:val="nil"/>
              <w:right w:val="nil"/>
            </w:tcBorders>
            <w:shd w:val="clear" w:color="auto" w:fill="FFFFFF"/>
            <w:tcMar>
              <w:top w:w="0" w:type="dxa"/>
              <w:left w:w="108" w:type="dxa"/>
              <w:bottom w:w="0" w:type="dxa"/>
              <w:right w:w="108" w:type="dxa"/>
            </w:tcMar>
            <w:vAlign w:val="center"/>
          </w:tcPr>
          <w:p w14:paraId="20CFCA90" w14:textId="77777777" w:rsidR="00A90878" w:rsidRPr="00C10567" w:rsidRDefault="00A90878" w:rsidP="00C10567">
            <w:pPr>
              <w:spacing w:line="240" w:lineRule="auto"/>
              <w:jc w:val="right"/>
              <w:rPr>
                <w:rFonts w:eastAsia="Times New Roman" w:cstheme="minorHAnsi"/>
                <w:b/>
                <w:color w:val="222222"/>
              </w:rPr>
            </w:pPr>
          </w:p>
        </w:tc>
        <w:tc>
          <w:tcPr>
            <w:tcW w:w="1620" w:type="dxa"/>
            <w:tcBorders>
              <w:top w:val="nil"/>
              <w:left w:val="nil"/>
              <w:bottom w:val="single" w:sz="4" w:space="0" w:color="auto"/>
              <w:right w:val="nil"/>
            </w:tcBorders>
            <w:shd w:val="clear" w:color="auto" w:fill="FFFFFF"/>
            <w:vAlign w:val="center"/>
          </w:tcPr>
          <w:p w14:paraId="5E9AB0FB" w14:textId="77777777" w:rsidR="00A90878" w:rsidRPr="00C10567" w:rsidRDefault="00A90878" w:rsidP="007D64E5">
            <w:pPr>
              <w:spacing w:line="240" w:lineRule="auto"/>
              <w:jc w:val="right"/>
              <w:rPr>
                <w:rFonts w:eastAsia="Times New Roman" w:cstheme="minorHAnsi"/>
                <w:color w:val="222222"/>
              </w:rPr>
            </w:pPr>
          </w:p>
        </w:tc>
        <w:tc>
          <w:tcPr>
            <w:tcW w:w="1620" w:type="dxa"/>
            <w:gridSpan w:val="2"/>
            <w:tcBorders>
              <w:top w:val="nil"/>
              <w:left w:val="nil"/>
              <w:bottom w:val="single" w:sz="4" w:space="0" w:color="auto"/>
              <w:right w:val="nil"/>
            </w:tcBorders>
            <w:shd w:val="clear" w:color="auto" w:fill="FFFFFF"/>
            <w:vAlign w:val="center"/>
          </w:tcPr>
          <w:p w14:paraId="6F846FA3" w14:textId="77777777" w:rsidR="00A90878" w:rsidRPr="00C10567" w:rsidRDefault="00A90878" w:rsidP="00C10567">
            <w:pPr>
              <w:spacing w:line="240" w:lineRule="auto"/>
              <w:jc w:val="right"/>
              <w:rPr>
                <w:rFonts w:eastAsia="Times New Roman" w:cstheme="minorHAnsi"/>
                <w:color w:val="222222"/>
              </w:rPr>
            </w:pPr>
          </w:p>
        </w:tc>
        <w:tc>
          <w:tcPr>
            <w:tcW w:w="1440" w:type="dxa"/>
            <w:tcBorders>
              <w:top w:val="nil"/>
              <w:left w:val="nil"/>
              <w:bottom w:val="single" w:sz="4" w:space="0" w:color="auto"/>
              <w:right w:val="nil"/>
            </w:tcBorders>
            <w:shd w:val="clear" w:color="auto" w:fill="FFFFFF"/>
          </w:tcPr>
          <w:p w14:paraId="46BBB3FB" w14:textId="77777777" w:rsidR="00A90878" w:rsidRPr="00C10567" w:rsidRDefault="00A90878" w:rsidP="007D64E5">
            <w:pPr>
              <w:spacing w:line="240" w:lineRule="auto"/>
              <w:jc w:val="right"/>
              <w:rPr>
                <w:rFonts w:eastAsia="Times New Roman" w:cstheme="minorHAnsi"/>
                <w:color w:val="222222"/>
              </w:rPr>
            </w:pPr>
          </w:p>
        </w:tc>
      </w:tr>
      <w:tr w:rsidR="00A90878" w:rsidRPr="00C10567" w14:paraId="4D26FDEC" w14:textId="77777777" w:rsidTr="00C10567">
        <w:trPr>
          <w:gridAfter w:val="3"/>
          <w:wAfter w:w="3060" w:type="dxa"/>
          <w:trHeight w:val="288"/>
        </w:trPr>
        <w:tc>
          <w:tcPr>
            <w:tcW w:w="8277" w:type="dxa"/>
            <w:gridSpan w:val="4"/>
            <w:tcBorders>
              <w:top w:val="single" w:sz="4" w:space="0" w:color="auto"/>
              <w:left w:val="nil"/>
              <w:bottom w:val="nil"/>
            </w:tcBorders>
            <w:shd w:val="clear" w:color="auto" w:fill="FFFFFF"/>
            <w:noWrap/>
            <w:tcMar>
              <w:top w:w="0" w:type="dxa"/>
              <w:left w:w="108" w:type="dxa"/>
              <w:bottom w:w="0" w:type="dxa"/>
              <w:right w:w="108" w:type="dxa"/>
            </w:tcMar>
          </w:tcPr>
          <w:p w14:paraId="217CD5E9" w14:textId="77777777" w:rsidR="00A90878" w:rsidRPr="00C10567" w:rsidRDefault="00A90878" w:rsidP="007D64E5">
            <w:pPr>
              <w:spacing w:line="240" w:lineRule="auto"/>
              <w:ind w:firstLine="0"/>
              <w:rPr>
                <w:rFonts w:eastAsia="Times New Roman" w:cstheme="minorHAnsi"/>
                <w:color w:val="222222"/>
              </w:rPr>
            </w:pPr>
            <w:r w:rsidRPr="00C10567">
              <w:rPr>
                <w:rFonts w:eastAsia="Times New Roman" w:cstheme="minorHAnsi"/>
                <w:i/>
                <w:color w:val="222222"/>
              </w:rPr>
              <w:t xml:space="preserve">Note. </w:t>
            </w:r>
            <w:r w:rsidRPr="00C10567">
              <w:rPr>
                <w:rFonts w:eastAsia="Times New Roman" w:cstheme="minorHAnsi"/>
                <w:color w:val="222222"/>
              </w:rPr>
              <w:t>*p&lt;.01; **p&lt;.001; ***p&lt;.0001</w:t>
            </w:r>
          </w:p>
        </w:tc>
      </w:tr>
    </w:tbl>
    <w:p w14:paraId="6E10C0BA" w14:textId="77777777" w:rsidR="00E7393D" w:rsidRDefault="00E7393D" w:rsidP="007D64E5">
      <w:pPr>
        <w:spacing w:line="240" w:lineRule="auto"/>
        <w:rPr>
          <w:rFonts w:ascii="Times New Roman" w:hAnsi="Times New Roman" w:cs="Times New Roman"/>
        </w:rPr>
        <w:sectPr w:rsidR="00E7393D" w:rsidSect="00A90878">
          <w:pgSz w:w="15840" w:h="12240" w:orient="landscape"/>
          <w:pgMar w:top="1440" w:right="1440" w:bottom="1440" w:left="1440" w:header="720" w:footer="0" w:gutter="0"/>
          <w:cols w:space="720"/>
          <w:formProt w:val="0"/>
          <w:titlePg/>
          <w:docGrid w:linePitch="360"/>
        </w:sectPr>
      </w:pPr>
    </w:p>
    <w:p w14:paraId="6368056C" w14:textId="46C48BF0" w:rsidR="00482BA8" w:rsidRDefault="00482BA8" w:rsidP="00482BA8">
      <w:pPr>
        <w:ind w:firstLine="0"/>
        <w:jc w:val="center"/>
        <w:rPr>
          <w:b/>
        </w:rPr>
      </w:pPr>
      <w:r>
        <w:rPr>
          <w:b/>
        </w:rPr>
        <w:lastRenderedPageBreak/>
        <w:t>CHAPTER 5</w:t>
      </w:r>
    </w:p>
    <w:p w14:paraId="6D93F22A" w14:textId="7E1E7FD0" w:rsidR="00E4297E" w:rsidRPr="00482BA8" w:rsidRDefault="00482BA8" w:rsidP="00482BA8">
      <w:pPr>
        <w:ind w:firstLine="0"/>
        <w:jc w:val="center"/>
        <w:rPr>
          <w:b/>
        </w:rPr>
      </w:pPr>
      <w:r>
        <w:rPr>
          <w:b/>
        </w:rPr>
        <w:t>DISCUSSION</w:t>
      </w:r>
      <w:r w:rsidR="00C97908">
        <w:rPr>
          <w:b/>
        </w:rPr>
        <w:t>/CONCLUSIONS</w:t>
      </w:r>
    </w:p>
    <w:p w14:paraId="2AD751B6" w14:textId="1EF3E244" w:rsidR="00CE5049" w:rsidRPr="00CE5049" w:rsidRDefault="00CE5049" w:rsidP="00CE5049">
      <w:pPr>
        <w:ind w:firstLine="0"/>
        <w:rPr>
          <w:b/>
          <w:color w:val="000000" w:themeColor="text1"/>
        </w:rPr>
      </w:pPr>
      <w:r>
        <w:rPr>
          <w:b/>
          <w:color w:val="000000" w:themeColor="text1"/>
        </w:rPr>
        <w:t>Research Question 1</w:t>
      </w:r>
    </w:p>
    <w:p w14:paraId="4F3EA8EA" w14:textId="36F2193B" w:rsidR="00E679F4" w:rsidRDefault="000C09DC" w:rsidP="00C66EF0">
      <w:pPr>
        <w:rPr>
          <w:color w:val="000000"/>
        </w:rPr>
      </w:pPr>
      <w:r w:rsidRPr="000C09DC">
        <w:rPr>
          <w:color w:val="000000" w:themeColor="text1"/>
        </w:rPr>
        <w:t>In the study’s</w:t>
      </w:r>
      <w:r>
        <w:rPr>
          <w:color w:val="000000"/>
        </w:rPr>
        <w:t xml:space="preserve"> first research question</w:t>
      </w:r>
      <w:r w:rsidR="004C3780">
        <w:rPr>
          <w:color w:val="000000"/>
        </w:rPr>
        <w:t>,</w:t>
      </w:r>
      <w:r>
        <w:rPr>
          <w:color w:val="000000"/>
        </w:rPr>
        <w:t xml:space="preserve"> it was</w:t>
      </w:r>
      <w:r w:rsidR="004F35FD">
        <w:rPr>
          <w:color w:val="000000"/>
        </w:rPr>
        <w:t xml:space="preserve"> hypothesize</w:t>
      </w:r>
      <w:r>
        <w:rPr>
          <w:color w:val="000000"/>
        </w:rPr>
        <w:t>d</w:t>
      </w:r>
      <w:r w:rsidR="004F35FD">
        <w:rPr>
          <w:color w:val="000000"/>
        </w:rPr>
        <w:t xml:space="preserve"> that increas</w:t>
      </w:r>
      <w:r>
        <w:rPr>
          <w:color w:val="000000"/>
        </w:rPr>
        <w:t>ed levels of life stressors would</w:t>
      </w:r>
      <w:r w:rsidR="004F35FD">
        <w:rPr>
          <w:color w:val="000000"/>
        </w:rPr>
        <w:t xml:space="preserve"> be associated with lower levels of academic engagement</w:t>
      </w:r>
      <w:r w:rsidR="004F52BC">
        <w:rPr>
          <w:color w:val="000000"/>
        </w:rPr>
        <w:t xml:space="preserve"> in undergraduate students. </w:t>
      </w:r>
      <w:r w:rsidR="004F35FD">
        <w:rPr>
          <w:color w:val="000000"/>
        </w:rPr>
        <w:t xml:space="preserve"> </w:t>
      </w:r>
      <w:r>
        <w:rPr>
          <w:color w:val="000000"/>
        </w:rPr>
        <w:t>A significant corre</w:t>
      </w:r>
      <w:r w:rsidR="008B34CB">
        <w:rPr>
          <w:color w:val="000000"/>
        </w:rPr>
        <w:t xml:space="preserve">lation was not found </w:t>
      </w:r>
      <w:r w:rsidR="00A12547">
        <w:rPr>
          <w:color w:val="000000"/>
        </w:rPr>
        <w:t xml:space="preserve">between </w:t>
      </w:r>
      <w:r w:rsidR="00220E3A">
        <w:rPr>
          <w:color w:val="000000"/>
        </w:rPr>
        <w:t>life stressors and</w:t>
      </w:r>
      <w:r w:rsidR="008B34CB">
        <w:rPr>
          <w:color w:val="000000"/>
        </w:rPr>
        <w:t xml:space="preserve"> total academic engagement</w:t>
      </w:r>
      <w:r w:rsidR="00220E3A">
        <w:rPr>
          <w:color w:val="000000"/>
        </w:rPr>
        <w:t>; however, such a relationship existed between life stressors and th</w:t>
      </w:r>
      <w:r>
        <w:rPr>
          <w:color w:val="000000"/>
        </w:rPr>
        <w:t>e skills engagement factor</w:t>
      </w:r>
      <w:r w:rsidR="00220E3A">
        <w:rPr>
          <w:color w:val="000000"/>
        </w:rPr>
        <w:t xml:space="preserve"> of academic engagement</w:t>
      </w:r>
      <w:r w:rsidR="00D2210B">
        <w:rPr>
          <w:color w:val="000000"/>
        </w:rPr>
        <w:t xml:space="preserve"> (see Table 3</w:t>
      </w:r>
      <w:r w:rsidR="00413963">
        <w:rPr>
          <w:color w:val="000000"/>
        </w:rPr>
        <w:t>)</w:t>
      </w:r>
      <w:r>
        <w:rPr>
          <w:color w:val="000000"/>
        </w:rPr>
        <w:t xml:space="preserve">. </w:t>
      </w:r>
      <w:r w:rsidR="00413963">
        <w:rPr>
          <w:color w:val="000000"/>
        </w:rPr>
        <w:t xml:space="preserve">The skills factor involves engagement behaviors such as taking good notes, studying regularly, attending class regularly, putting forth effort, and listening in class.  </w:t>
      </w:r>
      <w:r w:rsidR="00E9670F">
        <w:rPr>
          <w:color w:val="000000"/>
        </w:rPr>
        <w:t>T</w:t>
      </w:r>
      <w:r w:rsidR="00413963">
        <w:rPr>
          <w:color w:val="000000"/>
        </w:rPr>
        <w:t>he negative</w:t>
      </w:r>
      <w:r w:rsidR="00220E3A">
        <w:rPr>
          <w:color w:val="000000"/>
        </w:rPr>
        <w:t xml:space="preserve"> </w:t>
      </w:r>
      <w:r w:rsidR="00413963">
        <w:rPr>
          <w:color w:val="000000"/>
        </w:rPr>
        <w:t>association</w:t>
      </w:r>
      <w:r w:rsidR="00220E3A">
        <w:rPr>
          <w:color w:val="000000"/>
        </w:rPr>
        <w:t xml:space="preserve"> in this study</w:t>
      </w:r>
      <w:r w:rsidR="006B5F60">
        <w:rPr>
          <w:color w:val="000000"/>
        </w:rPr>
        <w:t xml:space="preserve"> suggests that</w:t>
      </w:r>
      <w:r w:rsidR="00413963">
        <w:rPr>
          <w:color w:val="000000"/>
        </w:rPr>
        <w:t xml:space="preserve"> </w:t>
      </w:r>
      <w:r w:rsidR="00C35231">
        <w:rPr>
          <w:color w:val="000000"/>
        </w:rPr>
        <w:t>high stress events may be</w:t>
      </w:r>
      <w:r w:rsidR="00220E3A">
        <w:rPr>
          <w:color w:val="000000"/>
        </w:rPr>
        <w:t xml:space="preserve"> most detrimental to </w:t>
      </w:r>
      <w:r w:rsidR="00C35231">
        <w:rPr>
          <w:color w:val="000000"/>
        </w:rPr>
        <w:t xml:space="preserve">executive functioning </w:t>
      </w:r>
      <w:r w:rsidR="00220E3A">
        <w:rPr>
          <w:color w:val="000000"/>
        </w:rPr>
        <w:t>factors such as planning, organizing, and orienting one’s attention</w:t>
      </w:r>
      <w:r w:rsidR="00C35231">
        <w:rPr>
          <w:color w:val="000000"/>
        </w:rPr>
        <w:t xml:space="preserve">.  </w:t>
      </w:r>
      <w:r w:rsidR="00220E3A">
        <w:rPr>
          <w:color w:val="000000"/>
        </w:rPr>
        <w:t>Thus, s</w:t>
      </w:r>
      <w:r w:rsidR="006B5F60">
        <w:rPr>
          <w:color w:val="000000"/>
        </w:rPr>
        <w:t>tudents experiencing high levels of stress</w:t>
      </w:r>
      <w:r w:rsidR="0022019E">
        <w:rPr>
          <w:color w:val="000000"/>
        </w:rPr>
        <w:t xml:space="preserve">ful life events </w:t>
      </w:r>
      <w:r w:rsidR="00F64CAC">
        <w:rPr>
          <w:color w:val="000000"/>
        </w:rPr>
        <w:t>may be</w:t>
      </w:r>
      <w:r w:rsidR="006B5F60">
        <w:rPr>
          <w:color w:val="000000"/>
        </w:rPr>
        <w:t xml:space="preserve"> less likely to be activel</w:t>
      </w:r>
      <w:r w:rsidR="003A5CED">
        <w:rPr>
          <w:color w:val="000000"/>
        </w:rPr>
        <w:t xml:space="preserve">y engaged in class in a manner often associated with </w:t>
      </w:r>
      <w:r w:rsidR="00F64CAC">
        <w:rPr>
          <w:color w:val="000000"/>
        </w:rPr>
        <w:t xml:space="preserve">these </w:t>
      </w:r>
      <w:r w:rsidR="003A5CED">
        <w:rPr>
          <w:color w:val="000000"/>
        </w:rPr>
        <w:t xml:space="preserve">successful classroom </w:t>
      </w:r>
      <w:r w:rsidR="00F64CAC">
        <w:rPr>
          <w:color w:val="000000"/>
        </w:rPr>
        <w:t>behaviors</w:t>
      </w:r>
      <w:r w:rsidR="00C0482C">
        <w:rPr>
          <w:color w:val="000000"/>
        </w:rPr>
        <w:t xml:space="preserve"> (i.e.</w:t>
      </w:r>
      <w:r w:rsidR="003A5CED">
        <w:rPr>
          <w:color w:val="000000"/>
        </w:rPr>
        <w:t xml:space="preserve"> </w:t>
      </w:r>
      <w:r w:rsidR="00557C79">
        <w:rPr>
          <w:color w:val="000000"/>
        </w:rPr>
        <w:t xml:space="preserve">poor </w:t>
      </w:r>
      <w:r w:rsidR="003A5CED">
        <w:rPr>
          <w:color w:val="000000"/>
        </w:rPr>
        <w:t xml:space="preserve">organization, </w:t>
      </w:r>
      <w:r w:rsidR="00557C79">
        <w:rPr>
          <w:color w:val="000000"/>
        </w:rPr>
        <w:t xml:space="preserve">lowered </w:t>
      </w:r>
      <w:r w:rsidR="003471BB">
        <w:rPr>
          <w:color w:val="000000"/>
        </w:rPr>
        <w:t>attention</w:t>
      </w:r>
      <w:r w:rsidR="00557C79">
        <w:rPr>
          <w:color w:val="000000"/>
        </w:rPr>
        <w:t>, missing class</w:t>
      </w:r>
      <w:r w:rsidR="003471BB">
        <w:rPr>
          <w:color w:val="000000"/>
        </w:rPr>
        <w:t>).</w:t>
      </w:r>
      <w:r w:rsidR="006B5F60">
        <w:rPr>
          <w:color w:val="000000"/>
        </w:rPr>
        <w:t xml:space="preserve"> </w:t>
      </w:r>
      <w:r w:rsidR="00413963">
        <w:rPr>
          <w:color w:val="000000"/>
        </w:rPr>
        <w:t xml:space="preserve"> </w:t>
      </w:r>
    </w:p>
    <w:p w14:paraId="399A6EE6" w14:textId="31E31BF0" w:rsidR="005210E5" w:rsidRPr="00A01AA8" w:rsidRDefault="00E679F4" w:rsidP="00C66EF0">
      <w:pPr>
        <w:rPr>
          <w:rFonts w:asciiTheme="majorHAnsi" w:eastAsia="Times New Roman" w:hAnsiTheme="majorHAnsi" w:cstheme="majorHAnsi"/>
          <w:b/>
          <w:color w:val="000000" w:themeColor="text1"/>
          <w:kern w:val="0"/>
          <w:lang w:eastAsia="en-US"/>
        </w:rPr>
      </w:pPr>
      <w:r>
        <w:rPr>
          <w:color w:val="000000"/>
        </w:rPr>
        <w:t xml:space="preserve">Since significance levels were set at </w:t>
      </w:r>
      <w:r w:rsidR="004D43AA">
        <w:rPr>
          <w:color w:val="000000"/>
        </w:rPr>
        <w:t xml:space="preserve">the </w:t>
      </w:r>
      <w:r w:rsidRPr="007B5628">
        <w:rPr>
          <w:i/>
          <w:color w:val="000000"/>
        </w:rPr>
        <w:t>p</w:t>
      </w:r>
      <w:r>
        <w:rPr>
          <w:color w:val="000000"/>
        </w:rPr>
        <w:t xml:space="preserve"> &lt; .01</w:t>
      </w:r>
      <w:r w:rsidR="004D43AA">
        <w:rPr>
          <w:color w:val="000000"/>
        </w:rPr>
        <w:t xml:space="preserve"> alpha level</w:t>
      </w:r>
      <w:r>
        <w:rPr>
          <w:color w:val="000000"/>
        </w:rPr>
        <w:t>, the small but significant</w:t>
      </w:r>
      <w:r w:rsidR="002E24A0">
        <w:rPr>
          <w:color w:val="000000"/>
        </w:rPr>
        <w:t xml:space="preserve"> correlation</w:t>
      </w:r>
      <w:r>
        <w:rPr>
          <w:color w:val="000000"/>
        </w:rPr>
        <w:t xml:space="preserve"> at </w:t>
      </w:r>
      <w:r w:rsidR="004D43AA">
        <w:rPr>
          <w:color w:val="000000"/>
        </w:rPr>
        <w:t xml:space="preserve">the </w:t>
      </w:r>
      <w:r w:rsidRPr="007B5628">
        <w:rPr>
          <w:i/>
          <w:color w:val="000000"/>
        </w:rPr>
        <w:t>p</w:t>
      </w:r>
      <w:r>
        <w:rPr>
          <w:color w:val="000000"/>
        </w:rPr>
        <w:t xml:space="preserve"> &lt; .05</w:t>
      </w:r>
      <w:r w:rsidR="008042B7">
        <w:rPr>
          <w:color w:val="000000"/>
        </w:rPr>
        <w:t xml:space="preserve"> </w:t>
      </w:r>
      <w:r w:rsidR="004D43AA">
        <w:rPr>
          <w:color w:val="000000"/>
        </w:rPr>
        <w:t xml:space="preserve">alpha level </w:t>
      </w:r>
      <w:r w:rsidR="008042B7">
        <w:rPr>
          <w:color w:val="000000"/>
        </w:rPr>
        <w:t xml:space="preserve">for </w:t>
      </w:r>
      <w:r w:rsidR="002E24A0">
        <w:rPr>
          <w:color w:val="000000"/>
        </w:rPr>
        <w:t xml:space="preserve">the association between </w:t>
      </w:r>
      <w:r w:rsidR="008042B7">
        <w:rPr>
          <w:color w:val="000000"/>
        </w:rPr>
        <w:t>stress and participation/interaction</w:t>
      </w:r>
      <w:r w:rsidR="002E24A0">
        <w:rPr>
          <w:color w:val="000000"/>
        </w:rPr>
        <w:t xml:space="preserve"> engagement</w:t>
      </w:r>
      <w:r w:rsidR="00D2210B">
        <w:rPr>
          <w:color w:val="000000"/>
        </w:rPr>
        <w:t xml:space="preserve"> is not noted on Table 3</w:t>
      </w:r>
      <w:r w:rsidR="008042B7">
        <w:rPr>
          <w:color w:val="000000"/>
        </w:rPr>
        <w:t>.  However, it is interesting to note that the results show a positive association for participation/interaction engagement</w:t>
      </w:r>
      <w:r w:rsidR="00413963">
        <w:rPr>
          <w:color w:val="000000"/>
        </w:rPr>
        <w:t xml:space="preserve"> </w:t>
      </w:r>
      <w:r w:rsidR="008042B7">
        <w:rPr>
          <w:color w:val="000000"/>
        </w:rPr>
        <w:t>with stress.  Unlike that of skills engagement</w:t>
      </w:r>
      <w:r w:rsidR="007F78A3">
        <w:rPr>
          <w:color w:val="000000"/>
        </w:rPr>
        <w:t xml:space="preserve"> where stress acts to reduce engagement</w:t>
      </w:r>
      <w:r w:rsidR="008042B7">
        <w:rPr>
          <w:color w:val="000000"/>
        </w:rPr>
        <w:t xml:space="preserve">, </w:t>
      </w:r>
      <w:r w:rsidR="007F78A3">
        <w:rPr>
          <w:color w:val="000000"/>
        </w:rPr>
        <w:t>stress seems to improve aspects related to participating and interacting in the academic setting.</w:t>
      </w:r>
      <w:r w:rsidR="002E24A0">
        <w:rPr>
          <w:color w:val="000000"/>
        </w:rPr>
        <w:t xml:space="preserve">  More regarding this relationship is discussed below under Research Question 5.</w:t>
      </w:r>
      <w:r w:rsidR="00D37EAE">
        <w:rPr>
          <w:color w:val="000000"/>
        </w:rPr>
        <w:t xml:space="preserve"> </w:t>
      </w:r>
      <w:r w:rsidR="008042B7">
        <w:rPr>
          <w:color w:val="000000"/>
        </w:rPr>
        <w:t xml:space="preserve"> </w:t>
      </w:r>
    </w:p>
    <w:p w14:paraId="2F313024" w14:textId="77777777" w:rsidR="006D2BA6" w:rsidRDefault="006D2BA6" w:rsidP="00CE5049">
      <w:pPr>
        <w:ind w:firstLine="0"/>
        <w:rPr>
          <w:b/>
        </w:rPr>
      </w:pPr>
    </w:p>
    <w:p w14:paraId="288E161A" w14:textId="77777777" w:rsidR="00C279E2" w:rsidRDefault="00C279E2" w:rsidP="00CE5049">
      <w:pPr>
        <w:ind w:firstLine="0"/>
        <w:rPr>
          <w:b/>
        </w:rPr>
      </w:pPr>
    </w:p>
    <w:p w14:paraId="43F236AC" w14:textId="77777777" w:rsidR="00CE5049" w:rsidRDefault="004F35FD" w:rsidP="00CE5049">
      <w:pPr>
        <w:ind w:firstLine="0"/>
        <w:rPr>
          <w:b/>
        </w:rPr>
      </w:pPr>
      <w:r>
        <w:rPr>
          <w:b/>
        </w:rPr>
        <w:lastRenderedPageBreak/>
        <w:t>Research Question 2</w:t>
      </w:r>
    </w:p>
    <w:p w14:paraId="3E5CB442" w14:textId="231417FF" w:rsidR="005210E5" w:rsidRDefault="00CE5049" w:rsidP="009B70F6">
      <w:pPr>
        <w:rPr>
          <w:rFonts w:ascii="Times New Roman" w:hAnsi="Times New Roman"/>
          <w:color w:val="000000"/>
        </w:rPr>
      </w:pPr>
      <w:r>
        <w:rPr>
          <w:color w:val="000000"/>
        </w:rPr>
        <w:t xml:space="preserve">As </w:t>
      </w:r>
      <w:r w:rsidR="004F35FD">
        <w:rPr>
          <w:color w:val="000000"/>
        </w:rPr>
        <w:t>postulate</w:t>
      </w:r>
      <w:r>
        <w:rPr>
          <w:color w:val="000000"/>
        </w:rPr>
        <w:t>d, lower</w:t>
      </w:r>
      <w:r w:rsidR="004F35FD">
        <w:rPr>
          <w:color w:val="000000"/>
        </w:rPr>
        <w:t xml:space="preserve"> acad</w:t>
      </w:r>
      <w:r>
        <w:rPr>
          <w:color w:val="000000"/>
        </w:rPr>
        <w:t>emic engagement was associated with</w:t>
      </w:r>
      <w:r w:rsidR="004F35FD">
        <w:rPr>
          <w:color w:val="000000"/>
        </w:rPr>
        <w:t xml:space="preserve"> reduced levels of healthy sleep hygiene </w:t>
      </w:r>
      <w:r>
        <w:rPr>
          <w:color w:val="000000"/>
        </w:rPr>
        <w:t>practices</w:t>
      </w:r>
      <w:r w:rsidR="005C6E0B">
        <w:rPr>
          <w:color w:val="000000"/>
        </w:rPr>
        <w:t>. T</w:t>
      </w:r>
      <w:r w:rsidR="004F35FD">
        <w:rPr>
          <w:color w:val="000000"/>
        </w:rPr>
        <w:t>he largest effect</w:t>
      </w:r>
      <w:r w:rsidR="00F64CAC">
        <w:rPr>
          <w:color w:val="000000"/>
        </w:rPr>
        <w:t>s</w:t>
      </w:r>
      <w:r w:rsidR="004F35FD">
        <w:rPr>
          <w:color w:val="000000"/>
        </w:rPr>
        <w:t xml:space="preserve"> </w:t>
      </w:r>
      <w:r w:rsidR="005C6E0B">
        <w:rPr>
          <w:color w:val="000000"/>
        </w:rPr>
        <w:t>of p</w:t>
      </w:r>
      <w:r w:rsidR="00F64CAC">
        <w:rPr>
          <w:color w:val="000000"/>
        </w:rPr>
        <w:t>oor sleep hygiene practices were</w:t>
      </w:r>
      <w:r w:rsidR="005C6E0B">
        <w:rPr>
          <w:color w:val="000000"/>
        </w:rPr>
        <w:t xml:space="preserve"> seen in relation to skills engagement and</w:t>
      </w:r>
      <w:r w:rsidR="004F35FD">
        <w:rPr>
          <w:color w:val="000000"/>
        </w:rPr>
        <w:t xml:space="preserve"> performanc</w:t>
      </w:r>
      <w:r w:rsidR="00821BA3">
        <w:rPr>
          <w:color w:val="000000"/>
        </w:rPr>
        <w:t xml:space="preserve">e engagement; </w:t>
      </w:r>
      <w:r w:rsidR="005C6E0B">
        <w:rPr>
          <w:color w:val="000000"/>
        </w:rPr>
        <w:t>factors</w:t>
      </w:r>
      <w:r w:rsidR="004F35FD">
        <w:rPr>
          <w:color w:val="000000"/>
        </w:rPr>
        <w:t xml:space="preserve"> based in executive functioning and ac</w:t>
      </w:r>
      <w:r w:rsidR="004D06DD">
        <w:rPr>
          <w:color w:val="000000"/>
        </w:rPr>
        <w:t>hievement. This</w:t>
      </w:r>
      <w:r w:rsidR="005C6E0B">
        <w:rPr>
          <w:color w:val="000000"/>
        </w:rPr>
        <w:t xml:space="preserve"> is</w:t>
      </w:r>
      <w:r w:rsidR="004F35FD">
        <w:rPr>
          <w:color w:val="000000"/>
        </w:rPr>
        <w:t xml:space="preserve"> co</w:t>
      </w:r>
      <w:r w:rsidR="005C6E0B">
        <w:rPr>
          <w:color w:val="000000"/>
        </w:rPr>
        <w:t>nsistent with the research linking sleep hygiene, and</w:t>
      </w:r>
      <w:r w:rsidR="00F64CAC">
        <w:rPr>
          <w:color w:val="000000"/>
        </w:rPr>
        <w:t>,</w:t>
      </w:r>
      <w:r w:rsidR="005C6E0B">
        <w:rPr>
          <w:color w:val="000000"/>
        </w:rPr>
        <w:t xml:space="preserve"> in turn</w:t>
      </w:r>
      <w:r w:rsidR="00F64CAC">
        <w:rPr>
          <w:color w:val="000000"/>
        </w:rPr>
        <w:t>,</w:t>
      </w:r>
      <w:r w:rsidR="005C6E0B">
        <w:rPr>
          <w:color w:val="000000"/>
        </w:rPr>
        <w:t xml:space="preserve"> poor sleep quality</w:t>
      </w:r>
      <w:r w:rsidR="001F68F5">
        <w:rPr>
          <w:color w:val="000000"/>
        </w:rPr>
        <w:t xml:space="preserve"> (Cho et al., 2013</w:t>
      </w:r>
      <w:r w:rsidR="005E3C6D">
        <w:rPr>
          <w:color w:val="000000"/>
        </w:rPr>
        <w:t>)</w:t>
      </w:r>
      <w:r w:rsidR="005C6E0B">
        <w:rPr>
          <w:color w:val="000000"/>
        </w:rPr>
        <w:t>, with reduced achievement and impaired</w:t>
      </w:r>
      <w:r w:rsidR="00C66EF0">
        <w:rPr>
          <w:color w:val="000000"/>
        </w:rPr>
        <w:t xml:space="preserve"> executive functioning</w:t>
      </w:r>
      <w:r w:rsidR="005E3C6D">
        <w:rPr>
          <w:color w:val="000000"/>
        </w:rPr>
        <w:t xml:space="preserve"> (</w:t>
      </w:r>
      <w:r w:rsidR="00A345EE">
        <w:t>Gomes</w:t>
      </w:r>
      <w:r w:rsidR="00CD5217">
        <w:t xml:space="preserve"> et al.</w:t>
      </w:r>
      <w:r w:rsidR="00A345EE">
        <w:t xml:space="preserve">, 2011; Gilbert &amp; Weaver, 2010; </w:t>
      </w:r>
      <w:r w:rsidR="00A345EE">
        <w:rPr>
          <w:color w:val="000000" w:themeColor="text1"/>
        </w:rPr>
        <w:t>Pilcher</w:t>
      </w:r>
      <w:r w:rsidR="009469DE">
        <w:rPr>
          <w:color w:val="000000" w:themeColor="text1"/>
        </w:rPr>
        <w:t xml:space="preserve"> et al., </w:t>
      </w:r>
      <w:r w:rsidR="00A345EE">
        <w:rPr>
          <w:color w:val="000000" w:themeColor="text1"/>
        </w:rPr>
        <w:t>1997</w:t>
      </w:r>
      <w:r w:rsidR="005E3C6D">
        <w:rPr>
          <w:color w:val="000000"/>
        </w:rPr>
        <w:t>)</w:t>
      </w:r>
      <w:r w:rsidR="004F35FD">
        <w:rPr>
          <w:color w:val="000000"/>
        </w:rPr>
        <w:t>.</w:t>
      </w:r>
      <w:r w:rsidR="009F3E88">
        <w:rPr>
          <w:color w:val="000000"/>
        </w:rPr>
        <w:t xml:space="preserve">  These results suggest that sleep hygiene practices may play an important part in various aspects of academic engagement </w:t>
      </w:r>
      <w:r w:rsidR="004D43AA">
        <w:rPr>
          <w:color w:val="000000"/>
        </w:rPr>
        <w:t>that</w:t>
      </w:r>
      <w:r w:rsidR="009F3E88">
        <w:rPr>
          <w:color w:val="000000"/>
        </w:rPr>
        <w:t xml:space="preserve"> lead to successful academic outcomes such as high test scores and good grades.</w:t>
      </w:r>
    </w:p>
    <w:p w14:paraId="6F77E122" w14:textId="77777777" w:rsidR="009B70F6" w:rsidRDefault="004F35FD" w:rsidP="009B70F6">
      <w:pPr>
        <w:ind w:firstLine="0"/>
      </w:pPr>
      <w:r>
        <w:rPr>
          <w:b/>
        </w:rPr>
        <w:t>Research Question 3</w:t>
      </w:r>
    </w:p>
    <w:p w14:paraId="3B966AB1" w14:textId="1C1EE8DD" w:rsidR="00B21FBB" w:rsidRDefault="00D00DD3" w:rsidP="00D00DD3">
      <w:r>
        <w:t>It is argue</w:t>
      </w:r>
      <w:r w:rsidR="00C229F5">
        <w:t>d here that sleep hygiene may play</w:t>
      </w:r>
      <w:r>
        <w:t xml:space="preserve"> a mediational role in the relationship between stress and academic engagement</w:t>
      </w:r>
      <w:r w:rsidR="00E9670F">
        <w:t>;</w:t>
      </w:r>
      <w:r>
        <w:t xml:space="preserve"> the effect of sleep hygiene was argued to be the true variable responsible for impacting engagement. </w:t>
      </w:r>
      <w:r w:rsidR="004D43AA">
        <w:t>To</w:t>
      </w:r>
      <w:r w:rsidR="009F3E88">
        <w:t xml:space="preserve"> differentiate the</w:t>
      </w:r>
      <w:r>
        <w:t xml:space="preserve"> specific impact of stress on academic engagement</w:t>
      </w:r>
      <w:r w:rsidR="009F3E88">
        <w:t xml:space="preserve"> from that of sleep hygiene practices, a mediational model was employed.  </w:t>
      </w:r>
      <w:commentRangeStart w:id="20"/>
      <w:r w:rsidR="009F3E88">
        <w:t>First, it was determined that stress and sleep hygiene are significantly, negatively correlated.  In fact, stressful life events and sleep hygiene behaviors showed the highe</w:t>
      </w:r>
      <w:r w:rsidR="008861B0">
        <w:t>st and most significant associat</w:t>
      </w:r>
      <w:r w:rsidR="009F3E88">
        <w:t>ion when looking at all the possible variable correlations</w:t>
      </w:r>
      <w:r w:rsidR="005063E8">
        <w:t xml:space="preserve"> (Table 3</w:t>
      </w:r>
      <w:r w:rsidR="00122C76">
        <w:t>)</w:t>
      </w:r>
      <w:r w:rsidR="009F3E88">
        <w:t xml:space="preserve">.  </w:t>
      </w:r>
      <w:r w:rsidR="004D43AA">
        <w:t>Further, i</w:t>
      </w:r>
      <w:r w:rsidR="000465B1">
        <w:t>t was proposed that</w:t>
      </w:r>
      <w:r w:rsidR="004F35FD">
        <w:t xml:space="preserve"> the negative relationship between stressful life eve</w:t>
      </w:r>
      <w:r w:rsidR="000465B1">
        <w:t>nts and academic engagement would be medi</w:t>
      </w:r>
      <w:r w:rsidR="004F35FD">
        <w:t>ated by good sleep hygiene practices in undergraduate students.</w:t>
      </w:r>
      <w:r w:rsidR="000465B1">
        <w:t xml:space="preserve">  Similar to the results of the stress correlations discussed above, in the first step of the mediational </w:t>
      </w:r>
      <w:r w:rsidR="004D43AA">
        <w:t xml:space="preserve">modeling </w:t>
      </w:r>
      <w:r w:rsidR="000465B1">
        <w:t>process it was found that stressful life events only e</w:t>
      </w:r>
      <w:r w:rsidR="0053554F">
        <w:t>xplained significant variance for</w:t>
      </w:r>
      <w:r w:rsidR="000465B1">
        <w:t xml:space="preserve"> the skills model</w:t>
      </w:r>
      <w:r w:rsidR="005063E8">
        <w:t xml:space="preserve"> (Table 4</w:t>
      </w:r>
      <w:r w:rsidR="00122C76">
        <w:t>)</w:t>
      </w:r>
      <w:r w:rsidR="000465B1">
        <w:t xml:space="preserve">.  Consequently, skills engagement was highlighted for further mediational analysis.  The second step of the </w:t>
      </w:r>
      <w:r w:rsidR="00FE77A4">
        <w:t xml:space="preserve">mediation </w:t>
      </w:r>
      <w:r w:rsidR="00545AA4">
        <w:t xml:space="preserve">analytical </w:t>
      </w:r>
      <w:r w:rsidR="000465B1">
        <w:t xml:space="preserve">process indicated a significant negative </w:t>
      </w:r>
      <w:r w:rsidR="000465B1">
        <w:lastRenderedPageBreak/>
        <w:t>effect</w:t>
      </w:r>
      <w:r w:rsidR="00545AA4">
        <w:t xml:space="preserve"> between </w:t>
      </w:r>
      <w:r w:rsidR="00FE77A4">
        <w:t>stress</w:t>
      </w:r>
      <w:r w:rsidR="00545AA4">
        <w:t xml:space="preserve"> and </w:t>
      </w:r>
      <w:r w:rsidR="00FE77A4">
        <w:t>sleep hygiene</w:t>
      </w:r>
      <w:r w:rsidR="00545AA4">
        <w:t xml:space="preserve"> that was in line</w:t>
      </w:r>
      <w:r w:rsidR="000465B1">
        <w:t xml:space="preserve"> with the correlation for sleep hygiene and stress found above.  </w:t>
      </w:r>
      <w:commentRangeEnd w:id="20"/>
      <w:r w:rsidR="00E9670F">
        <w:rPr>
          <w:rStyle w:val="CommentReference"/>
        </w:rPr>
        <w:commentReference w:id="20"/>
      </w:r>
      <w:r w:rsidR="002C1E77">
        <w:t>Although a mediating effect (</w:t>
      </w:r>
      <w:r w:rsidR="0053554F">
        <w:t xml:space="preserve">i.e. </w:t>
      </w:r>
      <w:r w:rsidR="00433B4B">
        <w:t>sleep hygiene resulte</w:t>
      </w:r>
      <w:r w:rsidR="002C1E77">
        <w:t>d in a reduced effect of stress)</w:t>
      </w:r>
      <w:r w:rsidR="00433B4B">
        <w:t xml:space="preserve"> was seen for both skills and performance engagement</w:t>
      </w:r>
      <w:r w:rsidR="002C1E77">
        <w:t xml:space="preserve">, </w:t>
      </w:r>
      <w:r w:rsidR="00AF2162">
        <w:t>skills engagement is the only variable t</w:t>
      </w:r>
      <w:commentRangeStart w:id="21"/>
      <w:r w:rsidR="00AF2162">
        <w:t>hat clearly shows this effect</w:t>
      </w:r>
      <w:commentRangeEnd w:id="21"/>
      <w:r w:rsidR="00E9670F">
        <w:rPr>
          <w:rStyle w:val="CommentReference"/>
        </w:rPr>
        <w:commentReference w:id="21"/>
      </w:r>
      <w:r w:rsidR="0053554F">
        <w:t>. As noted above, s</w:t>
      </w:r>
      <w:r w:rsidR="00AF2162">
        <w:t>tressful life event</w:t>
      </w:r>
      <w:r w:rsidR="009A3F14">
        <w:t>s did not show significance in a</w:t>
      </w:r>
      <w:r w:rsidR="00AF2162">
        <w:t xml:space="preserve">ffecting performance engagement on its own. </w:t>
      </w:r>
    </w:p>
    <w:p w14:paraId="07FBCBA7" w14:textId="757BADCA" w:rsidR="005210E5" w:rsidRDefault="00AF2162" w:rsidP="00B21FBB">
      <w:r>
        <w:t xml:space="preserve"> Sleep hygiene </w:t>
      </w:r>
      <w:r w:rsidR="002F5990">
        <w:t>practices</w:t>
      </w:r>
      <w:r w:rsidR="008E3C0C">
        <w:t>,</w:t>
      </w:r>
      <w:r w:rsidR="002F5990">
        <w:t xml:space="preserve"> such a</w:t>
      </w:r>
      <w:r w:rsidR="009B0EB9">
        <w:t>s reducing arousing activities before</w:t>
      </w:r>
      <w:r w:rsidR="002F5990">
        <w:t xml:space="preserve"> bedtime, avoiding substances (</w:t>
      </w:r>
      <w:r w:rsidR="0053554F">
        <w:t xml:space="preserve">e.g. </w:t>
      </w:r>
      <w:r w:rsidR="002F5990">
        <w:t xml:space="preserve">caffeine, alcohol, drugs) in the hours before bed, optimizing bedroom conditions </w:t>
      </w:r>
      <w:r w:rsidR="00B21FBB">
        <w:t>by avoiding noise/heat/etc.</w:t>
      </w:r>
      <w:r w:rsidR="008E3C0C">
        <w:t>,</w:t>
      </w:r>
      <w:r w:rsidR="00B21FBB">
        <w:t xml:space="preserve"> can be particularly relevant to</w:t>
      </w:r>
      <w:r w:rsidR="002F5990">
        <w:t xml:space="preserve"> the lives of </w:t>
      </w:r>
      <w:r w:rsidR="006602C8">
        <w:t xml:space="preserve">younger adults </w:t>
      </w:r>
      <w:r w:rsidR="00FC28E4">
        <w:t xml:space="preserve">such as </w:t>
      </w:r>
      <w:r w:rsidR="002F5990">
        <w:t xml:space="preserve">undergraduate students who </w:t>
      </w:r>
      <w:r w:rsidR="00B21FBB">
        <w:t>not only are at highe</w:t>
      </w:r>
      <w:r w:rsidR="00FC28E4">
        <w:t>r risk for these behaviors (Cho et al., 20</w:t>
      </w:r>
      <w:r w:rsidR="00F1151F">
        <w:t>13</w:t>
      </w:r>
      <w:r w:rsidR="00B21FBB">
        <w:t>)</w:t>
      </w:r>
      <w:r w:rsidR="00545AA4">
        <w:t xml:space="preserve">, </w:t>
      </w:r>
      <w:r w:rsidR="00B21FBB">
        <w:t xml:space="preserve">but </w:t>
      </w:r>
      <w:r w:rsidR="002F5990">
        <w:t>often do</w:t>
      </w:r>
      <w:r w:rsidR="00545AA4">
        <w:t xml:space="preserve"> not</w:t>
      </w:r>
      <w:r w:rsidR="002F5990">
        <w:t xml:space="preserve"> realize th</w:t>
      </w:r>
      <w:r w:rsidR="00B21FBB">
        <w:t>at sleep hygiene practices can a</w:t>
      </w:r>
      <w:r w:rsidR="00FF45B9">
        <w:t>ffect their sleep and</w:t>
      </w:r>
      <w:r w:rsidR="008E3C0C">
        <w:t>,</w:t>
      </w:r>
      <w:r w:rsidR="002F5990">
        <w:t xml:space="preserve"> in turn, their performance in the classroom</w:t>
      </w:r>
      <w:r w:rsidR="00B21FBB">
        <w:t xml:space="preserve"> (</w:t>
      </w:r>
      <w:r w:rsidR="008D548F">
        <w:t>Pilcher &amp; Walters, 1997</w:t>
      </w:r>
      <w:r w:rsidR="00B21FBB">
        <w:t>)</w:t>
      </w:r>
      <w:r w:rsidR="002F5990">
        <w:t>.  Research has shown</w:t>
      </w:r>
      <w:r w:rsidR="009B0EB9">
        <w:t xml:space="preserve"> that improved sleep hygiene is associated with</w:t>
      </w:r>
      <w:r w:rsidR="002F5990">
        <w:t xml:space="preserve"> improve</w:t>
      </w:r>
      <w:r w:rsidR="009B0EB9">
        <w:t>d sleep quality (Cho et al., 2013</w:t>
      </w:r>
      <w:r w:rsidR="002F5990">
        <w:t>) and the results of th</w:t>
      </w:r>
      <w:r w:rsidR="00545AA4">
        <w:t>e current</w:t>
      </w:r>
      <w:r w:rsidR="002F5990">
        <w:t xml:space="preserve"> study show that sleep hygiene</w:t>
      </w:r>
      <w:r w:rsidR="00545AA4">
        <w:t xml:space="preserve"> practices </w:t>
      </w:r>
      <w:r w:rsidR="002F5990">
        <w:t xml:space="preserve">can also mediate the effects of stress on important </w:t>
      </w:r>
      <w:r w:rsidR="00545AA4">
        <w:t xml:space="preserve">academic </w:t>
      </w:r>
      <w:r w:rsidR="002F5990">
        <w:t>engagement skills within the classroom, including potentially improving attendance, concentration, note-taking,</w:t>
      </w:r>
      <w:r w:rsidR="00214D04">
        <w:t xml:space="preserve"> and work</w:t>
      </w:r>
      <w:r w:rsidR="002F5990">
        <w:t xml:space="preserve"> effort.  Consequently, it would behoove universities to look at sleep hygiene practices when providing interventions </w:t>
      </w:r>
      <w:r w:rsidR="00214D04">
        <w:t xml:space="preserve">for struggling students or when </w:t>
      </w:r>
      <w:r w:rsidR="00F1151F">
        <w:t>evaluating university programs</w:t>
      </w:r>
      <w:r w:rsidR="00214D04">
        <w:t xml:space="preserve"> aimed at</w:t>
      </w:r>
      <w:r w:rsidR="002F5990">
        <w:t xml:space="preserve"> optimizing student per</w:t>
      </w:r>
      <w:r w:rsidR="005A6938">
        <w:t>formance and engagement.</w:t>
      </w:r>
      <w:r w:rsidR="00214D04">
        <w:t xml:space="preserve"> Although </w:t>
      </w:r>
      <w:r w:rsidR="002F5990">
        <w:t xml:space="preserve">performance engagement did not show the same impact </w:t>
      </w:r>
      <w:r w:rsidR="00183B6F">
        <w:t>from stressful life events</w:t>
      </w:r>
      <w:r w:rsidR="00214D04">
        <w:t xml:space="preserve"> as was seen for skills engagement</w:t>
      </w:r>
      <w:r w:rsidR="00183B6F">
        <w:t>, the</w:t>
      </w:r>
      <w:r w:rsidR="00F1151F">
        <w:t xml:space="preserve"> observed mediation</w:t>
      </w:r>
      <w:r w:rsidR="00545AA4">
        <w:t>al role</w:t>
      </w:r>
      <w:r w:rsidR="00F1151F">
        <w:t xml:space="preserve"> of sleep hygiene </w:t>
      </w:r>
      <w:r w:rsidR="00545AA4">
        <w:t>on</w:t>
      </w:r>
      <w:r w:rsidR="00F1151F">
        <w:t xml:space="preserve"> performance en</w:t>
      </w:r>
      <w:r w:rsidR="00D4729F">
        <w:t>g</w:t>
      </w:r>
      <w:r w:rsidR="00F1151F">
        <w:t>agement</w:t>
      </w:r>
      <w:r w:rsidR="00183B6F">
        <w:t xml:space="preserve"> poses the question of whether sleep hygiene needs to be evaluated further as a significant influence on the areas of </w:t>
      </w:r>
      <w:r w:rsidR="00545AA4">
        <w:t xml:space="preserve">academic </w:t>
      </w:r>
      <w:r w:rsidR="00183B6F">
        <w:t xml:space="preserve">engagement </w:t>
      </w:r>
      <w:r w:rsidR="00545AA4">
        <w:t xml:space="preserve">that are </w:t>
      </w:r>
      <w:r w:rsidR="00183B6F">
        <w:t xml:space="preserve">related to </w:t>
      </w:r>
      <w:r w:rsidR="00545AA4">
        <w:t>academic performance</w:t>
      </w:r>
      <w:r w:rsidR="006E2D1B">
        <w:t>.</w:t>
      </w:r>
    </w:p>
    <w:p w14:paraId="1743FBFD" w14:textId="3C5BA288" w:rsidR="001C4884" w:rsidRDefault="004F35FD" w:rsidP="001C4884">
      <w:pPr>
        <w:ind w:firstLine="0"/>
      </w:pPr>
      <w:r>
        <w:rPr>
          <w:b/>
        </w:rPr>
        <w:t>Research Question 4</w:t>
      </w:r>
      <w:r>
        <w:t xml:space="preserve">  </w:t>
      </w:r>
    </w:p>
    <w:p w14:paraId="78AF4B1A" w14:textId="5179A21C" w:rsidR="005210E5" w:rsidRDefault="006E2D1B" w:rsidP="00F1151F">
      <w:pPr>
        <w:rPr>
          <w:rFonts w:ascii="Times New Roman" w:hAnsi="Times New Roman"/>
        </w:rPr>
      </w:pPr>
      <w:r>
        <w:lastRenderedPageBreak/>
        <w:t>In addition to sleep hygiene and stress, the self-care practice of exercise was evaluated to determine its effects</w:t>
      </w:r>
      <w:r w:rsidR="004F35FD">
        <w:t xml:space="preserve"> on academic engag</w:t>
      </w:r>
      <w:r>
        <w:t>ement in undergraduate students.  Interestingly, n</w:t>
      </w:r>
      <w:r w:rsidR="00081C46">
        <w:t>o correlations</w:t>
      </w:r>
      <w:r>
        <w:t xml:space="preserve"> were seen between exercise and sleep hygiene, stress, or any of th</w:t>
      </w:r>
      <w:r w:rsidR="00081C46">
        <w:t xml:space="preserve">e areas of academic engagement, even when using a </w:t>
      </w:r>
      <w:r w:rsidR="00AC56BF">
        <w:t>weighted sum</w:t>
      </w:r>
      <w:r w:rsidR="00B83B14">
        <w:t xml:space="preserve"> to assign</w:t>
      </w:r>
      <w:r w:rsidR="00081C46">
        <w:t xml:space="preserve"> more importance to strenuous exercise in the total score</w:t>
      </w:r>
      <w:r w:rsidR="00490BED">
        <w:t xml:space="preserve">. </w:t>
      </w:r>
      <w:r w:rsidR="00B83B14">
        <w:t xml:space="preserve">If significance at </w:t>
      </w:r>
      <w:r w:rsidR="00AE6159">
        <w:t>the</w:t>
      </w:r>
      <w:r w:rsidR="00A14134">
        <w:t xml:space="preserve"> alpha level of </w:t>
      </w:r>
      <w:r w:rsidR="00AE6159" w:rsidRPr="007B5628">
        <w:rPr>
          <w:i/>
        </w:rPr>
        <w:t>p</w:t>
      </w:r>
      <w:r w:rsidR="00AE6159">
        <w:t xml:space="preserve"> &lt; .05 was accepted</w:t>
      </w:r>
      <w:r w:rsidR="00B83B14">
        <w:t xml:space="preserve"> here for correlation significance, a small but significant association would be seen for the relationship between ex</w:t>
      </w:r>
      <w:r w:rsidR="00AE6159">
        <w:t>ercise and emotional engagement</w:t>
      </w:r>
      <w:r w:rsidR="00A14134">
        <w:t xml:space="preserve">. However, </w:t>
      </w:r>
      <w:r w:rsidR="00AE6159">
        <w:t>at th</w:t>
      </w:r>
      <w:r w:rsidR="0053554F">
        <w:t xml:space="preserve">e current requirement </w:t>
      </w:r>
      <w:r w:rsidR="00A14134">
        <w:t>with an alpha level of</w:t>
      </w:r>
      <w:r w:rsidR="0053554F">
        <w:t xml:space="preserve"> </w:t>
      </w:r>
      <w:r w:rsidR="0053554F" w:rsidRPr="007B5628">
        <w:rPr>
          <w:i/>
        </w:rPr>
        <w:t>p</w:t>
      </w:r>
      <w:r w:rsidR="0053554F">
        <w:t xml:space="preserve"> &lt; .01</w:t>
      </w:r>
      <w:r w:rsidR="00A14134">
        <w:t>,</w:t>
      </w:r>
      <w:r w:rsidR="00AE6159">
        <w:t xml:space="preserve"> no significant associations were found</w:t>
      </w:r>
      <w:r w:rsidR="00A14134">
        <w:t xml:space="preserve"> between </w:t>
      </w:r>
      <w:r w:rsidR="00B731F0">
        <w:t>physical activity and any of the areas of engagement</w:t>
      </w:r>
      <w:r w:rsidR="00AE6159">
        <w:t>.</w:t>
      </w:r>
      <w:r w:rsidR="00B83B14">
        <w:t xml:space="preserve"> </w:t>
      </w:r>
      <w:r w:rsidR="00490BED">
        <w:t xml:space="preserve">However, when looking at the </w:t>
      </w:r>
      <w:r w:rsidR="00D83B45">
        <w:t>moderation</w:t>
      </w:r>
      <w:r w:rsidR="00490BED">
        <w:t xml:space="preserve"> model described below, significant variance was explained by stress and exercise when both were included in an interaction model for participation</w:t>
      </w:r>
      <w:r w:rsidR="0010615F">
        <w:t>/interaction</w:t>
      </w:r>
      <w:r w:rsidR="00490BED">
        <w:t xml:space="preserve"> engagement. </w:t>
      </w:r>
      <w:r w:rsidR="00A14134">
        <w:t xml:space="preserve">This implies that </w:t>
      </w:r>
      <w:r w:rsidR="003A3399">
        <w:t>although exercise does not impact participation engagement independently, it may play an important role in the relationship between stress and participation</w:t>
      </w:r>
      <w:r w:rsidR="0010615F">
        <w:t>/interaction</w:t>
      </w:r>
      <w:r w:rsidR="003A3399">
        <w:t xml:space="preserve"> engagement</w:t>
      </w:r>
      <w:r w:rsidR="00A14134">
        <w:t>.</w:t>
      </w:r>
      <w:r w:rsidR="00490BED">
        <w:t xml:space="preserve"> </w:t>
      </w:r>
    </w:p>
    <w:p w14:paraId="7694520A" w14:textId="60BF17AD" w:rsidR="00B218D2" w:rsidRDefault="00B218D2" w:rsidP="00B218D2">
      <w:pPr>
        <w:ind w:firstLine="0"/>
        <w:rPr>
          <w:b/>
        </w:rPr>
      </w:pPr>
      <w:r>
        <w:rPr>
          <w:b/>
        </w:rPr>
        <w:t>Research Question 5</w:t>
      </w:r>
      <w:r w:rsidR="004F35FD">
        <w:rPr>
          <w:b/>
        </w:rPr>
        <w:t xml:space="preserve">  </w:t>
      </w:r>
    </w:p>
    <w:p w14:paraId="60273D32" w14:textId="4BED49CB" w:rsidR="00CA4E11" w:rsidRDefault="009E321A" w:rsidP="00CC2410">
      <w:r>
        <w:t xml:space="preserve">Not </w:t>
      </w:r>
      <w:r w:rsidR="00F1151F">
        <w:t>only was a significant</w:t>
      </w:r>
      <w:r w:rsidR="00FB4115">
        <w:t xml:space="preserve"> interaction effect seen for exercise</w:t>
      </w:r>
      <w:r w:rsidR="00A14134">
        <w:t xml:space="preserve"> between </w:t>
      </w:r>
      <w:r w:rsidR="0010615F">
        <w:t>stress</w:t>
      </w:r>
      <w:r w:rsidR="00A14134">
        <w:t xml:space="preserve"> and</w:t>
      </w:r>
      <w:r w:rsidR="00FB4115">
        <w:t xml:space="preserve"> participation/interaction engagement, but </w:t>
      </w:r>
      <w:r w:rsidR="00DD35F0">
        <w:t xml:space="preserve">the independent variables of stress and exercise both </w:t>
      </w:r>
      <w:r w:rsidR="00CC2410">
        <w:t xml:space="preserve">individually </w:t>
      </w:r>
      <w:r w:rsidR="00DD35F0">
        <w:t xml:space="preserve">showed significance </w:t>
      </w:r>
      <w:r w:rsidR="00CC2410">
        <w:t>i</w:t>
      </w:r>
      <w:r w:rsidR="00A902F8">
        <w:t xml:space="preserve">n </w:t>
      </w:r>
      <w:r w:rsidR="00CC2410">
        <w:t xml:space="preserve">increasing </w:t>
      </w:r>
      <w:r w:rsidR="00A902F8">
        <w:t>partic</w:t>
      </w:r>
      <w:r w:rsidR="00CC2410">
        <w:t>ipation/interaction engagement</w:t>
      </w:r>
      <w:r w:rsidR="00DD35F0">
        <w:t>.  For instance, when</w:t>
      </w:r>
      <w:r w:rsidR="00CC2410">
        <w:t xml:space="preserve"> </w:t>
      </w:r>
      <w:r w:rsidR="00DD35F0">
        <w:t xml:space="preserve">exercise </w:t>
      </w:r>
      <w:r w:rsidR="00CC2410">
        <w:t>was high so wa</w:t>
      </w:r>
      <w:r w:rsidR="00A902F8">
        <w:t>s the</w:t>
      </w:r>
      <w:r w:rsidR="00DD35F0">
        <w:t xml:space="preserve"> participation/interaction factor</w:t>
      </w:r>
      <w:r w:rsidR="006E1377">
        <w:t>, and the same was true when stress was high</w:t>
      </w:r>
      <w:r w:rsidR="00DD35F0">
        <w:t>.  The hypotheses prese</w:t>
      </w:r>
      <w:r w:rsidR="00A902F8">
        <w:t>nted in this study predic</w:t>
      </w:r>
      <w:r w:rsidR="00DD35F0">
        <w:t>ted that high</w:t>
      </w:r>
      <w:r w:rsidR="00F1151F">
        <w:t>er</w:t>
      </w:r>
      <w:r w:rsidR="00DD35F0">
        <w:t xml:space="preserve"> levels of physical activity would be associated with high</w:t>
      </w:r>
      <w:r w:rsidR="00F1151F">
        <w:t>er</w:t>
      </w:r>
      <w:r w:rsidR="00DD35F0">
        <w:t xml:space="preserve"> levels</w:t>
      </w:r>
      <w:r w:rsidR="00F1151F">
        <w:t xml:space="preserve"> of</w:t>
      </w:r>
      <w:r w:rsidR="00DD35F0">
        <w:t xml:space="preserve"> engagement </w:t>
      </w:r>
      <w:r w:rsidR="00F1151F">
        <w:t>as was seen with the</w:t>
      </w:r>
      <w:r w:rsidR="00A902F8">
        <w:t xml:space="preserve"> results</w:t>
      </w:r>
      <w:r w:rsidR="00F1151F">
        <w:t xml:space="preserve"> for participation/interaction engagement</w:t>
      </w:r>
      <w:r w:rsidR="00804C9D">
        <w:rPr>
          <w:color w:val="FF0000"/>
        </w:rPr>
        <w:t xml:space="preserve"> </w:t>
      </w:r>
      <w:r w:rsidR="00804C9D" w:rsidRPr="00804C9D">
        <w:rPr>
          <w:color w:val="000000" w:themeColor="text1"/>
        </w:rPr>
        <w:t>in this model</w:t>
      </w:r>
      <w:r w:rsidR="00707991">
        <w:t xml:space="preserve">. </w:t>
      </w:r>
      <w:r w:rsidR="00A902F8">
        <w:t xml:space="preserve"> </w:t>
      </w:r>
      <w:r w:rsidR="00707991">
        <w:t>H</w:t>
      </w:r>
      <w:r w:rsidR="00A902F8">
        <w:t>owever,</w:t>
      </w:r>
      <w:r w:rsidR="00DD35F0">
        <w:t xml:space="preserve"> the effects of high levels of stress </w:t>
      </w:r>
      <w:r w:rsidR="00B57A0C">
        <w:t>on participation/interact</w:t>
      </w:r>
      <w:r w:rsidR="00804C9D">
        <w:t>ion engagement</w:t>
      </w:r>
      <w:r w:rsidR="00F1151F">
        <w:t xml:space="preserve"> </w:t>
      </w:r>
      <w:r w:rsidR="00A902F8">
        <w:t xml:space="preserve">are more surprising. </w:t>
      </w:r>
      <w:r w:rsidR="00CC2410">
        <w:t xml:space="preserve"> </w:t>
      </w:r>
      <w:r w:rsidR="00A14134">
        <w:t>In this vein, i</w:t>
      </w:r>
      <w:r w:rsidR="00CC2410">
        <w:t xml:space="preserve">t appears that increased arousal through stress may </w:t>
      </w:r>
      <w:r w:rsidR="00D8076A">
        <w:t xml:space="preserve">not lead to a debilitating effect on </w:t>
      </w:r>
      <w:r w:rsidR="00D8076A">
        <w:lastRenderedPageBreak/>
        <w:t>participation</w:t>
      </w:r>
      <w:r w:rsidR="009369A0">
        <w:t>/interaction</w:t>
      </w:r>
      <w:r w:rsidR="00D8076A">
        <w:t xml:space="preserve">, but instead may </w:t>
      </w:r>
      <w:r w:rsidR="00A14134">
        <w:t xml:space="preserve">result in a </w:t>
      </w:r>
      <w:r w:rsidR="00CC2410">
        <w:t>tendency to actively pursu</w:t>
      </w:r>
      <w:r w:rsidR="00D8076A">
        <w:t>e academic support in the form</w:t>
      </w:r>
      <w:r w:rsidR="00CC2410">
        <w:t xml:space="preserve"> of reaching out to </w:t>
      </w:r>
      <w:r w:rsidR="00D8076A">
        <w:t>professors during class or office hours</w:t>
      </w:r>
      <w:r w:rsidR="00CA4E11">
        <w:t>, asking more questions, and engaging more in discussions in the classroom.</w:t>
      </w:r>
      <w:r w:rsidR="00A902F8">
        <w:t xml:space="preserve"> </w:t>
      </w:r>
      <w:r w:rsidR="00EF684F">
        <w:t xml:space="preserve">This implies that stress does not play the same role across all areas of academic engagement and may not always be deleterious to aspects of engagement, but may, in fact, </w:t>
      </w:r>
      <w:commentRangeStart w:id="22"/>
      <w:r w:rsidR="00EF684F">
        <w:t>serve to positively promote some aspects of engagement</w:t>
      </w:r>
      <w:r w:rsidR="00227A74">
        <w:t xml:space="preserve"> </w:t>
      </w:r>
      <w:commentRangeEnd w:id="22"/>
      <w:r w:rsidR="00DF31AF">
        <w:rPr>
          <w:rStyle w:val="CommentReference"/>
        </w:rPr>
        <w:commentReference w:id="22"/>
      </w:r>
      <w:r w:rsidR="00227A74">
        <w:t>(e.g.</w:t>
      </w:r>
      <w:r w:rsidR="00B64797">
        <w:t xml:space="preserve"> seeking out help in the academic setting</w:t>
      </w:r>
      <w:r w:rsidR="00227A74">
        <w:t>)</w:t>
      </w:r>
      <w:r w:rsidR="009A3F14">
        <w:t>. T</w:t>
      </w:r>
      <w:r w:rsidR="00EF684F">
        <w:t xml:space="preserve">his </w:t>
      </w:r>
      <w:r w:rsidR="009A3F14">
        <w:t>may be an important finding, as it is not generally</w:t>
      </w:r>
      <w:r w:rsidR="00A927B5">
        <w:t xml:space="preserve"> reflected in the current research corpus</w:t>
      </w:r>
      <w:r w:rsidR="0036105C">
        <w:t xml:space="preserve"> on academic engagement. It also</w:t>
      </w:r>
      <w:r w:rsidR="00B64797">
        <w:t xml:space="preserve"> highlights the importance of looking at</w:t>
      </w:r>
      <w:r w:rsidR="00227A74">
        <w:t xml:space="preserve"> the</w:t>
      </w:r>
      <w:r w:rsidR="00BA186E">
        <w:t xml:space="preserve"> </w:t>
      </w:r>
      <w:r w:rsidR="00227A74">
        <w:t>specific factors of</w:t>
      </w:r>
      <w:r w:rsidR="00B64797">
        <w:t xml:space="preserve"> academic engageme</w:t>
      </w:r>
      <w:r w:rsidR="00227A74">
        <w:t>nt,</w:t>
      </w:r>
      <w:r w:rsidR="00BA186E">
        <w:t xml:space="preserve"> including</w:t>
      </w:r>
      <w:r w:rsidR="00D819AC">
        <w:t xml:space="preserve"> the need</w:t>
      </w:r>
      <w:r w:rsidR="00227A74">
        <w:t xml:space="preserve"> </w:t>
      </w:r>
      <w:r w:rsidR="0036105C">
        <w:t>for further inves</w:t>
      </w:r>
      <w:r w:rsidR="00BA186E">
        <w:t>tigation specific to</w:t>
      </w:r>
      <w:r w:rsidR="001D10BE">
        <w:t xml:space="preserve"> the </w:t>
      </w:r>
      <w:r w:rsidR="00227A74">
        <w:t>participation/</w:t>
      </w:r>
      <w:r w:rsidR="001D10BE">
        <w:t>interaction</w:t>
      </w:r>
      <w:r w:rsidR="00682FC9">
        <w:t xml:space="preserve"> fac</w:t>
      </w:r>
      <w:r w:rsidR="00525D05">
        <w:t>tor</w:t>
      </w:r>
      <w:r w:rsidR="001D10BE">
        <w:t>.</w:t>
      </w:r>
    </w:p>
    <w:p w14:paraId="69E79195" w14:textId="108B3BA9" w:rsidR="003D0C39" w:rsidRDefault="00707991" w:rsidP="00CC2410">
      <w:r>
        <w:t>The</w:t>
      </w:r>
      <w:r w:rsidR="006E1377">
        <w:t xml:space="preserve"> reduction</w:t>
      </w:r>
      <w:r w:rsidR="007E7405">
        <w:t xml:space="preserve"> </w:t>
      </w:r>
      <w:r w:rsidR="009369A0">
        <w:t>seen</w:t>
      </w:r>
      <w:r w:rsidR="00A902F8">
        <w:t xml:space="preserve"> in participation/interaction scores resulting from the interaction effect of stress</w:t>
      </w:r>
      <w:r w:rsidR="009369A0">
        <w:t xml:space="preserve"> and exercise</w:t>
      </w:r>
      <w:r w:rsidR="00E32BC6">
        <w:t xml:space="preserve"> was unexpected</w:t>
      </w:r>
      <w:r w:rsidR="006E1377">
        <w:t>.</w:t>
      </w:r>
      <w:r w:rsidR="009369A0">
        <w:t xml:space="preserve"> </w:t>
      </w:r>
      <w:r w:rsidR="007E7405">
        <w:t>Consistent with previous empirical results, e</w:t>
      </w:r>
      <w:r w:rsidR="009369A0">
        <w:t>xercise was postulated as potentially moderating the impact of stressful life events on participation/interaction engagement by reducing the negative impact of stress on academic engagement</w:t>
      </w:r>
      <w:r w:rsidR="007E7405">
        <w:t xml:space="preserve"> in this study (</w:t>
      </w:r>
      <w:proofErr w:type="spellStart"/>
      <w:r w:rsidR="001D10BE">
        <w:t>Fedewa</w:t>
      </w:r>
      <w:proofErr w:type="spellEnd"/>
      <w:r w:rsidR="001D10BE">
        <w:t xml:space="preserve"> &amp; </w:t>
      </w:r>
      <w:proofErr w:type="spellStart"/>
      <w:r w:rsidR="001D10BE">
        <w:t>Ahn</w:t>
      </w:r>
      <w:proofErr w:type="spellEnd"/>
      <w:r w:rsidR="001D10BE">
        <w:t xml:space="preserve">, 2011; Hudd et al., 2000; </w:t>
      </w:r>
      <w:proofErr w:type="spellStart"/>
      <w:r w:rsidR="001D10BE">
        <w:t>Kall</w:t>
      </w:r>
      <w:proofErr w:type="spellEnd"/>
      <w:r w:rsidR="001D10BE">
        <w:t xml:space="preserve"> et al., 2013; </w:t>
      </w:r>
      <w:proofErr w:type="spellStart"/>
      <w:r w:rsidR="001D10BE">
        <w:t>VanKim</w:t>
      </w:r>
      <w:proofErr w:type="spellEnd"/>
      <w:r w:rsidR="001D10BE">
        <w:t xml:space="preserve"> &amp; Nelson, 2013</w:t>
      </w:r>
      <w:r w:rsidR="007E7405">
        <w:t>)</w:t>
      </w:r>
      <w:r w:rsidR="009369A0">
        <w:t>.</w:t>
      </w:r>
      <w:r w:rsidR="00D46589" w:rsidRPr="00D46589">
        <w:t xml:space="preserve"> </w:t>
      </w:r>
      <w:r w:rsidR="007E7405">
        <w:t xml:space="preserve">However, study </w:t>
      </w:r>
      <w:r w:rsidR="00D46589">
        <w:t>results indicate that exercise may play a different role</w:t>
      </w:r>
      <w:r w:rsidR="003B4288">
        <w:t xml:space="preserve">. </w:t>
      </w:r>
      <w:r w:rsidR="00D46589">
        <w:t xml:space="preserve"> </w:t>
      </w:r>
      <w:commentRangeStart w:id="23"/>
      <w:r w:rsidR="009369A0">
        <w:t>The fact that stress is seen here to have a positive impact on part</w:t>
      </w:r>
      <w:r w:rsidR="00BF689E">
        <w:t>icipation/interaction</w:t>
      </w:r>
      <w:r w:rsidR="009369A0">
        <w:t xml:space="preserve"> eng</w:t>
      </w:r>
      <w:r w:rsidR="00D46589">
        <w:t xml:space="preserve">agement runs counter to the original </w:t>
      </w:r>
      <w:r w:rsidR="00F63A9C">
        <w:t xml:space="preserve">proposed </w:t>
      </w:r>
      <w:r w:rsidR="00D46589">
        <w:t xml:space="preserve">hypothesis </w:t>
      </w:r>
      <w:r w:rsidR="007E7405">
        <w:t>related to the expected impacts of</w:t>
      </w:r>
      <w:r w:rsidR="00D46589">
        <w:t xml:space="preserve"> stress</w:t>
      </w:r>
      <w:r w:rsidR="009369A0">
        <w:t>.</w:t>
      </w:r>
      <w:r w:rsidR="00D46589">
        <w:t xml:space="preserve">  </w:t>
      </w:r>
      <w:commentRangeEnd w:id="23"/>
      <w:r w:rsidR="003B4288">
        <w:rPr>
          <w:rStyle w:val="CommentReference"/>
        </w:rPr>
        <w:commentReference w:id="23"/>
      </w:r>
    </w:p>
    <w:p w14:paraId="7CF9E02A" w14:textId="5334A545" w:rsidR="005210E5" w:rsidRPr="00B2142C" w:rsidRDefault="003D0C39" w:rsidP="007B4CF2">
      <w:pPr>
        <w:ind w:firstLine="0"/>
        <w:rPr>
          <w:color w:val="000000" w:themeColor="text1"/>
        </w:rPr>
      </w:pPr>
      <w:r>
        <w:tab/>
      </w:r>
      <w:r w:rsidR="00F63A9C">
        <w:rPr>
          <w:color w:val="000000" w:themeColor="text1"/>
        </w:rPr>
        <w:t xml:space="preserve">To explain </w:t>
      </w:r>
      <w:r w:rsidR="007B4CF2" w:rsidRPr="009E321A">
        <w:rPr>
          <w:color w:val="000000" w:themeColor="text1"/>
        </w:rPr>
        <w:t>the lack of correlati</w:t>
      </w:r>
      <w:r w:rsidR="005063E8">
        <w:rPr>
          <w:color w:val="000000" w:themeColor="text1"/>
        </w:rPr>
        <w:t>ons seen for exercise in Table 3</w:t>
      </w:r>
      <w:r w:rsidR="007B4CF2" w:rsidRPr="009E321A">
        <w:rPr>
          <w:color w:val="000000" w:themeColor="text1"/>
        </w:rPr>
        <w:t xml:space="preserve"> and then the observed significance of the effect of exercise seen in the </w:t>
      </w:r>
      <w:r w:rsidR="00D83B45" w:rsidRPr="009E321A">
        <w:rPr>
          <w:color w:val="000000" w:themeColor="text1"/>
        </w:rPr>
        <w:t>moderation</w:t>
      </w:r>
      <w:r w:rsidR="007B4CF2" w:rsidRPr="009E321A">
        <w:rPr>
          <w:color w:val="000000" w:themeColor="text1"/>
        </w:rPr>
        <w:t xml:space="preserve"> model for participation/interaction, one might</w:t>
      </w:r>
      <w:r w:rsidR="00B2142C" w:rsidRPr="009E321A">
        <w:rPr>
          <w:color w:val="000000" w:themeColor="text1"/>
        </w:rPr>
        <w:t xml:space="preserve"> question the true importance of exercise in the evaluation of academic engagement</w:t>
      </w:r>
      <w:r w:rsidR="00F63A9C">
        <w:rPr>
          <w:color w:val="000000" w:themeColor="text1"/>
        </w:rPr>
        <w:t xml:space="preserve"> in the current study</w:t>
      </w:r>
      <w:r w:rsidR="00B2142C" w:rsidRPr="009E321A">
        <w:rPr>
          <w:color w:val="000000" w:themeColor="text1"/>
        </w:rPr>
        <w:t xml:space="preserve">. </w:t>
      </w:r>
      <w:r w:rsidR="00F63A9C">
        <w:rPr>
          <w:color w:val="000000" w:themeColor="text1"/>
        </w:rPr>
        <w:t xml:space="preserve">Further, consistent with this </w:t>
      </w:r>
      <w:r w:rsidR="00E44C8F" w:rsidRPr="00B2142C">
        <w:rPr>
          <w:color w:val="000000" w:themeColor="text1"/>
        </w:rPr>
        <w:t>analysis, one might dismiss exercise</w:t>
      </w:r>
      <w:r w:rsidR="00F63A9C">
        <w:rPr>
          <w:color w:val="000000" w:themeColor="text1"/>
        </w:rPr>
        <w:t xml:space="preserve"> as being a robust variable</w:t>
      </w:r>
      <w:r w:rsidR="00E44C8F" w:rsidRPr="00B2142C">
        <w:rPr>
          <w:color w:val="000000" w:themeColor="text1"/>
        </w:rPr>
        <w:t xml:space="preserve"> after seeing insignificant</w:t>
      </w:r>
      <w:r w:rsidR="00C648AB" w:rsidRPr="00B2142C">
        <w:rPr>
          <w:color w:val="000000" w:themeColor="text1"/>
        </w:rPr>
        <w:t xml:space="preserve"> correlations in the </w:t>
      </w:r>
      <w:r w:rsidR="00B2142C">
        <w:rPr>
          <w:color w:val="000000" w:themeColor="text1"/>
        </w:rPr>
        <w:t>initial analyse</w:t>
      </w:r>
      <w:r w:rsidR="00C648AB" w:rsidRPr="00B2142C">
        <w:rPr>
          <w:color w:val="000000" w:themeColor="text1"/>
        </w:rPr>
        <w:t>s.  However, doing so would lead to</w:t>
      </w:r>
      <w:r w:rsidR="00E44C8F" w:rsidRPr="00B2142C">
        <w:rPr>
          <w:color w:val="000000" w:themeColor="text1"/>
        </w:rPr>
        <w:t xml:space="preserve"> miss</w:t>
      </w:r>
      <w:r w:rsidR="00C648AB" w:rsidRPr="00B2142C">
        <w:rPr>
          <w:color w:val="000000" w:themeColor="text1"/>
        </w:rPr>
        <w:t>ing</w:t>
      </w:r>
      <w:r w:rsidR="00E44C8F" w:rsidRPr="00B2142C">
        <w:rPr>
          <w:color w:val="000000" w:themeColor="text1"/>
        </w:rPr>
        <w:t xml:space="preserve"> the interaction effect seen </w:t>
      </w:r>
      <w:r w:rsidR="00C648AB" w:rsidRPr="00B2142C">
        <w:rPr>
          <w:color w:val="000000" w:themeColor="text1"/>
        </w:rPr>
        <w:t xml:space="preserve">for the </w:t>
      </w:r>
      <w:r w:rsidR="00F63A9C">
        <w:rPr>
          <w:color w:val="000000" w:themeColor="text1"/>
        </w:rPr>
        <w:t xml:space="preserve">specified </w:t>
      </w:r>
      <w:r w:rsidR="00C648AB" w:rsidRPr="00B2142C">
        <w:rPr>
          <w:color w:val="000000" w:themeColor="text1"/>
        </w:rPr>
        <w:t>participation factor.</w:t>
      </w:r>
      <w:r w:rsidR="00E44C8F" w:rsidRPr="00B2142C">
        <w:rPr>
          <w:color w:val="000000" w:themeColor="text1"/>
        </w:rPr>
        <w:t xml:space="preserve"> </w:t>
      </w:r>
      <w:r w:rsidR="008F53E1">
        <w:rPr>
          <w:color w:val="000000" w:themeColor="text1"/>
        </w:rPr>
        <w:t xml:space="preserve">This is </w:t>
      </w:r>
      <w:r w:rsidR="008F53E1">
        <w:rPr>
          <w:color w:val="000000" w:themeColor="text1"/>
        </w:rPr>
        <w:lastRenderedPageBreak/>
        <w:t>generally referred to as model misspecification and can bias estimates toward</w:t>
      </w:r>
      <w:r w:rsidR="00F63A9C">
        <w:rPr>
          <w:color w:val="000000" w:themeColor="text1"/>
        </w:rPr>
        <w:t xml:space="preserve"> zero </w:t>
      </w:r>
      <w:r w:rsidR="008F53E1">
        <w:rPr>
          <w:color w:val="000000" w:themeColor="text1"/>
        </w:rPr>
        <w:t>when the underlying data generating process is not modelled correctly (Deegan</w:t>
      </w:r>
      <w:r w:rsidR="009E321A">
        <w:rPr>
          <w:color w:val="000000" w:themeColor="text1"/>
        </w:rPr>
        <w:t>,</w:t>
      </w:r>
      <w:r w:rsidR="008F53E1">
        <w:rPr>
          <w:color w:val="000000" w:themeColor="text1"/>
        </w:rPr>
        <w:t xml:space="preserve"> 1976). </w:t>
      </w:r>
    </w:p>
    <w:p w14:paraId="44C8497A" w14:textId="77777777" w:rsidR="00B218D2" w:rsidRDefault="00B218D2" w:rsidP="00B218D2">
      <w:pPr>
        <w:ind w:firstLine="0"/>
        <w:rPr>
          <w:b/>
        </w:rPr>
      </w:pPr>
      <w:r>
        <w:rPr>
          <w:b/>
        </w:rPr>
        <w:t>Research Question 6</w:t>
      </w:r>
    </w:p>
    <w:p w14:paraId="1E6FF972" w14:textId="68634F6D" w:rsidR="008A79EF" w:rsidRDefault="00EE617B" w:rsidP="006F43D6">
      <w:r>
        <w:t xml:space="preserve">The final research question for the current study </w:t>
      </w:r>
      <w:r w:rsidR="003C5D89">
        <w:t xml:space="preserve">involved assessing </w:t>
      </w:r>
      <w:r>
        <w:t>influ</w:t>
      </w:r>
      <w:r w:rsidR="003C5D89">
        <w:t xml:space="preserve">ential </w:t>
      </w:r>
      <w:r>
        <w:t>variables</w:t>
      </w:r>
      <w:r w:rsidR="003C5D89">
        <w:t>—</w:t>
      </w:r>
      <w:r>
        <w:t xml:space="preserve">including demographic variables </w:t>
      </w:r>
      <w:r w:rsidR="003C5D89">
        <w:t xml:space="preserve">that </w:t>
      </w:r>
      <w:r>
        <w:t>were relevant, on academic eng</w:t>
      </w:r>
      <w:r w:rsidR="0053554F">
        <w:t xml:space="preserve">agement and </w:t>
      </w:r>
      <w:r w:rsidR="003C5D89">
        <w:t>related factors of interest</w:t>
      </w:r>
      <w:r w:rsidR="0053554F">
        <w:t xml:space="preserve">. </w:t>
      </w:r>
      <w:r w:rsidR="003C5D89">
        <w:t>To accomplish this methodologically, t</w:t>
      </w:r>
      <w:r>
        <w:t xml:space="preserve">he Random Forest approach and </w:t>
      </w:r>
      <w:r w:rsidR="003C5D89">
        <w:t xml:space="preserve">hierarchical </w:t>
      </w:r>
      <w:r w:rsidR="00B04E71">
        <w:t>nested model design</w:t>
      </w:r>
      <w:r w:rsidR="0053554F">
        <w:t xml:space="preserve"> was used</w:t>
      </w:r>
      <w:r w:rsidR="00B04E71">
        <w:t xml:space="preserve"> </w:t>
      </w:r>
      <w:r>
        <w:t xml:space="preserve">to determine the variables of greatest importance in influencing engagement in undergraduate students.  Interestingly, the top three variables showing the greatest importance for all areas of engagement were stress, sleep, and exercise, while demographic variables were not </w:t>
      </w:r>
      <w:r w:rsidR="00B17E45">
        <w:t>most salient</w:t>
      </w:r>
      <w:r w:rsidR="00DA6CBD">
        <w:t xml:space="preserve"> in any of the Random Forest results</w:t>
      </w:r>
      <w:r>
        <w:t>.  When looking</w:t>
      </w:r>
      <w:r w:rsidR="00207A0E">
        <w:t xml:space="preserve"> specifically</w:t>
      </w:r>
      <w:r>
        <w:t xml:space="preserve"> at</w:t>
      </w:r>
      <w:r w:rsidR="00DA6CBD">
        <w:t xml:space="preserve"> the influences on total engagement</w:t>
      </w:r>
      <w:r w:rsidR="00B04E71">
        <w:t>,</w:t>
      </w:r>
      <w:r w:rsidR="00DA6CBD">
        <w:t xml:space="preserve"> only sleep hygiene showed significance in expla</w:t>
      </w:r>
      <w:r w:rsidR="00B04E71">
        <w:t xml:space="preserve">ining variance in the model.  </w:t>
      </w:r>
      <w:r w:rsidR="00207A0E">
        <w:t xml:space="preserve">The variables of stress and exercise did not add significantly to the overall model. </w:t>
      </w:r>
      <w:r w:rsidR="00B04E71">
        <w:t>However</w:t>
      </w:r>
      <w:r w:rsidR="00DA6CBD">
        <w:t>, sleep hygiene</w:t>
      </w:r>
      <w:r w:rsidR="00B04E71">
        <w:t xml:space="preserve"> only</w:t>
      </w:r>
      <w:r w:rsidR="00DA6CBD">
        <w:t xml:space="preserve"> explained</w:t>
      </w:r>
      <w:r w:rsidR="00FC2F7E">
        <w:t xml:space="preserve"> 6</w:t>
      </w:r>
      <w:r w:rsidR="00DA6CBD">
        <w:t>% of the</w:t>
      </w:r>
      <w:r w:rsidR="00B04E71">
        <w:t xml:space="preserve"> total</w:t>
      </w:r>
      <w:r w:rsidR="00DA6CBD">
        <w:t xml:space="preserve"> variance</w:t>
      </w:r>
      <w:r w:rsidR="00B04E71">
        <w:t xml:space="preserve"> in academic engag</w:t>
      </w:r>
      <w:r w:rsidR="00207A0E">
        <w:t>e</w:t>
      </w:r>
      <w:r w:rsidR="00B04E71">
        <w:t>ment</w:t>
      </w:r>
      <w:r w:rsidR="00DA6CBD">
        <w:t xml:space="preserve">.  </w:t>
      </w:r>
    </w:p>
    <w:p w14:paraId="066AF36D" w14:textId="642E8F64" w:rsidR="00207A0E" w:rsidRPr="002236D9" w:rsidRDefault="003B4288" w:rsidP="007F6DD4">
      <w:pPr>
        <w:rPr>
          <w:rFonts w:cstheme="minorHAnsi"/>
          <w:b/>
        </w:rPr>
      </w:pPr>
      <w:r>
        <w:t xml:space="preserve">Both </w:t>
      </w:r>
      <w:r w:rsidR="00B17E45">
        <w:t>s</w:t>
      </w:r>
      <w:r w:rsidR="00207A0E">
        <w:t xml:space="preserve">kills engagement and performance engagement showed improved explanation of variance with the inclusion of sleep hygiene in addition to stress.  </w:t>
      </w:r>
      <w:r w:rsidR="00743DB1">
        <w:t>The addition of sleep hygiene to the skills model increased the explanation of total variance from 4% to 12%.</w:t>
      </w:r>
      <w:r w:rsidR="00026F17">
        <w:t xml:space="preserve"> </w:t>
      </w:r>
      <w:r w:rsidR="00743DB1" w:rsidRPr="00743DB1">
        <w:t xml:space="preserve"> </w:t>
      </w:r>
      <w:r w:rsidR="00B17E45">
        <w:t>This matters because i</w:t>
      </w:r>
      <w:r w:rsidR="00743DB1">
        <w:t xml:space="preserve">n the performance model, </w:t>
      </w:r>
      <w:r w:rsidR="00744B72">
        <w:t xml:space="preserve">the less than 1% variance </w:t>
      </w:r>
      <w:r w:rsidR="00B610ED">
        <w:t>explained by the inclusion of stress alone was raised to 4% total explained variance with the addition of sleep hygiene</w:t>
      </w:r>
      <w:r w:rsidR="00B17E45">
        <w:t xml:space="preserve"> assessment</w:t>
      </w:r>
      <w:r w:rsidR="00B610ED">
        <w:t xml:space="preserve">.  </w:t>
      </w:r>
      <w:r w:rsidR="00B17E45">
        <w:t>Thus, s</w:t>
      </w:r>
      <w:r w:rsidR="00026F17">
        <w:t>uch</w:t>
      </w:r>
      <w:r w:rsidR="00B610ED">
        <w:t xml:space="preserve"> results show</w:t>
      </w:r>
      <w:r w:rsidR="00026F17">
        <w:t xml:space="preserve"> that</w:t>
      </w:r>
      <w:r w:rsidR="00B610ED">
        <w:t xml:space="preserve"> </w:t>
      </w:r>
      <w:commentRangeStart w:id="24"/>
      <w:r w:rsidR="00B610ED">
        <w:t>the</w:t>
      </w:r>
      <w:r w:rsidR="00026F17">
        <w:t xml:space="preserve"> variables addressed in this study are better at explaining the behaviors that fall under skills engagement than they are at explaining</w:t>
      </w:r>
      <w:r w:rsidR="00C96868">
        <w:t xml:space="preserve"> those specific to performance engagement, such as</w:t>
      </w:r>
      <w:r w:rsidR="00026F17">
        <w:t xml:space="preserve"> grades an</w:t>
      </w:r>
      <w:commentRangeEnd w:id="24"/>
      <w:r w:rsidR="00C96868">
        <w:t>d test scores</w:t>
      </w:r>
      <w:r>
        <w:rPr>
          <w:rStyle w:val="CommentReference"/>
        </w:rPr>
        <w:commentReference w:id="24"/>
      </w:r>
      <w:r w:rsidR="00026F17">
        <w:t>.</w:t>
      </w:r>
      <w:r w:rsidR="00B610ED">
        <w:t xml:space="preserve"> </w:t>
      </w:r>
      <w:r w:rsidR="00743DB1">
        <w:t>When looking at the specific impacts of these variable</w:t>
      </w:r>
      <w:r w:rsidR="00026F17">
        <w:t>s</w:t>
      </w:r>
      <w:r w:rsidR="00743DB1">
        <w:t xml:space="preserve">, stress </w:t>
      </w:r>
      <w:r w:rsidR="00B17E45">
        <w:t xml:space="preserve">variables </w:t>
      </w:r>
      <w:r w:rsidR="00743DB1">
        <w:t xml:space="preserve">showed a small negative </w:t>
      </w:r>
      <w:r w:rsidR="00743DB1" w:rsidRPr="002236D9">
        <w:rPr>
          <w:rFonts w:cstheme="minorHAnsi"/>
        </w:rPr>
        <w:t xml:space="preserve">impact on both these factors, while </w:t>
      </w:r>
      <w:r w:rsidR="00743DB1" w:rsidRPr="002236D9">
        <w:rPr>
          <w:rFonts w:cstheme="minorHAnsi"/>
        </w:rPr>
        <w:lastRenderedPageBreak/>
        <w:t xml:space="preserve">sleep hygiene </w:t>
      </w:r>
      <w:r w:rsidR="00B17E45" w:rsidRPr="002236D9">
        <w:rPr>
          <w:rFonts w:cstheme="minorHAnsi"/>
        </w:rPr>
        <w:t xml:space="preserve">variables </w:t>
      </w:r>
      <w:r w:rsidR="00743DB1" w:rsidRPr="002236D9">
        <w:rPr>
          <w:rFonts w:cstheme="minorHAnsi"/>
        </w:rPr>
        <w:t>showed a slight</w:t>
      </w:r>
      <w:r w:rsidR="00B610ED" w:rsidRPr="002236D9">
        <w:rPr>
          <w:rFonts w:cstheme="minorHAnsi"/>
        </w:rPr>
        <w:t>ly greater, positive influence.</w:t>
      </w:r>
      <w:r w:rsidR="005336EE" w:rsidRPr="002236D9">
        <w:rPr>
          <w:rFonts w:cstheme="minorHAnsi"/>
        </w:rPr>
        <w:t xml:space="preserve"> </w:t>
      </w:r>
      <w:r w:rsidR="00B610ED" w:rsidRPr="002236D9">
        <w:rPr>
          <w:rFonts w:cstheme="minorHAnsi"/>
        </w:rPr>
        <w:t xml:space="preserve"> </w:t>
      </w:r>
      <w:r w:rsidR="005336EE" w:rsidRPr="002236D9">
        <w:rPr>
          <w:rFonts w:cstheme="minorHAnsi"/>
        </w:rPr>
        <w:t>These findings are in line with the research indicating that sleep hygi</w:t>
      </w:r>
      <w:r w:rsidR="008C3E11" w:rsidRPr="002236D9">
        <w:rPr>
          <w:rFonts w:cstheme="minorHAnsi"/>
        </w:rPr>
        <w:t>ene</w:t>
      </w:r>
      <w:r w:rsidR="005336EE" w:rsidRPr="002236D9">
        <w:rPr>
          <w:rFonts w:cstheme="minorHAnsi"/>
        </w:rPr>
        <w:t xml:space="preserve"> has a positive influence on</w:t>
      </w:r>
      <w:r w:rsidR="008C3E11" w:rsidRPr="002236D9">
        <w:rPr>
          <w:rFonts w:cstheme="minorHAnsi"/>
        </w:rPr>
        <w:t xml:space="preserve"> the aspects of</w:t>
      </w:r>
      <w:r w:rsidR="005336EE" w:rsidRPr="002236D9">
        <w:rPr>
          <w:rFonts w:cstheme="minorHAnsi"/>
        </w:rPr>
        <w:t xml:space="preserve"> </w:t>
      </w:r>
      <w:r w:rsidR="00F37B5F" w:rsidRPr="002236D9">
        <w:rPr>
          <w:rFonts w:cstheme="minorHAnsi"/>
        </w:rPr>
        <w:t xml:space="preserve">academic </w:t>
      </w:r>
      <w:r w:rsidR="005336EE" w:rsidRPr="002236D9">
        <w:rPr>
          <w:rFonts w:cstheme="minorHAnsi"/>
        </w:rPr>
        <w:t>engagement</w:t>
      </w:r>
      <w:r w:rsidR="008C3E11" w:rsidRPr="002236D9">
        <w:rPr>
          <w:rFonts w:cstheme="minorHAnsi"/>
        </w:rPr>
        <w:t xml:space="preserve"> that</w:t>
      </w:r>
      <w:r w:rsidR="005336EE" w:rsidRPr="002236D9">
        <w:rPr>
          <w:rFonts w:cstheme="minorHAnsi"/>
        </w:rPr>
        <w:t xml:space="preserve"> </w:t>
      </w:r>
      <w:r w:rsidR="008C3E11" w:rsidRPr="002236D9">
        <w:rPr>
          <w:rFonts w:cstheme="minorHAnsi"/>
        </w:rPr>
        <w:t xml:space="preserve">include </w:t>
      </w:r>
      <w:r w:rsidR="005336EE" w:rsidRPr="002236D9">
        <w:rPr>
          <w:rFonts w:cstheme="minorHAnsi"/>
        </w:rPr>
        <w:t>executive functioning and achievement (</w:t>
      </w:r>
      <w:r w:rsidR="007F6DD4" w:rsidRPr="002236D9">
        <w:rPr>
          <w:rFonts w:eastAsia="Times New Roman" w:cstheme="minorHAnsi"/>
          <w:kern w:val="0"/>
          <w:lang w:eastAsia="en-US"/>
        </w:rPr>
        <w:t xml:space="preserve">Gilbert &amp; Weaver, 2010; Gomes et al., 2011; </w:t>
      </w:r>
      <w:proofErr w:type="spellStart"/>
      <w:r w:rsidR="007F6DD4" w:rsidRPr="002236D9">
        <w:rPr>
          <w:rFonts w:eastAsia="Times New Roman" w:cstheme="minorHAnsi"/>
          <w:kern w:val="0"/>
          <w:lang w:eastAsia="en-US"/>
        </w:rPr>
        <w:t>Trockel</w:t>
      </w:r>
      <w:proofErr w:type="spellEnd"/>
      <w:r w:rsidR="007F6DD4" w:rsidRPr="002236D9">
        <w:rPr>
          <w:rFonts w:eastAsia="Times New Roman" w:cstheme="minorHAnsi"/>
          <w:kern w:val="0"/>
          <w:lang w:eastAsia="en-US"/>
        </w:rPr>
        <w:t xml:space="preserve"> et al. 2002)</w:t>
      </w:r>
      <w:r w:rsidR="00EB1BBF" w:rsidRPr="002236D9">
        <w:rPr>
          <w:rFonts w:cstheme="minorHAnsi"/>
        </w:rPr>
        <w:t xml:space="preserve">, and that </w:t>
      </w:r>
      <w:commentRangeStart w:id="25"/>
      <w:r w:rsidR="00EB1BBF" w:rsidRPr="002236D9">
        <w:rPr>
          <w:rFonts w:cstheme="minorHAnsi"/>
        </w:rPr>
        <w:t xml:space="preserve">heightened </w:t>
      </w:r>
      <w:r w:rsidR="009F1E35" w:rsidRPr="002236D9">
        <w:rPr>
          <w:rFonts w:cstheme="minorHAnsi"/>
        </w:rPr>
        <w:t>stress tends to relate to</w:t>
      </w:r>
      <w:r w:rsidR="00EB1BBF" w:rsidRPr="002236D9">
        <w:rPr>
          <w:rFonts w:cstheme="minorHAnsi"/>
        </w:rPr>
        <w:t xml:space="preserve"> deficits in these area</w:t>
      </w:r>
      <w:commentRangeEnd w:id="25"/>
      <w:r w:rsidR="0081784D" w:rsidRPr="002236D9">
        <w:rPr>
          <w:rStyle w:val="CommentReference"/>
          <w:rFonts w:cstheme="minorHAnsi"/>
        </w:rPr>
        <w:commentReference w:id="25"/>
      </w:r>
      <w:r w:rsidR="00EB1BBF" w:rsidRPr="002236D9">
        <w:rPr>
          <w:rFonts w:cstheme="minorHAnsi"/>
        </w:rPr>
        <w:t>s (</w:t>
      </w:r>
      <w:r w:rsidR="00B525D5" w:rsidRPr="002236D9">
        <w:rPr>
          <w:rFonts w:cstheme="minorHAnsi"/>
        </w:rPr>
        <w:t>Lloyd</w:t>
      </w:r>
      <w:r w:rsidR="00B45E20" w:rsidRPr="002236D9">
        <w:rPr>
          <w:rFonts w:cstheme="minorHAnsi"/>
        </w:rPr>
        <w:t xml:space="preserve"> et al., 1980; </w:t>
      </w:r>
      <w:proofErr w:type="spellStart"/>
      <w:r w:rsidR="00B45E20" w:rsidRPr="002236D9">
        <w:rPr>
          <w:rFonts w:cstheme="minorHAnsi"/>
        </w:rPr>
        <w:t>Misra</w:t>
      </w:r>
      <w:proofErr w:type="spellEnd"/>
      <w:r w:rsidR="00B45E20" w:rsidRPr="002236D9">
        <w:rPr>
          <w:rFonts w:cstheme="minorHAnsi"/>
        </w:rPr>
        <w:t xml:space="preserve"> &amp; McKean, 2000</w:t>
      </w:r>
      <w:r w:rsidR="00EB1BBF" w:rsidRPr="002236D9">
        <w:rPr>
          <w:rFonts w:cstheme="minorHAnsi"/>
          <w:color w:val="FF0000"/>
        </w:rPr>
        <w:t>)</w:t>
      </w:r>
      <w:r w:rsidR="00EB1BBF" w:rsidRPr="002236D9">
        <w:rPr>
          <w:rFonts w:cstheme="minorHAnsi"/>
        </w:rPr>
        <w:t xml:space="preserve">. </w:t>
      </w:r>
      <w:r w:rsidR="00207A0E" w:rsidRPr="002236D9">
        <w:rPr>
          <w:rFonts w:cstheme="minorHAnsi"/>
        </w:rPr>
        <w:t xml:space="preserve"> </w:t>
      </w:r>
    </w:p>
    <w:p w14:paraId="30E8E4CC" w14:textId="4C45467D" w:rsidR="00EB1BBF" w:rsidRPr="002236D9" w:rsidRDefault="00EB1BBF" w:rsidP="00B218D2">
      <w:pPr>
        <w:ind w:firstLine="0"/>
        <w:rPr>
          <w:rFonts w:cstheme="minorHAnsi"/>
        </w:rPr>
      </w:pPr>
      <w:r w:rsidRPr="002236D9">
        <w:rPr>
          <w:rFonts w:cstheme="minorHAnsi"/>
        </w:rPr>
        <w:tab/>
      </w:r>
      <w:r w:rsidR="00607E8D" w:rsidRPr="002236D9">
        <w:rPr>
          <w:rFonts w:cstheme="minorHAnsi"/>
        </w:rPr>
        <w:t xml:space="preserve">Stressful life events </w:t>
      </w:r>
      <w:r w:rsidR="00475C5E" w:rsidRPr="002236D9">
        <w:rPr>
          <w:rFonts w:cstheme="minorHAnsi"/>
        </w:rPr>
        <w:t xml:space="preserve">best </w:t>
      </w:r>
      <w:r w:rsidR="00607E8D" w:rsidRPr="002236D9">
        <w:rPr>
          <w:rFonts w:cstheme="minorHAnsi"/>
        </w:rPr>
        <w:t>predicted e</w:t>
      </w:r>
      <w:r w:rsidRPr="002236D9">
        <w:rPr>
          <w:rFonts w:cstheme="minorHAnsi"/>
        </w:rPr>
        <w:t xml:space="preserve">motional and participation/interaction engagement </w:t>
      </w:r>
      <w:r w:rsidR="00F37B5F" w:rsidRPr="002236D9">
        <w:rPr>
          <w:rFonts w:cstheme="minorHAnsi"/>
        </w:rPr>
        <w:t>scores in the current study</w:t>
      </w:r>
      <w:r w:rsidRPr="002236D9">
        <w:rPr>
          <w:rFonts w:cstheme="minorHAnsi"/>
        </w:rPr>
        <w:t>.</w:t>
      </w:r>
      <w:r w:rsidR="00F37B5F" w:rsidRPr="002236D9">
        <w:rPr>
          <w:rFonts w:cstheme="minorHAnsi"/>
        </w:rPr>
        <w:t xml:space="preserve"> </w:t>
      </w:r>
      <w:r w:rsidR="00475C5E" w:rsidRPr="002236D9">
        <w:rPr>
          <w:rFonts w:cstheme="minorHAnsi"/>
        </w:rPr>
        <w:t xml:space="preserve">However, </w:t>
      </w:r>
      <w:r w:rsidR="00381077" w:rsidRPr="002236D9">
        <w:rPr>
          <w:rFonts w:cstheme="minorHAnsi"/>
        </w:rPr>
        <w:t>stressful life events explained &lt;1% of the total variance</w:t>
      </w:r>
      <w:r w:rsidR="0081784D" w:rsidRPr="002236D9">
        <w:rPr>
          <w:rFonts w:cstheme="minorHAnsi"/>
        </w:rPr>
        <w:t xml:space="preserve"> for emotional engagement</w:t>
      </w:r>
      <w:r w:rsidR="00381077" w:rsidRPr="002236D9">
        <w:rPr>
          <w:rFonts w:cstheme="minorHAnsi"/>
        </w:rPr>
        <w:t>, and 2% of the total variance</w:t>
      </w:r>
      <w:r w:rsidR="0081784D" w:rsidRPr="002236D9">
        <w:rPr>
          <w:rFonts w:cstheme="minorHAnsi"/>
        </w:rPr>
        <w:t xml:space="preserve"> for participation/interaction engagement, which were n</w:t>
      </w:r>
      <w:r w:rsidR="00381077" w:rsidRPr="002236D9">
        <w:rPr>
          <w:rFonts w:cstheme="minorHAnsi"/>
        </w:rPr>
        <w:t xml:space="preserve">ot </w:t>
      </w:r>
      <w:r w:rsidR="0081784D" w:rsidRPr="002236D9">
        <w:rPr>
          <w:rFonts w:cstheme="minorHAnsi"/>
        </w:rPr>
        <w:t xml:space="preserve">statistically </w:t>
      </w:r>
      <w:r w:rsidR="00381077" w:rsidRPr="002236D9">
        <w:rPr>
          <w:rFonts w:cstheme="minorHAnsi"/>
        </w:rPr>
        <w:t>significant</w:t>
      </w:r>
      <w:r w:rsidR="00745194" w:rsidRPr="002236D9">
        <w:rPr>
          <w:rFonts w:cstheme="minorHAnsi"/>
        </w:rPr>
        <w:t>.</w:t>
      </w:r>
      <w:r w:rsidR="00381077" w:rsidRPr="002236D9">
        <w:rPr>
          <w:rFonts w:cstheme="minorHAnsi"/>
        </w:rPr>
        <w:t xml:space="preserve"> </w:t>
      </w:r>
      <w:r w:rsidR="00475C5E" w:rsidRPr="002236D9">
        <w:rPr>
          <w:rFonts w:cstheme="minorHAnsi"/>
        </w:rPr>
        <w:t xml:space="preserve">No other variables added to the predictability of these models, including the following: sleep hygiene, exercise, ethnicity, class rank, age, and gender.  </w:t>
      </w:r>
    </w:p>
    <w:p w14:paraId="784312FF" w14:textId="051C511C" w:rsidR="00B04E71" w:rsidRPr="002236D9" w:rsidRDefault="00DA6CBD" w:rsidP="006F43D6">
      <w:pPr>
        <w:rPr>
          <w:rFonts w:cstheme="minorHAnsi"/>
        </w:rPr>
      </w:pPr>
      <w:r w:rsidRPr="002236D9">
        <w:rPr>
          <w:rFonts w:cstheme="minorHAnsi"/>
        </w:rPr>
        <w:t>From this</w:t>
      </w:r>
      <w:r w:rsidR="00232356" w:rsidRPr="002236D9">
        <w:rPr>
          <w:rFonts w:cstheme="minorHAnsi"/>
        </w:rPr>
        <w:t xml:space="preserve">, </w:t>
      </w:r>
      <w:r w:rsidRPr="002236D9">
        <w:rPr>
          <w:rFonts w:cstheme="minorHAnsi"/>
        </w:rPr>
        <w:t>it can be seen that the independent variables of str</w:t>
      </w:r>
      <w:r w:rsidR="00FC2F7E" w:rsidRPr="002236D9">
        <w:rPr>
          <w:rFonts w:cstheme="minorHAnsi"/>
        </w:rPr>
        <w:t>essful life events and sleep hygiene</w:t>
      </w:r>
      <w:r w:rsidRPr="002236D9">
        <w:rPr>
          <w:rFonts w:cstheme="minorHAnsi"/>
        </w:rPr>
        <w:t xml:space="preserve"> are only explaining a fraction of the variance in the dependent variables</w:t>
      </w:r>
      <w:r w:rsidR="00FC2F7E" w:rsidRPr="002236D9">
        <w:rPr>
          <w:rFonts w:cstheme="minorHAnsi"/>
        </w:rPr>
        <w:t>, while exercise does not add to the explanation of variance for any of the dependent variables</w:t>
      </w:r>
      <w:r w:rsidRPr="002236D9">
        <w:rPr>
          <w:rFonts w:cstheme="minorHAnsi"/>
        </w:rPr>
        <w:t>.</w:t>
      </w:r>
      <w:r w:rsidR="00381077" w:rsidRPr="002236D9">
        <w:rPr>
          <w:rFonts w:cstheme="minorHAnsi"/>
        </w:rPr>
        <w:t xml:space="preserve"> </w:t>
      </w:r>
      <w:r w:rsidR="000F64AF" w:rsidRPr="002236D9">
        <w:rPr>
          <w:rFonts w:cstheme="minorHAnsi"/>
        </w:rPr>
        <w:t xml:space="preserve"> </w:t>
      </w:r>
      <w:r w:rsidR="001069F9" w:rsidRPr="002236D9">
        <w:rPr>
          <w:rFonts w:cstheme="minorHAnsi"/>
        </w:rPr>
        <w:t xml:space="preserve">Unlike results seen in the moderation model, </w:t>
      </w:r>
      <w:r w:rsidR="00381077" w:rsidRPr="002236D9">
        <w:rPr>
          <w:rFonts w:cstheme="minorHAnsi"/>
        </w:rPr>
        <w:t>heightened</w:t>
      </w:r>
      <w:r w:rsidR="00AF6E00" w:rsidRPr="002236D9">
        <w:rPr>
          <w:rFonts w:cstheme="minorHAnsi"/>
        </w:rPr>
        <w:t xml:space="preserve"> stress resulted in a</w:t>
      </w:r>
      <w:r w:rsidR="00381077" w:rsidRPr="002236D9">
        <w:rPr>
          <w:rFonts w:cstheme="minorHAnsi"/>
        </w:rPr>
        <w:t xml:space="preserve"> </w:t>
      </w:r>
      <w:r w:rsidR="004117A1" w:rsidRPr="002236D9">
        <w:rPr>
          <w:rFonts w:cstheme="minorHAnsi"/>
        </w:rPr>
        <w:t xml:space="preserve">reduction </w:t>
      </w:r>
      <w:r w:rsidR="00381077" w:rsidRPr="002236D9">
        <w:rPr>
          <w:rFonts w:cstheme="minorHAnsi"/>
        </w:rPr>
        <w:t>in the outcome variable of engagement and positive sleep hygiene practices predic</w:t>
      </w:r>
      <w:r w:rsidR="000F64AF" w:rsidRPr="002236D9">
        <w:rPr>
          <w:rFonts w:cstheme="minorHAnsi"/>
        </w:rPr>
        <w:t>ted an increase in engagement</w:t>
      </w:r>
      <w:r w:rsidR="00607E8D" w:rsidRPr="002236D9">
        <w:rPr>
          <w:rFonts w:cstheme="minorHAnsi"/>
        </w:rPr>
        <w:t xml:space="preserve"> in all final predictive models</w:t>
      </w:r>
      <w:r w:rsidR="000F64AF" w:rsidRPr="002236D9">
        <w:rPr>
          <w:rFonts w:cstheme="minorHAnsi"/>
        </w:rPr>
        <w:t xml:space="preserve">.  </w:t>
      </w:r>
      <w:r w:rsidR="00697990" w:rsidRPr="002236D9">
        <w:rPr>
          <w:rFonts w:cstheme="minorHAnsi"/>
        </w:rPr>
        <w:t>Although</w:t>
      </w:r>
      <w:r w:rsidR="00FC2F7E" w:rsidRPr="002236D9">
        <w:rPr>
          <w:rFonts w:cstheme="minorHAnsi"/>
        </w:rPr>
        <w:t xml:space="preserve"> identifying the variables of most importance</w:t>
      </w:r>
      <w:r w:rsidR="00381077" w:rsidRPr="002236D9">
        <w:rPr>
          <w:rFonts w:cstheme="minorHAnsi"/>
        </w:rPr>
        <w:t xml:space="preserve"> and how they differentially impact academic engagement</w:t>
      </w:r>
      <w:r w:rsidR="00FC2F7E" w:rsidRPr="002236D9">
        <w:rPr>
          <w:rFonts w:cstheme="minorHAnsi"/>
        </w:rPr>
        <w:t xml:space="preserve"> is a</w:t>
      </w:r>
      <w:r w:rsidR="00697990" w:rsidRPr="002236D9">
        <w:rPr>
          <w:rFonts w:cstheme="minorHAnsi"/>
        </w:rPr>
        <w:t xml:space="preserve"> good start</w:t>
      </w:r>
      <w:r w:rsidR="00CA4503" w:rsidRPr="002236D9">
        <w:rPr>
          <w:rFonts w:cstheme="minorHAnsi"/>
        </w:rPr>
        <w:t xml:space="preserve">, future research is needed to investigate </w:t>
      </w:r>
      <w:r w:rsidR="00697990" w:rsidRPr="002236D9">
        <w:rPr>
          <w:rFonts w:cstheme="minorHAnsi"/>
        </w:rPr>
        <w:t>other variables that may be influencing academic engagement</w:t>
      </w:r>
      <w:r w:rsidR="0078374D" w:rsidRPr="002236D9">
        <w:rPr>
          <w:rFonts w:cstheme="minorHAnsi"/>
        </w:rPr>
        <w:t xml:space="preserve"> </w:t>
      </w:r>
      <w:r w:rsidR="005E4BB2" w:rsidRPr="002236D9">
        <w:rPr>
          <w:rFonts w:cstheme="minorHAnsi"/>
        </w:rPr>
        <w:t xml:space="preserve">in </w:t>
      </w:r>
      <w:r w:rsidR="0078374D" w:rsidRPr="002236D9">
        <w:rPr>
          <w:rFonts w:cstheme="minorHAnsi"/>
        </w:rPr>
        <w:t>undergraduate students</w:t>
      </w:r>
      <w:r w:rsidR="00381077" w:rsidRPr="002236D9">
        <w:rPr>
          <w:rFonts w:cstheme="minorHAnsi"/>
        </w:rPr>
        <w:t>, as well</w:t>
      </w:r>
      <w:r w:rsidR="00697990" w:rsidRPr="002236D9">
        <w:rPr>
          <w:rFonts w:cstheme="minorHAnsi"/>
        </w:rPr>
        <w:t xml:space="preserve">.  </w:t>
      </w:r>
    </w:p>
    <w:p w14:paraId="7C4BDC54" w14:textId="641C9B09" w:rsidR="005210E5" w:rsidRPr="002236D9" w:rsidRDefault="00A9034F">
      <w:pPr>
        <w:widowControl w:val="0"/>
        <w:spacing w:after="240" w:line="360" w:lineRule="atLeast"/>
        <w:ind w:firstLine="0"/>
        <w:rPr>
          <w:rFonts w:cstheme="minorHAnsi"/>
          <w:b/>
          <w:color w:val="000000"/>
          <w:kern w:val="0"/>
        </w:rPr>
      </w:pPr>
      <w:r w:rsidRPr="002236D9">
        <w:rPr>
          <w:rFonts w:cstheme="minorHAnsi"/>
          <w:b/>
          <w:color w:val="000000"/>
          <w:kern w:val="0"/>
        </w:rPr>
        <w:t>Limi</w:t>
      </w:r>
      <w:r w:rsidR="000A6B0B" w:rsidRPr="002236D9">
        <w:rPr>
          <w:rFonts w:cstheme="minorHAnsi"/>
          <w:b/>
          <w:color w:val="000000"/>
          <w:kern w:val="0"/>
        </w:rPr>
        <w:t>tations/</w:t>
      </w:r>
      <w:r w:rsidR="00E24D97" w:rsidRPr="002236D9">
        <w:rPr>
          <w:rFonts w:cstheme="minorHAnsi"/>
          <w:b/>
          <w:color w:val="000000"/>
          <w:kern w:val="0"/>
        </w:rPr>
        <w:t xml:space="preserve">Directions for </w:t>
      </w:r>
      <w:r w:rsidR="000A6B0B" w:rsidRPr="002236D9">
        <w:rPr>
          <w:rFonts w:cstheme="minorHAnsi"/>
          <w:b/>
          <w:color w:val="000000"/>
          <w:kern w:val="0"/>
        </w:rPr>
        <w:t>Future Research</w:t>
      </w:r>
    </w:p>
    <w:p w14:paraId="156086C7" w14:textId="7692935E" w:rsidR="00713F1E" w:rsidRPr="002236D9" w:rsidRDefault="00B72D10" w:rsidP="007A5CAC">
      <w:pPr>
        <w:widowControl w:val="0"/>
        <w:spacing w:after="240"/>
        <w:rPr>
          <w:rFonts w:cstheme="minorHAnsi"/>
          <w:color w:val="000000"/>
          <w:kern w:val="0"/>
        </w:rPr>
      </w:pPr>
      <w:r w:rsidRPr="002236D9">
        <w:rPr>
          <w:rFonts w:cstheme="minorHAnsi"/>
          <w:color w:val="000000"/>
          <w:kern w:val="0"/>
        </w:rPr>
        <w:t>T</w:t>
      </w:r>
      <w:r w:rsidR="00713F1E" w:rsidRPr="002236D9">
        <w:rPr>
          <w:rFonts w:cstheme="minorHAnsi"/>
          <w:color w:val="000000"/>
          <w:kern w:val="0"/>
        </w:rPr>
        <w:t>he</w:t>
      </w:r>
      <w:r w:rsidR="00845AEC" w:rsidRPr="002236D9">
        <w:rPr>
          <w:rFonts w:cstheme="minorHAnsi"/>
          <w:color w:val="000000"/>
          <w:kern w:val="0"/>
        </w:rPr>
        <w:t xml:space="preserve"> results of the current study </w:t>
      </w:r>
      <w:r w:rsidR="00495E9F" w:rsidRPr="002236D9">
        <w:rPr>
          <w:rFonts w:cstheme="minorHAnsi"/>
          <w:color w:val="000000"/>
          <w:kern w:val="0"/>
        </w:rPr>
        <w:t>illustrate</w:t>
      </w:r>
      <w:r w:rsidR="00713F1E" w:rsidRPr="002236D9">
        <w:rPr>
          <w:rFonts w:cstheme="minorHAnsi"/>
          <w:color w:val="000000"/>
          <w:kern w:val="0"/>
        </w:rPr>
        <w:t xml:space="preserve"> the importance of evaluating stress and sleep hygiene when </w:t>
      </w:r>
      <w:r w:rsidR="00495E9F" w:rsidRPr="002236D9">
        <w:rPr>
          <w:rFonts w:cstheme="minorHAnsi"/>
          <w:color w:val="000000"/>
          <w:kern w:val="0"/>
        </w:rPr>
        <w:t>attempting</w:t>
      </w:r>
      <w:r w:rsidR="00713F1E" w:rsidRPr="002236D9">
        <w:rPr>
          <w:rFonts w:cstheme="minorHAnsi"/>
          <w:color w:val="000000"/>
          <w:kern w:val="0"/>
        </w:rPr>
        <w:t xml:space="preserve"> to actively engage college students in their education</w:t>
      </w:r>
      <w:r w:rsidRPr="002236D9">
        <w:rPr>
          <w:rFonts w:cstheme="minorHAnsi"/>
          <w:color w:val="000000"/>
          <w:kern w:val="0"/>
        </w:rPr>
        <w:t xml:space="preserve">. </w:t>
      </w:r>
      <w:r w:rsidR="00495E9F" w:rsidRPr="002236D9">
        <w:rPr>
          <w:rFonts w:cstheme="minorHAnsi"/>
          <w:color w:val="000000"/>
          <w:kern w:val="0"/>
        </w:rPr>
        <w:t>Across several studies, s</w:t>
      </w:r>
      <w:r w:rsidRPr="002236D9">
        <w:rPr>
          <w:rFonts w:cstheme="minorHAnsi"/>
          <w:color w:val="000000"/>
          <w:kern w:val="0"/>
        </w:rPr>
        <w:t xml:space="preserve">tress </w:t>
      </w:r>
      <w:r w:rsidR="00495E9F" w:rsidRPr="002236D9">
        <w:rPr>
          <w:rFonts w:cstheme="minorHAnsi"/>
          <w:color w:val="000000"/>
          <w:kern w:val="0"/>
        </w:rPr>
        <w:t>has been found to n</w:t>
      </w:r>
      <w:r w:rsidRPr="002236D9">
        <w:rPr>
          <w:rFonts w:cstheme="minorHAnsi"/>
          <w:color w:val="000000"/>
          <w:kern w:val="0"/>
        </w:rPr>
        <w:t>egatively influenc</w:t>
      </w:r>
      <w:r w:rsidR="00495E9F" w:rsidRPr="002236D9">
        <w:rPr>
          <w:rFonts w:cstheme="minorHAnsi"/>
          <w:color w:val="000000"/>
          <w:kern w:val="0"/>
        </w:rPr>
        <w:t>e</w:t>
      </w:r>
      <w:r w:rsidRPr="002236D9">
        <w:rPr>
          <w:rFonts w:cstheme="minorHAnsi"/>
          <w:color w:val="000000"/>
          <w:kern w:val="0"/>
        </w:rPr>
        <w:t xml:space="preserve"> the lives of undergraduate students</w:t>
      </w:r>
      <w:r w:rsidR="00346BA4" w:rsidRPr="002236D9">
        <w:rPr>
          <w:rFonts w:cstheme="minorHAnsi"/>
          <w:color w:val="000000"/>
          <w:kern w:val="0"/>
        </w:rPr>
        <w:t xml:space="preserve"> (</w:t>
      </w:r>
      <w:r w:rsidR="00346BA4" w:rsidRPr="002236D9">
        <w:rPr>
          <w:rFonts w:cstheme="minorHAnsi"/>
        </w:rPr>
        <w:t xml:space="preserve">Kim et </w:t>
      </w:r>
      <w:r w:rsidR="00346BA4" w:rsidRPr="002236D9">
        <w:rPr>
          <w:rFonts w:cstheme="minorHAnsi"/>
        </w:rPr>
        <w:lastRenderedPageBreak/>
        <w:t>al., 2003; Leggett et al., 2016;</w:t>
      </w:r>
      <w:r w:rsidR="00346BA4" w:rsidRPr="002236D9">
        <w:rPr>
          <w:rFonts w:cstheme="minorHAnsi"/>
          <w:color w:val="000000"/>
          <w:kern w:val="0"/>
        </w:rPr>
        <w:t xml:space="preserve"> </w:t>
      </w:r>
      <w:r w:rsidR="00346BA4" w:rsidRPr="002236D9">
        <w:rPr>
          <w:rFonts w:cstheme="minorHAnsi"/>
          <w:color w:val="000000" w:themeColor="text1"/>
        </w:rPr>
        <w:t>Lloyd et al., 1980;</w:t>
      </w:r>
      <w:r w:rsidR="00346BA4" w:rsidRPr="002236D9">
        <w:rPr>
          <w:rFonts w:cstheme="minorHAnsi"/>
        </w:rPr>
        <w:t xml:space="preserve"> </w:t>
      </w:r>
      <w:proofErr w:type="spellStart"/>
      <w:r w:rsidR="00346BA4" w:rsidRPr="002236D9">
        <w:rPr>
          <w:rFonts w:cstheme="minorHAnsi"/>
        </w:rPr>
        <w:t>Misra</w:t>
      </w:r>
      <w:proofErr w:type="spellEnd"/>
      <w:r w:rsidR="00346BA4" w:rsidRPr="002236D9">
        <w:rPr>
          <w:rFonts w:cstheme="minorHAnsi"/>
        </w:rPr>
        <w:t xml:space="preserve"> &amp; McKean, 2000</w:t>
      </w:r>
      <w:r w:rsidR="00346BA4" w:rsidRPr="002236D9">
        <w:rPr>
          <w:rFonts w:cstheme="minorHAnsi"/>
          <w:color w:val="000000"/>
          <w:kern w:val="0"/>
        </w:rPr>
        <w:t xml:space="preserve">; </w:t>
      </w:r>
      <w:proofErr w:type="spellStart"/>
      <w:r w:rsidR="00346BA4" w:rsidRPr="002236D9">
        <w:rPr>
          <w:rFonts w:cstheme="minorHAnsi"/>
          <w:color w:val="000000"/>
          <w:kern w:val="0"/>
        </w:rPr>
        <w:t>Novotney</w:t>
      </w:r>
      <w:proofErr w:type="spellEnd"/>
      <w:r w:rsidR="00346BA4" w:rsidRPr="002236D9">
        <w:rPr>
          <w:rFonts w:cstheme="minorHAnsi"/>
          <w:color w:val="000000"/>
          <w:kern w:val="0"/>
        </w:rPr>
        <w:t>, 2014</w:t>
      </w:r>
      <w:r w:rsidR="00346BA4" w:rsidRPr="002236D9">
        <w:rPr>
          <w:rFonts w:cstheme="minorHAnsi"/>
          <w:color w:val="000000" w:themeColor="text1"/>
        </w:rPr>
        <w:t xml:space="preserve">; </w:t>
      </w:r>
      <w:proofErr w:type="spellStart"/>
      <w:r w:rsidR="00346BA4" w:rsidRPr="002236D9">
        <w:rPr>
          <w:rFonts w:cstheme="minorHAnsi"/>
          <w:color w:val="000000" w:themeColor="text1"/>
        </w:rPr>
        <w:t>Vaez</w:t>
      </w:r>
      <w:proofErr w:type="spellEnd"/>
      <w:r w:rsidR="00346BA4" w:rsidRPr="002236D9">
        <w:rPr>
          <w:rFonts w:cstheme="minorHAnsi"/>
          <w:color w:val="000000" w:themeColor="text1"/>
        </w:rPr>
        <w:t xml:space="preserve"> &amp; </w:t>
      </w:r>
      <w:proofErr w:type="spellStart"/>
      <w:r w:rsidR="00346BA4" w:rsidRPr="002236D9">
        <w:rPr>
          <w:rFonts w:cstheme="minorHAnsi"/>
          <w:color w:val="000000" w:themeColor="text1"/>
        </w:rPr>
        <w:t>Laflamme</w:t>
      </w:r>
      <w:proofErr w:type="spellEnd"/>
      <w:r w:rsidR="00346BA4" w:rsidRPr="002236D9">
        <w:rPr>
          <w:rFonts w:cstheme="minorHAnsi"/>
          <w:color w:val="000000" w:themeColor="text1"/>
        </w:rPr>
        <w:t>, 2008),</w:t>
      </w:r>
      <w:r w:rsidR="00346BA4" w:rsidRPr="002236D9">
        <w:rPr>
          <w:rFonts w:cstheme="minorHAnsi"/>
          <w:color w:val="000000"/>
          <w:kern w:val="0"/>
        </w:rPr>
        <w:t xml:space="preserve"> potentially</w:t>
      </w:r>
      <w:r w:rsidRPr="002236D9">
        <w:rPr>
          <w:rFonts w:cstheme="minorHAnsi"/>
          <w:color w:val="000000"/>
          <w:kern w:val="0"/>
        </w:rPr>
        <w:t xml:space="preserve"> leading them to request academic assistance, extensions on work, and</w:t>
      </w:r>
      <w:r w:rsidR="00495E9F" w:rsidRPr="002236D9">
        <w:rPr>
          <w:rFonts w:cstheme="minorHAnsi"/>
          <w:color w:val="000000"/>
          <w:kern w:val="0"/>
        </w:rPr>
        <w:t xml:space="preserve"> to need </w:t>
      </w:r>
      <w:r w:rsidRPr="002236D9">
        <w:rPr>
          <w:rFonts w:cstheme="minorHAnsi"/>
          <w:color w:val="000000"/>
          <w:kern w:val="0"/>
        </w:rPr>
        <w:t>mental health support</w:t>
      </w:r>
      <w:r w:rsidR="00346BA4" w:rsidRPr="002236D9">
        <w:rPr>
          <w:rFonts w:cstheme="minorHAnsi"/>
          <w:color w:val="000000"/>
          <w:kern w:val="0"/>
        </w:rPr>
        <w:t xml:space="preserve">. </w:t>
      </w:r>
      <w:r w:rsidR="00EF5AEE" w:rsidRPr="002236D9">
        <w:rPr>
          <w:rFonts w:cstheme="minorHAnsi"/>
          <w:color w:val="000000"/>
          <w:kern w:val="0"/>
        </w:rPr>
        <w:t>The</w:t>
      </w:r>
      <w:r w:rsidR="00845AEC" w:rsidRPr="002236D9">
        <w:rPr>
          <w:rFonts w:cstheme="minorHAnsi"/>
          <w:color w:val="000000"/>
          <w:kern w:val="0"/>
        </w:rPr>
        <w:t xml:space="preserve"> findings</w:t>
      </w:r>
      <w:r w:rsidR="00EF5AEE" w:rsidRPr="002236D9">
        <w:rPr>
          <w:rFonts w:cstheme="minorHAnsi"/>
          <w:color w:val="000000"/>
          <w:kern w:val="0"/>
        </w:rPr>
        <w:t xml:space="preserve"> of the present study</w:t>
      </w:r>
      <w:r w:rsidR="00845AEC" w:rsidRPr="002236D9">
        <w:rPr>
          <w:rFonts w:cstheme="minorHAnsi"/>
          <w:color w:val="000000"/>
          <w:kern w:val="0"/>
        </w:rPr>
        <w:t xml:space="preserve"> suggest that the impact of stress </w:t>
      </w:r>
      <w:r w:rsidR="00EF5AEE" w:rsidRPr="002236D9">
        <w:rPr>
          <w:rFonts w:cstheme="minorHAnsi"/>
          <w:color w:val="000000"/>
          <w:kern w:val="0"/>
        </w:rPr>
        <w:t>on academic engagement</w:t>
      </w:r>
      <w:r w:rsidR="00495E9F" w:rsidRPr="002236D9">
        <w:rPr>
          <w:rFonts w:cstheme="minorHAnsi"/>
          <w:color w:val="000000"/>
          <w:kern w:val="0"/>
        </w:rPr>
        <w:t xml:space="preserve"> in college students</w:t>
      </w:r>
      <w:r w:rsidR="00845AEC" w:rsidRPr="002236D9">
        <w:rPr>
          <w:rFonts w:cstheme="minorHAnsi"/>
          <w:color w:val="000000"/>
          <w:kern w:val="0"/>
        </w:rPr>
        <w:t xml:space="preserve"> may be more a product of mediating variables such as sleep hygiene</w:t>
      </w:r>
      <w:r w:rsidR="00495E9F" w:rsidRPr="002236D9">
        <w:rPr>
          <w:rFonts w:cstheme="minorHAnsi"/>
          <w:color w:val="000000"/>
          <w:kern w:val="0"/>
        </w:rPr>
        <w:t xml:space="preserve"> versus being directly related</w:t>
      </w:r>
      <w:r w:rsidR="00845AEC" w:rsidRPr="002236D9">
        <w:rPr>
          <w:rFonts w:cstheme="minorHAnsi"/>
          <w:color w:val="000000"/>
          <w:kern w:val="0"/>
        </w:rPr>
        <w:t xml:space="preserve">.  Sleep hygiene has been shown to be related to sleep quality, deficits of which can cause impaired concentration, working memory, mood, and </w:t>
      </w:r>
      <w:r w:rsidR="00D851E2" w:rsidRPr="002236D9">
        <w:rPr>
          <w:rFonts w:cstheme="minorHAnsi"/>
          <w:color w:val="000000"/>
          <w:kern w:val="0"/>
        </w:rPr>
        <w:t xml:space="preserve">academic </w:t>
      </w:r>
      <w:r w:rsidR="00845AEC" w:rsidRPr="002236D9">
        <w:rPr>
          <w:rFonts w:cstheme="minorHAnsi"/>
          <w:color w:val="000000"/>
          <w:kern w:val="0"/>
        </w:rPr>
        <w:t>achievement</w:t>
      </w:r>
      <w:r w:rsidR="00D851E2" w:rsidRPr="002236D9">
        <w:rPr>
          <w:rFonts w:cstheme="minorHAnsi"/>
          <w:color w:val="000000"/>
          <w:kern w:val="0"/>
        </w:rPr>
        <w:t xml:space="preserve"> (</w:t>
      </w:r>
      <w:r w:rsidR="00E73872" w:rsidRPr="002236D9">
        <w:rPr>
          <w:rFonts w:cstheme="minorHAnsi"/>
          <w:color w:val="000000"/>
          <w:kern w:val="0"/>
        </w:rPr>
        <w:t xml:space="preserve">Gilbert &amp; Weaver, 2010; Gomes et al., 2011; </w:t>
      </w:r>
      <w:proofErr w:type="spellStart"/>
      <w:r w:rsidR="00E73872" w:rsidRPr="002236D9">
        <w:rPr>
          <w:rFonts w:cstheme="minorHAnsi"/>
          <w:color w:val="000000"/>
          <w:kern w:val="0"/>
        </w:rPr>
        <w:t>Mastin</w:t>
      </w:r>
      <w:proofErr w:type="spellEnd"/>
      <w:r w:rsidR="00E73872" w:rsidRPr="002236D9">
        <w:rPr>
          <w:rFonts w:cstheme="minorHAnsi"/>
          <w:color w:val="000000"/>
          <w:kern w:val="0"/>
        </w:rPr>
        <w:t xml:space="preserve"> et al., 2006; </w:t>
      </w:r>
      <w:proofErr w:type="spellStart"/>
      <w:r w:rsidR="00E73872" w:rsidRPr="002236D9">
        <w:rPr>
          <w:rFonts w:cstheme="minorHAnsi"/>
          <w:color w:val="000000"/>
          <w:kern w:val="0"/>
        </w:rPr>
        <w:t>Oginska</w:t>
      </w:r>
      <w:proofErr w:type="spellEnd"/>
      <w:r w:rsidR="00E73872" w:rsidRPr="002236D9">
        <w:rPr>
          <w:rFonts w:cstheme="minorHAnsi"/>
          <w:color w:val="000000"/>
          <w:kern w:val="0"/>
        </w:rPr>
        <w:t xml:space="preserve"> &amp; </w:t>
      </w:r>
      <w:proofErr w:type="spellStart"/>
      <w:r w:rsidR="00E73872" w:rsidRPr="002236D9">
        <w:rPr>
          <w:rFonts w:cstheme="minorHAnsi"/>
          <w:color w:val="000000"/>
          <w:kern w:val="0"/>
        </w:rPr>
        <w:t>Pokorski</w:t>
      </w:r>
      <w:proofErr w:type="spellEnd"/>
      <w:r w:rsidR="00E73872" w:rsidRPr="002236D9">
        <w:rPr>
          <w:rFonts w:cstheme="minorHAnsi"/>
          <w:color w:val="000000"/>
          <w:kern w:val="0"/>
        </w:rPr>
        <w:t>, 2006</w:t>
      </w:r>
      <w:r w:rsidR="00EA4531" w:rsidRPr="002236D9">
        <w:rPr>
          <w:rFonts w:cstheme="minorHAnsi"/>
          <w:color w:val="000000"/>
          <w:kern w:val="0"/>
        </w:rPr>
        <w:t xml:space="preserve">; </w:t>
      </w:r>
      <w:r w:rsidR="00EA4531" w:rsidRPr="002236D9">
        <w:rPr>
          <w:rFonts w:cstheme="minorHAnsi"/>
        </w:rPr>
        <w:t xml:space="preserve">Pilcher &amp; </w:t>
      </w:r>
      <w:proofErr w:type="spellStart"/>
      <w:r w:rsidR="00EA4531" w:rsidRPr="002236D9">
        <w:rPr>
          <w:rFonts w:cstheme="minorHAnsi"/>
        </w:rPr>
        <w:t>Huffcutt</w:t>
      </w:r>
      <w:proofErr w:type="spellEnd"/>
      <w:r w:rsidR="00EA4531" w:rsidRPr="002236D9">
        <w:rPr>
          <w:rFonts w:cstheme="minorHAnsi"/>
        </w:rPr>
        <w:t>, 1996; Pilcher &amp; Walters, 1997</w:t>
      </w:r>
      <w:r w:rsidR="00D851E2" w:rsidRPr="002236D9">
        <w:rPr>
          <w:rFonts w:cstheme="minorHAnsi"/>
          <w:color w:val="000000"/>
          <w:kern w:val="0"/>
        </w:rPr>
        <w:t>)</w:t>
      </w:r>
      <w:r w:rsidR="00845AEC" w:rsidRPr="002236D9">
        <w:rPr>
          <w:rFonts w:cstheme="minorHAnsi"/>
          <w:color w:val="000000"/>
          <w:kern w:val="0"/>
        </w:rPr>
        <w:t xml:space="preserve">. </w:t>
      </w:r>
      <w:r w:rsidR="007A5CAC" w:rsidRPr="002236D9">
        <w:rPr>
          <w:rFonts w:cstheme="minorHAnsi"/>
          <w:color w:val="000000"/>
          <w:kern w:val="0"/>
        </w:rPr>
        <w:t>In this study</w:t>
      </w:r>
      <w:r w:rsidR="00D851E2" w:rsidRPr="002236D9">
        <w:rPr>
          <w:rFonts w:cstheme="minorHAnsi"/>
          <w:color w:val="000000"/>
          <w:kern w:val="0"/>
        </w:rPr>
        <w:t xml:space="preserve">, </w:t>
      </w:r>
      <w:r w:rsidR="007A5CAC" w:rsidRPr="002236D9">
        <w:rPr>
          <w:rFonts w:cstheme="minorHAnsi"/>
          <w:color w:val="000000"/>
          <w:kern w:val="0"/>
        </w:rPr>
        <w:t>sleep hygiene showed the highest predictability for improving academic engagement</w:t>
      </w:r>
      <w:r w:rsidR="000C0793" w:rsidRPr="002236D9">
        <w:rPr>
          <w:rFonts w:cstheme="minorHAnsi"/>
          <w:color w:val="000000"/>
          <w:kern w:val="0"/>
        </w:rPr>
        <w:t xml:space="preserve"> of any of the included variables</w:t>
      </w:r>
      <w:r w:rsidR="00D851E2" w:rsidRPr="002236D9">
        <w:rPr>
          <w:rFonts w:cstheme="minorHAnsi"/>
          <w:color w:val="000000"/>
          <w:kern w:val="0"/>
        </w:rPr>
        <w:t xml:space="preserve">. Furthermore, sleep hygiene </w:t>
      </w:r>
      <w:r w:rsidR="006F26CA" w:rsidRPr="002236D9">
        <w:rPr>
          <w:rFonts w:cstheme="minorHAnsi"/>
          <w:color w:val="000000"/>
          <w:kern w:val="0"/>
        </w:rPr>
        <w:t>mediated the relationship</w:t>
      </w:r>
      <w:r w:rsidR="007A5CAC" w:rsidRPr="002236D9">
        <w:rPr>
          <w:rFonts w:cstheme="minorHAnsi"/>
          <w:color w:val="000000"/>
          <w:kern w:val="0"/>
        </w:rPr>
        <w:t xml:space="preserve"> between s</w:t>
      </w:r>
      <w:r w:rsidR="00BF5338" w:rsidRPr="002236D9">
        <w:rPr>
          <w:rFonts w:cstheme="minorHAnsi"/>
          <w:color w:val="000000"/>
          <w:kern w:val="0"/>
        </w:rPr>
        <w:t xml:space="preserve">tress and academic engagement. </w:t>
      </w:r>
      <w:r w:rsidR="007A5CAC" w:rsidRPr="002236D9">
        <w:rPr>
          <w:rFonts w:cstheme="minorHAnsi"/>
          <w:color w:val="000000"/>
          <w:kern w:val="0"/>
        </w:rPr>
        <w:t xml:space="preserve"> Consequently, </w:t>
      </w:r>
      <w:commentRangeStart w:id="26"/>
      <w:r w:rsidR="007A5CAC" w:rsidRPr="002236D9">
        <w:rPr>
          <w:rFonts w:cstheme="minorHAnsi"/>
          <w:color w:val="000000"/>
          <w:kern w:val="0"/>
        </w:rPr>
        <w:t>providing programs on campus to optimiz</w:t>
      </w:r>
      <w:r w:rsidR="00E1451D" w:rsidRPr="002236D9">
        <w:rPr>
          <w:rFonts w:cstheme="minorHAnsi"/>
          <w:color w:val="000000"/>
          <w:kern w:val="0"/>
        </w:rPr>
        <w:t>e</w:t>
      </w:r>
      <w:r w:rsidR="007A5CAC" w:rsidRPr="002236D9">
        <w:rPr>
          <w:rFonts w:cstheme="minorHAnsi"/>
          <w:color w:val="000000"/>
          <w:kern w:val="0"/>
        </w:rPr>
        <w:t xml:space="preserve"> sleep hygiene practices</w:t>
      </w:r>
      <w:r w:rsidR="005B10C8">
        <w:rPr>
          <w:rFonts w:cstheme="minorHAnsi"/>
          <w:color w:val="000000"/>
          <w:kern w:val="0"/>
        </w:rPr>
        <w:t>,</w:t>
      </w:r>
      <w:r w:rsidR="007A5CAC" w:rsidRPr="002236D9">
        <w:rPr>
          <w:rFonts w:cstheme="minorHAnsi"/>
          <w:color w:val="000000"/>
          <w:kern w:val="0"/>
        </w:rPr>
        <w:t xml:space="preserve"> </w:t>
      </w:r>
      <w:r w:rsidR="005B10C8">
        <w:rPr>
          <w:rFonts w:cstheme="minorHAnsi"/>
          <w:color w:val="000000"/>
          <w:kern w:val="0"/>
        </w:rPr>
        <w:t xml:space="preserve">such as sleep education programs, </w:t>
      </w:r>
      <w:r w:rsidR="007A5CAC" w:rsidRPr="002236D9">
        <w:rPr>
          <w:rFonts w:cstheme="minorHAnsi"/>
          <w:color w:val="000000"/>
          <w:kern w:val="0"/>
        </w:rPr>
        <w:t>would likely benefit students</w:t>
      </w:r>
      <w:commentRangeEnd w:id="26"/>
      <w:r w:rsidR="000826FA" w:rsidRPr="002236D9">
        <w:rPr>
          <w:rStyle w:val="CommentReference"/>
          <w:rFonts w:cstheme="minorHAnsi"/>
        </w:rPr>
        <w:commentReference w:id="26"/>
      </w:r>
      <w:r w:rsidR="007A5CAC" w:rsidRPr="002236D9">
        <w:rPr>
          <w:rFonts w:cstheme="minorHAnsi"/>
          <w:color w:val="000000"/>
          <w:kern w:val="0"/>
        </w:rPr>
        <w:t xml:space="preserve">, </w:t>
      </w:r>
      <w:r w:rsidR="00D851E2" w:rsidRPr="002236D9">
        <w:rPr>
          <w:rFonts w:cstheme="minorHAnsi"/>
          <w:color w:val="000000"/>
          <w:kern w:val="0"/>
        </w:rPr>
        <w:t xml:space="preserve">especially if </w:t>
      </w:r>
      <w:r w:rsidR="00BF5338" w:rsidRPr="002236D9">
        <w:rPr>
          <w:rFonts w:cstheme="minorHAnsi"/>
          <w:color w:val="000000"/>
          <w:kern w:val="0"/>
        </w:rPr>
        <w:t>they are experiencing</w:t>
      </w:r>
      <w:r w:rsidR="007A5CAC" w:rsidRPr="002236D9">
        <w:rPr>
          <w:rFonts w:cstheme="minorHAnsi"/>
          <w:color w:val="000000"/>
          <w:kern w:val="0"/>
        </w:rPr>
        <w:t xml:space="preserve"> high level</w:t>
      </w:r>
      <w:r w:rsidR="00BF5338" w:rsidRPr="002236D9">
        <w:rPr>
          <w:rFonts w:cstheme="minorHAnsi"/>
          <w:color w:val="000000"/>
          <w:kern w:val="0"/>
        </w:rPr>
        <w:t>s</w:t>
      </w:r>
      <w:r w:rsidR="007A5CAC" w:rsidRPr="002236D9">
        <w:rPr>
          <w:rFonts w:cstheme="minorHAnsi"/>
          <w:color w:val="000000"/>
          <w:kern w:val="0"/>
        </w:rPr>
        <w:t xml:space="preserve"> of stress</w:t>
      </w:r>
      <w:r w:rsidR="005B10C8">
        <w:rPr>
          <w:rFonts w:cstheme="minorHAnsi"/>
          <w:color w:val="000000"/>
          <w:kern w:val="0"/>
        </w:rPr>
        <w:t xml:space="preserve"> (</w:t>
      </w:r>
      <w:r w:rsidR="004F7576">
        <w:rPr>
          <w:rFonts w:cstheme="minorHAnsi"/>
          <w:color w:val="000000"/>
          <w:kern w:val="0"/>
        </w:rPr>
        <w:t xml:space="preserve">Brown et al., 2010; </w:t>
      </w:r>
      <w:r w:rsidR="005B10C8">
        <w:rPr>
          <w:rFonts w:cstheme="minorHAnsi"/>
          <w:color w:val="000000"/>
          <w:kern w:val="0"/>
        </w:rPr>
        <w:t>Gilbert &amp; Weaver, 2010)</w:t>
      </w:r>
      <w:r w:rsidR="007A5CAC" w:rsidRPr="002236D9">
        <w:rPr>
          <w:rFonts w:cstheme="minorHAnsi"/>
          <w:color w:val="000000"/>
          <w:kern w:val="0"/>
        </w:rPr>
        <w:t>.</w:t>
      </w:r>
    </w:p>
    <w:p w14:paraId="30DAA573" w14:textId="79179D97" w:rsidR="00921726" w:rsidRPr="002236D9" w:rsidRDefault="00757FF2" w:rsidP="007A5CAC">
      <w:pPr>
        <w:widowControl w:val="0"/>
        <w:spacing w:after="240"/>
        <w:rPr>
          <w:rFonts w:cstheme="minorHAnsi"/>
          <w:color w:val="000000"/>
          <w:kern w:val="0"/>
        </w:rPr>
      </w:pPr>
      <w:r w:rsidRPr="002236D9">
        <w:rPr>
          <w:rFonts w:cstheme="minorHAnsi"/>
          <w:color w:val="000000"/>
          <w:kern w:val="0"/>
        </w:rPr>
        <w:t>R</w:t>
      </w:r>
      <w:r w:rsidR="007A5CAC" w:rsidRPr="002236D9">
        <w:rPr>
          <w:rFonts w:cstheme="minorHAnsi"/>
          <w:color w:val="000000"/>
          <w:kern w:val="0"/>
        </w:rPr>
        <w:t>epeated</w:t>
      </w:r>
      <w:r w:rsidRPr="002236D9">
        <w:rPr>
          <w:rFonts w:cstheme="minorHAnsi"/>
          <w:color w:val="000000"/>
          <w:kern w:val="0"/>
        </w:rPr>
        <w:t>ly noted</w:t>
      </w:r>
      <w:r w:rsidR="007A5CAC" w:rsidRPr="002236D9">
        <w:rPr>
          <w:rFonts w:cstheme="minorHAnsi"/>
          <w:color w:val="000000"/>
          <w:kern w:val="0"/>
        </w:rPr>
        <w:t xml:space="preserve"> in the li</w:t>
      </w:r>
      <w:r w:rsidR="00111C6D" w:rsidRPr="002236D9">
        <w:rPr>
          <w:rFonts w:cstheme="minorHAnsi"/>
          <w:color w:val="000000"/>
          <w:kern w:val="0"/>
        </w:rPr>
        <w:t>terature is the difficulty with determining</w:t>
      </w:r>
      <w:r w:rsidR="007A5CAC" w:rsidRPr="002236D9">
        <w:rPr>
          <w:rFonts w:cstheme="minorHAnsi"/>
          <w:color w:val="000000"/>
          <w:kern w:val="0"/>
        </w:rPr>
        <w:t xml:space="preserve"> </w:t>
      </w:r>
      <w:r w:rsidR="00845AEC" w:rsidRPr="002236D9">
        <w:rPr>
          <w:rFonts w:cstheme="minorHAnsi"/>
          <w:color w:val="000000"/>
          <w:kern w:val="0"/>
        </w:rPr>
        <w:t>directionality when looking at the influences of stress</w:t>
      </w:r>
      <w:r w:rsidR="00111C6D" w:rsidRPr="002236D9">
        <w:rPr>
          <w:rFonts w:cstheme="minorHAnsi"/>
        </w:rPr>
        <w:t xml:space="preserve"> (</w:t>
      </w:r>
      <w:r w:rsidR="006F26CA" w:rsidRPr="002236D9">
        <w:rPr>
          <w:rFonts w:cstheme="minorHAnsi"/>
        </w:rPr>
        <w:t xml:space="preserve">Hudd et al., 2000; </w:t>
      </w:r>
      <w:proofErr w:type="spellStart"/>
      <w:r w:rsidR="00111C6D" w:rsidRPr="002236D9">
        <w:rPr>
          <w:rFonts w:cstheme="minorHAnsi"/>
        </w:rPr>
        <w:t>Misra</w:t>
      </w:r>
      <w:proofErr w:type="spellEnd"/>
      <w:r w:rsidR="00111C6D" w:rsidRPr="002236D9">
        <w:rPr>
          <w:rFonts w:cstheme="minorHAnsi"/>
        </w:rPr>
        <w:t xml:space="preserve"> &amp; McKean, 2000)</w:t>
      </w:r>
      <w:r w:rsidR="00845AEC" w:rsidRPr="002236D9">
        <w:rPr>
          <w:rFonts w:cstheme="minorHAnsi"/>
          <w:color w:val="000000"/>
          <w:kern w:val="0"/>
        </w:rPr>
        <w:t xml:space="preserve">.  </w:t>
      </w:r>
      <w:r w:rsidR="00111C6D" w:rsidRPr="002236D9">
        <w:rPr>
          <w:rFonts w:cstheme="minorHAnsi"/>
          <w:color w:val="000000"/>
          <w:kern w:val="0"/>
        </w:rPr>
        <w:t>In the case of self-care practices, is</w:t>
      </w:r>
      <w:r w:rsidR="00845AEC" w:rsidRPr="002236D9">
        <w:rPr>
          <w:rFonts w:cstheme="minorHAnsi"/>
          <w:color w:val="000000"/>
          <w:kern w:val="0"/>
        </w:rPr>
        <w:t xml:space="preserve"> stress causing the reduction in sleep hygiene and physical activity or is the lack of healthy self-care habits resul</w:t>
      </w:r>
      <w:r w:rsidR="007A5CAC" w:rsidRPr="002236D9">
        <w:rPr>
          <w:rFonts w:cstheme="minorHAnsi"/>
          <w:color w:val="000000"/>
          <w:kern w:val="0"/>
        </w:rPr>
        <w:t>ting in higher levels of stress?</w:t>
      </w:r>
      <w:r w:rsidR="00845AEC" w:rsidRPr="002236D9">
        <w:rPr>
          <w:rFonts w:cstheme="minorHAnsi"/>
          <w:color w:val="000000"/>
          <w:kern w:val="0"/>
        </w:rPr>
        <w:t xml:space="preserve">  </w:t>
      </w:r>
      <w:r w:rsidR="007E12D9" w:rsidRPr="002236D9">
        <w:rPr>
          <w:rFonts w:cstheme="minorHAnsi"/>
          <w:color w:val="000000"/>
          <w:kern w:val="0"/>
        </w:rPr>
        <w:t xml:space="preserve">A study by </w:t>
      </w:r>
      <w:r w:rsidR="00845AEC" w:rsidRPr="002236D9">
        <w:rPr>
          <w:rFonts w:cstheme="minorHAnsi"/>
          <w:color w:val="000000"/>
          <w:kern w:val="0"/>
        </w:rPr>
        <w:t xml:space="preserve">Hudd </w:t>
      </w:r>
      <w:r w:rsidR="007E12D9" w:rsidRPr="002236D9">
        <w:rPr>
          <w:rFonts w:cstheme="minorHAnsi"/>
          <w:color w:val="000000"/>
          <w:kern w:val="0"/>
        </w:rPr>
        <w:t>et al.</w:t>
      </w:r>
      <w:r w:rsidR="00845AEC" w:rsidRPr="002236D9">
        <w:rPr>
          <w:rFonts w:cstheme="minorHAnsi"/>
          <w:color w:val="000000"/>
          <w:kern w:val="0"/>
        </w:rPr>
        <w:t xml:space="preserve"> (2000) found numerous poor health habits to be associated with higher stress levels including less exercise and reduced amounts of sleep, in addition to other factors not addressed in th</w:t>
      </w:r>
      <w:r w:rsidR="0074059D" w:rsidRPr="002236D9">
        <w:rPr>
          <w:rFonts w:cstheme="minorHAnsi"/>
          <w:color w:val="000000"/>
          <w:kern w:val="0"/>
        </w:rPr>
        <w:t xml:space="preserve">e current </w:t>
      </w:r>
      <w:r w:rsidR="00845AEC" w:rsidRPr="002236D9">
        <w:rPr>
          <w:rFonts w:cstheme="minorHAnsi"/>
          <w:color w:val="000000"/>
          <w:kern w:val="0"/>
        </w:rPr>
        <w:t xml:space="preserve">study such as eating habits. </w:t>
      </w:r>
      <w:r w:rsidR="00543089" w:rsidRPr="002236D9">
        <w:rPr>
          <w:rFonts w:cstheme="minorHAnsi"/>
          <w:color w:val="000000"/>
          <w:kern w:val="0"/>
        </w:rPr>
        <w:t>In the current study</w:t>
      </w:r>
      <w:r w:rsidR="0074059D" w:rsidRPr="002236D9">
        <w:rPr>
          <w:rFonts w:cstheme="minorHAnsi"/>
          <w:color w:val="000000"/>
          <w:kern w:val="0"/>
        </w:rPr>
        <w:t xml:space="preserve">, </w:t>
      </w:r>
      <w:r w:rsidR="00543089" w:rsidRPr="002236D9">
        <w:rPr>
          <w:rFonts w:cstheme="minorHAnsi"/>
          <w:color w:val="000000"/>
          <w:kern w:val="0"/>
        </w:rPr>
        <w:t>poor sleep hygiene practices</w:t>
      </w:r>
      <w:r w:rsidR="000C0793" w:rsidRPr="002236D9">
        <w:rPr>
          <w:rFonts w:cstheme="minorHAnsi"/>
          <w:color w:val="000000"/>
          <w:kern w:val="0"/>
        </w:rPr>
        <w:t xml:space="preserve"> appeared to </w:t>
      </w:r>
      <w:r w:rsidR="0057477C" w:rsidRPr="002236D9">
        <w:rPr>
          <w:rFonts w:cstheme="minorHAnsi"/>
          <w:color w:val="000000"/>
          <w:kern w:val="0"/>
        </w:rPr>
        <w:t xml:space="preserve">attenuate </w:t>
      </w:r>
      <w:r w:rsidR="000C0793" w:rsidRPr="002236D9">
        <w:rPr>
          <w:rFonts w:cstheme="minorHAnsi"/>
          <w:color w:val="000000"/>
          <w:kern w:val="0"/>
        </w:rPr>
        <w:t xml:space="preserve">academic engagement, but the </w:t>
      </w:r>
      <w:r w:rsidR="0057477C" w:rsidRPr="002236D9">
        <w:rPr>
          <w:rFonts w:cstheme="minorHAnsi"/>
          <w:color w:val="000000"/>
          <w:kern w:val="0"/>
        </w:rPr>
        <w:t xml:space="preserve">relationship between </w:t>
      </w:r>
      <w:r w:rsidR="000C0793" w:rsidRPr="002236D9">
        <w:rPr>
          <w:rFonts w:cstheme="minorHAnsi"/>
          <w:color w:val="000000"/>
          <w:kern w:val="0"/>
        </w:rPr>
        <w:t xml:space="preserve">stress </w:t>
      </w:r>
      <w:r w:rsidR="0057477C" w:rsidRPr="002236D9">
        <w:rPr>
          <w:rFonts w:cstheme="minorHAnsi"/>
          <w:color w:val="000000"/>
          <w:kern w:val="0"/>
        </w:rPr>
        <w:t xml:space="preserve">and engagement </w:t>
      </w:r>
      <w:r w:rsidR="000C0793" w:rsidRPr="002236D9">
        <w:rPr>
          <w:rFonts w:cstheme="minorHAnsi"/>
          <w:color w:val="000000"/>
          <w:kern w:val="0"/>
        </w:rPr>
        <w:t>was less clear.  Although the most signif</w:t>
      </w:r>
      <w:r w:rsidR="00317A45" w:rsidRPr="002236D9">
        <w:rPr>
          <w:rFonts w:cstheme="minorHAnsi"/>
          <w:color w:val="000000"/>
          <w:kern w:val="0"/>
        </w:rPr>
        <w:t>icant correlation between varia</w:t>
      </w:r>
      <w:r w:rsidR="000C0793" w:rsidRPr="002236D9">
        <w:rPr>
          <w:rFonts w:cstheme="minorHAnsi"/>
          <w:color w:val="000000"/>
          <w:kern w:val="0"/>
        </w:rPr>
        <w:t xml:space="preserve">bles was seen for sleep hygiene </w:t>
      </w:r>
      <w:r w:rsidR="000C0793" w:rsidRPr="002236D9">
        <w:rPr>
          <w:rFonts w:cstheme="minorHAnsi"/>
          <w:color w:val="000000"/>
          <w:kern w:val="0"/>
        </w:rPr>
        <w:lastRenderedPageBreak/>
        <w:t>and stress, the directionality of th</w:t>
      </w:r>
      <w:r w:rsidRPr="002236D9">
        <w:rPr>
          <w:rFonts w:cstheme="minorHAnsi"/>
          <w:color w:val="000000"/>
          <w:kern w:val="0"/>
        </w:rPr>
        <w:t>at relationship is equivocal</w:t>
      </w:r>
      <w:r w:rsidR="000C0793" w:rsidRPr="002236D9">
        <w:rPr>
          <w:rFonts w:cstheme="minorHAnsi"/>
          <w:color w:val="000000"/>
          <w:kern w:val="0"/>
        </w:rPr>
        <w:t xml:space="preserve">.  </w:t>
      </w:r>
      <w:r w:rsidR="00FC725B" w:rsidRPr="002236D9">
        <w:rPr>
          <w:rFonts w:cstheme="minorHAnsi"/>
          <w:color w:val="000000"/>
          <w:kern w:val="0"/>
        </w:rPr>
        <w:t>One could</w:t>
      </w:r>
      <w:r w:rsidR="00317A45" w:rsidRPr="002236D9">
        <w:rPr>
          <w:rFonts w:cstheme="minorHAnsi"/>
          <w:color w:val="000000"/>
          <w:kern w:val="0"/>
        </w:rPr>
        <w:t xml:space="preserve"> argue that poor sleep hygiene </w:t>
      </w:r>
      <w:r w:rsidR="00FC725B" w:rsidRPr="002236D9">
        <w:rPr>
          <w:rFonts w:cstheme="minorHAnsi"/>
          <w:color w:val="000000"/>
          <w:kern w:val="0"/>
        </w:rPr>
        <w:t xml:space="preserve">may </w:t>
      </w:r>
      <w:r w:rsidR="00317A45" w:rsidRPr="002236D9">
        <w:rPr>
          <w:rFonts w:cstheme="minorHAnsi"/>
          <w:color w:val="000000"/>
          <w:kern w:val="0"/>
        </w:rPr>
        <w:t>lead to impaired or lack of sleep</w:t>
      </w:r>
      <w:r w:rsidR="000826FA" w:rsidRPr="002236D9">
        <w:rPr>
          <w:rFonts w:cstheme="minorHAnsi"/>
          <w:color w:val="000000"/>
          <w:kern w:val="0"/>
        </w:rPr>
        <w:t>,</w:t>
      </w:r>
      <w:r w:rsidR="00317A45" w:rsidRPr="002236D9">
        <w:rPr>
          <w:rFonts w:cstheme="minorHAnsi"/>
          <w:color w:val="000000"/>
          <w:kern w:val="0"/>
        </w:rPr>
        <w:t xml:space="preserve"> which may lower one’s ability to cope</w:t>
      </w:r>
      <w:r w:rsidR="00FC725B" w:rsidRPr="002236D9">
        <w:rPr>
          <w:rFonts w:cstheme="minorHAnsi"/>
          <w:color w:val="000000"/>
          <w:kern w:val="0"/>
        </w:rPr>
        <w:t xml:space="preserve"> with stress, or </w:t>
      </w:r>
      <w:r w:rsidR="000826FA" w:rsidRPr="002236D9">
        <w:rPr>
          <w:rFonts w:cstheme="minorHAnsi"/>
          <w:color w:val="000000"/>
          <w:kern w:val="0"/>
        </w:rPr>
        <w:t>that</w:t>
      </w:r>
      <w:r w:rsidR="00FC725B" w:rsidRPr="002236D9">
        <w:rPr>
          <w:rFonts w:cstheme="minorHAnsi"/>
          <w:color w:val="000000"/>
          <w:kern w:val="0"/>
        </w:rPr>
        <w:t xml:space="preserve"> high stress may negatively impact sleep hygiene behaviors </w:t>
      </w:r>
      <w:r w:rsidR="00BE420E" w:rsidRPr="002236D9">
        <w:rPr>
          <w:rFonts w:cstheme="minorHAnsi"/>
          <w:color w:val="000000"/>
          <w:kern w:val="0"/>
        </w:rPr>
        <w:t>by increasing worrying at bedtime</w:t>
      </w:r>
      <w:r w:rsidR="00597188" w:rsidRPr="002236D9">
        <w:rPr>
          <w:rFonts w:cstheme="minorHAnsi"/>
          <w:color w:val="000000"/>
          <w:kern w:val="0"/>
        </w:rPr>
        <w:t xml:space="preserve"> or the likelihood of consuming alcohol/drugs</w:t>
      </w:r>
      <w:r w:rsidR="00D04C21">
        <w:rPr>
          <w:rFonts w:cstheme="minorHAnsi"/>
          <w:color w:val="000000"/>
          <w:kern w:val="0"/>
        </w:rPr>
        <w:t xml:space="preserve"> (</w:t>
      </w:r>
      <w:proofErr w:type="spellStart"/>
      <w:r w:rsidR="00D04C21">
        <w:rPr>
          <w:rFonts w:cstheme="minorHAnsi"/>
          <w:color w:val="000000" w:themeColor="text1"/>
        </w:rPr>
        <w:t>Akerstedt</w:t>
      </w:r>
      <w:proofErr w:type="spellEnd"/>
      <w:r w:rsidR="00D04C21">
        <w:rPr>
          <w:rFonts w:cstheme="minorHAnsi"/>
          <w:color w:val="000000" w:themeColor="text1"/>
        </w:rPr>
        <w:t xml:space="preserve">, </w:t>
      </w:r>
      <w:proofErr w:type="spellStart"/>
      <w:r w:rsidR="00D04C21">
        <w:rPr>
          <w:rFonts w:cstheme="minorHAnsi"/>
          <w:color w:val="000000" w:themeColor="text1"/>
        </w:rPr>
        <w:t>Kecklund</w:t>
      </w:r>
      <w:proofErr w:type="spellEnd"/>
      <w:r w:rsidR="00D04C21">
        <w:rPr>
          <w:rFonts w:cstheme="minorHAnsi"/>
          <w:color w:val="000000" w:themeColor="text1"/>
        </w:rPr>
        <w:t xml:space="preserve">, &amp; </w:t>
      </w:r>
      <w:proofErr w:type="spellStart"/>
      <w:r w:rsidR="00D04C21">
        <w:rPr>
          <w:rFonts w:cstheme="minorHAnsi"/>
          <w:color w:val="000000" w:themeColor="text1"/>
        </w:rPr>
        <w:t>Axelsson</w:t>
      </w:r>
      <w:proofErr w:type="spellEnd"/>
      <w:r w:rsidR="00D04C21">
        <w:rPr>
          <w:rFonts w:cstheme="minorHAnsi"/>
          <w:color w:val="000000" w:themeColor="text1"/>
        </w:rPr>
        <w:t xml:space="preserve">, </w:t>
      </w:r>
      <w:r w:rsidR="00D04C21">
        <w:rPr>
          <w:rFonts w:cstheme="minorHAnsi"/>
          <w:color w:val="000000" w:themeColor="text1"/>
        </w:rPr>
        <w:t>2007</w:t>
      </w:r>
      <w:r w:rsidR="00F96C75">
        <w:rPr>
          <w:rFonts w:cstheme="minorHAnsi"/>
          <w:color w:val="000000" w:themeColor="text1"/>
        </w:rPr>
        <w:t xml:space="preserve">; </w:t>
      </w:r>
      <w:r w:rsidR="00851695">
        <w:rPr>
          <w:rFonts w:cstheme="minorHAnsi"/>
          <w:color w:val="000000" w:themeColor="text1"/>
        </w:rPr>
        <w:t xml:space="preserve">Brown et al., 2010; </w:t>
      </w:r>
      <w:r w:rsidR="00F96C75">
        <w:rPr>
          <w:rFonts w:eastAsia="Times New Roman" w:cstheme="minorHAnsi"/>
          <w:color w:val="000000" w:themeColor="text1"/>
          <w:kern w:val="0"/>
          <w:shd w:val="clear" w:color="auto" w:fill="FFFFFF"/>
          <w:lang w:eastAsia="en-US"/>
        </w:rPr>
        <w:t xml:space="preserve">Wit, </w:t>
      </w:r>
      <w:proofErr w:type="spellStart"/>
      <w:r w:rsidR="00F96C75">
        <w:rPr>
          <w:rFonts w:eastAsia="Times New Roman" w:cstheme="minorHAnsi"/>
          <w:color w:val="000000" w:themeColor="text1"/>
          <w:kern w:val="0"/>
          <w:shd w:val="clear" w:color="auto" w:fill="FFFFFF"/>
          <w:lang w:eastAsia="en-US"/>
        </w:rPr>
        <w:t>Söderpalm</w:t>
      </w:r>
      <w:proofErr w:type="spellEnd"/>
      <w:r w:rsidR="00F96C75" w:rsidRPr="00D04C21">
        <w:rPr>
          <w:rFonts w:eastAsia="Times New Roman" w:cstheme="minorHAnsi"/>
          <w:color w:val="000000" w:themeColor="text1"/>
          <w:kern w:val="0"/>
          <w:shd w:val="clear" w:color="auto" w:fill="FFFFFF"/>
          <w:lang w:eastAsia="en-US"/>
        </w:rPr>
        <w:t>, Nik</w:t>
      </w:r>
      <w:r w:rsidR="00F96C75">
        <w:rPr>
          <w:rFonts w:eastAsia="Times New Roman" w:cstheme="minorHAnsi"/>
          <w:color w:val="000000" w:themeColor="text1"/>
          <w:kern w:val="0"/>
          <w:shd w:val="clear" w:color="auto" w:fill="FFFFFF"/>
          <w:lang w:eastAsia="en-US"/>
        </w:rPr>
        <w:t>olayev, and Young, 2003</w:t>
      </w:r>
      <w:r w:rsidR="00D04C21">
        <w:rPr>
          <w:rFonts w:cstheme="minorHAnsi"/>
          <w:color w:val="000000" w:themeColor="text1"/>
        </w:rPr>
        <w:t>)</w:t>
      </w:r>
      <w:r w:rsidR="00FC725B" w:rsidRPr="002236D9">
        <w:rPr>
          <w:rFonts w:cstheme="minorHAnsi"/>
          <w:color w:val="000000"/>
          <w:kern w:val="0"/>
        </w:rPr>
        <w:t xml:space="preserve">. </w:t>
      </w:r>
      <w:r w:rsidR="00317A45" w:rsidRPr="002236D9">
        <w:rPr>
          <w:rFonts w:cstheme="minorHAnsi"/>
          <w:color w:val="000000"/>
          <w:kern w:val="0"/>
        </w:rPr>
        <w:t xml:space="preserve"> </w:t>
      </w:r>
      <w:r w:rsidR="00845AEC" w:rsidRPr="002236D9">
        <w:rPr>
          <w:rFonts w:cstheme="minorHAnsi"/>
          <w:color w:val="000000"/>
          <w:kern w:val="0"/>
        </w:rPr>
        <w:t>To elucidate the directionality of this relationship</w:t>
      </w:r>
      <w:r w:rsidR="00111C6D" w:rsidRPr="002236D9">
        <w:rPr>
          <w:rFonts w:cstheme="minorHAnsi"/>
          <w:color w:val="000000"/>
          <w:kern w:val="0"/>
        </w:rPr>
        <w:t>,</w:t>
      </w:r>
      <w:r w:rsidR="00845AEC" w:rsidRPr="002236D9">
        <w:rPr>
          <w:rFonts w:cstheme="minorHAnsi"/>
          <w:color w:val="000000"/>
          <w:kern w:val="0"/>
        </w:rPr>
        <w:t xml:space="preserve"> future research </w:t>
      </w:r>
      <w:r w:rsidR="00CF1657" w:rsidRPr="002236D9">
        <w:rPr>
          <w:rFonts w:cstheme="minorHAnsi"/>
          <w:color w:val="000000"/>
          <w:kern w:val="0"/>
        </w:rPr>
        <w:t>m</w:t>
      </w:r>
      <w:r w:rsidR="00317A45" w:rsidRPr="002236D9">
        <w:rPr>
          <w:rFonts w:cstheme="minorHAnsi"/>
          <w:color w:val="000000"/>
          <w:kern w:val="0"/>
        </w:rPr>
        <w:t>anipulating</w:t>
      </w:r>
      <w:r w:rsidR="00CF1657" w:rsidRPr="002236D9">
        <w:rPr>
          <w:rFonts w:cstheme="minorHAnsi"/>
          <w:color w:val="000000"/>
          <w:kern w:val="0"/>
        </w:rPr>
        <w:t xml:space="preserve"> self-care</w:t>
      </w:r>
      <w:r w:rsidR="00845AEC" w:rsidRPr="002236D9">
        <w:rPr>
          <w:rFonts w:cstheme="minorHAnsi"/>
          <w:color w:val="000000"/>
          <w:kern w:val="0"/>
        </w:rPr>
        <w:t xml:space="preserve"> practices </w:t>
      </w:r>
      <w:r w:rsidR="008E52A6" w:rsidRPr="002236D9">
        <w:rPr>
          <w:rFonts w:cstheme="minorHAnsi"/>
          <w:color w:val="000000"/>
          <w:kern w:val="0"/>
        </w:rPr>
        <w:t>to</w:t>
      </w:r>
      <w:r w:rsidR="00845AEC" w:rsidRPr="002236D9">
        <w:rPr>
          <w:rFonts w:cstheme="minorHAnsi"/>
          <w:color w:val="000000"/>
          <w:kern w:val="0"/>
        </w:rPr>
        <w:t xml:space="preserve"> determine the differential effects</w:t>
      </w:r>
      <w:r w:rsidR="00111C6D" w:rsidRPr="002236D9">
        <w:rPr>
          <w:rFonts w:cstheme="minorHAnsi"/>
          <w:color w:val="000000"/>
          <w:kern w:val="0"/>
        </w:rPr>
        <w:t xml:space="preserve"> and pathways</w:t>
      </w:r>
      <w:r w:rsidR="00845AEC" w:rsidRPr="002236D9">
        <w:rPr>
          <w:rFonts w:cstheme="minorHAnsi"/>
          <w:color w:val="000000"/>
          <w:kern w:val="0"/>
        </w:rPr>
        <w:t xml:space="preserve"> on stress</w:t>
      </w:r>
      <w:r w:rsidR="00317A45" w:rsidRPr="002236D9">
        <w:rPr>
          <w:rFonts w:cstheme="minorHAnsi"/>
          <w:color w:val="000000"/>
          <w:kern w:val="0"/>
        </w:rPr>
        <w:t xml:space="preserve"> is needed.</w:t>
      </w:r>
    </w:p>
    <w:p w14:paraId="331F4E38" w14:textId="7A6DFED0" w:rsidR="00713F1E" w:rsidRPr="002236D9" w:rsidRDefault="00B15DC2" w:rsidP="001A6DA2">
      <w:pPr>
        <w:rPr>
          <w:rFonts w:cstheme="minorHAnsi"/>
          <w:color w:val="000000" w:themeColor="text1"/>
        </w:rPr>
      </w:pPr>
      <w:r w:rsidRPr="002236D9">
        <w:rPr>
          <w:rFonts w:cstheme="minorHAnsi"/>
          <w:color w:val="000000"/>
          <w:kern w:val="0"/>
        </w:rPr>
        <w:t xml:space="preserve">Additionally, further investigation into the method with which one copes with stressful life events is necessary. </w:t>
      </w:r>
      <w:r w:rsidR="00646C5C" w:rsidRPr="002236D9">
        <w:rPr>
          <w:rFonts w:cstheme="minorHAnsi"/>
          <w:color w:val="000000"/>
          <w:kern w:val="0"/>
        </w:rPr>
        <w:t xml:space="preserve"> </w:t>
      </w:r>
      <w:r w:rsidRPr="002236D9">
        <w:rPr>
          <w:rFonts w:cstheme="minorHAnsi"/>
          <w:color w:val="000000"/>
          <w:kern w:val="0"/>
        </w:rPr>
        <w:t>One’s ability or inability to effective</w:t>
      </w:r>
      <w:r w:rsidR="00FB014C" w:rsidRPr="002236D9">
        <w:rPr>
          <w:rFonts w:cstheme="minorHAnsi"/>
          <w:color w:val="000000"/>
          <w:kern w:val="0"/>
        </w:rPr>
        <w:t>ly</w:t>
      </w:r>
      <w:r w:rsidRPr="002236D9">
        <w:rPr>
          <w:rFonts w:cstheme="minorHAnsi"/>
          <w:color w:val="000000"/>
          <w:kern w:val="0"/>
        </w:rPr>
        <w:t xml:space="preserve"> cope with life stressors </w:t>
      </w:r>
      <w:r w:rsidR="00646C5C" w:rsidRPr="002236D9">
        <w:rPr>
          <w:rFonts w:cstheme="minorHAnsi"/>
          <w:color w:val="000000"/>
          <w:kern w:val="0"/>
        </w:rPr>
        <w:t xml:space="preserve">may play a role in the impact of </w:t>
      </w:r>
      <w:r w:rsidRPr="002236D9">
        <w:rPr>
          <w:rFonts w:cstheme="minorHAnsi"/>
          <w:color w:val="000000"/>
          <w:kern w:val="0"/>
        </w:rPr>
        <w:t xml:space="preserve">stress on academic engagement. </w:t>
      </w:r>
      <w:r w:rsidR="00CF1657" w:rsidRPr="002236D9">
        <w:rPr>
          <w:rFonts w:cstheme="minorHAnsi"/>
          <w:color w:val="000000"/>
          <w:kern w:val="0"/>
        </w:rPr>
        <w:t xml:space="preserve">The way one copes with stress may also impact the effects of stressful life events on </w:t>
      </w:r>
      <w:r w:rsidR="00E4554E" w:rsidRPr="002236D9">
        <w:rPr>
          <w:rFonts w:cstheme="minorHAnsi"/>
          <w:color w:val="000000"/>
          <w:kern w:val="0"/>
        </w:rPr>
        <w:t>one’s</w:t>
      </w:r>
      <w:r w:rsidR="00CF1657" w:rsidRPr="002236D9">
        <w:rPr>
          <w:rFonts w:cstheme="minorHAnsi"/>
          <w:color w:val="000000"/>
          <w:kern w:val="0"/>
        </w:rPr>
        <w:t xml:space="preserve"> wellbeing. Knowing </w:t>
      </w:r>
      <w:r w:rsidR="00E4554E" w:rsidRPr="002236D9">
        <w:rPr>
          <w:rFonts w:cstheme="minorHAnsi"/>
          <w:color w:val="000000"/>
          <w:kern w:val="0"/>
        </w:rPr>
        <w:t xml:space="preserve">how </w:t>
      </w:r>
      <w:r w:rsidR="00CF1657" w:rsidRPr="002236D9">
        <w:rPr>
          <w:rFonts w:cstheme="minorHAnsi"/>
          <w:color w:val="000000"/>
          <w:kern w:val="0"/>
        </w:rPr>
        <w:t>an individual copes with stress can provide insight into the mechanisms of it</w:t>
      </w:r>
      <w:r w:rsidR="001A6DA2" w:rsidRPr="002236D9">
        <w:rPr>
          <w:rFonts w:cstheme="minorHAnsi"/>
          <w:color w:val="000000"/>
          <w:kern w:val="0"/>
        </w:rPr>
        <w:t xml:space="preserve">s influence. </w:t>
      </w:r>
      <w:r w:rsidR="00543089" w:rsidRPr="002236D9">
        <w:rPr>
          <w:rFonts w:cstheme="minorHAnsi"/>
          <w:color w:val="000000"/>
          <w:kern w:val="0"/>
        </w:rPr>
        <w:t xml:space="preserve"> </w:t>
      </w:r>
      <w:r w:rsidR="00FB014C" w:rsidRPr="002236D9">
        <w:rPr>
          <w:rFonts w:cstheme="minorHAnsi"/>
          <w:color w:val="000000"/>
          <w:kern w:val="0"/>
        </w:rPr>
        <w:t xml:space="preserve">Previous research has indicated </w:t>
      </w:r>
      <w:r w:rsidR="00543089" w:rsidRPr="002236D9">
        <w:rPr>
          <w:rFonts w:cstheme="minorHAnsi"/>
          <w:color w:val="000000"/>
          <w:kern w:val="0"/>
        </w:rPr>
        <w:t xml:space="preserve">that </w:t>
      </w:r>
      <w:r w:rsidR="00FB014C" w:rsidRPr="002236D9">
        <w:rPr>
          <w:rFonts w:cstheme="minorHAnsi"/>
          <w:color w:val="000000"/>
          <w:kern w:val="0"/>
        </w:rPr>
        <w:t>the impact of</w:t>
      </w:r>
      <w:r w:rsidR="00543089" w:rsidRPr="002236D9">
        <w:rPr>
          <w:rFonts w:cstheme="minorHAnsi"/>
          <w:color w:val="000000"/>
          <w:kern w:val="0"/>
        </w:rPr>
        <w:t xml:space="preserve"> stressors </w:t>
      </w:r>
      <w:r w:rsidR="00FB014C" w:rsidRPr="002236D9">
        <w:rPr>
          <w:rFonts w:cstheme="minorHAnsi"/>
          <w:color w:val="000000"/>
          <w:kern w:val="0"/>
        </w:rPr>
        <w:t>is</w:t>
      </w:r>
      <w:r w:rsidR="00543089" w:rsidRPr="002236D9">
        <w:rPr>
          <w:rFonts w:cstheme="minorHAnsi"/>
          <w:color w:val="000000"/>
          <w:kern w:val="0"/>
        </w:rPr>
        <w:t xml:space="preserve"> not</w:t>
      </w:r>
      <w:r w:rsidR="00FB014C" w:rsidRPr="002236D9">
        <w:rPr>
          <w:rFonts w:cstheme="minorHAnsi"/>
          <w:color w:val="000000"/>
          <w:kern w:val="0"/>
        </w:rPr>
        <w:t xml:space="preserve"> necessarily </w:t>
      </w:r>
      <w:r w:rsidR="00543089" w:rsidRPr="002236D9">
        <w:rPr>
          <w:rFonts w:cstheme="minorHAnsi"/>
          <w:color w:val="000000"/>
          <w:kern w:val="0"/>
        </w:rPr>
        <w:t>a product of the level of i</w:t>
      </w:r>
      <w:r w:rsidR="00FB014C" w:rsidRPr="002236D9">
        <w:rPr>
          <w:rFonts w:cstheme="minorHAnsi"/>
          <w:color w:val="000000"/>
          <w:kern w:val="0"/>
        </w:rPr>
        <w:t>ntensity of those stressors but has</w:t>
      </w:r>
      <w:r w:rsidR="00543089" w:rsidRPr="002236D9">
        <w:rPr>
          <w:rFonts w:cstheme="minorHAnsi"/>
          <w:color w:val="000000"/>
          <w:kern w:val="0"/>
        </w:rPr>
        <w:t xml:space="preserve"> more to do with the indiv</w:t>
      </w:r>
      <w:r w:rsidR="00FB014C" w:rsidRPr="002236D9">
        <w:rPr>
          <w:rFonts w:cstheme="minorHAnsi"/>
          <w:color w:val="000000"/>
          <w:kern w:val="0"/>
        </w:rPr>
        <w:t xml:space="preserve">idual response to that </w:t>
      </w:r>
      <w:commentRangeStart w:id="27"/>
      <w:r w:rsidR="00FB014C" w:rsidRPr="002236D9">
        <w:rPr>
          <w:rFonts w:cstheme="minorHAnsi"/>
          <w:color w:val="000000"/>
          <w:kern w:val="0"/>
        </w:rPr>
        <w:t>stressor</w:t>
      </w:r>
      <w:commentRangeEnd w:id="27"/>
      <w:r w:rsidR="000826FA" w:rsidRPr="002236D9">
        <w:rPr>
          <w:rStyle w:val="CommentReference"/>
          <w:rFonts w:cstheme="minorHAnsi"/>
        </w:rPr>
        <w:commentReference w:id="27"/>
      </w:r>
      <w:r w:rsidR="00FB014C" w:rsidRPr="002236D9">
        <w:rPr>
          <w:rFonts w:cstheme="minorHAnsi"/>
          <w:color w:val="000000"/>
          <w:kern w:val="0"/>
        </w:rPr>
        <w:t xml:space="preserve"> (Cameron et al., 2010;</w:t>
      </w:r>
      <w:r w:rsidR="00543089" w:rsidRPr="002236D9">
        <w:rPr>
          <w:rFonts w:cstheme="minorHAnsi"/>
          <w:color w:val="000000"/>
          <w:kern w:val="0"/>
        </w:rPr>
        <w:t xml:space="preserve"> </w:t>
      </w:r>
      <w:proofErr w:type="spellStart"/>
      <w:r w:rsidR="00C837DD" w:rsidRPr="002236D9">
        <w:rPr>
          <w:rFonts w:cstheme="minorHAnsi"/>
          <w:color w:val="000000" w:themeColor="text1"/>
        </w:rPr>
        <w:t>Furniss</w:t>
      </w:r>
      <w:proofErr w:type="spellEnd"/>
      <w:r w:rsidR="00C837DD" w:rsidRPr="002236D9">
        <w:rPr>
          <w:rFonts w:cstheme="minorHAnsi"/>
          <w:color w:val="000000" w:themeColor="text1"/>
        </w:rPr>
        <w:t xml:space="preserve"> et al.</w:t>
      </w:r>
      <w:r w:rsidR="00543089" w:rsidRPr="002236D9">
        <w:rPr>
          <w:rFonts w:cstheme="minorHAnsi"/>
          <w:color w:val="000000" w:themeColor="text1"/>
        </w:rPr>
        <w:t>, 2009</w:t>
      </w:r>
      <w:r w:rsidR="00FB014C" w:rsidRPr="002236D9">
        <w:rPr>
          <w:rFonts w:cstheme="minorHAnsi"/>
          <w:color w:val="000000" w:themeColor="text1"/>
        </w:rPr>
        <w:t>).</w:t>
      </w:r>
      <w:r w:rsidR="00543089" w:rsidRPr="002236D9">
        <w:rPr>
          <w:rFonts w:cstheme="minorHAnsi"/>
          <w:color w:val="000000" w:themeColor="text1"/>
        </w:rPr>
        <w:t xml:space="preserve"> </w:t>
      </w:r>
      <w:r w:rsidR="0043255B">
        <w:rPr>
          <w:rFonts w:cstheme="minorHAnsi"/>
          <w:color w:val="000000" w:themeColor="text1"/>
        </w:rPr>
        <w:t>Additionally, research has indicated that certain styles of coping (i.e. emotion-focused coping</w:t>
      </w:r>
      <w:r w:rsidR="00F6345A">
        <w:rPr>
          <w:rFonts w:cstheme="minorHAnsi"/>
          <w:color w:val="000000" w:themeColor="text1"/>
        </w:rPr>
        <w:t>) are</w:t>
      </w:r>
      <w:r w:rsidR="0043255B">
        <w:rPr>
          <w:rFonts w:cstheme="minorHAnsi"/>
          <w:color w:val="000000" w:themeColor="text1"/>
        </w:rPr>
        <w:t xml:space="preserve"> predictive of </w:t>
      </w:r>
      <w:r w:rsidR="00F6345A">
        <w:rPr>
          <w:rFonts w:cstheme="minorHAnsi"/>
          <w:color w:val="000000" w:themeColor="text1"/>
        </w:rPr>
        <w:t>reduced sleep time during a high stress period (</w:t>
      </w:r>
      <w:proofErr w:type="spellStart"/>
      <w:r w:rsidR="00F6345A" w:rsidRPr="00F6345A">
        <w:rPr>
          <w:rFonts w:cstheme="minorHAnsi"/>
          <w:color w:val="000000" w:themeColor="text1"/>
        </w:rPr>
        <w:t>Sad</w:t>
      </w:r>
      <w:r w:rsidR="00F6345A">
        <w:rPr>
          <w:rFonts w:cstheme="minorHAnsi"/>
          <w:color w:val="000000" w:themeColor="text1"/>
        </w:rPr>
        <w:t>eh</w:t>
      </w:r>
      <w:proofErr w:type="spellEnd"/>
      <w:r w:rsidR="00F6345A">
        <w:rPr>
          <w:rFonts w:cstheme="minorHAnsi"/>
          <w:color w:val="000000" w:themeColor="text1"/>
        </w:rPr>
        <w:t xml:space="preserve">, </w:t>
      </w:r>
      <w:proofErr w:type="spellStart"/>
      <w:r w:rsidR="00F6345A">
        <w:rPr>
          <w:rFonts w:cstheme="minorHAnsi"/>
          <w:color w:val="000000" w:themeColor="text1"/>
        </w:rPr>
        <w:t>Keinan</w:t>
      </w:r>
      <w:proofErr w:type="spellEnd"/>
      <w:r w:rsidR="00F6345A">
        <w:rPr>
          <w:rFonts w:cstheme="minorHAnsi"/>
          <w:color w:val="000000" w:themeColor="text1"/>
        </w:rPr>
        <w:t xml:space="preserve">, &amp; </w:t>
      </w:r>
      <w:proofErr w:type="spellStart"/>
      <w:r w:rsidR="00F6345A">
        <w:rPr>
          <w:rFonts w:cstheme="minorHAnsi"/>
          <w:color w:val="000000" w:themeColor="text1"/>
        </w:rPr>
        <w:t>Daon</w:t>
      </w:r>
      <w:proofErr w:type="spellEnd"/>
      <w:r w:rsidR="00F6345A">
        <w:rPr>
          <w:rFonts w:cstheme="minorHAnsi"/>
          <w:color w:val="000000" w:themeColor="text1"/>
        </w:rPr>
        <w:t xml:space="preserve">, </w:t>
      </w:r>
      <w:r w:rsidR="00F6345A" w:rsidRPr="00F6345A">
        <w:rPr>
          <w:rFonts w:cstheme="minorHAnsi"/>
          <w:color w:val="000000" w:themeColor="text1"/>
        </w:rPr>
        <w:t>2004</w:t>
      </w:r>
      <w:r w:rsidR="00F6345A">
        <w:rPr>
          <w:rFonts w:cstheme="minorHAnsi"/>
          <w:color w:val="000000" w:themeColor="text1"/>
        </w:rPr>
        <w:t>)</w:t>
      </w:r>
      <w:r w:rsidR="00F6345A" w:rsidRPr="00F6345A">
        <w:rPr>
          <w:rFonts w:cstheme="minorHAnsi"/>
          <w:color w:val="000000" w:themeColor="text1"/>
        </w:rPr>
        <w:t>.</w:t>
      </w:r>
      <w:r w:rsidR="00F6345A">
        <w:rPr>
          <w:rFonts w:cstheme="minorHAnsi"/>
          <w:color w:val="000000" w:themeColor="text1"/>
        </w:rPr>
        <w:t xml:space="preserve"> </w:t>
      </w:r>
      <w:r w:rsidR="001A6DA2" w:rsidRPr="002236D9">
        <w:rPr>
          <w:rFonts w:cstheme="minorHAnsi"/>
          <w:color w:val="000000" w:themeColor="text1"/>
        </w:rPr>
        <w:t xml:space="preserve">Consequently, future research evaluating the impacts of stress </w:t>
      </w:r>
      <w:r w:rsidR="00F6345A">
        <w:rPr>
          <w:rFonts w:cstheme="minorHAnsi"/>
          <w:color w:val="000000" w:themeColor="text1"/>
        </w:rPr>
        <w:t xml:space="preserve">and sleep </w:t>
      </w:r>
      <w:r w:rsidR="001A6DA2" w:rsidRPr="002236D9">
        <w:rPr>
          <w:rFonts w:cstheme="minorHAnsi"/>
          <w:color w:val="000000" w:themeColor="text1"/>
        </w:rPr>
        <w:t xml:space="preserve">on academic engagement should include </w:t>
      </w:r>
      <w:r w:rsidR="00F6345A">
        <w:rPr>
          <w:rFonts w:cstheme="minorHAnsi"/>
          <w:color w:val="000000"/>
          <w:kern w:val="0"/>
        </w:rPr>
        <w:t>individual responses</w:t>
      </w:r>
      <w:r w:rsidR="001A6DA2" w:rsidRPr="002236D9">
        <w:rPr>
          <w:rFonts w:cstheme="minorHAnsi"/>
          <w:color w:val="000000"/>
          <w:kern w:val="0"/>
        </w:rPr>
        <w:t xml:space="preserve"> </w:t>
      </w:r>
      <w:r w:rsidR="00F6345A">
        <w:rPr>
          <w:rFonts w:cstheme="minorHAnsi"/>
          <w:color w:val="000000"/>
          <w:kern w:val="0"/>
        </w:rPr>
        <w:t xml:space="preserve">to stress </w:t>
      </w:r>
      <w:r w:rsidR="001A6DA2" w:rsidRPr="002236D9">
        <w:rPr>
          <w:rFonts w:cstheme="minorHAnsi"/>
          <w:color w:val="000000"/>
          <w:kern w:val="0"/>
        </w:rPr>
        <w:t>such as coping style.</w:t>
      </w:r>
    </w:p>
    <w:p w14:paraId="3EC2B65D" w14:textId="58925FA4" w:rsidR="00A9034F" w:rsidRPr="00745194" w:rsidRDefault="003F6C8B" w:rsidP="0055007D">
      <w:pPr>
        <w:widowControl w:val="0"/>
        <w:spacing w:after="240"/>
        <w:rPr>
          <w:rFonts w:cstheme="minorHAnsi"/>
          <w:color w:val="000000"/>
          <w:kern w:val="0"/>
        </w:rPr>
      </w:pPr>
      <w:r w:rsidRPr="002236D9">
        <w:rPr>
          <w:rFonts w:cstheme="minorHAnsi"/>
          <w:color w:val="000000"/>
          <w:kern w:val="0"/>
        </w:rPr>
        <w:t>With the inundation of electronics in the lives of college students, from computers to tablets to cell phones, screens are ubiquitous on the college campus.</w:t>
      </w:r>
      <w:r w:rsidR="000A6B0B" w:rsidRPr="002236D9">
        <w:rPr>
          <w:rFonts w:cstheme="minorHAnsi"/>
          <w:color w:val="000000"/>
          <w:kern w:val="0"/>
        </w:rPr>
        <w:t xml:space="preserve"> </w:t>
      </w:r>
      <w:r w:rsidRPr="002236D9">
        <w:rPr>
          <w:rFonts w:cstheme="minorHAnsi"/>
          <w:color w:val="000000"/>
          <w:kern w:val="0"/>
        </w:rPr>
        <w:t xml:space="preserve"> A limitation of the current study is that </w:t>
      </w:r>
      <w:r w:rsidR="00CF17A5" w:rsidRPr="002236D9">
        <w:rPr>
          <w:rFonts w:cstheme="minorHAnsi"/>
          <w:color w:val="000000"/>
          <w:kern w:val="0"/>
        </w:rPr>
        <w:t>participant reports</w:t>
      </w:r>
      <w:r w:rsidRPr="002236D9">
        <w:rPr>
          <w:rFonts w:cstheme="minorHAnsi"/>
          <w:color w:val="000000"/>
          <w:kern w:val="0"/>
        </w:rPr>
        <w:t xml:space="preserve"> came from a pre-existing data set collected in 2010. Smart phone use since that time has only increased. </w:t>
      </w:r>
      <w:r w:rsidR="0055007D" w:rsidRPr="002236D9">
        <w:rPr>
          <w:rFonts w:cstheme="minorHAnsi"/>
          <w:color w:val="000000"/>
          <w:kern w:val="0"/>
        </w:rPr>
        <w:t xml:space="preserve">Additionally, the SHI item asking if one uses their bed for activities other than sleeping, such as watching T.V., is probably an underestimate of what would </w:t>
      </w:r>
      <w:r w:rsidR="0055007D" w:rsidRPr="002236D9">
        <w:rPr>
          <w:rFonts w:cstheme="minorHAnsi"/>
          <w:color w:val="000000"/>
          <w:kern w:val="0"/>
        </w:rPr>
        <w:lastRenderedPageBreak/>
        <w:t xml:space="preserve">likely be seen for college students today if cell phone use or an item related specifically to screen exposure was included in the measure. </w:t>
      </w:r>
      <w:r w:rsidRPr="002236D9">
        <w:rPr>
          <w:rFonts w:cstheme="minorHAnsi"/>
          <w:color w:val="000000"/>
          <w:kern w:val="0"/>
        </w:rPr>
        <w:t xml:space="preserve"> Therefore, </w:t>
      </w:r>
      <w:r w:rsidR="003838CA" w:rsidRPr="002236D9">
        <w:rPr>
          <w:rFonts w:cstheme="minorHAnsi"/>
          <w:color w:val="000000"/>
          <w:kern w:val="0"/>
        </w:rPr>
        <w:t>scr</w:t>
      </w:r>
      <w:r w:rsidR="0055007D" w:rsidRPr="002236D9">
        <w:rPr>
          <w:rFonts w:cstheme="minorHAnsi"/>
          <w:color w:val="000000"/>
          <w:kern w:val="0"/>
        </w:rPr>
        <w:t>een exposure</w:t>
      </w:r>
      <w:r w:rsidRPr="002236D9">
        <w:rPr>
          <w:rFonts w:cstheme="minorHAnsi"/>
          <w:color w:val="000000"/>
          <w:kern w:val="0"/>
        </w:rPr>
        <w:t>, and the subsequent effects on</w:t>
      </w:r>
      <w:r w:rsidR="003838CA" w:rsidRPr="002236D9">
        <w:rPr>
          <w:rFonts w:cstheme="minorHAnsi"/>
          <w:color w:val="000000"/>
          <w:kern w:val="0"/>
        </w:rPr>
        <w:t xml:space="preserve"> sleep hygiene</w:t>
      </w:r>
      <w:r w:rsidRPr="002236D9">
        <w:rPr>
          <w:rFonts w:cstheme="minorHAnsi"/>
          <w:color w:val="000000"/>
          <w:kern w:val="0"/>
        </w:rPr>
        <w:t>/sleep</w:t>
      </w:r>
      <w:r w:rsidR="003838CA" w:rsidRPr="002236D9">
        <w:rPr>
          <w:rFonts w:cstheme="minorHAnsi"/>
          <w:color w:val="000000"/>
          <w:kern w:val="0"/>
        </w:rPr>
        <w:t xml:space="preserve"> </w:t>
      </w:r>
      <w:r w:rsidR="0055007D" w:rsidRPr="002236D9">
        <w:rPr>
          <w:rFonts w:cstheme="minorHAnsi"/>
          <w:color w:val="000000"/>
          <w:kern w:val="0"/>
        </w:rPr>
        <w:t xml:space="preserve">is not addressed and </w:t>
      </w:r>
      <w:r w:rsidRPr="002236D9">
        <w:rPr>
          <w:rFonts w:cstheme="minorHAnsi"/>
          <w:color w:val="000000"/>
          <w:kern w:val="0"/>
        </w:rPr>
        <w:t xml:space="preserve">cannot </w:t>
      </w:r>
      <w:r w:rsidR="0055007D" w:rsidRPr="002236D9">
        <w:rPr>
          <w:rFonts w:cstheme="minorHAnsi"/>
          <w:color w:val="000000"/>
          <w:kern w:val="0"/>
        </w:rPr>
        <w:t xml:space="preserve">necessarily </w:t>
      </w:r>
      <w:r w:rsidRPr="002236D9">
        <w:rPr>
          <w:rFonts w:cstheme="minorHAnsi"/>
          <w:color w:val="000000"/>
          <w:kern w:val="0"/>
        </w:rPr>
        <w:t>be generalized to the current</w:t>
      </w:r>
      <w:r w:rsidRPr="00745194">
        <w:rPr>
          <w:rFonts w:cstheme="minorHAnsi"/>
          <w:color w:val="000000"/>
          <w:kern w:val="0"/>
        </w:rPr>
        <w:t xml:space="preserve"> undergraduate student</w:t>
      </w:r>
      <w:r w:rsidR="00CF17A5" w:rsidRPr="00745194">
        <w:rPr>
          <w:rFonts w:cstheme="minorHAnsi"/>
          <w:color w:val="000000"/>
          <w:kern w:val="0"/>
        </w:rPr>
        <w:t xml:space="preserve"> population</w:t>
      </w:r>
      <w:r w:rsidR="0055007D" w:rsidRPr="00745194">
        <w:rPr>
          <w:rFonts w:cstheme="minorHAnsi"/>
          <w:color w:val="000000"/>
          <w:kern w:val="0"/>
        </w:rPr>
        <w:t xml:space="preserve"> even if it were</w:t>
      </w:r>
      <w:r w:rsidRPr="00745194">
        <w:rPr>
          <w:rFonts w:cstheme="minorHAnsi"/>
          <w:color w:val="000000"/>
          <w:kern w:val="0"/>
        </w:rPr>
        <w:t xml:space="preserve">.  College students are likely experiencing higher levels of screen exposure before bedtime resulting in more blue light exposure that interferes with melatonin </w:t>
      </w:r>
      <w:r w:rsidR="00CF17A5" w:rsidRPr="00745194">
        <w:rPr>
          <w:rFonts w:cstheme="minorHAnsi"/>
          <w:color w:val="000000"/>
          <w:kern w:val="0"/>
        </w:rPr>
        <w:t>production and alters sleep habits (</w:t>
      </w:r>
      <w:proofErr w:type="spellStart"/>
      <w:r w:rsidR="009C2A97" w:rsidRPr="00745194">
        <w:rPr>
          <w:rFonts w:cstheme="minorHAnsi"/>
          <w:color w:val="222222"/>
          <w:shd w:val="clear" w:color="auto" w:fill="FFFFFF"/>
        </w:rPr>
        <w:t>Figueiro</w:t>
      </w:r>
      <w:proofErr w:type="spellEnd"/>
      <w:r w:rsidR="009C2A97" w:rsidRPr="00745194">
        <w:rPr>
          <w:rFonts w:cstheme="minorHAnsi"/>
          <w:color w:val="222222"/>
          <w:shd w:val="clear" w:color="auto" w:fill="FFFFFF"/>
        </w:rPr>
        <w:t xml:space="preserve">, Wood, </w:t>
      </w:r>
      <w:proofErr w:type="spellStart"/>
      <w:r w:rsidR="009C2A97" w:rsidRPr="00745194">
        <w:rPr>
          <w:rFonts w:cstheme="minorHAnsi"/>
          <w:color w:val="222222"/>
          <w:shd w:val="clear" w:color="auto" w:fill="FFFFFF"/>
        </w:rPr>
        <w:t>Plitnick</w:t>
      </w:r>
      <w:proofErr w:type="spellEnd"/>
      <w:r w:rsidR="009C2A97" w:rsidRPr="00745194">
        <w:rPr>
          <w:rFonts w:cstheme="minorHAnsi"/>
          <w:color w:val="222222"/>
          <w:shd w:val="clear" w:color="auto" w:fill="FFFFFF"/>
        </w:rPr>
        <w:t>, &amp; Rea, 2011</w:t>
      </w:r>
      <w:r w:rsidR="00231FE2" w:rsidRPr="00745194">
        <w:rPr>
          <w:rFonts w:cstheme="minorHAnsi"/>
          <w:color w:val="000000"/>
          <w:kern w:val="0"/>
        </w:rPr>
        <w:t xml:space="preserve">; </w:t>
      </w:r>
      <w:r w:rsidR="00231FE2" w:rsidRPr="00745194">
        <w:rPr>
          <w:rFonts w:cstheme="minorHAnsi"/>
          <w:color w:val="222222"/>
          <w:shd w:val="clear" w:color="auto" w:fill="FFFFFF"/>
        </w:rPr>
        <w:t xml:space="preserve">Wood, Rea, </w:t>
      </w:r>
      <w:proofErr w:type="spellStart"/>
      <w:r w:rsidR="00231FE2" w:rsidRPr="00745194">
        <w:rPr>
          <w:rFonts w:cstheme="minorHAnsi"/>
          <w:color w:val="222222"/>
          <w:shd w:val="clear" w:color="auto" w:fill="FFFFFF"/>
        </w:rPr>
        <w:t>Plitnick</w:t>
      </w:r>
      <w:proofErr w:type="spellEnd"/>
      <w:r w:rsidR="00231FE2" w:rsidRPr="00745194">
        <w:rPr>
          <w:rFonts w:cstheme="minorHAnsi"/>
          <w:color w:val="222222"/>
          <w:shd w:val="clear" w:color="auto" w:fill="FFFFFF"/>
        </w:rPr>
        <w:t xml:space="preserve">, &amp; </w:t>
      </w:r>
      <w:proofErr w:type="spellStart"/>
      <w:r w:rsidR="00231FE2" w:rsidRPr="00745194">
        <w:rPr>
          <w:rFonts w:cstheme="minorHAnsi"/>
          <w:color w:val="222222"/>
          <w:shd w:val="clear" w:color="auto" w:fill="FFFFFF"/>
        </w:rPr>
        <w:t>Figueiro</w:t>
      </w:r>
      <w:proofErr w:type="spellEnd"/>
      <w:r w:rsidR="00231FE2" w:rsidRPr="00745194">
        <w:rPr>
          <w:rFonts w:cstheme="minorHAnsi"/>
          <w:color w:val="222222"/>
          <w:shd w:val="clear" w:color="auto" w:fill="FFFFFF"/>
        </w:rPr>
        <w:t>, 2013</w:t>
      </w:r>
      <w:r w:rsidR="00CF17A5" w:rsidRPr="00745194">
        <w:rPr>
          <w:rFonts w:cstheme="minorHAnsi"/>
          <w:color w:val="000000"/>
          <w:kern w:val="0"/>
        </w:rPr>
        <w:t xml:space="preserve">).  </w:t>
      </w:r>
      <w:r w:rsidR="0055007D" w:rsidRPr="00745194">
        <w:rPr>
          <w:rFonts w:cstheme="minorHAnsi"/>
          <w:color w:val="000000"/>
          <w:kern w:val="0"/>
        </w:rPr>
        <w:t xml:space="preserve">Consequently, further research </w:t>
      </w:r>
      <w:r w:rsidR="00C95A9D" w:rsidRPr="00745194">
        <w:rPr>
          <w:rFonts w:cstheme="minorHAnsi"/>
          <w:color w:val="000000"/>
          <w:kern w:val="0"/>
        </w:rPr>
        <w:t>into</w:t>
      </w:r>
      <w:r w:rsidR="0055007D" w:rsidRPr="00745194">
        <w:rPr>
          <w:rFonts w:cstheme="minorHAnsi"/>
          <w:color w:val="000000"/>
          <w:kern w:val="0"/>
        </w:rPr>
        <w:t xml:space="preserve"> the effects of screen exposure on </w:t>
      </w:r>
      <w:r w:rsidR="0081784D" w:rsidRPr="00745194">
        <w:rPr>
          <w:rFonts w:cstheme="minorHAnsi"/>
          <w:color w:val="000000"/>
          <w:kern w:val="0"/>
        </w:rPr>
        <w:t xml:space="preserve">sleep hygiene and </w:t>
      </w:r>
      <w:r w:rsidR="0055007D" w:rsidRPr="00745194">
        <w:rPr>
          <w:rFonts w:cstheme="minorHAnsi"/>
          <w:color w:val="000000"/>
          <w:kern w:val="0"/>
        </w:rPr>
        <w:t>academic engagement in university student</w:t>
      </w:r>
      <w:r w:rsidR="00DD57EF" w:rsidRPr="00745194">
        <w:rPr>
          <w:rFonts w:cstheme="minorHAnsi"/>
          <w:color w:val="000000"/>
          <w:kern w:val="0"/>
        </w:rPr>
        <w:t>s is warra</w:t>
      </w:r>
      <w:r w:rsidR="0055007D" w:rsidRPr="00745194">
        <w:rPr>
          <w:rFonts w:cstheme="minorHAnsi"/>
          <w:color w:val="000000"/>
          <w:kern w:val="0"/>
        </w:rPr>
        <w:t xml:space="preserve">nted. </w:t>
      </w:r>
    </w:p>
    <w:p w14:paraId="60A5A796" w14:textId="3E20FDCC" w:rsidR="00F56644" w:rsidRPr="00745194" w:rsidRDefault="001D0B62" w:rsidP="0034731D">
      <w:pPr>
        <w:widowControl w:val="0"/>
        <w:spacing w:after="240"/>
        <w:ind w:firstLine="0"/>
        <w:rPr>
          <w:rFonts w:cstheme="minorHAnsi"/>
          <w:color w:val="000000"/>
          <w:kern w:val="0"/>
        </w:rPr>
      </w:pPr>
      <w:r w:rsidRPr="00745194">
        <w:rPr>
          <w:rFonts w:cstheme="minorHAnsi"/>
        </w:rPr>
        <w:tab/>
        <w:t xml:space="preserve">Another limitation to the current study is that sleep quantity and quality were not measured directly.  Although sleep hygiene practices have been linked </w:t>
      </w:r>
      <w:r w:rsidR="006B361B" w:rsidRPr="00745194">
        <w:rPr>
          <w:rFonts w:cstheme="minorHAnsi"/>
        </w:rPr>
        <w:t>in the research to sleep quality</w:t>
      </w:r>
      <w:r w:rsidRPr="00745194">
        <w:rPr>
          <w:rFonts w:cstheme="minorHAnsi"/>
        </w:rPr>
        <w:t>, this connection</w:t>
      </w:r>
      <w:r w:rsidR="006B361B" w:rsidRPr="00745194">
        <w:rPr>
          <w:rFonts w:cstheme="minorHAnsi"/>
        </w:rPr>
        <w:t xml:space="preserve"> could have</w:t>
      </w:r>
      <w:r w:rsidRPr="00745194">
        <w:rPr>
          <w:rFonts w:cstheme="minorHAnsi"/>
        </w:rPr>
        <w:t xml:space="preserve"> be</w:t>
      </w:r>
      <w:r w:rsidR="006B361B" w:rsidRPr="00745194">
        <w:rPr>
          <w:rFonts w:cstheme="minorHAnsi"/>
        </w:rPr>
        <w:t>en</w:t>
      </w:r>
      <w:r w:rsidRPr="00745194">
        <w:rPr>
          <w:rFonts w:cstheme="minorHAnsi"/>
        </w:rPr>
        <w:t xml:space="preserve"> validated in the current population</w:t>
      </w:r>
      <w:r w:rsidR="006B361B" w:rsidRPr="00745194">
        <w:rPr>
          <w:rFonts w:cstheme="minorHAnsi"/>
        </w:rPr>
        <w:t xml:space="preserve"> had </w:t>
      </w:r>
      <w:r w:rsidR="006B361B" w:rsidRPr="00745194">
        <w:rPr>
          <w:rFonts w:cstheme="minorHAnsi"/>
          <w:color w:val="000000" w:themeColor="text1"/>
        </w:rPr>
        <w:t>actual</w:t>
      </w:r>
      <w:r w:rsidR="006B361B" w:rsidRPr="00745194">
        <w:rPr>
          <w:rFonts w:cstheme="minorHAnsi"/>
        </w:rPr>
        <w:t xml:space="preserve"> sleep levels</w:t>
      </w:r>
      <w:r w:rsidR="004E5D9D" w:rsidRPr="00745194">
        <w:rPr>
          <w:rFonts w:cstheme="minorHAnsi"/>
        </w:rPr>
        <w:t xml:space="preserve"> been collect</w:t>
      </w:r>
      <w:r w:rsidR="006B361B" w:rsidRPr="00745194">
        <w:rPr>
          <w:rFonts w:cstheme="minorHAnsi"/>
        </w:rPr>
        <w:t>ed</w:t>
      </w:r>
      <w:r w:rsidRPr="00745194">
        <w:rPr>
          <w:rFonts w:cstheme="minorHAnsi"/>
        </w:rPr>
        <w:t>.  Including more objective measures to assess specific characteristics of sleep</w:t>
      </w:r>
      <w:r w:rsidR="004E5D9D" w:rsidRPr="00745194">
        <w:rPr>
          <w:rFonts w:cstheme="minorHAnsi"/>
        </w:rPr>
        <w:t>,</w:t>
      </w:r>
      <w:r w:rsidRPr="00745194">
        <w:rPr>
          <w:rFonts w:cstheme="minorHAnsi"/>
        </w:rPr>
        <w:t xml:space="preserve"> such as sleep latency, bedtimes/wake times, quantity, and quality</w:t>
      </w:r>
      <w:r w:rsidR="004E5D9D" w:rsidRPr="00745194">
        <w:rPr>
          <w:rFonts w:cstheme="minorHAnsi"/>
        </w:rPr>
        <w:t>,</w:t>
      </w:r>
      <w:r w:rsidRPr="00745194">
        <w:rPr>
          <w:rFonts w:cstheme="minorHAnsi"/>
        </w:rPr>
        <w:t xml:space="preserve"> may provide a clearer picture of the influence of sleep </w:t>
      </w:r>
      <w:r w:rsidR="0034731D" w:rsidRPr="00745194">
        <w:rPr>
          <w:rFonts w:cstheme="minorHAnsi"/>
        </w:rPr>
        <w:t>on stress and academic engagement.  Additionally, p</w:t>
      </w:r>
      <w:r w:rsidR="00641735" w:rsidRPr="00745194">
        <w:rPr>
          <w:rFonts w:cstheme="minorHAnsi"/>
        </w:rPr>
        <w:t>roviding alternate</w:t>
      </w:r>
      <w:r w:rsidR="0034731D" w:rsidRPr="00745194">
        <w:rPr>
          <w:rFonts w:cstheme="minorHAnsi"/>
        </w:rPr>
        <w:t xml:space="preserve"> measure</w:t>
      </w:r>
      <w:r w:rsidR="00641735" w:rsidRPr="00745194">
        <w:rPr>
          <w:rFonts w:cstheme="minorHAnsi"/>
        </w:rPr>
        <w:t xml:space="preserve">ment methods </w:t>
      </w:r>
      <w:r w:rsidR="00426DA0" w:rsidRPr="00745194">
        <w:rPr>
          <w:rFonts w:cstheme="minorHAnsi"/>
        </w:rPr>
        <w:t xml:space="preserve">of sleep </w:t>
      </w:r>
      <w:r w:rsidRPr="00745194">
        <w:rPr>
          <w:rFonts w:cstheme="minorHAnsi"/>
        </w:rPr>
        <w:t xml:space="preserve">would also address the </w:t>
      </w:r>
      <w:r w:rsidR="0034731D" w:rsidRPr="00745194">
        <w:rPr>
          <w:rFonts w:cstheme="minorHAnsi"/>
        </w:rPr>
        <w:t xml:space="preserve">limitation </w:t>
      </w:r>
      <w:r w:rsidRPr="00745194">
        <w:rPr>
          <w:rFonts w:cstheme="minorHAnsi"/>
        </w:rPr>
        <w:t xml:space="preserve">of only utilizing self-report measures </w:t>
      </w:r>
      <w:r w:rsidR="00FB080D" w:rsidRPr="00745194">
        <w:rPr>
          <w:rFonts w:cstheme="minorHAnsi"/>
        </w:rPr>
        <w:t>in this</w:t>
      </w:r>
      <w:r w:rsidRPr="00745194">
        <w:rPr>
          <w:rFonts w:cstheme="minorHAnsi"/>
        </w:rPr>
        <w:t xml:space="preserve"> study.</w:t>
      </w:r>
      <w:r w:rsidR="004E5D9D" w:rsidRPr="00745194">
        <w:rPr>
          <w:rFonts w:cstheme="minorHAnsi"/>
        </w:rPr>
        <w:t xml:space="preserve">  In this</w:t>
      </w:r>
      <w:r w:rsidR="00641735" w:rsidRPr="00745194">
        <w:rPr>
          <w:rFonts w:cstheme="minorHAnsi"/>
        </w:rPr>
        <w:t xml:space="preserve"> same vein, the performance engagement factor </w:t>
      </w:r>
      <w:r w:rsidR="00426DA0" w:rsidRPr="00745194">
        <w:rPr>
          <w:rFonts w:cstheme="minorHAnsi"/>
        </w:rPr>
        <w:t xml:space="preserve">of academic engagement </w:t>
      </w:r>
      <w:r w:rsidR="00641735" w:rsidRPr="00745194">
        <w:rPr>
          <w:rFonts w:cstheme="minorHAnsi"/>
        </w:rPr>
        <w:t xml:space="preserve">includes </w:t>
      </w:r>
      <w:r w:rsidR="004E5D9D" w:rsidRPr="00745194">
        <w:rPr>
          <w:rFonts w:cstheme="minorHAnsi"/>
        </w:rPr>
        <w:t>self-</w:t>
      </w:r>
      <w:r w:rsidR="00641735" w:rsidRPr="00745194">
        <w:rPr>
          <w:rFonts w:cstheme="minorHAnsi"/>
        </w:rPr>
        <w:t>rating items as to whether one gets good grades or does</w:t>
      </w:r>
      <w:r w:rsidR="006B361B" w:rsidRPr="00745194">
        <w:rPr>
          <w:rFonts w:cstheme="minorHAnsi"/>
        </w:rPr>
        <w:t xml:space="preserve"> well on test</w:t>
      </w:r>
      <w:r w:rsidR="00C95A9D" w:rsidRPr="00745194">
        <w:rPr>
          <w:rFonts w:cstheme="minorHAnsi"/>
        </w:rPr>
        <w:t>s</w:t>
      </w:r>
      <w:r w:rsidR="006B361B" w:rsidRPr="00745194">
        <w:rPr>
          <w:rFonts w:cstheme="minorHAnsi"/>
        </w:rPr>
        <w:t>.  Obtaining specific</w:t>
      </w:r>
      <w:r w:rsidR="00641735" w:rsidRPr="00745194">
        <w:rPr>
          <w:rFonts w:cstheme="minorHAnsi"/>
        </w:rPr>
        <w:t xml:space="preserve"> outcome measures such as GPAs or test scores would </w:t>
      </w:r>
      <w:r w:rsidR="00FB080D" w:rsidRPr="00745194">
        <w:rPr>
          <w:rFonts w:cstheme="minorHAnsi"/>
        </w:rPr>
        <w:t>have potentially improved the current findings</w:t>
      </w:r>
      <w:r w:rsidR="004E5D9D" w:rsidRPr="00745194">
        <w:rPr>
          <w:rFonts w:cstheme="minorHAnsi"/>
        </w:rPr>
        <w:t>, as well</w:t>
      </w:r>
      <w:r w:rsidR="00FB080D" w:rsidRPr="00745194">
        <w:rPr>
          <w:rFonts w:cstheme="minorHAnsi"/>
        </w:rPr>
        <w:t>.</w:t>
      </w:r>
      <w:r w:rsidR="00641735" w:rsidRPr="00745194">
        <w:rPr>
          <w:rFonts w:cstheme="minorHAnsi"/>
        </w:rPr>
        <w:t xml:space="preserve"> </w:t>
      </w:r>
      <w:r w:rsidR="00100CC0" w:rsidRPr="00745194">
        <w:rPr>
          <w:rFonts w:cstheme="minorHAnsi"/>
        </w:rPr>
        <w:t>Finally,</w:t>
      </w:r>
      <w:r w:rsidR="004E5D9D" w:rsidRPr="00745194">
        <w:rPr>
          <w:rFonts w:cstheme="minorHAnsi"/>
        </w:rPr>
        <w:t xml:space="preserve"> in addition to the limitations noted above,</w:t>
      </w:r>
      <w:r w:rsidR="00100CC0" w:rsidRPr="00745194">
        <w:rPr>
          <w:rFonts w:cstheme="minorHAnsi"/>
        </w:rPr>
        <w:t xml:space="preserve"> the sample utilized in this study was not fully random and came from a limited </w:t>
      </w:r>
      <w:r w:rsidR="004E5D9D" w:rsidRPr="00745194">
        <w:rPr>
          <w:rFonts w:cstheme="minorHAnsi"/>
        </w:rPr>
        <w:t xml:space="preserve">number of college classes, predominately obtained through the educational psychology research pool and may not be reflective of the undergraduate population as a whole. </w:t>
      </w:r>
    </w:p>
    <w:p w14:paraId="798BE301" w14:textId="07078FCB" w:rsidR="005210E5" w:rsidRPr="00357A76" w:rsidRDefault="00100CC0" w:rsidP="00357A76">
      <w:pPr>
        <w:widowControl w:val="0"/>
        <w:spacing w:after="240"/>
        <w:rPr>
          <w:rFonts w:ascii="Times" w:hAnsi="Times" w:cs="Times"/>
          <w:color w:val="000000"/>
          <w:kern w:val="0"/>
        </w:rPr>
      </w:pPr>
      <w:r w:rsidRPr="00745194">
        <w:rPr>
          <w:rFonts w:cstheme="minorHAnsi"/>
          <w:color w:val="000000"/>
          <w:kern w:val="0"/>
        </w:rPr>
        <w:t xml:space="preserve">Despite these limitations, the current findings </w:t>
      </w:r>
      <w:r w:rsidR="00D80D8B" w:rsidRPr="00745194">
        <w:rPr>
          <w:rFonts w:cstheme="minorHAnsi"/>
          <w:color w:val="000000"/>
          <w:kern w:val="0"/>
        </w:rPr>
        <w:t xml:space="preserve">support the importance of good sleep </w:t>
      </w:r>
      <w:r w:rsidR="00D80D8B" w:rsidRPr="00745194">
        <w:rPr>
          <w:rFonts w:cstheme="minorHAnsi"/>
          <w:color w:val="000000"/>
          <w:kern w:val="0"/>
        </w:rPr>
        <w:lastRenderedPageBreak/>
        <w:t xml:space="preserve">hygiene practices for undergraduate students and </w:t>
      </w:r>
      <w:r w:rsidRPr="00745194">
        <w:rPr>
          <w:rFonts w:cstheme="minorHAnsi"/>
          <w:color w:val="000000"/>
          <w:kern w:val="0"/>
        </w:rPr>
        <w:t xml:space="preserve">underscore </w:t>
      </w:r>
      <w:r w:rsidR="00DB5ED7" w:rsidRPr="00745194">
        <w:rPr>
          <w:rFonts w:cstheme="minorHAnsi"/>
          <w:color w:val="000000"/>
          <w:kern w:val="0"/>
        </w:rPr>
        <w:t xml:space="preserve">the need for </w:t>
      </w:r>
      <w:r w:rsidRPr="00745194">
        <w:rPr>
          <w:rFonts w:cstheme="minorHAnsi"/>
          <w:color w:val="000000"/>
          <w:kern w:val="0"/>
        </w:rPr>
        <w:t>identifying specific interventions</w:t>
      </w:r>
      <w:r w:rsidR="001351B5" w:rsidRPr="00745194">
        <w:rPr>
          <w:rFonts w:cstheme="minorHAnsi"/>
          <w:color w:val="000000"/>
          <w:kern w:val="0"/>
        </w:rPr>
        <w:t xml:space="preserve"> and recommendations</w:t>
      </w:r>
      <w:r w:rsidRPr="00745194">
        <w:rPr>
          <w:rFonts w:cstheme="minorHAnsi"/>
          <w:color w:val="000000"/>
          <w:kern w:val="0"/>
        </w:rPr>
        <w:t xml:space="preserve"> targeted </w:t>
      </w:r>
      <w:r w:rsidR="004E5D9D" w:rsidRPr="00745194">
        <w:rPr>
          <w:rFonts w:cstheme="minorHAnsi"/>
          <w:color w:val="000000"/>
          <w:kern w:val="0"/>
        </w:rPr>
        <w:t>at optimizing sleep for college stude</w:t>
      </w:r>
      <w:r w:rsidRPr="00745194">
        <w:rPr>
          <w:rFonts w:cstheme="minorHAnsi"/>
          <w:color w:val="000000"/>
          <w:kern w:val="0"/>
        </w:rPr>
        <w:t xml:space="preserve">nts. </w:t>
      </w:r>
      <w:r w:rsidR="009B2849" w:rsidRPr="00745194">
        <w:rPr>
          <w:rFonts w:cstheme="minorHAnsi"/>
          <w:color w:val="000000"/>
          <w:kern w:val="0"/>
        </w:rPr>
        <w:t xml:space="preserve"> Additionally, these results</w:t>
      </w:r>
      <w:r w:rsidRPr="00745194">
        <w:rPr>
          <w:rFonts w:cstheme="minorHAnsi"/>
          <w:color w:val="000000"/>
          <w:kern w:val="0"/>
        </w:rPr>
        <w:t xml:space="preserve"> </w:t>
      </w:r>
      <w:r w:rsidR="009B2849" w:rsidRPr="00745194">
        <w:rPr>
          <w:rFonts w:cstheme="minorHAnsi"/>
          <w:color w:val="000000"/>
          <w:kern w:val="0"/>
        </w:rPr>
        <w:t>highlight the potential benefits of improv</w:t>
      </w:r>
      <w:r w:rsidR="001351B5" w:rsidRPr="00745194">
        <w:rPr>
          <w:rFonts w:cstheme="minorHAnsi"/>
          <w:color w:val="000000"/>
          <w:kern w:val="0"/>
        </w:rPr>
        <w:t xml:space="preserve">ing positive sleep habits and promoting programs aimed at </w:t>
      </w:r>
      <w:commentRangeStart w:id="28"/>
      <w:r w:rsidR="001351B5" w:rsidRPr="00745194">
        <w:rPr>
          <w:rFonts w:cstheme="minorHAnsi"/>
          <w:color w:val="000000"/>
          <w:kern w:val="0"/>
        </w:rPr>
        <w:t>minimizing and add</w:t>
      </w:r>
      <w:r w:rsidR="00611E52">
        <w:rPr>
          <w:rFonts w:cstheme="minorHAnsi"/>
          <w:color w:val="000000"/>
          <w:kern w:val="0"/>
        </w:rPr>
        <w:t>ressing stress (e.g. meditation such as</w:t>
      </w:r>
      <w:r w:rsidR="00891055">
        <w:rPr>
          <w:rFonts w:cstheme="minorHAnsi"/>
          <w:color w:val="000000"/>
          <w:kern w:val="0"/>
        </w:rPr>
        <w:t xml:space="preserve"> mindfulness-based stress reduction,</w:t>
      </w:r>
      <w:r w:rsidR="001351B5" w:rsidRPr="00745194">
        <w:rPr>
          <w:rFonts w:cstheme="minorHAnsi"/>
          <w:color w:val="000000"/>
          <w:kern w:val="0"/>
        </w:rPr>
        <w:t xml:space="preserve"> mental </w:t>
      </w:r>
      <w:commentRangeEnd w:id="28"/>
      <w:r w:rsidR="0081784D" w:rsidRPr="00745194">
        <w:rPr>
          <w:rStyle w:val="CommentReference"/>
          <w:rFonts w:cstheme="minorHAnsi"/>
        </w:rPr>
        <w:commentReference w:id="28"/>
      </w:r>
      <w:r w:rsidR="001351B5" w:rsidRPr="00745194">
        <w:rPr>
          <w:rFonts w:cstheme="minorHAnsi"/>
          <w:color w:val="000000"/>
          <w:kern w:val="0"/>
        </w:rPr>
        <w:t>health supports) at the college level</w:t>
      </w:r>
      <w:r w:rsidR="00891055">
        <w:rPr>
          <w:rFonts w:cstheme="minorHAnsi"/>
          <w:color w:val="000000"/>
          <w:kern w:val="0"/>
        </w:rPr>
        <w:t xml:space="preserve"> (</w:t>
      </w:r>
      <w:r w:rsidR="0070270C">
        <w:rPr>
          <w:rFonts w:cstheme="minorHAnsi"/>
          <w:color w:val="000000"/>
          <w:kern w:val="0"/>
        </w:rPr>
        <w:t xml:space="preserve">Grossman, </w:t>
      </w:r>
      <w:proofErr w:type="spellStart"/>
      <w:r w:rsidR="0070270C">
        <w:rPr>
          <w:rFonts w:cstheme="minorHAnsi"/>
          <w:color w:val="000000"/>
          <w:kern w:val="0"/>
        </w:rPr>
        <w:t>Niemann</w:t>
      </w:r>
      <w:proofErr w:type="spellEnd"/>
      <w:r w:rsidR="0070270C">
        <w:rPr>
          <w:rFonts w:cstheme="minorHAnsi"/>
          <w:color w:val="000000"/>
          <w:kern w:val="0"/>
        </w:rPr>
        <w:t xml:space="preserve">, Schmidt, &amp; </w:t>
      </w:r>
      <w:proofErr w:type="spellStart"/>
      <w:r w:rsidR="0070270C">
        <w:rPr>
          <w:rFonts w:cstheme="minorHAnsi"/>
          <w:color w:val="000000"/>
          <w:kern w:val="0"/>
        </w:rPr>
        <w:t>Walach</w:t>
      </w:r>
      <w:proofErr w:type="spellEnd"/>
      <w:r w:rsidR="0070270C">
        <w:rPr>
          <w:rFonts w:cstheme="minorHAnsi"/>
          <w:color w:val="000000"/>
          <w:kern w:val="0"/>
        </w:rPr>
        <w:t xml:space="preserve">, </w:t>
      </w:r>
      <w:r w:rsidR="0070270C" w:rsidRPr="0070270C">
        <w:rPr>
          <w:rFonts w:cstheme="minorHAnsi"/>
          <w:color w:val="000000"/>
          <w:kern w:val="0"/>
        </w:rPr>
        <w:t>2004</w:t>
      </w:r>
      <w:r w:rsidR="0070270C">
        <w:rPr>
          <w:rFonts w:cstheme="minorHAnsi"/>
          <w:color w:val="000000"/>
          <w:kern w:val="0"/>
        </w:rPr>
        <w:t xml:space="preserve">; </w:t>
      </w:r>
      <w:r w:rsidR="00611E52">
        <w:rPr>
          <w:rFonts w:cstheme="minorHAnsi"/>
          <w:color w:val="000000"/>
          <w:kern w:val="0"/>
        </w:rPr>
        <w:t>Oman,</w:t>
      </w:r>
      <w:r w:rsidR="00611E52" w:rsidRPr="00611E52">
        <w:rPr>
          <w:rFonts w:cstheme="minorHAnsi"/>
          <w:color w:val="000000"/>
          <w:kern w:val="0"/>
        </w:rPr>
        <w:t xml:space="preserve"> Shapir</w:t>
      </w:r>
      <w:r w:rsidR="00611E52">
        <w:rPr>
          <w:rFonts w:cstheme="minorHAnsi"/>
          <w:color w:val="000000"/>
          <w:kern w:val="0"/>
        </w:rPr>
        <w:t xml:space="preserve">o, </w:t>
      </w:r>
      <w:proofErr w:type="spellStart"/>
      <w:r w:rsidR="00611E52">
        <w:rPr>
          <w:rFonts w:cstheme="minorHAnsi"/>
          <w:color w:val="000000"/>
          <w:kern w:val="0"/>
        </w:rPr>
        <w:t>Thoresen</w:t>
      </w:r>
      <w:proofErr w:type="spellEnd"/>
      <w:r w:rsidR="00611E52" w:rsidRPr="00611E52">
        <w:rPr>
          <w:rFonts w:cstheme="minorHAnsi"/>
          <w:color w:val="000000"/>
          <w:kern w:val="0"/>
        </w:rPr>
        <w:t>,</w:t>
      </w:r>
      <w:r w:rsidR="00611E52">
        <w:rPr>
          <w:rFonts w:cstheme="minorHAnsi"/>
          <w:color w:val="000000"/>
          <w:kern w:val="0"/>
        </w:rPr>
        <w:t xml:space="preserve"> </w:t>
      </w:r>
      <w:proofErr w:type="spellStart"/>
      <w:r w:rsidR="00611E52">
        <w:rPr>
          <w:rFonts w:cstheme="minorHAnsi"/>
          <w:color w:val="000000"/>
          <w:kern w:val="0"/>
        </w:rPr>
        <w:t>Plante</w:t>
      </w:r>
      <w:proofErr w:type="spellEnd"/>
      <w:r w:rsidR="00611E52">
        <w:rPr>
          <w:rFonts w:cstheme="minorHAnsi"/>
          <w:color w:val="000000"/>
          <w:kern w:val="0"/>
        </w:rPr>
        <w:t xml:space="preserve">, &amp; Flinders, </w:t>
      </w:r>
      <w:r w:rsidR="00611E52" w:rsidRPr="00611E52">
        <w:rPr>
          <w:rFonts w:cstheme="minorHAnsi"/>
          <w:color w:val="000000"/>
          <w:kern w:val="0"/>
        </w:rPr>
        <w:t>2008</w:t>
      </w:r>
      <w:r w:rsidR="00611E52">
        <w:rPr>
          <w:rFonts w:cstheme="minorHAnsi"/>
          <w:color w:val="000000"/>
          <w:kern w:val="0"/>
        </w:rPr>
        <w:t xml:space="preserve">; </w:t>
      </w:r>
      <w:proofErr w:type="spellStart"/>
      <w:r w:rsidR="00891055" w:rsidRPr="00891055">
        <w:rPr>
          <w:rFonts w:cstheme="minorHAnsi"/>
          <w:color w:val="000000"/>
          <w:kern w:val="0"/>
        </w:rPr>
        <w:t>Winbush</w:t>
      </w:r>
      <w:proofErr w:type="spellEnd"/>
      <w:r w:rsidR="00891055">
        <w:rPr>
          <w:rFonts w:cstheme="minorHAnsi"/>
          <w:color w:val="000000"/>
          <w:kern w:val="0"/>
        </w:rPr>
        <w:t xml:space="preserve">, Gross, &amp; </w:t>
      </w:r>
      <w:proofErr w:type="spellStart"/>
      <w:r w:rsidR="00891055">
        <w:rPr>
          <w:rFonts w:cstheme="minorHAnsi"/>
          <w:color w:val="000000"/>
          <w:kern w:val="0"/>
        </w:rPr>
        <w:t>Kreitzer</w:t>
      </w:r>
      <w:proofErr w:type="spellEnd"/>
      <w:r w:rsidR="00891055">
        <w:rPr>
          <w:rFonts w:cstheme="minorHAnsi"/>
          <w:color w:val="000000"/>
          <w:kern w:val="0"/>
        </w:rPr>
        <w:t xml:space="preserve">, </w:t>
      </w:r>
      <w:r w:rsidR="00891055" w:rsidRPr="00891055">
        <w:rPr>
          <w:rFonts w:cstheme="minorHAnsi"/>
          <w:color w:val="000000"/>
          <w:kern w:val="0"/>
        </w:rPr>
        <w:t>2007</w:t>
      </w:r>
      <w:r w:rsidR="00891055">
        <w:rPr>
          <w:rFonts w:cstheme="minorHAnsi"/>
          <w:color w:val="000000"/>
          <w:kern w:val="0"/>
        </w:rPr>
        <w:t>).</w:t>
      </w:r>
      <w:r w:rsidR="004F35FD">
        <w:br w:type="page"/>
      </w:r>
    </w:p>
    <w:p w14:paraId="06908BD0" w14:textId="169F2C5D" w:rsidR="005210E5" w:rsidRPr="002236D9" w:rsidRDefault="002E5491" w:rsidP="008F2F71">
      <w:pPr>
        <w:spacing w:line="240" w:lineRule="auto"/>
        <w:ind w:firstLine="0"/>
        <w:jc w:val="center"/>
        <w:rPr>
          <w:rFonts w:cstheme="minorHAnsi"/>
          <w:b/>
          <w:color w:val="000000" w:themeColor="text1"/>
        </w:rPr>
      </w:pPr>
      <w:r w:rsidRPr="002236D9">
        <w:rPr>
          <w:rFonts w:cstheme="minorHAnsi"/>
          <w:b/>
          <w:color w:val="000000" w:themeColor="text1"/>
        </w:rPr>
        <w:lastRenderedPageBreak/>
        <w:t>APPENDIX A</w:t>
      </w:r>
      <w:r w:rsidR="001F3D6E" w:rsidRPr="002236D9">
        <w:rPr>
          <w:rFonts w:cstheme="minorHAnsi"/>
          <w:b/>
          <w:color w:val="000000" w:themeColor="text1"/>
        </w:rPr>
        <w:t xml:space="preserve"> - QUESTIONNAIRE</w:t>
      </w:r>
    </w:p>
    <w:p w14:paraId="72505425" w14:textId="77777777" w:rsidR="005210E5" w:rsidRPr="002236D9" w:rsidRDefault="004F35FD" w:rsidP="00045019">
      <w:pPr>
        <w:spacing w:before="100" w:beforeAutospacing="1" w:after="100" w:afterAutospacing="1" w:line="240" w:lineRule="auto"/>
        <w:ind w:firstLine="0"/>
        <w:rPr>
          <w:rFonts w:eastAsia="Times New Roman" w:cstheme="minorHAnsi"/>
        </w:rPr>
      </w:pPr>
      <w:r w:rsidRPr="002236D9">
        <w:rPr>
          <w:rFonts w:eastAsia="Times New Roman" w:cstheme="minorHAnsi"/>
        </w:rPr>
        <w:t>Please indicate the appropriate stressors in your life that have affected you during the past semester. Use the following scale for each item:</w:t>
      </w:r>
    </w:p>
    <w:p w14:paraId="0EB90861" w14:textId="77777777" w:rsidR="005210E5" w:rsidRPr="002236D9" w:rsidRDefault="004F35FD">
      <w:pPr>
        <w:spacing w:beforeAutospacing="1" w:afterAutospacing="1" w:line="240" w:lineRule="auto"/>
        <w:rPr>
          <w:rFonts w:eastAsia="Times New Roman" w:cstheme="minorHAnsi"/>
          <w:b/>
        </w:rPr>
      </w:pPr>
      <w:r w:rsidRPr="002236D9">
        <w:rPr>
          <w:rFonts w:eastAsia="Times New Roman" w:cstheme="minorHAnsi"/>
        </w:rPr>
        <w:tab/>
      </w:r>
      <w:r w:rsidRPr="002236D9">
        <w:rPr>
          <w:rFonts w:eastAsia="Times New Roman" w:cstheme="minorHAnsi"/>
        </w:rPr>
        <w:tab/>
      </w:r>
      <w:r w:rsidRPr="002236D9">
        <w:rPr>
          <w:rFonts w:eastAsia="Times New Roman" w:cstheme="minorHAnsi"/>
        </w:rPr>
        <w:tab/>
      </w:r>
      <w:r w:rsidRPr="002236D9">
        <w:rPr>
          <w:rFonts w:eastAsia="Times New Roman" w:cstheme="minorHAnsi"/>
          <w:b/>
        </w:rPr>
        <w:t>It happened to me</w:t>
      </w:r>
      <w:r w:rsidRPr="002236D9">
        <w:rPr>
          <w:rFonts w:eastAsia="Times New Roman" w:cstheme="minorHAnsi"/>
          <w:b/>
        </w:rPr>
        <w:tab/>
      </w:r>
      <w:r w:rsidRPr="002236D9">
        <w:rPr>
          <w:rFonts w:eastAsia="Times New Roman" w:cstheme="minorHAnsi"/>
          <w:b/>
        </w:rPr>
        <w:tab/>
      </w:r>
      <w:r w:rsidRPr="002236D9">
        <w:rPr>
          <w:rFonts w:eastAsia="Times New Roman" w:cstheme="minorHAnsi"/>
          <w:b/>
        </w:rPr>
        <w:tab/>
        <w:t>It did NOT happen to me</w:t>
      </w:r>
    </w:p>
    <w:p w14:paraId="6B832B4E" w14:textId="77777777" w:rsidR="005210E5" w:rsidRPr="002236D9" w:rsidRDefault="004F35FD">
      <w:pPr>
        <w:spacing w:beforeAutospacing="1" w:afterAutospacing="1" w:line="360" w:lineRule="auto"/>
        <w:rPr>
          <w:rFonts w:eastAsia="Times New Roman" w:cstheme="minorHAnsi"/>
          <w:b/>
        </w:rPr>
      </w:pPr>
      <w:r w:rsidRPr="002236D9">
        <w:rPr>
          <w:rFonts w:eastAsia="Times New Roman" w:cstheme="minorHAnsi"/>
          <w:b/>
        </w:rPr>
        <w:tab/>
      </w:r>
      <w:r w:rsidRPr="002236D9">
        <w:rPr>
          <w:rFonts w:eastAsia="Times New Roman" w:cstheme="minorHAnsi"/>
          <w:b/>
        </w:rPr>
        <w:tab/>
      </w:r>
      <w:r w:rsidRPr="002236D9">
        <w:rPr>
          <w:rFonts w:eastAsia="Times New Roman" w:cstheme="minorHAnsi"/>
          <w:b/>
        </w:rPr>
        <w:tab/>
      </w:r>
      <w:r w:rsidRPr="002236D9">
        <w:rPr>
          <w:rFonts w:eastAsia="Times New Roman" w:cstheme="minorHAnsi"/>
          <w:b/>
        </w:rPr>
        <w:tab/>
        <w:t>a</w:t>
      </w:r>
      <w:r w:rsidRPr="002236D9">
        <w:rPr>
          <w:rFonts w:eastAsia="Times New Roman" w:cstheme="minorHAnsi"/>
          <w:b/>
        </w:rPr>
        <w:tab/>
      </w:r>
      <w:r w:rsidRPr="002236D9">
        <w:rPr>
          <w:rFonts w:eastAsia="Times New Roman" w:cstheme="minorHAnsi"/>
          <w:b/>
        </w:rPr>
        <w:tab/>
      </w:r>
      <w:r w:rsidRPr="002236D9">
        <w:rPr>
          <w:rFonts w:eastAsia="Times New Roman" w:cstheme="minorHAnsi"/>
          <w:b/>
        </w:rPr>
        <w:tab/>
      </w:r>
      <w:r w:rsidRPr="002236D9">
        <w:rPr>
          <w:rFonts w:eastAsia="Times New Roman" w:cstheme="minorHAnsi"/>
          <w:b/>
        </w:rPr>
        <w:tab/>
      </w:r>
      <w:r w:rsidRPr="002236D9">
        <w:rPr>
          <w:rFonts w:eastAsia="Times New Roman" w:cstheme="minorHAnsi"/>
          <w:b/>
        </w:rPr>
        <w:tab/>
      </w:r>
      <w:r w:rsidRPr="002236D9">
        <w:rPr>
          <w:rFonts w:eastAsia="Times New Roman" w:cstheme="minorHAnsi"/>
          <w:b/>
        </w:rPr>
        <w:tab/>
        <w:t>b</w:t>
      </w:r>
    </w:p>
    <w:p w14:paraId="222146C6" w14:textId="77777777" w:rsidR="005210E5" w:rsidRPr="002236D9" w:rsidRDefault="004F35FD">
      <w:pPr>
        <w:numPr>
          <w:ilvl w:val="0"/>
          <w:numId w:val="1"/>
        </w:numPr>
        <w:spacing w:beforeAutospacing="1" w:line="240" w:lineRule="auto"/>
        <w:ind w:left="270" w:firstLine="0"/>
        <w:contextualSpacing/>
        <w:rPr>
          <w:rFonts w:eastAsia="Times New Roman" w:cstheme="minorHAnsi"/>
        </w:rPr>
      </w:pPr>
      <w:r w:rsidRPr="002236D9">
        <w:rPr>
          <w:rFonts w:eastAsia="Times New Roman" w:cstheme="minorHAnsi"/>
        </w:rPr>
        <w:t>Death (family member or friend)</w:t>
      </w:r>
      <w:r w:rsidRPr="002236D9">
        <w:rPr>
          <w:rFonts w:eastAsia="Times New Roman" w:cstheme="minorHAnsi"/>
        </w:rPr>
        <w:tab/>
      </w:r>
      <w:r w:rsidRPr="002236D9">
        <w:rPr>
          <w:rFonts w:eastAsia="Times New Roman" w:cstheme="minorHAnsi"/>
        </w:rPr>
        <w:tab/>
      </w:r>
      <w:r w:rsidRPr="002236D9">
        <w:rPr>
          <w:rFonts w:eastAsia="Times New Roman" w:cstheme="minorHAnsi"/>
        </w:rPr>
        <w:tab/>
      </w:r>
    </w:p>
    <w:p w14:paraId="71A4E215" w14:textId="77777777" w:rsidR="005210E5" w:rsidRPr="002236D9" w:rsidRDefault="004F35FD">
      <w:pPr>
        <w:numPr>
          <w:ilvl w:val="0"/>
          <w:numId w:val="1"/>
        </w:numPr>
        <w:spacing w:line="240" w:lineRule="auto"/>
        <w:ind w:left="270" w:firstLine="0"/>
        <w:contextualSpacing/>
        <w:rPr>
          <w:rFonts w:eastAsia="Times New Roman" w:cstheme="minorHAnsi"/>
        </w:rPr>
      </w:pPr>
      <w:r w:rsidRPr="002236D9">
        <w:rPr>
          <w:rFonts w:eastAsia="Times New Roman" w:cstheme="minorHAnsi"/>
        </w:rPr>
        <w:t>Had a lot of tests</w:t>
      </w:r>
    </w:p>
    <w:p w14:paraId="5D823CC2" w14:textId="77777777" w:rsidR="005210E5" w:rsidRPr="002236D9" w:rsidRDefault="004F35FD">
      <w:pPr>
        <w:numPr>
          <w:ilvl w:val="0"/>
          <w:numId w:val="1"/>
        </w:numPr>
        <w:spacing w:line="240" w:lineRule="auto"/>
        <w:ind w:left="270" w:firstLine="0"/>
        <w:contextualSpacing/>
        <w:rPr>
          <w:rFonts w:eastAsia="Times New Roman" w:cstheme="minorHAnsi"/>
        </w:rPr>
      </w:pPr>
      <w:r w:rsidRPr="002236D9">
        <w:rPr>
          <w:rFonts w:eastAsia="Times New Roman" w:cstheme="minorHAnsi"/>
        </w:rPr>
        <w:t>It’s finals week</w:t>
      </w:r>
    </w:p>
    <w:p w14:paraId="6861C580" w14:textId="77777777" w:rsidR="005210E5" w:rsidRPr="002236D9" w:rsidRDefault="004F35FD">
      <w:pPr>
        <w:numPr>
          <w:ilvl w:val="0"/>
          <w:numId w:val="1"/>
        </w:numPr>
        <w:spacing w:line="240" w:lineRule="auto"/>
        <w:ind w:left="270" w:firstLine="0"/>
        <w:contextualSpacing/>
        <w:rPr>
          <w:rFonts w:eastAsia="Times New Roman" w:cstheme="minorHAnsi"/>
        </w:rPr>
      </w:pPr>
      <w:r w:rsidRPr="002236D9">
        <w:rPr>
          <w:rFonts w:eastAsia="Times New Roman" w:cstheme="minorHAnsi"/>
        </w:rPr>
        <w:t>Applying to graduate school</w:t>
      </w:r>
    </w:p>
    <w:p w14:paraId="09E2B657" w14:textId="77777777" w:rsidR="005210E5" w:rsidRPr="002236D9" w:rsidRDefault="004F35FD">
      <w:pPr>
        <w:numPr>
          <w:ilvl w:val="0"/>
          <w:numId w:val="1"/>
        </w:numPr>
        <w:spacing w:line="240" w:lineRule="auto"/>
        <w:ind w:left="270" w:firstLine="0"/>
        <w:contextualSpacing/>
        <w:rPr>
          <w:rFonts w:eastAsia="Times New Roman" w:cstheme="minorHAnsi"/>
        </w:rPr>
      </w:pPr>
      <w:r w:rsidRPr="002236D9">
        <w:rPr>
          <w:rFonts w:eastAsia="Times New Roman" w:cstheme="minorHAnsi"/>
        </w:rPr>
        <w:t xml:space="preserve">Victim of a crime </w:t>
      </w:r>
    </w:p>
    <w:p w14:paraId="5979DE3A" w14:textId="77777777" w:rsidR="005210E5" w:rsidRPr="002236D9" w:rsidRDefault="004F35FD">
      <w:pPr>
        <w:numPr>
          <w:ilvl w:val="0"/>
          <w:numId w:val="1"/>
        </w:numPr>
        <w:spacing w:line="240" w:lineRule="auto"/>
        <w:ind w:left="270" w:firstLine="0"/>
        <w:contextualSpacing/>
        <w:rPr>
          <w:rFonts w:eastAsia="Times New Roman" w:cstheme="minorHAnsi"/>
        </w:rPr>
      </w:pPr>
      <w:r w:rsidRPr="002236D9">
        <w:rPr>
          <w:rFonts w:eastAsia="Times New Roman" w:cstheme="minorHAnsi"/>
        </w:rPr>
        <w:t xml:space="preserve">Assignments in all classes due the same day </w:t>
      </w:r>
    </w:p>
    <w:p w14:paraId="334F40DF" w14:textId="77777777" w:rsidR="005210E5" w:rsidRPr="002236D9" w:rsidRDefault="004F35FD">
      <w:pPr>
        <w:numPr>
          <w:ilvl w:val="0"/>
          <w:numId w:val="1"/>
        </w:numPr>
        <w:spacing w:line="240" w:lineRule="auto"/>
        <w:ind w:left="270" w:firstLine="0"/>
        <w:contextualSpacing/>
        <w:rPr>
          <w:rFonts w:eastAsia="Times New Roman" w:cstheme="minorHAnsi"/>
        </w:rPr>
      </w:pPr>
      <w:r w:rsidRPr="002236D9">
        <w:rPr>
          <w:rFonts w:eastAsia="Times New Roman" w:cstheme="minorHAnsi"/>
        </w:rPr>
        <w:t xml:space="preserve">Breaking up with boy/girlfriend </w:t>
      </w:r>
    </w:p>
    <w:p w14:paraId="027870C6" w14:textId="77777777" w:rsidR="005210E5" w:rsidRPr="002236D9" w:rsidRDefault="004F35FD">
      <w:pPr>
        <w:numPr>
          <w:ilvl w:val="0"/>
          <w:numId w:val="1"/>
        </w:numPr>
        <w:spacing w:line="240" w:lineRule="auto"/>
        <w:ind w:left="270" w:firstLine="0"/>
        <w:contextualSpacing/>
        <w:rPr>
          <w:rFonts w:eastAsia="Times New Roman" w:cstheme="minorHAnsi"/>
        </w:rPr>
      </w:pPr>
      <w:r w:rsidRPr="002236D9">
        <w:rPr>
          <w:rFonts w:eastAsia="Times New Roman" w:cstheme="minorHAnsi"/>
        </w:rPr>
        <w:t xml:space="preserve">Found out boy/girlfriend cheated on you </w:t>
      </w:r>
    </w:p>
    <w:p w14:paraId="618B1386" w14:textId="77777777" w:rsidR="005210E5" w:rsidRPr="002236D9" w:rsidRDefault="004F35FD">
      <w:pPr>
        <w:numPr>
          <w:ilvl w:val="0"/>
          <w:numId w:val="1"/>
        </w:numPr>
        <w:spacing w:line="240" w:lineRule="auto"/>
        <w:ind w:left="270" w:firstLine="0"/>
        <w:contextualSpacing/>
        <w:rPr>
          <w:rFonts w:eastAsia="Times New Roman" w:cstheme="minorHAnsi"/>
        </w:rPr>
      </w:pPr>
      <w:r w:rsidRPr="002236D9">
        <w:rPr>
          <w:rFonts w:eastAsia="Times New Roman" w:cstheme="minorHAnsi"/>
        </w:rPr>
        <w:t xml:space="preserve">Lots of deadlines to meet </w:t>
      </w:r>
    </w:p>
    <w:p w14:paraId="2F78F358" w14:textId="77777777" w:rsidR="005210E5" w:rsidRPr="002236D9" w:rsidRDefault="004F35FD">
      <w:pPr>
        <w:numPr>
          <w:ilvl w:val="0"/>
          <w:numId w:val="1"/>
        </w:numPr>
        <w:spacing w:afterAutospacing="1" w:line="240" w:lineRule="auto"/>
        <w:ind w:left="270" w:firstLine="0"/>
        <w:contextualSpacing/>
        <w:rPr>
          <w:rFonts w:eastAsia="Times New Roman" w:cstheme="minorHAnsi"/>
        </w:rPr>
      </w:pPr>
      <w:r w:rsidRPr="002236D9">
        <w:rPr>
          <w:rFonts w:eastAsia="Times New Roman" w:cstheme="minorHAnsi"/>
        </w:rPr>
        <w:t xml:space="preserve">Property stolen </w:t>
      </w:r>
      <w:r w:rsidRPr="002236D9">
        <w:rPr>
          <w:rFonts w:eastAsia="Times New Roman" w:cstheme="minorHAnsi"/>
        </w:rPr>
        <w:br/>
        <w:t xml:space="preserve">11.  You have a hard upcoming week </w:t>
      </w:r>
      <w:r w:rsidRPr="002236D9">
        <w:rPr>
          <w:rFonts w:eastAsia="Times New Roman" w:cstheme="minorHAnsi"/>
        </w:rPr>
        <w:br/>
        <w:t xml:space="preserve">12.  Went into a test unprepared </w:t>
      </w:r>
      <w:r w:rsidRPr="002236D9">
        <w:rPr>
          <w:rFonts w:eastAsia="Times New Roman" w:cstheme="minorHAnsi"/>
        </w:rPr>
        <w:br/>
        <w:t xml:space="preserve">13.  Lost something (especially wallet) </w:t>
      </w:r>
      <w:r w:rsidRPr="002236D9">
        <w:rPr>
          <w:rFonts w:eastAsia="Times New Roman" w:cstheme="minorHAnsi"/>
        </w:rPr>
        <w:br/>
        <w:t xml:space="preserve">14.  Death of a pet </w:t>
      </w:r>
      <w:r w:rsidRPr="002236D9">
        <w:rPr>
          <w:rFonts w:eastAsia="Times New Roman" w:cstheme="minorHAnsi"/>
        </w:rPr>
        <w:br/>
        <w:t xml:space="preserve">15.  Did worse than expected on test </w:t>
      </w:r>
      <w:r w:rsidRPr="002236D9">
        <w:rPr>
          <w:rFonts w:eastAsia="Times New Roman" w:cstheme="minorHAnsi"/>
        </w:rPr>
        <w:br/>
        <w:t xml:space="preserve">16.  Had an interview </w:t>
      </w:r>
      <w:r w:rsidRPr="002236D9">
        <w:rPr>
          <w:rFonts w:eastAsia="Times New Roman" w:cstheme="minorHAnsi"/>
        </w:rPr>
        <w:br/>
        <w:t xml:space="preserve">17.  Had projects, research papers due </w:t>
      </w:r>
      <w:r w:rsidRPr="002236D9">
        <w:rPr>
          <w:rFonts w:eastAsia="Times New Roman" w:cstheme="minorHAnsi"/>
        </w:rPr>
        <w:br/>
        <w:t xml:space="preserve">18.  Did badly on a test </w:t>
      </w:r>
      <w:r w:rsidRPr="002236D9">
        <w:rPr>
          <w:rFonts w:eastAsia="Times New Roman" w:cstheme="minorHAnsi"/>
        </w:rPr>
        <w:br/>
        <w:t xml:space="preserve">19.  Parents getting divorce </w:t>
      </w:r>
      <w:r w:rsidRPr="002236D9">
        <w:rPr>
          <w:rFonts w:eastAsia="Times New Roman" w:cstheme="minorHAnsi"/>
        </w:rPr>
        <w:br/>
        <w:t xml:space="preserve">20.  Dependent on other people </w:t>
      </w:r>
      <w:r w:rsidRPr="002236D9">
        <w:rPr>
          <w:rFonts w:eastAsia="Times New Roman" w:cstheme="minorHAnsi"/>
        </w:rPr>
        <w:br/>
        <w:t xml:space="preserve">21.  Having roommate conflicts </w:t>
      </w:r>
      <w:r w:rsidRPr="002236D9">
        <w:rPr>
          <w:rFonts w:eastAsia="Times New Roman" w:cstheme="minorHAnsi"/>
        </w:rPr>
        <w:br/>
        <w:t xml:space="preserve">22.  Car/bike broke down, flat tire </w:t>
      </w:r>
      <w:r w:rsidRPr="002236D9">
        <w:rPr>
          <w:rFonts w:eastAsia="Times New Roman" w:cstheme="minorHAnsi"/>
        </w:rPr>
        <w:br/>
        <w:t xml:space="preserve">23.  Got a traffic ticket </w:t>
      </w:r>
      <w:r w:rsidRPr="002236D9">
        <w:rPr>
          <w:rFonts w:eastAsia="Times New Roman" w:cstheme="minorHAnsi"/>
        </w:rPr>
        <w:br/>
        <w:t xml:space="preserve">24.  Missed your period and waiting </w:t>
      </w:r>
      <w:r w:rsidRPr="002236D9">
        <w:rPr>
          <w:rFonts w:eastAsia="Times New Roman" w:cstheme="minorHAnsi"/>
        </w:rPr>
        <w:br/>
        <w:t xml:space="preserve">25.  Thoughts about future </w:t>
      </w:r>
      <w:r w:rsidRPr="002236D9">
        <w:rPr>
          <w:rFonts w:eastAsia="Times New Roman" w:cstheme="minorHAnsi"/>
        </w:rPr>
        <w:br/>
        <w:t xml:space="preserve">28.  Lack of money </w:t>
      </w:r>
      <w:r w:rsidRPr="002236D9">
        <w:rPr>
          <w:rFonts w:eastAsia="Times New Roman" w:cstheme="minorHAnsi"/>
        </w:rPr>
        <w:br/>
        <w:t xml:space="preserve">27.  Dealt with incompetence at the Register's Office </w:t>
      </w:r>
      <w:r w:rsidRPr="002236D9">
        <w:rPr>
          <w:rFonts w:eastAsia="Times New Roman" w:cstheme="minorHAnsi"/>
        </w:rPr>
        <w:br/>
        <w:t xml:space="preserve">28.  Thought about unfinished work </w:t>
      </w:r>
      <w:r w:rsidRPr="002236D9">
        <w:rPr>
          <w:rFonts w:eastAsia="Times New Roman" w:cstheme="minorHAnsi"/>
        </w:rPr>
        <w:br/>
        <w:t xml:space="preserve">29.  No sleep </w:t>
      </w:r>
      <w:r w:rsidRPr="002236D9">
        <w:rPr>
          <w:rFonts w:eastAsia="Times New Roman" w:cstheme="minorHAnsi"/>
        </w:rPr>
        <w:br/>
        <w:t xml:space="preserve">30.  Sick, Injury </w:t>
      </w:r>
      <w:r w:rsidRPr="002236D9">
        <w:rPr>
          <w:rFonts w:eastAsia="Times New Roman" w:cstheme="minorHAnsi"/>
        </w:rPr>
        <w:br/>
        <w:t xml:space="preserve">31.  Had a class presentation </w:t>
      </w:r>
      <w:r w:rsidRPr="002236D9">
        <w:rPr>
          <w:rFonts w:eastAsia="Times New Roman" w:cstheme="minorHAnsi"/>
        </w:rPr>
        <w:br/>
        <w:t xml:space="preserve">32.  Applying for a job </w:t>
      </w:r>
      <w:r w:rsidRPr="002236D9">
        <w:rPr>
          <w:rFonts w:eastAsia="Times New Roman" w:cstheme="minorHAnsi"/>
        </w:rPr>
        <w:br/>
        <w:t xml:space="preserve">33.  Fought with boy/girlfriend </w:t>
      </w:r>
      <w:r w:rsidRPr="002236D9">
        <w:rPr>
          <w:rFonts w:eastAsia="Times New Roman" w:cstheme="minorHAnsi"/>
        </w:rPr>
        <w:br/>
        <w:t xml:space="preserve">34.  Working while in school </w:t>
      </w:r>
      <w:r w:rsidRPr="002236D9">
        <w:rPr>
          <w:rFonts w:eastAsia="Times New Roman" w:cstheme="minorHAnsi"/>
        </w:rPr>
        <w:br/>
        <w:t xml:space="preserve">35.  Arguments, conflicts of values with friends </w:t>
      </w:r>
      <w:r w:rsidRPr="002236D9">
        <w:rPr>
          <w:rFonts w:eastAsia="Times New Roman" w:cstheme="minorHAnsi"/>
        </w:rPr>
        <w:br/>
        <w:t xml:space="preserve">36.  Bothered by having no social support of family </w:t>
      </w:r>
      <w:r w:rsidRPr="002236D9">
        <w:rPr>
          <w:rFonts w:eastAsia="Times New Roman" w:cstheme="minorHAnsi"/>
        </w:rPr>
        <w:br/>
        <w:t xml:space="preserve">37.  Performed poorly at a task </w:t>
      </w:r>
      <w:r w:rsidRPr="002236D9">
        <w:rPr>
          <w:rFonts w:eastAsia="Times New Roman" w:cstheme="minorHAnsi"/>
        </w:rPr>
        <w:br/>
      </w:r>
      <w:r w:rsidRPr="002236D9">
        <w:rPr>
          <w:rFonts w:eastAsia="Times New Roman" w:cstheme="minorHAnsi"/>
        </w:rPr>
        <w:lastRenderedPageBreak/>
        <w:t xml:space="preserve">38.  Can't finish everything you needed to do </w:t>
      </w:r>
      <w:r w:rsidRPr="002236D9">
        <w:rPr>
          <w:rFonts w:eastAsia="Times New Roman" w:cstheme="minorHAnsi"/>
        </w:rPr>
        <w:br/>
        <w:t>39.  Heard bad news</w:t>
      </w:r>
      <w:r w:rsidRPr="002236D9">
        <w:rPr>
          <w:rFonts w:eastAsia="Times New Roman" w:cstheme="minorHAnsi"/>
        </w:rPr>
        <w:br/>
        <w:t>40.  Had confrontation with an authority figure</w:t>
      </w:r>
      <w:r w:rsidRPr="002236D9">
        <w:rPr>
          <w:rFonts w:eastAsia="Times New Roman" w:cstheme="minorHAnsi"/>
        </w:rPr>
        <w:br/>
        <w:t>41.  Maintaining a long-distance boy/girlfriend</w:t>
      </w:r>
      <w:r w:rsidRPr="002236D9">
        <w:rPr>
          <w:rFonts w:eastAsia="Times New Roman" w:cstheme="minorHAnsi"/>
        </w:rPr>
        <w:br/>
        <w:t>42.  Crammed for a test</w:t>
      </w:r>
      <w:r w:rsidRPr="002236D9">
        <w:rPr>
          <w:rFonts w:eastAsia="Times New Roman" w:cstheme="minorHAnsi"/>
        </w:rPr>
        <w:br/>
        <w:t>43.  Feel unorganized</w:t>
      </w:r>
      <w:r w:rsidRPr="002236D9">
        <w:rPr>
          <w:rFonts w:eastAsia="Times New Roman" w:cstheme="minorHAnsi"/>
        </w:rPr>
        <w:br/>
        <w:t>44.  Trying to decide on major</w:t>
      </w:r>
      <w:r w:rsidRPr="002236D9">
        <w:rPr>
          <w:rFonts w:eastAsia="Times New Roman" w:cstheme="minorHAnsi"/>
        </w:rPr>
        <w:br/>
        <w:t>45.  Feel isolated</w:t>
      </w:r>
      <w:r w:rsidRPr="002236D9">
        <w:rPr>
          <w:rFonts w:eastAsia="Times New Roman" w:cstheme="minorHAnsi"/>
        </w:rPr>
        <w:br/>
        <w:t>46.  Parents controlling with money</w:t>
      </w:r>
      <w:r w:rsidRPr="002236D9">
        <w:rPr>
          <w:rFonts w:eastAsia="Times New Roman" w:cstheme="minorHAnsi"/>
        </w:rPr>
        <w:br/>
        <w:t>47.  Couldn't find a parking space</w:t>
      </w:r>
      <w:r w:rsidRPr="002236D9">
        <w:rPr>
          <w:rFonts w:eastAsia="Times New Roman" w:cstheme="minorHAnsi"/>
        </w:rPr>
        <w:br/>
        <w:t>48.  Noise disturbed you while trying to study</w:t>
      </w:r>
      <w:r w:rsidRPr="002236D9">
        <w:rPr>
          <w:rFonts w:eastAsia="Times New Roman" w:cstheme="minorHAnsi"/>
        </w:rPr>
        <w:br/>
        <w:t>49.  Someone borrowed something without permission</w:t>
      </w:r>
      <w:r w:rsidRPr="002236D9">
        <w:rPr>
          <w:rFonts w:eastAsia="Times New Roman" w:cstheme="minorHAnsi"/>
        </w:rPr>
        <w:br/>
        <w:t>50.  Had to ask for money</w:t>
      </w:r>
      <w:r w:rsidRPr="002236D9">
        <w:rPr>
          <w:rFonts w:eastAsia="Times New Roman" w:cstheme="minorHAnsi"/>
        </w:rPr>
        <w:br/>
        <w:t>51.  Ran out of toner while printing</w:t>
      </w:r>
      <w:r w:rsidRPr="002236D9">
        <w:rPr>
          <w:rFonts w:eastAsia="Times New Roman" w:cstheme="minorHAnsi"/>
        </w:rPr>
        <w:br/>
        <w:t>52.  Erratic schedule</w:t>
      </w:r>
      <w:r w:rsidRPr="002236D9">
        <w:rPr>
          <w:rFonts w:eastAsia="Times New Roman" w:cstheme="minorHAnsi"/>
        </w:rPr>
        <w:br/>
        <w:t>53.  Can't understand your professor</w:t>
      </w:r>
      <w:r w:rsidRPr="002236D9">
        <w:rPr>
          <w:rFonts w:eastAsia="Times New Roman" w:cstheme="minorHAnsi"/>
        </w:rPr>
        <w:br/>
        <w:t>54.  Trying to get into your major or college</w:t>
      </w:r>
      <w:r w:rsidRPr="002236D9">
        <w:rPr>
          <w:rFonts w:eastAsia="Times New Roman" w:cstheme="minorHAnsi"/>
        </w:rPr>
        <w:br/>
        <w:t>55.  Registration for classes</w:t>
      </w:r>
      <w:r w:rsidRPr="002236D9">
        <w:rPr>
          <w:rFonts w:eastAsia="Times New Roman" w:cstheme="minorHAnsi"/>
        </w:rPr>
        <w:br/>
        <w:t>56.  Stayed up late writing a paper</w:t>
      </w:r>
      <w:r w:rsidRPr="002236D9">
        <w:rPr>
          <w:rFonts w:eastAsia="Times New Roman" w:cstheme="minorHAnsi"/>
        </w:rPr>
        <w:br/>
        <w:t>57.  Someone you expected to call did not</w:t>
      </w:r>
      <w:r w:rsidRPr="002236D9">
        <w:rPr>
          <w:rFonts w:eastAsia="Times New Roman" w:cstheme="minorHAnsi"/>
        </w:rPr>
        <w:br/>
        <w:t>58.  Someone broke a promise</w:t>
      </w:r>
      <w:r w:rsidRPr="002236D9">
        <w:rPr>
          <w:rFonts w:eastAsia="Times New Roman" w:cstheme="minorHAnsi"/>
        </w:rPr>
        <w:br/>
        <w:t>59.  Can't concentrate</w:t>
      </w:r>
      <w:r w:rsidRPr="002236D9">
        <w:rPr>
          <w:rFonts w:eastAsia="Times New Roman" w:cstheme="minorHAnsi"/>
        </w:rPr>
        <w:br/>
        <w:t>60.  Someone did a "pet peeve" of yours</w:t>
      </w:r>
      <w:r w:rsidRPr="002236D9">
        <w:rPr>
          <w:rFonts w:eastAsia="Times New Roman" w:cstheme="minorHAnsi"/>
        </w:rPr>
        <w:br/>
        <w:t>61.  Living with boy/girlfriend</w:t>
      </w:r>
      <w:r w:rsidRPr="002236D9">
        <w:rPr>
          <w:rFonts w:eastAsia="Times New Roman" w:cstheme="minorHAnsi"/>
        </w:rPr>
        <w:br/>
        <w:t>62.  Felt need for transportation</w:t>
      </w:r>
      <w:r w:rsidRPr="002236D9">
        <w:rPr>
          <w:rFonts w:eastAsia="Times New Roman" w:cstheme="minorHAnsi"/>
        </w:rPr>
        <w:br/>
        <w:t>63.  Bad haircut today</w:t>
      </w:r>
      <w:r w:rsidRPr="002236D9">
        <w:rPr>
          <w:rFonts w:eastAsia="Times New Roman" w:cstheme="minorHAnsi"/>
        </w:rPr>
        <w:br/>
        <w:t>64.  Job requirements changed</w:t>
      </w:r>
      <w:r w:rsidRPr="002236D9">
        <w:rPr>
          <w:rFonts w:eastAsia="Times New Roman" w:cstheme="minorHAnsi"/>
        </w:rPr>
        <w:br/>
        <w:t>65.  No time to eat</w:t>
      </w:r>
      <w:r w:rsidRPr="002236D9">
        <w:rPr>
          <w:rFonts w:eastAsia="Times New Roman" w:cstheme="minorHAnsi"/>
        </w:rPr>
        <w:br/>
        <w:t>68.  Felt some peer pressure</w:t>
      </w:r>
      <w:r w:rsidRPr="002236D9">
        <w:rPr>
          <w:rFonts w:eastAsia="Times New Roman" w:cstheme="minorHAnsi"/>
        </w:rPr>
        <w:br/>
        <w:t>67.  You have a hangover</w:t>
      </w:r>
      <w:r w:rsidRPr="002236D9">
        <w:rPr>
          <w:rFonts w:eastAsia="Times New Roman" w:cstheme="minorHAnsi"/>
        </w:rPr>
        <w:br/>
        <w:t>68.  Problems with your computer</w:t>
      </w:r>
      <w:r w:rsidRPr="002236D9">
        <w:rPr>
          <w:rFonts w:eastAsia="Times New Roman" w:cstheme="minorHAnsi"/>
        </w:rPr>
        <w:br/>
        <w:t>69.  Problem getting home from bar when drunk</w:t>
      </w:r>
      <w:r w:rsidRPr="002236D9">
        <w:rPr>
          <w:rFonts w:eastAsia="Times New Roman" w:cstheme="minorHAnsi"/>
        </w:rPr>
        <w:br/>
        <w:t>70.  Used a fake ID</w:t>
      </w:r>
      <w:r w:rsidRPr="002236D9">
        <w:rPr>
          <w:rFonts w:eastAsia="Times New Roman" w:cstheme="minorHAnsi"/>
        </w:rPr>
        <w:br/>
        <w:t>71.  No sex in a while</w:t>
      </w:r>
      <w:r w:rsidRPr="002236D9">
        <w:rPr>
          <w:rFonts w:eastAsia="Times New Roman" w:cstheme="minorHAnsi"/>
        </w:rPr>
        <w:br/>
        <w:t>72.  Someone cut ahead of you in line</w:t>
      </w:r>
      <w:r w:rsidRPr="002236D9">
        <w:rPr>
          <w:rFonts w:eastAsia="Times New Roman" w:cstheme="minorHAnsi"/>
        </w:rPr>
        <w:br/>
        <w:t>73.  Checkbook didn't balance</w:t>
      </w:r>
      <w:r w:rsidRPr="002236D9">
        <w:rPr>
          <w:rFonts w:eastAsia="Times New Roman" w:cstheme="minorHAnsi"/>
        </w:rPr>
        <w:br/>
        <w:t>74.  Visit from a relative and entertaining them</w:t>
      </w:r>
      <w:r w:rsidRPr="002236D9">
        <w:rPr>
          <w:rFonts w:eastAsia="Times New Roman" w:cstheme="minorHAnsi"/>
        </w:rPr>
        <w:br/>
        <w:t>75.  Decision to have sex on your mind</w:t>
      </w:r>
      <w:r w:rsidRPr="002236D9">
        <w:rPr>
          <w:rFonts w:eastAsia="Times New Roman" w:cstheme="minorHAnsi"/>
        </w:rPr>
        <w:br/>
        <w:t>76.  Spoke with a professor</w:t>
      </w:r>
      <w:r w:rsidRPr="002236D9">
        <w:rPr>
          <w:rFonts w:eastAsia="Times New Roman" w:cstheme="minorHAnsi"/>
        </w:rPr>
        <w:br/>
        <w:t>77.  Change of environment (new doctor, dentist, etc.)</w:t>
      </w:r>
      <w:r w:rsidRPr="002236D9">
        <w:rPr>
          <w:rFonts w:eastAsia="Times New Roman" w:cstheme="minorHAnsi"/>
        </w:rPr>
        <w:br/>
        <w:t>78.  Exposed to upsetting TV show, book, or movie</w:t>
      </w:r>
      <w:r w:rsidRPr="002236D9">
        <w:rPr>
          <w:rFonts w:eastAsia="Times New Roman" w:cstheme="minorHAnsi"/>
        </w:rPr>
        <w:br/>
        <w:t>79.  Got to class late</w:t>
      </w:r>
      <w:r w:rsidRPr="002236D9">
        <w:rPr>
          <w:rFonts w:eastAsia="Times New Roman" w:cstheme="minorHAnsi"/>
        </w:rPr>
        <w:br/>
        <w:t>80.  Holiday</w:t>
      </w:r>
      <w:r w:rsidRPr="002236D9">
        <w:rPr>
          <w:rFonts w:eastAsia="Times New Roman" w:cstheme="minorHAnsi"/>
        </w:rPr>
        <w:br/>
        <w:t>81.  Sat through a boring class</w:t>
      </w:r>
      <w:r w:rsidRPr="002236D9">
        <w:rPr>
          <w:rFonts w:eastAsia="Times New Roman" w:cstheme="minorHAnsi"/>
        </w:rPr>
        <w:br/>
        <w:t>82.  Favorite sporting team lost</w:t>
      </w:r>
    </w:p>
    <w:p w14:paraId="514BD9A5" w14:textId="77777777" w:rsidR="00D43F9B" w:rsidRPr="002236D9" w:rsidRDefault="00D43F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theme="minorHAnsi"/>
        </w:rPr>
      </w:pPr>
    </w:p>
    <w:p w14:paraId="4E1C4485" w14:textId="77777777" w:rsidR="005210E5" w:rsidRPr="002236D9" w:rsidRDefault="004F35FD" w:rsidP="00D43F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rPr>
          <w:rFonts w:cstheme="minorHAnsi"/>
        </w:rPr>
      </w:pPr>
      <w:r w:rsidRPr="002236D9">
        <w:rPr>
          <w:rFonts w:cstheme="minorHAnsi"/>
        </w:rPr>
        <w:lastRenderedPageBreak/>
        <w:t>You should fill in ONE circle for each item below to</w:t>
      </w:r>
      <w:r w:rsidRPr="002236D9">
        <w:rPr>
          <w:rFonts w:cstheme="minorHAnsi"/>
          <w:lang w:bidi="en-US"/>
        </w:rPr>
        <w:t xml:space="preserve"> indicate to what extent the following behaviors, thoughts, and feelings describe you, in your courses </w:t>
      </w:r>
      <w:r w:rsidRPr="002236D9">
        <w:rPr>
          <w:rFonts w:cstheme="minorHAnsi"/>
        </w:rPr>
        <w:t>on the following scale:</w:t>
      </w:r>
    </w:p>
    <w:p w14:paraId="6614526F" w14:textId="77777777" w:rsidR="00D43F9B" w:rsidRPr="002236D9" w:rsidRDefault="00D43F9B" w:rsidP="00D43F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firstLine="0"/>
        <w:rPr>
          <w:rFonts w:cstheme="minorHAnsi"/>
          <w:lang w:bidi="en-US"/>
        </w:rPr>
      </w:pPr>
    </w:p>
    <w:tbl>
      <w:tblPr>
        <w:tblW w:w="8962" w:type="dxa"/>
        <w:jc w:val="center"/>
        <w:tblCellMar>
          <w:left w:w="113" w:type="dxa"/>
        </w:tblCellMar>
        <w:tblLook w:val="01E0" w:firstRow="1" w:lastRow="1" w:firstColumn="1" w:lastColumn="1" w:noHBand="0" w:noVBand="0"/>
      </w:tblPr>
      <w:tblGrid>
        <w:gridCol w:w="1847"/>
        <w:gridCol w:w="1847"/>
        <w:gridCol w:w="1676"/>
        <w:gridCol w:w="229"/>
        <w:gridCol w:w="1686"/>
        <w:gridCol w:w="1677"/>
      </w:tblGrid>
      <w:tr w:rsidR="005210E5" w:rsidRPr="002236D9" w14:paraId="647F0347" w14:textId="77777777" w:rsidTr="00D43F9B">
        <w:trPr>
          <w:trHeight w:val="972"/>
          <w:jc w:val="center"/>
        </w:trPr>
        <w:tc>
          <w:tcPr>
            <w:tcW w:w="1847" w:type="dxa"/>
            <w:shd w:val="clear" w:color="auto" w:fill="auto"/>
          </w:tcPr>
          <w:p w14:paraId="2D7D7C15" w14:textId="77777777" w:rsidR="005210E5" w:rsidRPr="002236D9" w:rsidRDefault="004F35FD" w:rsidP="00D43F9B">
            <w:pPr>
              <w:pStyle w:val="Heading3"/>
              <w:spacing w:line="240" w:lineRule="auto"/>
              <w:ind w:firstLine="0"/>
              <w:rPr>
                <w:rFonts w:asciiTheme="minorHAnsi" w:hAnsiTheme="minorHAnsi" w:cstheme="minorHAnsi"/>
              </w:rPr>
            </w:pPr>
            <w:r w:rsidRPr="002236D9">
              <w:rPr>
                <w:rFonts w:asciiTheme="minorHAnsi" w:hAnsiTheme="minorHAnsi" w:cstheme="minorHAnsi"/>
              </w:rPr>
              <w:t>Not at all characteristic of me</w:t>
            </w:r>
          </w:p>
        </w:tc>
        <w:tc>
          <w:tcPr>
            <w:tcW w:w="1847" w:type="dxa"/>
            <w:shd w:val="clear" w:color="auto" w:fill="auto"/>
          </w:tcPr>
          <w:p w14:paraId="420DFC55" w14:textId="77777777" w:rsidR="005210E5" w:rsidRPr="002236D9" w:rsidRDefault="004F35FD" w:rsidP="00D43F9B">
            <w:pPr>
              <w:spacing w:line="240" w:lineRule="auto"/>
              <w:ind w:firstLine="0"/>
              <w:rPr>
                <w:rFonts w:cstheme="minorHAnsi"/>
                <w:b/>
                <w:bCs/>
              </w:rPr>
            </w:pPr>
            <w:r w:rsidRPr="002236D9">
              <w:rPr>
                <w:rFonts w:cstheme="minorHAnsi"/>
                <w:b/>
              </w:rPr>
              <w:t>Not really characteristic of me</w:t>
            </w:r>
          </w:p>
        </w:tc>
        <w:tc>
          <w:tcPr>
            <w:tcW w:w="1676" w:type="dxa"/>
            <w:shd w:val="clear" w:color="auto" w:fill="auto"/>
          </w:tcPr>
          <w:p w14:paraId="2D962664" w14:textId="77777777" w:rsidR="005210E5" w:rsidRPr="002236D9" w:rsidRDefault="004F35FD" w:rsidP="00D43F9B">
            <w:pPr>
              <w:spacing w:line="240" w:lineRule="auto"/>
              <w:ind w:firstLine="0"/>
              <w:rPr>
                <w:rFonts w:cstheme="minorHAnsi"/>
                <w:b/>
                <w:bCs/>
              </w:rPr>
            </w:pPr>
            <w:r w:rsidRPr="002236D9">
              <w:rPr>
                <w:rFonts w:cstheme="minorHAnsi"/>
                <w:b/>
              </w:rPr>
              <w:t>Moderately characteristic of me</w:t>
            </w:r>
          </w:p>
        </w:tc>
        <w:tc>
          <w:tcPr>
            <w:tcW w:w="1915" w:type="dxa"/>
            <w:gridSpan w:val="2"/>
            <w:shd w:val="clear" w:color="auto" w:fill="auto"/>
          </w:tcPr>
          <w:p w14:paraId="744B982D" w14:textId="77777777" w:rsidR="005210E5" w:rsidRPr="002236D9" w:rsidRDefault="004F35FD" w:rsidP="00D43F9B">
            <w:pPr>
              <w:spacing w:line="240" w:lineRule="auto"/>
              <w:ind w:firstLine="0"/>
              <w:rPr>
                <w:rFonts w:cstheme="minorHAnsi"/>
                <w:b/>
                <w:bCs/>
              </w:rPr>
            </w:pPr>
            <w:r w:rsidRPr="002236D9">
              <w:rPr>
                <w:rFonts w:cstheme="minorHAnsi"/>
                <w:b/>
              </w:rPr>
              <w:t>Characteristic of me</w:t>
            </w:r>
          </w:p>
        </w:tc>
        <w:tc>
          <w:tcPr>
            <w:tcW w:w="1677" w:type="dxa"/>
            <w:shd w:val="clear" w:color="auto" w:fill="auto"/>
          </w:tcPr>
          <w:p w14:paraId="1319EBFD" w14:textId="77777777" w:rsidR="005210E5" w:rsidRPr="002236D9" w:rsidRDefault="004F35FD" w:rsidP="00D43F9B">
            <w:pPr>
              <w:spacing w:line="240" w:lineRule="auto"/>
              <w:ind w:firstLine="0"/>
              <w:rPr>
                <w:rFonts w:cstheme="minorHAnsi"/>
                <w:b/>
              </w:rPr>
            </w:pPr>
            <w:r w:rsidRPr="002236D9">
              <w:rPr>
                <w:rFonts w:cstheme="minorHAnsi"/>
                <w:b/>
              </w:rPr>
              <w:t>Very characteristic of me</w:t>
            </w:r>
          </w:p>
        </w:tc>
      </w:tr>
      <w:tr w:rsidR="005210E5" w:rsidRPr="002236D9" w14:paraId="6B7A7C53" w14:textId="77777777">
        <w:trPr>
          <w:jc w:val="center"/>
        </w:trPr>
        <w:tc>
          <w:tcPr>
            <w:tcW w:w="1847" w:type="dxa"/>
            <w:shd w:val="clear" w:color="auto" w:fill="auto"/>
          </w:tcPr>
          <w:p w14:paraId="77ADA7BC" w14:textId="77777777" w:rsidR="005210E5" w:rsidRPr="002236D9" w:rsidRDefault="004F35FD">
            <w:pPr>
              <w:ind w:firstLine="0"/>
              <w:rPr>
                <w:rFonts w:cstheme="minorHAnsi"/>
                <w:b/>
                <w:bCs/>
              </w:rPr>
            </w:pPr>
            <w:r w:rsidRPr="002236D9">
              <w:rPr>
                <w:rFonts w:cstheme="minorHAnsi"/>
                <w:b/>
                <w:bCs/>
              </w:rPr>
              <w:t xml:space="preserve">        a</w:t>
            </w:r>
          </w:p>
        </w:tc>
        <w:tc>
          <w:tcPr>
            <w:tcW w:w="1847" w:type="dxa"/>
            <w:shd w:val="clear" w:color="auto" w:fill="auto"/>
          </w:tcPr>
          <w:p w14:paraId="5C08DB8B" w14:textId="77777777" w:rsidR="005210E5" w:rsidRPr="002236D9" w:rsidRDefault="004F35FD">
            <w:pPr>
              <w:rPr>
                <w:rFonts w:cstheme="minorHAnsi"/>
                <w:b/>
                <w:bCs/>
              </w:rPr>
            </w:pPr>
            <w:r w:rsidRPr="002236D9">
              <w:rPr>
                <w:rFonts w:cstheme="minorHAnsi"/>
                <w:b/>
                <w:bCs/>
              </w:rPr>
              <w:t>b</w:t>
            </w:r>
          </w:p>
        </w:tc>
        <w:tc>
          <w:tcPr>
            <w:tcW w:w="1905" w:type="dxa"/>
            <w:gridSpan w:val="2"/>
            <w:shd w:val="clear" w:color="auto" w:fill="auto"/>
          </w:tcPr>
          <w:p w14:paraId="5ADB5443" w14:textId="77777777" w:rsidR="005210E5" w:rsidRPr="002236D9" w:rsidRDefault="004F35FD">
            <w:pPr>
              <w:rPr>
                <w:rFonts w:cstheme="minorHAnsi"/>
                <w:b/>
                <w:bCs/>
              </w:rPr>
            </w:pPr>
            <w:r w:rsidRPr="002236D9">
              <w:rPr>
                <w:rFonts w:cstheme="minorHAnsi"/>
                <w:b/>
                <w:bCs/>
              </w:rPr>
              <w:t>c</w:t>
            </w:r>
          </w:p>
        </w:tc>
        <w:tc>
          <w:tcPr>
            <w:tcW w:w="1686" w:type="dxa"/>
            <w:shd w:val="clear" w:color="auto" w:fill="auto"/>
          </w:tcPr>
          <w:p w14:paraId="2B3C7658" w14:textId="77777777" w:rsidR="005210E5" w:rsidRPr="002236D9" w:rsidRDefault="004F35FD">
            <w:pPr>
              <w:rPr>
                <w:rFonts w:cstheme="minorHAnsi"/>
                <w:b/>
                <w:bCs/>
              </w:rPr>
            </w:pPr>
            <w:r w:rsidRPr="002236D9">
              <w:rPr>
                <w:rFonts w:cstheme="minorHAnsi"/>
                <w:b/>
                <w:bCs/>
              </w:rPr>
              <w:t>d</w:t>
            </w:r>
          </w:p>
        </w:tc>
        <w:tc>
          <w:tcPr>
            <w:tcW w:w="1677" w:type="dxa"/>
            <w:shd w:val="clear" w:color="auto" w:fill="auto"/>
          </w:tcPr>
          <w:p w14:paraId="4994C5F1" w14:textId="77777777" w:rsidR="005210E5" w:rsidRPr="002236D9" w:rsidRDefault="004F35FD">
            <w:pPr>
              <w:rPr>
                <w:rFonts w:cstheme="minorHAnsi"/>
                <w:b/>
                <w:bCs/>
              </w:rPr>
            </w:pPr>
            <w:r w:rsidRPr="002236D9">
              <w:rPr>
                <w:rFonts w:cstheme="minorHAnsi"/>
                <w:b/>
                <w:bCs/>
              </w:rPr>
              <w:t>e</w:t>
            </w:r>
          </w:p>
        </w:tc>
      </w:tr>
    </w:tbl>
    <w:p w14:paraId="55006AD2" w14:textId="77777777" w:rsidR="005210E5" w:rsidRPr="002236D9"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cstheme="minorHAnsi"/>
          <w:lang w:bidi="en-US"/>
        </w:rPr>
      </w:pPr>
      <w:r w:rsidRPr="002236D9">
        <w:rPr>
          <w:rFonts w:cstheme="minorHAnsi"/>
          <w:lang w:bidi="en-US"/>
        </w:rPr>
        <w:t xml:space="preserve">Making sure to study on a regular basis </w:t>
      </w:r>
    </w:p>
    <w:p w14:paraId="0C0EDF12" w14:textId="77777777" w:rsidR="005210E5" w:rsidRPr="002236D9"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cstheme="minorHAnsi"/>
          <w:lang w:bidi="en-US"/>
        </w:rPr>
      </w:pPr>
      <w:r w:rsidRPr="002236D9">
        <w:rPr>
          <w:rFonts w:cstheme="minorHAnsi"/>
          <w:lang w:bidi="en-US"/>
        </w:rPr>
        <w:t xml:space="preserve">Putting forth effort </w:t>
      </w:r>
    </w:p>
    <w:p w14:paraId="319074C8" w14:textId="77777777" w:rsidR="005210E5" w:rsidRPr="002236D9"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cstheme="minorHAnsi"/>
          <w:lang w:bidi="en-US"/>
        </w:rPr>
      </w:pPr>
      <w:r w:rsidRPr="002236D9">
        <w:rPr>
          <w:rFonts w:cstheme="minorHAnsi"/>
          <w:lang w:bidi="en-US"/>
        </w:rPr>
        <w:t xml:space="preserve">Doing all the homework problems </w:t>
      </w:r>
    </w:p>
    <w:p w14:paraId="0DDCDBD3" w14:textId="77777777" w:rsidR="005210E5" w:rsidRPr="002236D9"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cstheme="minorHAnsi"/>
          <w:lang w:bidi="en-US"/>
        </w:rPr>
      </w:pPr>
      <w:r w:rsidRPr="002236D9">
        <w:rPr>
          <w:rFonts w:cstheme="minorHAnsi"/>
          <w:lang w:bidi="en-US"/>
        </w:rPr>
        <w:t xml:space="preserve">Staying up on the readings </w:t>
      </w:r>
    </w:p>
    <w:p w14:paraId="6CE9E5D9" w14:textId="77777777" w:rsidR="005210E5" w:rsidRPr="002236D9"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cstheme="minorHAnsi"/>
          <w:lang w:bidi="en-US"/>
        </w:rPr>
      </w:pPr>
      <w:r w:rsidRPr="002236D9">
        <w:rPr>
          <w:rFonts w:cstheme="minorHAnsi"/>
          <w:lang w:bidi="en-US"/>
        </w:rPr>
        <w:t xml:space="preserve">Looking over class notes between classes to make sure I understand the material  </w:t>
      </w:r>
    </w:p>
    <w:p w14:paraId="64239883" w14:textId="77777777" w:rsidR="005210E5" w:rsidRPr="002236D9"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cstheme="minorHAnsi"/>
          <w:lang w:bidi="en-US"/>
        </w:rPr>
      </w:pPr>
      <w:r w:rsidRPr="002236D9">
        <w:rPr>
          <w:rFonts w:cstheme="minorHAnsi"/>
          <w:lang w:bidi="en-US"/>
        </w:rPr>
        <w:t xml:space="preserve">Being organized </w:t>
      </w:r>
    </w:p>
    <w:p w14:paraId="449EBBF9" w14:textId="77777777" w:rsidR="005210E5" w:rsidRPr="002236D9"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cstheme="minorHAnsi"/>
          <w:lang w:bidi="en-US"/>
        </w:rPr>
      </w:pPr>
      <w:r w:rsidRPr="002236D9">
        <w:rPr>
          <w:rFonts w:cstheme="minorHAnsi"/>
          <w:lang w:bidi="en-US"/>
        </w:rPr>
        <w:t xml:space="preserve">Taking good notes in class </w:t>
      </w:r>
    </w:p>
    <w:p w14:paraId="189E05E4" w14:textId="77777777" w:rsidR="005210E5" w:rsidRPr="002236D9"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cstheme="minorHAnsi"/>
          <w:lang w:bidi="en-US"/>
        </w:rPr>
      </w:pPr>
      <w:r w:rsidRPr="002236D9">
        <w:rPr>
          <w:rFonts w:cstheme="minorHAnsi"/>
          <w:lang w:bidi="en-US"/>
        </w:rPr>
        <w:t xml:space="preserve">Listening carefully in class </w:t>
      </w:r>
    </w:p>
    <w:p w14:paraId="0154CBC8" w14:textId="77777777" w:rsidR="005210E5" w:rsidRPr="002236D9"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cstheme="minorHAnsi"/>
          <w:lang w:bidi="en-US"/>
        </w:rPr>
      </w:pPr>
      <w:r w:rsidRPr="002236D9">
        <w:rPr>
          <w:rFonts w:cstheme="minorHAnsi"/>
          <w:lang w:bidi="en-US"/>
        </w:rPr>
        <w:t xml:space="preserve">Coming to class every day </w:t>
      </w:r>
    </w:p>
    <w:p w14:paraId="2D1A63DE" w14:textId="77777777" w:rsidR="005210E5" w:rsidRPr="002236D9"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cstheme="minorHAnsi"/>
          <w:lang w:bidi="en-US"/>
        </w:rPr>
      </w:pPr>
      <w:r w:rsidRPr="002236D9">
        <w:rPr>
          <w:rFonts w:cstheme="minorHAnsi"/>
          <w:lang w:bidi="en-US"/>
        </w:rPr>
        <w:t xml:space="preserve">Finding ways to make the course material relevant to my life </w:t>
      </w:r>
    </w:p>
    <w:p w14:paraId="6875F591" w14:textId="77777777" w:rsidR="005210E5" w:rsidRPr="002236D9"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cstheme="minorHAnsi"/>
          <w:lang w:bidi="en-US"/>
        </w:rPr>
      </w:pPr>
      <w:r w:rsidRPr="002236D9">
        <w:rPr>
          <w:rFonts w:cstheme="minorHAnsi"/>
          <w:lang w:bidi="en-US"/>
        </w:rPr>
        <w:t xml:space="preserve">Applying course material to my life </w:t>
      </w:r>
    </w:p>
    <w:p w14:paraId="105AB0AE" w14:textId="77777777" w:rsidR="005210E5" w:rsidRPr="002236D9"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cstheme="minorHAnsi"/>
          <w:lang w:bidi="en-US"/>
        </w:rPr>
      </w:pPr>
      <w:r w:rsidRPr="002236D9">
        <w:rPr>
          <w:rFonts w:cstheme="minorHAnsi"/>
          <w:lang w:bidi="en-US"/>
        </w:rPr>
        <w:t xml:space="preserve">Finding ways to make the course interesting to me </w:t>
      </w:r>
    </w:p>
    <w:p w14:paraId="0238BBB6" w14:textId="77777777" w:rsidR="005210E5" w:rsidRPr="002236D9"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cstheme="minorHAnsi"/>
          <w:lang w:bidi="en-US"/>
        </w:rPr>
      </w:pPr>
      <w:r w:rsidRPr="002236D9">
        <w:rPr>
          <w:rFonts w:cstheme="minorHAnsi"/>
          <w:lang w:bidi="en-US"/>
        </w:rPr>
        <w:t xml:space="preserve">Thinking about the course between class meetings </w:t>
      </w:r>
    </w:p>
    <w:p w14:paraId="5585E6F2" w14:textId="77777777" w:rsidR="005210E5" w:rsidRPr="002236D9"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cstheme="minorHAnsi"/>
          <w:lang w:bidi="en-US"/>
        </w:rPr>
      </w:pPr>
      <w:r w:rsidRPr="002236D9">
        <w:rPr>
          <w:rFonts w:cstheme="minorHAnsi"/>
          <w:lang w:bidi="en-US"/>
        </w:rPr>
        <w:t xml:space="preserve">Really desiring to learn the material </w:t>
      </w:r>
    </w:p>
    <w:p w14:paraId="0CF9A3BE" w14:textId="77777777" w:rsidR="005210E5" w:rsidRPr="002236D9"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cstheme="minorHAnsi"/>
          <w:lang w:bidi="en-US"/>
        </w:rPr>
      </w:pPr>
      <w:r w:rsidRPr="002236D9">
        <w:rPr>
          <w:rFonts w:cstheme="minorHAnsi"/>
          <w:lang w:bidi="en-US"/>
        </w:rPr>
        <w:t xml:space="preserve">Raising my hand in class </w:t>
      </w:r>
    </w:p>
    <w:p w14:paraId="600B61A0" w14:textId="77777777" w:rsidR="005210E5" w:rsidRPr="002236D9"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cstheme="minorHAnsi"/>
          <w:lang w:bidi="en-US"/>
        </w:rPr>
      </w:pPr>
      <w:r w:rsidRPr="002236D9">
        <w:rPr>
          <w:rFonts w:cstheme="minorHAnsi"/>
          <w:lang w:bidi="en-US"/>
        </w:rPr>
        <w:t xml:space="preserve">Asking questions when I don’t understand the instructor </w:t>
      </w:r>
    </w:p>
    <w:p w14:paraId="2FAD1A68" w14:textId="77777777" w:rsidR="005210E5" w:rsidRPr="002236D9"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cstheme="minorHAnsi"/>
          <w:lang w:bidi="en-US"/>
        </w:rPr>
      </w:pPr>
      <w:r w:rsidRPr="002236D9">
        <w:rPr>
          <w:rFonts w:cstheme="minorHAnsi"/>
          <w:lang w:bidi="en-US"/>
        </w:rPr>
        <w:t xml:space="preserve">Having fun in class </w:t>
      </w:r>
    </w:p>
    <w:p w14:paraId="1EDAD51C" w14:textId="77777777" w:rsidR="005210E5" w:rsidRPr="002236D9"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cstheme="minorHAnsi"/>
          <w:lang w:bidi="en-US"/>
        </w:rPr>
      </w:pPr>
      <w:r w:rsidRPr="002236D9">
        <w:rPr>
          <w:rFonts w:cstheme="minorHAnsi"/>
          <w:lang w:bidi="en-US"/>
        </w:rPr>
        <w:t xml:space="preserve">Participating actively in small-group discussions </w:t>
      </w:r>
    </w:p>
    <w:p w14:paraId="4C2E5808" w14:textId="77777777" w:rsidR="005210E5" w:rsidRPr="002236D9"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cstheme="minorHAnsi"/>
          <w:lang w:bidi="en-US"/>
        </w:rPr>
      </w:pPr>
      <w:r w:rsidRPr="002236D9">
        <w:rPr>
          <w:rFonts w:cstheme="minorHAnsi"/>
          <w:lang w:bidi="en-US"/>
        </w:rPr>
        <w:t xml:space="preserve">Going to the professor’s office hours to review assignments or tests or to ask questions </w:t>
      </w:r>
    </w:p>
    <w:p w14:paraId="28F401FA" w14:textId="77777777" w:rsidR="005210E5" w:rsidRPr="002236D9"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cstheme="minorHAnsi"/>
          <w:lang w:bidi="en-US"/>
        </w:rPr>
      </w:pPr>
      <w:r w:rsidRPr="002236D9">
        <w:rPr>
          <w:rFonts w:cstheme="minorHAnsi"/>
          <w:lang w:bidi="en-US"/>
        </w:rPr>
        <w:t xml:space="preserve">Helping fellow students  </w:t>
      </w:r>
    </w:p>
    <w:p w14:paraId="33FC89D8" w14:textId="77777777" w:rsidR="005210E5" w:rsidRPr="002236D9"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cstheme="minorHAnsi"/>
          <w:lang w:bidi="en-US"/>
        </w:rPr>
      </w:pPr>
      <w:r w:rsidRPr="002236D9">
        <w:rPr>
          <w:rFonts w:cstheme="minorHAnsi"/>
          <w:lang w:bidi="en-US"/>
        </w:rPr>
        <w:t xml:space="preserve">Getting a good grade </w:t>
      </w:r>
    </w:p>
    <w:p w14:paraId="7A40FBE2" w14:textId="77777777" w:rsidR="005210E5" w:rsidRPr="002236D9"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cstheme="minorHAnsi"/>
          <w:lang w:bidi="en-US"/>
        </w:rPr>
      </w:pPr>
      <w:r w:rsidRPr="002236D9">
        <w:rPr>
          <w:rFonts w:cstheme="minorHAnsi"/>
          <w:lang w:bidi="en-US"/>
        </w:rPr>
        <w:t xml:space="preserve">Doing well on the tests </w:t>
      </w:r>
    </w:p>
    <w:p w14:paraId="2795E70E" w14:textId="1E1E065A" w:rsidR="005210E5" w:rsidRPr="002236D9" w:rsidRDefault="004F35FD" w:rsidP="00D43F9B">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cstheme="minorHAnsi"/>
          <w:lang w:bidi="en-US"/>
        </w:rPr>
      </w:pPr>
      <w:r w:rsidRPr="002236D9">
        <w:rPr>
          <w:rFonts w:cstheme="minorHAnsi"/>
          <w:lang w:bidi="en-US"/>
        </w:rPr>
        <w:t xml:space="preserve">Being confident that I can learn and do well in the class </w:t>
      </w:r>
    </w:p>
    <w:p w14:paraId="6CAB96E5" w14:textId="77777777" w:rsidR="00D43F9B" w:rsidRPr="002236D9" w:rsidRDefault="00D43F9B" w:rsidP="00D43F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cstheme="minorHAnsi"/>
          <w:lang w:bidi="en-US"/>
        </w:rPr>
      </w:pPr>
    </w:p>
    <w:p w14:paraId="3CCDD229" w14:textId="77777777" w:rsidR="005210E5" w:rsidRPr="002236D9" w:rsidRDefault="004F35FD" w:rsidP="00D43F9B">
      <w:pPr>
        <w:spacing w:line="240" w:lineRule="auto"/>
        <w:ind w:firstLine="0"/>
        <w:rPr>
          <w:rFonts w:cstheme="minorHAnsi"/>
        </w:rPr>
      </w:pPr>
      <w:r w:rsidRPr="002236D9">
        <w:rPr>
          <w:rFonts w:cstheme="minorHAnsi"/>
        </w:rPr>
        <w:lastRenderedPageBreak/>
        <w:t>You should fill in ONE circle for each item below to indicate how frequently you engage in each behavior on the following scale:</w:t>
      </w:r>
    </w:p>
    <w:p w14:paraId="3F045313" w14:textId="77777777" w:rsidR="005210E5" w:rsidRPr="002236D9" w:rsidRDefault="005210E5">
      <w:pPr>
        <w:rPr>
          <w:rFonts w:cstheme="minorHAnsi"/>
          <w:bCs/>
        </w:rPr>
      </w:pPr>
    </w:p>
    <w:tbl>
      <w:tblPr>
        <w:tblW w:w="9359" w:type="dxa"/>
        <w:jc w:val="center"/>
        <w:tblCellMar>
          <w:left w:w="113" w:type="dxa"/>
        </w:tblCellMar>
        <w:tblLook w:val="01E0" w:firstRow="1" w:lastRow="1" w:firstColumn="1" w:lastColumn="1" w:noHBand="0" w:noVBand="0"/>
      </w:tblPr>
      <w:tblGrid>
        <w:gridCol w:w="1769"/>
        <w:gridCol w:w="2070"/>
        <w:gridCol w:w="2048"/>
        <w:gridCol w:w="132"/>
        <w:gridCol w:w="1627"/>
        <w:gridCol w:w="1713"/>
      </w:tblGrid>
      <w:tr w:rsidR="005210E5" w:rsidRPr="002236D9" w14:paraId="413557DE" w14:textId="77777777">
        <w:trPr>
          <w:jc w:val="center"/>
        </w:trPr>
        <w:tc>
          <w:tcPr>
            <w:tcW w:w="1772" w:type="dxa"/>
            <w:shd w:val="clear" w:color="auto" w:fill="auto"/>
          </w:tcPr>
          <w:p w14:paraId="23F3D420" w14:textId="77777777" w:rsidR="005210E5" w:rsidRPr="002236D9" w:rsidRDefault="004F35FD">
            <w:pPr>
              <w:pStyle w:val="Heading3"/>
              <w:jc w:val="center"/>
              <w:rPr>
                <w:rFonts w:asciiTheme="minorHAnsi" w:hAnsiTheme="minorHAnsi" w:cstheme="minorHAnsi"/>
              </w:rPr>
            </w:pPr>
            <w:r w:rsidRPr="002236D9">
              <w:rPr>
                <w:rFonts w:asciiTheme="minorHAnsi" w:hAnsiTheme="minorHAnsi" w:cstheme="minorHAnsi"/>
              </w:rPr>
              <w:t>Always</w:t>
            </w:r>
          </w:p>
        </w:tc>
        <w:tc>
          <w:tcPr>
            <w:tcW w:w="2065" w:type="dxa"/>
            <w:shd w:val="clear" w:color="auto" w:fill="auto"/>
          </w:tcPr>
          <w:p w14:paraId="5C1D8965" w14:textId="77777777" w:rsidR="005210E5" w:rsidRPr="002236D9" w:rsidRDefault="004F35FD">
            <w:pPr>
              <w:jc w:val="center"/>
              <w:rPr>
                <w:rFonts w:cstheme="minorHAnsi"/>
                <w:b/>
                <w:bCs/>
              </w:rPr>
            </w:pPr>
            <w:r w:rsidRPr="002236D9">
              <w:rPr>
                <w:rFonts w:cstheme="minorHAnsi"/>
                <w:b/>
                <w:bCs/>
              </w:rPr>
              <w:t>Frequently</w:t>
            </w:r>
          </w:p>
        </w:tc>
        <w:tc>
          <w:tcPr>
            <w:tcW w:w="2043" w:type="dxa"/>
            <w:shd w:val="clear" w:color="auto" w:fill="auto"/>
          </w:tcPr>
          <w:p w14:paraId="742CC340" w14:textId="77777777" w:rsidR="005210E5" w:rsidRPr="002236D9" w:rsidRDefault="004F35FD">
            <w:pPr>
              <w:jc w:val="center"/>
              <w:rPr>
                <w:rFonts w:cstheme="minorHAnsi"/>
                <w:b/>
                <w:bCs/>
              </w:rPr>
            </w:pPr>
            <w:r w:rsidRPr="002236D9">
              <w:rPr>
                <w:rFonts w:cstheme="minorHAnsi"/>
                <w:b/>
                <w:bCs/>
              </w:rPr>
              <w:t>Sometimes</w:t>
            </w:r>
          </w:p>
        </w:tc>
        <w:tc>
          <w:tcPr>
            <w:tcW w:w="1762" w:type="dxa"/>
            <w:gridSpan w:val="2"/>
            <w:shd w:val="clear" w:color="auto" w:fill="auto"/>
          </w:tcPr>
          <w:p w14:paraId="744B6D1A" w14:textId="77777777" w:rsidR="005210E5" w:rsidRPr="002236D9" w:rsidRDefault="004F35FD">
            <w:pPr>
              <w:jc w:val="center"/>
              <w:rPr>
                <w:rFonts w:cstheme="minorHAnsi"/>
                <w:b/>
                <w:bCs/>
              </w:rPr>
            </w:pPr>
            <w:r w:rsidRPr="002236D9">
              <w:rPr>
                <w:rFonts w:cstheme="minorHAnsi"/>
                <w:b/>
                <w:bCs/>
              </w:rPr>
              <w:t>Rarely</w:t>
            </w:r>
          </w:p>
        </w:tc>
        <w:tc>
          <w:tcPr>
            <w:tcW w:w="1717" w:type="dxa"/>
            <w:shd w:val="clear" w:color="auto" w:fill="auto"/>
          </w:tcPr>
          <w:p w14:paraId="0CA56C38" w14:textId="77777777" w:rsidR="005210E5" w:rsidRPr="002236D9" w:rsidRDefault="004F35FD">
            <w:pPr>
              <w:jc w:val="center"/>
              <w:rPr>
                <w:rFonts w:cstheme="minorHAnsi"/>
                <w:b/>
                <w:bCs/>
              </w:rPr>
            </w:pPr>
            <w:r w:rsidRPr="002236D9">
              <w:rPr>
                <w:rFonts w:cstheme="minorHAnsi"/>
                <w:b/>
                <w:bCs/>
              </w:rPr>
              <w:t>Never</w:t>
            </w:r>
          </w:p>
        </w:tc>
      </w:tr>
      <w:tr w:rsidR="005210E5" w:rsidRPr="002236D9" w14:paraId="389D6018" w14:textId="77777777">
        <w:trPr>
          <w:jc w:val="center"/>
        </w:trPr>
        <w:tc>
          <w:tcPr>
            <w:tcW w:w="1772" w:type="dxa"/>
            <w:shd w:val="clear" w:color="auto" w:fill="auto"/>
          </w:tcPr>
          <w:p w14:paraId="3678A9FA" w14:textId="77777777" w:rsidR="005210E5" w:rsidRPr="002236D9" w:rsidRDefault="004F35FD">
            <w:pPr>
              <w:ind w:firstLine="0"/>
              <w:rPr>
                <w:rFonts w:cstheme="minorHAnsi"/>
                <w:b/>
                <w:bCs/>
              </w:rPr>
            </w:pPr>
            <w:r w:rsidRPr="002236D9">
              <w:rPr>
                <w:rFonts w:cstheme="minorHAnsi"/>
                <w:b/>
                <w:bCs/>
              </w:rPr>
              <w:t xml:space="preserve">               a</w:t>
            </w:r>
          </w:p>
        </w:tc>
        <w:tc>
          <w:tcPr>
            <w:tcW w:w="2065" w:type="dxa"/>
            <w:shd w:val="clear" w:color="auto" w:fill="auto"/>
          </w:tcPr>
          <w:p w14:paraId="4E1DBCDA" w14:textId="77777777" w:rsidR="005210E5" w:rsidRPr="002236D9" w:rsidRDefault="004F35FD">
            <w:pPr>
              <w:jc w:val="center"/>
              <w:rPr>
                <w:rFonts w:cstheme="minorHAnsi"/>
                <w:b/>
                <w:bCs/>
              </w:rPr>
            </w:pPr>
            <w:r w:rsidRPr="002236D9">
              <w:rPr>
                <w:rFonts w:cstheme="minorHAnsi"/>
                <w:b/>
                <w:bCs/>
              </w:rPr>
              <w:t>b</w:t>
            </w:r>
          </w:p>
        </w:tc>
        <w:tc>
          <w:tcPr>
            <w:tcW w:w="2177" w:type="dxa"/>
            <w:gridSpan w:val="2"/>
            <w:shd w:val="clear" w:color="auto" w:fill="auto"/>
          </w:tcPr>
          <w:p w14:paraId="65E2D9A6" w14:textId="77777777" w:rsidR="005210E5" w:rsidRPr="002236D9" w:rsidRDefault="004F35FD">
            <w:pPr>
              <w:jc w:val="center"/>
              <w:rPr>
                <w:rFonts w:cstheme="minorHAnsi"/>
                <w:b/>
                <w:bCs/>
              </w:rPr>
            </w:pPr>
            <w:r w:rsidRPr="002236D9">
              <w:rPr>
                <w:rFonts w:cstheme="minorHAnsi"/>
                <w:b/>
                <w:bCs/>
              </w:rPr>
              <w:t>c</w:t>
            </w:r>
          </w:p>
        </w:tc>
        <w:tc>
          <w:tcPr>
            <w:tcW w:w="1628" w:type="dxa"/>
            <w:shd w:val="clear" w:color="auto" w:fill="auto"/>
          </w:tcPr>
          <w:p w14:paraId="4AC4A912" w14:textId="77777777" w:rsidR="005210E5" w:rsidRPr="002236D9" w:rsidRDefault="004F35FD">
            <w:pPr>
              <w:jc w:val="center"/>
              <w:rPr>
                <w:rFonts w:cstheme="minorHAnsi"/>
                <w:b/>
                <w:bCs/>
              </w:rPr>
            </w:pPr>
            <w:r w:rsidRPr="002236D9">
              <w:rPr>
                <w:rFonts w:cstheme="minorHAnsi"/>
                <w:b/>
                <w:bCs/>
              </w:rPr>
              <w:t>d</w:t>
            </w:r>
          </w:p>
        </w:tc>
        <w:tc>
          <w:tcPr>
            <w:tcW w:w="1717" w:type="dxa"/>
            <w:shd w:val="clear" w:color="auto" w:fill="auto"/>
          </w:tcPr>
          <w:p w14:paraId="7596E35D" w14:textId="77777777" w:rsidR="005210E5" w:rsidRPr="002236D9" w:rsidRDefault="004F35FD">
            <w:pPr>
              <w:jc w:val="center"/>
              <w:rPr>
                <w:rFonts w:cstheme="minorHAnsi"/>
                <w:b/>
                <w:bCs/>
              </w:rPr>
            </w:pPr>
            <w:r w:rsidRPr="002236D9">
              <w:rPr>
                <w:rFonts w:cstheme="minorHAnsi"/>
                <w:b/>
                <w:bCs/>
              </w:rPr>
              <w:t>e</w:t>
            </w:r>
          </w:p>
        </w:tc>
      </w:tr>
    </w:tbl>
    <w:p w14:paraId="087C558F" w14:textId="77777777" w:rsidR="005210E5" w:rsidRPr="002236D9" w:rsidRDefault="005210E5">
      <w:pPr>
        <w:spacing w:line="240" w:lineRule="auto"/>
        <w:jc w:val="center"/>
        <w:rPr>
          <w:rFonts w:cstheme="minorHAnsi"/>
          <w:b/>
          <w:i/>
        </w:rPr>
      </w:pPr>
    </w:p>
    <w:p w14:paraId="24EB0473" w14:textId="77777777" w:rsidR="005210E5" w:rsidRPr="002236D9" w:rsidRDefault="004F35FD">
      <w:pPr>
        <w:pStyle w:val="ListParagraph"/>
        <w:numPr>
          <w:ilvl w:val="0"/>
          <w:numId w:val="3"/>
        </w:numPr>
        <w:spacing w:line="360" w:lineRule="auto"/>
        <w:rPr>
          <w:rFonts w:cstheme="minorHAnsi"/>
        </w:rPr>
      </w:pPr>
      <w:r w:rsidRPr="002236D9">
        <w:rPr>
          <w:rFonts w:cstheme="minorHAnsi"/>
        </w:rPr>
        <w:t>I take daytime naps lasting two or more hours.</w:t>
      </w:r>
    </w:p>
    <w:p w14:paraId="67167DC7" w14:textId="77777777" w:rsidR="005210E5" w:rsidRPr="002236D9" w:rsidRDefault="004F35FD">
      <w:pPr>
        <w:pStyle w:val="ListParagraph"/>
        <w:numPr>
          <w:ilvl w:val="0"/>
          <w:numId w:val="3"/>
        </w:numPr>
        <w:spacing w:line="360" w:lineRule="auto"/>
        <w:rPr>
          <w:rFonts w:cstheme="minorHAnsi"/>
        </w:rPr>
      </w:pPr>
      <w:r w:rsidRPr="002236D9">
        <w:rPr>
          <w:rFonts w:cstheme="minorHAnsi"/>
        </w:rPr>
        <w:t>I go to bed at different times from day to day.</w:t>
      </w:r>
    </w:p>
    <w:p w14:paraId="64E41880" w14:textId="77777777" w:rsidR="005210E5" w:rsidRPr="002236D9" w:rsidRDefault="004F35FD">
      <w:pPr>
        <w:pStyle w:val="ListParagraph"/>
        <w:numPr>
          <w:ilvl w:val="0"/>
          <w:numId w:val="3"/>
        </w:numPr>
        <w:spacing w:line="360" w:lineRule="auto"/>
        <w:rPr>
          <w:rFonts w:cstheme="minorHAnsi"/>
        </w:rPr>
      </w:pPr>
      <w:r w:rsidRPr="002236D9">
        <w:rPr>
          <w:rFonts w:cstheme="minorHAnsi"/>
        </w:rPr>
        <w:t>I get out of bed at different times from day to day.</w:t>
      </w:r>
    </w:p>
    <w:p w14:paraId="1D8CE535" w14:textId="77777777" w:rsidR="005210E5" w:rsidRPr="002236D9" w:rsidRDefault="004F35FD">
      <w:pPr>
        <w:pStyle w:val="ListParagraph"/>
        <w:numPr>
          <w:ilvl w:val="0"/>
          <w:numId w:val="3"/>
        </w:numPr>
        <w:spacing w:line="360" w:lineRule="auto"/>
        <w:rPr>
          <w:rFonts w:cstheme="minorHAnsi"/>
        </w:rPr>
      </w:pPr>
      <w:r w:rsidRPr="002236D9">
        <w:rPr>
          <w:rFonts w:cstheme="minorHAnsi"/>
        </w:rPr>
        <w:t>I exercise to the point of sweating within 1 hour of going to bed.</w:t>
      </w:r>
    </w:p>
    <w:p w14:paraId="4141DBA6" w14:textId="77777777" w:rsidR="005210E5" w:rsidRPr="002236D9" w:rsidRDefault="004F35FD">
      <w:pPr>
        <w:pStyle w:val="ListParagraph"/>
        <w:numPr>
          <w:ilvl w:val="0"/>
          <w:numId w:val="3"/>
        </w:numPr>
        <w:spacing w:line="360" w:lineRule="auto"/>
        <w:rPr>
          <w:rFonts w:cstheme="minorHAnsi"/>
        </w:rPr>
      </w:pPr>
      <w:r w:rsidRPr="002236D9">
        <w:rPr>
          <w:rFonts w:cstheme="minorHAnsi"/>
        </w:rPr>
        <w:t>I stay in bed longer than I should two or three times a week.</w:t>
      </w:r>
    </w:p>
    <w:p w14:paraId="16944E64" w14:textId="77777777" w:rsidR="005210E5" w:rsidRPr="002236D9" w:rsidRDefault="004F35FD">
      <w:pPr>
        <w:pStyle w:val="ListParagraph"/>
        <w:numPr>
          <w:ilvl w:val="0"/>
          <w:numId w:val="3"/>
        </w:numPr>
        <w:spacing w:line="360" w:lineRule="auto"/>
        <w:rPr>
          <w:rFonts w:cstheme="minorHAnsi"/>
        </w:rPr>
      </w:pPr>
      <w:r w:rsidRPr="002236D9">
        <w:rPr>
          <w:rFonts w:cstheme="minorHAnsi"/>
        </w:rPr>
        <w:t>I use alcohol, tobacco, or caffeine within 4 hours of going to bed or after going to bed.</w:t>
      </w:r>
    </w:p>
    <w:p w14:paraId="5290190F" w14:textId="77777777" w:rsidR="005210E5" w:rsidRPr="002236D9" w:rsidRDefault="004F35FD">
      <w:pPr>
        <w:pStyle w:val="ListParagraph"/>
        <w:numPr>
          <w:ilvl w:val="0"/>
          <w:numId w:val="3"/>
        </w:numPr>
        <w:spacing w:line="360" w:lineRule="auto"/>
        <w:rPr>
          <w:rFonts w:cstheme="minorHAnsi"/>
        </w:rPr>
      </w:pPr>
      <w:r w:rsidRPr="002236D9">
        <w:rPr>
          <w:rFonts w:cstheme="minorHAnsi"/>
        </w:rPr>
        <w:t xml:space="preserve">I do something that may wake me up before bedtime (for example: play video games, use the internet, or clean). </w:t>
      </w:r>
    </w:p>
    <w:p w14:paraId="7D1E4045" w14:textId="77777777" w:rsidR="005210E5" w:rsidRPr="002236D9" w:rsidRDefault="004F35FD">
      <w:pPr>
        <w:pStyle w:val="ListParagraph"/>
        <w:numPr>
          <w:ilvl w:val="0"/>
          <w:numId w:val="3"/>
        </w:numPr>
        <w:spacing w:line="360" w:lineRule="auto"/>
        <w:rPr>
          <w:rFonts w:cstheme="minorHAnsi"/>
        </w:rPr>
      </w:pPr>
      <w:r w:rsidRPr="002236D9">
        <w:rPr>
          <w:rFonts w:cstheme="minorHAnsi"/>
        </w:rPr>
        <w:t>I go to bed feeling stressed, angry, upset, or nervous.</w:t>
      </w:r>
    </w:p>
    <w:p w14:paraId="0C947F85" w14:textId="77777777" w:rsidR="005210E5" w:rsidRPr="002236D9" w:rsidRDefault="004F35FD">
      <w:pPr>
        <w:pStyle w:val="ListParagraph"/>
        <w:numPr>
          <w:ilvl w:val="0"/>
          <w:numId w:val="3"/>
        </w:numPr>
        <w:spacing w:line="360" w:lineRule="auto"/>
        <w:rPr>
          <w:rFonts w:cstheme="minorHAnsi"/>
        </w:rPr>
      </w:pPr>
      <w:r w:rsidRPr="002236D9">
        <w:rPr>
          <w:rFonts w:cstheme="minorHAnsi"/>
        </w:rPr>
        <w:t>I use my bed for things other than sleeping or sex (for example: watch television, read, eat, or study).</w:t>
      </w:r>
    </w:p>
    <w:p w14:paraId="37ECCCE3" w14:textId="77777777" w:rsidR="005210E5" w:rsidRPr="002236D9" w:rsidRDefault="004F35FD">
      <w:pPr>
        <w:pStyle w:val="ListParagraph"/>
        <w:numPr>
          <w:ilvl w:val="0"/>
          <w:numId w:val="3"/>
        </w:numPr>
        <w:spacing w:line="360" w:lineRule="auto"/>
        <w:rPr>
          <w:rFonts w:cstheme="minorHAnsi"/>
        </w:rPr>
      </w:pPr>
      <w:r w:rsidRPr="002236D9">
        <w:rPr>
          <w:rFonts w:cstheme="minorHAnsi"/>
        </w:rPr>
        <w:t>I sleep on an uncomfortable bed (for example: poor mattress or pillow, too much or not</w:t>
      </w:r>
    </w:p>
    <w:p w14:paraId="127CE374" w14:textId="77777777" w:rsidR="005210E5" w:rsidRPr="002236D9" w:rsidRDefault="004F35FD">
      <w:pPr>
        <w:pStyle w:val="ListParagraph"/>
        <w:spacing w:line="360" w:lineRule="auto"/>
        <w:rPr>
          <w:rFonts w:cstheme="minorHAnsi"/>
        </w:rPr>
      </w:pPr>
      <w:r w:rsidRPr="002236D9">
        <w:rPr>
          <w:rFonts w:cstheme="minorHAnsi"/>
        </w:rPr>
        <w:t xml:space="preserve">enough blankets). </w:t>
      </w:r>
    </w:p>
    <w:p w14:paraId="5C2E9B73" w14:textId="77777777" w:rsidR="005210E5" w:rsidRPr="002236D9" w:rsidRDefault="004F35FD">
      <w:pPr>
        <w:pStyle w:val="ListParagraph"/>
        <w:numPr>
          <w:ilvl w:val="0"/>
          <w:numId w:val="3"/>
        </w:numPr>
        <w:spacing w:line="360" w:lineRule="auto"/>
        <w:rPr>
          <w:rFonts w:cstheme="minorHAnsi"/>
        </w:rPr>
      </w:pPr>
      <w:r w:rsidRPr="002236D9">
        <w:rPr>
          <w:rFonts w:cstheme="minorHAnsi"/>
        </w:rPr>
        <w:t>I sleep in an uncomfortable bedroom (for example: too bright, too stuffy, too hot, too cold, or too noisy).</w:t>
      </w:r>
    </w:p>
    <w:p w14:paraId="030E8178" w14:textId="77777777" w:rsidR="005210E5" w:rsidRPr="002236D9" w:rsidRDefault="004F35FD">
      <w:pPr>
        <w:pStyle w:val="ListParagraph"/>
        <w:numPr>
          <w:ilvl w:val="0"/>
          <w:numId w:val="3"/>
        </w:numPr>
        <w:spacing w:line="360" w:lineRule="auto"/>
        <w:rPr>
          <w:rFonts w:cstheme="minorHAnsi"/>
        </w:rPr>
      </w:pPr>
      <w:r w:rsidRPr="002236D9">
        <w:rPr>
          <w:rFonts w:cstheme="minorHAnsi"/>
        </w:rPr>
        <w:t>I do important work before bedtime (for example: pay bills, schedule, or study).</w:t>
      </w:r>
    </w:p>
    <w:p w14:paraId="5E898147" w14:textId="77777777" w:rsidR="005210E5" w:rsidRPr="002236D9" w:rsidRDefault="004F35FD">
      <w:pPr>
        <w:pStyle w:val="ListParagraph"/>
        <w:numPr>
          <w:ilvl w:val="0"/>
          <w:numId w:val="3"/>
        </w:numPr>
        <w:rPr>
          <w:rFonts w:cstheme="minorHAnsi"/>
          <w:color w:val="000000" w:themeColor="text1"/>
        </w:rPr>
      </w:pPr>
      <w:r w:rsidRPr="002236D9">
        <w:rPr>
          <w:rFonts w:cstheme="minorHAnsi"/>
        </w:rPr>
        <w:t>I think, plan, or worry when I am in bed</w:t>
      </w:r>
    </w:p>
    <w:p w14:paraId="5C3172D6" w14:textId="77777777" w:rsidR="005210E5" w:rsidRPr="002236D9" w:rsidRDefault="005210E5">
      <w:pPr>
        <w:rPr>
          <w:rFonts w:cstheme="minorHAnsi"/>
          <w:color w:val="000000" w:themeColor="text1"/>
        </w:rPr>
      </w:pPr>
    </w:p>
    <w:p w14:paraId="700F57C0" w14:textId="77777777" w:rsidR="005210E5" w:rsidRPr="002236D9" w:rsidRDefault="005210E5">
      <w:pPr>
        <w:pStyle w:val="Normaalweb"/>
        <w:rPr>
          <w:rFonts w:asciiTheme="minorHAnsi" w:hAnsiTheme="minorHAnsi" w:cstheme="minorHAnsi"/>
          <w:color w:val="000000"/>
        </w:rPr>
      </w:pPr>
    </w:p>
    <w:p w14:paraId="17A6630E" w14:textId="77777777" w:rsidR="005210E5" w:rsidRPr="002236D9" w:rsidRDefault="005210E5">
      <w:pPr>
        <w:pStyle w:val="Normaalweb"/>
        <w:rPr>
          <w:rFonts w:asciiTheme="minorHAnsi" w:hAnsiTheme="minorHAnsi" w:cstheme="minorHAnsi"/>
          <w:color w:val="000000"/>
        </w:rPr>
      </w:pPr>
    </w:p>
    <w:p w14:paraId="6532BEC4" w14:textId="77777777" w:rsidR="005210E5" w:rsidRPr="002236D9" w:rsidRDefault="005210E5">
      <w:pPr>
        <w:pStyle w:val="Normaalweb"/>
        <w:rPr>
          <w:rFonts w:asciiTheme="minorHAnsi" w:hAnsiTheme="minorHAnsi" w:cstheme="minorHAnsi"/>
          <w:color w:val="000000"/>
        </w:rPr>
      </w:pPr>
    </w:p>
    <w:p w14:paraId="66CD4542" w14:textId="77777777" w:rsidR="005210E5" w:rsidRPr="002236D9" w:rsidRDefault="005210E5">
      <w:pPr>
        <w:pStyle w:val="Normaalweb"/>
        <w:rPr>
          <w:rFonts w:asciiTheme="minorHAnsi" w:hAnsiTheme="minorHAnsi" w:cstheme="minorHAnsi"/>
          <w:color w:val="000000"/>
        </w:rPr>
      </w:pPr>
    </w:p>
    <w:p w14:paraId="6BE6EFEE" w14:textId="77777777" w:rsidR="005210E5" w:rsidRPr="002236D9" w:rsidRDefault="005210E5">
      <w:pPr>
        <w:pStyle w:val="Normaalweb"/>
        <w:rPr>
          <w:rFonts w:asciiTheme="minorHAnsi" w:hAnsiTheme="minorHAnsi" w:cstheme="minorHAnsi"/>
          <w:color w:val="000000"/>
        </w:rPr>
      </w:pPr>
    </w:p>
    <w:p w14:paraId="0DC8AF7A" w14:textId="77777777" w:rsidR="00D43F9B" w:rsidRPr="002236D9" w:rsidRDefault="00D43F9B">
      <w:pPr>
        <w:pStyle w:val="Normaalweb"/>
        <w:rPr>
          <w:rFonts w:asciiTheme="minorHAnsi" w:hAnsiTheme="minorHAnsi" w:cstheme="minorHAnsi"/>
          <w:color w:val="000000"/>
        </w:rPr>
      </w:pPr>
    </w:p>
    <w:p w14:paraId="67009E87" w14:textId="77777777" w:rsidR="00D43F9B" w:rsidRPr="002236D9" w:rsidRDefault="00D43F9B">
      <w:pPr>
        <w:pStyle w:val="Normaalweb"/>
        <w:rPr>
          <w:rFonts w:asciiTheme="minorHAnsi" w:hAnsiTheme="minorHAnsi" w:cstheme="minorHAnsi"/>
          <w:color w:val="000000"/>
        </w:rPr>
      </w:pPr>
    </w:p>
    <w:p w14:paraId="1DCE9EA0" w14:textId="77777777" w:rsidR="00D43F9B" w:rsidRPr="002236D9" w:rsidRDefault="00D43F9B">
      <w:pPr>
        <w:pStyle w:val="Normaalweb"/>
        <w:rPr>
          <w:rFonts w:asciiTheme="minorHAnsi" w:hAnsiTheme="minorHAnsi" w:cstheme="minorHAnsi"/>
          <w:color w:val="000000"/>
        </w:rPr>
      </w:pPr>
    </w:p>
    <w:p w14:paraId="158F8070" w14:textId="77777777" w:rsidR="005210E5" w:rsidRPr="002236D9" w:rsidRDefault="004F35FD">
      <w:pPr>
        <w:pStyle w:val="Normaalweb"/>
        <w:rPr>
          <w:rFonts w:asciiTheme="minorHAnsi" w:hAnsiTheme="minorHAnsi" w:cstheme="minorHAnsi"/>
          <w:color w:val="000000"/>
        </w:rPr>
      </w:pPr>
      <w:r w:rsidRPr="002236D9">
        <w:rPr>
          <w:rFonts w:asciiTheme="minorHAnsi" w:hAnsiTheme="minorHAnsi" w:cstheme="minorHAnsi"/>
          <w:color w:val="000000"/>
        </w:rPr>
        <w:lastRenderedPageBreak/>
        <w:t xml:space="preserve">Considering a 7-day period (a week) how many times on the average do you do the following kinds of exercise </w:t>
      </w:r>
      <w:r w:rsidRPr="002236D9">
        <w:rPr>
          <w:rFonts w:asciiTheme="minorHAnsi" w:hAnsiTheme="minorHAnsi" w:cstheme="minorHAnsi"/>
          <w:b/>
          <w:bCs/>
          <w:color w:val="000000"/>
        </w:rPr>
        <w:t xml:space="preserve">for more than 20 minutes </w:t>
      </w:r>
      <w:r w:rsidRPr="002236D9">
        <w:rPr>
          <w:rFonts w:asciiTheme="minorHAnsi" w:hAnsiTheme="minorHAnsi" w:cstheme="minorHAnsi"/>
          <w:color w:val="000000"/>
        </w:rPr>
        <w:t xml:space="preserve">during your free time? </w:t>
      </w:r>
    </w:p>
    <w:p w14:paraId="3D3F0FA5" w14:textId="77777777" w:rsidR="005210E5" w:rsidRPr="002236D9" w:rsidRDefault="005210E5">
      <w:pPr>
        <w:rPr>
          <w:rFonts w:cstheme="minorHAnsi"/>
        </w:rPr>
      </w:pPr>
    </w:p>
    <w:tbl>
      <w:tblPr>
        <w:tblW w:w="9359" w:type="dxa"/>
        <w:jc w:val="center"/>
        <w:tblCellMar>
          <w:left w:w="113" w:type="dxa"/>
        </w:tblCellMar>
        <w:tblLook w:val="01E0" w:firstRow="1" w:lastRow="1" w:firstColumn="1" w:lastColumn="1" w:noHBand="0" w:noVBand="0"/>
      </w:tblPr>
      <w:tblGrid>
        <w:gridCol w:w="1890"/>
        <w:gridCol w:w="1891"/>
        <w:gridCol w:w="1659"/>
        <w:gridCol w:w="235"/>
        <w:gridCol w:w="1722"/>
        <w:gridCol w:w="1962"/>
      </w:tblGrid>
      <w:tr w:rsidR="005210E5" w:rsidRPr="002236D9" w14:paraId="4EC0F081" w14:textId="77777777">
        <w:trPr>
          <w:jc w:val="center"/>
        </w:trPr>
        <w:tc>
          <w:tcPr>
            <w:tcW w:w="1891" w:type="dxa"/>
            <w:shd w:val="clear" w:color="auto" w:fill="auto"/>
          </w:tcPr>
          <w:p w14:paraId="3748074E" w14:textId="77777777" w:rsidR="005210E5" w:rsidRPr="002236D9" w:rsidRDefault="004F35FD">
            <w:pPr>
              <w:pStyle w:val="Heading3"/>
              <w:ind w:firstLine="0"/>
              <w:rPr>
                <w:rFonts w:asciiTheme="minorHAnsi" w:hAnsiTheme="minorHAnsi" w:cstheme="minorHAnsi"/>
              </w:rPr>
            </w:pPr>
            <w:r w:rsidRPr="002236D9">
              <w:rPr>
                <w:rFonts w:asciiTheme="minorHAnsi" w:hAnsiTheme="minorHAnsi" w:cstheme="minorHAnsi"/>
              </w:rPr>
              <w:t>Never</w:t>
            </w:r>
          </w:p>
        </w:tc>
        <w:tc>
          <w:tcPr>
            <w:tcW w:w="1891" w:type="dxa"/>
            <w:shd w:val="clear" w:color="auto" w:fill="auto"/>
          </w:tcPr>
          <w:p w14:paraId="614D176C" w14:textId="77777777" w:rsidR="005210E5" w:rsidRPr="002236D9" w:rsidRDefault="004F35FD">
            <w:pPr>
              <w:ind w:firstLine="0"/>
              <w:rPr>
                <w:rFonts w:cstheme="minorHAnsi"/>
                <w:b/>
                <w:bCs/>
              </w:rPr>
            </w:pPr>
            <w:r w:rsidRPr="002236D9">
              <w:rPr>
                <w:rFonts w:cstheme="minorHAnsi"/>
                <w:b/>
                <w:bCs/>
              </w:rPr>
              <w:t>1-2 times</w:t>
            </w:r>
          </w:p>
        </w:tc>
        <w:tc>
          <w:tcPr>
            <w:tcW w:w="1659" w:type="dxa"/>
            <w:shd w:val="clear" w:color="auto" w:fill="auto"/>
          </w:tcPr>
          <w:p w14:paraId="65886D23" w14:textId="77777777" w:rsidR="005210E5" w:rsidRPr="002236D9" w:rsidRDefault="004F35FD">
            <w:pPr>
              <w:ind w:firstLine="0"/>
              <w:rPr>
                <w:rFonts w:cstheme="minorHAnsi"/>
                <w:b/>
                <w:bCs/>
              </w:rPr>
            </w:pPr>
            <w:r w:rsidRPr="002236D9">
              <w:rPr>
                <w:rFonts w:cstheme="minorHAnsi"/>
                <w:b/>
                <w:bCs/>
              </w:rPr>
              <w:t>3-4 times</w:t>
            </w:r>
          </w:p>
        </w:tc>
        <w:tc>
          <w:tcPr>
            <w:tcW w:w="1956" w:type="dxa"/>
            <w:gridSpan w:val="2"/>
            <w:shd w:val="clear" w:color="auto" w:fill="auto"/>
          </w:tcPr>
          <w:p w14:paraId="3DCFCEED" w14:textId="77777777" w:rsidR="005210E5" w:rsidRPr="002236D9" w:rsidRDefault="004F35FD">
            <w:pPr>
              <w:ind w:firstLine="0"/>
              <w:rPr>
                <w:rFonts w:cstheme="minorHAnsi"/>
                <w:b/>
                <w:bCs/>
              </w:rPr>
            </w:pPr>
            <w:r w:rsidRPr="002236D9">
              <w:rPr>
                <w:rFonts w:cstheme="minorHAnsi"/>
                <w:b/>
                <w:bCs/>
              </w:rPr>
              <w:t>5-6 times</w:t>
            </w:r>
          </w:p>
        </w:tc>
        <w:tc>
          <w:tcPr>
            <w:tcW w:w="1962" w:type="dxa"/>
            <w:shd w:val="clear" w:color="auto" w:fill="auto"/>
          </w:tcPr>
          <w:p w14:paraId="6842338F" w14:textId="77777777" w:rsidR="005210E5" w:rsidRPr="002236D9" w:rsidRDefault="004F35FD">
            <w:pPr>
              <w:ind w:firstLine="0"/>
              <w:rPr>
                <w:rFonts w:cstheme="minorHAnsi"/>
                <w:b/>
                <w:bCs/>
              </w:rPr>
            </w:pPr>
            <w:r w:rsidRPr="002236D9">
              <w:rPr>
                <w:rFonts w:cstheme="minorHAnsi"/>
                <w:b/>
                <w:bCs/>
              </w:rPr>
              <w:t>7 or more times</w:t>
            </w:r>
          </w:p>
        </w:tc>
      </w:tr>
      <w:tr w:rsidR="005210E5" w:rsidRPr="002236D9" w14:paraId="46171F7A" w14:textId="77777777">
        <w:trPr>
          <w:jc w:val="center"/>
        </w:trPr>
        <w:tc>
          <w:tcPr>
            <w:tcW w:w="1891" w:type="dxa"/>
            <w:shd w:val="clear" w:color="auto" w:fill="auto"/>
          </w:tcPr>
          <w:p w14:paraId="5AD772DB" w14:textId="77777777" w:rsidR="005210E5" w:rsidRPr="002236D9" w:rsidRDefault="004F35FD">
            <w:pPr>
              <w:ind w:firstLine="0"/>
              <w:rPr>
                <w:rFonts w:cstheme="minorHAnsi"/>
                <w:b/>
                <w:bCs/>
              </w:rPr>
            </w:pPr>
            <w:r w:rsidRPr="002236D9">
              <w:rPr>
                <w:rFonts w:cstheme="minorHAnsi"/>
                <w:bCs/>
              </w:rPr>
              <w:t xml:space="preserve">    </w:t>
            </w:r>
            <w:r w:rsidRPr="002236D9">
              <w:rPr>
                <w:rFonts w:cstheme="minorHAnsi"/>
                <w:b/>
                <w:bCs/>
              </w:rPr>
              <w:t>a</w:t>
            </w:r>
          </w:p>
        </w:tc>
        <w:tc>
          <w:tcPr>
            <w:tcW w:w="1891" w:type="dxa"/>
            <w:shd w:val="clear" w:color="auto" w:fill="auto"/>
          </w:tcPr>
          <w:p w14:paraId="165E2E47" w14:textId="77777777" w:rsidR="005210E5" w:rsidRPr="002236D9" w:rsidRDefault="004F35FD">
            <w:pPr>
              <w:ind w:firstLine="0"/>
              <w:rPr>
                <w:rFonts w:cstheme="minorHAnsi"/>
                <w:b/>
                <w:bCs/>
              </w:rPr>
            </w:pPr>
            <w:r w:rsidRPr="002236D9">
              <w:rPr>
                <w:rFonts w:cstheme="minorHAnsi"/>
                <w:b/>
                <w:bCs/>
              </w:rPr>
              <w:t xml:space="preserve">       b</w:t>
            </w:r>
          </w:p>
        </w:tc>
        <w:tc>
          <w:tcPr>
            <w:tcW w:w="1894" w:type="dxa"/>
            <w:gridSpan w:val="2"/>
            <w:shd w:val="clear" w:color="auto" w:fill="auto"/>
          </w:tcPr>
          <w:p w14:paraId="362210CB" w14:textId="77777777" w:rsidR="005210E5" w:rsidRPr="002236D9" w:rsidRDefault="004F35FD">
            <w:pPr>
              <w:ind w:firstLine="0"/>
              <w:rPr>
                <w:rFonts w:cstheme="minorHAnsi"/>
                <w:b/>
                <w:bCs/>
              </w:rPr>
            </w:pPr>
            <w:r w:rsidRPr="002236D9">
              <w:rPr>
                <w:rFonts w:cstheme="minorHAnsi"/>
                <w:b/>
                <w:bCs/>
              </w:rPr>
              <w:t xml:space="preserve">       c</w:t>
            </w:r>
          </w:p>
        </w:tc>
        <w:tc>
          <w:tcPr>
            <w:tcW w:w="1722" w:type="dxa"/>
            <w:shd w:val="clear" w:color="auto" w:fill="auto"/>
          </w:tcPr>
          <w:p w14:paraId="53EAFBA9" w14:textId="77777777" w:rsidR="005210E5" w:rsidRPr="002236D9" w:rsidRDefault="004F35FD">
            <w:pPr>
              <w:ind w:firstLine="0"/>
              <w:rPr>
                <w:rFonts w:cstheme="minorHAnsi"/>
                <w:b/>
                <w:bCs/>
              </w:rPr>
            </w:pPr>
            <w:r w:rsidRPr="002236D9">
              <w:rPr>
                <w:rFonts w:cstheme="minorHAnsi"/>
                <w:b/>
                <w:bCs/>
              </w:rPr>
              <w:t xml:space="preserve">   d</w:t>
            </w:r>
          </w:p>
        </w:tc>
        <w:tc>
          <w:tcPr>
            <w:tcW w:w="1961" w:type="dxa"/>
            <w:shd w:val="clear" w:color="auto" w:fill="auto"/>
          </w:tcPr>
          <w:p w14:paraId="78C559E8" w14:textId="77777777" w:rsidR="005210E5" w:rsidRPr="002236D9" w:rsidRDefault="004F35FD">
            <w:pPr>
              <w:rPr>
                <w:rFonts w:cstheme="minorHAnsi"/>
                <w:b/>
                <w:bCs/>
              </w:rPr>
            </w:pPr>
            <w:r w:rsidRPr="002236D9">
              <w:rPr>
                <w:rFonts w:cstheme="minorHAnsi"/>
                <w:b/>
                <w:bCs/>
              </w:rPr>
              <w:t>e</w:t>
            </w:r>
          </w:p>
        </w:tc>
      </w:tr>
    </w:tbl>
    <w:p w14:paraId="001F7174" w14:textId="77777777" w:rsidR="005210E5" w:rsidRPr="002236D9" w:rsidRDefault="005210E5">
      <w:pPr>
        <w:rPr>
          <w:rFonts w:cstheme="minorHAnsi"/>
        </w:rPr>
      </w:pPr>
    </w:p>
    <w:p w14:paraId="5150125B" w14:textId="77777777" w:rsidR="005210E5" w:rsidRPr="002236D9" w:rsidRDefault="004F35FD">
      <w:pPr>
        <w:pStyle w:val="Normaalweb"/>
        <w:numPr>
          <w:ilvl w:val="0"/>
          <w:numId w:val="4"/>
        </w:numPr>
        <w:rPr>
          <w:rFonts w:asciiTheme="minorHAnsi" w:hAnsiTheme="minorHAnsi" w:cstheme="minorHAnsi"/>
          <w:color w:val="000000"/>
        </w:rPr>
      </w:pPr>
      <w:r w:rsidRPr="002236D9">
        <w:rPr>
          <w:rFonts w:asciiTheme="minorHAnsi" w:hAnsiTheme="minorHAnsi" w:cstheme="minorHAnsi"/>
          <w:color w:val="000000"/>
        </w:rPr>
        <w:t xml:space="preserve">Strenuous exercise (heart beats rapidly). Examples: running, jogging, hockey, football, soccer, basketball, judo, roller skating, vigorous swimming, vigorous long distance bicycling </w:t>
      </w:r>
    </w:p>
    <w:p w14:paraId="07DD1524" w14:textId="77777777" w:rsidR="005210E5" w:rsidRPr="002236D9" w:rsidRDefault="004F35FD">
      <w:pPr>
        <w:pStyle w:val="Normaalweb"/>
        <w:numPr>
          <w:ilvl w:val="0"/>
          <w:numId w:val="4"/>
        </w:numPr>
        <w:rPr>
          <w:rFonts w:asciiTheme="minorHAnsi" w:hAnsiTheme="minorHAnsi" w:cstheme="minorHAnsi"/>
          <w:color w:val="000000"/>
        </w:rPr>
      </w:pPr>
      <w:r w:rsidRPr="002236D9">
        <w:rPr>
          <w:rFonts w:asciiTheme="minorHAnsi" w:hAnsiTheme="minorHAnsi" w:cstheme="minorHAnsi"/>
          <w:color w:val="000000"/>
        </w:rPr>
        <w:t>Moderate exercise (not exhausting). Examples: fast walking, baseball, tennis, easy bicycling, volleyball, easy swimming, dancing</w:t>
      </w:r>
    </w:p>
    <w:p w14:paraId="4780AD0A" w14:textId="77777777" w:rsidR="005210E5" w:rsidRPr="002236D9" w:rsidRDefault="004F35FD">
      <w:pPr>
        <w:pStyle w:val="Normaalweb"/>
        <w:numPr>
          <w:ilvl w:val="0"/>
          <w:numId w:val="4"/>
        </w:numPr>
        <w:rPr>
          <w:rFonts w:asciiTheme="minorHAnsi" w:hAnsiTheme="minorHAnsi" w:cstheme="minorHAnsi"/>
          <w:color w:val="000000"/>
        </w:rPr>
      </w:pPr>
      <w:r w:rsidRPr="002236D9">
        <w:rPr>
          <w:rFonts w:asciiTheme="minorHAnsi" w:hAnsiTheme="minorHAnsi" w:cstheme="minorHAnsi"/>
          <w:color w:val="000000"/>
        </w:rPr>
        <w:t>Mild exercise (minimal effort): yoga, bowling, golf, easy walking</w:t>
      </w:r>
    </w:p>
    <w:p w14:paraId="2E7B43DB" w14:textId="77777777" w:rsidR="005210E5" w:rsidRPr="002236D9" w:rsidRDefault="005210E5">
      <w:pPr>
        <w:spacing w:line="240" w:lineRule="auto"/>
        <w:rPr>
          <w:rFonts w:cstheme="minorHAnsi"/>
        </w:rPr>
      </w:pPr>
    </w:p>
    <w:p w14:paraId="49E6FFA0" w14:textId="77777777" w:rsidR="005210E5" w:rsidRPr="002236D9" w:rsidRDefault="005210E5">
      <w:pPr>
        <w:ind w:firstLine="0"/>
        <w:rPr>
          <w:rFonts w:cstheme="minorHAnsi"/>
        </w:rPr>
      </w:pPr>
    </w:p>
    <w:p w14:paraId="3DE97983" w14:textId="77777777" w:rsidR="005210E5" w:rsidRPr="002236D9" w:rsidRDefault="005210E5">
      <w:pPr>
        <w:ind w:firstLine="0"/>
        <w:rPr>
          <w:rFonts w:cstheme="minorHAnsi"/>
        </w:rPr>
      </w:pPr>
    </w:p>
    <w:p w14:paraId="40E76F01" w14:textId="77777777" w:rsidR="005210E5" w:rsidRPr="002236D9" w:rsidRDefault="004F35FD">
      <w:pPr>
        <w:ind w:firstLine="0"/>
        <w:rPr>
          <w:rFonts w:cstheme="minorHAnsi"/>
          <w:bCs/>
        </w:rPr>
      </w:pPr>
      <w:r w:rsidRPr="002236D9">
        <w:rPr>
          <w:rFonts w:cstheme="minorHAnsi"/>
          <w:b/>
          <w:bCs/>
        </w:rPr>
        <w:t>1. Class Standing (Please fill in one bubble)</w:t>
      </w:r>
      <w:r w:rsidRPr="002236D9">
        <w:rPr>
          <w:rFonts w:cstheme="minorHAnsi"/>
          <w:bCs/>
        </w:rPr>
        <w:t xml:space="preserve">:     </w:t>
      </w:r>
    </w:p>
    <w:p w14:paraId="099A6018" w14:textId="77777777" w:rsidR="005210E5" w:rsidRPr="002236D9" w:rsidRDefault="004F35FD">
      <w:pPr>
        <w:numPr>
          <w:ilvl w:val="0"/>
          <w:numId w:val="6"/>
        </w:numPr>
        <w:spacing w:line="240" w:lineRule="auto"/>
        <w:rPr>
          <w:rFonts w:cstheme="minorHAnsi"/>
          <w:bCs/>
        </w:rPr>
      </w:pPr>
      <w:r w:rsidRPr="002236D9">
        <w:rPr>
          <w:rFonts w:cstheme="minorHAnsi"/>
          <w:bCs/>
        </w:rPr>
        <w:t xml:space="preserve">Freshman     </w:t>
      </w:r>
    </w:p>
    <w:p w14:paraId="02652D53" w14:textId="77777777" w:rsidR="005210E5" w:rsidRPr="002236D9" w:rsidRDefault="004F35FD">
      <w:pPr>
        <w:numPr>
          <w:ilvl w:val="0"/>
          <w:numId w:val="6"/>
        </w:numPr>
        <w:spacing w:line="240" w:lineRule="auto"/>
        <w:rPr>
          <w:rFonts w:cstheme="minorHAnsi"/>
          <w:bCs/>
        </w:rPr>
      </w:pPr>
      <w:r w:rsidRPr="002236D9">
        <w:rPr>
          <w:rFonts w:cstheme="minorHAnsi"/>
          <w:bCs/>
        </w:rPr>
        <w:t xml:space="preserve">Sophomore     </w:t>
      </w:r>
    </w:p>
    <w:p w14:paraId="7E8869E4" w14:textId="77777777" w:rsidR="005210E5" w:rsidRPr="002236D9" w:rsidRDefault="004F35FD">
      <w:pPr>
        <w:numPr>
          <w:ilvl w:val="0"/>
          <w:numId w:val="6"/>
        </w:numPr>
        <w:spacing w:line="240" w:lineRule="auto"/>
        <w:rPr>
          <w:rFonts w:cstheme="minorHAnsi"/>
          <w:bCs/>
        </w:rPr>
      </w:pPr>
      <w:r w:rsidRPr="002236D9">
        <w:rPr>
          <w:rFonts w:cstheme="minorHAnsi"/>
          <w:bCs/>
        </w:rPr>
        <w:t xml:space="preserve">Junior     </w:t>
      </w:r>
    </w:p>
    <w:p w14:paraId="52535E7E" w14:textId="77777777" w:rsidR="005210E5" w:rsidRPr="002236D9" w:rsidRDefault="004F35FD">
      <w:pPr>
        <w:numPr>
          <w:ilvl w:val="0"/>
          <w:numId w:val="6"/>
        </w:numPr>
        <w:spacing w:line="240" w:lineRule="auto"/>
        <w:rPr>
          <w:rFonts w:cstheme="minorHAnsi"/>
          <w:bCs/>
        </w:rPr>
      </w:pPr>
      <w:r w:rsidRPr="002236D9">
        <w:rPr>
          <w:rFonts w:cstheme="minorHAnsi"/>
          <w:bCs/>
        </w:rPr>
        <w:t xml:space="preserve">Senior     </w:t>
      </w:r>
    </w:p>
    <w:p w14:paraId="635CF2B2" w14:textId="77777777" w:rsidR="005210E5" w:rsidRPr="002236D9" w:rsidRDefault="005210E5">
      <w:pPr>
        <w:ind w:left="1080"/>
        <w:rPr>
          <w:rFonts w:cstheme="minorHAnsi"/>
          <w:bCs/>
        </w:rPr>
      </w:pPr>
    </w:p>
    <w:p w14:paraId="7FD77838" w14:textId="77777777" w:rsidR="005210E5" w:rsidRPr="002236D9" w:rsidRDefault="004F35FD">
      <w:pPr>
        <w:ind w:firstLine="0"/>
        <w:rPr>
          <w:rFonts w:cstheme="minorHAnsi"/>
          <w:bCs/>
        </w:rPr>
      </w:pPr>
      <w:r w:rsidRPr="002236D9">
        <w:rPr>
          <w:rFonts w:cstheme="minorHAnsi"/>
          <w:b/>
          <w:bCs/>
        </w:rPr>
        <w:t>2. Ethnicity (Please fill in one bubble)</w:t>
      </w:r>
      <w:r w:rsidRPr="002236D9">
        <w:rPr>
          <w:rFonts w:cstheme="minorHAnsi"/>
          <w:bCs/>
        </w:rPr>
        <w:t>:</w:t>
      </w:r>
    </w:p>
    <w:p w14:paraId="082BE938" w14:textId="77777777" w:rsidR="005210E5" w:rsidRPr="002236D9" w:rsidRDefault="004F35FD">
      <w:pPr>
        <w:numPr>
          <w:ilvl w:val="0"/>
          <w:numId w:val="5"/>
        </w:numPr>
        <w:spacing w:line="240" w:lineRule="auto"/>
        <w:rPr>
          <w:rFonts w:cstheme="minorHAnsi"/>
          <w:bCs/>
        </w:rPr>
      </w:pPr>
      <w:r w:rsidRPr="002236D9">
        <w:rPr>
          <w:rFonts w:cstheme="minorHAnsi"/>
          <w:bCs/>
        </w:rPr>
        <w:t xml:space="preserve">Asian  </w:t>
      </w:r>
    </w:p>
    <w:p w14:paraId="179EB9FA" w14:textId="77777777" w:rsidR="005210E5" w:rsidRPr="002236D9" w:rsidRDefault="004F35FD">
      <w:pPr>
        <w:numPr>
          <w:ilvl w:val="0"/>
          <w:numId w:val="5"/>
        </w:numPr>
        <w:spacing w:line="240" w:lineRule="auto"/>
        <w:rPr>
          <w:rFonts w:cstheme="minorHAnsi"/>
          <w:bCs/>
        </w:rPr>
      </w:pPr>
      <w:r w:rsidRPr="002236D9">
        <w:rPr>
          <w:rFonts w:cstheme="minorHAnsi"/>
          <w:bCs/>
        </w:rPr>
        <w:t xml:space="preserve">Black </w:t>
      </w:r>
      <w:r w:rsidRPr="002236D9">
        <w:rPr>
          <w:rFonts w:cstheme="minorHAnsi"/>
          <w:bCs/>
        </w:rPr>
        <w:tab/>
      </w:r>
    </w:p>
    <w:p w14:paraId="3F515AE0" w14:textId="77777777" w:rsidR="005210E5" w:rsidRPr="002236D9" w:rsidRDefault="004F35FD">
      <w:pPr>
        <w:numPr>
          <w:ilvl w:val="0"/>
          <w:numId w:val="5"/>
        </w:numPr>
        <w:spacing w:line="240" w:lineRule="auto"/>
        <w:rPr>
          <w:rFonts w:cstheme="minorHAnsi"/>
          <w:bCs/>
        </w:rPr>
      </w:pPr>
      <w:r w:rsidRPr="002236D9">
        <w:rPr>
          <w:rFonts w:cstheme="minorHAnsi"/>
          <w:bCs/>
        </w:rPr>
        <w:t xml:space="preserve">Hispanic    </w:t>
      </w:r>
    </w:p>
    <w:p w14:paraId="2F181FEA" w14:textId="77777777" w:rsidR="005210E5" w:rsidRPr="002236D9" w:rsidRDefault="004F35FD">
      <w:pPr>
        <w:numPr>
          <w:ilvl w:val="0"/>
          <w:numId w:val="5"/>
        </w:numPr>
        <w:spacing w:line="240" w:lineRule="auto"/>
        <w:rPr>
          <w:rFonts w:cstheme="minorHAnsi"/>
          <w:bCs/>
        </w:rPr>
      </w:pPr>
      <w:r w:rsidRPr="002236D9">
        <w:rPr>
          <w:rFonts w:cstheme="minorHAnsi"/>
          <w:bCs/>
        </w:rPr>
        <w:t xml:space="preserve">White (Non-Hispanic) </w:t>
      </w:r>
    </w:p>
    <w:p w14:paraId="4B8D13FF" w14:textId="77777777" w:rsidR="005210E5" w:rsidRPr="002236D9" w:rsidRDefault="004F35FD">
      <w:pPr>
        <w:numPr>
          <w:ilvl w:val="0"/>
          <w:numId w:val="5"/>
        </w:numPr>
        <w:spacing w:line="240" w:lineRule="auto"/>
        <w:rPr>
          <w:rFonts w:cstheme="minorHAnsi"/>
          <w:bCs/>
        </w:rPr>
      </w:pPr>
      <w:r w:rsidRPr="002236D9">
        <w:rPr>
          <w:rFonts w:cstheme="minorHAnsi"/>
          <w:bCs/>
        </w:rPr>
        <w:t>Biracial/Mixed</w:t>
      </w:r>
    </w:p>
    <w:p w14:paraId="7E44FC1E" w14:textId="77777777" w:rsidR="005210E5" w:rsidRPr="002236D9" w:rsidRDefault="005210E5">
      <w:pPr>
        <w:ind w:left="1080"/>
        <w:rPr>
          <w:rFonts w:cstheme="minorHAnsi"/>
          <w:bCs/>
        </w:rPr>
      </w:pPr>
    </w:p>
    <w:p w14:paraId="37890CFA" w14:textId="77777777" w:rsidR="005210E5" w:rsidRPr="002236D9" w:rsidRDefault="004F35FD">
      <w:pPr>
        <w:ind w:firstLine="0"/>
        <w:rPr>
          <w:rFonts w:cstheme="minorHAnsi"/>
          <w:bCs/>
        </w:rPr>
      </w:pPr>
      <w:r w:rsidRPr="002236D9">
        <w:rPr>
          <w:rFonts w:cstheme="minorHAnsi"/>
          <w:b/>
          <w:bCs/>
        </w:rPr>
        <w:t>3. Gender (Please fill in one bubble)</w:t>
      </w:r>
      <w:r w:rsidRPr="002236D9">
        <w:rPr>
          <w:rFonts w:cstheme="minorHAnsi"/>
          <w:bCs/>
        </w:rPr>
        <w:t>:</w:t>
      </w:r>
    </w:p>
    <w:p w14:paraId="1FC392E3" w14:textId="77777777" w:rsidR="005210E5" w:rsidRPr="002236D9" w:rsidRDefault="004F35FD">
      <w:pPr>
        <w:numPr>
          <w:ilvl w:val="0"/>
          <w:numId w:val="7"/>
        </w:numPr>
        <w:spacing w:line="240" w:lineRule="auto"/>
        <w:rPr>
          <w:rFonts w:cstheme="minorHAnsi"/>
          <w:bCs/>
        </w:rPr>
      </w:pPr>
      <w:r w:rsidRPr="002236D9">
        <w:rPr>
          <w:rFonts w:cstheme="minorHAnsi"/>
          <w:bCs/>
        </w:rPr>
        <w:t>Female</w:t>
      </w:r>
    </w:p>
    <w:p w14:paraId="2CE6CD8E" w14:textId="77777777" w:rsidR="005210E5" w:rsidRPr="002236D9" w:rsidRDefault="004F35FD">
      <w:pPr>
        <w:numPr>
          <w:ilvl w:val="0"/>
          <w:numId w:val="7"/>
        </w:numPr>
        <w:spacing w:line="240" w:lineRule="auto"/>
        <w:rPr>
          <w:rFonts w:cstheme="minorHAnsi"/>
          <w:bCs/>
        </w:rPr>
      </w:pPr>
      <w:r w:rsidRPr="002236D9">
        <w:rPr>
          <w:rFonts w:cstheme="minorHAnsi"/>
          <w:bCs/>
        </w:rPr>
        <w:t>Male</w:t>
      </w:r>
    </w:p>
    <w:p w14:paraId="2D68982E" w14:textId="77777777" w:rsidR="005210E5" w:rsidRPr="002236D9" w:rsidRDefault="005210E5">
      <w:pPr>
        <w:ind w:left="1080"/>
        <w:rPr>
          <w:rFonts w:cstheme="minorHAnsi"/>
          <w:bCs/>
        </w:rPr>
      </w:pPr>
    </w:p>
    <w:p w14:paraId="4C112B5D" w14:textId="77777777" w:rsidR="008F2F71" w:rsidRPr="002236D9" w:rsidRDefault="008F2F71">
      <w:pPr>
        <w:ind w:left="1080"/>
        <w:rPr>
          <w:rFonts w:cstheme="minorHAnsi"/>
          <w:bCs/>
        </w:rPr>
      </w:pPr>
    </w:p>
    <w:p w14:paraId="20A2DD27" w14:textId="24BBC8B9" w:rsidR="005210E5" w:rsidRPr="002236D9" w:rsidRDefault="00B525D5">
      <w:pPr>
        <w:pStyle w:val="Heading1"/>
        <w:spacing w:line="240" w:lineRule="auto"/>
        <w:jc w:val="left"/>
        <w:rPr>
          <w:rFonts w:asciiTheme="minorHAnsi" w:hAnsiTheme="minorHAnsi" w:cstheme="minorHAnsi"/>
        </w:rPr>
      </w:pPr>
      <w:r w:rsidRPr="002236D9">
        <w:rPr>
          <w:rFonts w:asciiTheme="minorHAnsi" w:hAnsiTheme="minorHAnsi" w:cstheme="minorHAnsi"/>
        </w:rPr>
        <w:lastRenderedPageBreak/>
        <w:t>4. Age</w:t>
      </w:r>
      <w:r w:rsidR="004F35FD" w:rsidRPr="002236D9">
        <w:rPr>
          <w:rFonts w:asciiTheme="minorHAnsi" w:hAnsiTheme="minorHAnsi" w:cstheme="minorHAnsi"/>
          <w:b w:val="0"/>
        </w:rPr>
        <w:t xml:space="preserve"> (</w:t>
      </w:r>
      <w:r w:rsidR="004F35FD" w:rsidRPr="002236D9">
        <w:rPr>
          <w:rFonts w:asciiTheme="minorHAnsi" w:hAnsiTheme="minorHAnsi" w:cstheme="minorHAnsi"/>
        </w:rPr>
        <w:t>Please fill in one bubble):</w:t>
      </w:r>
    </w:p>
    <w:p w14:paraId="230ADCBD" w14:textId="77777777" w:rsidR="005210E5" w:rsidRPr="002236D9" w:rsidRDefault="005210E5">
      <w:pPr>
        <w:pStyle w:val="ListParagraph"/>
        <w:rPr>
          <w:rFonts w:cstheme="minorHAnsi"/>
        </w:rPr>
      </w:pPr>
    </w:p>
    <w:p w14:paraId="72C301A5" w14:textId="77777777" w:rsidR="005210E5" w:rsidRPr="002236D9" w:rsidRDefault="004F35FD">
      <w:pPr>
        <w:numPr>
          <w:ilvl w:val="0"/>
          <w:numId w:val="8"/>
        </w:numPr>
        <w:spacing w:line="240" w:lineRule="auto"/>
        <w:rPr>
          <w:rFonts w:cstheme="minorHAnsi"/>
        </w:rPr>
      </w:pPr>
      <w:r w:rsidRPr="002236D9">
        <w:rPr>
          <w:rFonts w:cstheme="minorHAnsi"/>
        </w:rPr>
        <w:t>18-19</w:t>
      </w:r>
      <w:r w:rsidRPr="002236D9">
        <w:rPr>
          <w:rFonts w:cstheme="minorHAnsi"/>
        </w:rPr>
        <w:tab/>
      </w:r>
    </w:p>
    <w:p w14:paraId="3E22FF9E" w14:textId="77777777" w:rsidR="005210E5" w:rsidRPr="002236D9" w:rsidRDefault="004F35FD">
      <w:pPr>
        <w:numPr>
          <w:ilvl w:val="0"/>
          <w:numId w:val="8"/>
        </w:numPr>
        <w:spacing w:line="240" w:lineRule="auto"/>
        <w:rPr>
          <w:rFonts w:cstheme="minorHAnsi"/>
        </w:rPr>
      </w:pPr>
      <w:r w:rsidRPr="002236D9">
        <w:rPr>
          <w:rFonts w:cstheme="minorHAnsi"/>
        </w:rPr>
        <w:t>20-21</w:t>
      </w:r>
      <w:r w:rsidRPr="002236D9">
        <w:rPr>
          <w:rFonts w:cstheme="minorHAnsi"/>
        </w:rPr>
        <w:tab/>
      </w:r>
    </w:p>
    <w:p w14:paraId="5FB520CB" w14:textId="77777777" w:rsidR="005210E5" w:rsidRPr="002236D9" w:rsidRDefault="004F35FD">
      <w:pPr>
        <w:numPr>
          <w:ilvl w:val="0"/>
          <w:numId w:val="8"/>
        </w:numPr>
        <w:spacing w:line="240" w:lineRule="auto"/>
        <w:rPr>
          <w:rFonts w:cstheme="minorHAnsi"/>
        </w:rPr>
      </w:pPr>
      <w:r w:rsidRPr="002236D9">
        <w:rPr>
          <w:rFonts w:cstheme="minorHAnsi"/>
        </w:rPr>
        <w:t>22-25</w:t>
      </w:r>
      <w:r w:rsidRPr="002236D9">
        <w:rPr>
          <w:rFonts w:cstheme="minorHAnsi"/>
        </w:rPr>
        <w:tab/>
      </w:r>
    </w:p>
    <w:p w14:paraId="42B80821" w14:textId="77777777" w:rsidR="005210E5" w:rsidRPr="002236D9" w:rsidRDefault="004F35FD">
      <w:pPr>
        <w:numPr>
          <w:ilvl w:val="0"/>
          <w:numId w:val="8"/>
        </w:numPr>
        <w:spacing w:line="240" w:lineRule="auto"/>
        <w:rPr>
          <w:rFonts w:cstheme="minorHAnsi"/>
        </w:rPr>
      </w:pPr>
      <w:r w:rsidRPr="002236D9">
        <w:rPr>
          <w:rFonts w:cstheme="minorHAnsi"/>
        </w:rPr>
        <w:t>25-30</w:t>
      </w:r>
      <w:r w:rsidRPr="002236D9">
        <w:rPr>
          <w:rFonts w:cstheme="minorHAnsi"/>
        </w:rPr>
        <w:tab/>
      </w:r>
    </w:p>
    <w:p w14:paraId="291CA18C" w14:textId="77777777" w:rsidR="005210E5" w:rsidRPr="002236D9" w:rsidRDefault="004F35FD">
      <w:pPr>
        <w:numPr>
          <w:ilvl w:val="0"/>
          <w:numId w:val="8"/>
        </w:numPr>
        <w:spacing w:line="240" w:lineRule="auto"/>
        <w:rPr>
          <w:rFonts w:cstheme="minorHAnsi"/>
        </w:rPr>
      </w:pPr>
      <w:r w:rsidRPr="002236D9">
        <w:rPr>
          <w:rFonts w:cstheme="minorHAnsi"/>
        </w:rPr>
        <w:t>31 and above</w:t>
      </w:r>
    </w:p>
    <w:p w14:paraId="31C23DC9" w14:textId="6EA6BAE0" w:rsidR="002E5491" w:rsidRPr="002236D9" w:rsidRDefault="00D43F9B" w:rsidP="002E5491">
      <w:pPr>
        <w:spacing w:line="240" w:lineRule="auto"/>
        <w:ind w:firstLine="0"/>
        <w:rPr>
          <w:rFonts w:cstheme="minorHAnsi"/>
        </w:rPr>
      </w:pPr>
      <w:r w:rsidRPr="002236D9">
        <w:rPr>
          <w:rFonts w:cstheme="minorHAnsi"/>
        </w:rPr>
        <w:br w:type="page"/>
      </w:r>
    </w:p>
    <w:p w14:paraId="02305502" w14:textId="77777777" w:rsidR="005210E5" w:rsidRPr="002236D9" w:rsidRDefault="004F35FD">
      <w:pPr>
        <w:pStyle w:val="SectionTitle"/>
        <w:rPr>
          <w:rFonts w:asciiTheme="minorHAnsi" w:hAnsiTheme="minorHAnsi" w:cstheme="minorHAnsi"/>
          <w:b/>
        </w:rPr>
      </w:pPr>
      <w:r w:rsidRPr="002236D9">
        <w:rPr>
          <w:rFonts w:asciiTheme="minorHAnsi" w:hAnsiTheme="minorHAnsi" w:cstheme="minorHAnsi"/>
          <w:b/>
        </w:rPr>
        <w:lastRenderedPageBreak/>
        <w:t>REFERENCES</w:t>
      </w:r>
    </w:p>
    <w:p w14:paraId="1339ED45" w14:textId="77777777" w:rsidR="005210E5" w:rsidRPr="002236D9" w:rsidRDefault="004F35FD">
      <w:pPr>
        <w:ind w:firstLine="0"/>
        <w:rPr>
          <w:rFonts w:cstheme="minorHAnsi"/>
          <w:color w:val="000000" w:themeColor="text1"/>
          <w:kern w:val="0"/>
        </w:rPr>
      </w:pPr>
      <w:proofErr w:type="spellStart"/>
      <w:r w:rsidRPr="002236D9">
        <w:rPr>
          <w:rFonts w:cstheme="minorHAnsi"/>
          <w:color w:val="000000" w:themeColor="text1"/>
          <w:kern w:val="0"/>
        </w:rPr>
        <w:t>Ahamed</w:t>
      </w:r>
      <w:proofErr w:type="spellEnd"/>
      <w:r w:rsidRPr="002236D9">
        <w:rPr>
          <w:rFonts w:cstheme="minorHAnsi"/>
          <w:color w:val="000000" w:themeColor="text1"/>
          <w:kern w:val="0"/>
        </w:rPr>
        <w:t xml:space="preserve">, Y., Macdonald, H., Reed, K., Naylor, P. J., Liu-Ambrose, T., McKay, H. (2007). </w:t>
      </w:r>
    </w:p>
    <w:p w14:paraId="305024BF" w14:textId="77777777" w:rsidR="005210E5" w:rsidRPr="002236D9" w:rsidRDefault="004F35FD">
      <w:pPr>
        <w:ind w:left="720" w:firstLine="0"/>
        <w:rPr>
          <w:rFonts w:eastAsia="Times New Roman" w:cstheme="minorHAnsi"/>
          <w:color w:val="000000" w:themeColor="text1"/>
          <w:kern w:val="0"/>
          <w:highlight w:val="white"/>
          <w:lang w:eastAsia="en-US"/>
        </w:rPr>
      </w:pPr>
      <w:r w:rsidRPr="002236D9">
        <w:rPr>
          <w:rFonts w:cstheme="minorHAnsi"/>
          <w:color w:val="000000" w:themeColor="text1"/>
          <w:kern w:val="0"/>
        </w:rPr>
        <w:t xml:space="preserve">School-based physical activity does not compromise children’s academic performance. </w:t>
      </w:r>
      <w:r w:rsidRPr="002236D9">
        <w:rPr>
          <w:rFonts w:cstheme="minorHAnsi"/>
          <w:i/>
          <w:iCs/>
          <w:color w:val="000000" w:themeColor="text1"/>
          <w:kern w:val="0"/>
        </w:rPr>
        <w:t>Medicine &amp; Science in Sports &amp; Exerc</w:t>
      </w:r>
      <w:r w:rsidRPr="002236D9">
        <w:rPr>
          <w:rFonts w:cstheme="minorHAnsi"/>
          <w:color w:val="000000" w:themeColor="text1"/>
          <w:kern w:val="0"/>
        </w:rPr>
        <w:t xml:space="preserve">ise, </w:t>
      </w:r>
      <w:r w:rsidRPr="002236D9">
        <w:rPr>
          <w:rFonts w:cstheme="minorHAnsi"/>
          <w:i/>
          <w:color w:val="000000" w:themeColor="text1"/>
          <w:kern w:val="0"/>
        </w:rPr>
        <w:t>39(2),</w:t>
      </w:r>
      <w:r w:rsidRPr="002236D9">
        <w:rPr>
          <w:rFonts w:cstheme="minorHAnsi"/>
          <w:color w:val="000000" w:themeColor="text1"/>
          <w:kern w:val="0"/>
        </w:rPr>
        <w:t xml:space="preserve"> 371-376. </w:t>
      </w:r>
      <w:proofErr w:type="spellStart"/>
      <w:r w:rsidRPr="002236D9">
        <w:rPr>
          <w:rFonts w:eastAsia="Times New Roman" w:cstheme="minorHAnsi"/>
          <w:color w:val="000000" w:themeColor="text1"/>
          <w:kern w:val="0"/>
          <w:shd w:val="clear" w:color="auto" w:fill="FFFFFF"/>
          <w:lang w:eastAsia="en-US"/>
        </w:rPr>
        <w:t>doi</w:t>
      </w:r>
      <w:proofErr w:type="spellEnd"/>
      <w:r w:rsidRPr="002236D9">
        <w:rPr>
          <w:rFonts w:eastAsia="Times New Roman" w:cstheme="minorHAnsi"/>
          <w:color w:val="000000" w:themeColor="text1"/>
          <w:kern w:val="0"/>
          <w:shd w:val="clear" w:color="auto" w:fill="FFFFFF"/>
          <w:lang w:eastAsia="en-US"/>
        </w:rPr>
        <w:t>: 10.1249/01.mss.0000241654.45500.8e</w:t>
      </w:r>
    </w:p>
    <w:p w14:paraId="4940536A" w14:textId="4BC14590" w:rsidR="00D04C21" w:rsidRDefault="00D04C21">
      <w:pPr>
        <w:pStyle w:val="NormalWeb"/>
        <w:ind w:left="720" w:hanging="720"/>
        <w:rPr>
          <w:rFonts w:asciiTheme="minorHAnsi" w:hAnsiTheme="minorHAnsi" w:cstheme="minorHAnsi"/>
          <w:color w:val="000000" w:themeColor="text1"/>
        </w:rPr>
      </w:pPr>
      <w:proofErr w:type="spellStart"/>
      <w:r>
        <w:rPr>
          <w:rFonts w:asciiTheme="minorHAnsi" w:hAnsiTheme="minorHAnsi" w:cstheme="minorHAnsi"/>
          <w:color w:val="000000" w:themeColor="text1"/>
        </w:rPr>
        <w:t>Akerstedt</w:t>
      </w:r>
      <w:proofErr w:type="spellEnd"/>
      <w:r>
        <w:rPr>
          <w:rFonts w:asciiTheme="minorHAnsi" w:hAnsiTheme="minorHAnsi" w:cstheme="minorHAnsi"/>
          <w:color w:val="000000" w:themeColor="text1"/>
        </w:rPr>
        <w:t xml:space="preserve">, T., </w:t>
      </w:r>
      <w:proofErr w:type="spellStart"/>
      <w:r>
        <w:rPr>
          <w:rFonts w:asciiTheme="minorHAnsi" w:hAnsiTheme="minorHAnsi" w:cstheme="minorHAnsi"/>
          <w:color w:val="000000" w:themeColor="text1"/>
        </w:rPr>
        <w:t>Kecklund</w:t>
      </w:r>
      <w:proofErr w:type="spellEnd"/>
      <w:r>
        <w:rPr>
          <w:rFonts w:asciiTheme="minorHAnsi" w:hAnsiTheme="minorHAnsi" w:cstheme="minorHAnsi"/>
          <w:color w:val="000000" w:themeColor="text1"/>
        </w:rPr>
        <w:t xml:space="preserve">, G., &amp; </w:t>
      </w:r>
      <w:proofErr w:type="spellStart"/>
      <w:r>
        <w:rPr>
          <w:rFonts w:asciiTheme="minorHAnsi" w:hAnsiTheme="minorHAnsi" w:cstheme="minorHAnsi"/>
          <w:color w:val="000000" w:themeColor="text1"/>
        </w:rPr>
        <w:t>Axelsson</w:t>
      </w:r>
      <w:proofErr w:type="spellEnd"/>
      <w:r>
        <w:rPr>
          <w:rFonts w:asciiTheme="minorHAnsi" w:hAnsiTheme="minorHAnsi" w:cstheme="minorHAnsi"/>
          <w:color w:val="000000" w:themeColor="text1"/>
        </w:rPr>
        <w:t xml:space="preserve">, J. (2007). </w:t>
      </w:r>
      <w:r w:rsidRPr="00D04C21">
        <w:rPr>
          <w:rFonts w:asciiTheme="minorHAnsi" w:hAnsiTheme="minorHAnsi" w:cstheme="minorHAnsi"/>
          <w:color w:val="000000" w:themeColor="text1"/>
        </w:rPr>
        <w:t>Impaired sleep after bedtime stress and worries</w:t>
      </w:r>
      <w:r>
        <w:rPr>
          <w:rFonts w:asciiTheme="minorHAnsi" w:hAnsiTheme="minorHAnsi" w:cstheme="minorHAnsi"/>
          <w:color w:val="000000" w:themeColor="text1"/>
        </w:rPr>
        <w:t xml:space="preserve">. </w:t>
      </w:r>
      <w:r>
        <w:rPr>
          <w:rFonts w:asciiTheme="minorHAnsi" w:hAnsiTheme="minorHAnsi" w:cstheme="minorHAnsi"/>
          <w:i/>
          <w:color w:val="000000" w:themeColor="text1"/>
        </w:rPr>
        <w:t xml:space="preserve">Biological Psychology, 76(3), </w:t>
      </w:r>
      <w:r>
        <w:rPr>
          <w:rFonts w:asciiTheme="minorHAnsi" w:hAnsiTheme="minorHAnsi" w:cstheme="minorHAnsi"/>
          <w:color w:val="000000" w:themeColor="text1"/>
        </w:rPr>
        <w:t xml:space="preserve">170-173. </w:t>
      </w:r>
      <w:r w:rsidRPr="00D04C21">
        <w:t xml:space="preserve"> </w:t>
      </w:r>
      <w:proofErr w:type="spellStart"/>
      <w:proofErr w:type="gramStart"/>
      <w:r>
        <w:t>doi</w:t>
      </w:r>
      <w:proofErr w:type="spellEnd"/>
      <w:proofErr w:type="gramEnd"/>
      <w:r>
        <w:t xml:space="preserve">: </w:t>
      </w:r>
      <w:r w:rsidRPr="00D04C21">
        <w:rPr>
          <w:rFonts w:asciiTheme="minorHAnsi" w:hAnsiTheme="minorHAnsi" w:cstheme="minorHAnsi"/>
          <w:color w:val="000000" w:themeColor="text1"/>
        </w:rPr>
        <w:t>https://doi.org/10.1016/j.biopsycho.2007.07.010</w:t>
      </w:r>
    </w:p>
    <w:p w14:paraId="0D9E721B" w14:textId="77777777" w:rsidR="005210E5" w:rsidRPr="002236D9" w:rsidRDefault="004F35FD">
      <w:pPr>
        <w:pStyle w:val="NormalWeb"/>
        <w:ind w:left="720" w:hanging="720"/>
        <w:rPr>
          <w:rFonts w:asciiTheme="minorHAnsi" w:hAnsiTheme="minorHAnsi" w:cstheme="minorHAnsi"/>
          <w:color w:val="000000" w:themeColor="text1"/>
        </w:rPr>
      </w:pPr>
      <w:proofErr w:type="spellStart"/>
      <w:r w:rsidRPr="002236D9">
        <w:rPr>
          <w:rFonts w:asciiTheme="minorHAnsi" w:hAnsiTheme="minorHAnsi" w:cstheme="minorHAnsi"/>
          <w:color w:val="000000" w:themeColor="text1"/>
        </w:rPr>
        <w:t>Alhola</w:t>
      </w:r>
      <w:proofErr w:type="spellEnd"/>
      <w:r w:rsidRPr="002236D9">
        <w:rPr>
          <w:rFonts w:asciiTheme="minorHAnsi" w:hAnsiTheme="minorHAnsi" w:cstheme="minorHAnsi"/>
          <w:color w:val="000000" w:themeColor="text1"/>
        </w:rPr>
        <w:t>, P., &amp; Polo-</w:t>
      </w:r>
      <w:proofErr w:type="spellStart"/>
      <w:r w:rsidRPr="002236D9">
        <w:rPr>
          <w:rFonts w:asciiTheme="minorHAnsi" w:hAnsiTheme="minorHAnsi" w:cstheme="minorHAnsi"/>
          <w:color w:val="000000" w:themeColor="text1"/>
        </w:rPr>
        <w:t>Kantola</w:t>
      </w:r>
      <w:proofErr w:type="spellEnd"/>
      <w:r w:rsidRPr="002236D9">
        <w:rPr>
          <w:rFonts w:asciiTheme="minorHAnsi" w:hAnsiTheme="minorHAnsi" w:cstheme="minorHAnsi"/>
          <w:color w:val="000000" w:themeColor="text1"/>
        </w:rPr>
        <w:t xml:space="preserve">, P. (2007). Sleep deprivation: Impact on cognitive performance. </w:t>
      </w:r>
      <w:r w:rsidRPr="002236D9">
        <w:rPr>
          <w:rFonts w:asciiTheme="minorHAnsi" w:hAnsiTheme="minorHAnsi" w:cstheme="minorHAnsi"/>
          <w:i/>
          <w:iCs/>
          <w:color w:val="000000" w:themeColor="text1"/>
        </w:rPr>
        <w:t>Neuropsychiatric Disease and Treatment</w:t>
      </w:r>
      <w:r w:rsidRPr="002236D9">
        <w:rPr>
          <w:rFonts w:asciiTheme="minorHAnsi" w:hAnsiTheme="minorHAnsi" w:cstheme="minorHAnsi"/>
          <w:color w:val="000000" w:themeColor="text1"/>
        </w:rPr>
        <w:t xml:space="preserve">, </w:t>
      </w:r>
      <w:r w:rsidRPr="002236D9">
        <w:rPr>
          <w:rFonts w:asciiTheme="minorHAnsi" w:hAnsiTheme="minorHAnsi" w:cstheme="minorHAnsi"/>
          <w:i/>
          <w:iCs/>
          <w:color w:val="000000" w:themeColor="text1"/>
        </w:rPr>
        <w:t>3</w:t>
      </w:r>
      <w:r w:rsidRPr="002236D9">
        <w:rPr>
          <w:rFonts w:asciiTheme="minorHAnsi" w:hAnsiTheme="minorHAnsi" w:cstheme="minorHAnsi"/>
          <w:color w:val="000000" w:themeColor="text1"/>
        </w:rPr>
        <w:t>, 553-567. Retrieved from: https://www.ncbi.nlm.nih.gov/pmc/articles/PMC2656292/</w:t>
      </w:r>
    </w:p>
    <w:p w14:paraId="4B896C59" w14:textId="77777777" w:rsidR="0079192A" w:rsidRPr="002236D9" w:rsidRDefault="00630140">
      <w:pPr>
        <w:ind w:firstLine="0"/>
        <w:rPr>
          <w:rFonts w:eastAsia="Times New Roman" w:cstheme="minorHAnsi"/>
          <w:color w:val="000000" w:themeColor="text1"/>
          <w:kern w:val="0"/>
          <w:lang w:eastAsia="en-US"/>
        </w:rPr>
      </w:pPr>
      <w:r w:rsidRPr="002236D9">
        <w:rPr>
          <w:rFonts w:eastAsia="Times New Roman" w:cstheme="minorHAnsi"/>
          <w:color w:val="000000" w:themeColor="text1"/>
          <w:kern w:val="0"/>
          <w:lang w:eastAsia="en-US"/>
        </w:rPr>
        <w:t xml:space="preserve">Allen, S, </w:t>
      </w:r>
      <w:proofErr w:type="spellStart"/>
      <w:r w:rsidRPr="002236D9">
        <w:rPr>
          <w:rFonts w:eastAsia="Times New Roman" w:cstheme="minorHAnsi"/>
          <w:color w:val="000000" w:themeColor="text1"/>
          <w:kern w:val="0"/>
          <w:lang w:eastAsia="en-US"/>
        </w:rPr>
        <w:t>Howlett</w:t>
      </w:r>
      <w:proofErr w:type="spellEnd"/>
      <w:r w:rsidRPr="002236D9">
        <w:rPr>
          <w:rFonts w:eastAsia="Times New Roman" w:cstheme="minorHAnsi"/>
          <w:color w:val="000000" w:themeColor="text1"/>
          <w:kern w:val="0"/>
          <w:lang w:eastAsia="en-US"/>
        </w:rPr>
        <w:t xml:space="preserve">, M., </w:t>
      </w:r>
      <w:proofErr w:type="spellStart"/>
      <w:r w:rsidRPr="002236D9">
        <w:rPr>
          <w:rFonts w:eastAsia="Times New Roman" w:cstheme="minorHAnsi"/>
          <w:color w:val="000000" w:themeColor="text1"/>
          <w:kern w:val="0"/>
          <w:lang w:eastAsia="en-US"/>
        </w:rPr>
        <w:t>Coulombe</w:t>
      </w:r>
      <w:proofErr w:type="spellEnd"/>
      <w:r w:rsidRPr="002236D9">
        <w:rPr>
          <w:rFonts w:eastAsia="Times New Roman" w:cstheme="minorHAnsi"/>
          <w:color w:val="000000" w:themeColor="text1"/>
          <w:kern w:val="0"/>
          <w:lang w:eastAsia="en-US"/>
        </w:rPr>
        <w:t xml:space="preserve">, J., &amp; </w:t>
      </w:r>
      <w:proofErr w:type="spellStart"/>
      <w:r w:rsidRPr="002236D9">
        <w:rPr>
          <w:rFonts w:eastAsia="Times New Roman" w:cstheme="minorHAnsi"/>
          <w:color w:val="000000" w:themeColor="text1"/>
          <w:kern w:val="0"/>
          <w:lang w:eastAsia="en-US"/>
        </w:rPr>
        <w:t>Corkum</w:t>
      </w:r>
      <w:proofErr w:type="spellEnd"/>
      <w:r w:rsidRPr="002236D9">
        <w:rPr>
          <w:rFonts w:eastAsia="Times New Roman" w:cstheme="minorHAnsi"/>
          <w:color w:val="000000" w:themeColor="text1"/>
          <w:kern w:val="0"/>
          <w:lang w:eastAsia="en-US"/>
        </w:rPr>
        <w:t xml:space="preserve"> (2016). ABCs of SLEEPING: A review of the </w:t>
      </w:r>
    </w:p>
    <w:p w14:paraId="22F40859" w14:textId="720E77EF" w:rsidR="00630140" w:rsidRPr="002236D9" w:rsidRDefault="00630140" w:rsidP="0079192A">
      <w:pPr>
        <w:ind w:left="720" w:firstLine="0"/>
        <w:rPr>
          <w:rFonts w:eastAsia="Times New Roman" w:cstheme="minorHAnsi"/>
          <w:kern w:val="0"/>
          <w:lang w:eastAsia="en-US"/>
        </w:rPr>
      </w:pPr>
      <w:r w:rsidRPr="002236D9">
        <w:rPr>
          <w:rFonts w:eastAsia="Times New Roman" w:cstheme="minorHAnsi"/>
          <w:color w:val="000000" w:themeColor="text1"/>
          <w:kern w:val="0"/>
          <w:lang w:eastAsia="en-US"/>
        </w:rPr>
        <w:t>evidence behind pediatric sleep practice recommendations</w:t>
      </w:r>
      <w:r w:rsidR="0079192A" w:rsidRPr="002236D9">
        <w:rPr>
          <w:rFonts w:eastAsia="Times New Roman" w:cstheme="minorHAnsi"/>
          <w:color w:val="000000" w:themeColor="text1"/>
          <w:kern w:val="0"/>
          <w:lang w:eastAsia="en-US"/>
        </w:rPr>
        <w:t xml:space="preserve">. </w:t>
      </w:r>
      <w:r w:rsidR="0079192A" w:rsidRPr="002236D9">
        <w:rPr>
          <w:rFonts w:eastAsia="Times New Roman" w:cstheme="minorHAnsi"/>
          <w:i/>
          <w:color w:val="000000" w:themeColor="text1"/>
          <w:kern w:val="0"/>
          <w:lang w:eastAsia="en-US"/>
        </w:rPr>
        <w:t xml:space="preserve">Sleep Medicine Reviews, 29, </w:t>
      </w:r>
      <w:r w:rsidR="0079192A" w:rsidRPr="002236D9">
        <w:rPr>
          <w:rFonts w:eastAsia="Times New Roman" w:cstheme="minorHAnsi"/>
          <w:color w:val="000000" w:themeColor="text1"/>
          <w:kern w:val="0"/>
          <w:lang w:eastAsia="en-US"/>
        </w:rPr>
        <w:t xml:space="preserve">1-14. </w:t>
      </w:r>
      <w:proofErr w:type="spellStart"/>
      <w:r w:rsidR="0079192A" w:rsidRPr="002236D9">
        <w:rPr>
          <w:rFonts w:eastAsia="Times New Roman" w:cstheme="minorHAnsi"/>
          <w:color w:val="000000" w:themeColor="text1"/>
          <w:kern w:val="0"/>
          <w:lang w:eastAsia="en-US"/>
        </w:rPr>
        <w:t>doi</w:t>
      </w:r>
      <w:proofErr w:type="spellEnd"/>
      <w:r w:rsidR="0079192A" w:rsidRPr="002236D9">
        <w:rPr>
          <w:rFonts w:eastAsia="Times New Roman" w:cstheme="minorHAnsi"/>
          <w:color w:val="000000" w:themeColor="text1"/>
          <w:kern w:val="0"/>
          <w:lang w:eastAsia="en-US"/>
        </w:rPr>
        <w:t xml:space="preserve">: </w:t>
      </w:r>
      <w:r w:rsidR="0079192A" w:rsidRPr="002236D9">
        <w:rPr>
          <w:rFonts w:cstheme="minorHAnsi"/>
          <w:kern w:val="0"/>
        </w:rPr>
        <w:t>http://dx.doi.org/10.1016/j.smrv.2015.08.006</w:t>
      </w:r>
    </w:p>
    <w:p w14:paraId="128C2A90" w14:textId="77777777" w:rsidR="005210E5" w:rsidRPr="002236D9" w:rsidRDefault="004F35FD">
      <w:pPr>
        <w:ind w:firstLine="0"/>
        <w:rPr>
          <w:rFonts w:eastAsia="Times New Roman" w:cstheme="minorHAnsi"/>
          <w:color w:val="000000" w:themeColor="text1"/>
          <w:kern w:val="0"/>
          <w:lang w:eastAsia="en-US"/>
        </w:rPr>
      </w:pPr>
      <w:r w:rsidRPr="002236D9">
        <w:rPr>
          <w:rFonts w:eastAsia="Times New Roman" w:cstheme="minorHAnsi"/>
          <w:color w:val="000000" w:themeColor="text1"/>
          <w:kern w:val="0"/>
          <w:lang w:eastAsia="en-US"/>
        </w:rPr>
        <w:t xml:space="preserve">Ash, C., &amp; Huebner, E.S. (2001). Environmental events and life satisfaction reports of </w:t>
      </w:r>
    </w:p>
    <w:p w14:paraId="264984FF" w14:textId="77777777" w:rsidR="005210E5" w:rsidRPr="002236D9" w:rsidRDefault="004F35FD">
      <w:pPr>
        <w:ind w:left="720" w:firstLine="0"/>
        <w:rPr>
          <w:rFonts w:eastAsia="Times New Roman" w:cstheme="minorHAnsi"/>
          <w:color w:val="000000" w:themeColor="text1"/>
          <w:kern w:val="0"/>
          <w:lang w:eastAsia="en-US"/>
        </w:rPr>
      </w:pPr>
      <w:r w:rsidRPr="002236D9">
        <w:rPr>
          <w:rFonts w:eastAsia="Times New Roman" w:cstheme="minorHAnsi"/>
          <w:color w:val="000000" w:themeColor="text1"/>
          <w:kern w:val="0"/>
          <w:lang w:eastAsia="en-US"/>
        </w:rPr>
        <w:t xml:space="preserve">adolescents: A test of cognitive mediation. </w:t>
      </w:r>
      <w:r w:rsidRPr="002236D9">
        <w:rPr>
          <w:rFonts w:eastAsia="Times New Roman" w:cstheme="minorHAnsi"/>
          <w:i/>
          <w:color w:val="000000" w:themeColor="text1"/>
          <w:kern w:val="0"/>
          <w:lang w:eastAsia="en-US"/>
        </w:rPr>
        <w:t xml:space="preserve">School Psychology International, 22, </w:t>
      </w:r>
      <w:r w:rsidRPr="002236D9">
        <w:rPr>
          <w:rFonts w:eastAsia="Times New Roman" w:cstheme="minorHAnsi"/>
          <w:color w:val="000000" w:themeColor="text1"/>
          <w:kern w:val="0"/>
          <w:lang w:eastAsia="en-US"/>
        </w:rPr>
        <w:t>320–326. Retrieved from: http://journals.sagepub.com/doi/abs/10.1177/0143034301223008</w:t>
      </w:r>
    </w:p>
    <w:p w14:paraId="6D7FE454" w14:textId="77777777" w:rsidR="005210E5" w:rsidRPr="002236D9" w:rsidRDefault="004F35FD">
      <w:pPr>
        <w:ind w:firstLine="0"/>
        <w:rPr>
          <w:rFonts w:eastAsia="Times New Roman" w:cstheme="minorHAnsi"/>
          <w:color w:val="000000" w:themeColor="text1"/>
          <w:kern w:val="0"/>
          <w:highlight w:val="white"/>
          <w:lang w:eastAsia="en-US"/>
        </w:rPr>
      </w:pPr>
      <w:r w:rsidRPr="002236D9">
        <w:rPr>
          <w:rFonts w:eastAsia="Times New Roman" w:cstheme="minorHAnsi"/>
          <w:color w:val="000000" w:themeColor="text1"/>
          <w:kern w:val="0"/>
          <w:shd w:val="clear" w:color="auto" w:fill="FFFFFF"/>
          <w:lang w:eastAsia="en-US"/>
        </w:rPr>
        <w:t xml:space="preserve">Banks, S. &amp; </w:t>
      </w:r>
      <w:proofErr w:type="spellStart"/>
      <w:r w:rsidRPr="002236D9">
        <w:rPr>
          <w:rFonts w:eastAsia="Times New Roman" w:cstheme="minorHAnsi"/>
          <w:color w:val="000000" w:themeColor="text1"/>
          <w:kern w:val="0"/>
          <w:shd w:val="clear" w:color="auto" w:fill="FFFFFF"/>
          <w:lang w:eastAsia="en-US"/>
        </w:rPr>
        <w:t>Dinges</w:t>
      </w:r>
      <w:proofErr w:type="spellEnd"/>
      <w:r w:rsidRPr="002236D9">
        <w:rPr>
          <w:rFonts w:eastAsia="Times New Roman" w:cstheme="minorHAnsi"/>
          <w:color w:val="000000" w:themeColor="text1"/>
          <w:kern w:val="0"/>
          <w:shd w:val="clear" w:color="auto" w:fill="FFFFFF"/>
          <w:lang w:eastAsia="en-US"/>
        </w:rPr>
        <w:t xml:space="preserve">, D.F. (2007). Behavioral and physiological consequences of sleep </w:t>
      </w:r>
    </w:p>
    <w:p w14:paraId="5E676579" w14:textId="4B41C0C0" w:rsidR="005210E5" w:rsidRPr="002236D9" w:rsidRDefault="004F35FD">
      <w:pPr>
        <w:ind w:left="720" w:firstLine="0"/>
        <w:rPr>
          <w:rFonts w:eastAsia="Times New Roman" w:cstheme="minorHAnsi"/>
          <w:color w:val="000000" w:themeColor="text1"/>
          <w:kern w:val="0"/>
          <w:lang w:eastAsia="en-US"/>
        </w:rPr>
      </w:pPr>
      <w:r w:rsidRPr="002236D9">
        <w:rPr>
          <w:rFonts w:eastAsia="Times New Roman" w:cstheme="minorHAnsi"/>
          <w:color w:val="000000" w:themeColor="text1"/>
          <w:kern w:val="0"/>
          <w:shd w:val="clear" w:color="auto" w:fill="FFFFFF"/>
          <w:lang w:eastAsia="en-US"/>
        </w:rPr>
        <w:t>restriction.  </w:t>
      </w:r>
      <w:r w:rsidRPr="002236D9">
        <w:rPr>
          <w:rFonts w:eastAsia="Times New Roman" w:cstheme="minorHAnsi"/>
          <w:i/>
          <w:iCs/>
          <w:color w:val="000000" w:themeColor="text1"/>
          <w:kern w:val="0"/>
          <w:shd w:val="clear" w:color="auto" w:fill="FFFFFF"/>
          <w:lang w:eastAsia="en-US"/>
        </w:rPr>
        <w:t xml:space="preserve">Journal of Clinical Sleep Medicine, </w:t>
      </w:r>
      <w:r w:rsidRPr="002236D9">
        <w:rPr>
          <w:rFonts w:eastAsia="Times New Roman" w:cstheme="minorHAnsi"/>
          <w:i/>
          <w:color w:val="000000" w:themeColor="text1"/>
          <w:kern w:val="0"/>
          <w:shd w:val="clear" w:color="auto" w:fill="FFFFFF"/>
          <w:lang w:eastAsia="en-US"/>
        </w:rPr>
        <w:t>3(5),</w:t>
      </w:r>
      <w:r w:rsidRPr="002236D9">
        <w:rPr>
          <w:rFonts w:eastAsia="Times New Roman" w:cstheme="minorHAnsi"/>
          <w:color w:val="000000" w:themeColor="text1"/>
          <w:kern w:val="0"/>
          <w:shd w:val="clear" w:color="auto" w:fill="FFFFFF"/>
          <w:lang w:eastAsia="en-US"/>
        </w:rPr>
        <w:t xml:space="preserve"> 519-528. Retrieved from: </w:t>
      </w:r>
      <w:r w:rsidRPr="002236D9">
        <w:rPr>
          <w:rStyle w:val="InternetLink"/>
          <w:rFonts w:eastAsia="Times New Roman" w:cstheme="minorHAnsi"/>
          <w:color w:val="000000" w:themeColor="text1"/>
          <w:kern w:val="0"/>
          <w:u w:val="none"/>
          <w:shd w:val="clear" w:color="auto" w:fill="FFFFFF"/>
          <w:lang w:eastAsia="en-US"/>
        </w:rPr>
        <w:t>https://www.ncbi.nlm.nih.gov/pmc/articles/PMC1978335/</w:t>
      </w:r>
    </w:p>
    <w:p w14:paraId="36F9A555" w14:textId="2C6DABBF" w:rsidR="00177021" w:rsidRPr="002236D9" w:rsidRDefault="00177021">
      <w:pPr>
        <w:ind w:firstLine="0"/>
        <w:rPr>
          <w:rFonts w:cstheme="minorHAnsi"/>
          <w:color w:val="222222"/>
          <w:shd w:val="clear" w:color="auto" w:fill="FFFFFF"/>
        </w:rPr>
      </w:pPr>
      <w:r w:rsidRPr="002236D9">
        <w:rPr>
          <w:rFonts w:cstheme="minorHAnsi"/>
          <w:color w:val="222222"/>
          <w:shd w:val="clear" w:color="auto" w:fill="FFFFFF"/>
        </w:rPr>
        <w:t xml:space="preserve">Baron, R. M., &amp; Kenny, D. A. (1986). The moderator–mediator variable distinction in social </w:t>
      </w:r>
    </w:p>
    <w:p w14:paraId="07C9F3F5" w14:textId="22487823" w:rsidR="00177021" w:rsidRPr="002236D9" w:rsidRDefault="00177021" w:rsidP="00177021">
      <w:pPr>
        <w:ind w:left="720" w:firstLine="0"/>
        <w:rPr>
          <w:rFonts w:eastAsia="Times New Roman" w:cstheme="minorHAnsi"/>
          <w:color w:val="000000" w:themeColor="text1"/>
          <w:shd w:val="clear" w:color="auto" w:fill="FFFFFF"/>
        </w:rPr>
      </w:pPr>
      <w:r w:rsidRPr="002236D9">
        <w:rPr>
          <w:rFonts w:cstheme="minorHAnsi"/>
          <w:color w:val="222222"/>
          <w:shd w:val="clear" w:color="auto" w:fill="FFFFFF"/>
        </w:rPr>
        <w:t>psychological research: Conceptual, strategic, and statistical considerations. </w:t>
      </w:r>
      <w:r w:rsidRPr="002236D9">
        <w:rPr>
          <w:rFonts w:cstheme="minorHAnsi"/>
          <w:i/>
          <w:iCs/>
          <w:color w:val="222222"/>
          <w:shd w:val="clear" w:color="auto" w:fill="FFFFFF"/>
        </w:rPr>
        <w:t>Journal of personality and social psychology</w:t>
      </w:r>
      <w:r w:rsidRPr="002236D9">
        <w:rPr>
          <w:rFonts w:cstheme="minorHAnsi"/>
          <w:color w:val="222222"/>
          <w:shd w:val="clear" w:color="auto" w:fill="FFFFFF"/>
        </w:rPr>
        <w:t>, </w:t>
      </w:r>
      <w:r w:rsidRPr="002236D9">
        <w:rPr>
          <w:rFonts w:cstheme="minorHAnsi"/>
          <w:i/>
          <w:iCs/>
          <w:color w:val="222222"/>
          <w:shd w:val="clear" w:color="auto" w:fill="FFFFFF"/>
        </w:rPr>
        <w:t>51</w:t>
      </w:r>
      <w:r w:rsidRPr="002236D9">
        <w:rPr>
          <w:rFonts w:cstheme="minorHAnsi"/>
          <w:color w:val="222222"/>
          <w:shd w:val="clear" w:color="auto" w:fill="FFFFFF"/>
        </w:rPr>
        <w:t>(6), 1173.</w:t>
      </w:r>
    </w:p>
    <w:p w14:paraId="3FACAFA5" w14:textId="77777777" w:rsidR="005210E5" w:rsidRPr="002236D9" w:rsidRDefault="004F35FD">
      <w:pPr>
        <w:ind w:firstLine="0"/>
        <w:rPr>
          <w:rFonts w:eastAsia="Times New Roman" w:cstheme="minorHAnsi"/>
          <w:color w:val="000000" w:themeColor="text1"/>
          <w:highlight w:val="white"/>
        </w:rPr>
      </w:pPr>
      <w:proofErr w:type="spellStart"/>
      <w:r w:rsidRPr="002236D9">
        <w:rPr>
          <w:rFonts w:eastAsia="Times New Roman" w:cstheme="minorHAnsi"/>
          <w:color w:val="000000" w:themeColor="text1"/>
          <w:shd w:val="clear" w:color="auto" w:fill="FFFFFF"/>
        </w:rPr>
        <w:lastRenderedPageBreak/>
        <w:t>Bootzin</w:t>
      </w:r>
      <w:proofErr w:type="spellEnd"/>
      <w:r w:rsidRPr="002236D9">
        <w:rPr>
          <w:rFonts w:eastAsia="Times New Roman" w:cstheme="minorHAnsi"/>
          <w:color w:val="000000" w:themeColor="text1"/>
          <w:shd w:val="clear" w:color="auto" w:fill="FFFFFF"/>
        </w:rPr>
        <w:t xml:space="preserve">, R. R., &amp; Stevens, S. J. (2005). Adolescents, substance abuse, and the </w:t>
      </w:r>
    </w:p>
    <w:p w14:paraId="5EDB1ADE" w14:textId="77777777" w:rsidR="005210E5" w:rsidRPr="002236D9" w:rsidRDefault="004F35FD">
      <w:pPr>
        <w:ind w:left="720" w:firstLine="0"/>
        <w:rPr>
          <w:rFonts w:cstheme="minorHAnsi"/>
        </w:rPr>
      </w:pPr>
      <w:r w:rsidRPr="002236D9">
        <w:rPr>
          <w:rFonts w:eastAsia="Times New Roman" w:cstheme="minorHAnsi"/>
          <w:color w:val="000000" w:themeColor="text1"/>
          <w:shd w:val="clear" w:color="auto" w:fill="FFFFFF"/>
        </w:rPr>
        <w:t>treatment of insomnia and daytime sleepiness. </w:t>
      </w:r>
      <w:r w:rsidRPr="002236D9">
        <w:rPr>
          <w:rStyle w:val="Emphasis"/>
          <w:rFonts w:eastAsia="Times New Roman" w:cstheme="minorHAnsi"/>
          <w:color w:val="000000" w:themeColor="text1"/>
          <w:shd w:val="clear" w:color="auto" w:fill="FFFFFF"/>
        </w:rPr>
        <w:t>Clinical Psychology Review</w:t>
      </w:r>
      <w:r w:rsidRPr="002236D9">
        <w:rPr>
          <w:rFonts w:eastAsia="Times New Roman" w:cstheme="minorHAnsi"/>
          <w:color w:val="000000" w:themeColor="text1"/>
          <w:shd w:val="clear" w:color="auto" w:fill="FFFFFF"/>
        </w:rPr>
        <w:t>, </w:t>
      </w:r>
      <w:r w:rsidRPr="002236D9">
        <w:rPr>
          <w:rStyle w:val="Emphasis"/>
          <w:rFonts w:eastAsia="Times New Roman" w:cstheme="minorHAnsi"/>
          <w:color w:val="000000" w:themeColor="text1"/>
          <w:shd w:val="clear" w:color="auto" w:fill="FFFFFF"/>
        </w:rPr>
        <w:t>25</w:t>
      </w:r>
      <w:r w:rsidRPr="002236D9">
        <w:rPr>
          <w:rFonts w:eastAsia="Times New Roman" w:cstheme="minorHAnsi"/>
          <w:color w:val="000000" w:themeColor="text1"/>
          <w:shd w:val="clear" w:color="auto" w:fill="FFFFFF"/>
        </w:rPr>
        <w:t xml:space="preserve">(5), 629-644. </w:t>
      </w:r>
      <w:proofErr w:type="spellStart"/>
      <w:r w:rsidRPr="002236D9">
        <w:rPr>
          <w:rFonts w:eastAsia="Times New Roman" w:cstheme="minorHAnsi"/>
          <w:color w:val="000000" w:themeColor="text1"/>
          <w:shd w:val="clear" w:color="auto" w:fill="FFFFFF"/>
        </w:rPr>
        <w:t>doi</w:t>
      </w:r>
      <w:proofErr w:type="spellEnd"/>
      <w:r w:rsidRPr="002236D9">
        <w:rPr>
          <w:rFonts w:eastAsia="Times New Roman" w:cstheme="minorHAnsi"/>
          <w:color w:val="000000" w:themeColor="text1"/>
          <w:shd w:val="clear" w:color="auto" w:fill="FFFFFF"/>
        </w:rPr>
        <w:t>: </w:t>
      </w:r>
      <w:hyperlink r:id="rId19">
        <w:r w:rsidRPr="002236D9">
          <w:rPr>
            <w:rStyle w:val="InternetLink"/>
            <w:rFonts w:eastAsia="Times New Roman" w:cstheme="minorHAnsi"/>
            <w:color w:val="000000" w:themeColor="text1"/>
            <w:u w:val="none"/>
            <w:shd w:val="clear" w:color="auto" w:fill="FFFFFF"/>
          </w:rPr>
          <w:t>10.1016/j.cpr.2005.04.007</w:t>
        </w:r>
      </w:hyperlink>
    </w:p>
    <w:p w14:paraId="16A28CE5" w14:textId="066281D3" w:rsidR="005210E5" w:rsidRPr="002236D9" w:rsidRDefault="004F35FD">
      <w:pPr>
        <w:ind w:firstLine="0"/>
        <w:rPr>
          <w:rFonts w:eastAsia="Times New Roman" w:cstheme="minorHAnsi"/>
          <w:color w:val="000000" w:themeColor="text1"/>
          <w:kern w:val="0"/>
          <w:lang w:eastAsia="en-US"/>
        </w:rPr>
      </w:pPr>
      <w:r w:rsidRPr="002236D9">
        <w:rPr>
          <w:rFonts w:eastAsia="Times New Roman" w:cstheme="minorHAnsi"/>
          <w:color w:val="000000" w:themeColor="text1"/>
          <w:kern w:val="0"/>
          <w:lang w:eastAsia="en-US"/>
        </w:rPr>
        <w:t xml:space="preserve">Brown, F. &amp; </w:t>
      </w:r>
      <w:proofErr w:type="spellStart"/>
      <w:r w:rsidRPr="002236D9">
        <w:rPr>
          <w:rFonts w:eastAsia="Times New Roman" w:cstheme="minorHAnsi"/>
          <w:color w:val="000000" w:themeColor="text1"/>
          <w:kern w:val="0"/>
          <w:lang w:eastAsia="en-US"/>
        </w:rPr>
        <w:t>Buboltz</w:t>
      </w:r>
      <w:proofErr w:type="spellEnd"/>
      <w:r w:rsidRPr="002236D9">
        <w:rPr>
          <w:rFonts w:eastAsia="Times New Roman" w:cstheme="minorHAnsi"/>
          <w:color w:val="000000" w:themeColor="text1"/>
          <w:kern w:val="0"/>
          <w:lang w:eastAsia="en-US"/>
        </w:rPr>
        <w:t xml:space="preserve">, W. (2002). Applying sleep research to university students: </w:t>
      </w:r>
    </w:p>
    <w:p w14:paraId="7503E349" w14:textId="77777777" w:rsidR="005210E5" w:rsidRPr="002236D9" w:rsidRDefault="004F35FD">
      <w:pPr>
        <w:ind w:left="720" w:firstLine="0"/>
        <w:rPr>
          <w:rFonts w:eastAsia="Times New Roman" w:cstheme="minorHAnsi"/>
          <w:color w:val="000000" w:themeColor="text1"/>
          <w:kern w:val="0"/>
          <w:lang w:eastAsia="en-US"/>
        </w:rPr>
      </w:pPr>
      <w:r w:rsidRPr="002236D9">
        <w:rPr>
          <w:rFonts w:eastAsia="Times New Roman" w:cstheme="minorHAnsi"/>
          <w:color w:val="000000" w:themeColor="text1"/>
          <w:kern w:val="0"/>
          <w:lang w:eastAsia="en-US"/>
        </w:rPr>
        <w:t xml:space="preserve">Recommendations for developing a student sleep education program. </w:t>
      </w:r>
      <w:r w:rsidRPr="002236D9">
        <w:rPr>
          <w:rFonts w:eastAsia="Times New Roman" w:cstheme="minorHAnsi"/>
          <w:i/>
          <w:color w:val="000000" w:themeColor="text1"/>
          <w:kern w:val="0"/>
          <w:lang w:eastAsia="en-US"/>
        </w:rPr>
        <w:t>Journal of College Student Development, 43,</w:t>
      </w:r>
      <w:r w:rsidRPr="002236D9">
        <w:rPr>
          <w:rFonts w:eastAsia="Times New Roman" w:cstheme="minorHAnsi"/>
          <w:color w:val="000000" w:themeColor="text1"/>
          <w:kern w:val="0"/>
          <w:lang w:eastAsia="en-US"/>
        </w:rPr>
        <w:t xml:space="preserve"> 411–416.</w:t>
      </w:r>
    </w:p>
    <w:p w14:paraId="31336D45" w14:textId="77777777" w:rsidR="005210E5" w:rsidRPr="002236D9" w:rsidRDefault="004F35FD">
      <w:pPr>
        <w:ind w:firstLine="0"/>
        <w:rPr>
          <w:rFonts w:eastAsia="Times New Roman" w:cstheme="minorHAnsi"/>
          <w:color w:val="000000" w:themeColor="text1"/>
          <w:kern w:val="0"/>
          <w:lang w:eastAsia="en-US"/>
        </w:rPr>
      </w:pPr>
      <w:r w:rsidRPr="002236D9">
        <w:rPr>
          <w:rFonts w:eastAsia="Times New Roman" w:cstheme="minorHAnsi"/>
          <w:color w:val="000000" w:themeColor="text1"/>
          <w:kern w:val="0"/>
          <w:lang w:eastAsia="en-US"/>
        </w:rPr>
        <w:t xml:space="preserve">Brown, F., </w:t>
      </w:r>
      <w:proofErr w:type="spellStart"/>
      <w:r w:rsidRPr="002236D9">
        <w:rPr>
          <w:rFonts w:eastAsia="Times New Roman" w:cstheme="minorHAnsi"/>
          <w:color w:val="000000" w:themeColor="text1"/>
          <w:kern w:val="0"/>
          <w:lang w:eastAsia="en-US"/>
        </w:rPr>
        <w:t>Buboltz</w:t>
      </w:r>
      <w:proofErr w:type="spellEnd"/>
      <w:r w:rsidRPr="002236D9">
        <w:rPr>
          <w:rFonts w:eastAsia="Times New Roman" w:cstheme="minorHAnsi"/>
          <w:color w:val="000000" w:themeColor="text1"/>
          <w:kern w:val="0"/>
          <w:lang w:eastAsia="en-US"/>
        </w:rPr>
        <w:t xml:space="preserve">, W., &amp; </w:t>
      </w:r>
      <w:proofErr w:type="spellStart"/>
      <w:r w:rsidRPr="002236D9">
        <w:rPr>
          <w:rFonts w:eastAsia="Times New Roman" w:cstheme="minorHAnsi"/>
          <w:color w:val="000000" w:themeColor="text1"/>
          <w:kern w:val="0"/>
          <w:lang w:eastAsia="en-US"/>
        </w:rPr>
        <w:t>Soper</w:t>
      </w:r>
      <w:proofErr w:type="spellEnd"/>
      <w:r w:rsidRPr="002236D9">
        <w:rPr>
          <w:rFonts w:eastAsia="Times New Roman" w:cstheme="minorHAnsi"/>
          <w:color w:val="000000" w:themeColor="text1"/>
          <w:kern w:val="0"/>
          <w:lang w:eastAsia="en-US"/>
        </w:rPr>
        <w:t xml:space="preserve">, B. (2002). Relationship of sleep hygiene awareness, sleep </w:t>
      </w:r>
    </w:p>
    <w:p w14:paraId="1CF3AC63" w14:textId="77777777" w:rsidR="005210E5" w:rsidRPr="002236D9" w:rsidRDefault="004F35FD">
      <w:pPr>
        <w:widowControl w:val="0"/>
        <w:spacing w:after="240"/>
        <w:ind w:left="720" w:firstLine="0"/>
        <w:rPr>
          <w:rFonts w:cstheme="minorHAnsi"/>
          <w:color w:val="000000" w:themeColor="text1"/>
          <w:kern w:val="0"/>
        </w:rPr>
      </w:pPr>
      <w:r w:rsidRPr="002236D9">
        <w:rPr>
          <w:rFonts w:eastAsia="Times New Roman" w:cstheme="minorHAnsi"/>
          <w:color w:val="000000" w:themeColor="text1"/>
          <w:kern w:val="0"/>
          <w:lang w:eastAsia="en-US"/>
        </w:rPr>
        <w:t xml:space="preserve">hygiene practices, and sleep quality in university students. </w:t>
      </w:r>
      <w:r w:rsidRPr="002236D9">
        <w:rPr>
          <w:rFonts w:eastAsia="Times New Roman" w:cstheme="minorHAnsi"/>
          <w:i/>
          <w:color w:val="000000" w:themeColor="text1"/>
          <w:kern w:val="0"/>
          <w:lang w:eastAsia="en-US"/>
        </w:rPr>
        <w:t>Behavioral Medicine, 28,</w:t>
      </w:r>
      <w:r w:rsidRPr="002236D9">
        <w:rPr>
          <w:rFonts w:eastAsia="Times New Roman" w:cstheme="minorHAnsi"/>
          <w:color w:val="000000" w:themeColor="text1"/>
          <w:kern w:val="0"/>
          <w:lang w:eastAsia="en-US"/>
        </w:rPr>
        <w:t xml:space="preserve"> 33–39. </w:t>
      </w:r>
      <w:proofErr w:type="spellStart"/>
      <w:r w:rsidRPr="002236D9">
        <w:rPr>
          <w:rFonts w:cstheme="minorHAnsi"/>
          <w:color w:val="000000" w:themeColor="text1"/>
          <w:kern w:val="0"/>
        </w:rPr>
        <w:t>doi</w:t>
      </w:r>
      <w:proofErr w:type="spellEnd"/>
      <w:r w:rsidRPr="002236D9">
        <w:rPr>
          <w:rFonts w:cstheme="minorHAnsi"/>
          <w:color w:val="000000" w:themeColor="text1"/>
          <w:kern w:val="0"/>
        </w:rPr>
        <w:t xml:space="preserve">: 10.1080/08964280209596396 </w:t>
      </w:r>
      <w:r w:rsidRPr="002236D9">
        <w:rPr>
          <w:rFonts w:eastAsia="Times New Roman" w:cstheme="minorHAnsi"/>
          <w:color w:val="000000" w:themeColor="text1"/>
          <w:kern w:val="0"/>
          <w:lang w:eastAsia="en-US"/>
        </w:rPr>
        <w:t xml:space="preserve">  </w:t>
      </w:r>
    </w:p>
    <w:p w14:paraId="4B290DE8" w14:textId="77777777" w:rsidR="005210E5" w:rsidRPr="002236D9" w:rsidRDefault="004F35FD">
      <w:pPr>
        <w:ind w:firstLine="0"/>
        <w:rPr>
          <w:rFonts w:eastAsia="Times New Roman" w:cstheme="minorHAnsi"/>
          <w:color w:val="000000" w:themeColor="text1"/>
        </w:rPr>
      </w:pPr>
      <w:r w:rsidRPr="002236D9">
        <w:rPr>
          <w:rFonts w:eastAsia="Times New Roman" w:cstheme="minorHAnsi"/>
          <w:color w:val="000000" w:themeColor="text1"/>
        </w:rPr>
        <w:t xml:space="preserve">Brown, F.C., </w:t>
      </w:r>
      <w:proofErr w:type="spellStart"/>
      <w:r w:rsidRPr="002236D9">
        <w:rPr>
          <w:rFonts w:eastAsia="Times New Roman" w:cstheme="minorHAnsi"/>
          <w:color w:val="000000" w:themeColor="text1"/>
        </w:rPr>
        <w:t>Buboltz</w:t>
      </w:r>
      <w:proofErr w:type="spellEnd"/>
      <w:r w:rsidRPr="002236D9">
        <w:rPr>
          <w:rFonts w:eastAsia="Times New Roman" w:cstheme="minorHAnsi"/>
          <w:color w:val="000000" w:themeColor="text1"/>
        </w:rPr>
        <w:t xml:space="preserve"> Jr., W.C., &amp; </w:t>
      </w:r>
      <w:proofErr w:type="spellStart"/>
      <w:r w:rsidRPr="002236D9">
        <w:rPr>
          <w:rFonts w:eastAsia="Times New Roman" w:cstheme="minorHAnsi"/>
          <w:color w:val="000000" w:themeColor="text1"/>
        </w:rPr>
        <w:t>Soper</w:t>
      </w:r>
      <w:proofErr w:type="spellEnd"/>
      <w:r w:rsidRPr="002236D9">
        <w:rPr>
          <w:rFonts w:eastAsia="Times New Roman" w:cstheme="minorHAnsi"/>
          <w:color w:val="000000" w:themeColor="text1"/>
        </w:rPr>
        <w:t xml:space="preserve">, B. (2001). Prevalence of delayed sleep phase </w:t>
      </w:r>
    </w:p>
    <w:p w14:paraId="0107631D" w14:textId="77777777" w:rsidR="005210E5" w:rsidRPr="002236D9" w:rsidRDefault="004F35FD">
      <w:pPr>
        <w:ind w:left="720" w:firstLine="0"/>
        <w:rPr>
          <w:rFonts w:eastAsia="Times New Roman" w:cstheme="minorHAnsi"/>
          <w:color w:val="000000" w:themeColor="text1"/>
        </w:rPr>
      </w:pPr>
      <w:r w:rsidRPr="002236D9">
        <w:rPr>
          <w:rFonts w:eastAsia="Times New Roman" w:cstheme="minorHAnsi"/>
          <w:color w:val="000000" w:themeColor="text1"/>
        </w:rPr>
        <w:t xml:space="preserve">syndrome in university students. </w:t>
      </w:r>
      <w:r w:rsidRPr="002236D9">
        <w:rPr>
          <w:rFonts w:eastAsia="Times New Roman" w:cstheme="minorHAnsi"/>
          <w:i/>
          <w:color w:val="000000" w:themeColor="text1"/>
        </w:rPr>
        <w:t>College Studies Journal, 35,</w:t>
      </w:r>
      <w:r w:rsidRPr="002236D9">
        <w:rPr>
          <w:rFonts w:eastAsia="Times New Roman" w:cstheme="minorHAnsi"/>
          <w:color w:val="000000" w:themeColor="text1"/>
        </w:rPr>
        <w:t xml:space="preserve"> 472–476. Retrieved from: http://zp9vv3zm2k.scholar.serialssolutions.com/?sid=google&amp;auinit=FC&amp;aulast=Brown&amp;atitle=Prevalence+of+delayed+sleep+phase+syndrome+in+university+students&amp;title=College+student+journal&amp;volume=35&amp;issue=3&amp;date=2001&amp;spage=472&amp;issn=0146-3934</w:t>
      </w:r>
    </w:p>
    <w:p w14:paraId="1371FD3F" w14:textId="77777777" w:rsidR="005210E5" w:rsidRPr="002236D9" w:rsidRDefault="004F35FD">
      <w:pPr>
        <w:ind w:firstLine="0"/>
        <w:rPr>
          <w:rFonts w:eastAsia="Times New Roman" w:cstheme="minorHAnsi"/>
          <w:color w:val="000000" w:themeColor="text1"/>
          <w:kern w:val="0"/>
          <w:lang w:eastAsia="en-US"/>
        </w:rPr>
      </w:pPr>
      <w:proofErr w:type="spellStart"/>
      <w:r w:rsidRPr="002236D9">
        <w:rPr>
          <w:rFonts w:eastAsia="Times New Roman" w:cstheme="minorHAnsi"/>
          <w:color w:val="000000" w:themeColor="text1"/>
          <w:kern w:val="0"/>
          <w:lang w:eastAsia="en-US"/>
        </w:rPr>
        <w:t>Buboltz</w:t>
      </w:r>
      <w:proofErr w:type="spellEnd"/>
      <w:r w:rsidRPr="002236D9">
        <w:rPr>
          <w:rFonts w:eastAsia="Times New Roman" w:cstheme="minorHAnsi"/>
          <w:color w:val="000000" w:themeColor="text1"/>
          <w:kern w:val="0"/>
          <w:lang w:eastAsia="en-US"/>
        </w:rPr>
        <w:t xml:space="preserve">, W., Brown, F., &amp; </w:t>
      </w:r>
      <w:proofErr w:type="spellStart"/>
      <w:r w:rsidRPr="002236D9">
        <w:rPr>
          <w:rFonts w:eastAsia="Times New Roman" w:cstheme="minorHAnsi"/>
          <w:color w:val="000000" w:themeColor="text1"/>
          <w:kern w:val="0"/>
          <w:lang w:eastAsia="en-US"/>
        </w:rPr>
        <w:t>Soper</w:t>
      </w:r>
      <w:proofErr w:type="spellEnd"/>
      <w:r w:rsidRPr="002236D9">
        <w:rPr>
          <w:rFonts w:eastAsia="Times New Roman" w:cstheme="minorHAnsi"/>
          <w:color w:val="000000" w:themeColor="text1"/>
          <w:kern w:val="0"/>
          <w:lang w:eastAsia="en-US"/>
        </w:rPr>
        <w:t xml:space="preserve">, B. (2001). Sleep habits and patterns of college students: A </w:t>
      </w:r>
    </w:p>
    <w:p w14:paraId="170D05B9" w14:textId="77777777" w:rsidR="005210E5" w:rsidRPr="002236D9" w:rsidRDefault="004F35FD">
      <w:pPr>
        <w:ind w:left="720" w:firstLine="0"/>
        <w:rPr>
          <w:rFonts w:eastAsia="Times New Roman" w:cstheme="minorHAnsi"/>
          <w:color w:val="000000" w:themeColor="text1"/>
          <w:kern w:val="0"/>
          <w:lang w:eastAsia="en-US"/>
        </w:rPr>
      </w:pPr>
      <w:r w:rsidRPr="002236D9">
        <w:rPr>
          <w:rFonts w:eastAsia="Times New Roman" w:cstheme="minorHAnsi"/>
          <w:color w:val="000000" w:themeColor="text1"/>
          <w:kern w:val="0"/>
          <w:lang w:eastAsia="en-US"/>
        </w:rPr>
        <w:t xml:space="preserve">preliminary study. </w:t>
      </w:r>
      <w:r w:rsidRPr="002236D9">
        <w:rPr>
          <w:rFonts w:eastAsia="Times New Roman" w:cstheme="minorHAnsi"/>
          <w:i/>
          <w:color w:val="000000" w:themeColor="text1"/>
          <w:kern w:val="0"/>
          <w:lang w:eastAsia="en-US"/>
        </w:rPr>
        <w:t>Journal of American College Health, 50,</w:t>
      </w:r>
      <w:r w:rsidRPr="002236D9">
        <w:rPr>
          <w:rFonts w:eastAsia="Times New Roman" w:cstheme="minorHAnsi"/>
          <w:color w:val="000000" w:themeColor="text1"/>
          <w:kern w:val="0"/>
          <w:lang w:eastAsia="en-US"/>
        </w:rPr>
        <w:t xml:space="preserve"> 131–135. </w:t>
      </w:r>
      <w:proofErr w:type="spellStart"/>
      <w:r w:rsidRPr="002236D9">
        <w:rPr>
          <w:rFonts w:eastAsia="Times New Roman" w:cstheme="minorHAnsi"/>
          <w:color w:val="000000" w:themeColor="text1"/>
          <w:kern w:val="0"/>
          <w:lang w:eastAsia="en-US"/>
        </w:rPr>
        <w:t>doi</w:t>
      </w:r>
      <w:proofErr w:type="spellEnd"/>
      <w:r w:rsidRPr="002236D9">
        <w:rPr>
          <w:rFonts w:eastAsia="Times New Roman" w:cstheme="minorHAnsi"/>
          <w:color w:val="000000" w:themeColor="text1"/>
          <w:kern w:val="0"/>
          <w:lang w:eastAsia="en-US"/>
        </w:rPr>
        <w:t>: 10.1080/07448480109596017</w:t>
      </w:r>
    </w:p>
    <w:p w14:paraId="69A15326" w14:textId="23376A96" w:rsidR="005210E5" w:rsidRPr="004F0B7F" w:rsidRDefault="004F35FD">
      <w:pPr>
        <w:ind w:firstLine="0"/>
        <w:rPr>
          <w:color w:val="000000" w:themeColor="text1"/>
        </w:rPr>
      </w:pPr>
      <w:proofErr w:type="spellStart"/>
      <w:r w:rsidRPr="002236D9">
        <w:rPr>
          <w:rFonts w:cstheme="minorHAnsi"/>
          <w:color w:val="000000" w:themeColor="text1"/>
        </w:rPr>
        <w:t>Buckworth</w:t>
      </w:r>
      <w:proofErr w:type="spellEnd"/>
      <w:r w:rsidRPr="002236D9">
        <w:rPr>
          <w:rFonts w:cstheme="minorHAnsi"/>
          <w:color w:val="000000" w:themeColor="text1"/>
        </w:rPr>
        <w:t xml:space="preserve">, J. &amp; </w:t>
      </w:r>
      <w:proofErr w:type="spellStart"/>
      <w:r w:rsidRPr="002236D9">
        <w:rPr>
          <w:rFonts w:cstheme="minorHAnsi"/>
          <w:color w:val="000000" w:themeColor="text1"/>
        </w:rPr>
        <w:t>Nigg</w:t>
      </w:r>
      <w:proofErr w:type="spellEnd"/>
      <w:r w:rsidRPr="002236D9">
        <w:rPr>
          <w:rFonts w:cstheme="minorHAnsi"/>
          <w:color w:val="000000" w:themeColor="text1"/>
        </w:rPr>
        <w:t xml:space="preserve">, C. (2004). </w:t>
      </w:r>
      <w:r w:rsidRPr="004F0B7F">
        <w:rPr>
          <w:rFonts w:cstheme="minorHAnsi"/>
          <w:color w:val="000000" w:themeColor="text1"/>
        </w:rPr>
        <w:t xml:space="preserve">Physical </w:t>
      </w:r>
      <w:r w:rsidR="004F22B6" w:rsidRPr="004F0B7F">
        <w:rPr>
          <w:rFonts w:cstheme="minorHAnsi"/>
          <w:color w:val="000000" w:themeColor="text1"/>
        </w:rPr>
        <w:t>a</w:t>
      </w:r>
      <w:r w:rsidR="004F22B6" w:rsidRPr="004F0B7F">
        <w:rPr>
          <w:color w:val="000000" w:themeColor="text1"/>
        </w:rPr>
        <w:t>ctivity</w:t>
      </w:r>
      <w:r w:rsidRPr="004F0B7F">
        <w:rPr>
          <w:color w:val="000000" w:themeColor="text1"/>
        </w:rPr>
        <w:t xml:space="preserve">, </w:t>
      </w:r>
      <w:r w:rsidR="004F22B6" w:rsidRPr="004F0B7F">
        <w:rPr>
          <w:rFonts w:cstheme="minorHAnsi"/>
          <w:color w:val="000000" w:themeColor="text1"/>
        </w:rPr>
        <w:t>e</w:t>
      </w:r>
      <w:r w:rsidR="004F22B6" w:rsidRPr="004F0B7F">
        <w:rPr>
          <w:color w:val="000000" w:themeColor="text1"/>
        </w:rPr>
        <w:t>xercise</w:t>
      </w:r>
      <w:r w:rsidRPr="004F0B7F">
        <w:rPr>
          <w:color w:val="000000" w:themeColor="text1"/>
        </w:rPr>
        <w:t xml:space="preserve">, and </w:t>
      </w:r>
      <w:r w:rsidR="004F22B6" w:rsidRPr="004F0B7F">
        <w:rPr>
          <w:rFonts w:cstheme="minorHAnsi"/>
          <w:color w:val="000000" w:themeColor="text1"/>
        </w:rPr>
        <w:t>s</w:t>
      </w:r>
      <w:r w:rsidR="004F22B6" w:rsidRPr="004F0B7F">
        <w:rPr>
          <w:color w:val="000000" w:themeColor="text1"/>
        </w:rPr>
        <w:t xml:space="preserve">edentary </w:t>
      </w:r>
      <w:r w:rsidR="004F22B6" w:rsidRPr="004F0B7F">
        <w:rPr>
          <w:rFonts w:cstheme="minorHAnsi"/>
          <w:color w:val="000000" w:themeColor="text1"/>
        </w:rPr>
        <w:t>b</w:t>
      </w:r>
      <w:r w:rsidR="004F22B6" w:rsidRPr="004F0B7F">
        <w:rPr>
          <w:color w:val="000000" w:themeColor="text1"/>
        </w:rPr>
        <w:t xml:space="preserve">ehavior </w:t>
      </w:r>
      <w:r w:rsidRPr="004F0B7F">
        <w:rPr>
          <w:color w:val="000000" w:themeColor="text1"/>
        </w:rPr>
        <w:t xml:space="preserve">in </w:t>
      </w:r>
      <w:r w:rsidR="004F22B6" w:rsidRPr="004F0B7F">
        <w:rPr>
          <w:rFonts w:cstheme="minorHAnsi"/>
          <w:color w:val="000000" w:themeColor="text1"/>
        </w:rPr>
        <w:t>c</w:t>
      </w:r>
      <w:r w:rsidR="004F22B6" w:rsidRPr="004F0B7F">
        <w:rPr>
          <w:color w:val="000000" w:themeColor="text1"/>
        </w:rPr>
        <w:t xml:space="preserve">ollege </w:t>
      </w:r>
    </w:p>
    <w:p w14:paraId="6CFFBF31" w14:textId="556B8EC4" w:rsidR="005210E5" w:rsidRPr="002236D9" w:rsidRDefault="004F22B6">
      <w:pPr>
        <w:rPr>
          <w:rFonts w:cstheme="minorHAnsi"/>
          <w:color w:val="000000" w:themeColor="text1"/>
        </w:rPr>
      </w:pPr>
      <w:proofErr w:type="gramStart"/>
      <w:r w:rsidRPr="004F0B7F">
        <w:rPr>
          <w:rFonts w:cstheme="minorHAnsi"/>
          <w:color w:val="000000" w:themeColor="text1"/>
        </w:rPr>
        <w:t>s</w:t>
      </w:r>
      <w:r w:rsidRPr="004F0B7F">
        <w:rPr>
          <w:color w:val="000000" w:themeColor="text1"/>
        </w:rPr>
        <w:t>tuden</w:t>
      </w:r>
      <w:r w:rsidRPr="004F0B7F">
        <w:rPr>
          <w:rFonts w:cstheme="minorHAnsi"/>
          <w:color w:val="000000" w:themeColor="text1"/>
        </w:rPr>
        <w:t>ts</w:t>
      </w:r>
      <w:proofErr w:type="gramEnd"/>
      <w:r w:rsidR="004F35FD" w:rsidRPr="004F0B7F">
        <w:rPr>
          <w:rFonts w:cstheme="minorHAnsi"/>
          <w:color w:val="000000" w:themeColor="text1"/>
        </w:rPr>
        <w:t>.</w:t>
      </w:r>
      <w:r w:rsidR="004F35FD" w:rsidRPr="002236D9">
        <w:rPr>
          <w:rFonts w:cstheme="minorHAnsi"/>
          <w:color w:val="000000" w:themeColor="text1"/>
        </w:rPr>
        <w:t xml:space="preserve"> </w:t>
      </w:r>
      <w:r w:rsidR="004F35FD" w:rsidRPr="002236D9">
        <w:rPr>
          <w:rFonts w:cstheme="minorHAnsi"/>
          <w:i/>
          <w:color w:val="000000" w:themeColor="text1"/>
        </w:rPr>
        <w:t>Journal of American College Health, 53:1</w:t>
      </w:r>
      <w:r w:rsidR="004F35FD" w:rsidRPr="002236D9">
        <w:rPr>
          <w:rFonts w:cstheme="minorHAnsi"/>
          <w:color w:val="000000" w:themeColor="text1"/>
        </w:rPr>
        <w:t xml:space="preserve">, 28-34. </w:t>
      </w:r>
      <w:proofErr w:type="spellStart"/>
      <w:r w:rsidR="004F35FD" w:rsidRPr="002236D9">
        <w:rPr>
          <w:rFonts w:cstheme="minorHAnsi"/>
          <w:color w:val="000000" w:themeColor="text1"/>
        </w:rPr>
        <w:t>doi</w:t>
      </w:r>
      <w:proofErr w:type="spellEnd"/>
      <w:r w:rsidR="004F35FD" w:rsidRPr="002236D9">
        <w:rPr>
          <w:rFonts w:cstheme="minorHAnsi"/>
          <w:color w:val="000000" w:themeColor="text1"/>
        </w:rPr>
        <w:t>: 10.3200/JACH.53.1.28-</w:t>
      </w:r>
    </w:p>
    <w:p w14:paraId="2A56AFFE" w14:textId="77777777" w:rsidR="005210E5" w:rsidRPr="002236D9" w:rsidRDefault="004F35FD">
      <w:pPr>
        <w:rPr>
          <w:rFonts w:eastAsia="Times New Roman" w:cstheme="minorHAnsi"/>
          <w:b/>
          <w:color w:val="000000" w:themeColor="text1"/>
          <w:kern w:val="0"/>
          <w:highlight w:val="white"/>
          <w:lang w:eastAsia="en-US"/>
        </w:rPr>
      </w:pPr>
      <w:r w:rsidRPr="002236D9">
        <w:rPr>
          <w:rFonts w:cstheme="minorHAnsi"/>
          <w:color w:val="000000" w:themeColor="text1"/>
        </w:rPr>
        <w:t>34</w:t>
      </w:r>
    </w:p>
    <w:p w14:paraId="5AAA5A0B" w14:textId="77777777" w:rsidR="005210E5" w:rsidRPr="002236D9" w:rsidRDefault="004F35FD">
      <w:pPr>
        <w:ind w:firstLine="0"/>
        <w:rPr>
          <w:rFonts w:eastAsia="Times New Roman" w:cstheme="minorHAnsi"/>
          <w:color w:val="000000" w:themeColor="text1"/>
          <w:kern w:val="0"/>
          <w:highlight w:val="white"/>
          <w:lang w:eastAsia="en-US"/>
        </w:rPr>
      </w:pPr>
      <w:proofErr w:type="spellStart"/>
      <w:r w:rsidRPr="002236D9">
        <w:rPr>
          <w:rFonts w:eastAsia="Times New Roman" w:cstheme="minorHAnsi"/>
          <w:color w:val="000000" w:themeColor="text1"/>
          <w:kern w:val="0"/>
          <w:shd w:val="clear" w:color="auto" w:fill="FFFFFF"/>
          <w:lang w:eastAsia="en-US"/>
        </w:rPr>
        <w:t>Budde</w:t>
      </w:r>
      <w:proofErr w:type="spellEnd"/>
      <w:r w:rsidRPr="002236D9">
        <w:rPr>
          <w:rFonts w:eastAsia="Times New Roman" w:cstheme="minorHAnsi"/>
          <w:color w:val="000000" w:themeColor="text1"/>
          <w:kern w:val="0"/>
          <w:shd w:val="clear" w:color="auto" w:fill="FFFFFF"/>
          <w:lang w:eastAsia="en-US"/>
        </w:rPr>
        <w:t xml:space="preserve">, H., </w:t>
      </w:r>
      <w:proofErr w:type="spellStart"/>
      <w:r w:rsidRPr="002236D9">
        <w:rPr>
          <w:rFonts w:eastAsia="Times New Roman" w:cstheme="minorHAnsi"/>
          <w:color w:val="000000" w:themeColor="text1"/>
          <w:kern w:val="0"/>
          <w:shd w:val="clear" w:color="auto" w:fill="FFFFFF"/>
          <w:lang w:eastAsia="en-US"/>
        </w:rPr>
        <w:t>Voelcker-Rehage</w:t>
      </w:r>
      <w:proofErr w:type="spellEnd"/>
      <w:r w:rsidRPr="002236D9">
        <w:rPr>
          <w:rFonts w:eastAsia="Times New Roman" w:cstheme="minorHAnsi"/>
          <w:color w:val="000000" w:themeColor="text1"/>
          <w:kern w:val="0"/>
          <w:shd w:val="clear" w:color="auto" w:fill="FFFFFF"/>
          <w:lang w:eastAsia="en-US"/>
        </w:rPr>
        <w:t xml:space="preserve">, C., </w:t>
      </w:r>
      <w:proofErr w:type="spellStart"/>
      <w:r w:rsidRPr="002236D9">
        <w:rPr>
          <w:rFonts w:eastAsia="Times New Roman" w:cstheme="minorHAnsi"/>
          <w:color w:val="000000" w:themeColor="text1"/>
          <w:kern w:val="0"/>
          <w:shd w:val="clear" w:color="auto" w:fill="FFFFFF"/>
          <w:lang w:eastAsia="en-US"/>
        </w:rPr>
        <w:t>Pietraßyk-Kendziorra</w:t>
      </w:r>
      <w:proofErr w:type="spellEnd"/>
      <w:r w:rsidRPr="002236D9">
        <w:rPr>
          <w:rFonts w:eastAsia="Times New Roman" w:cstheme="minorHAnsi"/>
          <w:color w:val="000000" w:themeColor="text1"/>
          <w:kern w:val="0"/>
          <w:shd w:val="clear" w:color="auto" w:fill="FFFFFF"/>
          <w:lang w:eastAsia="en-US"/>
        </w:rPr>
        <w:t xml:space="preserve">, S., Ribeiro, P., &amp; </w:t>
      </w:r>
      <w:proofErr w:type="spellStart"/>
      <w:r w:rsidRPr="002236D9">
        <w:rPr>
          <w:rFonts w:eastAsia="Times New Roman" w:cstheme="minorHAnsi"/>
          <w:color w:val="000000" w:themeColor="text1"/>
          <w:kern w:val="0"/>
          <w:shd w:val="clear" w:color="auto" w:fill="FFFFFF"/>
          <w:lang w:eastAsia="en-US"/>
        </w:rPr>
        <w:t>Tidow</w:t>
      </w:r>
      <w:proofErr w:type="spellEnd"/>
      <w:r w:rsidRPr="002236D9">
        <w:rPr>
          <w:rFonts w:eastAsia="Times New Roman" w:cstheme="minorHAnsi"/>
          <w:color w:val="000000" w:themeColor="text1"/>
          <w:kern w:val="0"/>
          <w:shd w:val="clear" w:color="auto" w:fill="FFFFFF"/>
          <w:lang w:eastAsia="en-US"/>
        </w:rPr>
        <w:t xml:space="preserve">, G. (2008). </w:t>
      </w:r>
    </w:p>
    <w:p w14:paraId="544D4FBB" w14:textId="29126B72" w:rsidR="005210E5" w:rsidRPr="002236D9" w:rsidRDefault="004F35FD">
      <w:pPr>
        <w:ind w:left="720" w:firstLine="0"/>
        <w:rPr>
          <w:rFonts w:cstheme="minorHAnsi"/>
        </w:rPr>
      </w:pPr>
      <w:r w:rsidRPr="002236D9">
        <w:rPr>
          <w:rFonts w:eastAsia="Times New Roman" w:cstheme="minorHAnsi"/>
          <w:color w:val="000000" w:themeColor="text1"/>
          <w:kern w:val="0"/>
          <w:shd w:val="clear" w:color="auto" w:fill="FFFFFF"/>
          <w:lang w:eastAsia="en-US"/>
        </w:rPr>
        <w:lastRenderedPageBreak/>
        <w:t>Acute coordinative exercise impr</w:t>
      </w:r>
      <w:r w:rsidR="00EC14B8">
        <w:rPr>
          <w:rFonts w:eastAsia="Times New Roman" w:cstheme="minorHAnsi"/>
          <w:color w:val="000000" w:themeColor="text1"/>
          <w:kern w:val="0"/>
          <w:shd w:val="clear" w:color="auto" w:fill="FFFFFF"/>
          <w:lang w:eastAsia="en-US"/>
        </w:rPr>
        <w:t xml:space="preserve">oves attentional performance in </w:t>
      </w:r>
      <w:r w:rsidRPr="002236D9">
        <w:rPr>
          <w:rFonts w:eastAsia="Times New Roman" w:cstheme="minorHAnsi"/>
          <w:color w:val="000000" w:themeColor="text1"/>
          <w:kern w:val="0"/>
          <w:shd w:val="clear" w:color="auto" w:fill="FFFFFF"/>
          <w:lang w:eastAsia="en-US"/>
        </w:rPr>
        <w:t>adolescents. </w:t>
      </w:r>
      <w:r w:rsidRPr="002236D9">
        <w:rPr>
          <w:rFonts w:eastAsia="Times New Roman" w:cstheme="minorHAnsi"/>
          <w:i/>
          <w:iCs/>
          <w:color w:val="000000" w:themeColor="text1"/>
          <w:kern w:val="0"/>
          <w:shd w:val="clear" w:color="auto" w:fill="FFFFFF"/>
          <w:lang w:eastAsia="en-US"/>
        </w:rPr>
        <w:t>Neuroscience letters</w:t>
      </w:r>
      <w:r w:rsidRPr="002236D9">
        <w:rPr>
          <w:rFonts w:eastAsia="Times New Roman" w:cstheme="minorHAnsi"/>
          <w:color w:val="000000" w:themeColor="text1"/>
          <w:kern w:val="0"/>
          <w:shd w:val="clear" w:color="auto" w:fill="FFFFFF"/>
          <w:lang w:eastAsia="en-US"/>
        </w:rPr>
        <w:t>, </w:t>
      </w:r>
      <w:r w:rsidRPr="002236D9">
        <w:rPr>
          <w:rFonts w:eastAsia="Times New Roman" w:cstheme="minorHAnsi"/>
          <w:i/>
          <w:iCs/>
          <w:color w:val="000000" w:themeColor="text1"/>
          <w:kern w:val="0"/>
          <w:shd w:val="clear" w:color="auto" w:fill="FFFFFF"/>
          <w:lang w:eastAsia="en-US"/>
        </w:rPr>
        <w:t>441</w:t>
      </w:r>
      <w:r w:rsidRPr="002236D9">
        <w:rPr>
          <w:rFonts w:eastAsia="Times New Roman" w:cstheme="minorHAnsi"/>
          <w:color w:val="000000" w:themeColor="text1"/>
          <w:kern w:val="0"/>
          <w:shd w:val="clear" w:color="auto" w:fill="FFFFFF"/>
          <w:lang w:eastAsia="en-US"/>
        </w:rPr>
        <w:t xml:space="preserve">(2), 219-223. </w:t>
      </w:r>
      <w:proofErr w:type="spellStart"/>
      <w:r w:rsidRPr="002236D9">
        <w:rPr>
          <w:rFonts w:eastAsia="Times New Roman" w:cstheme="minorHAnsi"/>
          <w:color w:val="000000" w:themeColor="text1"/>
          <w:kern w:val="0"/>
          <w:shd w:val="clear" w:color="auto" w:fill="FFFFFF"/>
          <w:lang w:eastAsia="en-US"/>
        </w:rPr>
        <w:t>doi</w:t>
      </w:r>
      <w:proofErr w:type="spellEnd"/>
      <w:r w:rsidRPr="002236D9">
        <w:rPr>
          <w:rFonts w:eastAsia="Times New Roman" w:cstheme="minorHAnsi"/>
          <w:color w:val="000000" w:themeColor="text1"/>
          <w:kern w:val="0"/>
          <w:shd w:val="clear" w:color="auto" w:fill="FFFFFF"/>
          <w:lang w:eastAsia="en-US"/>
        </w:rPr>
        <w:t xml:space="preserve">: </w:t>
      </w:r>
      <w:hyperlink r:id="rId20" w:tgtFrame="Persistent link using digital object identifier">
        <w:r w:rsidRPr="002236D9">
          <w:rPr>
            <w:rStyle w:val="InternetLink"/>
            <w:rFonts w:eastAsia="Times New Roman" w:cstheme="minorHAnsi"/>
            <w:color w:val="000000" w:themeColor="text1"/>
            <w:u w:val="none"/>
          </w:rPr>
          <w:t>https://doi.org/10.1016/j.neulet.2008.06.024</w:t>
        </w:r>
      </w:hyperlink>
    </w:p>
    <w:p w14:paraId="34F89CD0" w14:textId="77777777" w:rsidR="005210E5" w:rsidRPr="002236D9" w:rsidRDefault="004F35FD">
      <w:pPr>
        <w:ind w:firstLine="0"/>
        <w:rPr>
          <w:rFonts w:cstheme="minorHAnsi"/>
          <w:color w:val="000000" w:themeColor="text1"/>
        </w:rPr>
      </w:pPr>
      <w:r w:rsidRPr="002236D9">
        <w:rPr>
          <w:rFonts w:cstheme="minorHAnsi"/>
          <w:color w:val="000000" w:themeColor="text1"/>
        </w:rPr>
        <w:t xml:space="preserve">Burton, L. J., &amp; </w:t>
      </w:r>
      <w:proofErr w:type="spellStart"/>
      <w:r w:rsidRPr="002236D9">
        <w:rPr>
          <w:rFonts w:cstheme="minorHAnsi"/>
          <w:color w:val="000000" w:themeColor="text1"/>
        </w:rPr>
        <w:t>VanHeest</w:t>
      </w:r>
      <w:proofErr w:type="spellEnd"/>
      <w:r w:rsidRPr="002236D9">
        <w:rPr>
          <w:rFonts w:cstheme="minorHAnsi"/>
          <w:color w:val="000000" w:themeColor="text1"/>
        </w:rPr>
        <w:t xml:space="preserve">, J. L. (2007). The importance of physical activity in closing the </w:t>
      </w:r>
    </w:p>
    <w:p w14:paraId="40A4B646" w14:textId="77777777" w:rsidR="005210E5" w:rsidRPr="002236D9" w:rsidRDefault="004F35FD">
      <w:pPr>
        <w:rPr>
          <w:rFonts w:eastAsia="Times New Roman" w:cstheme="minorHAnsi"/>
          <w:color w:val="000000" w:themeColor="text1"/>
          <w:kern w:val="0"/>
          <w:lang w:eastAsia="en-US"/>
        </w:rPr>
      </w:pPr>
      <w:r w:rsidRPr="002236D9">
        <w:rPr>
          <w:rFonts w:cstheme="minorHAnsi"/>
          <w:color w:val="000000" w:themeColor="text1"/>
        </w:rPr>
        <w:t xml:space="preserve">achievement gap. </w:t>
      </w:r>
      <w:r w:rsidRPr="002236D9">
        <w:rPr>
          <w:rFonts w:cstheme="minorHAnsi"/>
          <w:i/>
          <w:color w:val="000000" w:themeColor="text1"/>
        </w:rPr>
        <w:t>Quest, 59,</w:t>
      </w:r>
      <w:r w:rsidRPr="002236D9">
        <w:rPr>
          <w:rFonts w:cstheme="minorHAnsi"/>
          <w:color w:val="000000" w:themeColor="text1"/>
        </w:rPr>
        <w:t xml:space="preserve"> 212–218. </w:t>
      </w:r>
      <w:proofErr w:type="spellStart"/>
      <w:r w:rsidRPr="002236D9">
        <w:rPr>
          <w:rFonts w:eastAsia="Times New Roman" w:cstheme="minorHAnsi"/>
          <w:color w:val="000000" w:themeColor="text1"/>
          <w:kern w:val="0"/>
          <w:lang w:eastAsia="en-US"/>
        </w:rPr>
        <w:t>doi</w:t>
      </w:r>
      <w:proofErr w:type="spellEnd"/>
      <w:r w:rsidRPr="002236D9">
        <w:rPr>
          <w:rFonts w:eastAsia="Times New Roman" w:cstheme="minorHAnsi"/>
          <w:color w:val="000000" w:themeColor="text1"/>
          <w:kern w:val="0"/>
          <w:lang w:eastAsia="en-US"/>
        </w:rPr>
        <w:t>: 10.1080/00336297.2007.10483549</w:t>
      </w:r>
    </w:p>
    <w:p w14:paraId="28903511" w14:textId="77777777" w:rsidR="004F1C14" w:rsidRPr="002236D9" w:rsidRDefault="004F1C14">
      <w:pPr>
        <w:ind w:firstLine="0"/>
        <w:rPr>
          <w:rFonts w:cstheme="minorHAnsi"/>
          <w:color w:val="000000" w:themeColor="text1"/>
        </w:rPr>
      </w:pPr>
      <w:r w:rsidRPr="002236D9">
        <w:rPr>
          <w:rFonts w:cstheme="minorHAnsi"/>
          <w:color w:val="000000" w:themeColor="text1"/>
        </w:rPr>
        <w:t xml:space="preserve">Cameron, A., Palm, K., &amp; </w:t>
      </w:r>
      <w:proofErr w:type="spellStart"/>
      <w:r w:rsidRPr="002236D9">
        <w:rPr>
          <w:rFonts w:cstheme="minorHAnsi"/>
          <w:color w:val="000000" w:themeColor="text1"/>
        </w:rPr>
        <w:t>Follette</w:t>
      </w:r>
      <w:proofErr w:type="spellEnd"/>
      <w:r w:rsidRPr="002236D9">
        <w:rPr>
          <w:rFonts w:cstheme="minorHAnsi"/>
          <w:color w:val="000000" w:themeColor="text1"/>
        </w:rPr>
        <w:t xml:space="preserve">, V. (2010). Reaction to stressful life events: What predicts </w:t>
      </w:r>
    </w:p>
    <w:p w14:paraId="06E7BAED" w14:textId="3F508752" w:rsidR="004F1C14" w:rsidRPr="002236D9" w:rsidRDefault="004F1C14" w:rsidP="004F1C14">
      <w:pPr>
        <w:ind w:left="720" w:firstLine="0"/>
        <w:rPr>
          <w:rFonts w:cstheme="minorHAnsi"/>
        </w:rPr>
      </w:pPr>
      <w:r w:rsidRPr="002236D9">
        <w:rPr>
          <w:rFonts w:cstheme="minorHAnsi"/>
          <w:color w:val="000000" w:themeColor="text1"/>
        </w:rPr>
        <w:t xml:space="preserve">symptom severity? </w:t>
      </w:r>
      <w:r w:rsidRPr="002236D9">
        <w:rPr>
          <w:rFonts w:cstheme="minorHAnsi"/>
          <w:i/>
          <w:color w:val="000000" w:themeColor="text1"/>
        </w:rPr>
        <w:t xml:space="preserve">Journal of Anxiety Disorders, 24, </w:t>
      </w:r>
      <w:r w:rsidRPr="002236D9">
        <w:rPr>
          <w:rFonts w:cstheme="minorHAnsi"/>
          <w:color w:val="000000" w:themeColor="text1"/>
        </w:rPr>
        <w:t xml:space="preserve">645-649. </w:t>
      </w:r>
      <w:proofErr w:type="spellStart"/>
      <w:proofErr w:type="gramStart"/>
      <w:r w:rsidRPr="002236D9">
        <w:rPr>
          <w:rFonts w:cstheme="minorHAnsi"/>
          <w:color w:val="000000" w:themeColor="text1"/>
        </w:rPr>
        <w:t>doi</w:t>
      </w:r>
      <w:proofErr w:type="spellEnd"/>
      <w:proofErr w:type="gramEnd"/>
      <w:r w:rsidRPr="002236D9">
        <w:rPr>
          <w:rFonts w:cstheme="minorHAnsi"/>
          <w:color w:val="000000" w:themeColor="text1"/>
        </w:rPr>
        <w:t xml:space="preserve">: </w:t>
      </w:r>
      <w:r w:rsidRPr="002236D9">
        <w:rPr>
          <w:rFonts w:cstheme="minorHAnsi"/>
          <w:kern w:val="0"/>
        </w:rPr>
        <w:t>doi:10.1016/j.janxdis.2010.04.008</w:t>
      </w:r>
    </w:p>
    <w:p w14:paraId="73C9FA0F" w14:textId="02FADAA9" w:rsidR="008D4D2E" w:rsidRPr="002236D9" w:rsidRDefault="00AE269F">
      <w:pPr>
        <w:ind w:firstLine="0"/>
        <w:rPr>
          <w:rFonts w:cstheme="minorHAnsi"/>
          <w:color w:val="000000" w:themeColor="text1"/>
        </w:rPr>
      </w:pPr>
      <w:r w:rsidRPr="002236D9">
        <w:rPr>
          <w:rFonts w:cstheme="minorHAnsi"/>
          <w:color w:val="000000" w:themeColor="text1"/>
        </w:rPr>
        <w:t>Campbell</w:t>
      </w:r>
      <w:r w:rsidR="008D4D2E" w:rsidRPr="002236D9">
        <w:rPr>
          <w:rFonts w:cstheme="minorHAnsi"/>
          <w:color w:val="000000" w:themeColor="text1"/>
        </w:rPr>
        <w:t xml:space="preserve">, R., </w:t>
      </w:r>
      <w:proofErr w:type="spellStart"/>
      <w:r w:rsidR="008D4D2E" w:rsidRPr="002236D9">
        <w:rPr>
          <w:rFonts w:cstheme="minorHAnsi"/>
          <w:color w:val="000000" w:themeColor="text1"/>
        </w:rPr>
        <w:t>Svenson</w:t>
      </w:r>
      <w:proofErr w:type="spellEnd"/>
      <w:r w:rsidR="008D4D2E" w:rsidRPr="002236D9">
        <w:rPr>
          <w:rFonts w:cstheme="minorHAnsi"/>
          <w:color w:val="000000" w:themeColor="text1"/>
        </w:rPr>
        <w:t xml:space="preserve">, L., &amp; Jarvis, G. (1992). Perceived level of stress among university </w:t>
      </w:r>
    </w:p>
    <w:p w14:paraId="3C3AC1F1" w14:textId="5405FC29" w:rsidR="00AE269F" w:rsidRPr="002236D9" w:rsidRDefault="008D4D2E" w:rsidP="00E551B7">
      <w:pPr>
        <w:ind w:left="720" w:firstLine="0"/>
        <w:rPr>
          <w:rFonts w:eastAsia="Times New Roman" w:cstheme="minorHAnsi"/>
          <w:kern w:val="0"/>
          <w:lang w:eastAsia="en-US"/>
        </w:rPr>
      </w:pPr>
      <w:r w:rsidRPr="002236D9">
        <w:rPr>
          <w:rFonts w:cstheme="minorHAnsi"/>
          <w:color w:val="000000" w:themeColor="text1"/>
        </w:rPr>
        <w:t xml:space="preserve">undergraduate students in Edmonton, Canada. </w:t>
      </w:r>
      <w:r w:rsidRPr="002236D9">
        <w:rPr>
          <w:rFonts w:eastAsia="Times New Roman" w:cstheme="minorHAnsi"/>
          <w:i/>
          <w:kern w:val="0"/>
          <w:lang w:eastAsia="en-US"/>
        </w:rPr>
        <w:t>Perceptual and Motor Skills, 75</w:t>
      </w:r>
      <w:r w:rsidRPr="002236D9">
        <w:rPr>
          <w:rFonts w:eastAsia="Times New Roman" w:cstheme="minorHAnsi"/>
          <w:kern w:val="0"/>
          <w:lang w:eastAsia="en-US"/>
        </w:rPr>
        <w:t xml:space="preserve">, 552-554. </w:t>
      </w:r>
      <w:proofErr w:type="spellStart"/>
      <w:r w:rsidR="000F3BAB" w:rsidRPr="002236D9">
        <w:rPr>
          <w:rFonts w:eastAsia="Times New Roman" w:cstheme="minorHAnsi"/>
          <w:kern w:val="0"/>
          <w:lang w:eastAsia="en-US"/>
        </w:rPr>
        <w:t>doi</w:t>
      </w:r>
      <w:proofErr w:type="spellEnd"/>
      <w:r w:rsidR="000F3BAB" w:rsidRPr="002236D9">
        <w:rPr>
          <w:rFonts w:eastAsia="Times New Roman" w:cstheme="minorHAnsi"/>
          <w:kern w:val="0"/>
          <w:lang w:eastAsia="en-US"/>
        </w:rPr>
        <w:t xml:space="preserve">: </w:t>
      </w:r>
      <w:hyperlink r:id="rId21" w:history="1">
        <w:r w:rsidR="000F3BAB" w:rsidRPr="002236D9">
          <w:rPr>
            <w:rFonts w:eastAsia="Times New Roman" w:cstheme="minorHAnsi"/>
            <w:kern w:val="0"/>
            <w:sz w:val="21"/>
            <w:szCs w:val="21"/>
            <w:shd w:val="clear" w:color="auto" w:fill="FFFFFF"/>
            <w:lang w:eastAsia="en-US"/>
          </w:rPr>
          <w:t>https://doi.org/10.2466/pms.1992.75.2.552</w:t>
        </w:r>
      </w:hyperlink>
      <w:r w:rsidRPr="002236D9">
        <w:rPr>
          <w:rFonts w:eastAsia="Times New Roman" w:cstheme="minorHAnsi"/>
          <w:kern w:val="0"/>
          <w:lang w:eastAsia="en-US"/>
        </w:rPr>
        <w:t xml:space="preserve"> </w:t>
      </w:r>
    </w:p>
    <w:p w14:paraId="09F165B0" w14:textId="5BFE0CB7" w:rsidR="005210E5" w:rsidRPr="002236D9" w:rsidRDefault="004F35FD">
      <w:pPr>
        <w:ind w:firstLine="0"/>
        <w:rPr>
          <w:rFonts w:cstheme="minorHAnsi"/>
          <w:color w:val="000000" w:themeColor="text1"/>
        </w:rPr>
      </w:pPr>
      <w:r w:rsidRPr="002236D9">
        <w:rPr>
          <w:rFonts w:cstheme="minorHAnsi"/>
          <w:color w:val="000000" w:themeColor="text1"/>
        </w:rPr>
        <w:t xml:space="preserve">Casement, M., Broussard, J., </w:t>
      </w:r>
      <w:proofErr w:type="spellStart"/>
      <w:r w:rsidRPr="002236D9">
        <w:rPr>
          <w:rFonts w:cstheme="minorHAnsi"/>
          <w:color w:val="000000" w:themeColor="text1"/>
        </w:rPr>
        <w:t>Mullington</w:t>
      </w:r>
      <w:proofErr w:type="spellEnd"/>
      <w:r w:rsidRPr="002236D9">
        <w:rPr>
          <w:rFonts w:cstheme="minorHAnsi"/>
          <w:color w:val="000000" w:themeColor="text1"/>
        </w:rPr>
        <w:t xml:space="preserve">, J., &amp; Press, D. (2006). The contribution of sleep to </w:t>
      </w:r>
    </w:p>
    <w:p w14:paraId="0CD6C4A4" w14:textId="77777777" w:rsidR="005210E5" w:rsidRPr="002236D9" w:rsidRDefault="004F35FD">
      <w:pPr>
        <w:ind w:left="720" w:firstLine="0"/>
        <w:rPr>
          <w:rFonts w:cstheme="minorHAnsi"/>
        </w:rPr>
      </w:pPr>
      <w:r w:rsidRPr="002236D9">
        <w:rPr>
          <w:rFonts w:cstheme="minorHAnsi"/>
          <w:color w:val="000000" w:themeColor="text1"/>
        </w:rPr>
        <w:t xml:space="preserve">improvements in working memory scanning speed: A study of prolonged sleep restriction. </w:t>
      </w:r>
      <w:r w:rsidRPr="002236D9">
        <w:rPr>
          <w:rFonts w:cstheme="minorHAnsi"/>
          <w:i/>
          <w:iCs/>
          <w:color w:val="000000" w:themeColor="text1"/>
        </w:rPr>
        <w:t>Biological Psychology</w:t>
      </w:r>
      <w:r w:rsidRPr="002236D9">
        <w:rPr>
          <w:rFonts w:cstheme="minorHAnsi"/>
          <w:color w:val="000000" w:themeColor="text1"/>
        </w:rPr>
        <w:t xml:space="preserve">, </w:t>
      </w:r>
      <w:r w:rsidRPr="002236D9">
        <w:rPr>
          <w:rFonts w:cstheme="minorHAnsi"/>
          <w:i/>
          <w:iCs/>
          <w:color w:val="000000" w:themeColor="text1"/>
        </w:rPr>
        <w:t>72</w:t>
      </w:r>
      <w:r w:rsidRPr="002236D9">
        <w:rPr>
          <w:rFonts w:cstheme="minorHAnsi"/>
          <w:color w:val="000000" w:themeColor="text1"/>
        </w:rPr>
        <w:t xml:space="preserve">, 208-212. </w:t>
      </w:r>
      <w:proofErr w:type="spellStart"/>
      <w:r w:rsidRPr="002236D9">
        <w:rPr>
          <w:rFonts w:cstheme="minorHAnsi"/>
          <w:color w:val="000000" w:themeColor="text1"/>
        </w:rPr>
        <w:t>doi</w:t>
      </w:r>
      <w:proofErr w:type="spellEnd"/>
      <w:r w:rsidRPr="002236D9">
        <w:rPr>
          <w:rFonts w:cstheme="minorHAnsi"/>
          <w:color w:val="000000" w:themeColor="text1"/>
        </w:rPr>
        <w:t xml:space="preserve">: </w:t>
      </w:r>
      <w:hyperlink r:id="rId22" w:tgtFrame="Persistent link using digital object identifier">
        <w:r w:rsidRPr="002236D9">
          <w:rPr>
            <w:rStyle w:val="InternetLink"/>
            <w:rFonts w:eastAsia="Times New Roman" w:cstheme="minorHAnsi"/>
            <w:color w:val="auto"/>
            <w:sz w:val="20"/>
            <w:szCs w:val="20"/>
            <w:u w:val="none"/>
          </w:rPr>
          <w:t>https://doi.org/10.1016/j.biopsycho.2005.11.002</w:t>
        </w:r>
      </w:hyperlink>
    </w:p>
    <w:p w14:paraId="264287CB" w14:textId="77777777" w:rsidR="005210E5" w:rsidRPr="002236D9" w:rsidRDefault="004F35FD">
      <w:pPr>
        <w:ind w:firstLine="0"/>
        <w:rPr>
          <w:rFonts w:cstheme="minorHAnsi"/>
          <w:color w:val="000000" w:themeColor="text1"/>
        </w:rPr>
      </w:pPr>
      <w:proofErr w:type="spellStart"/>
      <w:r w:rsidRPr="002236D9">
        <w:rPr>
          <w:rFonts w:cstheme="minorHAnsi"/>
          <w:color w:val="000000" w:themeColor="text1"/>
        </w:rPr>
        <w:t>Castelli</w:t>
      </w:r>
      <w:proofErr w:type="spellEnd"/>
      <w:r w:rsidRPr="002236D9">
        <w:rPr>
          <w:rFonts w:cstheme="minorHAnsi"/>
          <w:color w:val="000000" w:themeColor="text1"/>
        </w:rPr>
        <w:t xml:space="preserve">, D. M., Hillman, C. H., Buck, S. M., &amp; Erwin, H. (2007). Physical fitness and </w:t>
      </w:r>
    </w:p>
    <w:p w14:paraId="616043C5" w14:textId="77777777" w:rsidR="005210E5" w:rsidRPr="002236D9" w:rsidRDefault="004F35FD">
      <w:pPr>
        <w:rPr>
          <w:rFonts w:cstheme="minorHAnsi"/>
          <w:i/>
          <w:color w:val="000000" w:themeColor="text1"/>
        </w:rPr>
      </w:pPr>
      <w:r w:rsidRPr="002236D9">
        <w:rPr>
          <w:rFonts w:cstheme="minorHAnsi"/>
          <w:color w:val="000000" w:themeColor="text1"/>
        </w:rPr>
        <w:t xml:space="preserve">academic achievement in third- and fifth-grade students. </w:t>
      </w:r>
      <w:r w:rsidRPr="002236D9">
        <w:rPr>
          <w:rFonts w:cstheme="minorHAnsi"/>
          <w:i/>
          <w:color w:val="000000" w:themeColor="text1"/>
        </w:rPr>
        <w:t xml:space="preserve">Journal of Sport and Exercise </w:t>
      </w:r>
    </w:p>
    <w:p w14:paraId="4514D247" w14:textId="77777777" w:rsidR="005210E5" w:rsidRPr="002236D9" w:rsidRDefault="004F35FD">
      <w:pPr>
        <w:rPr>
          <w:rFonts w:cstheme="minorHAnsi"/>
        </w:rPr>
      </w:pPr>
      <w:r w:rsidRPr="002236D9">
        <w:rPr>
          <w:rFonts w:cstheme="minorHAnsi"/>
          <w:i/>
          <w:color w:val="000000" w:themeColor="text1"/>
        </w:rPr>
        <w:t xml:space="preserve">Psychology, 29, </w:t>
      </w:r>
      <w:r w:rsidRPr="002236D9">
        <w:rPr>
          <w:rFonts w:cstheme="minorHAnsi"/>
          <w:color w:val="000000" w:themeColor="text1"/>
        </w:rPr>
        <w:t xml:space="preserve">239–252.  Retrieved from: </w:t>
      </w:r>
      <w:hyperlink r:id="rId23">
        <w:r w:rsidRPr="002236D9">
          <w:rPr>
            <w:rStyle w:val="InternetLink"/>
            <w:rFonts w:eastAsia="Times New Roman" w:cstheme="minorHAnsi"/>
            <w:color w:val="000000" w:themeColor="text1"/>
            <w:highlight w:val="white"/>
            <w:u w:val="none"/>
          </w:rPr>
          <w:t>https://doi.org/10.1123/jsep.29.2.239</w:t>
        </w:r>
      </w:hyperlink>
    </w:p>
    <w:p w14:paraId="4AD3D558" w14:textId="77777777" w:rsidR="005210E5" w:rsidRPr="002236D9" w:rsidRDefault="004F35FD">
      <w:pPr>
        <w:ind w:firstLine="0"/>
        <w:rPr>
          <w:rFonts w:cstheme="minorHAnsi"/>
          <w:color w:val="000000" w:themeColor="text1"/>
        </w:rPr>
      </w:pPr>
      <w:r w:rsidRPr="002236D9">
        <w:rPr>
          <w:rFonts w:cstheme="minorHAnsi"/>
          <w:color w:val="000000" w:themeColor="text1"/>
        </w:rPr>
        <w:t xml:space="preserve">Chapman, E. (2003). Assessing Student Engagement Rates. Retrieved from: </w:t>
      </w:r>
    </w:p>
    <w:p w14:paraId="3BAC6BDB" w14:textId="77777777" w:rsidR="005210E5" w:rsidRPr="002236D9" w:rsidRDefault="004F35FD">
      <w:pPr>
        <w:rPr>
          <w:rFonts w:cstheme="minorHAnsi"/>
          <w:color w:val="000000" w:themeColor="text1"/>
        </w:rPr>
      </w:pPr>
      <w:r w:rsidRPr="002236D9">
        <w:rPr>
          <w:rFonts w:cstheme="minorHAnsi"/>
          <w:color w:val="000000" w:themeColor="text1"/>
        </w:rPr>
        <w:t>http://files.eric.ed.gov/fulltext/ED482269.pdf</w:t>
      </w:r>
    </w:p>
    <w:p w14:paraId="60B2970F" w14:textId="77777777" w:rsidR="005210E5" w:rsidRPr="002236D9" w:rsidRDefault="004F35FD">
      <w:pPr>
        <w:ind w:firstLine="0"/>
        <w:rPr>
          <w:rFonts w:cstheme="minorHAnsi"/>
          <w:color w:val="000000" w:themeColor="text1"/>
        </w:rPr>
      </w:pPr>
      <w:r w:rsidRPr="002236D9">
        <w:rPr>
          <w:rFonts w:cstheme="minorHAnsi"/>
          <w:color w:val="000000" w:themeColor="text1"/>
        </w:rPr>
        <w:t xml:space="preserve">Cho, S., Kim, G-S., &amp; Lee, J-H. (2013). Psychometric evaluation of the sleep </w:t>
      </w:r>
    </w:p>
    <w:p w14:paraId="3E5A06DF" w14:textId="77777777" w:rsidR="005210E5" w:rsidRPr="002236D9" w:rsidRDefault="004F35FD">
      <w:pPr>
        <w:ind w:left="720" w:firstLine="0"/>
        <w:rPr>
          <w:rFonts w:cstheme="minorHAnsi"/>
          <w:color w:val="000000" w:themeColor="text1"/>
        </w:rPr>
      </w:pPr>
      <w:r w:rsidRPr="002236D9">
        <w:rPr>
          <w:rFonts w:cstheme="minorHAnsi"/>
          <w:color w:val="000000" w:themeColor="text1"/>
        </w:rPr>
        <w:t xml:space="preserve">hygiene index: a sample of patients with chronic pain. </w:t>
      </w:r>
      <w:r w:rsidRPr="002236D9">
        <w:rPr>
          <w:rFonts w:cstheme="minorHAnsi"/>
          <w:i/>
          <w:color w:val="000000" w:themeColor="text1"/>
        </w:rPr>
        <w:t xml:space="preserve">Health and Quality of Life Outcomes, </w:t>
      </w:r>
      <w:r w:rsidRPr="002236D9">
        <w:rPr>
          <w:rFonts w:cstheme="minorHAnsi"/>
          <w:color w:val="000000" w:themeColor="text1"/>
        </w:rPr>
        <w:t xml:space="preserve">11(213), 1-7.  doi:10.1186/1477-7525-11-213 </w:t>
      </w:r>
    </w:p>
    <w:p w14:paraId="1EC66C7C" w14:textId="77777777" w:rsidR="005210E5" w:rsidRPr="002236D9" w:rsidRDefault="004F35FD">
      <w:pPr>
        <w:ind w:firstLine="0"/>
        <w:rPr>
          <w:rFonts w:cstheme="minorHAnsi"/>
          <w:color w:val="000000" w:themeColor="text1"/>
        </w:rPr>
      </w:pPr>
      <w:r w:rsidRPr="002236D9">
        <w:rPr>
          <w:rFonts w:cstheme="minorHAnsi"/>
          <w:color w:val="000000" w:themeColor="text1"/>
        </w:rPr>
        <w:t xml:space="preserve">Coe, D., </w:t>
      </w:r>
      <w:proofErr w:type="spellStart"/>
      <w:r w:rsidRPr="002236D9">
        <w:rPr>
          <w:rFonts w:cstheme="minorHAnsi"/>
          <w:color w:val="000000" w:themeColor="text1"/>
        </w:rPr>
        <w:t>Pivarnik</w:t>
      </w:r>
      <w:proofErr w:type="spellEnd"/>
      <w:r w:rsidRPr="002236D9">
        <w:rPr>
          <w:rFonts w:cstheme="minorHAnsi"/>
          <w:color w:val="000000" w:themeColor="text1"/>
        </w:rPr>
        <w:t xml:space="preserve">, J. M., Womack, C. J., Reeves, M. J., &amp; </w:t>
      </w:r>
      <w:proofErr w:type="spellStart"/>
      <w:r w:rsidRPr="002236D9">
        <w:rPr>
          <w:rFonts w:cstheme="minorHAnsi"/>
          <w:color w:val="000000" w:themeColor="text1"/>
        </w:rPr>
        <w:t>Malina</w:t>
      </w:r>
      <w:proofErr w:type="spellEnd"/>
      <w:r w:rsidRPr="002236D9">
        <w:rPr>
          <w:rFonts w:cstheme="minorHAnsi"/>
          <w:color w:val="000000" w:themeColor="text1"/>
        </w:rPr>
        <w:t xml:space="preserve">, R. M. (2006). Effects of </w:t>
      </w:r>
    </w:p>
    <w:p w14:paraId="3D3C91DC" w14:textId="77777777" w:rsidR="005210E5" w:rsidRPr="002236D9" w:rsidRDefault="004F35FD">
      <w:pPr>
        <w:ind w:left="720" w:firstLine="0"/>
        <w:rPr>
          <w:rFonts w:cstheme="minorHAnsi"/>
          <w:color w:val="000000" w:themeColor="text1"/>
        </w:rPr>
      </w:pPr>
      <w:r w:rsidRPr="002236D9">
        <w:rPr>
          <w:rFonts w:cstheme="minorHAnsi"/>
          <w:color w:val="000000" w:themeColor="text1"/>
        </w:rPr>
        <w:lastRenderedPageBreak/>
        <w:t xml:space="preserve">physical education and activity levels on academic achievement in children. </w:t>
      </w:r>
      <w:r w:rsidRPr="002236D9">
        <w:rPr>
          <w:rFonts w:cstheme="minorHAnsi"/>
          <w:i/>
          <w:color w:val="000000" w:themeColor="text1"/>
        </w:rPr>
        <w:t>Medicine &amp; Science in Sports &amp; Exercise, 38,</w:t>
      </w:r>
      <w:r w:rsidRPr="002236D9">
        <w:rPr>
          <w:rFonts w:cstheme="minorHAnsi"/>
          <w:color w:val="000000" w:themeColor="text1"/>
        </w:rPr>
        <w:t xml:space="preserve"> 1515–1519. Retrieved from: https://pdfs.semanticscholar.org/dbd7/21411962b61b1f57ef16df7655f71a3318c2.pdf</w:t>
      </w:r>
    </w:p>
    <w:p w14:paraId="57B48355" w14:textId="77777777" w:rsidR="005210E5" w:rsidRPr="002236D9" w:rsidRDefault="004F35FD">
      <w:pPr>
        <w:ind w:firstLine="0"/>
        <w:rPr>
          <w:rFonts w:cstheme="minorHAnsi"/>
          <w:color w:val="000000" w:themeColor="text1"/>
        </w:rPr>
      </w:pPr>
      <w:proofErr w:type="spellStart"/>
      <w:r w:rsidRPr="002236D9">
        <w:rPr>
          <w:rFonts w:cstheme="minorHAnsi"/>
          <w:color w:val="000000" w:themeColor="text1"/>
        </w:rPr>
        <w:t>Colcombe</w:t>
      </w:r>
      <w:proofErr w:type="spellEnd"/>
      <w:r w:rsidRPr="002236D9">
        <w:rPr>
          <w:rFonts w:cstheme="minorHAnsi"/>
          <w:color w:val="000000" w:themeColor="text1"/>
        </w:rPr>
        <w:t xml:space="preserve">, S. J., Kramer, A. F. (2003). Fitness effects on the cognitive function of older adults: A </w:t>
      </w:r>
    </w:p>
    <w:p w14:paraId="431F289F" w14:textId="77777777" w:rsidR="005210E5" w:rsidRPr="002236D9" w:rsidRDefault="004F35FD">
      <w:pPr>
        <w:ind w:left="720" w:firstLine="0"/>
        <w:rPr>
          <w:rFonts w:cstheme="minorHAnsi"/>
          <w:color w:val="000000" w:themeColor="text1"/>
        </w:rPr>
      </w:pPr>
      <w:r w:rsidRPr="002236D9">
        <w:rPr>
          <w:rFonts w:cstheme="minorHAnsi"/>
          <w:color w:val="000000" w:themeColor="text1"/>
        </w:rPr>
        <w:t xml:space="preserve">meta-analytic study. </w:t>
      </w:r>
      <w:r w:rsidRPr="002236D9">
        <w:rPr>
          <w:rFonts w:cstheme="minorHAnsi"/>
          <w:i/>
          <w:color w:val="000000" w:themeColor="text1"/>
        </w:rPr>
        <w:t>Psychological Science, 14,</w:t>
      </w:r>
      <w:r w:rsidRPr="002236D9">
        <w:rPr>
          <w:rFonts w:cstheme="minorHAnsi"/>
          <w:color w:val="000000" w:themeColor="text1"/>
        </w:rPr>
        <w:t xml:space="preserve"> 125–30.  Retrieved from: http://journals.sagepub.com/doi/pdf/10.1111/1467-9280.t01-1-01430</w:t>
      </w:r>
    </w:p>
    <w:p w14:paraId="1D664650" w14:textId="4C142A45" w:rsidR="005210E5" w:rsidRPr="00EC14B8" w:rsidRDefault="004F35FD">
      <w:pPr>
        <w:ind w:firstLine="0"/>
        <w:rPr>
          <w:color w:val="000000" w:themeColor="text1"/>
        </w:rPr>
      </w:pPr>
      <w:r w:rsidRPr="002236D9">
        <w:rPr>
          <w:rFonts w:cstheme="minorHAnsi"/>
          <w:color w:val="000000" w:themeColor="text1"/>
        </w:rPr>
        <w:t xml:space="preserve">Crandall, C. S., </w:t>
      </w:r>
      <w:proofErr w:type="spellStart"/>
      <w:r w:rsidRPr="002236D9">
        <w:rPr>
          <w:rFonts w:cstheme="minorHAnsi"/>
          <w:color w:val="000000" w:themeColor="text1"/>
        </w:rPr>
        <w:t>Preisler</w:t>
      </w:r>
      <w:proofErr w:type="spellEnd"/>
      <w:r w:rsidRPr="002236D9">
        <w:rPr>
          <w:rFonts w:cstheme="minorHAnsi"/>
          <w:color w:val="000000" w:themeColor="text1"/>
        </w:rPr>
        <w:t xml:space="preserve">, J. J., &amp; </w:t>
      </w:r>
      <w:proofErr w:type="spellStart"/>
      <w:r w:rsidRPr="002236D9">
        <w:rPr>
          <w:rFonts w:cstheme="minorHAnsi"/>
          <w:color w:val="000000" w:themeColor="text1"/>
        </w:rPr>
        <w:t>Aussprung</w:t>
      </w:r>
      <w:proofErr w:type="spellEnd"/>
      <w:r w:rsidRPr="002236D9">
        <w:rPr>
          <w:rFonts w:cstheme="minorHAnsi"/>
          <w:color w:val="000000" w:themeColor="text1"/>
        </w:rPr>
        <w:t xml:space="preserve">, J. (1992). </w:t>
      </w:r>
      <w:r w:rsidR="00EC14B8">
        <w:rPr>
          <w:color w:val="000000" w:themeColor="text1"/>
        </w:rPr>
        <w:t>Measuring life event stress in the l</w:t>
      </w:r>
      <w:r w:rsidRPr="00EC14B8">
        <w:rPr>
          <w:color w:val="000000" w:themeColor="text1"/>
        </w:rPr>
        <w:t xml:space="preserve">ives </w:t>
      </w:r>
    </w:p>
    <w:p w14:paraId="77A429C6" w14:textId="588F8577" w:rsidR="005210E5" w:rsidRPr="002236D9" w:rsidRDefault="00EC14B8">
      <w:pPr>
        <w:ind w:left="720" w:firstLine="0"/>
        <w:rPr>
          <w:rFonts w:cstheme="minorHAnsi"/>
        </w:rPr>
      </w:pPr>
      <w:proofErr w:type="gramStart"/>
      <w:r>
        <w:rPr>
          <w:color w:val="000000" w:themeColor="text1"/>
        </w:rPr>
        <w:t>of</w:t>
      </w:r>
      <w:proofErr w:type="gramEnd"/>
      <w:r>
        <w:rPr>
          <w:color w:val="000000" w:themeColor="text1"/>
        </w:rPr>
        <w:t xml:space="preserve"> college s</w:t>
      </w:r>
      <w:r w:rsidR="004F35FD" w:rsidRPr="00EC14B8">
        <w:rPr>
          <w:color w:val="000000" w:themeColor="text1"/>
        </w:rPr>
        <w:t>tudents</w:t>
      </w:r>
      <w:r w:rsidR="004F35FD" w:rsidRPr="002236D9">
        <w:rPr>
          <w:rFonts w:cstheme="minorHAnsi"/>
          <w:color w:val="000000" w:themeColor="text1"/>
        </w:rPr>
        <w:t xml:space="preserve">: The Undergraduate Stress Questionnaire (USQ). </w:t>
      </w:r>
      <w:r w:rsidR="004F35FD" w:rsidRPr="002236D9">
        <w:rPr>
          <w:rFonts w:cstheme="minorHAnsi"/>
          <w:i/>
          <w:color w:val="000000" w:themeColor="text1"/>
        </w:rPr>
        <w:t>Journal of Behavioral Medicine, 15(6),</w:t>
      </w:r>
      <w:r w:rsidR="004F35FD" w:rsidRPr="002236D9">
        <w:rPr>
          <w:rFonts w:cstheme="minorHAnsi"/>
          <w:color w:val="000000" w:themeColor="text1"/>
        </w:rPr>
        <w:t xml:space="preserve"> 627-662. </w:t>
      </w:r>
      <w:proofErr w:type="spellStart"/>
      <w:r w:rsidR="004F35FD" w:rsidRPr="002236D9">
        <w:rPr>
          <w:rFonts w:cstheme="minorHAnsi"/>
          <w:color w:val="000000" w:themeColor="text1"/>
        </w:rPr>
        <w:t>doi</w:t>
      </w:r>
      <w:proofErr w:type="spellEnd"/>
      <w:r w:rsidR="004F35FD" w:rsidRPr="002236D9">
        <w:rPr>
          <w:rFonts w:cstheme="minorHAnsi"/>
          <w:color w:val="000000" w:themeColor="text1"/>
        </w:rPr>
        <w:t xml:space="preserve">: </w:t>
      </w:r>
      <w:hyperlink r:id="rId24">
        <w:r w:rsidR="004F35FD" w:rsidRPr="002236D9">
          <w:rPr>
            <w:rStyle w:val="InternetLink"/>
            <w:rFonts w:eastAsia="Times New Roman" w:cstheme="minorHAnsi"/>
            <w:color w:val="000000" w:themeColor="text1"/>
            <w:spacing w:val="4"/>
            <w:kern w:val="0"/>
            <w:sz w:val="21"/>
            <w:szCs w:val="21"/>
            <w:highlight w:val="white"/>
            <w:u w:val="none"/>
            <w:lang w:eastAsia="en-US"/>
          </w:rPr>
          <w:t>https://doi.org/10.1007/BF00844860</w:t>
        </w:r>
      </w:hyperlink>
    </w:p>
    <w:p w14:paraId="6FE39267" w14:textId="77777777" w:rsidR="005210E5" w:rsidRPr="002236D9" w:rsidRDefault="004F35FD">
      <w:pPr>
        <w:ind w:firstLine="0"/>
        <w:rPr>
          <w:rFonts w:eastAsia="Times New Roman" w:cstheme="minorHAnsi"/>
          <w:color w:val="000000" w:themeColor="text1"/>
          <w:kern w:val="0"/>
          <w:highlight w:val="white"/>
          <w:lang w:eastAsia="en-US"/>
        </w:rPr>
      </w:pPr>
      <w:r w:rsidRPr="002236D9">
        <w:rPr>
          <w:rFonts w:eastAsia="Times New Roman" w:cstheme="minorHAnsi"/>
          <w:color w:val="000000" w:themeColor="text1"/>
          <w:kern w:val="0"/>
          <w:shd w:val="clear" w:color="auto" w:fill="FFFFFF"/>
          <w:lang w:eastAsia="en-US"/>
        </w:rPr>
        <w:t xml:space="preserve">Crowley, S. J., </w:t>
      </w:r>
      <w:proofErr w:type="spellStart"/>
      <w:r w:rsidRPr="002236D9">
        <w:rPr>
          <w:rFonts w:eastAsia="Times New Roman" w:cstheme="minorHAnsi"/>
          <w:color w:val="000000" w:themeColor="text1"/>
          <w:kern w:val="0"/>
          <w:shd w:val="clear" w:color="auto" w:fill="FFFFFF"/>
          <w:lang w:eastAsia="en-US"/>
        </w:rPr>
        <w:t>Acebo</w:t>
      </w:r>
      <w:proofErr w:type="spellEnd"/>
      <w:r w:rsidRPr="002236D9">
        <w:rPr>
          <w:rFonts w:eastAsia="Times New Roman" w:cstheme="minorHAnsi"/>
          <w:color w:val="000000" w:themeColor="text1"/>
          <w:kern w:val="0"/>
          <w:shd w:val="clear" w:color="auto" w:fill="FFFFFF"/>
          <w:lang w:eastAsia="en-US"/>
        </w:rPr>
        <w:t xml:space="preserve">, C., &amp; </w:t>
      </w:r>
      <w:proofErr w:type="spellStart"/>
      <w:r w:rsidRPr="002236D9">
        <w:rPr>
          <w:rFonts w:eastAsia="Times New Roman" w:cstheme="minorHAnsi"/>
          <w:color w:val="000000" w:themeColor="text1"/>
          <w:kern w:val="0"/>
          <w:shd w:val="clear" w:color="auto" w:fill="FFFFFF"/>
          <w:lang w:eastAsia="en-US"/>
        </w:rPr>
        <w:t>Carskadon</w:t>
      </w:r>
      <w:proofErr w:type="spellEnd"/>
      <w:r w:rsidRPr="002236D9">
        <w:rPr>
          <w:rFonts w:eastAsia="Times New Roman" w:cstheme="minorHAnsi"/>
          <w:color w:val="000000" w:themeColor="text1"/>
          <w:kern w:val="0"/>
          <w:shd w:val="clear" w:color="auto" w:fill="FFFFFF"/>
          <w:lang w:eastAsia="en-US"/>
        </w:rPr>
        <w:t xml:space="preserve">, M. A. (2007). Sleep, circadian </w:t>
      </w:r>
    </w:p>
    <w:p w14:paraId="087474D4" w14:textId="77777777" w:rsidR="005210E5" w:rsidRPr="002236D9" w:rsidRDefault="004F35FD">
      <w:pPr>
        <w:ind w:left="720" w:firstLine="0"/>
        <w:rPr>
          <w:rFonts w:cstheme="minorHAnsi"/>
        </w:rPr>
      </w:pPr>
      <w:r w:rsidRPr="002236D9">
        <w:rPr>
          <w:rFonts w:eastAsia="Times New Roman" w:cstheme="minorHAnsi"/>
          <w:color w:val="000000" w:themeColor="text1"/>
          <w:kern w:val="0"/>
          <w:shd w:val="clear" w:color="auto" w:fill="FFFFFF"/>
          <w:lang w:eastAsia="en-US"/>
        </w:rPr>
        <w:t>rhythms, and delayed phase in adolescence. </w:t>
      </w:r>
      <w:r w:rsidRPr="002236D9">
        <w:rPr>
          <w:rFonts w:eastAsia="Times New Roman" w:cstheme="minorHAnsi"/>
          <w:i/>
          <w:iCs/>
          <w:color w:val="000000" w:themeColor="text1"/>
          <w:kern w:val="0"/>
          <w:shd w:val="clear" w:color="auto" w:fill="FFFFFF"/>
          <w:lang w:eastAsia="en-US"/>
        </w:rPr>
        <w:t>Sleep medicine</w:t>
      </w:r>
      <w:r w:rsidRPr="002236D9">
        <w:rPr>
          <w:rFonts w:eastAsia="Times New Roman" w:cstheme="minorHAnsi"/>
          <w:color w:val="000000" w:themeColor="text1"/>
          <w:kern w:val="0"/>
          <w:shd w:val="clear" w:color="auto" w:fill="FFFFFF"/>
          <w:lang w:eastAsia="en-US"/>
        </w:rPr>
        <w:t>, </w:t>
      </w:r>
      <w:r w:rsidRPr="002236D9">
        <w:rPr>
          <w:rFonts w:eastAsia="Times New Roman" w:cstheme="minorHAnsi"/>
          <w:i/>
          <w:iCs/>
          <w:color w:val="000000" w:themeColor="text1"/>
          <w:kern w:val="0"/>
          <w:shd w:val="clear" w:color="auto" w:fill="FFFFFF"/>
          <w:lang w:eastAsia="en-US"/>
        </w:rPr>
        <w:t>8</w:t>
      </w:r>
      <w:r w:rsidRPr="002236D9">
        <w:rPr>
          <w:rFonts w:eastAsia="Times New Roman" w:cstheme="minorHAnsi"/>
          <w:color w:val="000000" w:themeColor="text1"/>
          <w:kern w:val="0"/>
          <w:shd w:val="clear" w:color="auto" w:fill="FFFFFF"/>
          <w:lang w:eastAsia="en-US"/>
        </w:rPr>
        <w:t>(6), 602-612.</w:t>
      </w:r>
      <w:r w:rsidRPr="002236D9">
        <w:rPr>
          <w:rFonts w:eastAsia="Times New Roman" w:cstheme="minorHAnsi"/>
          <w:color w:val="000000" w:themeColor="text1"/>
          <w:kern w:val="0"/>
          <w:lang w:eastAsia="en-US"/>
        </w:rPr>
        <w:t xml:space="preserve"> </w:t>
      </w:r>
      <w:proofErr w:type="spellStart"/>
      <w:r w:rsidRPr="002236D9">
        <w:rPr>
          <w:rFonts w:eastAsia="Times New Roman" w:cstheme="minorHAnsi"/>
          <w:color w:val="000000" w:themeColor="text1"/>
          <w:kern w:val="0"/>
          <w:lang w:eastAsia="en-US"/>
        </w:rPr>
        <w:t>doi</w:t>
      </w:r>
      <w:proofErr w:type="spellEnd"/>
      <w:r w:rsidRPr="002236D9">
        <w:rPr>
          <w:rFonts w:eastAsia="Times New Roman" w:cstheme="minorHAnsi"/>
          <w:color w:val="000000" w:themeColor="text1"/>
          <w:kern w:val="0"/>
          <w:lang w:eastAsia="en-US"/>
        </w:rPr>
        <w:t xml:space="preserve">: </w:t>
      </w:r>
      <w:hyperlink r:id="rId25" w:tgtFrame="Persistent link using digital object identifier">
        <w:r w:rsidRPr="002236D9">
          <w:rPr>
            <w:rStyle w:val="InternetLink"/>
            <w:rFonts w:eastAsia="Times New Roman" w:cstheme="minorHAnsi"/>
            <w:color w:val="000000" w:themeColor="text1"/>
            <w:u w:val="none"/>
          </w:rPr>
          <w:t>https://doi.org/10.1016/j.sleep.2006.12.002</w:t>
        </w:r>
      </w:hyperlink>
    </w:p>
    <w:p w14:paraId="32DBA586" w14:textId="587660B8" w:rsidR="003A7F1B" w:rsidRPr="002236D9" w:rsidRDefault="004F35FD" w:rsidP="003A7F1B">
      <w:pPr>
        <w:ind w:firstLine="0"/>
        <w:rPr>
          <w:rFonts w:eastAsia="Times New Roman" w:cstheme="minorHAnsi"/>
          <w:color w:val="000000" w:themeColor="text1"/>
          <w:kern w:val="0"/>
          <w:shd w:val="clear" w:color="auto" w:fill="FFFFFF"/>
          <w:lang w:eastAsia="en-US"/>
        </w:rPr>
      </w:pPr>
      <w:r w:rsidRPr="002236D9">
        <w:rPr>
          <w:rFonts w:eastAsia="Times New Roman" w:cstheme="minorHAnsi"/>
          <w:color w:val="000000" w:themeColor="text1"/>
          <w:kern w:val="0"/>
          <w:shd w:val="clear" w:color="auto" w:fill="FFFFFF"/>
          <w:lang w:eastAsia="en-US"/>
        </w:rPr>
        <w:t xml:space="preserve">Dahl, R. E. (1996, March). The impact of inadequate sleep on children's </w:t>
      </w:r>
    </w:p>
    <w:p w14:paraId="3E1BD495" w14:textId="2F69CD50" w:rsidR="005210E5" w:rsidRPr="002236D9" w:rsidRDefault="004F35FD" w:rsidP="003A7F1B">
      <w:pPr>
        <w:ind w:left="720" w:firstLine="0"/>
        <w:rPr>
          <w:rFonts w:eastAsia="Times New Roman" w:cstheme="minorHAnsi"/>
          <w:color w:val="000000" w:themeColor="text1"/>
          <w:kern w:val="0"/>
          <w:highlight w:val="white"/>
          <w:lang w:eastAsia="en-US"/>
        </w:rPr>
      </w:pPr>
      <w:r w:rsidRPr="002236D9">
        <w:rPr>
          <w:rFonts w:eastAsia="Times New Roman" w:cstheme="minorHAnsi"/>
          <w:color w:val="000000" w:themeColor="text1"/>
          <w:kern w:val="0"/>
          <w:shd w:val="clear" w:color="auto" w:fill="FFFFFF"/>
          <w:lang w:eastAsia="en-US"/>
        </w:rPr>
        <w:t>daytime cognitive function. In </w:t>
      </w:r>
      <w:r w:rsidRPr="002236D9">
        <w:rPr>
          <w:rFonts w:eastAsia="Times New Roman" w:cstheme="minorHAnsi"/>
          <w:i/>
          <w:iCs/>
          <w:color w:val="000000" w:themeColor="text1"/>
          <w:kern w:val="0"/>
          <w:shd w:val="clear" w:color="auto" w:fill="FFFFFF"/>
          <w:lang w:eastAsia="en-US"/>
        </w:rPr>
        <w:t>Seminars in pediatric neurology</w:t>
      </w:r>
      <w:r w:rsidRPr="002236D9">
        <w:rPr>
          <w:rFonts w:eastAsia="Times New Roman" w:cstheme="minorHAnsi"/>
          <w:color w:val="000000" w:themeColor="text1"/>
          <w:kern w:val="0"/>
          <w:shd w:val="clear" w:color="auto" w:fill="FFFFFF"/>
          <w:lang w:eastAsia="en-US"/>
        </w:rPr>
        <w:t> (Vol. 3, No. 1, pp44-50). WB Saunders.</w:t>
      </w:r>
    </w:p>
    <w:p w14:paraId="67867157" w14:textId="4B102CE6" w:rsidR="003A7F1B" w:rsidRPr="002236D9" w:rsidRDefault="003A7F1B" w:rsidP="003A7F1B">
      <w:pPr>
        <w:ind w:firstLine="0"/>
        <w:rPr>
          <w:rFonts w:eastAsia="Times New Roman" w:cstheme="minorHAnsi"/>
          <w:color w:val="000000" w:themeColor="text1"/>
          <w:kern w:val="0"/>
          <w:lang w:eastAsia="en-US"/>
        </w:rPr>
      </w:pPr>
      <w:r w:rsidRPr="002236D9">
        <w:rPr>
          <w:rFonts w:eastAsia="Times New Roman" w:cstheme="minorHAnsi"/>
          <w:color w:val="000000" w:themeColor="text1"/>
          <w:kern w:val="0"/>
          <w:lang w:eastAsia="en-US"/>
        </w:rPr>
        <w:t xml:space="preserve">Deegan, J. Jr. (1976). The </w:t>
      </w:r>
      <w:r w:rsidR="00EC14B8">
        <w:rPr>
          <w:rFonts w:ascii="Times New Roman" w:eastAsia="Times New Roman" w:hAnsi="Times New Roman" w:cs="Times New Roman"/>
          <w:color w:val="000000" w:themeColor="text1"/>
          <w:kern w:val="0"/>
          <w:lang w:eastAsia="en-US"/>
        </w:rPr>
        <w:t>c</w:t>
      </w:r>
      <w:r w:rsidRPr="00EC14B8">
        <w:rPr>
          <w:rFonts w:ascii="Times New Roman" w:eastAsia="Times New Roman" w:hAnsi="Times New Roman" w:cs="Times New Roman"/>
          <w:color w:val="000000" w:themeColor="text1"/>
          <w:kern w:val="0"/>
          <w:lang w:eastAsia="en-US"/>
        </w:rPr>
        <w:t xml:space="preserve">onsequences </w:t>
      </w:r>
      <w:r w:rsidR="000826FA" w:rsidRPr="00EC14B8">
        <w:rPr>
          <w:rFonts w:ascii="Times New Roman" w:eastAsia="Times New Roman" w:hAnsi="Times New Roman" w:cs="Times New Roman"/>
          <w:color w:val="000000" w:themeColor="text1"/>
          <w:kern w:val="0"/>
          <w:lang w:eastAsia="en-US"/>
        </w:rPr>
        <w:t>o</w:t>
      </w:r>
      <w:r w:rsidR="00EC14B8">
        <w:rPr>
          <w:rFonts w:ascii="Times New Roman" w:eastAsia="Times New Roman" w:hAnsi="Times New Roman" w:cs="Times New Roman"/>
          <w:color w:val="000000" w:themeColor="text1"/>
          <w:kern w:val="0"/>
          <w:lang w:eastAsia="en-US"/>
        </w:rPr>
        <w:t>f model misspecification i</w:t>
      </w:r>
      <w:r w:rsidRPr="00EC14B8">
        <w:rPr>
          <w:rFonts w:ascii="Times New Roman" w:eastAsia="Times New Roman" w:hAnsi="Times New Roman" w:cs="Times New Roman"/>
          <w:color w:val="000000" w:themeColor="text1"/>
          <w:kern w:val="0"/>
          <w:lang w:eastAsia="en-US"/>
        </w:rPr>
        <w:t>n</w:t>
      </w:r>
      <w:r w:rsidR="00EC14B8">
        <w:rPr>
          <w:rFonts w:ascii="Times New Roman" w:eastAsia="Times New Roman" w:hAnsi="Times New Roman" w:cs="Times New Roman"/>
          <w:color w:val="000000" w:themeColor="text1"/>
          <w:kern w:val="0"/>
          <w:lang w:eastAsia="en-US"/>
        </w:rPr>
        <w:t xml:space="preserve"> regression a</w:t>
      </w:r>
      <w:r w:rsidRPr="00EC14B8">
        <w:rPr>
          <w:rFonts w:ascii="Times New Roman" w:eastAsia="Times New Roman" w:hAnsi="Times New Roman" w:cs="Times New Roman"/>
          <w:color w:val="000000" w:themeColor="text1"/>
          <w:kern w:val="0"/>
          <w:lang w:eastAsia="en-US"/>
        </w:rPr>
        <w:t>nalysis.</w:t>
      </w:r>
      <w:r w:rsidRPr="002236D9">
        <w:rPr>
          <w:rFonts w:eastAsia="Times New Roman" w:cstheme="minorHAnsi"/>
          <w:color w:val="000000" w:themeColor="text1"/>
          <w:kern w:val="0"/>
          <w:lang w:eastAsia="en-US"/>
        </w:rPr>
        <w:t xml:space="preserve"> </w:t>
      </w:r>
    </w:p>
    <w:p w14:paraId="7A24C0FB" w14:textId="2BB70DD1" w:rsidR="003A7F1B" w:rsidRPr="002236D9" w:rsidRDefault="003A7F1B" w:rsidP="003A7F1B">
      <w:pPr>
        <w:rPr>
          <w:rFonts w:eastAsia="Times New Roman" w:cstheme="minorHAnsi"/>
          <w:color w:val="000000" w:themeColor="text1"/>
          <w:kern w:val="0"/>
          <w:shd w:val="clear" w:color="auto" w:fill="FFFFFF"/>
          <w:lang w:eastAsia="en-US"/>
        </w:rPr>
      </w:pPr>
      <w:r w:rsidRPr="002236D9">
        <w:rPr>
          <w:rFonts w:eastAsia="Times New Roman" w:cstheme="minorHAnsi"/>
          <w:i/>
          <w:color w:val="000000" w:themeColor="text1"/>
          <w:kern w:val="0"/>
          <w:lang w:eastAsia="en-US"/>
        </w:rPr>
        <w:t>Multivariate Behavioral Research, 11</w:t>
      </w:r>
      <w:r w:rsidRPr="002236D9">
        <w:rPr>
          <w:rFonts w:eastAsia="Times New Roman" w:cstheme="minorHAnsi"/>
          <w:color w:val="000000" w:themeColor="text1"/>
          <w:kern w:val="0"/>
          <w:lang w:eastAsia="en-US"/>
        </w:rPr>
        <w:t xml:space="preserve">(2), 237-248. </w:t>
      </w:r>
      <w:proofErr w:type="spellStart"/>
      <w:r w:rsidRPr="002236D9">
        <w:rPr>
          <w:rFonts w:eastAsia="Times New Roman" w:cstheme="minorHAnsi"/>
          <w:color w:val="000000" w:themeColor="text1"/>
          <w:kern w:val="0"/>
          <w:lang w:eastAsia="en-US"/>
        </w:rPr>
        <w:t>doi</w:t>
      </w:r>
      <w:proofErr w:type="spellEnd"/>
      <w:r w:rsidRPr="002236D9">
        <w:rPr>
          <w:rFonts w:eastAsia="Times New Roman" w:cstheme="minorHAnsi"/>
          <w:color w:val="000000" w:themeColor="text1"/>
          <w:kern w:val="0"/>
          <w:lang w:eastAsia="en-US"/>
        </w:rPr>
        <w:t xml:space="preserve"> = 10.1207/s15327906mbr1102\_9</w:t>
      </w:r>
    </w:p>
    <w:p w14:paraId="4CB730C5" w14:textId="77777777" w:rsidR="005210E5" w:rsidRPr="002236D9" w:rsidRDefault="004F35FD">
      <w:pPr>
        <w:ind w:firstLine="0"/>
        <w:rPr>
          <w:rFonts w:eastAsia="Times New Roman" w:cstheme="minorHAnsi"/>
          <w:color w:val="000000" w:themeColor="text1"/>
          <w:kern w:val="0"/>
          <w:highlight w:val="white"/>
          <w:lang w:eastAsia="en-US"/>
        </w:rPr>
      </w:pPr>
      <w:r w:rsidRPr="002236D9">
        <w:rPr>
          <w:rFonts w:eastAsia="Times New Roman" w:cstheme="minorHAnsi"/>
          <w:color w:val="000000" w:themeColor="text1"/>
          <w:kern w:val="0"/>
          <w:shd w:val="clear" w:color="auto" w:fill="FFFFFF"/>
          <w:lang w:eastAsia="en-US"/>
        </w:rPr>
        <w:t xml:space="preserve">De </w:t>
      </w:r>
      <w:proofErr w:type="spellStart"/>
      <w:r w:rsidRPr="002236D9">
        <w:rPr>
          <w:rFonts w:eastAsia="Times New Roman" w:cstheme="minorHAnsi"/>
          <w:color w:val="000000" w:themeColor="text1"/>
          <w:kern w:val="0"/>
          <w:shd w:val="clear" w:color="auto" w:fill="FFFFFF"/>
          <w:lang w:eastAsia="en-US"/>
        </w:rPr>
        <w:t>Koninck</w:t>
      </w:r>
      <w:proofErr w:type="spellEnd"/>
      <w:r w:rsidRPr="002236D9">
        <w:rPr>
          <w:rFonts w:eastAsia="Times New Roman" w:cstheme="minorHAnsi"/>
          <w:color w:val="000000" w:themeColor="text1"/>
          <w:kern w:val="0"/>
          <w:shd w:val="clear" w:color="auto" w:fill="FFFFFF"/>
          <w:lang w:eastAsia="en-US"/>
        </w:rPr>
        <w:t xml:space="preserve">, J., Lorrain, D., Christ, G., </w:t>
      </w:r>
      <w:proofErr w:type="spellStart"/>
      <w:r w:rsidRPr="002236D9">
        <w:rPr>
          <w:rFonts w:eastAsia="Times New Roman" w:cstheme="minorHAnsi"/>
          <w:color w:val="000000" w:themeColor="text1"/>
          <w:kern w:val="0"/>
          <w:shd w:val="clear" w:color="auto" w:fill="FFFFFF"/>
          <w:lang w:eastAsia="en-US"/>
        </w:rPr>
        <w:t>Proulx</w:t>
      </w:r>
      <w:proofErr w:type="spellEnd"/>
      <w:r w:rsidRPr="002236D9">
        <w:rPr>
          <w:rFonts w:eastAsia="Times New Roman" w:cstheme="minorHAnsi"/>
          <w:color w:val="000000" w:themeColor="text1"/>
          <w:kern w:val="0"/>
          <w:shd w:val="clear" w:color="auto" w:fill="FFFFFF"/>
          <w:lang w:eastAsia="en-US"/>
        </w:rPr>
        <w:t xml:space="preserve">, G., &amp; </w:t>
      </w:r>
      <w:proofErr w:type="spellStart"/>
      <w:r w:rsidRPr="002236D9">
        <w:rPr>
          <w:rFonts w:eastAsia="Times New Roman" w:cstheme="minorHAnsi"/>
          <w:color w:val="000000" w:themeColor="text1"/>
          <w:kern w:val="0"/>
          <w:shd w:val="clear" w:color="auto" w:fill="FFFFFF"/>
          <w:lang w:eastAsia="en-US"/>
        </w:rPr>
        <w:t>Coulombe</w:t>
      </w:r>
      <w:proofErr w:type="spellEnd"/>
      <w:r w:rsidRPr="002236D9">
        <w:rPr>
          <w:rFonts w:eastAsia="Times New Roman" w:cstheme="minorHAnsi"/>
          <w:color w:val="000000" w:themeColor="text1"/>
          <w:kern w:val="0"/>
          <w:shd w:val="clear" w:color="auto" w:fill="FFFFFF"/>
          <w:lang w:eastAsia="en-US"/>
        </w:rPr>
        <w:t xml:space="preserve">, D. (1989). Intensive language </w:t>
      </w:r>
    </w:p>
    <w:p w14:paraId="2AD6CAD6" w14:textId="77777777" w:rsidR="005210E5" w:rsidRPr="002236D9" w:rsidRDefault="004F35FD">
      <w:pPr>
        <w:rPr>
          <w:rFonts w:eastAsia="Times New Roman" w:cstheme="minorHAnsi"/>
          <w:color w:val="000000" w:themeColor="text1"/>
          <w:kern w:val="0"/>
          <w:highlight w:val="white"/>
          <w:lang w:eastAsia="en-US"/>
        </w:rPr>
      </w:pPr>
      <w:r w:rsidRPr="002236D9">
        <w:rPr>
          <w:rFonts w:eastAsia="Times New Roman" w:cstheme="minorHAnsi"/>
          <w:color w:val="000000" w:themeColor="text1"/>
          <w:kern w:val="0"/>
          <w:shd w:val="clear" w:color="auto" w:fill="FFFFFF"/>
          <w:lang w:eastAsia="en-US"/>
        </w:rPr>
        <w:t xml:space="preserve">learning and increases in rapid eye movement sleep: Evidence of a performance </w:t>
      </w:r>
    </w:p>
    <w:p w14:paraId="0D304258" w14:textId="77777777" w:rsidR="005210E5" w:rsidRPr="002236D9" w:rsidRDefault="004F35FD">
      <w:pPr>
        <w:ind w:left="720" w:firstLine="0"/>
        <w:rPr>
          <w:rFonts w:cstheme="minorHAnsi"/>
        </w:rPr>
      </w:pPr>
      <w:r w:rsidRPr="002236D9">
        <w:rPr>
          <w:rFonts w:eastAsia="Times New Roman" w:cstheme="minorHAnsi"/>
          <w:color w:val="000000" w:themeColor="text1"/>
          <w:kern w:val="0"/>
          <w:shd w:val="clear" w:color="auto" w:fill="FFFFFF"/>
          <w:lang w:eastAsia="en-US"/>
        </w:rPr>
        <w:t>factor. </w:t>
      </w:r>
      <w:r w:rsidRPr="002236D9">
        <w:rPr>
          <w:rFonts w:eastAsia="Times New Roman" w:cstheme="minorHAnsi"/>
          <w:i/>
          <w:iCs/>
          <w:color w:val="000000" w:themeColor="text1"/>
          <w:kern w:val="0"/>
          <w:shd w:val="clear" w:color="auto" w:fill="FFFFFF"/>
          <w:lang w:eastAsia="en-US"/>
        </w:rPr>
        <w:t>International Journal of Psychophysiology</w:t>
      </w:r>
      <w:r w:rsidRPr="002236D9">
        <w:rPr>
          <w:rFonts w:eastAsia="Times New Roman" w:cstheme="minorHAnsi"/>
          <w:color w:val="000000" w:themeColor="text1"/>
          <w:kern w:val="0"/>
          <w:shd w:val="clear" w:color="auto" w:fill="FFFFFF"/>
          <w:lang w:eastAsia="en-US"/>
        </w:rPr>
        <w:t>, </w:t>
      </w:r>
      <w:r w:rsidRPr="002236D9">
        <w:rPr>
          <w:rFonts w:eastAsia="Times New Roman" w:cstheme="minorHAnsi"/>
          <w:i/>
          <w:iCs/>
          <w:color w:val="000000" w:themeColor="text1"/>
          <w:kern w:val="0"/>
          <w:shd w:val="clear" w:color="auto" w:fill="FFFFFF"/>
          <w:lang w:eastAsia="en-US"/>
        </w:rPr>
        <w:t>8</w:t>
      </w:r>
      <w:r w:rsidRPr="002236D9">
        <w:rPr>
          <w:rFonts w:eastAsia="Times New Roman" w:cstheme="minorHAnsi"/>
          <w:color w:val="000000" w:themeColor="text1"/>
          <w:kern w:val="0"/>
          <w:shd w:val="clear" w:color="auto" w:fill="FFFFFF"/>
          <w:lang w:eastAsia="en-US"/>
        </w:rPr>
        <w:t xml:space="preserve">(1), 43-47. </w:t>
      </w:r>
      <w:proofErr w:type="spellStart"/>
      <w:r w:rsidRPr="002236D9">
        <w:rPr>
          <w:rFonts w:eastAsia="Times New Roman" w:cstheme="minorHAnsi"/>
          <w:color w:val="000000" w:themeColor="text1"/>
          <w:kern w:val="0"/>
          <w:shd w:val="clear" w:color="auto" w:fill="FFFFFF"/>
          <w:lang w:eastAsia="en-US"/>
        </w:rPr>
        <w:t>doi</w:t>
      </w:r>
      <w:proofErr w:type="spellEnd"/>
      <w:r w:rsidRPr="002236D9">
        <w:rPr>
          <w:rFonts w:eastAsia="Times New Roman" w:cstheme="minorHAnsi"/>
          <w:color w:val="000000" w:themeColor="text1"/>
          <w:kern w:val="0"/>
          <w:shd w:val="clear" w:color="auto" w:fill="FFFFFF"/>
          <w:lang w:eastAsia="en-US"/>
        </w:rPr>
        <w:t xml:space="preserve">: </w:t>
      </w:r>
      <w:hyperlink r:id="rId26" w:tgtFrame="Persistent link using digital object identifier">
        <w:r w:rsidRPr="002236D9">
          <w:rPr>
            <w:rStyle w:val="InternetLink"/>
            <w:rFonts w:eastAsia="Times New Roman" w:cstheme="minorHAnsi"/>
            <w:color w:val="000000" w:themeColor="text1"/>
            <w:u w:val="none"/>
          </w:rPr>
          <w:t>https://doi.org/10.1016/0167-8760(89)90018-4</w:t>
        </w:r>
      </w:hyperlink>
    </w:p>
    <w:p w14:paraId="0F6DF234" w14:textId="77777777" w:rsidR="005210E5" w:rsidRPr="002236D9" w:rsidRDefault="004F35FD">
      <w:pPr>
        <w:ind w:firstLine="0"/>
        <w:rPr>
          <w:rFonts w:cstheme="minorHAnsi"/>
          <w:color w:val="000000" w:themeColor="text1"/>
          <w:kern w:val="0"/>
        </w:rPr>
      </w:pPr>
      <w:proofErr w:type="spellStart"/>
      <w:r w:rsidRPr="002236D9">
        <w:rPr>
          <w:rFonts w:cstheme="minorHAnsi"/>
          <w:color w:val="000000" w:themeColor="text1"/>
          <w:kern w:val="0"/>
        </w:rPr>
        <w:t>Dewald</w:t>
      </w:r>
      <w:proofErr w:type="spellEnd"/>
      <w:r w:rsidRPr="002236D9">
        <w:rPr>
          <w:rFonts w:cstheme="minorHAnsi"/>
          <w:color w:val="000000" w:themeColor="text1"/>
          <w:kern w:val="0"/>
        </w:rPr>
        <w:t xml:space="preserve">, J.F., Meijer, A.M., </w:t>
      </w:r>
      <w:proofErr w:type="spellStart"/>
      <w:r w:rsidRPr="002236D9">
        <w:rPr>
          <w:rFonts w:cstheme="minorHAnsi"/>
          <w:color w:val="000000" w:themeColor="text1"/>
          <w:kern w:val="0"/>
        </w:rPr>
        <w:t>Oort</w:t>
      </w:r>
      <w:proofErr w:type="spellEnd"/>
      <w:r w:rsidRPr="002236D9">
        <w:rPr>
          <w:rFonts w:cstheme="minorHAnsi"/>
          <w:color w:val="000000" w:themeColor="text1"/>
          <w:kern w:val="0"/>
        </w:rPr>
        <w:t xml:space="preserve">, F.J., </w:t>
      </w:r>
      <w:proofErr w:type="spellStart"/>
      <w:r w:rsidRPr="002236D9">
        <w:rPr>
          <w:rFonts w:cstheme="minorHAnsi"/>
          <w:color w:val="000000" w:themeColor="text1"/>
          <w:kern w:val="0"/>
        </w:rPr>
        <w:t>Kerkhof</w:t>
      </w:r>
      <w:proofErr w:type="spellEnd"/>
      <w:r w:rsidRPr="002236D9">
        <w:rPr>
          <w:rFonts w:cstheme="minorHAnsi"/>
          <w:color w:val="000000" w:themeColor="text1"/>
          <w:kern w:val="0"/>
        </w:rPr>
        <w:t xml:space="preserve">, G.A., &amp; </w:t>
      </w:r>
      <w:proofErr w:type="spellStart"/>
      <w:r w:rsidRPr="002236D9">
        <w:rPr>
          <w:rFonts w:cstheme="minorHAnsi"/>
          <w:color w:val="000000" w:themeColor="text1"/>
          <w:kern w:val="0"/>
        </w:rPr>
        <w:t>Bögels</w:t>
      </w:r>
      <w:proofErr w:type="spellEnd"/>
      <w:r w:rsidRPr="002236D9">
        <w:rPr>
          <w:rFonts w:cstheme="minorHAnsi"/>
          <w:color w:val="000000" w:themeColor="text1"/>
          <w:kern w:val="0"/>
        </w:rPr>
        <w:t xml:space="preserve">, S.M. (2010). The influence of </w:t>
      </w:r>
    </w:p>
    <w:p w14:paraId="07F16C44" w14:textId="77777777" w:rsidR="005210E5" w:rsidRPr="002236D9" w:rsidRDefault="004F35FD">
      <w:pPr>
        <w:ind w:left="720" w:firstLine="0"/>
        <w:rPr>
          <w:rFonts w:eastAsia="Times New Roman" w:cstheme="minorHAnsi"/>
          <w:color w:val="000000" w:themeColor="text1"/>
          <w:kern w:val="0"/>
          <w:lang w:eastAsia="en-US"/>
        </w:rPr>
      </w:pPr>
      <w:r w:rsidRPr="002236D9">
        <w:rPr>
          <w:rFonts w:cstheme="minorHAnsi"/>
          <w:color w:val="000000" w:themeColor="text1"/>
          <w:kern w:val="0"/>
        </w:rPr>
        <w:lastRenderedPageBreak/>
        <w:t xml:space="preserve">sleep quality, sleep duration and sleepiness on school performance in children and adolescents: A meta-analytic review. </w:t>
      </w:r>
      <w:r w:rsidRPr="002236D9">
        <w:rPr>
          <w:rFonts w:cstheme="minorHAnsi"/>
          <w:i/>
          <w:color w:val="000000" w:themeColor="text1"/>
          <w:kern w:val="0"/>
        </w:rPr>
        <w:t>Sleep Medicine Reviews, 14,</w:t>
      </w:r>
      <w:r w:rsidRPr="002236D9">
        <w:rPr>
          <w:rFonts w:cstheme="minorHAnsi"/>
          <w:color w:val="000000" w:themeColor="text1"/>
          <w:kern w:val="0"/>
        </w:rPr>
        <w:t xml:space="preserve"> 179–189.</w:t>
      </w:r>
      <w:r w:rsidRPr="002236D9">
        <w:rPr>
          <w:rFonts w:eastAsia="MS Mincho" w:cstheme="minorHAnsi"/>
          <w:color w:val="000000" w:themeColor="text1"/>
          <w:kern w:val="0"/>
        </w:rPr>
        <w:t> </w:t>
      </w:r>
      <w:r w:rsidRPr="002236D9">
        <w:rPr>
          <w:rFonts w:eastAsia="Times New Roman" w:cstheme="minorHAnsi"/>
          <w:color w:val="000000" w:themeColor="text1"/>
        </w:rPr>
        <w:t xml:space="preserve"> </w:t>
      </w:r>
      <w:r w:rsidRPr="002236D9">
        <w:rPr>
          <w:rFonts w:eastAsia="Times New Roman" w:cstheme="minorHAnsi"/>
          <w:color w:val="000000" w:themeColor="text1"/>
          <w:kern w:val="0"/>
          <w:lang w:eastAsia="en-US"/>
        </w:rPr>
        <w:t>doi:10.1016/j.smrv.2009.10.004</w:t>
      </w:r>
    </w:p>
    <w:p w14:paraId="53D32918" w14:textId="77777777" w:rsidR="005210E5" w:rsidRPr="002236D9" w:rsidRDefault="004F35FD">
      <w:pPr>
        <w:ind w:firstLine="0"/>
        <w:rPr>
          <w:rFonts w:cstheme="minorHAnsi"/>
          <w:color w:val="000000" w:themeColor="text1"/>
          <w:highlight w:val="white"/>
        </w:rPr>
      </w:pPr>
      <w:r w:rsidRPr="002236D9">
        <w:rPr>
          <w:rFonts w:cstheme="minorHAnsi"/>
          <w:color w:val="000000" w:themeColor="text1"/>
          <w:shd w:val="clear" w:color="auto" w:fill="FFFFFF"/>
        </w:rPr>
        <w:t xml:space="preserve">Dunn, A. L., Trivedi, M. H., O'Neal, H. A. (2001). Physical activity dose-response effects on </w:t>
      </w:r>
    </w:p>
    <w:p w14:paraId="66DC66FE" w14:textId="77777777" w:rsidR="005210E5" w:rsidRPr="002236D9" w:rsidRDefault="004F35FD">
      <w:pPr>
        <w:ind w:left="720" w:firstLine="0"/>
        <w:rPr>
          <w:rFonts w:cstheme="minorHAnsi"/>
          <w:color w:val="000000" w:themeColor="text1"/>
        </w:rPr>
      </w:pPr>
      <w:r w:rsidRPr="002236D9">
        <w:rPr>
          <w:rFonts w:cstheme="minorHAnsi"/>
          <w:color w:val="000000" w:themeColor="text1"/>
          <w:shd w:val="clear" w:color="auto" w:fill="FFFFFF"/>
        </w:rPr>
        <w:t xml:space="preserve">outcomes of depression and anxiety. </w:t>
      </w:r>
      <w:r w:rsidRPr="002236D9">
        <w:rPr>
          <w:rFonts w:cstheme="minorHAnsi"/>
          <w:i/>
          <w:color w:val="000000" w:themeColor="text1"/>
          <w:shd w:val="clear" w:color="auto" w:fill="FFFFFF"/>
        </w:rPr>
        <w:t>Medicine and Science in Sports and Exercise, 33(Supplement 6),</w:t>
      </w:r>
      <w:r w:rsidRPr="002236D9">
        <w:rPr>
          <w:rFonts w:cstheme="minorHAnsi"/>
          <w:color w:val="000000" w:themeColor="text1"/>
          <w:shd w:val="clear" w:color="auto" w:fill="FFFFFF"/>
        </w:rPr>
        <w:t xml:space="preserve"> S587-S597. Retrieved from: https://www.ncbi.nlm.nih.gov/books/NBK68727/</w:t>
      </w:r>
    </w:p>
    <w:p w14:paraId="3067FFFB" w14:textId="77777777" w:rsidR="005210E5" w:rsidRPr="002236D9" w:rsidRDefault="004F35FD">
      <w:pPr>
        <w:ind w:firstLine="0"/>
        <w:rPr>
          <w:rFonts w:cstheme="minorHAnsi"/>
          <w:color w:val="000000" w:themeColor="text1"/>
        </w:rPr>
      </w:pPr>
      <w:proofErr w:type="spellStart"/>
      <w:r w:rsidRPr="002236D9">
        <w:rPr>
          <w:rFonts w:cstheme="minorHAnsi"/>
          <w:color w:val="000000" w:themeColor="text1"/>
        </w:rPr>
        <w:t>Etnier</w:t>
      </w:r>
      <w:proofErr w:type="spellEnd"/>
      <w:r w:rsidRPr="002236D9">
        <w:rPr>
          <w:rFonts w:cstheme="minorHAnsi"/>
          <w:color w:val="000000" w:themeColor="text1"/>
        </w:rPr>
        <w:t xml:space="preserve">, J. L., </w:t>
      </w:r>
      <w:proofErr w:type="spellStart"/>
      <w:r w:rsidRPr="002236D9">
        <w:rPr>
          <w:rFonts w:cstheme="minorHAnsi"/>
          <w:color w:val="000000" w:themeColor="text1"/>
        </w:rPr>
        <w:t>Nowell</w:t>
      </w:r>
      <w:proofErr w:type="spellEnd"/>
      <w:r w:rsidRPr="002236D9">
        <w:rPr>
          <w:rFonts w:cstheme="minorHAnsi"/>
          <w:color w:val="000000" w:themeColor="text1"/>
        </w:rPr>
        <w:t xml:space="preserve">, P. M., Landers, D. M., &amp; Sibley, B. A. (2006). A meta-regression to </w:t>
      </w:r>
    </w:p>
    <w:p w14:paraId="20D414A1" w14:textId="77777777" w:rsidR="005210E5" w:rsidRPr="002236D9" w:rsidRDefault="004F35FD">
      <w:pPr>
        <w:ind w:left="720" w:firstLine="0"/>
        <w:rPr>
          <w:rFonts w:cstheme="minorHAnsi"/>
        </w:rPr>
      </w:pPr>
      <w:r w:rsidRPr="002236D9">
        <w:rPr>
          <w:rFonts w:cstheme="minorHAnsi"/>
          <w:color w:val="000000" w:themeColor="text1"/>
        </w:rPr>
        <w:t xml:space="preserve">examine the relationship between aerobic fitness and cognitive performance. </w:t>
      </w:r>
      <w:r w:rsidRPr="002236D9">
        <w:rPr>
          <w:rFonts w:cstheme="minorHAnsi"/>
          <w:i/>
          <w:color w:val="000000" w:themeColor="text1"/>
        </w:rPr>
        <w:t xml:space="preserve">Brain Research Reviews, 52, </w:t>
      </w:r>
      <w:r w:rsidRPr="002236D9">
        <w:rPr>
          <w:rFonts w:cstheme="minorHAnsi"/>
          <w:color w:val="000000" w:themeColor="text1"/>
        </w:rPr>
        <w:t xml:space="preserve">119–130. </w:t>
      </w:r>
      <w:proofErr w:type="spellStart"/>
      <w:r w:rsidRPr="002236D9">
        <w:rPr>
          <w:rFonts w:cstheme="minorHAnsi"/>
          <w:color w:val="000000" w:themeColor="text1"/>
        </w:rPr>
        <w:t>doi</w:t>
      </w:r>
      <w:proofErr w:type="spellEnd"/>
      <w:r w:rsidRPr="002236D9">
        <w:rPr>
          <w:rFonts w:cstheme="minorHAnsi"/>
          <w:color w:val="000000" w:themeColor="text1"/>
        </w:rPr>
        <w:t xml:space="preserve">: </w:t>
      </w:r>
      <w:hyperlink r:id="rId27" w:tgtFrame="Persistent link using digital object identifier">
        <w:r w:rsidRPr="002236D9">
          <w:rPr>
            <w:rStyle w:val="InternetLink"/>
            <w:rFonts w:eastAsia="Times New Roman" w:cstheme="minorHAnsi"/>
            <w:color w:val="000000" w:themeColor="text1"/>
            <w:sz w:val="20"/>
            <w:szCs w:val="20"/>
          </w:rPr>
          <w:t>https://doi.org/10.1016/j.brainresrev.2006.01.002</w:t>
        </w:r>
      </w:hyperlink>
    </w:p>
    <w:p w14:paraId="0328332B" w14:textId="77777777" w:rsidR="005210E5" w:rsidRPr="002236D9" w:rsidRDefault="004F35FD">
      <w:pPr>
        <w:ind w:firstLine="0"/>
        <w:rPr>
          <w:rFonts w:cstheme="minorHAnsi"/>
          <w:color w:val="000000" w:themeColor="text1"/>
        </w:rPr>
      </w:pPr>
      <w:proofErr w:type="spellStart"/>
      <w:r w:rsidRPr="002236D9">
        <w:rPr>
          <w:rFonts w:cstheme="minorHAnsi"/>
          <w:color w:val="000000" w:themeColor="text1"/>
        </w:rPr>
        <w:t>Eveland</w:t>
      </w:r>
      <w:proofErr w:type="spellEnd"/>
      <w:r w:rsidRPr="002236D9">
        <w:rPr>
          <w:rFonts w:cstheme="minorHAnsi"/>
          <w:color w:val="000000" w:themeColor="text1"/>
        </w:rPr>
        <w:t xml:space="preserve">-Sayers, B. M., Farley, R. S., Fuller, D. K., Morgan, D. W., &amp; Caputo, J. L. (2009). </w:t>
      </w:r>
    </w:p>
    <w:p w14:paraId="383FA175" w14:textId="77777777" w:rsidR="005210E5" w:rsidRPr="002236D9" w:rsidRDefault="004F35FD">
      <w:pPr>
        <w:ind w:left="720" w:firstLine="0"/>
        <w:rPr>
          <w:rFonts w:cstheme="minorHAnsi"/>
          <w:color w:val="000000" w:themeColor="text1"/>
        </w:rPr>
      </w:pPr>
      <w:r w:rsidRPr="002236D9">
        <w:rPr>
          <w:rFonts w:cstheme="minorHAnsi"/>
          <w:color w:val="000000" w:themeColor="text1"/>
        </w:rPr>
        <w:t xml:space="preserve">Physical fitness and academic achievement in elementary school children. </w:t>
      </w:r>
      <w:r w:rsidRPr="002236D9">
        <w:rPr>
          <w:rFonts w:cstheme="minorHAnsi"/>
          <w:i/>
          <w:color w:val="000000" w:themeColor="text1"/>
        </w:rPr>
        <w:t>Journal of Physical Activity and Health, 66,</w:t>
      </w:r>
      <w:r w:rsidRPr="002236D9">
        <w:rPr>
          <w:rFonts w:cstheme="minorHAnsi"/>
          <w:color w:val="000000" w:themeColor="text1"/>
        </w:rPr>
        <w:t xml:space="preserve"> 99–104. </w:t>
      </w:r>
      <w:proofErr w:type="spellStart"/>
      <w:r w:rsidRPr="002236D9">
        <w:rPr>
          <w:rFonts w:eastAsia="Times New Roman" w:cstheme="minorHAnsi"/>
          <w:color w:val="000000" w:themeColor="text1"/>
          <w:kern w:val="0"/>
          <w:shd w:val="clear" w:color="auto" w:fill="FFFFFF"/>
          <w:lang w:eastAsia="en-US"/>
        </w:rPr>
        <w:t>doi</w:t>
      </w:r>
      <w:proofErr w:type="spellEnd"/>
      <w:r w:rsidRPr="002236D9">
        <w:rPr>
          <w:rFonts w:eastAsia="Times New Roman" w:cstheme="minorHAnsi"/>
          <w:color w:val="000000" w:themeColor="text1"/>
          <w:kern w:val="0"/>
          <w:shd w:val="clear" w:color="auto" w:fill="FFFFFF"/>
          <w:lang w:eastAsia="en-US"/>
        </w:rPr>
        <w:t>: 10.1123/jpah.6.1.99</w:t>
      </w:r>
    </w:p>
    <w:p w14:paraId="7C21DF1E" w14:textId="3D894325" w:rsidR="005210E5" w:rsidRPr="00EC14B8" w:rsidRDefault="004F35FD">
      <w:pPr>
        <w:pStyle w:val="Heading3"/>
        <w:ind w:firstLine="0"/>
        <w:rPr>
          <w:rFonts w:eastAsia="Times New Roman" w:cstheme="majorHAnsi"/>
          <w:b w:val="0"/>
          <w:color w:val="000000" w:themeColor="text1"/>
          <w:lang w:eastAsia="en-US"/>
        </w:rPr>
      </w:pPr>
      <w:proofErr w:type="spellStart"/>
      <w:r w:rsidRPr="002236D9">
        <w:rPr>
          <w:rFonts w:asciiTheme="minorHAnsi" w:hAnsiTheme="minorHAnsi" w:cstheme="minorHAnsi"/>
          <w:b w:val="0"/>
          <w:color w:val="000000" w:themeColor="text1"/>
        </w:rPr>
        <w:t>Fedewa</w:t>
      </w:r>
      <w:proofErr w:type="spellEnd"/>
      <w:r w:rsidRPr="002236D9">
        <w:rPr>
          <w:rFonts w:asciiTheme="minorHAnsi" w:hAnsiTheme="minorHAnsi" w:cstheme="minorHAnsi"/>
          <w:b w:val="0"/>
          <w:color w:val="000000" w:themeColor="text1"/>
        </w:rPr>
        <w:t xml:space="preserve">, A. L., &amp; </w:t>
      </w:r>
      <w:proofErr w:type="spellStart"/>
      <w:r w:rsidRPr="002236D9">
        <w:rPr>
          <w:rFonts w:asciiTheme="minorHAnsi" w:hAnsiTheme="minorHAnsi" w:cstheme="minorHAnsi"/>
          <w:b w:val="0"/>
          <w:color w:val="000000" w:themeColor="text1"/>
        </w:rPr>
        <w:t>Ahn</w:t>
      </w:r>
      <w:proofErr w:type="spellEnd"/>
      <w:r w:rsidRPr="002236D9">
        <w:rPr>
          <w:rFonts w:asciiTheme="minorHAnsi" w:hAnsiTheme="minorHAnsi" w:cstheme="minorHAnsi"/>
          <w:b w:val="0"/>
          <w:color w:val="000000" w:themeColor="text1"/>
        </w:rPr>
        <w:t>, S. (2011).</w:t>
      </w:r>
      <w:r w:rsidRPr="002236D9">
        <w:rPr>
          <w:rFonts w:asciiTheme="minorHAnsi" w:hAnsiTheme="minorHAnsi" w:cstheme="minorHAnsi"/>
          <w:color w:val="000000" w:themeColor="text1"/>
        </w:rPr>
        <w:t xml:space="preserve"> </w:t>
      </w:r>
      <w:r w:rsidR="00EC14B8">
        <w:rPr>
          <w:rFonts w:asciiTheme="minorHAnsi" w:eastAsia="Times New Roman" w:hAnsiTheme="minorHAnsi" w:cstheme="minorHAnsi"/>
          <w:b w:val="0"/>
          <w:color w:val="000000" w:themeColor="text1"/>
          <w:lang w:eastAsia="en-US"/>
        </w:rPr>
        <w:t>The e</w:t>
      </w:r>
      <w:r w:rsidR="00EC14B8">
        <w:rPr>
          <w:rFonts w:eastAsia="Times New Roman" w:cstheme="majorHAnsi"/>
          <w:b w:val="0"/>
          <w:color w:val="000000" w:themeColor="text1"/>
          <w:lang w:eastAsia="en-US"/>
        </w:rPr>
        <w:t>ffects of physical a</w:t>
      </w:r>
      <w:r w:rsidRPr="00EC14B8">
        <w:rPr>
          <w:rFonts w:eastAsia="Times New Roman" w:cstheme="majorHAnsi"/>
          <w:b w:val="0"/>
          <w:color w:val="000000" w:themeColor="text1"/>
          <w:lang w:eastAsia="en-US"/>
        </w:rPr>
        <w:t>ctivity and</w:t>
      </w:r>
      <w:r w:rsidR="00EC14B8">
        <w:rPr>
          <w:rFonts w:eastAsia="Times New Roman" w:cstheme="majorHAnsi"/>
          <w:b w:val="0"/>
          <w:color w:val="000000" w:themeColor="text1"/>
          <w:lang w:eastAsia="en-US"/>
        </w:rPr>
        <w:t xml:space="preserve"> physical f</w:t>
      </w:r>
      <w:r w:rsidRPr="00EC14B8">
        <w:rPr>
          <w:rFonts w:eastAsia="Times New Roman" w:cstheme="majorHAnsi"/>
          <w:b w:val="0"/>
          <w:color w:val="000000" w:themeColor="text1"/>
          <w:lang w:eastAsia="en-US"/>
        </w:rPr>
        <w:t xml:space="preserve">itness on </w:t>
      </w:r>
    </w:p>
    <w:p w14:paraId="3A797C08" w14:textId="1E7E5211" w:rsidR="005210E5" w:rsidRPr="002236D9" w:rsidRDefault="00EC14B8">
      <w:pPr>
        <w:pStyle w:val="Heading3"/>
        <w:ind w:left="720" w:firstLine="0"/>
        <w:rPr>
          <w:rFonts w:asciiTheme="minorHAnsi" w:eastAsia="Times New Roman" w:hAnsiTheme="minorHAnsi" w:cstheme="minorHAnsi"/>
          <w:b w:val="0"/>
          <w:color w:val="000000" w:themeColor="text1"/>
          <w:lang w:eastAsia="en-US"/>
        </w:rPr>
      </w:pPr>
      <w:proofErr w:type="gramStart"/>
      <w:r>
        <w:rPr>
          <w:rFonts w:eastAsia="Times New Roman" w:cstheme="majorHAnsi"/>
          <w:b w:val="0"/>
          <w:color w:val="000000" w:themeColor="text1"/>
          <w:lang w:eastAsia="en-US"/>
        </w:rPr>
        <w:t>children's</w:t>
      </w:r>
      <w:proofErr w:type="gramEnd"/>
      <w:r>
        <w:rPr>
          <w:rFonts w:eastAsia="Times New Roman" w:cstheme="majorHAnsi"/>
          <w:b w:val="0"/>
          <w:color w:val="000000" w:themeColor="text1"/>
          <w:lang w:eastAsia="en-US"/>
        </w:rPr>
        <w:t xml:space="preserve"> achievement and cognitive o</w:t>
      </w:r>
      <w:r w:rsidR="004F35FD" w:rsidRPr="00EC14B8">
        <w:rPr>
          <w:rFonts w:eastAsia="Times New Roman" w:cstheme="majorHAnsi"/>
          <w:b w:val="0"/>
          <w:color w:val="000000" w:themeColor="text1"/>
          <w:lang w:eastAsia="en-US"/>
        </w:rPr>
        <w:t>utcomes.</w:t>
      </w:r>
      <w:r w:rsidR="004F35FD" w:rsidRPr="002236D9">
        <w:rPr>
          <w:rFonts w:asciiTheme="minorHAnsi" w:eastAsia="Times New Roman" w:hAnsiTheme="minorHAnsi" w:cstheme="minorHAnsi"/>
          <w:b w:val="0"/>
          <w:color w:val="000000" w:themeColor="text1"/>
          <w:lang w:eastAsia="en-US"/>
        </w:rPr>
        <w:t xml:space="preserve"> </w:t>
      </w:r>
      <w:r w:rsidR="004F35FD" w:rsidRPr="002236D9">
        <w:rPr>
          <w:rFonts w:asciiTheme="minorHAnsi" w:eastAsia="Times New Roman" w:hAnsiTheme="minorHAnsi" w:cstheme="minorHAnsi"/>
          <w:b w:val="0"/>
          <w:i/>
          <w:color w:val="000000" w:themeColor="text1"/>
          <w:lang w:eastAsia="en-US"/>
        </w:rPr>
        <w:t>Research Quarterly for Exercise and Sport, 82(3),</w:t>
      </w:r>
      <w:r w:rsidR="004F35FD" w:rsidRPr="002236D9">
        <w:rPr>
          <w:rFonts w:asciiTheme="minorHAnsi" w:eastAsia="Times New Roman" w:hAnsiTheme="minorHAnsi" w:cstheme="minorHAnsi"/>
          <w:b w:val="0"/>
          <w:color w:val="000000" w:themeColor="text1"/>
          <w:lang w:eastAsia="en-US"/>
        </w:rPr>
        <w:t xml:space="preserve"> 521-535. </w:t>
      </w:r>
      <w:proofErr w:type="spellStart"/>
      <w:r w:rsidR="004F35FD" w:rsidRPr="002236D9">
        <w:rPr>
          <w:rFonts w:asciiTheme="minorHAnsi" w:eastAsia="Times New Roman" w:hAnsiTheme="minorHAnsi" w:cstheme="minorHAnsi"/>
          <w:b w:val="0"/>
          <w:color w:val="000000" w:themeColor="text1"/>
          <w:lang w:eastAsia="en-US"/>
        </w:rPr>
        <w:t>doi</w:t>
      </w:r>
      <w:proofErr w:type="spellEnd"/>
      <w:r w:rsidR="004F35FD" w:rsidRPr="002236D9">
        <w:rPr>
          <w:rFonts w:asciiTheme="minorHAnsi" w:eastAsia="Times New Roman" w:hAnsiTheme="minorHAnsi" w:cstheme="minorHAnsi"/>
          <w:b w:val="0"/>
          <w:color w:val="000000" w:themeColor="text1"/>
          <w:lang w:eastAsia="en-US"/>
        </w:rPr>
        <w:t xml:space="preserve">: 10.1080/02701367.2011.10599785 </w:t>
      </w:r>
    </w:p>
    <w:p w14:paraId="2A432D40" w14:textId="506955AC" w:rsidR="00CC487E" w:rsidRPr="002236D9" w:rsidRDefault="00CC487E">
      <w:pPr>
        <w:ind w:firstLine="0"/>
        <w:rPr>
          <w:rFonts w:cstheme="minorHAnsi"/>
          <w:color w:val="222222"/>
          <w:shd w:val="clear" w:color="auto" w:fill="FFFFFF"/>
        </w:rPr>
      </w:pPr>
      <w:proofErr w:type="spellStart"/>
      <w:r w:rsidRPr="002236D9">
        <w:rPr>
          <w:rFonts w:cstheme="minorHAnsi"/>
          <w:color w:val="222222"/>
          <w:shd w:val="clear" w:color="auto" w:fill="FFFFFF"/>
        </w:rPr>
        <w:t>Figueiro</w:t>
      </w:r>
      <w:proofErr w:type="spellEnd"/>
      <w:r w:rsidRPr="002236D9">
        <w:rPr>
          <w:rFonts w:cstheme="minorHAnsi"/>
          <w:color w:val="222222"/>
          <w:shd w:val="clear" w:color="auto" w:fill="FFFFFF"/>
        </w:rPr>
        <w:t xml:space="preserve">, M. G., Wood, B., </w:t>
      </w:r>
      <w:proofErr w:type="spellStart"/>
      <w:r w:rsidRPr="002236D9">
        <w:rPr>
          <w:rFonts w:cstheme="minorHAnsi"/>
          <w:color w:val="222222"/>
          <w:shd w:val="clear" w:color="auto" w:fill="FFFFFF"/>
        </w:rPr>
        <w:t>Plitnick</w:t>
      </w:r>
      <w:proofErr w:type="spellEnd"/>
      <w:r w:rsidRPr="002236D9">
        <w:rPr>
          <w:rFonts w:cstheme="minorHAnsi"/>
          <w:color w:val="222222"/>
          <w:shd w:val="clear" w:color="auto" w:fill="FFFFFF"/>
        </w:rPr>
        <w:t xml:space="preserve">, B., &amp; Rea, M. S. (2011). The impact of light from computer </w:t>
      </w:r>
    </w:p>
    <w:p w14:paraId="3E7D159D" w14:textId="14EB1AEE" w:rsidR="00CC487E" w:rsidRPr="002236D9" w:rsidRDefault="00CC487E" w:rsidP="00A94000">
      <w:pPr>
        <w:ind w:left="720" w:firstLine="0"/>
        <w:rPr>
          <w:rFonts w:eastAsia="Times New Roman" w:cstheme="minorHAnsi"/>
          <w:color w:val="000000" w:themeColor="text1"/>
          <w:kern w:val="0"/>
          <w:shd w:val="clear" w:color="auto" w:fill="FFFFFF"/>
          <w:lang w:eastAsia="en-US"/>
        </w:rPr>
      </w:pPr>
      <w:r w:rsidRPr="002236D9">
        <w:rPr>
          <w:rFonts w:cstheme="minorHAnsi"/>
          <w:color w:val="222222"/>
          <w:shd w:val="clear" w:color="auto" w:fill="FFFFFF"/>
        </w:rPr>
        <w:t>monitors on the melatonin levels in college students. </w:t>
      </w:r>
      <w:proofErr w:type="spellStart"/>
      <w:r w:rsidRPr="002236D9">
        <w:rPr>
          <w:rFonts w:cstheme="minorHAnsi"/>
          <w:i/>
          <w:iCs/>
          <w:color w:val="222222"/>
          <w:shd w:val="clear" w:color="auto" w:fill="FFFFFF"/>
        </w:rPr>
        <w:t>Biog</w:t>
      </w:r>
      <w:proofErr w:type="spellEnd"/>
      <w:r w:rsidRPr="002236D9">
        <w:rPr>
          <w:rFonts w:cstheme="minorHAnsi"/>
          <w:i/>
          <w:iCs/>
          <w:color w:val="222222"/>
          <w:shd w:val="clear" w:color="auto" w:fill="FFFFFF"/>
        </w:rPr>
        <w:t xml:space="preserve"> Amines</w:t>
      </w:r>
      <w:r w:rsidRPr="002236D9">
        <w:rPr>
          <w:rFonts w:cstheme="minorHAnsi"/>
          <w:color w:val="222222"/>
          <w:shd w:val="clear" w:color="auto" w:fill="FFFFFF"/>
        </w:rPr>
        <w:t>, </w:t>
      </w:r>
      <w:r w:rsidRPr="002236D9">
        <w:rPr>
          <w:rFonts w:cstheme="minorHAnsi"/>
          <w:i/>
          <w:iCs/>
          <w:color w:val="222222"/>
          <w:shd w:val="clear" w:color="auto" w:fill="FFFFFF"/>
        </w:rPr>
        <w:t>25</w:t>
      </w:r>
      <w:r w:rsidRPr="002236D9">
        <w:rPr>
          <w:rFonts w:cstheme="minorHAnsi"/>
          <w:color w:val="222222"/>
          <w:shd w:val="clear" w:color="auto" w:fill="FFFFFF"/>
        </w:rPr>
        <w:t>, 106-116.</w:t>
      </w:r>
      <w:r w:rsidR="00A94000" w:rsidRPr="002236D9">
        <w:rPr>
          <w:rFonts w:cstheme="minorHAnsi"/>
          <w:color w:val="222222"/>
          <w:shd w:val="clear" w:color="auto" w:fill="FFFFFF"/>
        </w:rPr>
        <w:t xml:space="preserve"> Retrieved from: http://www.biogenicamines.net/_pdf/BIA250211A06_Figueiro--Rea_.pdf</w:t>
      </w:r>
    </w:p>
    <w:p w14:paraId="61981BBE" w14:textId="77777777" w:rsidR="005210E5" w:rsidRPr="002236D9" w:rsidRDefault="004F35FD">
      <w:pPr>
        <w:ind w:firstLine="0"/>
        <w:rPr>
          <w:rFonts w:eastAsia="Times New Roman" w:cstheme="minorHAnsi"/>
          <w:color w:val="000000" w:themeColor="text1"/>
          <w:kern w:val="0"/>
          <w:highlight w:val="white"/>
          <w:lang w:eastAsia="en-US"/>
        </w:rPr>
      </w:pPr>
      <w:r w:rsidRPr="002236D9">
        <w:rPr>
          <w:rFonts w:eastAsia="Times New Roman" w:cstheme="minorHAnsi"/>
          <w:color w:val="000000" w:themeColor="text1"/>
          <w:kern w:val="0"/>
          <w:shd w:val="clear" w:color="auto" w:fill="FFFFFF"/>
          <w:lang w:eastAsia="en-US"/>
        </w:rPr>
        <w:t xml:space="preserve">Finn, J. D., &amp; Rock, D. A. (1997). Academic success among students at risk for school </w:t>
      </w:r>
    </w:p>
    <w:p w14:paraId="236D23E3" w14:textId="77777777" w:rsidR="005210E5" w:rsidRPr="002236D9" w:rsidRDefault="004F35FD">
      <w:pPr>
        <w:ind w:left="720" w:firstLine="0"/>
        <w:rPr>
          <w:rFonts w:cstheme="minorHAnsi"/>
        </w:rPr>
      </w:pPr>
      <w:r w:rsidRPr="002236D9">
        <w:rPr>
          <w:rFonts w:eastAsia="Times New Roman" w:cstheme="minorHAnsi"/>
          <w:color w:val="000000" w:themeColor="text1"/>
          <w:kern w:val="0"/>
          <w:shd w:val="clear" w:color="auto" w:fill="FFFFFF"/>
          <w:lang w:eastAsia="en-US"/>
        </w:rPr>
        <w:t>failure. </w:t>
      </w:r>
      <w:r w:rsidRPr="002236D9">
        <w:rPr>
          <w:rFonts w:eastAsia="Times New Roman" w:cstheme="minorHAnsi"/>
          <w:i/>
          <w:iCs/>
          <w:color w:val="000000" w:themeColor="text1"/>
          <w:kern w:val="0"/>
          <w:shd w:val="clear" w:color="auto" w:fill="FFFFFF"/>
          <w:lang w:eastAsia="en-US"/>
        </w:rPr>
        <w:t>Journal of applied psychology</w:t>
      </w:r>
      <w:r w:rsidRPr="002236D9">
        <w:rPr>
          <w:rFonts w:eastAsia="Times New Roman" w:cstheme="minorHAnsi"/>
          <w:color w:val="000000" w:themeColor="text1"/>
          <w:kern w:val="0"/>
          <w:shd w:val="clear" w:color="auto" w:fill="FFFFFF"/>
          <w:lang w:eastAsia="en-US"/>
        </w:rPr>
        <w:t>, </w:t>
      </w:r>
      <w:r w:rsidRPr="002236D9">
        <w:rPr>
          <w:rFonts w:eastAsia="Times New Roman" w:cstheme="minorHAnsi"/>
          <w:i/>
          <w:iCs/>
          <w:color w:val="000000" w:themeColor="text1"/>
          <w:kern w:val="0"/>
          <w:shd w:val="clear" w:color="auto" w:fill="FFFFFF"/>
          <w:lang w:eastAsia="en-US"/>
        </w:rPr>
        <w:t>82</w:t>
      </w:r>
      <w:r w:rsidRPr="002236D9">
        <w:rPr>
          <w:rFonts w:eastAsia="Times New Roman" w:cstheme="minorHAnsi"/>
          <w:color w:val="000000" w:themeColor="text1"/>
          <w:kern w:val="0"/>
          <w:shd w:val="clear" w:color="auto" w:fill="FFFFFF"/>
          <w:lang w:eastAsia="en-US"/>
        </w:rPr>
        <w:t xml:space="preserve">(2), 221. </w:t>
      </w:r>
      <w:proofErr w:type="spellStart"/>
      <w:r w:rsidRPr="002236D9">
        <w:rPr>
          <w:rFonts w:eastAsia="Times New Roman" w:cstheme="minorHAnsi"/>
          <w:color w:val="000000" w:themeColor="text1"/>
          <w:kern w:val="0"/>
          <w:shd w:val="clear" w:color="auto" w:fill="FFFFFF"/>
          <w:lang w:eastAsia="en-US"/>
        </w:rPr>
        <w:t>doi</w:t>
      </w:r>
      <w:proofErr w:type="spellEnd"/>
      <w:r w:rsidRPr="002236D9">
        <w:rPr>
          <w:rFonts w:eastAsia="Times New Roman" w:cstheme="minorHAnsi"/>
          <w:color w:val="000000" w:themeColor="text1"/>
          <w:kern w:val="0"/>
          <w:shd w:val="clear" w:color="auto" w:fill="FFFFFF"/>
          <w:lang w:eastAsia="en-US"/>
        </w:rPr>
        <w:t xml:space="preserve">: </w:t>
      </w:r>
      <w:hyperlink r:id="rId28" w:tgtFrame="_blank">
        <w:r w:rsidRPr="002236D9">
          <w:rPr>
            <w:rStyle w:val="InternetLink"/>
            <w:rFonts w:eastAsia="Times New Roman" w:cstheme="minorHAnsi"/>
            <w:color w:val="auto"/>
            <w:highlight w:val="white"/>
            <w:u w:val="none"/>
          </w:rPr>
          <w:t>http://dx.doi.org/10.1037/0021-9010.82.2.221</w:t>
        </w:r>
      </w:hyperlink>
    </w:p>
    <w:p w14:paraId="2D068977" w14:textId="77777777" w:rsidR="005210E5" w:rsidRPr="002236D9" w:rsidRDefault="004F35FD">
      <w:pPr>
        <w:ind w:firstLine="0"/>
        <w:rPr>
          <w:rFonts w:eastAsia="Times New Roman" w:cstheme="minorHAnsi"/>
          <w:color w:val="000000" w:themeColor="text1"/>
          <w:kern w:val="0"/>
          <w:highlight w:val="white"/>
          <w:lang w:eastAsia="en-US"/>
        </w:rPr>
      </w:pPr>
      <w:proofErr w:type="spellStart"/>
      <w:r w:rsidRPr="002236D9">
        <w:rPr>
          <w:rFonts w:eastAsia="Times New Roman" w:cstheme="minorHAnsi"/>
          <w:color w:val="000000" w:themeColor="text1"/>
          <w:kern w:val="0"/>
          <w:shd w:val="clear" w:color="auto" w:fill="FFFFFF"/>
          <w:lang w:eastAsia="en-US"/>
        </w:rPr>
        <w:lastRenderedPageBreak/>
        <w:t>Fredricks</w:t>
      </w:r>
      <w:proofErr w:type="spellEnd"/>
      <w:r w:rsidRPr="002236D9">
        <w:rPr>
          <w:rFonts w:eastAsia="Times New Roman" w:cstheme="minorHAnsi"/>
          <w:color w:val="000000" w:themeColor="text1"/>
          <w:kern w:val="0"/>
          <w:shd w:val="clear" w:color="auto" w:fill="FFFFFF"/>
          <w:lang w:eastAsia="en-US"/>
        </w:rPr>
        <w:t xml:space="preserve">, J. A., </w:t>
      </w:r>
      <w:proofErr w:type="spellStart"/>
      <w:r w:rsidRPr="002236D9">
        <w:rPr>
          <w:rFonts w:eastAsia="Times New Roman" w:cstheme="minorHAnsi"/>
          <w:color w:val="000000" w:themeColor="text1"/>
          <w:kern w:val="0"/>
          <w:shd w:val="clear" w:color="auto" w:fill="FFFFFF"/>
          <w:lang w:eastAsia="en-US"/>
        </w:rPr>
        <w:t>Blumenfeld</w:t>
      </w:r>
      <w:proofErr w:type="spellEnd"/>
      <w:r w:rsidRPr="002236D9">
        <w:rPr>
          <w:rFonts w:eastAsia="Times New Roman" w:cstheme="minorHAnsi"/>
          <w:color w:val="000000" w:themeColor="text1"/>
          <w:kern w:val="0"/>
          <w:shd w:val="clear" w:color="auto" w:fill="FFFFFF"/>
          <w:lang w:eastAsia="en-US"/>
        </w:rPr>
        <w:t xml:space="preserve">, P. C., &amp; Paris, A. H. (2004). School engagement: Potential of the </w:t>
      </w:r>
    </w:p>
    <w:p w14:paraId="6ED47770" w14:textId="77777777" w:rsidR="005210E5" w:rsidRPr="002236D9" w:rsidRDefault="004F35FD">
      <w:pPr>
        <w:rPr>
          <w:rFonts w:eastAsia="Times New Roman" w:cstheme="minorHAnsi"/>
          <w:color w:val="000000" w:themeColor="text1"/>
          <w:kern w:val="0"/>
          <w:highlight w:val="white"/>
          <w:lang w:eastAsia="en-US"/>
        </w:rPr>
      </w:pPr>
      <w:r w:rsidRPr="002236D9">
        <w:rPr>
          <w:rFonts w:eastAsia="Times New Roman" w:cstheme="minorHAnsi"/>
          <w:color w:val="000000" w:themeColor="text1"/>
          <w:kern w:val="0"/>
          <w:shd w:val="clear" w:color="auto" w:fill="FFFFFF"/>
          <w:lang w:eastAsia="en-US"/>
        </w:rPr>
        <w:t>concept, state of the evidence. </w:t>
      </w:r>
      <w:r w:rsidRPr="002236D9">
        <w:rPr>
          <w:rFonts w:eastAsia="Times New Roman" w:cstheme="minorHAnsi"/>
          <w:i/>
          <w:iCs/>
          <w:color w:val="000000" w:themeColor="text1"/>
          <w:kern w:val="0"/>
          <w:shd w:val="clear" w:color="auto" w:fill="FFFFFF"/>
          <w:lang w:eastAsia="en-US"/>
        </w:rPr>
        <w:t>Review of educational research</w:t>
      </w:r>
      <w:r w:rsidRPr="002236D9">
        <w:rPr>
          <w:rFonts w:eastAsia="Times New Roman" w:cstheme="minorHAnsi"/>
          <w:color w:val="000000" w:themeColor="text1"/>
          <w:kern w:val="0"/>
          <w:shd w:val="clear" w:color="auto" w:fill="FFFFFF"/>
          <w:lang w:eastAsia="en-US"/>
        </w:rPr>
        <w:t>, </w:t>
      </w:r>
      <w:r w:rsidRPr="002236D9">
        <w:rPr>
          <w:rFonts w:eastAsia="Times New Roman" w:cstheme="minorHAnsi"/>
          <w:i/>
          <w:iCs/>
          <w:color w:val="000000" w:themeColor="text1"/>
          <w:kern w:val="0"/>
          <w:shd w:val="clear" w:color="auto" w:fill="FFFFFF"/>
          <w:lang w:eastAsia="en-US"/>
        </w:rPr>
        <w:t>74</w:t>
      </w:r>
      <w:r w:rsidRPr="002236D9">
        <w:rPr>
          <w:rFonts w:eastAsia="Times New Roman" w:cstheme="minorHAnsi"/>
          <w:color w:val="000000" w:themeColor="text1"/>
          <w:kern w:val="0"/>
          <w:shd w:val="clear" w:color="auto" w:fill="FFFFFF"/>
          <w:lang w:eastAsia="en-US"/>
        </w:rPr>
        <w:t>(1), 59-109.</w:t>
      </w:r>
    </w:p>
    <w:p w14:paraId="67F70264" w14:textId="77777777" w:rsidR="005210E5" w:rsidRPr="002236D9" w:rsidRDefault="004F35FD">
      <w:pPr>
        <w:ind w:firstLine="0"/>
        <w:rPr>
          <w:rFonts w:cstheme="minorHAnsi"/>
          <w:color w:val="000000" w:themeColor="text1"/>
          <w:lang w:eastAsia="en-US"/>
        </w:rPr>
      </w:pPr>
      <w:proofErr w:type="spellStart"/>
      <w:r w:rsidRPr="002236D9">
        <w:rPr>
          <w:rFonts w:cstheme="minorHAnsi"/>
          <w:color w:val="000000" w:themeColor="text1"/>
          <w:lang w:eastAsia="en-US"/>
        </w:rPr>
        <w:t>Froh</w:t>
      </w:r>
      <w:proofErr w:type="spellEnd"/>
      <w:r w:rsidRPr="002236D9">
        <w:rPr>
          <w:rFonts w:cstheme="minorHAnsi"/>
          <w:color w:val="000000" w:themeColor="text1"/>
          <w:lang w:eastAsia="en-US"/>
        </w:rPr>
        <w:t xml:space="preserve">, R. C., &amp; Hawkes, M. (1996). Assessing student involvement in learning. In R. J. </w:t>
      </w:r>
      <w:proofErr w:type="spellStart"/>
      <w:r w:rsidRPr="002236D9">
        <w:rPr>
          <w:rFonts w:cstheme="minorHAnsi"/>
          <w:color w:val="000000" w:themeColor="text1"/>
          <w:lang w:eastAsia="en-US"/>
        </w:rPr>
        <w:t>Menges</w:t>
      </w:r>
      <w:proofErr w:type="spellEnd"/>
      <w:r w:rsidRPr="002236D9">
        <w:rPr>
          <w:rFonts w:cstheme="minorHAnsi"/>
          <w:color w:val="000000" w:themeColor="text1"/>
          <w:lang w:eastAsia="en-US"/>
        </w:rPr>
        <w:t xml:space="preserve">, </w:t>
      </w:r>
    </w:p>
    <w:p w14:paraId="0A23962A" w14:textId="77777777" w:rsidR="005210E5" w:rsidRPr="002236D9" w:rsidRDefault="004F35FD">
      <w:pPr>
        <w:ind w:left="720" w:firstLine="0"/>
        <w:rPr>
          <w:rFonts w:cstheme="minorHAnsi"/>
          <w:color w:val="000000" w:themeColor="text1"/>
          <w:lang w:eastAsia="en-US"/>
        </w:rPr>
      </w:pPr>
      <w:r w:rsidRPr="002236D9">
        <w:rPr>
          <w:rFonts w:cstheme="minorHAnsi"/>
          <w:color w:val="000000" w:themeColor="text1"/>
          <w:lang w:eastAsia="en-US"/>
        </w:rPr>
        <w:t xml:space="preserve">M. Weimer, &amp; Associates (Eds.), Teaching on solid ground: Using scholarship to improve practice (pp. 125-153). San Francisco: </w:t>
      </w:r>
      <w:proofErr w:type="spellStart"/>
      <w:r w:rsidRPr="002236D9">
        <w:rPr>
          <w:rFonts w:cstheme="minorHAnsi"/>
          <w:color w:val="000000" w:themeColor="text1"/>
          <w:lang w:eastAsia="en-US"/>
        </w:rPr>
        <w:t>Jossey</w:t>
      </w:r>
      <w:proofErr w:type="spellEnd"/>
      <w:r w:rsidRPr="002236D9">
        <w:rPr>
          <w:rFonts w:cstheme="minorHAnsi"/>
          <w:color w:val="000000" w:themeColor="text1"/>
          <w:lang w:eastAsia="en-US"/>
        </w:rPr>
        <w:t>-Bass.</w:t>
      </w:r>
    </w:p>
    <w:p w14:paraId="124488F3" w14:textId="77777777" w:rsidR="005210E5" w:rsidRPr="002236D9" w:rsidRDefault="004F35FD">
      <w:pPr>
        <w:widowControl w:val="0"/>
        <w:spacing w:after="240"/>
        <w:ind w:firstLine="0"/>
        <w:rPr>
          <w:rFonts w:cstheme="minorHAnsi"/>
          <w:color w:val="000000" w:themeColor="text1"/>
          <w:kern w:val="0"/>
        </w:rPr>
      </w:pPr>
      <w:proofErr w:type="spellStart"/>
      <w:r w:rsidRPr="002236D9">
        <w:rPr>
          <w:rFonts w:cstheme="minorHAnsi"/>
          <w:color w:val="000000" w:themeColor="text1"/>
          <w:kern w:val="0"/>
        </w:rPr>
        <w:t>Furniss</w:t>
      </w:r>
      <w:proofErr w:type="spellEnd"/>
      <w:r w:rsidRPr="002236D9">
        <w:rPr>
          <w:rFonts w:cstheme="minorHAnsi"/>
          <w:color w:val="000000" w:themeColor="text1"/>
          <w:kern w:val="0"/>
        </w:rPr>
        <w:t xml:space="preserve">, T., Beyer, T., &amp; Müller, J. M. (2009). Impact of life events on child mental health </w:t>
      </w:r>
    </w:p>
    <w:p w14:paraId="6A4694E3" w14:textId="77777777" w:rsidR="005210E5" w:rsidRPr="002236D9" w:rsidRDefault="004F35FD">
      <w:pPr>
        <w:widowControl w:val="0"/>
        <w:spacing w:after="240"/>
        <w:ind w:left="720" w:firstLine="0"/>
        <w:rPr>
          <w:rFonts w:cstheme="minorHAnsi"/>
          <w:color w:val="000000" w:themeColor="text1"/>
          <w:kern w:val="0"/>
        </w:rPr>
      </w:pPr>
      <w:r w:rsidRPr="002236D9">
        <w:rPr>
          <w:rFonts w:cstheme="minorHAnsi"/>
          <w:color w:val="000000" w:themeColor="text1"/>
          <w:kern w:val="0"/>
        </w:rPr>
        <w:t xml:space="preserve">before school entry at age six. </w:t>
      </w:r>
      <w:r w:rsidRPr="002236D9">
        <w:rPr>
          <w:rFonts w:cstheme="minorHAnsi"/>
          <w:i/>
          <w:iCs/>
          <w:color w:val="000000" w:themeColor="text1"/>
          <w:kern w:val="0"/>
        </w:rPr>
        <w:t xml:space="preserve">European Child &amp; Adolescent Psychiatry, 18, </w:t>
      </w:r>
      <w:r w:rsidRPr="002236D9">
        <w:rPr>
          <w:rFonts w:cstheme="minorHAnsi"/>
          <w:color w:val="000000" w:themeColor="text1"/>
          <w:kern w:val="0"/>
        </w:rPr>
        <w:t xml:space="preserve">717–724. http://dx.doi.org/10.1007/s00787- 009-0013-z </w:t>
      </w:r>
    </w:p>
    <w:p w14:paraId="30CAB4AA" w14:textId="77777777" w:rsidR="005210E5" w:rsidRPr="002236D9" w:rsidRDefault="004F35FD">
      <w:pPr>
        <w:ind w:firstLine="0"/>
        <w:rPr>
          <w:rFonts w:cstheme="minorHAnsi"/>
          <w:color w:val="000000" w:themeColor="text1"/>
        </w:rPr>
      </w:pPr>
      <w:proofErr w:type="spellStart"/>
      <w:r w:rsidRPr="002236D9">
        <w:rPr>
          <w:rFonts w:cstheme="minorHAnsi"/>
          <w:color w:val="000000" w:themeColor="text1"/>
        </w:rPr>
        <w:t>Galper</w:t>
      </w:r>
      <w:proofErr w:type="spellEnd"/>
      <w:r w:rsidRPr="002236D9">
        <w:rPr>
          <w:rFonts w:cstheme="minorHAnsi"/>
          <w:color w:val="000000" w:themeColor="text1"/>
        </w:rPr>
        <w:t xml:space="preserve">, D. I., Trivedi, M. H., Barlow, C. E., Dun, A.L., &amp; </w:t>
      </w:r>
      <w:proofErr w:type="spellStart"/>
      <w:r w:rsidRPr="002236D9">
        <w:rPr>
          <w:rFonts w:cstheme="minorHAnsi"/>
          <w:color w:val="000000" w:themeColor="text1"/>
        </w:rPr>
        <w:t>Kampert</w:t>
      </w:r>
      <w:proofErr w:type="spellEnd"/>
      <w:r w:rsidRPr="002236D9">
        <w:rPr>
          <w:rFonts w:cstheme="minorHAnsi"/>
          <w:color w:val="000000" w:themeColor="text1"/>
        </w:rPr>
        <w:t xml:space="preserve">, J. B. (2006). Inverse </w:t>
      </w:r>
    </w:p>
    <w:p w14:paraId="6B819C52" w14:textId="5579033F" w:rsidR="005210E5" w:rsidRPr="002236D9" w:rsidRDefault="00EC14B8">
      <w:pPr>
        <w:ind w:left="720" w:firstLine="0"/>
        <w:rPr>
          <w:rFonts w:cstheme="minorHAnsi"/>
          <w:color w:val="000000" w:themeColor="text1"/>
        </w:rPr>
      </w:pPr>
      <w:proofErr w:type="gramStart"/>
      <w:r>
        <w:rPr>
          <w:rFonts w:cstheme="minorHAnsi"/>
          <w:color w:val="000000" w:themeColor="text1"/>
        </w:rPr>
        <w:t>association</w:t>
      </w:r>
      <w:proofErr w:type="gramEnd"/>
      <w:r>
        <w:rPr>
          <w:rFonts w:cstheme="minorHAnsi"/>
          <w:color w:val="000000" w:themeColor="text1"/>
        </w:rPr>
        <w:t xml:space="preserve"> between physical i</w:t>
      </w:r>
      <w:r w:rsidR="004F35FD" w:rsidRPr="002236D9">
        <w:rPr>
          <w:rFonts w:cstheme="minorHAnsi"/>
          <w:color w:val="000000" w:themeColor="text1"/>
        </w:rPr>
        <w:t>nact</w:t>
      </w:r>
      <w:r>
        <w:rPr>
          <w:rFonts w:cstheme="minorHAnsi"/>
          <w:color w:val="000000" w:themeColor="text1"/>
        </w:rPr>
        <w:t>ivity and mental health in men and w</w:t>
      </w:r>
      <w:r w:rsidR="004F35FD" w:rsidRPr="002236D9">
        <w:rPr>
          <w:rFonts w:cstheme="minorHAnsi"/>
          <w:color w:val="000000" w:themeColor="text1"/>
        </w:rPr>
        <w:t xml:space="preserve">omen.  </w:t>
      </w:r>
      <w:r w:rsidR="004F35FD" w:rsidRPr="002236D9">
        <w:rPr>
          <w:rFonts w:eastAsia="Times New Roman" w:cstheme="minorHAnsi"/>
          <w:i/>
          <w:color w:val="000000" w:themeColor="text1"/>
          <w:kern w:val="0"/>
          <w:lang w:eastAsia="en-US"/>
        </w:rPr>
        <w:t>Medicine &amp; Science in Sports &amp; Exercise, 38(1),</w:t>
      </w:r>
      <w:r w:rsidR="004F35FD" w:rsidRPr="002236D9">
        <w:rPr>
          <w:rFonts w:eastAsia="Times New Roman" w:cstheme="minorHAnsi"/>
          <w:color w:val="000000" w:themeColor="text1"/>
          <w:kern w:val="0"/>
          <w:lang w:eastAsia="en-US"/>
        </w:rPr>
        <w:t xml:space="preserve"> 173–178. </w:t>
      </w:r>
      <w:proofErr w:type="spellStart"/>
      <w:r w:rsidR="004F35FD" w:rsidRPr="002236D9">
        <w:rPr>
          <w:rFonts w:eastAsia="Times New Roman" w:cstheme="minorHAnsi"/>
          <w:color w:val="000000" w:themeColor="text1"/>
          <w:kern w:val="0"/>
          <w:lang w:eastAsia="en-US"/>
        </w:rPr>
        <w:t>doi</w:t>
      </w:r>
      <w:proofErr w:type="spellEnd"/>
      <w:r w:rsidR="004F35FD" w:rsidRPr="002236D9">
        <w:rPr>
          <w:rFonts w:cstheme="minorHAnsi"/>
          <w:color w:val="000000" w:themeColor="text1"/>
        </w:rPr>
        <w:t>: 10.1249/01.mss.0000180883.32116.28</w:t>
      </w:r>
    </w:p>
    <w:p w14:paraId="6656E954" w14:textId="3C0F21BD" w:rsidR="005210E5" w:rsidRPr="002236D9" w:rsidRDefault="004F35FD">
      <w:pPr>
        <w:ind w:firstLine="0"/>
        <w:rPr>
          <w:rFonts w:cstheme="minorHAnsi"/>
          <w:color w:val="000000" w:themeColor="text1"/>
        </w:rPr>
      </w:pPr>
      <w:r w:rsidRPr="002236D9">
        <w:rPr>
          <w:rFonts w:cstheme="minorHAnsi"/>
          <w:color w:val="000000" w:themeColor="text1"/>
        </w:rPr>
        <w:t xml:space="preserve">Gaultney, J. F. (2010). The </w:t>
      </w:r>
      <w:r w:rsidR="00EC14B8">
        <w:rPr>
          <w:color w:val="000000" w:themeColor="text1"/>
        </w:rPr>
        <w:t>prevalence of sleep disorders in college s</w:t>
      </w:r>
      <w:r w:rsidRPr="00EC14B8">
        <w:rPr>
          <w:color w:val="000000" w:themeColor="text1"/>
        </w:rPr>
        <w:t>tuden</w:t>
      </w:r>
      <w:r w:rsidRPr="002236D9">
        <w:rPr>
          <w:rFonts w:cstheme="minorHAnsi"/>
          <w:color w:val="000000" w:themeColor="text1"/>
        </w:rPr>
        <w:t xml:space="preserve">ts: Impact on </w:t>
      </w:r>
    </w:p>
    <w:p w14:paraId="2F4218F4" w14:textId="4E8CB87B" w:rsidR="005210E5" w:rsidRPr="002236D9" w:rsidRDefault="00EC14B8">
      <w:pPr>
        <w:ind w:left="720" w:firstLine="0"/>
        <w:rPr>
          <w:rFonts w:cstheme="minorHAnsi"/>
          <w:color w:val="000000" w:themeColor="text1"/>
        </w:rPr>
      </w:pPr>
      <w:proofErr w:type="gramStart"/>
      <w:r w:rsidRPr="00EC14B8">
        <w:rPr>
          <w:rFonts w:cstheme="minorHAnsi"/>
          <w:color w:val="000000" w:themeColor="text1"/>
        </w:rPr>
        <w:t>academic</w:t>
      </w:r>
      <w:proofErr w:type="gramEnd"/>
      <w:r w:rsidRPr="00EC14B8">
        <w:rPr>
          <w:rFonts w:cstheme="minorHAnsi"/>
          <w:color w:val="000000" w:themeColor="text1"/>
        </w:rPr>
        <w:t xml:space="preserve"> p</w:t>
      </w:r>
      <w:r w:rsidR="004F35FD" w:rsidRPr="00EC14B8">
        <w:rPr>
          <w:color w:val="000000" w:themeColor="text1"/>
        </w:rPr>
        <w:t>erform</w:t>
      </w:r>
      <w:r w:rsidR="004F35FD" w:rsidRPr="00EC14B8">
        <w:rPr>
          <w:rFonts w:cstheme="minorHAnsi"/>
          <w:color w:val="000000" w:themeColor="text1"/>
        </w:rPr>
        <w:t>ance</w:t>
      </w:r>
      <w:r w:rsidR="004F35FD" w:rsidRPr="002236D9">
        <w:rPr>
          <w:rFonts w:cstheme="minorHAnsi"/>
          <w:color w:val="000000" w:themeColor="text1"/>
        </w:rPr>
        <w:t xml:space="preserve">. </w:t>
      </w:r>
      <w:r w:rsidR="004F35FD" w:rsidRPr="002236D9">
        <w:rPr>
          <w:rFonts w:cstheme="minorHAnsi"/>
          <w:i/>
          <w:color w:val="000000" w:themeColor="text1"/>
        </w:rPr>
        <w:t>Journal of American College Health, 59(2),</w:t>
      </w:r>
      <w:r w:rsidR="004F35FD" w:rsidRPr="002236D9">
        <w:rPr>
          <w:rFonts w:cstheme="minorHAnsi"/>
          <w:color w:val="000000" w:themeColor="text1"/>
        </w:rPr>
        <w:t xml:space="preserve"> 91-97. </w:t>
      </w:r>
      <w:proofErr w:type="spellStart"/>
      <w:r w:rsidR="004F35FD" w:rsidRPr="002236D9">
        <w:rPr>
          <w:rFonts w:cstheme="minorHAnsi"/>
          <w:color w:val="000000" w:themeColor="text1"/>
        </w:rPr>
        <w:t>doi</w:t>
      </w:r>
      <w:proofErr w:type="spellEnd"/>
      <w:r w:rsidR="004F35FD" w:rsidRPr="002236D9">
        <w:rPr>
          <w:rFonts w:cstheme="minorHAnsi"/>
          <w:color w:val="000000" w:themeColor="text1"/>
        </w:rPr>
        <w:t>: 10.1080/07448481.2010.483708</w:t>
      </w:r>
    </w:p>
    <w:p w14:paraId="15C40F87" w14:textId="73EC56B7" w:rsidR="005210E5" w:rsidRPr="002236D9" w:rsidRDefault="004F35FD">
      <w:pPr>
        <w:shd w:val="clear" w:color="auto" w:fill="FFFFFF"/>
        <w:ind w:firstLine="0"/>
        <w:rPr>
          <w:rFonts w:eastAsia="Times New Roman" w:cstheme="minorHAnsi"/>
          <w:color w:val="000000" w:themeColor="text1"/>
          <w:kern w:val="0"/>
          <w:lang w:eastAsia="en-US"/>
        </w:rPr>
      </w:pPr>
      <w:r w:rsidRPr="002236D9">
        <w:rPr>
          <w:rFonts w:eastAsia="Times New Roman" w:cstheme="minorHAnsi"/>
          <w:color w:val="000000" w:themeColor="text1"/>
          <w:kern w:val="0"/>
          <w:lang w:eastAsia="en-US"/>
        </w:rPr>
        <w:t>Gilbert, S. P.</w:t>
      </w:r>
      <w:r w:rsidR="002B5534">
        <w:rPr>
          <w:rFonts w:eastAsia="Times New Roman" w:cstheme="minorHAnsi"/>
          <w:color w:val="000000" w:themeColor="text1"/>
          <w:kern w:val="0"/>
          <w:lang w:eastAsia="en-US"/>
        </w:rPr>
        <w:t xml:space="preserve"> &amp; Weaver, C. C. (2010). Sleep quality and academic performance in u</w:t>
      </w:r>
      <w:r w:rsidRPr="002236D9">
        <w:rPr>
          <w:rFonts w:eastAsia="Times New Roman" w:cstheme="minorHAnsi"/>
          <w:color w:val="000000" w:themeColor="text1"/>
          <w:kern w:val="0"/>
          <w:lang w:eastAsia="en-US"/>
        </w:rPr>
        <w:t xml:space="preserve">niversity </w:t>
      </w:r>
    </w:p>
    <w:p w14:paraId="1D945B14" w14:textId="3EA2E5CC" w:rsidR="005210E5" w:rsidRPr="002236D9" w:rsidRDefault="002B5534">
      <w:pPr>
        <w:shd w:val="clear" w:color="auto" w:fill="FFFFFF"/>
        <w:ind w:left="720" w:firstLine="0"/>
        <w:rPr>
          <w:rFonts w:eastAsia="Times New Roman" w:cstheme="minorHAnsi"/>
          <w:color w:val="000000" w:themeColor="text1"/>
          <w:kern w:val="0"/>
          <w:lang w:eastAsia="en-US"/>
        </w:rPr>
      </w:pPr>
      <w:proofErr w:type="gramStart"/>
      <w:r>
        <w:rPr>
          <w:rFonts w:eastAsia="Times New Roman" w:cstheme="minorHAnsi"/>
          <w:color w:val="000000" w:themeColor="text1"/>
          <w:kern w:val="0"/>
          <w:lang w:eastAsia="en-US"/>
        </w:rPr>
        <w:t>students</w:t>
      </w:r>
      <w:proofErr w:type="gramEnd"/>
      <w:r>
        <w:rPr>
          <w:rFonts w:eastAsia="Times New Roman" w:cstheme="minorHAnsi"/>
          <w:color w:val="000000" w:themeColor="text1"/>
          <w:kern w:val="0"/>
          <w:lang w:eastAsia="en-US"/>
        </w:rPr>
        <w:t>: A wake-up call for college p</w:t>
      </w:r>
      <w:r w:rsidR="004F35FD" w:rsidRPr="002236D9">
        <w:rPr>
          <w:rFonts w:eastAsia="Times New Roman" w:cstheme="minorHAnsi"/>
          <w:color w:val="000000" w:themeColor="text1"/>
          <w:kern w:val="0"/>
          <w:lang w:eastAsia="en-US"/>
        </w:rPr>
        <w:t xml:space="preserve">sychologists. </w:t>
      </w:r>
      <w:r w:rsidR="004F35FD" w:rsidRPr="002236D9">
        <w:rPr>
          <w:rFonts w:eastAsia="Times New Roman" w:cstheme="minorHAnsi"/>
          <w:i/>
          <w:color w:val="000000" w:themeColor="text1"/>
          <w:kern w:val="0"/>
          <w:lang w:eastAsia="en-US"/>
        </w:rPr>
        <w:t xml:space="preserve">Journal of College Student Psychotherapy, 24:4, </w:t>
      </w:r>
      <w:r w:rsidR="004F35FD" w:rsidRPr="002236D9">
        <w:rPr>
          <w:rFonts w:eastAsia="Times New Roman" w:cstheme="minorHAnsi"/>
          <w:color w:val="000000" w:themeColor="text1"/>
          <w:kern w:val="0"/>
          <w:lang w:eastAsia="en-US"/>
        </w:rPr>
        <w:t xml:space="preserve">295-306. </w:t>
      </w:r>
      <w:proofErr w:type="spellStart"/>
      <w:r w:rsidR="004F35FD" w:rsidRPr="002236D9">
        <w:rPr>
          <w:rFonts w:eastAsia="Times New Roman" w:cstheme="minorHAnsi"/>
          <w:color w:val="000000" w:themeColor="text1"/>
          <w:kern w:val="0"/>
          <w:lang w:eastAsia="en-US"/>
        </w:rPr>
        <w:t>doi</w:t>
      </w:r>
      <w:proofErr w:type="spellEnd"/>
      <w:r w:rsidR="004F35FD" w:rsidRPr="002236D9">
        <w:rPr>
          <w:rFonts w:eastAsia="Times New Roman" w:cstheme="minorHAnsi"/>
          <w:color w:val="000000" w:themeColor="text1"/>
          <w:kern w:val="0"/>
          <w:lang w:eastAsia="en-US"/>
        </w:rPr>
        <w:t>: 10.1080/87568225.2010.509245</w:t>
      </w:r>
    </w:p>
    <w:p w14:paraId="5F76C81C" w14:textId="77777777" w:rsidR="005210E5" w:rsidRPr="002236D9" w:rsidRDefault="004F35FD">
      <w:pPr>
        <w:ind w:firstLine="0"/>
        <w:rPr>
          <w:rFonts w:cstheme="minorHAnsi"/>
          <w:color w:val="000000" w:themeColor="text1"/>
        </w:rPr>
      </w:pPr>
      <w:r w:rsidRPr="002236D9">
        <w:rPr>
          <w:rFonts w:cstheme="minorHAnsi"/>
          <w:color w:val="000000" w:themeColor="text1"/>
        </w:rPr>
        <w:t xml:space="preserve">Godin, G. &amp; Shephard, R. J. (1985). A simple method to assess exercise behavior in the </w:t>
      </w:r>
    </w:p>
    <w:p w14:paraId="6AE7BCB3" w14:textId="77777777" w:rsidR="005210E5" w:rsidRPr="002236D9" w:rsidRDefault="004F35FD">
      <w:pPr>
        <w:ind w:left="720" w:firstLine="0"/>
        <w:rPr>
          <w:rFonts w:cstheme="minorHAnsi"/>
          <w:color w:val="000000" w:themeColor="text1"/>
        </w:rPr>
      </w:pPr>
      <w:r w:rsidRPr="002236D9">
        <w:rPr>
          <w:rFonts w:cstheme="minorHAnsi"/>
          <w:color w:val="000000" w:themeColor="text1"/>
        </w:rPr>
        <w:t xml:space="preserve">community. </w:t>
      </w:r>
      <w:r w:rsidRPr="002236D9">
        <w:rPr>
          <w:rFonts w:cstheme="minorHAnsi"/>
          <w:i/>
          <w:color w:val="000000" w:themeColor="text1"/>
        </w:rPr>
        <w:t>Canadian Journal of Applied Sport Sciences, 10,</w:t>
      </w:r>
      <w:r w:rsidRPr="002236D9">
        <w:rPr>
          <w:rFonts w:cstheme="minorHAnsi"/>
          <w:color w:val="000000" w:themeColor="text1"/>
        </w:rPr>
        <w:t xml:space="preserve"> 141-146. Retrieved from: https://s3.amazonaws.com/academia.edu.documents/38737335/CJASS-1985.pdf?AWSAccessKeyId=AKIAIWOWYYGZ2Y53UL3A&amp;Expires=1509757468&amp;Signature=1rXsY3QSjaXbjc61kwK5OK8BjC4%3D&amp;response-content-</w:t>
      </w:r>
      <w:r w:rsidRPr="002236D9">
        <w:rPr>
          <w:rFonts w:cstheme="minorHAnsi"/>
          <w:color w:val="000000" w:themeColor="text1"/>
        </w:rPr>
        <w:lastRenderedPageBreak/>
        <w:t>disposition=inline%3B%20filename%3DA_simple_method_to_assess_exercise_behav.pdf</w:t>
      </w:r>
    </w:p>
    <w:p w14:paraId="573F19C2" w14:textId="6F6CF3C1" w:rsidR="005210E5" w:rsidRPr="002236D9" w:rsidRDefault="004F35FD">
      <w:pPr>
        <w:ind w:firstLine="0"/>
        <w:rPr>
          <w:rFonts w:eastAsia="Times New Roman" w:cstheme="minorHAnsi"/>
          <w:color w:val="000000" w:themeColor="text1"/>
          <w:kern w:val="0"/>
          <w:lang w:eastAsia="en-US"/>
        </w:rPr>
      </w:pPr>
      <w:r w:rsidRPr="002236D9">
        <w:rPr>
          <w:rFonts w:eastAsia="Times New Roman" w:cstheme="minorHAnsi"/>
          <w:color w:val="000000" w:themeColor="text1"/>
          <w:kern w:val="0"/>
          <w:lang w:eastAsia="en-US"/>
        </w:rPr>
        <w:t xml:space="preserve">Gomes, A. A., Tavares, J., &amp; de </w:t>
      </w:r>
      <w:proofErr w:type="spellStart"/>
      <w:r w:rsidRPr="002236D9">
        <w:rPr>
          <w:rFonts w:eastAsia="Times New Roman" w:cstheme="minorHAnsi"/>
          <w:color w:val="000000" w:themeColor="text1"/>
          <w:kern w:val="0"/>
          <w:lang w:eastAsia="en-US"/>
        </w:rPr>
        <w:t>Azeve</w:t>
      </w:r>
      <w:r w:rsidR="002B5534">
        <w:rPr>
          <w:rFonts w:eastAsia="Times New Roman" w:cstheme="minorHAnsi"/>
          <w:color w:val="000000" w:themeColor="text1"/>
          <w:kern w:val="0"/>
          <w:lang w:eastAsia="en-US"/>
        </w:rPr>
        <w:t>do</w:t>
      </w:r>
      <w:proofErr w:type="spellEnd"/>
      <w:r w:rsidR="002B5534">
        <w:rPr>
          <w:rFonts w:eastAsia="Times New Roman" w:cstheme="minorHAnsi"/>
          <w:color w:val="000000" w:themeColor="text1"/>
          <w:kern w:val="0"/>
          <w:lang w:eastAsia="en-US"/>
        </w:rPr>
        <w:t>, M. H. P. (2011). Sleep and academic p</w:t>
      </w:r>
      <w:r w:rsidRPr="002236D9">
        <w:rPr>
          <w:rFonts w:eastAsia="Times New Roman" w:cstheme="minorHAnsi"/>
          <w:color w:val="000000" w:themeColor="text1"/>
          <w:kern w:val="0"/>
          <w:lang w:eastAsia="en-US"/>
        </w:rPr>
        <w:t xml:space="preserve">erformance in </w:t>
      </w:r>
    </w:p>
    <w:p w14:paraId="2ACC15B3" w14:textId="01A83FBE" w:rsidR="005210E5" w:rsidRPr="002236D9" w:rsidRDefault="002B5534">
      <w:pPr>
        <w:ind w:left="720" w:firstLine="0"/>
        <w:rPr>
          <w:rFonts w:eastAsia="Times New Roman" w:cstheme="minorHAnsi"/>
          <w:color w:val="000000" w:themeColor="text1"/>
          <w:kern w:val="0"/>
          <w:lang w:eastAsia="en-US"/>
        </w:rPr>
      </w:pPr>
      <w:proofErr w:type="gramStart"/>
      <w:r>
        <w:rPr>
          <w:rFonts w:eastAsia="Times New Roman" w:cstheme="minorHAnsi"/>
          <w:color w:val="000000" w:themeColor="text1"/>
          <w:kern w:val="0"/>
          <w:lang w:eastAsia="en-US"/>
        </w:rPr>
        <w:t>undergraduates</w:t>
      </w:r>
      <w:proofErr w:type="gramEnd"/>
      <w:r>
        <w:rPr>
          <w:rFonts w:eastAsia="Times New Roman" w:cstheme="minorHAnsi"/>
          <w:color w:val="000000" w:themeColor="text1"/>
          <w:kern w:val="0"/>
          <w:lang w:eastAsia="en-US"/>
        </w:rPr>
        <w:t>: A multi-measure, multi-predictor a</w:t>
      </w:r>
      <w:r w:rsidR="004F35FD" w:rsidRPr="002236D9">
        <w:rPr>
          <w:rFonts w:eastAsia="Times New Roman" w:cstheme="minorHAnsi"/>
          <w:color w:val="000000" w:themeColor="text1"/>
          <w:kern w:val="0"/>
          <w:lang w:eastAsia="en-US"/>
        </w:rPr>
        <w:t xml:space="preserve">pproach. </w:t>
      </w:r>
      <w:r w:rsidR="004F35FD" w:rsidRPr="002236D9">
        <w:rPr>
          <w:rFonts w:eastAsia="Times New Roman" w:cstheme="minorHAnsi"/>
          <w:i/>
          <w:color w:val="000000" w:themeColor="text1"/>
          <w:kern w:val="0"/>
          <w:lang w:eastAsia="en-US"/>
        </w:rPr>
        <w:t>Chronobiology International, 28(9),</w:t>
      </w:r>
      <w:r w:rsidR="004F35FD" w:rsidRPr="002236D9">
        <w:rPr>
          <w:rFonts w:eastAsia="Times New Roman" w:cstheme="minorHAnsi"/>
          <w:color w:val="000000" w:themeColor="text1"/>
          <w:kern w:val="0"/>
          <w:lang w:eastAsia="en-US"/>
        </w:rPr>
        <w:t xml:space="preserve"> 786-801. </w:t>
      </w:r>
      <w:proofErr w:type="spellStart"/>
      <w:r w:rsidR="004F35FD" w:rsidRPr="002236D9">
        <w:rPr>
          <w:rFonts w:eastAsia="Times New Roman" w:cstheme="minorHAnsi"/>
          <w:color w:val="000000" w:themeColor="text1"/>
          <w:kern w:val="0"/>
          <w:lang w:eastAsia="en-US"/>
        </w:rPr>
        <w:t>doi</w:t>
      </w:r>
      <w:proofErr w:type="spellEnd"/>
      <w:r w:rsidR="004F35FD" w:rsidRPr="002236D9">
        <w:rPr>
          <w:rFonts w:eastAsia="Times New Roman" w:cstheme="minorHAnsi"/>
          <w:color w:val="000000" w:themeColor="text1"/>
          <w:kern w:val="0"/>
          <w:lang w:eastAsia="en-US"/>
        </w:rPr>
        <w:t>: 10.3109/07420528.2011.606518</w:t>
      </w:r>
    </w:p>
    <w:p w14:paraId="7A281DD4" w14:textId="77777777" w:rsidR="0070270C" w:rsidRDefault="0070270C">
      <w:pPr>
        <w:ind w:firstLine="0"/>
        <w:rPr>
          <w:rFonts w:cstheme="minorHAnsi"/>
          <w:color w:val="000000" w:themeColor="text1"/>
        </w:rPr>
      </w:pPr>
      <w:r w:rsidRPr="0070270C">
        <w:rPr>
          <w:rFonts w:cstheme="minorHAnsi"/>
          <w:color w:val="000000" w:themeColor="text1"/>
        </w:rPr>
        <w:t xml:space="preserve">Grossman, P., </w:t>
      </w:r>
      <w:proofErr w:type="spellStart"/>
      <w:r w:rsidRPr="0070270C">
        <w:rPr>
          <w:rFonts w:cstheme="minorHAnsi"/>
          <w:color w:val="000000" w:themeColor="text1"/>
        </w:rPr>
        <w:t>Niemann</w:t>
      </w:r>
      <w:proofErr w:type="spellEnd"/>
      <w:r w:rsidRPr="0070270C">
        <w:rPr>
          <w:rFonts w:cstheme="minorHAnsi"/>
          <w:color w:val="000000" w:themeColor="text1"/>
        </w:rPr>
        <w:t xml:space="preserve">, L., Schmidt, S., &amp; </w:t>
      </w:r>
      <w:proofErr w:type="spellStart"/>
      <w:r w:rsidRPr="0070270C">
        <w:rPr>
          <w:rFonts w:cstheme="minorHAnsi"/>
          <w:color w:val="000000" w:themeColor="text1"/>
        </w:rPr>
        <w:t>Walach</w:t>
      </w:r>
      <w:proofErr w:type="spellEnd"/>
      <w:r w:rsidRPr="0070270C">
        <w:rPr>
          <w:rFonts w:cstheme="minorHAnsi"/>
          <w:color w:val="000000" w:themeColor="text1"/>
        </w:rPr>
        <w:t xml:space="preserve">, H. (2004). Mindfulness-based stress </w:t>
      </w:r>
    </w:p>
    <w:p w14:paraId="48242301" w14:textId="4762F536" w:rsidR="0070270C" w:rsidRDefault="0070270C" w:rsidP="0070270C">
      <w:pPr>
        <w:ind w:left="720" w:firstLine="0"/>
        <w:rPr>
          <w:rFonts w:cstheme="minorHAnsi"/>
          <w:color w:val="000000" w:themeColor="text1"/>
        </w:rPr>
      </w:pPr>
      <w:proofErr w:type="gramStart"/>
      <w:r w:rsidRPr="0070270C">
        <w:rPr>
          <w:rFonts w:cstheme="minorHAnsi"/>
          <w:color w:val="000000" w:themeColor="text1"/>
        </w:rPr>
        <w:t>reduction</w:t>
      </w:r>
      <w:proofErr w:type="gramEnd"/>
      <w:r w:rsidRPr="0070270C">
        <w:rPr>
          <w:rFonts w:cstheme="minorHAnsi"/>
          <w:color w:val="000000" w:themeColor="text1"/>
        </w:rPr>
        <w:t xml:space="preserve"> and health benefits: A meta-analysis. </w:t>
      </w:r>
      <w:r w:rsidRPr="0070270C">
        <w:rPr>
          <w:rFonts w:cstheme="minorHAnsi"/>
          <w:i/>
          <w:iCs/>
          <w:color w:val="000000" w:themeColor="text1"/>
        </w:rPr>
        <w:t>Journal of psychosomatic research</w:t>
      </w:r>
      <w:r w:rsidRPr="0070270C">
        <w:rPr>
          <w:rFonts w:cstheme="minorHAnsi"/>
          <w:color w:val="000000" w:themeColor="text1"/>
        </w:rPr>
        <w:t>, </w:t>
      </w:r>
      <w:r w:rsidRPr="0070270C">
        <w:rPr>
          <w:rFonts w:cstheme="minorHAnsi"/>
          <w:i/>
          <w:iCs/>
          <w:color w:val="000000" w:themeColor="text1"/>
        </w:rPr>
        <w:t>57</w:t>
      </w:r>
      <w:r w:rsidRPr="0070270C">
        <w:rPr>
          <w:rFonts w:cstheme="minorHAnsi"/>
          <w:color w:val="000000" w:themeColor="text1"/>
        </w:rPr>
        <w:t>(1), 35-43.</w:t>
      </w:r>
      <w:r>
        <w:rPr>
          <w:rFonts w:cstheme="minorHAnsi"/>
          <w:color w:val="000000" w:themeColor="text1"/>
        </w:rPr>
        <w:t xml:space="preserve"> </w:t>
      </w:r>
      <w:proofErr w:type="spellStart"/>
      <w:proofErr w:type="gramStart"/>
      <w:r>
        <w:rPr>
          <w:rFonts w:cstheme="minorHAnsi"/>
          <w:color w:val="000000" w:themeColor="text1"/>
        </w:rPr>
        <w:t>doi</w:t>
      </w:r>
      <w:proofErr w:type="spellEnd"/>
      <w:proofErr w:type="gramEnd"/>
      <w:r>
        <w:rPr>
          <w:rFonts w:cstheme="minorHAnsi"/>
          <w:color w:val="000000" w:themeColor="text1"/>
        </w:rPr>
        <w:t xml:space="preserve">: </w:t>
      </w:r>
      <w:r w:rsidRPr="0070270C">
        <w:rPr>
          <w:rFonts w:cstheme="minorHAnsi"/>
          <w:color w:val="000000" w:themeColor="text1"/>
        </w:rPr>
        <w:t>https://doi.org/10.1016/S0022-3999(03)00573-7</w:t>
      </w:r>
    </w:p>
    <w:p w14:paraId="72692EEB" w14:textId="3816DE60" w:rsidR="005210E5" w:rsidRPr="002236D9" w:rsidRDefault="004F35FD">
      <w:pPr>
        <w:ind w:firstLine="0"/>
        <w:rPr>
          <w:rFonts w:cstheme="minorHAnsi"/>
          <w:color w:val="000000" w:themeColor="text1"/>
        </w:rPr>
      </w:pPr>
      <w:proofErr w:type="spellStart"/>
      <w:r w:rsidRPr="002236D9">
        <w:rPr>
          <w:rFonts w:cstheme="minorHAnsi"/>
          <w:color w:val="000000" w:themeColor="text1"/>
        </w:rPr>
        <w:t>Handelsman</w:t>
      </w:r>
      <w:proofErr w:type="spellEnd"/>
      <w:r w:rsidRPr="002236D9">
        <w:rPr>
          <w:rFonts w:cstheme="minorHAnsi"/>
          <w:color w:val="000000" w:themeColor="text1"/>
        </w:rPr>
        <w:t>, M. M., Briggs, W. L., Sulliv</w:t>
      </w:r>
      <w:r w:rsidR="002B5534">
        <w:rPr>
          <w:rFonts w:cstheme="minorHAnsi"/>
          <w:color w:val="000000" w:themeColor="text1"/>
        </w:rPr>
        <w:t xml:space="preserve">an, N., &amp; </w:t>
      </w:r>
      <w:proofErr w:type="spellStart"/>
      <w:r w:rsidR="002B5534">
        <w:rPr>
          <w:rFonts w:cstheme="minorHAnsi"/>
          <w:color w:val="000000" w:themeColor="text1"/>
        </w:rPr>
        <w:t>Towler</w:t>
      </w:r>
      <w:proofErr w:type="spellEnd"/>
      <w:r w:rsidR="002B5534">
        <w:rPr>
          <w:rFonts w:cstheme="minorHAnsi"/>
          <w:color w:val="000000" w:themeColor="text1"/>
        </w:rPr>
        <w:t>, A. (2005). A measure of c</w:t>
      </w:r>
      <w:r w:rsidRPr="002236D9">
        <w:rPr>
          <w:rFonts w:cstheme="minorHAnsi"/>
          <w:color w:val="000000" w:themeColor="text1"/>
        </w:rPr>
        <w:t xml:space="preserve">ollege </w:t>
      </w:r>
    </w:p>
    <w:p w14:paraId="4839E4BB" w14:textId="032C9B96" w:rsidR="005210E5" w:rsidRPr="002236D9" w:rsidRDefault="002B5534">
      <w:pPr>
        <w:ind w:left="720" w:firstLine="0"/>
        <w:rPr>
          <w:rFonts w:cstheme="minorHAnsi"/>
        </w:rPr>
      </w:pPr>
      <w:proofErr w:type="gramStart"/>
      <w:r>
        <w:rPr>
          <w:rFonts w:cstheme="minorHAnsi"/>
          <w:color w:val="000000" w:themeColor="text1"/>
        </w:rPr>
        <w:t>student</w:t>
      </w:r>
      <w:proofErr w:type="gramEnd"/>
      <w:r>
        <w:rPr>
          <w:rFonts w:cstheme="minorHAnsi"/>
          <w:color w:val="000000" w:themeColor="text1"/>
        </w:rPr>
        <w:t xml:space="preserve"> course e</w:t>
      </w:r>
      <w:r w:rsidR="004F35FD" w:rsidRPr="002236D9">
        <w:rPr>
          <w:rFonts w:cstheme="minorHAnsi"/>
          <w:color w:val="000000" w:themeColor="text1"/>
        </w:rPr>
        <w:t xml:space="preserve">ngagement. </w:t>
      </w:r>
      <w:r w:rsidR="004F35FD" w:rsidRPr="002236D9">
        <w:rPr>
          <w:rFonts w:cstheme="minorHAnsi"/>
          <w:i/>
          <w:color w:val="000000" w:themeColor="text1"/>
        </w:rPr>
        <w:t>The Journal of Educational Research, 98,</w:t>
      </w:r>
      <w:r w:rsidR="004F35FD" w:rsidRPr="002236D9">
        <w:rPr>
          <w:rFonts w:cstheme="minorHAnsi"/>
          <w:color w:val="000000" w:themeColor="text1"/>
        </w:rPr>
        <w:t xml:space="preserve"> 184-191. </w:t>
      </w:r>
      <w:proofErr w:type="spellStart"/>
      <w:r w:rsidR="004F35FD" w:rsidRPr="002236D9">
        <w:rPr>
          <w:rFonts w:cstheme="minorHAnsi"/>
          <w:color w:val="000000" w:themeColor="text1"/>
        </w:rPr>
        <w:t>doi</w:t>
      </w:r>
      <w:proofErr w:type="spellEnd"/>
      <w:r w:rsidR="004F35FD" w:rsidRPr="002236D9">
        <w:rPr>
          <w:rFonts w:cstheme="minorHAnsi"/>
          <w:color w:val="000000" w:themeColor="text1"/>
        </w:rPr>
        <w:t>:</w:t>
      </w:r>
      <w:r w:rsidR="004F35FD" w:rsidRPr="002236D9">
        <w:rPr>
          <w:rFonts w:eastAsia="Times New Roman" w:cstheme="minorHAnsi"/>
          <w:color w:val="000000" w:themeColor="text1"/>
          <w:sz w:val="20"/>
          <w:szCs w:val="20"/>
        </w:rPr>
        <w:t xml:space="preserve"> </w:t>
      </w:r>
      <w:hyperlink r:id="rId29">
        <w:r w:rsidR="004F35FD" w:rsidRPr="002236D9">
          <w:rPr>
            <w:rStyle w:val="InternetLink"/>
            <w:rFonts w:eastAsia="Times New Roman" w:cstheme="minorHAnsi"/>
            <w:color w:val="000000" w:themeColor="text1"/>
            <w:u w:val="none"/>
          </w:rPr>
          <w:t>http://dx.doi.org/10.3200/JOER.98.3.184-192</w:t>
        </w:r>
      </w:hyperlink>
    </w:p>
    <w:p w14:paraId="7008C168" w14:textId="77777777" w:rsidR="005210E5" w:rsidRPr="002236D9" w:rsidRDefault="004F35FD">
      <w:pPr>
        <w:ind w:firstLine="0"/>
        <w:rPr>
          <w:rFonts w:cstheme="minorHAnsi"/>
          <w:color w:val="000000" w:themeColor="text1"/>
        </w:rPr>
      </w:pPr>
      <w:r w:rsidRPr="002236D9">
        <w:rPr>
          <w:rFonts w:cstheme="minorHAnsi"/>
          <w:color w:val="000000" w:themeColor="text1"/>
        </w:rPr>
        <w:t xml:space="preserve">Harrison, Y. &amp; Horne, J. (1998).  Sleep loss impairs short and novel language tasks having a </w:t>
      </w:r>
    </w:p>
    <w:p w14:paraId="1AF0AD11" w14:textId="77777777" w:rsidR="005210E5" w:rsidRPr="002236D9" w:rsidRDefault="004F35FD">
      <w:pPr>
        <w:ind w:left="720" w:firstLine="0"/>
        <w:rPr>
          <w:rFonts w:eastAsia="Times New Roman" w:cstheme="minorHAnsi"/>
          <w:color w:val="000000" w:themeColor="text1"/>
          <w:kern w:val="0"/>
          <w:lang w:eastAsia="en-US"/>
        </w:rPr>
      </w:pPr>
      <w:r w:rsidRPr="002236D9">
        <w:rPr>
          <w:rFonts w:cstheme="minorHAnsi"/>
          <w:color w:val="000000" w:themeColor="text1"/>
        </w:rPr>
        <w:t xml:space="preserve">prefrontal focus.  </w:t>
      </w:r>
      <w:r w:rsidRPr="002236D9">
        <w:rPr>
          <w:rFonts w:cstheme="minorHAnsi"/>
          <w:i/>
          <w:color w:val="000000" w:themeColor="text1"/>
        </w:rPr>
        <w:t xml:space="preserve">Journal Sleep Research, 7, </w:t>
      </w:r>
      <w:r w:rsidRPr="002236D9">
        <w:rPr>
          <w:rFonts w:cstheme="minorHAnsi"/>
          <w:color w:val="000000" w:themeColor="text1"/>
        </w:rPr>
        <w:t xml:space="preserve">95-100. </w:t>
      </w:r>
      <w:proofErr w:type="spellStart"/>
      <w:proofErr w:type="gramStart"/>
      <w:r w:rsidRPr="002236D9">
        <w:rPr>
          <w:rFonts w:cstheme="minorHAnsi"/>
          <w:color w:val="000000" w:themeColor="text1"/>
        </w:rPr>
        <w:t>doi</w:t>
      </w:r>
      <w:proofErr w:type="spellEnd"/>
      <w:proofErr w:type="gramEnd"/>
      <w:r w:rsidRPr="002236D9">
        <w:rPr>
          <w:rFonts w:eastAsia="Times New Roman" w:cstheme="minorHAnsi"/>
          <w:bCs/>
          <w:color w:val="000000" w:themeColor="text1"/>
          <w:kern w:val="0"/>
          <w:shd w:val="clear" w:color="auto" w:fill="FFFFFF"/>
          <w:lang w:eastAsia="en-US"/>
        </w:rPr>
        <w:t>:</w:t>
      </w:r>
      <w:r w:rsidRPr="002236D9">
        <w:rPr>
          <w:rFonts w:eastAsia="Times New Roman" w:cstheme="minorHAnsi"/>
          <w:b/>
          <w:bCs/>
          <w:color w:val="000000" w:themeColor="text1"/>
          <w:kern w:val="0"/>
          <w:shd w:val="clear" w:color="auto" w:fill="FFFFFF"/>
          <w:lang w:eastAsia="en-US"/>
        </w:rPr>
        <w:t> </w:t>
      </w:r>
      <w:r w:rsidRPr="002236D9">
        <w:rPr>
          <w:rFonts w:eastAsia="Times New Roman" w:cstheme="minorHAnsi"/>
          <w:color w:val="000000" w:themeColor="text1"/>
          <w:kern w:val="0"/>
          <w:shd w:val="clear" w:color="auto" w:fill="FFFFFF"/>
          <w:lang w:eastAsia="en-US"/>
        </w:rPr>
        <w:t>10.1046/j.1365-2869.1998.00104.x</w:t>
      </w:r>
    </w:p>
    <w:p w14:paraId="49BE6F72" w14:textId="77777777" w:rsidR="001D0BC4" w:rsidRPr="002236D9" w:rsidRDefault="001D0BC4">
      <w:pPr>
        <w:ind w:firstLine="0"/>
        <w:rPr>
          <w:rFonts w:cstheme="minorHAnsi"/>
          <w:color w:val="222222"/>
          <w:shd w:val="clear" w:color="auto" w:fill="FFFFFF"/>
        </w:rPr>
      </w:pPr>
      <w:r w:rsidRPr="002236D9">
        <w:rPr>
          <w:rFonts w:cstheme="minorHAnsi"/>
          <w:color w:val="222222"/>
          <w:shd w:val="clear" w:color="auto" w:fill="FFFFFF"/>
        </w:rPr>
        <w:t xml:space="preserve">Hicks, R. A., Fernandez, C., &amp; Pellegrini, R. J. (2001). Self-reported sleep durations of college </w:t>
      </w:r>
    </w:p>
    <w:p w14:paraId="1B8DC591" w14:textId="71E648D6" w:rsidR="001D0BC4" w:rsidRPr="002236D9" w:rsidRDefault="001D0BC4" w:rsidP="001D0BC4">
      <w:pPr>
        <w:ind w:left="720" w:firstLine="0"/>
        <w:rPr>
          <w:rFonts w:eastAsia="Times New Roman" w:cstheme="minorHAnsi"/>
          <w:color w:val="000000" w:themeColor="text1"/>
          <w:kern w:val="0"/>
          <w:lang w:eastAsia="en-US"/>
        </w:rPr>
      </w:pPr>
      <w:r w:rsidRPr="002236D9">
        <w:rPr>
          <w:rFonts w:cstheme="minorHAnsi"/>
          <w:color w:val="222222"/>
          <w:shd w:val="clear" w:color="auto" w:fill="FFFFFF"/>
        </w:rPr>
        <w:t>students: Normative data for 1978–79, 1988–89, and 2000–01. </w:t>
      </w:r>
      <w:r w:rsidRPr="002236D9">
        <w:rPr>
          <w:rFonts w:cstheme="minorHAnsi"/>
          <w:i/>
          <w:iCs/>
          <w:color w:val="222222"/>
          <w:shd w:val="clear" w:color="auto" w:fill="FFFFFF"/>
        </w:rPr>
        <w:t>Perceptual and Motor Skills</w:t>
      </w:r>
      <w:r w:rsidRPr="002236D9">
        <w:rPr>
          <w:rFonts w:cstheme="minorHAnsi"/>
          <w:color w:val="222222"/>
          <w:shd w:val="clear" w:color="auto" w:fill="FFFFFF"/>
        </w:rPr>
        <w:t>, </w:t>
      </w:r>
      <w:r w:rsidRPr="002236D9">
        <w:rPr>
          <w:rFonts w:cstheme="minorHAnsi"/>
          <w:i/>
          <w:iCs/>
          <w:color w:val="222222"/>
          <w:shd w:val="clear" w:color="auto" w:fill="FFFFFF"/>
        </w:rPr>
        <w:t>93</w:t>
      </w:r>
      <w:r w:rsidRPr="002236D9">
        <w:rPr>
          <w:rFonts w:cstheme="minorHAnsi"/>
          <w:color w:val="222222"/>
          <w:shd w:val="clear" w:color="auto" w:fill="FFFFFF"/>
        </w:rPr>
        <w:t>(1), 139-140.</w:t>
      </w:r>
      <w:r w:rsidR="00EA783C" w:rsidRPr="002236D9">
        <w:rPr>
          <w:rFonts w:cstheme="minorHAnsi"/>
        </w:rPr>
        <w:t xml:space="preserve"> </w:t>
      </w:r>
      <w:proofErr w:type="spellStart"/>
      <w:r w:rsidR="00EA783C" w:rsidRPr="002236D9">
        <w:rPr>
          <w:rFonts w:cstheme="minorHAnsi"/>
        </w:rPr>
        <w:t>doi</w:t>
      </w:r>
      <w:proofErr w:type="spellEnd"/>
      <w:r w:rsidR="00EA783C" w:rsidRPr="002236D9">
        <w:rPr>
          <w:rFonts w:cstheme="minorHAnsi"/>
        </w:rPr>
        <w:t xml:space="preserve">: </w:t>
      </w:r>
      <w:r w:rsidR="00EA783C" w:rsidRPr="002236D9">
        <w:rPr>
          <w:rFonts w:cstheme="minorHAnsi"/>
          <w:color w:val="222222"/>
          <w:shd w:val="clear" w:color="auto" w:fill="FFFFFF"/>
        </w:rPr>
        <w:t>http://journals.sagepub.com/doi/pdf/10.2466/pms.2001.93.1.139</w:t>
      </w:r>
    </w:p>
    <w:p w14:paraId="1E2C2970" w14:textId="77777777" w:rsidR="005210E5" w:rsidRPr="002236D9" w:rsidRDefault="004F35FD">
      <w:pPr>
        <w:ind w:firstLine="0"/>
        <w:rPr>
          <w:rFonts w:eastAsia="Times New Roman" w:cstheme="minorHAnsi"/>
          <w:color w:val="000000" w:themeColor="text1"/>
          <w:kern w:val="0"/>
          <w:lang w:eastAsia="en-US"/>
        </w:rPr>
      </w:pPr>
      <w:r w:rsidRPr="002236D9">
        <w:rPr>
          <w:rFonts w:eastAsia="Times New Roman" w:cstheme="minorHAnsi"/>
          <w:color w:val="000000" w:themeColor="text1"/>
          <w:kern w:val="0"/>
          <w:lang w:eastAsia="en-US"/>
        </w:rPr>
        <w:t xml:space="preserve">Hicks, R. A., Lucero-Gorman, K., Bautista, J. (1999). Ethnicity, sleep hygiene knowledge, and </w:t>
      </w:r>
    </w:p>
    <w:p w14:paraId="215A76A0" w14:textId="7D1EA430" w:rsidR="001D0BC4" w:rsidRPr="002236D9" w:rsidRDefault="004F35FD" w:rsidP="001D0BC4">
      <w:pPr>
        <w:ind w:left="720" w:firstLine="0"/>
        <w:rPr>
          <w:rFonts w:eastAsia="Times New Roman" w:cstheme="minorHAnsi"/>
          <w:color w:val="000000" w:themeColor="text1"/>
          <w:sz w:val="21"/>
          <w:szCs w:val="21"/>
          <w:u w:val="single"/>
        </w:rPr>
      </w:pPr>
      <w:r w:rsidRPr="002236D9">
        <w:rPr>
          <w:rFonts w:eastAsia="Times New Roman" w:cstheme="minorHAnsi"/>
          <w:color w:val="000000" w:themeColor="text1"/>
          <w:kern w:val="0"/>
          <w:lang w:eastAsia="en-US"/>
        </w:rPr>
        <w:t xml:space="preserve">sleep hygiene practices. </w:t>
      </w:r>
      <w:r w:rsidRPr="002236D9">
        <w:rPr>
          <w:rFonts w:eastAsia="Times New Roman" w:cstheme="minorHAnsi"/>
          <w:i/>
          <w:color w:val="000000" w:themeColor="text1"/>
          <w:kern w:val="0"/>
          <w:lang w:eastAsia="en-US"/>
        </w:rPr>
        <w:t>Percept Mot Skills., 88,</w:t>
      </w:r>
      <w:r w:rsidRPr="002236D9">
        <w:rPr>
          <w:rFonts w:eastAsia="Times New Roman" w:cstheme="minorHAnsi"/>
          <w:color w:val="000000" w:themeColor="text1"/>
          <w:kern w:val="0"/>
          <w:lang w:eastAsia="en-US"/>
        </w:rPr>
        <w:t xml:space="preserve"> 1095–1096. </w:t>
      </w:r>
      <w:proofErr w:type="spellStart"/>
      <w:r w:rsidRPr="002236D9">
        <w:rPr>
          <w:rFonts w:eastAsia="Times New Roman" w:cstheme="minorHAnsi"/>
          <w:color w:val="000000" w:themeColor="text1"/>
          <w:kern w:val="0"/>
          <w:lang w:eastAsia="en-US"/>
        </w:rPr>
        <w:t>doi</w:t>
      </w:r>
      <w:proofErr w:type="spellEnd"/>
      <w:r w:rsidRPr="002236D9">
        <w:rPr>
          <w:rFonts w:eastAsia="Times New Roman" w:cstheme="minorHAnsi"/>
          <w:color w:val="000000" w:themeColor="text1"/>
          <w:kern w:val="0"/>
          <w:lang w:eastAsia="en-US"/>
        </w:rPr>
        <w:t xml:space="preserve">: </w:t>
      </w:r>
      <w:hyperlink r:id="rId30">
        <w:r w:rsidRPr="002236D9">
          <w:rPr>
            <w:rStyle w:val="InternetLink"/>
            <w:rFonts w:eastAsia="Times New Roman" w:cstheme="minorHAnsi"/>
            <w:color w:val="auto"/>
            <w:highlight w:val="white"/>
            <w:u w:val="none"/>
          </w:rPr>
          <w:t>https://doi.org/10.2466/pms.1999.88.3c.1095</w:t>
        </w:r>
      </w:hyperlink>
    </w:p>
    <w:p w14:paraId="39DCDA81" w14:textId="39F72E56" w:rsidR="005210E5" w:rsidRPr="002236D9" w:rsidRDefault="004F35FD">
      <w:pPr>
        <w:ind w:firstLine="0"/>
        <w:rPr>
          <w:rFonts w:eastAsia="Times New Roman" w:cstheme="minorHAnsi"/>
          <w:color w:val="000000" w:themeColor="text1"/>
          <w:kern w:val="0"/>
          <w:highlight w:val="white"/>
          <w:lang w:eastAsia="en-US"/>
        </w:rPr>
      </w:pPr>
      <w:r w:rsidRPr="002236D9">
        <w:rPr>
          <w:rFonts w:eastAsia="Times New Roman" w:cstheme="minorHAnsi"/>
          <w:color w:val="000000" w:themeColor="text1"/>
          <w:kern w:val="0"/>
          <w:shd w:val="clear" w:color="auto" w:fill="FFFFFF"/>
          <w:lang w:eastAsia="en-US"/>
        </w:rPr>
        <w:t xml:space="preserve">Hillman, C. H., </w:t>
      </w:r>
      <w:proofErr w:type="spellStart"/>
      <w:r w:rsidRPr="002236D9">
        <w:rPr>
          <w:rFonts w:eastAsia="Times New Roman" w:cstheme="minorHAnsi"/>
          <w:color w:val="000000" w:themeColor="text1"/>
          <w:kern w:val="0"/>
          <w:shd w:val="clear" w:color="auto" w:fill="FFFFFF"/>
          <w:lang w:eastAsia="en-US"/>
        </w:rPr>
        <w:t>Castelli</w:t>
      </w:r>
      <w:proofErr w:type="spellEnd"/>
      <w:r w:rsidRPr="002236D9">
        <w:rPr>
          <w:rFonts w:eastAsia="Times New Roman" w:cstheme="minorHAnsi"/>
          <w:color w:val="000000" w:themeColor="text1"/>
          <w:kern w:val="0"/>
          <w:shd w:val="clear" w:color="auto" w:fill="FFFFFF"/>
          <w:lang w:eastAsia="en-US"/>
        </w:rPr>
        <w:t xml:space="preserve">, D. M., &amp; Buck, S. M. (2005). Aerobic fitness and neurocognitive </w:t>
      </w:r>
    </w:p>
    <w:p w14:paraId="68B75C48" w14:textId="77777777" w:rsidR="005210E5" w:rsidRPr="002236D9" w:rsidRDefault="004F35FD">
      <w:pPr>
        <w:ind w:left="720" w:firstLine="0"/>
        <w:rPr>
          <w:rFonts w:eastAsia="Times New Roman" w:cstheme="minorHAnsi"/>
          <w:color w:val="000000" w:themeColor="text1"/>
          <w:kern w:val="0"/>
          <w:lang w:eastAsia="en-US"/>
        </w:rPr>
      </w:pPr>
      <w:r w:rsidRPr="002236D9">
        <w:rPr>
          <w:rFonts w:eastAsia="Times New Roman" w:cstheme="minorHAnsi"/>
          <w:color w:val="000000" w:themeColor="text1"/>
          <w:kern w:val="0"/>
          <w:shd w:val="clear" w:color="auto" w:fill="FFFFFF"/>
          <w:lang w:eastAsia="en-US"/>
        </w:rPr>
        <w:lastRenderedPageBreak/>
        <w:t>function in healthy preadolescent children. </w:t>
      </w:r>
      <w:r w:rsidRPr="002236D9">
        <w:rPr>
          <w:rFonts w:eastAsia="Times New Roman" w:cstheme="minorHAnsi"/>
          <w:i/>
          <w:iCs/>
          <w:color w:val="000000" w:themeColor="text1"/>
          <w:kern w:val="0"/>
          <w:shd w:val="clear" w:color="auto" w:fill="FFFFFF"/>
          <w:lang w:eastAsia="en-US"/>
        </w:rPr>
        <w:t>Medicine &amp; Science in Sports &amp; Exercise</w:t>
      </w:r>
      <w:r w:rsidRPr="002236D9">
        <w:rPr>
          <w:rFonts w:eastAsia="Times New Roman" w:cstheme="minorHAnsi"/>
          <w:color w:val="000000" w:themeColor="text1"/>
          <w:kern w:val="0"/>
          <w:shd w:val="clear" w:color="auto" w:fill="FFFFFF"/>
          <w:lang w:eastAsia="en-US"/>
        </w:rPr>
        <w:t>, </w:t>
      </w:r>
      <w:r w:rsidRPr="002236D9">
        <w:rPr>
          <w:rFonts w:eastAsia="Times New Roman" w:cstheme="minorHAnsi"/>
          <w:i/>
          <w:iCs/>
          <w:color w:val="000000" w:themeColor="text1"/>
          <w:kern w:val="0"/>
          <w:shd w:val="clear" w:color="auto" w:fill="FFFFFF"/>
          <w:lang w:eastAsia="en-US"/>
        </w:rPr>
        <w:t>37</w:t>
      </w:r>
      <w:r w:rsidRPr="002236D9">
        <w:rPr>
          <w:rFonts w:eastAsia="Times New Roman" w:cstheme="minorHAnsi"/>
          <w:color w:val="000000" w:themeColor="text1"/>
          <w:kern w:val="0"/>
          <w:shd w:val="clear" w:color="auto" w:fill="FFFFFF"/>
          <w:lang w:eastAsia="en-US"/>
        </w:rPr>
        <w:t xml:space="preserve">(11), 1967-1974. </w:t>
      </w:r>
      <w:proofErr w:type="spellStart"/>
      <w:proofErr w:type="gramStart"/>
      <w:r w:rsidRPr="002236D9">
        <w:rPr>
          <w:rFonts w:eastAsia="Times New Roman" w:cstheme="minorHAnsi"/>
          <w:color w:val="000000" w:themeColor="text1"/>
          <w:kern w:val="0"/>
          <w:lang w:eastAsia="en-US"/>
        </w:rPr>
        <w:t>doi</w:t>
      </w:r>
      <w:proofErr w:type="spellEnd"/>
      <w:proofErr w:type="gramEnd"/>
      <w:r w:rsidRPr="002236D9">
        <w:rPr>
          <w:rFonts w:eastAsia="Times New Roman" w:cstheme="minorHAnsi"/>
          <w:color w:val="000000" w:themeColor="text1"/>
          <w:kern w:val="0"/>
          <w:lang w:eastAsia="en-US"/>
        </w:rPr>
        <w:t>: 10.1249/01.mss.0000176680.79702.ce</w:t>
      </w:r>
    </w:p>
    <w:p w14:paraId="5D5C12B1" w14:textId="77777777" w:rsidR="005210E5" w:rsidRPr="002236D9" w:rsidRDefault="004F35FD">
      <w:pPr>
        <w:ind w:firstLine="0"/>
        <w:rPr>
          <w:rFonts w:cstheme="minorHAnsi"/>
          <w:color w:val="000000" w:themeColor="text1"/>
        </w:rPr>
      </w:pPr>
      <w:r w:rsidRPr="002236D9">
        <w:rPr>
          <w:rFonts w:cstheme="minorHAnsi"/>
          <w:color w:val="000000" w:themeColor="text1"/>
        </w:rPr>
        <w:t xml:space="preserve">Hillman, C. H., Erickson, K. I., &amp; Kramer, A. F. (2008). Be smart, exercise your heart: </w:t>
      </w:r>
    </w:p>
    <w:p w14:paraId="344CF888" w14:textId="77777777" w:rsidR="005D4012" w:rsidRPr="002236D9" w:rsidRDefault="004F35FD" w:rsidP="005D4012">
      <w:pPr>
        <w:ind w:left="720" w:firstLine="0"/>
        <w:rPr>
          <w:rFonts w:eastAsia="Times New Roman" w:cstheme="minorHAnsi"/>
          <w:color w:val="000000" w:themeColor="text1"/>
          <w:kern w:val="0"/>
          <w:shd w:val="clear" w:color="auto" w:fill="FFFFFF"/>
          <w:lang w:eastAsia="en-US"/>
        </w:rPr>
      </w:pPr>
      <w:r w:rsidRPr="002236D9">
        <w:rPr>
          <w:rFonts w:cstheme="minorHAnsi"/>
          <w:color w:val="000000" w:themeColor="text1"/>
        </w:rPr>
        <w:t xml:space="preserve">Exercise effects on brain and cognition. </w:t>
      </w:r>
      <w:r w:rsidRPr="002236D9">
        <w:rPr>
          <w:rFonts w:cstheme="minorHAnsi"/>
          <w:i/>
          <w:color w:val="000000" w:themeColor="text1"/>
        </w:rPr>
        <w:t>Science and Society, 9,</w:t>
      </w:r>
      <w:r w:rsidRPr="002236D9">
        <w:rPr>
          <w:rFonts w:cstheme="minorHAnsi"/>
          <w:color w:val="000000" w:themeColor="text1"/>
        </w:rPr>
        <w:t xml:space="preserve"> 58–65. doi</w:t>
      </w:r>
      <w:r w:rsidRPr="002236D9">
        <w:rPr>
          <w:rFonts w:eastAsia="Times New Roman" w:cstheme="minorHAnsi"/>
          <w:color w:val="000000" w:themeColor="text1"/>
          <w:kern w:val="0"/>
          <w:shd w:val="clear" w:color="auto" w:fill="FFFFFF"/>
          <w:lang w:eastAsia="en-US"/>
        </w:rPr>
        <w:t>:10.1038/nrn229</w:t>
      </w:r>
    </w:p>
    <w:p w14:paraId="43FCBC99" w14:textId="77777777" w:rsidR="005D4012" w:rsidRPr="002236D9" w:rsidRDefault="005D4012" w:rsidP="005D4012">
      <w:pPr>
        <w:ind w:firstLine="0"/>
        <w:rPr>
          <w:rFonts w:eastAsia="Times New Roman" w:cstheme="minorHAnsi"/>
          <w:color w:val="333333"/>
          <w:kern w:val="0"/>
          <w:lang w:eastAsia="en-US"/>
        </w:rPr>
      </w:pPr>
      <w:proofErr w:type="spellStart"/>
      <w:r w:rsidRPr="002236D9">
        <w:rPr>
          <w:rFonts w:eastAsia="Times New Roman" w:cstheme="minorHAnsi"/>
          <w:color w:val="333333"/>
          <w:kern w:val="0"/>
          <w:lang w:eastAsia="en-US"/>
        </w:rPr>
        <w:t>Hirshkowitz</w:t>
      </w:r>
      <w:proofErr w:type="spellEnd"/>
      <w:r w:rsidRPr="002236D9">
        <w:rPr>
          <w:rFonts w:eastAsia="Times New Roman" w:cstheme="minorHAnsi"/>
          <w:color w:val="333333"/>
          <w:kern w:val="0"/>
          <w:lang w:eastAsia="en-US"/>
        </w:rPr>
        <w:t>, Max et al.</w:t>
      </w:r>
      <w:r w:rsidRPr="002236D9">
        <w:rPr>
          <w:rFonts w:eastAsia="Times New Roman" w:cstheme="minorHAnsi"/>
          <w:color w:val="000000" w:themeColor="text1"/>
          <w:kern w:val="0"/>
          <w:shd w:val="clear" w:color="auto" w:fill="FFFFFF"/>
          <w:lang w:eastAsia="en-US"/>
        </w:rPr>
        <w:t xml:space="preserve"> (2015). </w:t>
      </w:r>
      <w:r w:rsidRPr="002236D9">
        <w:rPr>
          <w:rFonts w:eastAsia="Times New Roman" w:cstheme="minorHAnsi"/>
          <w:color w:val="333333"/>
          <w:kern w:val="0"/>
          <w:lang w:eastAsia="en-US"/>
        </w:rPr>
        <w:t xml:space="preserve">National Sleep Foundation’s sleep time duration </w:t>
      </w:r>
    </w:p>
    <w:p w14:paraId="6BB06225" w14:textId="51DC184A" w:rsidR="005D4012" w:rsidRPr="002236D9" w:rsidRDefault="005D4012" w:rsidP="005D4012">
      <w:pPr>
        <w:ind w:left="720" w:firstLine="0"/>
        <w:rPr>
          <w:rFonts w:eastAsia="Times New Roman" w:cstheme="minorHAnsi"/>
          <w:color w:val="000000" w:themeColor="text1"/>
          <w:kern w:val="0"/>
          <w:shd w:val="clear" w:color="auto" w:fill="FFFFFF"/>
          <w:lang w:eastAsia="en-US"/>
        </w:rPr>
      </w:pPr>
      <w:r w:rsidRPr="002236D9">
        <w:rPr>
          <w:rFonts w:eastAsia="Times New Roman" w:cstheme="minorHAnsi"/>
          <w:color w:val="333333"/>
          <w:kern w:val="0"/>
          <w:lang w:eastAsia="en-US"/>
        </w:rPr>
        <w:t>recommendations: methodology and results summary</w:t>
      </w:r>
      <w:r w:rsidRPr="002236D9">
        <w:rPr>
          <w:rFonts w:eastAsia="Times New Roman" w:cstheme="minorHAnsi"/>
          <w:color w:val="000000" w:themeColor="text1"/>
          <w:kern w:val="0"/>
          <w:shd w:val="clear" w:color="auto" w:fill="FFFFFF"/>
          <w:lang w:eastAsia="en-US"/>
        </w:rPr>
        <w:t xml:space="preserve">. </w:t>
      </w:r>
      <w:r w:rsidRPr="002236D9">
        <w:rPr>
          <w:rFonts w:eastAsia="Times New Roman" w:cstheme="minorHAnsi"/>
          <w:i/>
          <w:color w:val="333333"/>
          <w:kern w:val="0"/>
          <w:lang w:eastAsia="en-US"/>
        </w:rPr>
        <w:t>Sleep Health: Journal of the National Sleep Foundation, 1</w:t>
      </w:r>
      <w:r w:rsidRPr="002236D9">
        <w:rPr>
          <w:rFonts w:eastAsia="Times New Roman" w:cstheme="minorHAnsi"/>
          <w:color w:val="333333"/>
          <w:kern w:val="0"/>
          <w:lang w:eastAsia="en-US"/>
        </w:rPr>
        <w:t>(1), 40 – 43.</w:t>
      </w:r>
      <w:r w:rsidRPr="002236D9">
        <w:rPr>
          <w:rFonts w:eastAsia="Times New Roman" w:cstheme="minorHAnsi"/>
          <w:color w:val="000000" w:themeColor="text1"/>
          <w:kern w:val="0"/>
          <w:shd w:val="clear" w:color="auto" w:fill="FFFFFF"/>
          <w:lang w:eastAsia="en-US"/>
        </w:rPr>
        <w:t xml:space="preserve"> </w:t>
      </w:r>
      <w:proofErr w:type="spellStart"/>
      <w:r w:rsidRPr="002236D9">
        <w:rPr>
          <w:rFonts w:eastAsia="Times New Roman" w:cstheme="minorHAnsi"/>
          <w:color w:val="000000" w:themeColor="text1"/>
          <w:kern w:val="0"/>
          <w:shd w:val="clear" w:color="auto" w:fill="FFFFFF"/>
          <w:lang w:eastAsia="en-US"/>
        </w:rPr>
        <w:t>doi</w:t>
      </w:r>
      <w:proofErr w:type="spellEnd"/>
      <w:r w:rsidRPr="002236D9">
        <w:rPr>
          <w:rFonts w:eastAsia="Times New Roman" w:cstheme="minorHAnsi"/>
          <w:color w:val="000000" w:themeColor="text1"/>
          <w:kern w:val="0"/>
          <w:shd w:val="clear" w:color="auto" w:fill="FFFFFF"/>
          <w:lang w:eastAsia="en-US"/>
        </w:rPr>
        <w:t>: https://doi.org/10.1016/j.sleh.2014.12.010</w:t>
      </w:r>
    </w:p>
    <w:p w14:paraId="07144328" w14:textId="77777777" w:rsidR="005210E5" w:rsidRPr="002236D9" w:rsidRDefault="004F35FD">
      <w:pPr>
        <w:ind w:firstLine="0"/>
        <w:rPr>
          <w:rFonts w:cstheme="minorHAnsi"/>
          <w:i/>
          <w:iCs/>
          <w:color w:val="000000" w:themeColor="text1"/>
        </w:rPr>
      </w:pPr>
      <w:r w:rsidRPr="002236D9">
        <w:rPr>
          <w:rFonts w:cstheme="minorHAnsi"/>
          <w:color w:val="000000" w:themeColor="text1"/>
        </w:rPr>
        <w:t xml:space="preserve">Horne, J. (1988). Sleep loss and 'divergent' thinking ability. </w:t>
      </w:r>
      <w:r w:rsidRPr="002236D9">
        <w:rPr>
          <w:rFonts w:cstheme="minorHAnsi"/>
          <w:i/>
          <w:iCs/>
          <w:color w:val="000000" w:themeColor="text1"/>
        </w:rPr>
        <w:t xml:space="preserve">Sleep: Journal of Sleep Research &amp; </w:t>
      </w:r>
    </w:p>
    <w:p w14:paraId="2F610AE2" w14:textId="005F9C61" w:rsidR="005210E5" w:rsidRPr="002236D9" w:rsidRDefault="004F35FD">
      <w:pPr>
        <w:rPr>
          <w:rStyle w:val="InternetLink"/>
          <w:rFonts w:eastAsia="Times New Roman" w:cstheme="minorHAnsi"/>
          <w:color w:val="000000" w:themeColor="text1"/>
          <w:u w:val="none"/>
        </w:rPr>
      </w:pPr>
      <w:r w:rsidRPr="002236D9">
        <w:rPr>
          <w:rFonts w:cstheme="minorHAnsi"/>
          <w:i/>
          <w:iCs/>
          <w:color w:val="000000" w:themeColor="text1"/>
        </w:rPr>
        <w:t>Sleep Medicine</w:t>
      </w:r>
      <w:r w:rsidRPr="002236D9">
        <w:rPr>
          <w:rFonts w:cstheme="minorHAnsi"/>
          <w:color w:val="000000" w:themeColor="text1"/>
        </w:rPr>
        <w:t xml:space="preserve">, </w:t>
      </w:r>
      <w:r w:rsidRPr="002236D9">
        <w:rPr>
          <w:rFonts w:cstheme="minorHAnsi"/>
          <w:i/>
          <w:iCs/>
          <w:color w:val="000000" w:themeColor="text1"/>
        </w:rPr>
        <w:t>11</w:t>
      </w:r>
      <w:r w:rsidRPr="002236D9">
        <w:rPr>
          <w:rFonts w:cstheme="minorHAnsi"/>
          <w:color w:val="000000" w:themeColor="text1"/>
        </w:rPr>
        <w:t xml:space="preserve">, 528-536. </w:t>
      </w:r>
      <w:proofErr w:type="spellStart"/>
      <w:r w:rsidRPr="002236D9">
        <w:rPr>
          <w:rFonts w:cstheme="minorHAnsi"/>
          <w:color w:val="000000" w:themeColor="text1"/>
        </w:rPr>
        <w:t>doi</w:t>
      </w:r>
      <w:proofErr w:type="spellEnd"/>
      <w:r w:rsidRPr="002236D9">
        <w:rPr>
          <w:rFonts w:cstheme="minorHAnsi"/>
          <w:color w:val="000000" w:themeColor="text1"/>
        </w:rPr>
        <w:t xml:space="preserve">: </w:t>
      </w:r>
      <w:hyperlink r:id="rId31">
        <w:r w:rsidRPr="002236D9">
          <w:rPr>
            <w:rStyle w:val="InternetLink"/>
            <w:rFonts w:eastAsia="Times New Roman" w:cstheme="minorHAnsi"/>
            <w:color w:val="000000" w:themeColor="text1"/>
            <w:highlight w:val="white"/>
            <w:u w:val="none"/>
          </w:rPr>
          <w:t>https://doi.org/10.1093/sleep/11.6.528</w:t>
        </w:r>
      </w:hyperlink>
    </w:p>
    <w:p w14:paraId="316F95B7" w14:textId="77777777" w:rsidR="003274D4" w:rsidRPr="002236D9" w:rsidRDefault="003274D4" w:rsidP="003274D4">
      <w:pPr>
        <w:shd w:val="clear" w:color="auto" w:fill="FFFFFF"/>
        <w:ind w:firstLine="0"/>
        <w:rPr>
          <w:rFonts w:eastAsia="Times New Roman" w:cstheme="minorHAnsi"/>
          <w:color w:val="333333"/>
          <w:kern w:val="0"/>
          <w:lang w:eastAsia="en-US"/>
        </w:rPr>
      </w:pPr>
      <w:r w:rsidRPr="002236D9">
        <w:rPr>
          <w:rFonts w:eastAsia="Times New Roman" w:cstheme="minorHAnsi"/>
          <w:color w:val="333333"/>
          <w:kern w:val="0"/>
          <w:lang w:eastAsia="en-US"/>
        </w:rPr>
        <w:t xml:space="preserve">Hudd, S., Dumlao, J., Erdmann-Sager, D., Murray, D., Phan, E., &amp; </w:t>
      </w:r>
      <w:proofErr w:type="spellStart"/>
      <w:r w:rsidRPr="002236D9">
        <w:rPr>
          <w:rFonts w:eastAsia="Times New Roman" w:cstheme="minorHAnsi"/>
          <w:color w:val="333333"/>
          <w:kern w:val="0"/>
          <w:lang w:eastAsia="en-US"/>
        </w:rPr>
        <w:t>Soukas</w:t>
      </w:r>
      <w:proofErr w:type="spellEnd"/>
      <w:r w:rsidRPr="002236D9">
        <w:rPr>
          <w:rFonts w:eastAsia="Times New Roman" w:cstheme="minorHAnsi"/>
          <w:color w:val="333333"/>
          <w:kern w:val="0"/>
          <w:lang w:eastAsia="en-US"/>
        </w:rPr>
        <w:t xml:space="preserve">, N. (2000). </w:t>
      </w:r>
      <w:r w:rsidR="00A175B2" w:rsidRPr="002236D9">
        <w:rPr>
          <w:rFonts w:eastAsia="Times New Roman" w:cstheme="minorHAnsi"/>
          <w:color w:val="333333"/>
          <w:kern w:val="0"/>
          <w:lang w:eastAsia="en-US"/>
        </w:rPr>
        <w:t xml:space="preserve">Stress at </w:t>
      </w:r>
    </w:p>
    <w:p w14:paraId="4E8AD42B" w14:textId="3FC8D707" w:rsidR="003274D4" w:rsidRPr="002236D9" w:rsidRDefault="002B5534" w:rsidP="003274D4">
      <w:pPr>
        <w:shd w:val="clear" w:color="auto" w:fill="FFFFFF"/>
        <w:rPr>
          <w:rFonts w:eastAsia="Times New Roman" w:cstheme="minorHAnsi"/>
          <w:i/>
          <w:color w:val="333333"/>
          <w:kern w:val="0"/>
          <w:lang w:eastAsia="en-US"/>
        </w:rPr>
      </w:pPr>
      <w:proofErr w:type="gramStart"/>
      <w:r>
        <w:rPr>
          <w:rFonts w:eastAsia="Times New Roman" w:cstheme="minorHAnsi"/>
          <w:color w:val="333333"/>
          <w:kern w:val="0"/>
          <w:lang w:eastAsia="en-US"/>
        </w:rPr>
        <w:t>college</w:t>
      </w:r>
      <w:proofErr w:type="gramEnd"/>
      <w:r>
        <w:rPr>
          <w:rFonts w:eastAsia="Times New Roman" w:cstheme="minorHAnsi"/>
          <w:color w:val="333333"/>
          <w:kern w:val="0"/>
          <w:lang w:eastAsia="en-US"/>
        </w:rPr>
        <w:t>: E</w:t>
      </w:r>
      <w:r w:rsidR="00A175B2" w:rsidRPr="002236D9">
        <w:rPr>
          <w:rFonts w:eastAsia="Times New Roman" w:cstheme="minorHAnsi"/>
          <w:color w:val="333333"/>
          <w:kern w:val="0"/>
          <w:lang w:eastAsia="en-US"/>
        </w:rPr>
        <w:t>ffects on health habits, health status</w:t>
      </w:r>
      <w:r w:rsidR="003274D4" w:rsidRPr="002236D9">
        <w:rPr>
          <w:rFonts w:eastAsia="Times New Roman" w:cstheme="minorHAnsi"/>
          <w:color w:val="333333"/>
          <w:kern w:val="0"/>
          <w:lang w:eastAsia="en-US"/>
        </w:rPr>
        <w:t>,</w:t>
      </w:r>
      <w:r w:rsidR="00A175B2" w:rsidRPr="002236D9">
        <w:rPr>
          <w:rFonts w:eastAsia="Times New Roman" w:cstheme="minorHAnsi"/>
          <w:color w:val="333333"/>
          <w:kern w:val="0"/>
          <w:lang w:eastAsia="en-US"/>
        </w:rPr>
        <w:t xml:space="preserve"> and self-esteem</w:t>
      </w:r>
      <w:r w:rsidR="003274D4" w:rsidRPr="002236D9">
        <w:rPr>
          <w:rFonts w:eastAsia="Times New Roman" w:cstheme="minorHAnsi"/>
          <w:color w:val="333333"/>
          <w:kern w:val="0"/>
          <w:lang w:eastAsia="en-US"/>
        </w:rPr>
        <w:t xml:space="preserve">. </w:t>
      </w:r>
      <w:r w:rsidR="003274D4" w:rsidRPr="002236D9">
        <w:rPr>
          <w:rFonts w:eastAsia="Times New Roman" w:cstheme="minorHAnsi"/>
          <w:i/>
          <w:color w:val="333333"/>
          <w:kern w:val="0"/>
          <w:lang w:eastAsia="en-US"/>
        </w:rPr>
        <w:t xml:space="preserve">College Student Journal, </w:t>
      </w:r>
    </w:p>
    <w:p w14:paraId="6EFED3E2" w14:textId="6E1E9334" w:rsidR="00A175B2" w:rsidRPr="002236D9" w:rsidRDefault="003274D4" w:rsidP="00A16DE5">
      <w:pPr>
        <w:ind w:left="720" w:firstLine="0"/>
        <w:rPr>
          <w:rFonts w:eastAsia="Times New Roman" w:cstheme="minorHAnsi"/>
          <w:kern w:val="0"/>
          <w:lang w:eastAsia="en-US"/>
        </w:rPr>
      </w:pPr>
      <w:r w:rsidRPr="002236D9">
        <w:rPr>
          <w:rFonts w:eastAsia="Times New Roman" w:cstheme="minorHAnsi"/>
          <w:i/>
          <w:color w:val="333333"/>
          <w:kern w:val="0"/>
          <w:lang w:eastAsia="en-US"/>
        </w:rPr>
        <w:t>34</w:t>
      </w:r>
      <w:r w:rsidRPr="002236D9">
        <w:rPr>
          <w:rFonts w:eastAsia="Times New Roman" w:cstheme="minorHAnsi"/>
          <w:color w:val="333333"/>
          <w:kern w:val="0"/>
          <w:lang w:eastAsia="en-US"/>
        </w:rPr>
        <w:t>(2), 217+.</w:t>
      </w:r>
      <w:r w:rsidR="0080563D" w:rsidRPr="002236D9">
        <w:rPr>
          <w:rFonts w:eastAsia="Times New Roman" w:cstheme="minorHAnsi"/>
          <w:color w:val="333333"/>
          <w:kern w:val="0"/>
          <w:lang w:eastAsia="en-US"/>
        </w:rPr>
        <w:t xml:space="preserve"> Retrieved from: </w:t>
      </w:r>
      <w:proofErr w:type="spellStart"/>
      <w:r w:rsidR="0080563D" w:rsidRPr="002236D9">
        <w:rPr>
          <w:rFonts w:eastAsia="Times New Roman" w:cstheme="minorHAnsi"/>
          <w:i/>
          <w:iCs/>
          <w:color w:val="323232"/>
          <w:kern w:val="0"/>
          <w:shd w:val="clear" w:color="auto" w:fill="F5F5F5"/>
          <w:lang w:eastAsia="en-US"/>
        </w:rPr>
        <w:t>AcademicOneFile</w:t>
      </w:r>
      <w:proofErr w:type="spellEnd"/>
      <w:r w:rsidR="0080563D" w:rsidRPr="002236D9">
        <w:rPr>
          <w:rFonts w:eastAsia="Times New Roman" w:cstheme="minorHAnsi"/>
          <w:color w:val="323232"/>
          <w:kern w:val="0"/>
          <w:shd w:val="clear" w:color="auto" w:fill="F5F5F5"/>
          <w:lang w:eastAsia="en-US"/>
        </w:rPr>
        <w:t xml:space="preserve">, </w:t>
      </w:r>
      <w:r w:rsidR="0080563D" w:rsidRPr="002236D9">
        <w:rPr>
          <w:rFonts w:eastAsia="Times New Roman" w:cstheme="minorHAnsi"/>
          <w:kern w:val="0"/>
          <w:shd w:val="clear" w:color="auto" w:fill="F5F5F5"/>
          <w:lang w:eastAsia="en-US"/>
        </w:rPr>
        <w:t>http://link.galegroup.com/apps/doc/A131318268/AONE?u=azstatelibdev&amp;sid=AONE&amp;xid=731f837d</w:t>
      </w:r>
      <w:r w:rsidR="0080563D" w:rsidRPr="002236D9">
        <w:rPr>
          <w:rFonts w:eastAsia="Times New Roman" w:cstheme="minorHAnsi"/>
          <w:color w:val="323232"/>
          <w:kern w:val="0"/>
          <w:shd w:val="clear" w:color="auto" w:fill="F5F5F5"/>
          <w:lang w:eastAsia="en-US"/>
        </w:rPr>
        <w:t>.</w:t>
      </w:r>
    </w:p>
    <w:p w14:paraId="38EB402A" w14:textId="77777777" w:rsidR="005210E5" w:rsidRPr="002236D9" w:rsidRDefault="004F35FD">
      <w:pPr>
        <w:ind w:firstLine="0"/>
        <w:rPr>
          <w:rFonts w:cstheme="minorHAnsi"/>
          <w:color w:val="000000" w:themeColor="text1"/>
        </w:rPr>
      </w:pPr>
      <w:r w:rsidRPr="002236D9">
        <w:rPr>
          <w:rFonts w:cstheme="minorHAnsi"/>
          <w:color w:val="000000" w:themeColor="text1"/>
        </w:rPr>
        <w:t xml:space="preserve">Irish, L. A., Kline, C. E., Gunn, H. E., </w:t>
      </w:r>
      <w:proofErr w:type="spellStart"/>
      <w:r w:rsidRPr="002236D9">
        <w:rPr>
          <w:rFonts w:cstheme="minorHAnsi"/>
          <w:color w:val="000000" w:themeColor="text1"/>
        </w:rPr>
        <w:t>Buysse</w:t>
      </w:r>
      <w:proofErr w:type="spellEnd"/>
      <w:r w:rsidRPr="002236D9">
        <w:rPr>
          <w:rFonts w:cstheme="minorHAnsi"/>
          <w:color w:val="000000" w:themeColor="text1"/>
        </w:rPr>
        <w:t xml:space="preserve">, D. J., Hall, M. H. (2015). The role of sleep </w:t>
      </w:r>
    </w:p>
    <w:p w14:paraId="340970B6" w14:textId="539BCDFF" w:rsidR="005210E5" w:rsidRPr="002236D9" w:rsidRDefault="004F35FD">
      <w:pPr>
        <w:ind w:left="720" w:firstLine="0"/>
        <w:rPr>
          <w:rFonts w:cstheme="minorHAnsi"/>
        </w:rPr>
      </w:pPr>
      <w:r w:rsidRPr="002236D9">
        <w:rPr>
          <w:rFonts w:cstheme="minorHAnsi"/>
          <w:color w:val="000000" w:themeColor="text1"/>
        </w:rPr>
        <w:t xml:space="preserve">hygiene in promoting public health: A review of empirical evidence. </w:t>
      </w:r>
      <w:r w:rsidRPr="002236D9">
        <w:rPr>
          <w:rFonts w:cstheme="minorHAnsi"/>
          <w:i/>
          <w:color w:val="000000" w:themeColor="text1"/>
        </w:rPr>
        <w:t xml:space="preserve">Sleep Medicine Reviews, 22, </w:t>
      </w:r>
      <w:r w:rsidRPr="002236D9">
        <w:rPr>
          <w:rFonts w:cstheme="minorHAnsi"/>
          <w:color w:val="000000" w:themeColor="text1"/>
        </w:rPr>
        <w:t xml:space="preserve">23-36. </w:t>
      </w:r>
      <w:proofErr w:type="spellStart"/>
      <w:r w:rsidRPr="002236D9">
        <w:rPr>
          <w:rFonts w:cstheme="minorHAnsi"/>
          <w:color w:val="000000" w:themeColor="text1"/>
        </w:rPr>
        <w:t>doi</w:t>
      </w:r>
      <w:proofErr w:type="spellEnd"/>
      <w:r w:rsidRPr="002236D9">
        <w:rPr>
          <w:rFonts w:cstheme="minorHAnsi"/>
          <w:color w:val="000000" w:themeColor="text1"/>
        </w:rPr>
        <w:t xml:space="preserve">: </w:t>
      </w:r>
      <w:hyperlink r:id="rId32">
        <w:r w:rsidRPr="002236D9">
          <w:rPr>
            <w:rStyle w:val="InternetLink"/>
            <w:rFonts w:cstheme="minorHAnsi"/>
            <w:color w:val="000000" w:themeColor="text1"/>
            <w:u w:val="none"/>
          </w:rPr>
          <w:t>http://dx.doi.org/10.1016/j.smrv.2014.10.001</w:t>
        </w:r>
      </w:hyperlink>
      <w:r w:rsidRPr="002236D9">
        <w:rPr>
          <w:rFonts w:cstheme="minorHAnsi"/>
          <w:color w:val="000000" w:themeColor="text1"/>
        </w:rPr>
        <w:t xml:space="preserve"> </w:t>
      </w:r>
    </w:p>
    <w:p w14:paraId="682D4446" w14:textId="2C873BCD" w:rsidR="00363962" w:rsidRPr="002236D9" w:rsidRDefault="00357EDC" w:rsidP="00363962">
      <w:pPr>
        <w:widowControl w:val="0"/>
        <w:spacing w:after="240"/>
        <w:ind w:firstLine="0"/>
        <w:rPr>
          <w:rFonts w:cstheme="minorHAnsi"/>
          <w:color w:val="000000" w:themeColor="text1"/>
          <w:kern w:val="0"/>
        </w:rPr>
      </w:pPr>
      <w:r w:rsidRPr="002236D9">
        <w:rPr>
          <w:rFonts w:cstheme="minorHAnsi"/>
          <w:color w:val="000000" w:themeColor="text1"/>
          <w:kern w:val="0"/>
        </w:rPr>
        <w:t>Jacobs, D. R. Jr., A</w:t>
      </w:r>
      <w:r w:rsidR="00363962" w:rsidRPr="002236D9">
        <w:rPr>
          <w:rFonts w:cstheme="minorHAnsi"/>
          <w:color w:val="000000" w:themeColor="text1"/>
          <w:kern w:val="0"/>
        </w:rPr>
        <w:t xml:space="preserve">insworth, B. E., Hartman, T. J., and Leon, A. S. (1993). A simultaneous </w:t>
      </w:r>
    </w:p>
    <w:p w14:paraId="206BADB9" w14:textId="6A84152D" w:rsidR="00357EDC" w:rsidRPr="002236D9" w:rsidRDefault="00363962" w:rsidP="00363962">
      <w:pPr>
        <w:widowControl w:val="0"/>
        <w:spacing w:after="240"/>
        <w:ind w:left="720" w:firstLine="0"/>
        <w:rPr>
          <w:rFonts w:cstheme="minorHAnsi"/>
          <w:color w:val="000000" w:themeColor="text1"/>
          <w:kern w:val="0"/>
        </w:rPr>
      </w:pPr>
      <w:r w:rsidRPr="002236D9">
        <w:rPr>
          <w:rFonts w:cstheme="minorHAnsi"/>
          <w:color w:val="000000" w:themeColor="text1"/>
          <w:kern w:val="0"/>
        </w:rPr>
        <w:t xml:space="preserve">evaluation of 10 commonly used physical activity questionnaires. </w:t>
      </w:r>
      <w:r w:rsidRPr="002236D9">
        <w:rPr>
          <w:rFonts w:eastAsia="Times New Roman" w:cstheme="minorHAnsi"/>
          <w:i/>
          <w:iCs/>
          <w:color w:val="000000" w:themeColor="text1"/>
          <w:kern w:val="0"/>
          <w:shd w:val="clear" w:color="auto" w:fill="FFFFFF"/>
          <w:lang w:eastAsia="en-US"/>
        </w:rPr>
        <w:t>Medicine &amp; Science in Sports &amp; Exercise</w:t>
      </w:r>
      <w:r w:rsidRPr="002236D9">
        <w:rPr>
          <w:rFonts w:eastAsia="Times New Roman" w:cstheme="minorHAnsi"/>
          <w:color w:val="000000" w:themeColor="text1"/>
          <w:kern w:val="0"/>
          <w:shd w:val="clear" w:color="auto" w:fill="FFFFFF"/>
          <w:lang w:eastAsia="en-US"/>
        </w:rPr>
        <w:t>, </w:t>
      </w:r>
      <w:r w:rsidRPr="002236D9">
        <w:rPr>
          <w:rFonts w:eastAsia="Times New Roman" w:cstheme="minorHAnsi"/>
          <w:i/>
          <w:iCs/>
          <w:color w:val="000000" w:themeColor="text1"/>
          <w:kern w:val="0"/>
          <w:shd w:val="clear" w:color="auto" w:fill="FFFFFF"/>
          <w:lang w:eastAsia="en-US"/>
        </w:rPr>
        <w:t>25</w:t>
      </w:r>
      <w:r w:rsidRPr="002236D9">
        <w:rPr>
          <w:rFonts w:eastAsia="Times New Roman" w:cstheme="minorHAnsi"/>
          <w:color w:val="000000" w:themeColor="text1"/>
          <w:kern w:val="0"/>
          <w:shd w:val="clear" w:color="auto" w:fill="FFFFFF"/>
          <w:lang w:eastAsia="en-US"/>
        </w:rPr>
        <w:t>, 81-91.</w:t>
      </w:r>
    </w:p>
    <w:p w14:paraId="6935CDB5" w14:textId="15A2C4FC" w:rsidR="005210E5" w:rsidRPr="002236D9" w:rsidRDefault="004F35FD" w:rsidP="00363962">
      <w:pPr>
        <w:widowControl w:val="0"/>
        <w:spacing w:after="240"/>
        <w:ind w:firstLine="0"/>
        <w:rPr>
          <w:rFonts w:cstheme="minorHAnsi"/>
          <w:color w:val="000000" w:themeColor="text1"/>
          <w:kern w:val="0"/>
        </w:rPr>
      </w:pPr>
      <w:proofErr w:type="spellStart"/>
      <w:r w:rsidRPr="002236D9">
        <w:rPr>
          <w:rFonts w:cstheme="minorHAnsi"/>
          <w:color w:val="000000" w:themeColor="text1"/>
          <w:kern w:val="0"/>
        </w:rPr>
        <w:t>Kall</w:t>
      </w:r>
      <w:proofErr w:type="spellEnd"/>
      <w:r w:rsidRPr="002236D9">
        <w:rPr>
          <w:rFonts w:cstheme="minorHAnsi"/>
          <w:color w:val="000000" w:themeColor="text1"/>
          <w:kern w:val="0"/>
        </w:rPr>
        <w:t xml:space="preserve">, L. B., Nilsson, M., &amp; Linden, T. (2014). The impact of a physical activity intervention </w:t>
      </w:r>
    </w:p>
    <w:p w14:paraId="50217F8E" w14:textId="77777777" w:rsidR="005210E5" w:rsidRPr="002236D9" w:rsidRDefault="004F35FD" w:rsidP="00363962">
      <w:pPr>
        <w:ind w:left="720" w:firstLine="0"/>
        <w:rPr>
          <w:rFonts w:eastAsia="Times New Roman" w:cstheme="minorHAnsi"/>
          <w:color w:val="000000" w:themeColor="text1"/>
          <w:kern w:val="0"/>
          <w:lang w:eastAsia="en-US"/>
        </w:rPr>
      </w:pPr>
      <w:r w:rsidRPr="002236D9">
        <w:rPr>
          <w:rFonts w:cstheme="minorHAnsi"/>
          <w:color w:val="000000" w:themeColor="text1"/>
          <w:kern w:val="0"/>
        </w:rPr>
        <w:lastRenderedPageBreak/>
        <w:t>program on academic achievement in a Swedish elementary school setting</w:t>
      </w:r>
      <w:r w:rsidRPr="002236D9">
        <w:rPr>
          <w:rFonts w:cstheme="minorHAnsi"/>
          <w:i/>
          <w:color w:val="000000" w:themeColor="text1"/>
          <w:kern w:val="0"/>
        </w:rPr>
        <w:t>. Journal of School Health, 84</w:t>
      </w:r>
      <w:r w:rsidRPr="002236D9">
        <w:rPr>
          <w:rFonts w:cstheme="minorHAnsi"/>
          <w:color w:val="000000" w:themeColor="text1"/>
          <w:kern w:val="0"/>
        </w:rPr>
        <w:t xml:space="preserve">, 473-480. </w:t>
      </w:r>
      <w:proofErr w:type="spellStart"/>
      <w:r w:rsidRPr="002236D9">
        <w:rPr>
          <w:rFonts w:cstheme="minorHAnsi"/>
          <w:color w:val="000000" w:themeColor="text1"/>
          <w:kern w:val="0"/>
        </w:rPr>
        <w:t>doi</w:t>
      </w:r>
      <w:proofErr w:type="spellEnd"/>
      <w:r w:rsidRPr="002236D9">
        <w:rPr>
          <w:rFonts w:cstheme="minorHAnsi"/>
          <w:color w:val="000000" w:themeColor="text1"/>
          <w:kern w:val="0"/>
        </w:rPr>
        <w:t>:</w:t>
      </w:r>
      <w:r w:rsidRPr="002236D9">
        <w:rPr>
          <w:rFonts w:eastAsia="Times New Roman" w:cstheme="minorHAnsi"/>
          <w:b/>
          <w:bCs/>
          <w:color w:val="000000" w:themeColor="text1"/>
          <w:kern w:val="0"/>
          <w:shd w:val="clear" w:color="auto" w:fill="FFFFFF"/>
          <w:lang w:eastAsia="en-US"/>
        </w:rPr>
        <w:t> </w:t>
      </w:r>
      <w:r w:rsidRPr="002236D9">
        <w:rPr>
          <w:rFonts w:eastAsia="Times New Roman" w:cstheme="minorHAnsi"/>
          <w:color w:val="000000" w:themeColor="text1"/>
          <w:kern w:val="0"/>
          <w:shd w:val="clear" w:color="auto" w:fill="FFFFFF"/>
          <w:lang w:eastAsia="en-US"/>
        </w:rPr>
        <w:t>10.1111/josh.12179</w:t>
      </w:r>
    </w:p>
    <w:p w14:paraId="30274C85" w14:textId="77777777" w:rsidR="005210E5" w:rsidRPr="002236D9" w:rsidRDefault="004F35FD">
      <w:pPr>
        <w:ind w:firstLine="0"/>
        <w:rPr>
          <w:rFonts w:eastAsia="Times New Roman" w:cstheme="minorHAnsi"/>
          <w:color w:val="000000" w:themeColor="text1"/>
          <w:kern w:val="0"/>
          <w:lang w:eastAsia="en-US"/>
        </w:rPr>
      </w:pPr>
      <w:r w:rsidRPr="002236D9">
        <w:rPr>
          <w:rFonts w:eastAsia="Times New Roman" w:cstheme="minorHAnsi"/>
          <w:color w:val="000000" w:themeColor="text1"/>
          <w:kern w:val="0"/>
          <w:lang w:eastAsia="en-US"/>
        </w:rPr>
        <w:t xml:space="preserve">Kim, J. K., Conger, R. D., Elder, G. H., &amp; Lorenz, F. O. (2003). Reciprocal influences between </w:t>
      </w:r>
    </w:p>
    <w:p w14:paraId="6EAF4D4D" w14:textId="77777777" w:rsidR="005210E5" w:rsidRPr="002236D9" w:rsidRDefault="004F35FD">
      <w:pPr>
        <w:ind w:left="720" w:firstLine="0"/>
        <w:rPr>
          <w:rFonts w:eastAsia="Times New Roman" w:cstheme="minorHAnsi"/>
          <w:color w:val="000000" w:themeColor="text1"/>
          <w:kern w:val="0"/>
          <w:lang w:eastAsia="en-US"/>
        </w:rPr>
      </w:pPr>
      <w:r w:rsidRPr="002236D9">
        <w:rPr>
          <w:rFonts w:eastAsia="Times New Roman" w:cstheme="minorHAnsi"/>
          <w:color w:val="000000" w:themeColor="text1"/>
          <w:kern w:val="0"/>
          <w:lang w:eastAsia="en-US"/>
        </w:rPr>
        <w:t xml:space="preserve">stressful life events and adolescent internalizing and externalizing problems. </w:t>
      </w:r>
      <w:r w:rsidRPr="002236D9">
        <w:rPr>
          <w:rFonts w:eastAsia="Times New Roman" w:cstheme="minorHAnsi"/>
          <w:i/>
          <w:color w:val="000000" w:themeColor="text1"/>
          <w:kern w:val="0"/>
          <w:lang w:eastAsia="en-US"/>
        </w:rPr>
        <w:t>Child Development, 74,</w:t>
      </w:r>
      <w:r w:rsidRPr="002236D9">
        <w:rPr>
          <w:rFonts w:eastAsia="Times New Roman" w:cstheme="minorHAnsi"/>
          <w:color w:val="000000" w:themeColor="text1"/>
          <w:kern w:val="0"/>
          <w:lang w:eastAsia="en-US"/>
        </w:rPr>
        <w:t xml:space="preserve"> 127-143. </w:t>
      </w:r>
      <w:proofErr w:type="spellStart"/>
      <w:r w:rsidRPr="002236D9">
        <w:rPr>
          <w:rFonts w:eastAsia="Times New Roman" w:cstheme="minorHAnsi"/>
          <w:color w:val="000000" w:themeColor="text1"/>
          <w:kern w:val="0"/>
          <w:lang w:eastAsia="en-US"/>
        </w:rPr>
        <w:t>doi</w:t>
      </w:r>
      <w:proofErr w:type="spellEnd"/>
      <w:r w:rsidRPr="002236D9">
        <w:rPr>
          <w:rFonts w:eastAsia="Times New Roman" w:cstheme="minorHAnsi"/>
          <w:color w:val="000000" w:themeColor="text1"/>
          <w:kern w:val="0"/>
          <w:lang w:eastAsia="en-US"/>
        </w:rPr>
        <w:t>:</w:t>
      </w:r>
      <w:r w:rsidRPr="002236D9">
        <w:rPr>
          <w:rFonts w:eastAsia="Times New Roman" w:cstheme="minorHAnsi"/>
          <w:color w:val="000000" w:themeColor="text1"/>
          <w:sz w:val="21"/>
          <w:szCs w:val="21"/>
          <w:shd w:val="clear" w:color="auto" w:fill="FFFFFF"/>
        </w:rPr>
        <w:t xml:space="preserve"> </w:t>
      </w:r>
      <w:r w:rsidRPr="002236D9">
        <w:rPr>
          <w:rFonts w:eastAsia="Times New Roman" w:cstheme="minorHAnsi"/>
          <w:color w:val="000000" w:themeColor="text1"/>
          <w:kern w:val="0"/>
          <w:sz w:val="21"/>
          <w:szCs w:val="21"/>
          <w:shd w:val="clear" w:color="auto" w:fill="FFFFFF"/>
          <w:lang w:eastAsia="en-US"/>
        </w:rPr>
        <w:t>10.1111/1467-8624.00525</w:t>
      </w:r>
    </w:p>
    <w:p w14:paraId="56356BA5" w14:textId="77777777" w:rsidR="005210E5" w:rsidRPr="002236D9" w:rsidRDefault="004F35FD">
      <w:pPr>
        <w:shd w:val="clear" w:color="auto" w:fill="FFFFFF"/>
        <w:ind w:firstLine="0"/>
        <w:outlineLvl w:val="0"/>
        <w:rPr>
          <w:rFonts w:eastAsia="Times New Roman" w:cstheme="minorHAnsi"/>
          <w:bCs/>
          <w:color w:val="000000" w:themeColor="text1"/>
          <w:lang w:eastAsia="en-US"/>
        </w:rPr>
      </w:pPr>
      <w:proofErr w:type="spellStart"/>
      <w:r w:rsidRPr="002236D9">
        <w:rPr>
          <w:rFonts w:eastAsia="Times New Roman" w:cstheme="minorHAnsi"/>
          <w:color w:val="000000" w:themeColor="text1"/>
          <w:kern w:val="0"/>
          <w:lang w:eastAsia="en-US"/>
        </w:rPr>
        <w:t>Kristjánsson</w:t>
      </w:r>
      <w:proofErr w:type="spellEnd"/>
      <w:r w:rsidRPr="002236D9">
        <w:rPr>
          <w:rFonts w:eastAsia="Times New Roman" w:cstheme="minorHAnsi"/>
          <w:color w:val="000000" w:themeColor="text1"/>
          <w:kern w:val="0"/>
          <w:lang w:eastAsia="en-US"/>
        </w:rPr>
        <w:t xml:space="preserve">, A. L., </w:t>
      </w:r>
      <w:proofErr w:type="spellStart"/>
      <w:r w:rsidRPr="002236D9">
        <w:rPr>
          <w:rFonts w:eastAsia="Times New Roman" w:cstheme="minorHAnsi"/>
          <w:color w:val="000000" w:themeColor="text1"/>
          <w:kern w:val="0"/>
          <w:lang w:eastAsia="en-US"/>
        </w:rPr>
        <w:t>Sigfúsdóttir</w:t>
      </w:r>
      <w:proofErr w:type="spellEnd"/>
      <w:r w:rsidRPr="002236D9">
        <w:rPr>
          <w:rFonts w:eastAsia="Times New Roman" w:cstheme="minorHAnsi"/>
          <w:color w:val="000000" w:themeColor="text1"/>
          <w:kern w:val="0"/>
          <w:lang w:eastAsia="en-US"/>
        </w:rPr>
        <w:t xml:space="preserve">, I. D., &amp; </w:t>
      </w:r>
      <w:proofErr w:type="spellStart"/>
      <w:r w:rsidRPr="002236D9">
        <w:rPr>
          <w:rFonts w:eastAsia="Times New Roman" w:cstheme="minorHAnsi"/>
          <w:color w:val="000000" w:themeColor="text1"/>
          <w:kern w:val="0"/>
          <w:lang w:eastAsia="en-US"/>
        </w:rPr>
        <w:t>Allegrante</w:t>
      </w:r>
      <w:proofErr w:type="spellEnd"/>
      <w:r w:rsidRPr="002236D9">
        <w:rPr>
          <w:rFonts w:eastAsia="Times New Roman" w:cstheme="minorHAnsi"/>
          <w:color w:val="000000" w:themeColor="text1"/>
          <w:kern w:val="0"/>
          <w:lang w:eastAsia="en-US"/>
        </w:rPr>
        <w:t>, J. P.</w:t>
      </w:r>
      <w:r w:rsidRPr="002236D9">
        <w:rPr>
          <w:rFonts w:eastAsia="Times New Roman" w:cstheme="minorHAnsi"/>
          <w:bCs/>
          <w:color w:val="000000" w:themeColor="text1"/>
          <w:lang w:eastAsia="en-US"/>
        </w:rPr>
        <w:t xml:space="preserve"> (2008). Health </w:t>
      </w:r>
    </w:p>
    <w:p w14:paraId="5A6F8FB4" w14:textId="5DBE71E8" w:rsidR="005210E5" w:rsidRPr="002236D9" w:rsidRDefault="002B5534">
      <w:pPr>
        <w:shd w:val="clear" w:color="auto" w:fill="FFFFFF"/>
        <w:ind w:left="720" w:firstLine="0"/>
        <w:outlineLvl w:val="0"/>
        <w:rPr>
          <w:rFonts w:cstheme="minorHAnsi"/>
        </w:rPr>
      </w:pPr>
      <w:proofErr w:type="gramStart"/>
      <w:r>
        <w:rPr>
          <w:rFonts w:eastAsia="Times New Roman" w:cstheme="minorHAnsi"/>
          <w:bCs/>
          <w:color w:val="000000" w:themeColor="text1"/>
          <w:lang w:eastAsia="en-US"/>
        </w:rPr>
        <w:t>behavior</w:t>
      </w:r>
      <w:proofErr w:type="gramEnd"/>
      <w:r>
        <w:rPr>
          <w:rFonts w:eastAsia="Times New Roman" w:cstheme="minorHAnsi"/>
          <w:bCs/>
          <w:color w:val="000000" w:themeColor="text1"/>
          <w:lang w:eastAsia="en-US"/>
        </w:rPr>
        <w:t xml:space="preserve"> and academic achievement among adolescents: The relative contribution of dietary habits, physical activity, body mass index, and self-e</w:t>
      </w:r>
      <w:r w:rsidR="004F35FD" w:rsidRPr="002236D9">
        <w:rPr>
          <w:rFonts w:eastAsia="Times New Roman" w:cstheme="minorHAnsi"/>
          <w:bCs/>
          <w:color w:val="000000" w:themeColor="text1"/>
          <w:lang w:eastAsia="en-US"/>
        </w:rPr>
        <w:t>steem</w:t>
      </w:r>
      <w:r w:rsidR="004F35FD" w:rsidRPr="002236D9">
        <w:rPr>
          <w:rFonts w:eastAsia="Times New Roman" w:cstheme="minorHAnsi"/>
          <w:color w:val="000000" w:themeColor="text1"/>
          <w:kern w:val="0"/>
          <w:lang w:eastAsia="en-US"/>
        </w:rPr>
        <w:t xml:space="preserve">. </w:t>
      </w:r>
      <w:r w:rsidR="004F35FD" w:rsidRPr="002236D9">
        <w:rPr>
          <w:rFonts w:eastAsia="Times New Roman" w:cstheme="minorHAnsi"/>
          <w:i/>
          <w:color w:val="000000" w:themeColor="text1"/>
          <w:kern w:val="0"/>
          <w:lang w:eastAsia="en-US"/>
        </w:rPr>
        <w:t xml:space="preserve">Health Education &amp; Behavior, 37(1), </w:t>
      </w:r>
      <w:r w:rsidR="004F35FD" w:rsidRPr="002236D9">
        <w:rPr>
          <w:rFonts w:eastAsia="Times New Roman" w:cstheme="minorHAnsi"/>
          <w:color w:val="000000" w:themeColor="text1"/>
          <w:kern w:val="0"/>
          <w:lang w:eastAsia="en-US"/>
        </w:rPr>
        <w:t xml:space="preserve">51-64. </w:t>
      </w:r>
      <w:proofErr w:type="spellStart"/>
      <w:r w:rsidR="004F35FD" w:rsidRPr="002236D9">
        <w:rPr>
          <w:rFonts w:eastAsia="Times New Roman" w:cstheme="minorHAnsi"/>
          <w:color w:val="000000" w:themeColor="text1"/>
          <w:kern w:val="0"/>
          <w:lang w:eastAsia="en-US"/>
        </w:rPr>
        <w:t>doi</w:t>
      </w:r>
      <w:proofErr w:type="spellEnd"/>
      <w:r w:rsidR="004F35FD" w:rsidRPr="002236D9">
        <w:rPr>
          <w:rFonts w:eastAsia="Times New Roman" w:cstheme="minorHAnsi"/>
          <w:color w:val="000000" w:themeColor="text1"/>
          <w:kern w:val="0"/>
          <w:lang w:eastAsia="en-US"/>
        </w:rPr>
        <w:t>: </w:t>
      </w:r>
      <w:hyperlink r:id="rId33">
        <w:r w:rsidR="004F35FD" w:rsidRPr="002236D9">
          <w:rPr>
            <w:rStyle w:val="InternetLink"/>
            <w:rFonts w:eastAsia="Times New Roman" w:cstheme="minorHAnsi"/>
            <w:color w:val="000000" w:themeColor="text1"/>
            <w:kern w:val="0"/>
            <w:u w:val="none"/>
            <w:lang w:eastAsia="en-US"/>
          </w:rPr>
          <w:t>https://doi.org/10.1177/1090198107313481</w:t>
        </w:r>
      </w:hyperlink>
    </w:p>
    <w:p w14:paraId="1FEFA7C7" w14:textId="5B0DFD7D" w:rsidR="005210E5" w:rsidRPr="002236D9" w:rsidRDefault="004F35FD">
      <w:pPr>
        <w:pStyle w:val="NormalWeb"/>
        <w:ind w:left="720" w:hanging="720"/>
        <w:rPr>
          <w:rFonts w:asciiTheme="minorHAnsi" w:hAnsiTheme="minorHAnsi" w:cstheme="minorHAnsi"/>
          <w:color w:val="000000" w:themeColor="text1"/>
        </w:rPr>
      </w:pPr>
      <w:proofErr w:type="spellStart"/>
      <w:r w:rsidRPr="002236D9">
        <w:rPr>
          <w:rFonts w:asciiTheme="minorHAnsi" w:hAnsiTheme="minorHAnsi" w:cstheme="minorHAnsi"/>
          <w:color w:val="000000" w:themeColor="text1"/>
        </w:rPr>
        <w:t>Lavigne</w:t>
      </w:r>
      <w:proofErr w:type="spellEnd"/>
      <w:r w:rsidRPr="002236D9">
        <w:rPr>
          <w:rFonts w:asciiTheme="minorHAnsi" w:hAnsiTheme="minorHAnsi" w:cstheme="minorHAnsi"/>
          <w:color w:val="000000" w:themeColor="text1"/>
        </w:rPr>
        <w:t xml:space="preserve">, J., </w:t>
      </w:r>
      <w:proofErr w:type="spellStart"/>
      <w:r w:rsidRPr="002236D9">
        <w:rPr>
          <w:rFonts w:asciiTheme="minorHAnsi" w:hAnsiTheme="minorHAnsi" w:cstheme="minorHAnsi"/>
          <w:color w:val="000000" w:themeColor="text1"/>
        </w:rPr>
        <w:t>Arend</w:t>
      </w:r>
      <w:proofErr w:type="spellEnd"/>
      <w:r w:rsidRPr="002236D9">
        <w:rPr>
          <w:rFonts w:asciiTheme="minorHAnsi" w:hAnsiTheme="minorHAnsi" w:cstheme="minorHAnsi"/>
          <w:color w:val="000000" w:themeColor="text1"/>
        </w:rPr>
        <w:t xml:space="preserve">, R., Rosenbaum, D., Smith, A., </w:t>
      </w:r>
      <w:proofErr w:type="spellStart"/>
      <w:r w:rsidRPr="002236D9">
        <w:rPr>
          <w:rFonts w:asciiTheme="minorHAnsi" w:hAnsiTheme="minorHAnsi" w:cstheme="minorHAnsi"/>
          <w:color w:val="000000" w:themeColor="text1"/>
        </w:rPr>
        <w:t>Weissbluth</w:t>
      </w:r>
      <w:proofErr w:type="spellEnd"/>
      <w:r w:rsidRPr="002236D9">
        <w:rPr>
          <w:rFonts w:asciiTheme="minorHAnsi" w:hAnsiTheme="minorHAnsi" w:cstheme="minorHAnsi"/>
          <w:color w:val="000000" w:themeColor="text1"/>
        </w:rPr>
        <w:t xml:space="preserve">, M., </w:t>
      </w:r>
      <w:proofErr w:type="spellStart"/>
      <w:r w:rsidRPr="002236D9">
        <w:rPr>
          <w:rFonts w:asciiTheme="minorHAnsi" w:hAnsiTheme="minorHAnsi" w:cstheme="minorHAnsi"/>
          <w:color w:val="000000" w:themeColor="text1"/>
        </w:rPr>
        <w:t>Binns</w:t>
      </w:r>
      <w:proofErr w:type="spellEnd"/>
      <w:r w:rsidRPr="002236D9">
        <w:rPr>
          <w:rFonts w:asciiTheme="minorHAnsi" w:hAnsiTheme="minorHAnsi" w:cstheme="minorHAnsi"/>
          <w:color w:val="000000" w:themeColor="text1"/>
        </w:rPr>
        <w:t xml:space="preserve">, H., et al. (1999). Sleep and behavior problems among preschoolers. </w:t>
      </w:r>
      <w:r w:rsidRPr="002236D9">
        <w:rPr>
          <w:rFonts w:asciiTheme="minorHAnsi" w:hAnsiTheme="minorHAnsi" w:cstheme="minorHAnsi"/>
          <w:i/>
          <w:iCs/>
          <w:color w:val="000000" w:themeColor="text1"/>
        </w:rPr>
        <w:t>Journal of Developmental &amp; Behavioral Pediatrics</w:t>
      </w:r>
      <w:r w:rsidRPr="002236D9">
        <w:rPr>
          <w:rFonts w:asciiTheme="minorHAnsi" w:hAnsiTheme="minorHAnsi" w:cstheme="minorHAnsi"/>
          <w:color w:val="000000" w:themeColor="text1"/>
        </w:rPr>
        <w:t xml:space="preserve">, </w:t>
      </w:r>
      <w:r w:rsidRPr="002236D9">
        <w:rPr>
          <w:rFonts w:asciiTheme="minorHAnsi" w:hAnsiTheme="minorHAnsi" w:cstheme="minorHAnsi"/>
          <w:i/>
          <w:iCs/>
          <w:color w:val="000000" w:themeColor="text1"/>
        </w:rPr>
        <w:t>20</w:t>
      </w:r>
      <w:r w:rsidRPr="002236D9">
        <w:rPr>
          <w:rFonts w:asciiTheme="minorHAnsi" w:hAnsiTheme="minorHAnsi" w:cstheme="minorHAnsi"/>
          <w:color w:val="000000" w:themeColor="text1"/>
        </w:rPr>
        <w:t xml:space="preserve">, 164-169. </w:t>
      </w:r>
    </w:p>
    <w:p w14:paraId="48043890" w14:textId="77777777" w:rsidR="005210E5" w:rsidRPr="002236D9" w:rsidRDefault="004F35FD">
      <w:pPr>
        <w:ind w:firstLine="0"/>
        <w:rPr>
          <w:rFonts w:eastAsia="Times New Roman" w:cstheme="minorHAnsi"/>
          <w:color w:val="000000" w:themeColor="text1"/>
          <w:kern w:val="0"/>
          <w:highlight w:val="white"/>
          <w:lang w:eastAsia="en-US"/>
        </w:rPr>
      </w:pPr>
      <w:r w:rsidRPr="002236D9">
        <w:rPr>
          <w:rFonts w:eastAsia="Times New Roman" w:cstheme="minorHAnsi"/>
          <w:color w:val="000000" w:themeColor="text1"/>
          <w:kern w:val="0"/>
          <w:shd w:val="clear" w:color="auto" w:fill="FFFFFF"/>
          <w:lang w:eastAsia="en-US"/>
        </w:rPr>
        <w:t xml:space="preserve">Leggett, A., </w:t>
      </w:r>
      <w:proofErr w:type="spellStart"/>
      <w:r w:rsidRPr="002236D9">
        <w:rPr>
          <w:rFonts w:eastAsia="Times New Roman" w:cstheme="minorHAnsi"/>
          <w:color w:val="000000" w:themeColor="text1"/>
          <w:kern w:val="0"/>
          <w:shd w:val="clear" w:color="auto" w:fill="FFFFFF"/>
          <w:lang w:eastAsia="en-US"/>
        </w:rPr>
        <w:t>Burgard</w:t>
      </w:r>
      <w:proofErr w:type="spellEnd"/>
      <w:r w:rsidRPr="002236D9">
        <w:rPr>
          <w:rFonts w:eastAsia="Times New Roman" w:cstheme="minorHAnsi"/>
          <w:color w:val="000000" w:themeColor="text1"/>
          <w:kern w:val="0"/>
          <w:shd w:val="clear" w:color="auto" w:fill="FFFFFF"/>
          <w:lang w:eastAsia="en-US"/>
        </w:rPr>
        <w:t xml:space="preserve">, S., &amp; </w:t>
      </w:r>
      <w:proofErr w:type="spellStart"/>
      <w:r w:rsidRPr="002236D9">
        <w:rPr>
          <w:rFonts w:eastAsia="Times New Roman" w:cstheme="minorHAnsi"/>
          <w:color w:val="000000" w:themeColor="text1"/>
          <w:kern w:val="0"/>
          <w:shd w:val="clear" w:color="auto" w:fill="FFFFFF"/>
          <w:lang w:eastAsia="en-US"/>
        </w:rPr>
        <w:t>Zivin</w:t>
      </w:r>
      <w:proofErr w:type="spellEnd"/>
      <w:r w:rsidRPr="002236D9">
        <w:rPr>
          <w:rFonts w:eastAsia="Times New Roman" w:cstheme="minorHAnsi"/>
          <w:color w:val="000000" w:themeColor="text1"/>
          <w:kern w:val="0"/>
          <w:shd w:val="clear" w:color="auto" w:fill="FFFFFF"/>
          <w:lang w:eastAsia="en-US"/>
        </w:rPr>
        <w:t xml:space="preserve">, K. (2015). The impact of sleep disturbance on the association </w:t>
      </w:r>
    </w:p>
    <w:p w14:paraId="64FAB9C9" w14:textId="77777777" w:rsidR="005210E5" w:rsidRPr="002236D9" w:rsidRDefault="004F35FD">
      <w:pPr>
        <w:ind w:left="720" w:firstLine="0"/>
        <w:rPr>
          <w:rFonts w:eastAsia="Times New Roman" w:cstheme="minorHAnsi"/>
          <w:color w:val="000000" w:themeColor="text1"/>
          <w:kern w:val="0"/>
          <w:lang w:eastAsia="en-US"/>
        </w:rPr>
      </w:pPr>
      <w:r w:rsidRPr="002236D9">
        <w:rPr>
          <w:rFonts w:eastAsia="Times New Roman" w:cstheme="minorHAnsi"/>
          <w:color w:val="000000" w:themeColor="text1"/>
          <w:kern w:val="0"/>
          <w:shd w:val="clear" w:color="auto" w:fill="FFFFFF"/>
          <w:lang w:eastAsia="en-US"/>
        </w:rPr>
        <w:t>between stressful life events and depressive symptoms. </w:t>
      </w:r>
      <w:r w:rsidRPr="002236D9">
        <w:rPr>
          <w:rFonts w:eastAsia="Times New Roman" w:cstheme="minorHAnsi"/>
          <w:i/>
          <w:iCs/>
          <w:color w:val="000000" w:themeColor="text1"/>
          <w:kern w:val="0"/>
          <w:shd w:val="clear" w:color="auto" w:fill="FFFFFF"/>
          <w:lang w:eastAsia="en-US"/>
        </w:rPr>
        <w:t>Journals of Gerontology Series B: Psychological Sciences and Social Sciences</w:t>
      </w:r>
      <w:r w:rsidRPr="002236D9">
        <w:rPr>
          <w:rFonts w:eastAsia="Times New Roman" w:cstheme="minorHAnsi"/>
          <w:color w:val="000000" w:themeColor="text1"/>
          <w:kern w:val="0"/>
          <w:shd w:val="clear" w:color="auto" w:fill="FFFFFF"/>
          <w:lang w:eastAsia="en-US"/>
        </w:rPr>
        <w:t>, </w:t>
      </w:r>
      <w:r w:rsidRPr="002236D9">
        <w:rPr>
          <w:rFonts w:eastAsia="Times New Roman" w:cstheme="minorHAnsi"/>
          <w:i/>
          <w:iCs/>
          <w:color w:val="000000" w:themeColor="text1"/>
          <w:kern w:val="0"/>
          <w:shd w:val="clear" w:color="auto" w:fill="FFFFFF"/>
          <w:lang w:eastAsia="en-US"/>
        </w:rPr>
        <w:t>71</w:t>
      </w:r>
      <w:r w:rsidRPr="002236D9">
        <w:rPr>
          <w:rFonts w:eastAsia="Times New Roman" w:cstheme="minorHAnsi"/>
          <w:color w:val="000000" w:themeColor="text1"/>
          <w:kern w:val="0"/>
          <w:shd w:val="clear" w:color="auto" w:fill="FFFFFF"/>
          <w:lang w:eastAsia="en-US"/>
        </w:rPr>
        <w:t xml:space="preserve">(1), 118-128. </w:t>
      </w:r>
      <w:proofErr w:type="spellStart"/>
      <w:r w:rsidRPr="002236D9">
        <w:rPr>
          <w:rFonts w:eastAsia="Times New Roman" w:cstheme="minorHAnsi"/>
          <w:color w:val="000000" w:themeColor="text1"/>
          <w:kern w:val="0"/>
          <w:shd w:val="clear" w:color="auto" w:fill="FFFFFF"/>
          <w:lang w:eastAsia="en-US"/>
        </w:rPr>
        <w:t>doi</w:t>
      </w:r>
      <w:proofErr w:type="spellEnd"/>
      <w:r w:rsidRPr="002236D9">
        <w:rPr>
          <w:rFonts w:eastAsia="Times New Roman" w:cstheme="minorHAnsi"/>
          <w:color w:val="000000" w:themeColor="text1"/>
          <w:kern w:val="0"/>
          <w:shd w:val="clear" w:color="auto" w:fill="FFFFFF"/>
          <w:lang w:eastAsia="en-US"/>
        </w:rPr>
        <w:t>: https://doi.org/10.1093/geronb/gbv072</w:t>
      </w:r>
    </w:p>
    <w:p w14:paraId="01B64D2F" w14:textId="77777777" w:rsidR="005210E5" w:rsidRPr="002236D9" w:rsidRDefault="004F35FD">
      <w:pPr>
        <w:ind w:firstLine="0"/>
        <w:rPr>
          <w:rFonts w:eastAsia="Times New Roman" w:cstheme="minorHAnsi"/>
          <w:color w:val="000000" w:themeColor="text1"/>
          <w:kern w:val="0"/>
          <w:highlight w:val="white"/>
          <w:lang w:eastAsia="en-US"/>
        </w:rPr>
      </w:pPr>
      <w:r w:rsidRPr="002236D9">
        <w:rPr>
          <w:rFonts w:eastAsia="Times New Roman" w:cstheme="minorHAnsi"/>
          <w:color w:val="000000" w:themeColor="text1"/>
          <w:kern w:val="0"/>
          <w:shd w:val="clear" w:color="auto" w:fill="FFFFFF"/>
          <w:lang w:eastAsia="en-US"/>
        </w:rPr>
        <w:t xml:space="preserve">Lloyd, C., Alexander, A. A., Rice, D. G., &amp; Greenfield, N. S. (1980). Life events as predictors of </w:t>
      </w:r>
    </w:p>
    <w:p w14:paraId="49BBAC89" w14:textId="77777777" w:rsidR="005210E5" w:rsidRPr="002236D9" w:rsidRDefault="004F35FD">
      <w:pPr>
        <w:ind w:left="720" w:firstLine="0"/>
        <w:rPr>
          <w:rStyle w:val="InternetLink"/>
          <w:rFonts w:eastAsia="Times New Roman" w:cstheme="minorHAnsi"/>
          <w:color w:val="000000" w:themeColor="text1"/>
          <w:u w:val="none"/>
        </w:rPr>
      </w:pPr>
      <w:r w:rsidRPr="002236D9">
        <w:rPr>
          <w:rFonts w:eastAsia="Times New Roman" w:cstheme="minorHAnsi"/>
          <w:color w:val="000000" w:themeColor="text1"/>
          <w:kern w:val="0"/>
          <w:shd w:val="clear" w:color="auto" w:fill="FFFFFF"/>
          <w:lang w:eastAsia="en-US"/>
        </w:rPr>
        <w:t>academic performance. </w:t>
      </w:r>
      <w:r w:rsidRPr="002236D9">
        <w:rPr>
          <w:rFonts w:eastAsia="Times New Roman" w:cstheme="minorHAnsi"/>
          <w:i/>
          <w:iCs/>
          <w:color w:val="000000" w:themeColor="text1"/>
          <w:kern w:val="0"/>
          <w:shd w:val="clear" w:color="auto" w:fill="FFFFFF"/>
          <w:lang w:eastAsia="en-US"/>
        </w:rPr>
        <w:t>Journal of Human stress</w:t>
      </w:r>
      <w:r w:rsidRPr="002236D9">
        <w:rPr>
          <w:rFonts w:eastAsia="Times New Roman" w:cstheme="minorHAnsi"/>
          <w:color w:val="000000" w:themeColor="text1"/>
          <w:kern w:val="0"/>
          <w:shd w:val="clear" w:color="auto" w:fill="FFFFFF"/>
          <w:lang w:eastAsia="en-US"/>
        </w:rPr>
        <w:t>, </w:t>
      </w:r>
      <w:r w:rsidRPr="002236D9">
        <w:rPr>
          <w:rFonts w:eastAsia="Times New Roman" w:cstheme="minorHAnsi"/>
          <w:i/>
          <w:iCs/>
          <w:color w:val="000000" w:themeColor="text1"/>
          <w:kern w:val="0"/>
          <w:shd w:val="clear" w:color="auto" w:fill="FFFFFF"/>
          <w:lang w:eastAsia="en-US"/>
        </w:rPr>
        <w:t>6</w:t>
      </w:r>
      <w:r w:rsidRPr="002236D9">
        <w:rPr>
          <w:rFonts w:eastAsia="Times New Roman" w:cstheme="minorHAnsi"/>
          <w:color w:val="000000" w:themeColor="text1"/>
          <w:kern w:val="0"/>
          <w:shd w:val="clear" w:color="auto" w:fill="FFFFFF"/>
          <w:lang w:eastAsia="en-US"/>
        </w:rPr>
        <w:t xml:space="preserve">(3), 15-25. </w:t>
      </w:r>
      <w:proofErr w:type="spellStart"/>
      <w:r w:rsidRPr="002236D9">
        <w:rPr>
          <w:rFonts w:eastAsia="Times New Roman" w:cstheme="minorHAnsi"/>
          <w:color w:val="000000" w:themeColor="text1"/>
          <w:kern w:val="0"/>
          <w:shd w:val="clear" w:color="auto" w:fill="FFFFFF"/>
          <w:lang w:eastAsia="en-US"/>
        </w:rPr>
        <w:t>doi</w:t>
      </w:r>
      <w:proofErr w:type="spellEnd"/>
      <w:r w:rsidRPr="002236D9">
        <w:rPr>
          <w:rFonts w:eastAsia="Times New Roman" w:cstheme="minorHAnsi"/>
          <w:color w:val="000000" w:themeColor="text1"/>
          <w:kern w:val="0"/>
          <w:shd w:val="clear" w:color="auto" w:fill="FFFFFF"/>
          <w:lang w:eastAsia="en-US"/>
        </w:rPr>
        <w:t xml:space="preserve">: </w:t>
      </w:r>
      <w:hyperlink r:id="rId34">
        <w:r w:rsidRPr="002236D9">
          <w:rPr>
            <w:rStyle w:val="InternetLink"/>
            <w:rFonts w:eastAsia="Times New Roman" w:cstheme="minorHAnsi"/>
            <w:color w:val="000000" w:themeColor="text1"/>
            <w:u w:val="none"/>
          </w:rPr>
          <w:t>http://dx.doi.org/10.1080/0097840X.1980.9936094</w:t>
        </w:r>
      </w:hyperlink>
    </w:p>
    <w:p w14:paraId="5CE6490D" w14:textId="466B0CE9" w:rsidR="0048587B" w:rsidRPr="002236D9" w:rsidRDefault="0048587B" w:rsidP="0048587B">
      <w:pPr>
        <w:ind w:firstLine="0"/>
        <w:rPr>
          <w:rFonts w:cstheme="minorHAnsi"/>
        </w:rPr>
      </w:pPr>
      <w:r w:rsidRPr="002236D9">
        <w:rPr>
          <w:rFonts w:cstheme="minorHAnsi"/>
        </w:rPr>
        <w:t xml:space="preserve">Lund, H., </w:t>
      </w:r>
      <w:proofErr w:type="spellStart"/>
      <w:r w:rsidRPr="002236D9">
        <w:rPr>
          <w:rFonts w:cstheme="minorHAnsi"/>
        </w:rPr>
        <w:t>Reider</w:t>
      </w:r>
      <w:proofErr w:type="spellEnd"/>
      <w:r w:rsidRPr="002236D9">
        <w:rPr>
          <w:rFonts w:cstheme="minorHAnsi"/>
        </w:rPr>
        <w:t>, B., Whiting, A., &amp;</w:t>
      </w:r>
      <w:r w:rsidR="008D00AA">
        <w:rPr>
          <w:rFonts w:cstheme="minorHAnsi"/>
        </w:rPr>
        <w:t xml:space="preserve"> Prichard, J. R. (2010). Sleep patterns and p</w:t>
      </w:r>
      <w:r w:rsidRPr="002236D9">
        <w:rPr>
          <w:rFonts w:cstheme="minorHAnsi"/>
        </w:rPr>
        <w:t xml:space="preserve">redictors of </w:t>
      </w:r>
    </w:p>
    <w:p w14:paraId="30609A3F" w14:textId="1B332326" w:rsidR="0048587B" w:rsidRPr="002236D9" w:rsidRDefault="008D00AA" w:rsidP="0048587B">
      <w:pPr>
        <w:ind w:left="720" w:firstLine="0"/>
        <w:rPr>
          <w:rFonts w:cstheme="minorHAnsi"/>
          <w:i/>
        </w:rPr>
      </w:pPr>
      <w:proofErr w:type="gramStart"/>
      <w:r>
        <w:rPr>
          <w:rFonts w:cstheme="minorHAnsi"/>
        </w:rPr>
        <w:t>disturbed</w:t>
      </w:r>
      <w:proofErr w:type="gramEnd"/>
      <w:r>
        <w:rPr>
          <w:rFonts w:cstheme="minorHAnsi"/>
        </w:rPr>
        <w:t xml:space="preserve"> sleep in a large population of college s</w:t>
      </w:r>
      <w:r w:rsidR="0048587B" w:rsidRPr="002236D9">
        <w:rPr>
          <w:rFonts w:cstheme="minorHAnsi"/>
        </w:rPr>
        <w:t xml:space="preserve">tudents. </w:t>
      </w:r>
      <w:r w:rsidR="0048587B" w:rsidRPr="002236D9">
        <w:rPr>
          <w:rFonts w:cstheme="minorHAnsi"/>
          <w:i/>
        </w:rPr>
        <w:t>Journal of Adolescent Health, 46</w:t>
      </w:r>
      <w:r w:rsidR="0048587B" w:rsidRPr="002236D9">
        <w:rPr>
          <w:rFonts w:cstheme="minorHAnsi"/>
        </w:rPr>
        <w:t>(2),</w:t>
      </w:r>
      <w:r w:rsidR="0048587B" w:rsidRPr="002236D9">
        <w:rPr>
          <w:rFonts w:cstheme="minorHAnsi"/>
          <w:i/>
        </w:rPr>
        <w:t xml:space="preserve"> </w:t>
      </w:r>
      <w:r w:rsidR="0048587B" w:rsidRPr="002236D9">
        <w:rPr>
          <w:rFonts w:cstheme="minorHAnsi"/>
        </w:rPr>
        <w:t xml:space="preserve">124-132.  </w:t>
      </w:r>
      <w:proofErr w:type="spellStart"/>
      <w:r w:rsidR="0048587B" w:rsidRPr="002236D9">
        <w:rPr>
          <w:rFonts w:cstheme="minorHAnsi"/>
        </w:rPr>
        <w:t>doi</w:t>
      </w:r>
      <w:proofErr w:type="spellEnd"/>
      <w:r w:rsidR="0048587B" w:rsidRPr="002236D9">
        <w:rPr>
          <w:rFonts w:cstheme="minorHAnsi"/>
        </w:rPr>
        <w:t>: https://doi.org/10.1016/j.jadohealth.2009.06.016.</w:t>
      </w:r>
    </w:p>
    <w:p w14:paraId="3FD6E0E8" w14:textId="5F1F9B75" w:rsidR="005210E5" w:rsidRPr="002236D9" w:rsidRDefault="004F35FD">
      <w:pPr>
        <w:ind w:firstLine="0"/>
        <w:rPr>
          <w:rFonts w:cstheme="minorHAnsi"/>
          <w:color w:val="000000" w:themeColor="text1"/>
          <w:highlight w:val="white"/>
        </w:rPr>
      </w:pPr>
      <w:r w:rsidRPr="002236D9">
        <w:rPr>
          <w:rFonts w:cstheme="minorHAnsi"/>
          <w:color w:val="000000" w:themeColor="text1"/>
          <w:shd w:val="clear" w:color="auto" w:fill="FFFFFF"/>
        </w:rPr>
        <w:t xml:space="preserve">Manger, T. </w:t>
      </w:r>
      <w:r w:rsidR="008D00AA">
        <w:rPr>
          <w:rFonts w:cstheme="minorHAnsi"/>
          <w:color w:val="000000" w:themeColor="text1"/>
          <w:shd w:val="clear" w:color="auto" w:fill="FFFFFF"/>
        </w:rPr>
        <w:t>A., &amp; Motta, R. W. (2005). The impact of an exercise program on p</w:t>
      </w:r>
      <w:r w:rsidRPr="002236D9">
        <w:rPr>
          <w:rFonts w:cstheme="minorHAnsi"/>
          <w:color w:val="000000" w:themeColor="text1"/>
          <w:shd w:val="clear" w:color="auto" w:fill="FFFFFF"/>
        </w:rPr>
        <w:t xml:space="preserve">osttraumatic </w:t>
      </w:r>
    </w:p>
    <w:p w14:paraId="317F0CA8" w14:textId="03C6AFAE" w:rsidR="005210E5" w:rsidRPr="002236D9" w:rsidRDefault="008D00AA">
      <w:pPr>
        <w:ind w:left="720" w:firstLine="0"/>
        <w:rPr>
          <w:rFonts w:cstheme="minorHAnsi"/>
          <w:color w:val="000000" w:themeColor="text1"/>
          <w:highlight w:val="white"/>
        </w:rPr>
      </w:pPr>
      <w:proofErr w:type="gramStart"/>
      <w:r>
        <w:rPr>
          <w:rFonts w:cstheme="minorHAnsi"/>
          <w:color w:val="000000" w:themeColor="text1"/>
          <w:shd w:val="clear" w:color="auto" w:fill="FFFFFF"/>
        </w:rPr>
        <w:lastRenderedPageBreak/>
        <w:t>stress</w:t>
      </w:r>
      <w:proofErr w:type="gramEnd"/>
      <w:r>
        <w:rPr>
          <w:rFonts w:cstheme="minorHAnsi"/>
          <w:color w:val="000000" w:themeColor="text1"/>
          <w:shd w:val="clear" w:color="auto" w:fill="FFFFFF"/>
        </w:rPr>
        <w:t xml:space="preserve"> disorder, anxiety, and d</w:t>
      </w:r>
      <w:r w:rsidR="004F35FD" w:rsidRPr="002236D9">
        <w:rPr>
          <w:rFonts w:cstheme="minorHAnsi"/>
          <w:color w:val="000000" w:themeColor="text1"/>
          <w:shd w:val="clear" w:color="auto" w:fill="FFFFFF"/>
        </w:rPr>
        <w:t>epression. </w:t>
      </w:r>
      <w:r w:rsidR="004F35FD" w:rsidRPr="002236D9">
        <w:rPr>
          <w:rStyle w:val="Emphasis"/>
          <w:rFonts w:cstheme="minorHAnsi"/>
          <w:color w:val="000000" w:themeColor="text1"/>
          <w:shd w:val="clear" w:color="auto" w:fill="FFFFFF"/>
        </w:rPr>
        <w:t>International Journal of Emergency Mental Health, 7</w:t>
      </w:r>
      <w:r w:rsidR="004F35FD" w:rsidRPr="002236D9">
        <w:rPr>
          <w:rFonts w:cstheme="minorHAnsi"/>
          <w:i/>
          <w:color w:val="000000" w:themeColor="text1"/>
          <w:shd w:val="clear" w:color="auto" w:fill="FFFFFF"/>
        </w:rPr>
        <w:t>(1)</w:t>
      </w:r>
      <w:r w:rsidR="004F35FD" w:rsidRPr="002236D9">
        <w:rPr>
          <w:rFonts w:cstheme="minorHAnsi"/>
          <w:color w:val="000000" w:themeColor="text1"/>
          <w:shd w:val="clear" w:color="auto" w:fill="FFFFFF"/>
        </w:rPr>
        <w:t>, 49-57.</w:t>
      </w:r>
    </w:p>
    <w:p w14:paraId="721563D7" w14:textId="24788FEC" w:rsidR="005210E5" w:rsidRPr="002236D9" w:rsidRDefault="008D00AA">
      <w:pPr>
        <w:ind w:firstLine="0"/>
        <w:rPr>
          <w:rFonts w:cstheme="minorHAnsi"/>
          <w:color w:val="000000" w:themeColor="text1"/>
        </w:rPr>
      </w:pPr>
      <w:r>
        <w:rPr>
          <w:rFonts w:cstheme="minorHAnsi"/>
          <w:color w:val="000000" w:themeColor="text1"/>
        </w:rPr>
        <w:t>Marks, H. M. (2000). Student engagement in instructional activity: Patterns in the e</w:t>
      </w:r>
      <w:r w:rsidR="004F35FD" w:rsidRPr="002236D9">
        <w:rPr>
          <w:rFonts w:cstheme="minorHAnsi"/>
          <w:color w:val="000000" w:themeColor="text1"/>
        </w:rPr>
        <w:t xml:space="preserve">lementary, </w:t>
      </w:r>
    </w:p>
    <w:p w14:paraId="39A43501" w14:textId="636B9383" w:rsidR="005210E5" w:rsidRPr="002236D9" w:rsidRDefault="008D00AA">
      <w:pPr>
        <w:ind w:left="720" w:firstLine="0"/>
        <w:rPr>
          <w:rFonts w:cstheme="minorHAnsi"/>
        </w:rPr>
      </w:pPr>
      <w:proofErr w:type="gramStart"/>
      <w:r>
        <w:rPr>
          <w:rFonts w:cstheme="minorHAnsi"/>
          <w:color w:val="000000" w:themeColor="text1"/>
        </w:rPr>
        <w:t>middle</w:t>
      </w:r>
      <w:proofErr w:type="gramEnd"/>
      <w:r>
        <w:rPr>
          <w:rFonts w:cstheme="minorHAnsi"/>
          <w:color w:val="000000" w:themeColor="text1"/>
        </w:rPr>
        <w:t>, and high school y</w:t>
      </w:r>
      <w:r w:rsidR="004F35FD" w:rsidRPr="002236D9">
        <w:rPr>
          <w:rFonts w:cstheme="minorHAnsi"/>
          <w:color w:val="000000" w:themeColor="text1"/>
        </w:rPr>
        <w:t xml:space="preserve">ears. </w:t>
      </w:r>
      <w:r w:rsidR="004F35FD" w:rsidRPr="002236D9">
        <w:rPr>
          <w:rFonts w:cstheme="minorHAnsi"/>
          <w:i/>
          <w:color w:val="000000" w:themeColor="text1"/>
        </w:rPr>
        <w:t>American Educational Research Journal Spring, 37(1),</w:t>
      </w:r>
      <w:r w:rsidR="004F35FD" w:rsidRPr="002236D9">
        <w:rPr>
          <w:rFonts w:cstheme="minorHAnsi"/>
          <w:color w:val="000000" w:themeColor="text1"/>
        </w:rPr>
        <w:t xml:space="preserve"> 153-184. </w:t>
      </w:r>
      <w:proofErr w:type="spellStart"/>
      <w:r w:rsidR="004F35FD" w:rsidRPr="002236D9">
        <w:rPr>
          <w:rFonts w:cstheme="minorHAnsi"/>
          <w:color w:val="000000" w:themeColor="text1"/>
        </w:rPr>
        <w:t>doi</w:t>
      </w:r>
      <w:proofErr w:type="spellEnd"/>
      <w:r w:rsidR="004F35FD" w:rsidRPr="002236D9">
        <w:rPr>
          <w:rFonts w:cstheme="minorHAnsi"/>
          <w:color w:val="000000" w:themeColor="text1"/>
        </w:rPr>
        <w:t>:</w:t>
      </w:r>
      <w:r w:rsidR="004F35FD" w:rsidRPr="002236D9">
        <w:rPr>
          <w:rFonts w:eastAsia="Times New Roman" w:cstheme="minorHAnsi"/>
          <w:color w:val="000000" w:themeColor="text1"/>
        </w:rPr>
        <w:t xml:space="preserve"> </w:t>
      </w:r>
      <w:hyperlink r:id="rId35">
        <w:r w:rsidR="004F35FD" w:rsidRPr="002236D9">
          <w:rPr>
            <w:rStyle w:val="InternetLink"/>
            <w:rFonts w:eastAsia="Times New Roman" w:cstheme="minorHAnsi"/>
            <w:color w:val="000000" w:themeColor="text1"/>
            <w:highlight w:val="white"/>
            <w:u w:val="none"/>
          </w:rPr>
          <w:t>https://doi.org/10.3102/00028312037001153</w:t>
        </w:r>
      </w:hyperlink>
    </w:p>
    <w:p w14:paraId="6B92319D" w14:textId="2BB6155C" w:rsidR="005210E5" w:rsidRPr="002236D9" w:rsidRDefault="004F35FD">
      <w:pPr>
        <w:ind w:firstLine="0"/>
        <w:rPr>
          <w:rFonts w:cstheme="minorHAnsi"/>
          <w:color w:val="000000" w:themeColor="text1"/>
        </w:rPr>
      </w:pPr>
      <w:proofErr w:type="spellStart"/>
      <w:r w:rsidRPr="002236D9">
        <w:rPr>
          <w:rFonts w:cstheme="minorHAnsi"/>
          <w:color w:val="000000" w:themeColor="text1"/>
        </w:rPr>
        <w:t>Mastin</w:t>
      </w:r>
      <w:proofErr w:type="spellEnd"/>
      <w:r w:rsidRPr="002236D9">
        <w:rPr>
          <w:rFonts w:cstheme="minorHAnsi"/>
          <w:color w:val="000000" w:themeColor="text1"/>
        </w:rPr>
        <w:t xml:space="preserve">, D. F., Bryson, J., &amp; </w:t>
      </w:r>
      <w:proofErr w:type="spellStart"/>
      <w:r w:rsidRPr="002236D9">
        <w:rPr>
          <w:rFonts w:cstheme="minorHAnsi"/>
          <w:color w:val="000000" w:themeColor="text1"/>
        </w:rPr>
        <w:t>Co</w:t>
      </w:r>
      <w:r w:rsidR="008D00AA">
        <w:rPr>
          <w:rFonts w:cstheme="minorHAnsi"/>
          <w:color w:val="000000" w:themeColor="text1"/>
        </w:rPr>
        <w:t>rwyn</w:t>
      </w:r>
      <w:proofErr w:type="spellEnd"/>
      <w:r w:rsidR="008D00AA">
        <w:rPr>
          <w:rFonts w:cstheme="minorHAnsi"/>
          <w:color w:val="000000" w:themeColor="text1"/>
        </w:rPr>
        <w:t>, R. (2006). Assessment of sleep hygiene u</w:t>
      </w:r>
      <w:r w:rsidRPr="002236D9">
        <w:rPr>
          <w:rFonts w:cstheme="minorHAnsi"/>
          <w:color w:val="000000" w:themeColor="text1"/>
        </w:rPr>
        <w:t xml:space="preserve">sing the Sleep </w:t>
      </w:r>
    </w:p>
    <w:p w14:paraId="62865476" w14:textId="77777777" w:rsidR="005210E5" w:rsidRPr="002236D9" w:rsidRDefault="004F35FD">
      <w:pPr>
        <w:ind w:left="720" w:firstLine="0"/>
        <w:rPr>
          <w:rFonts w:cstheme="minorHAnsi"/>
          <w:color w:val="000000" w:themeColor="text1"/>
        </w:rPr>
      </w:pPr>
      <w:r w:rsidRPr="002236D9">
        <w:rPr>
          <w:rFonts w:cstheme="minorHAnsi"/>
          <w:color w:val="000000" w:themeColor="text1"/>
        </w:rPr>
        <w:t xml:space="preserve">Hygiene Index. </w:t>
      </w:r>
      <w:r w:rsidRPr="002236D9">
        <w:rPr>
          <w:rFonts w:cstheme="minorHAnsi"/>
          <w:i/>
          <w:color w:val="000000" w:themeColor="text1"/>
        </w:rPr>
        <w:t xml:space="preserve">Journal of Behavioral Medicine, 29(3), </w:t>
      </w:r>
      <w:r w:rsidRPr="002236D9">
        <w:rPr>
          <w:rFonts w:cstheme="minorHAnsi"/>
          <w:color w:val="000000" w:themeColor="text1"/>
        </w:rPr>
        <w:t xml:space="preserve">223-227. </w:t>
      </w:r>
      <w:proofErr w:type="spellStart"/>
      <w:r w:rsidRPr="002236D9">
        <w:rPr>
          <w:rFonts w:cstheme="minorHAnsi"/>
          <w:color w:val="000000" w:themeColor="text1"/>
        </w:rPr>
        <w:t>doi</w:t>
      </w:r>
      <w:proofErr w:type="spellEnd"/>
      <w:r w:rsidRPr="002236D9">
        <w:rPr>
          <w:rFonts w:cstheme="minorHAnsi"/>
          <w:color w:val="000000" w:themeColor="text1"/>
        </w:rPr>
        <w:t xml:space="preserve">: 10.1007/s10865-006-9047-6 </w:t>
      </w:r>
    </w:p>
    <w:p w14:paraId="7D1A94B0" w14:textId="72325F9A" w:rsidR="00500CDE" w:rsidRPr="002236D9" w:rsidRDefault="008D00AA">
      <w:pPr>
        <w:ind w:firstLine="0"/>
        <w:rPr>
          <w:rFonts w:eastAsia="Times New Roman" w:cstheme="minorHAnsi"/>
          <w:color w:val="000000" w:themeColor="text1"/>
          <w:kern w:val="0"/>
          <w:lang w:eastAsia="en-US"/>
        </w:rPr>
      </w:pPr>
      <w:r>
        <w:rPr>
          <w:rFonts w:eastAsia="Times New Roman" w:cstheme="minorHAnsi"/>
          <w:color w:val="000000" w:themeColor="text1"/>
          <w:kern w:val="0"/>
          <w:lang w:eastAsia="en-US"/>
        </w:rPr>
        <w:t>Matsunaga, M. (2010). How to factor-analyze your data right: Do’s, don’ts, and how-</w:t>
      </w:r>
      <w:proofErr w:type="spellStart"/>
      <w:r>
        <w:rPr>
          <w:rFonts w:eastAsia="Times New Roman" w:cstheme="minorHAnsi"/>
          <w:color w:val="000000" w:themeColor="text1"/>
          <w:kern w:val="0"/>
          <w:lang w:eastAsia="en-US"/>
        </w:rPr>
        <w:t>t</w:t>
      </w:r>
      <w:r w:rsidR="00500CDE" w:rsidRPr="002236D9">
        <w:rPr>
          <w:rFonts w:eastAsia="Times New Roman" w:cstheme="minorHAnsi"/>
          <w:color w:val="000000" w:themeColor="text1"/>
          <w:kern w:val="0"/>
          <w:lang w:eastAsia="en-US"/>
        </w:rPr>
        <w:t>o’s</w:t>
      </w:r>
      <w:proofErr w:type="spellEnd"/>
      <w:r w:rsidR="00500CDE" w:rsidRPr="002236D9">
        <w:rPr>
          <w:rFonts w:eastAsia="Times New Roman" w:cstheme="minorHAnsi"/>
          <w:color w:val="000000" w:themeColor="text1"/>
          <w:kern w:val="0"/>
          <w:lang w:eastAsia="en-US"/>
        </w:rPr>
        <w:t xml:space="preserve">. </w:t>
      </w:r>
    </w:p>
    <w:p w14:paraId="099487B6" w14:textId="7FC71347" w:rsidR="00500CDE" w:rsidRPr="002236D9" w:rsidRDefault="00500CDE" w:rsidP="00500CDE">
      <w:pPr>
        <w:ind w:left="720" w:firstLine="0"/>
        <w:rPr>
          <w:rFonts w:eastAsia="Times New Roman" w:cstheme="minorHAnsi"/>
          <w:color w:val="000000" w:themeColor="text1"/>
          <w:kern w:val="0"/>
          <w:lang w:eastAsia="en-US"/>
        </w:rPr>
      </w:pPr>
      <w:r w:rsidRPr="002236D9">
        <w:rPr>
          <w:rFonts w:eastAsia="Times New Roman" w:cstheme="minorHAnsi"/>
          <w:i/>
          <w:color w:val="000000" w:themeColor="text1"/>
          <w:kern w:val="0"/>
          <w:lang w:eastAsia="en-US"/>
        </w:rPr>
        <w:t xml:space="preserve">International Journal of Psychological Research, 3, </w:t>
      </w:r>
      <w:r w:rsidRPr="002236D9">
        <w:rPr>
          <w:rFonts w:eastAsia="Times New Roman" w:cstheme="minorHAnsi"/>
          <w:color w:val="000000" w:themeColor="text1"/>
          <w:kern w:val="0"/>
          <w:lang w:eastAsia="en-US"/>
        </w:rPr>
        <w:t>(1), 97-110. Retrieved from: http://www.ders.es/Dialnet-HowToFactoranalyzeYourDataRight-3296455.pdf</w:t>
      </w:r>
    </w:p>
    <w:p w14:paraId="56631998" w14:textId="77777777" w:rsidR="005210E5" w:rsidRPr="002236D9" w:rsidRDefault="004F35FD">
      <w:pPr>
        <w:ind w:firstLine="0"/>
        <w:rPr>
          <w:rFonts w:eastAsia="Times New Roman" w:cstheme="minorHAnsi"/>
          <w:color w:val="000000" w:themeColor="text1"/>
          <w:kern w:val="0"/>
          <w:lang w:eastAsia="en-US"/>
        </w:rPr>
      </w:pPr>
      <w:r w:rsidRPr="002236D9">
        <w:rPr>
          <w:rFonts w:eastAsia="Times New Roman" w:cstheme="minorHAnsi"/>
          <w:color w:val="000000" w:themeColor="text1"/>
          <w:kern w:val="0"/>
          <w:lang w:eastAsia="en-US"/>
        </w:rPr>
        <w:t xml:space="preserve">McCullough, G., Huebner, E. S., &amp; Laughlin, J. E. (2000). Life events, self-concept, and </w:t>
      </w:r>
    </w:p>
    <w:p w14:paraId="32D9B72F" w14:textId="77777777" w:rsidR="005210E5" w:rsidRPr="002236D9" w:rsidRDefault="004F35FD">
      <w:pPr>
        <w:ind w:left="720" w:firstLine="0"/>
        <w:rPr>
          <w:rFonts w:eastAsia="Times New Roman" w:cstheme="minorHAnsi"/>
          <w:color w:val="000000" w:themeColor="text1"/>
          <w:kern w:val="0"/>
          <w:lang w:eastAsia="en-US"/>
        </w:rPr>
      </w:pPr>
      <w:r w:rsidRPr="002236D9">
        <w:rPr>
          <w:rFonts w:eastAsia="Times New Roman" w:cstheme="minorHAnsi"/>
          <w:color w:val="000000" w:themeColor="text1"/>
          <w:kern w:val="0"/>
          <w:lang w:eastAsia="en-US"/>
        </w:rPr>
        <w:t xml:space="preserve">adolescents’ positive subjective well-being. </w:t>
      </w:r>
      <w:r w:rsidRPr="002236D9">
        <w:rPr>
          <w:rFonts w:eastAsia="Times New Roman" w:cstheme="minorHAnsi"/>
          <w:i/>
          <w:color w:val="000000" w:themeColor="text1"/>
          <w:kern w:val="0"/>
          <w:lang w:eastAsia="en-US"/>
        </w:rPr>
        <w:t>Psychology in the Schools, 3,</w:t>
      </w:r>
      <w:r w:rsidRPr="002236D9">
        <w:rPr>
          <w:rFonts w:eastAsia="Times New Roman" w:cstheme="minorHAnsi"/>
          <w:color w:val="000000" w:themeColor="text1"/>
          <w:kern w:val="0"/>
          <w:lang w:eastAsia="en-US"/>
        </w:rPr>
        <w:t xml:space="preserve"> 1–10. </w:t>
      </w:r>
      <w:proofErr w:type="spellStart"/>
      <w:proofErr w:type="gramStart"/>
      <w:r w:rsidRPr="002236D9">
        <w:rPr>
          <w:rFonts w:eastAsia="Times New Roman" w:cstheme="minorHAnsi"/>
          <w:color w:val="000000" w:themeColor="text1"/>
          <w:kern w:val="0"/>
          <w:lang w:eastAsia="en-US"/>
        </w:rPr>
        <w:t>doi</w:t>
      </w:r>
      <w:proofErr w:type="spellEnd"/>
      <w:proofErr w:type="gramEnd"/>
      <w:r w:rsidRPr="002236D9">
        <w:rPr>
          <w:rFonts w:eastAsia="Times New Roman" w:cstheme="minorHAnsi"/>
          <w:color w:val="000000" w:themeColor="text1"/>
          <w:kern w:val="0"/>
          <w:lang w:eastAsia="en-US"/>
        </w:rPr>
        <w:t xml:space="preserve">: </w:t>
      </w:r>
      <w:r w:rsidRPr="002236D9">
        <w:rPr>
          <w:rFonts w:eastAsia="Times New Roman" w:cstheme="minorHAnsi"/>
          <w:color w:val="000000" w:themeColor="text1"/>
          <w:kern w:val="0"/>
          <w:shd w:val="clear" w:color="auto" w:fill="FFFFFF"/>
          <w:lang w:eastAsia="en-US"/>
        </w:rPr>
        <w:t>10.1002/(SICI)1520-6807(200005)37:3&lt;281::AID-PITS8&gt;3.0.CO;2-2</w:t>
      </w:r>
    </w:p>
    <w:p w14:paraId="65554D2E" w14:textId="77777777" w:rsidR="005210E5" w:rsidRPr="002236D9" w:rsidRDefault="004F35FD">
      <w:pPr>
        <w:ind w:firstLine="0"/>
        <w:rPr>
          <w:rFonts w:eastAsia="Times New Roman" w:cstheme="minorHAnsi"/>
          <w:color w:val="000000" w:themeColor="text1"/>
          <w:kern w:val="0"/>
          <w:highlight w:val="cyan"/>
          <w:lang w:eastAsia="en-US"/>
        </w:rPr>
      </w:pPr>
      <w:r w:rsidRPr="002236D9">
        <w:rPr>
          <w:rFonts w:eastAsia="Times New Roman" w:cstheme="minorHAnsi"/>
          <w:color w:val="000000" w:themeColor="text1"/>
          <w:kern w:val="0"/>
          <w:shd w:val="clear" w:color="auto" w:fill="F7FBFE"/>
          <w:lang w:eastAsia="en-US"/>
        </w:rPr>
        <w:t xml:space="preserve">McKnight, C. G., Huebner, E. S., &amp; </w:t>
      </w:r>
      <w:proofErr w:type="spellStart"/>
      <w:r w:rsidRPr="002236D9">
        <w:rPr>
          <w:rFonts w:eastAsia="Times New Roman" w:cstheme="minorHAnsi"/>
          <w:color w:val="000000" w:themeColor="text1"/>
          <w:kern w:val="0"/>
          <w:shd w:val="clear" w:color="auto" w:fill="F7FBFE"/>
          <w:lang w:eastAsia="en-US"/>
        </w:rPr>
        <w:t>Suldo</w:t>
      </w:r>
      <w:proofErr w:type="spellEnd"/>
      <w:r w:rsidRPr="002236D9">
        <w:rPr>
          <w:rFonts w:eastAsia="Times New Roman" w:cstheme="minorHAnsi"/>
          <w:color w:val="000000" w:themeColor="text1"/>
          <w:kern w:val="0"/>
          <w:shd w:val="clear" w:color="auto" w:fill="F7FBFE"/>
          <w:lang w:eastAsia="en-US"/>
        </w:rPr>
        <w:t xml:space="preserve">, S. M. (2002). Relationships among stressful life </w:t>
      </w:r>
    </w:p>
    <w:p w14:paraId="147EC604" w14:textId="77777777" w:rsidR="005210E5" w:rsidRPr="002236D9" w:rsidRDefault="004F35FD">
      <w:pPr>
        <w:ind w:left="720" w:firstLine="0"/>
        <w:rPr>
          <w:rFonts w:eastAsia="Times New Roman" w:cstheme="minorHAnsi"/>
          <w:color w:val="000000" w:themeColor="text1"/>
          <w:kern w:val="0"/>
          <w:lang w:eastAsia="en-US"/>
        </w:rPr>
      </w:pPr>
      <w:r w:rsidRPr="002236D9">
        <w:rPr>
          <w:rFonts w:eastAsia="Times New Roman" w:cstheme="minorHAnsi"/>
          <w:color w:val="000000" w:themeColor="text1"/>
          <w:kern w:val="0"/>
          <w:shd w:val="clear" w:color="auto" w:fill="F7FBFE"/>
          <w:lang w:eastAsia="en-US"/>
        </w:rPr>
        <w:t>events, temperament, problem behavior, and global life satisfaction in adolescents. </w:t>
      </w:r>
      <w:r w:rsidRPr="002236D9">
        <w:rPr>
          <w:rFonts w:eastAsia="Times New Roman" w:cstheme="minorHAnsi"/>
          <w:i/>
          <w:iCs/>
          <w:color w:val="000000" w:themeColor="text1"/>
          <w:kern w:val="0"/>
          <w:lang w:eastAsia="en-US"/>
        </w:rPr>
        <w:t>Psychology in the Schools,</w:t>
      </w:r>
      <w:r w:rsidRPr="002236D9">
        <w:rPr>
          <w:rFonts w:eastAsia="Times New Roman" w:cstheme="minorHAnsi"/>
          <w:color w:val="000000" w:themeColor="text1"/>
          <w:kern w:val="0"/>
          <w:shd w:val="clear" w:color="auto" w:fill="F7FBFE"/>
          <w:lang w:eastAsia="en-US"/>
        </w:rPr>
        <w:t> </w:t>
      </w:r>
      <w:r w:rsidRPr="002236D9">
        <w:rPr>
          <w:rFonts w:eastAsia="Times New Roman" w:cstheme="minorHAnsi"/>
          <w:i/>
          <w:iCs/>
          <w:color w:val="000000" w:themeColor="text1"/>
          <w:kern w:val="0"/>
          <w:lang w:eastAsia="en-US"/>
        </w:rPr>
        <w:t>39</w:t>
      </w:r>
      <w:r w:rsidRPr="002236D9">
        <w:rPr>
          <w:rFonts w:eastAsia="Times New Roman" w:cstheme="minorHAnsi"/>
          <w:color w:val="000000" w:themeColor="text1"/>
          <w:kern w:val="0"/>
          <w:shd w:val="clear" w:color="auto" w:fill="F7FBFE"/>
          <w:lang w:eastAsia="en-US"/>
        </w:rPr>
        <w:t xml:space="preserve">, 677–687. </w:t>
      </w:r>
      <w:proofErr w:type="spellStart"/>
      <w:r w:rsidRPr="002236D9">
        <w:rPr>
          <w:rFonts w:eastAsia="Times New Roman" w:cstheme="minorHAnsi"/>
          <w:color w:val="000000" w:themeColor="text1"/>
          <w:kern w:val="0"/>
          <w:shd w:val="clear" w:color="auto" w:fill="F7FBFE"/>
          <w:lang w:eastAsia="en-US"/>
        </w:rPr>
        <w:t>doi</w:t>
      </w:r>
      <w:proofErr w:type="spellEnd"/>
      <w:r w:rsidRPr="002236D9">
        <w:rPr>
          <w:rFonts w:eastAsia="Times New Roman" w:cstheme="minorHAnsi"/>
          <w:color w:val="000000" w:themeColor="text1"/>
          <w:kern w:val="0"/>
          <w:shd w:val="clear" w:color="auto" w:fill="F7FBFE"/>
          <w:lang w:eastAsia="en-US"/>
        </w:rPr>
        <w:t xml:space="preserve">: </w:t>
      </w:r>
      <w:r w:rsidRPr="002236D9">
        <w:rPr>
          <w:rFonts w:eastAsia="Times New Roman" w:cstheme="minorHAnsi"/>
          <w:color w:val="000000" w:themeColor="text1"/>
          <w:kern w:val="0"/>
          <w:shd w:val="clear" w:color="auto" w:fill="FFFFFF"/>
          <w:lang w:eastAsia="en-US"/>
        </w:rPr>
        <w:t>10.1002/pits.10062</w:t>
      </w:r>
    </w:p>
    <w:p w14:paraId="5C45F7BB" w14:textId="1CB082E2" w:rsidR="0018649B" w:rsidRPr="002236D9" w:rsidRDefault="00C709F4" w:rsidP="0018649B">
      <w:pPr>
        <w:widowControl w:val="0"/>
        <w:spacing w:after="240"/>
        <w:ind w:firstLine="0"/>
        <w:rPr>
          <w:rFonts w:cstheme="minorHAnsi"/>
          <w:color w:val="000000" w:themeColor="text1"/>
          <w:kern w:val="0"/>
        </w:rPr>
      </w:pPr>
      <w:r w:rsidRPr="002236D9">
        <w:rPr>
          <w:rFonts w:cstheme="minorHAnsi"/>
          <w:color w:val="000000" w:themeColor="text1"/>
          <w:kern w:val="0"/>
        </w:rPr>
        <w:t xml:space="preserve">Miller, D. J., </w:t>
      </w:r>
      <w:proofErr w:type="spellStart"/>
      <w:r w:rsidRPr="002236D9">
        <w:rPr>
          <w:rFonts w:cstheme="minorHAnsi"/>
          <w:color w:val="000000" w:themeColor="text1"/>
          <w:kern w:val="0"/>
        </w:rPr>
        <w:t>Freedson</w:t>
      </w:r>
      <w:proofErr w:type="spellEnd"/>
      <w:r w:rsidRPr="002236D9">
        <w:rPr>
          <w:rFonts w:cstheme="minorHAnsi"/>
          <w:color w:val="000000" w:themeColor="text1"/>
          <w:kern w:val="0"/>
        </w:rPr>
        <w:t xml:space="preserve">, P. S., </w:t>
      </w:r>
      <w:r w:rsidR="0018649B" w:rsidRPr="002236D9">
        <w:rPr>
          <w:rFonts w:cstheme="minorHAnsi"/>
          <w:color w:val="000000" w:themeColor="text1"/>
          <w:kern w:val="0"/>
        </w:rPr>
        <w:t xml:space="preserve">&amp; </w:t>
      </w:r>
      <w:r w:rsidRPr="002236D9">
        <w:rPr>
          <w:rFonts w:cstheme="minorHAnsi"/>
          <w:color w:val="000000" w:themeColor="text1"/>
          <w:kern w:val="0"/>
        </w:rPr>
        <w:t>Kline, G. M.</w:t>
      </w:r>
      <w:r w:rsidR="0018649B" w:rsidRPr="002236D9">
        <w:rPr>
          <w:rFonts w:cstheme="minorHAnsi"/>
          <w:color w:val="000000" w:themeColor="text1"/>
          <w:kern w:val="0"/>
        </w:rPr>
        <w:t xml:space="preserve"> (1994</w:t>
      </w:r>
      <w:r w:rsidRPr="002236D9">
        <w:rPr>
          <w:rFonts w:cstheme="minorHAnsi"/>
          <w:color w:val="000000" w:themeColor="text1"/>
          <w:kern w:val="0"/>
        </w:rPr>
        <w:t>).</w:t>
      </w:r>
      <w:r w:rsidR="0018649B" w:rsidRPr="002236D9">
        <w:rPr>
          <w:rFonts w:cstheme="minorHAnsi"/>
          <w:color w:val="000000" w:themeColor="text1"/>
          <w:kern w:val="0"/>
        </w:rPr>
        <w:t xml:space="preserve">Comparison of activity levels using </w:t>
      </w:r>
      <w:proofErr w:type="spellStart"/>
      <w:r w:rsidR="0018649B" w:rsidRPr="002236D9">
        <w:rPr>
          <w:rFonts w:cstheme="minorHAnsi"/>
          <w:color w:val="000000" w:themeColor="text1"/>
          <w:kern w:val="0"/>
        </w:rPr>
        <w:t>Caltrec</w:t>
      </w:r>
      <w:proofErr w:type="spellEnd"/>
      <w:r w:rsidR="0018649B" w:rsidRPr="002236D9">
        <w:rPr>
          <w:rFonts w:cstheme="minorHAnsi"/>
          <w:color w:val="000000" w:themeColor="text1"/>
          <w:kern w:val="0"/>
        </w:rPr>
        <w:t xml:space="preserve"> </w:t>
      </w:r>
    </w:p>
    <w:p w14:paraId="320B75A5" w14:textId="366F0600" w:rsidR="00C709F4" w:rsidRPr="002236D9" w:rsidRDefault="0018649B" w:rsidP="0018649B">
      <w:pPr>
        <w:widowControl w:val="0"/>
        <w:spacing w:after="240"/>
        <w:ind w:left="720" w:firstLine="0"/>
        <w:rPr>
          <w:rFonts w:cstheme="minorHAnsi"/>
          <w:color w:val="000000" w:themeColor="text1"/>
          <w:kern w:val="0"/>
        </w:rPr>
      </w:pPr>
      <w:r w:rsidRPr="002236D9">
        <w:rPr>
          <w:rFonts w:cstheme="minorHAnsi"/>
          <w:color w:val="000000" w:themeColor="text1"/>
          <w:kern w:val="0"/>
        </w:rPr>
        <w:t>accelerometer and five questionnaires.</w:t>
      </w:r>
      <w:r w:rsidR="00C709F4" w:rsidRPr="002236D9">
        <w:rPr>
          <w:rFonts w:cstheme="minorHAnsi"/>
          <w:color w:val="000000" w:themeColor="text1"/>
          <w:kern w:val="0"/>
        </w:rPr>
        <w:t xml:space="preserve"> </w:t>
      </w:r>
      <w:r w:rsidR="00C709F4" w:rsidRPr="002236D9">
        <w:rPr>
          <w:rFonts w:eastAsia="Times New Roman" w:cstheme="minorHAnsi"/>
          <w:i/>
          <w:iCs/>
          <w:color w:val="000000" w:themeColor="text1"/>
          <w:kern w:val="0"/>
          <w:shd w:val="clear" w:color="auto" w:fill="FFFFFF"/>
          <w:lang w:eastAsia="en-US"/>
        </w:rPr>
        <w:t>Medicine &amp; Science in Sports &amp; Exercise</w:t>
      </w:r>
      <w:r w:rsidR="00C709F4" w:rsidRPr="002236D9">
        <w:rPr>
          <w:rFonts w:eastAsia="Times New Roman" w:cstheme="minorHAnsi"/>
          <w:color w:val="000000" w:themeColor="text1"/>
          <w:kern w:val="0"/>
          <w:shd w:val="clear" w:color="auto" w:fill="FFFFFF"/>
          <w:lang w:eastAsia="en-US"/>
        </w:rPr>
        <w:t>, </w:t>
      </w:r>
      <w:r w:rsidR="00C709F4" w:rsidRPr="002236D9">
        <w:rPr>
          <w:rFonts w:eastAsia="Times New Roman" w:cstheme="minorHAnsi"/>
          <w:i/>
          <w:iCs/>
          <w:color w:val="000000" w:themeColor="text1"/>
          <w:kern w:val="0"/>
          <w:shd w:val="clear" w:color="auto" w:fill="FFFFFF"/>
          <w:lang w:eastAsia="en-US"/>
        </w:rPr>
        <w:t>2</w:t>
      </w:r>
      <w:r w:rsidRPr="002236D9">
        <w:rPr>
          <w:rFonts w:eastAsia="Times New Roman" w:cstheme="minorHAnsi"/>
          <w:i/>
          <w:iCs/>
          <w:color w:val="000000" w:themeColor="text1"/>
          <w:kern w:val="0"/>
          <w:shd w:val="clear" w:color="auto" w:fill="FFFFFF"/>
          <w:lang w:eastAsia="en-US"/>
        </w:rPr>
        <w:t>6</w:t>
      </w:r>
      <w:r w:rsidRPr="002236D9">
        <w:rPr>
          <w:rFonts w:eastAsia="Times New Roman" w:cstheme="minorHAnsi"/>
          <w:color w:val="000000" w:themeColor="text1"/>
          <w:kern w:val="0"/>
          <w:shd w:val="clear" w:color="auto" w:fill="FFFFFF"/>
          <w:lang w:eastAsia="en-US"/>
        </w:rPr>
        <w:t>, 376-382</w:t>
      </w:r>
      <w:r w:rsidR="00C709F4" w:rsidRPr="002236D9">
        <w:rPr>
          <w:rFonts w:eastAsia="Times New Roman" w:cstheme="minorHAnsi"/>
          <w:color w:val="000000" w:themeColor="text1"/>
          <w:kern w:val="0"/>
          <w:shd w:val="clear" w:color="auto" w:fill="FFFFFF"/>
          <w:lang w:eastAsia="en-US"/>
        </w:rPr>
        <w:t>.</w:t>
      </w:r>
    </w:p>
    <w:p w14:paraId="5E7F34EF" w14:textId="4484B473" w:rsidR="005210E5" w:rsidRPr="002236D9" w:rsidRDefault="004F35FD">
      <w:pPr>
        <w:ind w:firstLine="0"/>
        <w:rPr>
          <w:rFonts w:cstheme="minorHAnsi"/>
          <w:color w:val="000000" w:themeColor="text1"/>
        </w:rPr>
      </w:pPr>
      <w:r w:rsidRPr="002236D9">
        <w:rPr>
          <w:rFonts w:cstheme="minorHAnsi"/>
          <w:color w:val="000000" w:themeColor="text1"/>
        </w:rPr>
        <w:t xml:space="preserve">Mindell, J. A., Meltzer, L. J., </w:t>
      </w:r>
      <w:proofErr w:type="spellStart"/>
      <w:r w:rsidRPr="002236D9">
        <w:rPr>
          <w:rFonts w:cstheme="minorHAnsi"/>
          <w:color w:val="000000" w:themeColor="text1"/>
        </w:rPr>
        <w:t>Carskadon</w:t>
      </w:r>
      <w:proofErr w:type="spellEnd"/>
      <w:r w:rsidRPr="002236D9">
        <w:rPr>
          <w:rFonts w:cstheme="minorHAnsi"/>
          <w:color w:val="000000" w:themeColor="text1"/>
        </w:rPr>
        <w:t xml:space="preserve">, M. A., &amp; </w:t>
      </w:r>
      <w:proofErr w:type="spellStart"/>
      <w:r w:rsidRPr="002236D9">
        <w:rPr>
          <w:rFonts w:cstheme="minorHAnsi"/>
          <w:color w:val="000000" w:themeColor="text1"/>
        </w:rPr>
        <w:t>Chervin</w:t>
      </w:r>
      <w:proofErr w:type="spellEnd"/>
      <w:r w:rsidRPr="002236D9">
        <w:rPr>
          <w:rFonts w:cstheme="minorHAnsi"/>
          <w:color w:val="000000" w:themeColor="text1"/>
        </w:rPr>
        <w:t xml:space="preserve">, R. D. (2009). Developmental </w:t>
      </w:r>
    </w:p>
    <w:p w14:paraId="511E987A" w14:textId="77777777" w:rsidR="005210E5" w:rsidRPr="002236D9" w:rsidRDefault="004F35FD">
      <w:pPr>
        <w:ind w:left="720" w:firstLine="0"/>
        <w:rPr>
          <w:rFonts w:eastAsia="Times New Roman" w:cstheme="minorHAnsi"/>
          <w:color w:val="000000" w:themeColor="text1"/>
          <w:kern w:val="0"/>
          <w:lang w:eastAsia="en-US"/>
        </w:rPr>
      </w:pPr>
      <w:r w:rsidRPr="002236D9">
        <w:rPr>
          <w:rFonts w:cstheme="minorHAnsi"/>
          <w:color w:val="000000" w:themeColor="text1"/>
        </w:rPr>
        <w:t xml:space="preserve">aspects of sleep hygiene. Findings from the 2004 National Sleep Foundation Sleep in America Poll. </w:t>
      </w:r>
      <w:r w:rsidRPr="002236D9">
        <w:rPr>
          <w:rFonts w:cstheme="minorHAnsi"/>
          <w:i/>
          <w:color w:val="000000" w:themeColor="text1"/>
        </w:rPr>
        <w:t>Sleep Medicine, 10,</w:t>
      </w:r>
      <w:r w:rsidRPr="002236D9">
        <w:rPr>
          <w:rFonts w:cstheme="minorHAnsi"/>
          <w:color w:val="000000" w:themeColor="text1"/>
        </w:rPr>
        <w:t xml:space="preserve"> 771–779. </w:t>
      </w:r>
      <w:r w:rsidRPr="002236D9">
        <w:rPr>
          <w:rFonts w:eastAsia="Times New Roman" w:cstheme="minorHAnsi"/>
          <w:color w:val="000000" w:themeColor="text1"/>
          <w:kern w:val="0"/>
          <w:lang w:eastAsia="en-US"/>
        </w:rPr>
        <w:t>doi:10.1016/j.sleep.2008.07.016</w:t>
      </w:r>
    </w:p>
    <w:p w14:paraId="1DCC707E" w14:textId="77777777" w:rsidR="005210E5" w:rsidRPr="002236D9" w:rsidRDefault="004F35FD">
      <w:pPr>
        <w:ind w:firstLine="0"/>
        <w:rPr>
          <w:rFonts w:eastAsia="Times New Roman" w:cstheme="minorHAnsi"/>
          <w:color w:val="000000" w:themeColor="text1"/>
          <w:highlight w:val="white"/>
        </w:rPr>
      </w:pPr>
      <w:proofErr w:type="spellStart"/>
      <w:r w:rsidRPr="002236D9">
        <w:rPr>
          <w:rFonts w:eastAsia="Times New Roman" w:cstheme="minorHAnsi"/>
          <w:color w:val="000000" w:themeColor="text1"/>
          <w:shd w:val="clear" w:color="auto" w:fill="FFFFFF"/>
        </w:rPr>
        <w:lastRenderedPageBreak/>
        <w:t>Minkel</w:t>
      </w:r>
      <w:proofErr w:type="spellEnd"/>
      <w:r w:rsidRPr="002236D9">
        <w:rPr>
          <w:rFonts w:eastAsia="Times New Roman" w:cstheme="minorHAnsi"/>
          <w:color w:val="000000" w:themeColor="text1"/>
          <w:shd w:val="clear" w:color="auto" w:fill="FFFFFF"/>
        </w:rPr>
        <w:t xml:space="preserve">, J. D., Banks, S., </w:t>
      </w:r>
      <w:proofErr w:type="spellStart"/>
      <w:r w:rsidRPr="002236D9">
        <w:rPr>
          <w:rFonts w:eastAsia="Times New Roman" w:cstheme="minorHAnsi"/>
          <w:color w:val="000000" w:themeColor="text1"/>
          <w:shd w:val="clear" w:color="auto" w:fill="FFFFFF"/>
        </w:rPr>
        <w:t>Htaik</w:t>
      </w:r>
      <w:proofErr w:type="spellEnd"/>
      <w:r w:rsidRPr="002236D9">
        <w:rPr>
          <w:rFonts w:eastAsia="Times New Roman" w:cstheme="minorHAnsi"/>
          <w:color w:val="000000" w:themeColor="text1"/>
          <w:shd w:val="clear" w:color="auto" w:fill="FFFFFF"/>
        </w:rPr>
        <w:t xml:space="preserve">, O., </w:t>
      </w:r>
      <w:proofErr w:type="spellStart"/>
      <w:r w:rsidRPr="002236D9">
        <w:rPr>
          <w:rFonts w:eastAsia="Times New Roman" w:cstheme="minorHAnsi"/>
          <w:color w:val="000000" w:themeColor="text1"/>
          <w:shd w:val="clear" w:color="auto" w:fill="FFFFFF"/>
        </w:rPr>
        <w:t>Moreta</w:t>
      </w:r>
      <w:proofErr w:type="spellEnd"/>
      <w:r w:rsidRPr="002236D9">
        <w:rPr>
          <w:rFonts w:eastAsia="Times New Roman" w:cstheme="minorHAnsi"/>
          <w:color w:val="000000" w:themeColor="text1"/>
          <w:shd w:val="clear" w:color="auto" w:fill="FFFFFF"/>
        </w:rPr>
        <w:t xml:space="preserve">, M. C., Jones, C. W., </w:t>
      </w:r>
      <w:proofErr w:type="spellStart"/>
      <w:r w:rsidRPr="002236D9">
        <w:rPr>
          <w:rFonts w:eastAsia="Times New Roman" w:cstheme="minorHAnsi"/>
          <w:color w:val="000000" w:themeColor="text1"/>
          <w:shd w:val="clear" w:color="auto" w:fill="FFFFFF"/>
        </w:rPr>
        <w:t>McGlinchey</w:t>
      </w:r>
      <w:proofErr w:type="spellEnd"/>
      <w:r w:rsidRPr="002236D9">
        <w:rPr>
          <w:rFonts w:eastAsia="Times New Roman" w:cstheme="minorHAnsi"/>
          <w:color w:val="000000" w:themeColor="text1"/>
          <w:shd w:val="clear" w:color="auto" w:fill="FFFFFF"/>
        </w:rPr>
        <w:t xml:space="preserve">, E. L., et al. (2012). </w:t>
      </w:r>
    </w:p>
    <w:p w14:paraId="47044207" w14:textId="77777777" w:rsidR="005210E5" w:rsidRPr="002236D9" w:rsidRDefault="004F35FD">
      <w:pPr>
        <w:ind w:left="720" w:firstLine="0"/>
        <w:rPr>
          <w:rFonts w:cstheme="minorHAnsi"/>
        </w:rPr>
      </w:pPr>
      <w:r w:rsidRPr="002236D9">
        <w:rPr>
          <w:rFonts w:eastAsia="Times New Roman" w:cstheme="minorHAnsi"/>
          <w:color w:val="000000" w:themeColor="text1"/>
          <w:shd w:val="clear" w:color="auto" w:fill="FFFFFF"/>
        </w:rPr>
        <w:t>Sleep deprivation and stressors: Evidence for elevated negative affect in response to mild stressors when sleep deprived. </w:t>
      </w:r>
      <w:r w:rsidRPr="002236D9">
        <w:rPr>
          <w:rStyle w:val="Emphasis"/>
          <w:rFonts w:eastAsia="Times New Roman" w:cstheme="minorHAnsi"/>
          <w:color w:val="000000" w:themeColor="text1"/>
          <w:shd w:val="clear" w:color="auto" w:fill="FFFFFF"/>
        </w:rPr>
        <w:t>Emotion, 12</w:t>
      </w:r>
      <w:r w:rsidRPr="002236D9">
        <w:rPr>
          <w:rFonts w:eastAsia="Times New Roman" w:cstheme="minorHAnsi"/>
          <w:color w:val="000000" w:themeColor="text1"/>
          <w:shd w:val="clear" w:color="auto" w:fill="FFFFFF"/>
        </w:rPr>
        <w:t>(5), 1015-1020.</w:t>
      </w:r>
      <w:r w:rsidRPr="002236D9">
        <w:rPr>
          <w:rFonts w:eastAsia="Times New Roman" w:cstheme="minorHAnsi"/>
          <w:color w:val="000000" w:themeColor="text1"/>
          <w:kern w:val="0"/>
          <w:shd w:val="clear" w:color="auto" w:fill="FFFFFF"/>
          <w:lang w:eastAsia="en-US"/>
        </w:rPr>
        <w:t xml:space="preserve"> </w:t>
      </w:r>
      <w:proofErr w:type="spellStart"/>
      <w:r w:rsidRPr="002236D9">
        <w:rPr>
          <w:rFonts w:eastAsia="Times New Roman" w:cstheme="minorHAnsi"/>
          <w:color w:val="000000" w:themeColor="text1"/>
          <w:kern w:val="0"/>
          <w:shd w:val="clear" w:color="auto" w:fill="FFFFFF"/>
          <w:lang w:eastAsia="en-US"/>
        </w:rPr>
        <w:t>doi</w:t>
      </w:r>
      <w:proofErr w:type="spellEnd"/>
      <w:r w:rsidRPr="002236D9">
        <w:rPr>
          <w:rFonts w:eastAsia="Times New Roman" w:cstheme="minorHAnsi"/>
          <w:color w:val="000000" w:themeColor="text1"/>
          <w:kern w:val="0"/>
          <w:shd w:val="clear" w:color="auto" w:fill="FFFFFF"/>
          <w:lang w:eastAsia="en-US"/>
        </w:rPr>
        <w:t xml:space="preserve">: </w:t>
      </w:r>
      <w:hyperlink r:id="rId36" w:tgtFrame="_blank">
        <w:r w:rsidRPr="002236D9">
          <w:rPr>
            <w:rStyle w:val="InternetLink"/>
            <w:rFonts w:eastAsia="Times New Roman" w:cstheme="minorHAnsi"/>
            <w:color w:val="000000" w:themeColor="text1"/>
            <w:highlight w:val="white"/>
            <w:u w:val="none"/>
          </w:rPr>
          <w:t>10.1037/a0026871</w:t>
        </w:r>
      </w:hyperlink>
    </w:p>
    <w:p w14:paraId="0965DF7D" w14:textId="77777777" w:rsidR="005210E5" w:rsidRPr="002236D9" w:rsidRDefault="004F35FD">
      <w:pPr>
        <w:pStyle w:val="Heading1"/>
        <w:shd w:val="clear" w:color="auto" w:fill="FFFFFF"/>
        <w:spacing w:after="158"/>
        <w:jc w:val="left"/>
        <w:rPr>
          <w:rFonts w:asciiTheme="minorHAnsi" w:eastAsia="Times New Roman" w:hAnsiTheme="minorHAnsi" w:cstheme="minorHAnsi"/>
          <w:b w:val="0"/>
          <w:bCs w:val="0"/>
          <w:color w:val="000000" w:themeColor="text1"/>
        </w:rPr>
      </w:pPr>
      <w:proofErr w:type="spellStart"/>
      <w:r w:rsidRPr="002236D9">
        <w:rPr>
          <w:rStyle w:val="titleauthoretc"/>
          <w:rFonts w:asciiTheme="minorHAnsi" w:eastAsia="Times New Roman" w:hAnsiTheme="minorHAnsi" w:cstheme="minorHAnsi"/>
          <w:b w:val="0"/>
          <w:color w:val="000000" w:themeColor="text1"/>
        </w:rPr>
        <w:t>Misra</w:t>
      </w:r>
      <w:proofErr w:type="spellEnd"/>
      <w:r w:rsidRPr="002236D9">
        <w:rPr>
          <w:rStyle w:val="titleauthoretc"/>
          <w:rFonts w:asciiTheme="minorHAnsi" w:eastAsia="Times New Roman" w:hAnsiTheme="minorHAnsi" w:cstheme="minorHAnsi"/>
          <w:b w:val="0"/>
          <w:color w:val="000000" w:themeColor="text1"/>
        </w:rPr>
        <w:t>, R. &amp; McKean, M.</w:t>
      </w:r>
      <w:r w:rsidRPr="002236D9">
        <w:rPr>
          <w:rStyle w:val="titleauthoretc"/>
          <w:rFonts w:asciiTheme="minorHAnsi" w:eastAsia="Times New Roman" w:hAnsiTheme="minorHAnsi" w:cstheme="minorHAnsi"/>
          <w:color w:val="000000" w:themeColor="text1"/>
        </w:rPr>
        <w:t xml:space="preserve"> </w:t>
      </w:r>
      <w:r w:rsidRPr="002236D9">
        <w:rPr>
          <w:rStyle w:val="titleauthoretc"/>
          <w:rFonts w:asciiTheme="minorHAnsi" w:eastAsia="Times New Roman" w:hAnsiTheme="minorHAnsi" w:cstheme="minorHAnsi"/>
          <w:b w:val="0"/>
          <w:color w:val="000000" w:themeColor="text1"/>
        </w:rPr>
        <w:t>(2000)</w:t>
      </w:r>
      <w:r w:rsidRPr="002236D9">
        <w:rPr>
          <w:rFonts w:asciiTheme="minorHAnsi" w:hAnsiTheme="minorHAnsi" w:cstheme="minorHAnsi"/>
          <w:bCs w:val="0"/>
          <w:color w:val="000000" w:themeColor="text1"/>
        </w:rPr>
        <w:t>. </w:t>
      </w:r>
      <w:r w:rsidRPr="002236D9">
        <w:rPr>
          <w:rFonts w:asciiTheme="minorHAnsi" w:eastAsia="Times New Roman" w:hAnsiTheme="minorHAnsi" w:cstheme="minorHAnsi"/>
          <w:b w:val="0"/>
          <w:bCs w:val="0"/>
          <w:color w:val="000000" w:themeColor="text1"/>
        </w:rPr>
        <w:t xml:space="preserve">College students' academic stress and its relation to their </w:t>
      </w:r>
    </w:p>
    <w:p w14:paraId="243B62D4" w14:textId="77777777" w:rsidR="005210E5" w:rsidRPr="002236D9" w:rsidRDefault="004F35FD" w:rsidP="00512336">
      <w:pPr>
        <w:pStyle w:val="Heading1"/>
        <w:shd w:val="clear" w:color="auto" w:fill="FFFFFF"/>
        <w:spacing w:after="158"/>
        <w:ind w:left="720"/>
        <w:jc w:val="left"/>
        <w:rPr>
          <w:rStyle w:val="titleauthoretc"/>
          <w:rFonts w:asciiTheme="minorHAnsi" w:eastAsia="Times New Roman" w:hAnsiTheme="minorHAnsi" w:cstheme="minorHAnsi"/>
          <w:b w:val="0"/>
          <w:color w:val="000000" w:themeColor="text1"/>
        </w:rPr>
      </w:pPr>
      <w:r w:rsidRPr="002236D9">
        <w:rPr>
          <w:rFonts w:asciiTheme="minorHAnsi" w:eastAsia="Times New Roman" w:hAnsiTheme="minorHAnsi" w:cstheme="minorHAnsi"/>
          <w:b w:val="0"/>
          <w:bCs w:val="0"/>
          <w:color w:val="000000" w:themeColor="text1"/>
        </w:rPr>
        <w:t xml:space="preserve">anxiety, time management, and leisure satisfaction. </w:t>
      </w:r>
      <w:r w:rsidRPr="002236D9">
        <w:rPr>
          <w:rFonts w:asciiTheme="minorHAnsi" w:eastAsia="Times New Roman" w:hAnsiTheme="minorHAnsi" w:cstheme="minorHAnsi"/>
          <w:b w:val="0"/>
          <w:bCs w:val="0"/>
          <w:i/>
          <w:color w:val="000000" w:themeColor="text1"/>
        </w:rPr>
        <w:t>American Journal of Health Studies</w:t>
      </w:r>
      <w:r w:rsidRPr="002236D9">
        <w:rPr>
          <w:rStyle w:val="Strong"/>
          <w:rFonts w:asciiTheme="minorHAnsi" w:eastAsia="Times New Roman" w:hAnsiTheme="minorHAnsi" w:cstheme="minorHAnsi"/>
          <w:i/>
          <w:color w:val="000000" w:themeColor="text1"/>
        </w:rPr>
        <w:t xml:space="preserve">, </w:t>
      </w:r>
      <w:r w:rsidRPr="002236D9">
        <w:rPr>
          <w:rStyle w:val="titleauthoretc"/>
          <w:rFonts w:asciiTheme="minorHAnsi" w:eastAsia="Times New Roman" w:hAnsiTheme="minorHAnsi" w:cstheme="minorHAnsi"/>
          <w:b w:val="0"/>
          <w:i/>
          <w:color w:val="000000" w:themeColor="text1"/>
        </w:rPr>
        <w:t>16(1),</w:t>
      </w:r>
      <w:r w:rsidRPr="002236D9">
        <w:rPr>
          <w:rStyle w:val="titleauthoretc"/>
          <w:rFonts w:asciiTheme="minorHAnsi" w:eastAsia="Times New Roman" w:hAnsiTheme="minorHAnsi" w:cstheme="minorHAnsi"/>
          <w:b w:val="0"/>
          <w:color w:val="000000" w:themeColor="text1"/>
        </w:rPr>
        <w:t> 41-51.</w:t>
      </w:r>
    </w:p>
    <w:p w14:paraId="154B1D22" w14:textId="77777777" w:rsidR="005210E5" w:rsidRPr="002236D9" w:rsidRDefault="004F35FD">
      <w:pPr>
        <w:ind w:firstLine="0"/>
        <w:rPr>
          <w:rFonts w:eastAsia="Times New Roman" w:cstheme="minorHAnsi"/>
          <w:color w:val="000000" w:themeColor="text1"/>
          <w:kern w:val="0"/>
          <w:highlight w:val="white"/>
          <w:lang w:eastAsia="en-US"/>
        </w:rPr>
      </w:pPr>
      <w:r w:rsidRPr="002236D9">
        <w:rPr>
          <w:rFonts w:eastAsia="Times New Roman" w:cstheme="minorHAnsi"/>
          <w:color w:val="000000" w:themeColor="text1"/>
          <w:kern w:val="0"/>
          <w:shd w:val="clear" w:color="auto" w:fill="FFFFFF"/>
          <w:lang w:eastAsia="en-US"/>
        </w:rPr>
        <w:t xml:space="preserve">Muller, D., Judd, C. M., &amp; </w:t>
      </w:r>
      <w:proofErr w:type="spellStart"/>
      <w:r w:rsidRPr="002236D9">
        <w:rPr>
          <w:rFonts w:eastAsia="Times New Roman" w:cstheme="minorHAnsi"/>
          <w:color w:val="000000" w:themeColor="text1"/>
          <w:kern w:val="0"/>
          <w:shd w:val="clear" w:color="auto" w:fill="FFFFFF"/>
          <w:lang w:eastAsia="en-US"/>
        </w:rPr>
        <w:t>Yzerbyt</w:t>
      </w:r>
      <w:proofErr w:type="spellEnd"/>
      <w:r w:rsidRPr="002236D9">
        <w:rPr>
          <w:rFonts w:eastAsia="Times New Roman" w:cstheme="minorHAnsi"/>
          <w:color w:val="000000" w:themeColor="text1"/>
          <w:kern w:val="0"/>
          <w:shd w:val="clear" w:color="auto" w:fill="FFFFFF"/>
          <w:lang w:eastAsia="en-US"/>
        </w:rPr>
        <w:t xml:space="preserve">, V. Y. (2005). When moderation is mediated and mediation </w:t>
      </w:r>
    </w:p>
    <w:p w14:paraId="7DA96B14" w14:textId="77777777" w:rsidR="005210E5" w:rsidRPr="002236D9" w:rsidRDefault="004F35FD">
      <w:pPr>
        <w:ind w:left="720" w:firstLine="0"/>
        <w:rPr>
          <w:rFonts w:cstheme="minorHAnsi"/>
        </w:rPr>
      </w:pPr>
      <w:r w:rsidRPr="002236D9">
        <w:rPr>
          <w:rFonts w:eastAsia="Times New Roman" w:cstheme="minorHAnsi"/>
          <w:color w:val="000000" w:themeColor="text1"/>
          <w:kern w:val="0"/>
          <w:shd w:val="clear" w:color="auto" w:fill="FFFFFF"/>
          <w:lang w:eastAsia="en-US"/>
        </w:rPr>
        <w:t>is moderated. </w:t>
      </w:r>
      <w:r w:rsidRPr="002236D9">
        <w:rPr>
          <w:rFonts w:eastAsia="Times New Roman" w:cstheme="minorHAnsi"/>
          <w:i/>
          <w:iCs/>
          <w:color w:val="000000" w:themeColor="text1"/>
          <w:kern w:val="0"/>
          <w:shd w:val="clear" w:color="auto" w:fill="FFFFFF"/>
          <w:lang w:eastAsia="en-US"/>
        </w:rPr>
        <w:t>Journal of personality and social psychology</w:t>
      </w:r>
      <w:r w:rsidRPr="002236D9">
        <w:rPr>
          <w:rFonts w:eastAsia="Times New Roman" w:cstheme="minorHAnsi"/>
          <w:color w:val="000000" w:themeColor="text1"/>
          <w:kern w:val="0"/>
          <w:shd w:val="clear" w:color="auto" w:fill="FFFFFF"/>
          <w:lang w:eastAsia="en-US"/>
        </w:rPr>
        <w:t>, </w:t>
      </w:r>
      <w:r w:rsidRPr="002236D9">
        <w:rPr>
          <w:rFonts w:eastAsia="Times New Roman" w:cstheme="minorHAnsi"/>
          <w:i/>
          <w:iCs/>
          <w:color w:val="000000" w:themeColor="text1"/>
          <w:kern w:val="0"/>
          <w:shd w:val="clear" w:color="auto" w:fill="FFFFFF"/>
          <w:lang w:eastAsia="en-US"/>
        </w:rPr>
        <w:t>89</w:t>
      </w:r>
      <w:r w:rsidRPr="002236D9">
        <w:rPr>
          <w:rFonts w:eastAsia="Times New Roman" w:cstheme="minorHAnsi"/>
          <w:color w:val="000000" w:themeColor="text1"/>
          <w:kern w:val="0"/>
          <w:shd w:val="clear" w:color="auto" w:fill="FFFFFF"/>
          <w:lang w:eastAsia="en-US"/>
        </w:rPr>
        <w:t xml:space="preserve">(6), 852. </w:t>
      </w:r>
      <w:proofErr w:type="spellStart"/>
      <w:r w:rsidRPr="002236D9">
        <w:rPr>
          <w:rFonts w:eastAsia="Times New Roman" w:cstheme="minorHAnsi"/>
          <w:color w:val="000000" w:themeColor="text1"/>
          <w:kern w:val="0"/>
          <w:shd w:val="clear" w:color="auto" w:fill="FFFFFF"/>
          <w:lang w:eastAsia="en-US"/>
        </w:rPr>
        <w:t>doi</w:t>
      </w:r>
      <w:proofErr w:type="spellEnd"/>
      <w:r w:rsidRPr="002236D9">
        <w:rPr>
          <w:rFonts w:eastAsia="Times New Roman" w:cstheme="minorHAnsi"/>
          <w:color w:val="000000" w:themeColor="text1"/>
          <w:kern w:val="0"/>
          <w:shd w:val="clear" w:color="auto" w:fill="FFFFFF"/>
          <w:lang w:eastAsia="en-US"/>
        </w:rPr>
        <w:t xml:space="preserve">: </w:t>
      </w:r>
      <w:hyperlink r:id="rId37" w:tgtFrame="_blank">
        <w:r w:rsidRPr="002236D9">
          <w:rPr>
            <w:rStyle w:val="InternetLink"/>
            <w:rFonts w:eastAsia="Times New Roman" w:cstheme="minorHAnsi"/>
            <w:color w:val="000000" w:themeColor="text1"/>
            <w:highlight w:val="white"/>
            <w:u w:val="none"/>
          </w:rPr>
          <w:t>http://dx.doi.org/10.1037/0022-3514.89.6.852</w:t>
        </w:r>
      </w:hyperlink>
      <w:r w:rsidRPr="002236D9">
        <w:rPr>
          <w:rFonts w:cstheme="minorHAnsi"/>
          <w:color w:val="000000" w:themeColor="text1"/>
        </w:rPr>
        <w:t xml:space="preserve"> </w:t>
      </w:r>
    </w:p>
    <w:p w14:paraId="677DD447" w14:textId="77777777" w:rsidR="005210E5" w:rsidRPr="002236D9" w:rsidRDefault="004F35FD">
      <w:pPr>
        <w:ind w:firstLine="0"/>
        <w:rPr>
          <w:rFonts w:cstheme="minorHAnsi"/>
          <w:color w:val="000000" w:themeColor="text1"/>
        </w:rPr>
      </w:pPr>
      <w:r w:rsidRPr="002236D9">
        <w:rPr>
          <w:rFonts w:cstheme="minorHAnsi"/>
          <w:color w:val="000000" w:themeColor="text1"/>
        </w:rPr>
        <w:t xml:space="preserve">Nelson, T. F., </w:t>
      </w:r>
      <w:proofErr w:type="spellStart"/>
      <w:r w:rsidRPr="002236D9">
        <w:rPr>
          <w:rFonts w:cstheme="minorHAnsi"/>
          <w:color w:val="000000" w:themeColor="text1"/>
        </w:rPr>
        <w:t>Gortmaker</w:t>
      </w:r>
      <w:proofErr w:type="spellEnd"/>
      <w:r w:rsidRPr="002236D9">
        <w:rPr>
          <w:rFonts w:cstheme="minorHAnsi"/>
          <w:color w:val="000000" w:themeColor="text1"/>
        </w:rPr>
        <w:t xml:space="preserve">, S. L., Subramanian, S. V., &amp; Wechsler, H. (2007). </w:t>
      </w:r>
    </w:p>
    <w:p w14:paraId="614584ED" w14:textId="77777777" w:rsidR="005210E5" w:rsidRPr="002236D9" w:rsidRDefault="004F35FD">
      <w:pPr>
        <w:ind w:left="720" w:firstLine="0"/>
        <w:rPr>
          <w:rFonts w:cstheme="minorHAnsi"/>
        </w:rPr>
      </w:pPr>
      <w:r w:rsidRPr="002236D9">
        <w:rPr>
          <w:rFonts w:cstheme="minorHAnsi"/>
          <w:color w:val="000000" w:themeColor="text1"/>
        </w:rPr>
        <w:t xml:space="preserve">Vigorous physical activity among college students in the United States. </w:t>
      </w:r>
      <w:r w:rsidRPr="002236D9">
        <w:rPr>
          <w:rFonts w:cstheme="minorHAnsi"/>
          <w:i/>
          <w:color w:val="000000" w:themeColor="text1"/>
        </w:rPr>
        <w:t>Journal of Physical Activity and Health, 4,</w:t>
      </w:r>
      <w:r w:rsidRPr="002236D9">
        <w:rPr>
          <w:rFonts w:cstheme="minorHAnsi"/>
          <w:color w:val="000000" w:themeColor="text1"/>
        </w:rPr>
        <w:t xml:space="preserve"> 495–508. </w:t>
      </w:r>
      <w:proofErr w:type="spellStart"/>
      <w:r w:rsidRPr="002236D9">
        <w:rPr>
          <w:rFonts w:cstheme="minorHAnsi"/>
          <w:color w:val="000000" w:themeColor="text1"/>
        </w:rPr>
        <w:t>doi</w:t>
      </w:r>
      <w:proofErr w:type="spellEnd"/>
      <w:r w:rsidRPr="002236D9">
        <w:rPr>
          <w:rFonts w:cstheme="minorHAnsi"/>
          <w:color w:val="000000" w:themeColor="text1"/>
        </w:rPr>
        <w:t xml:space="preserve">: </w:t>
      </w:r>
      <w:hyperlink r:id="rId38">
        <w:r w:rsidRPr="002236D9">
          <w:rPr>
            <w:rStyle w:val="InternetLink"/>
            <w:rFonts w:cstheme="minorHAnsi"/>
            <w:color w:val="000000" w:themeColor="text1"/>
            <w:u w:val="none"/>
          </w:rPr>
          <w:t>https://doi.org/10.1123/jpah.4.4.496</w:t>
        </w:r>
      </w:hyperlink>
    </w:p>
    <w:p w14:paraId="43096FD5" w14:textId="77777777" w:rsidR="005210E5" w:rsidRPr="002236D9" w:rsidRDefault="004F35FD">
      <w:pPr>
        <w:ind w:firstLine="0"/>
        <w:rPr>
          <w:rFonts w:eastAsia="Times New Roman" w:cstheme="minorHAnsi"/>
          <w:color w:val="000000" w:themeColor="text1"/>
          <w:kern w:val="0"/>
          <w:lang w:eastAsia="en-US"/>
        </w:rPr>
      </w:pPr>
      <w:proofErr w:type="spellStart"/>
      <w:r w:rsidRPr="002236D9">
        <w:rPr>
          <w:rFonts w:eastAsia="Times New Roman" w:cstheme="minorHAnsi"/>
          <w:color w:val="000000" w:themeColor="text1"/>
          <w:kern w:val="0"/>
          <w:lang w:eastAsia="en-US"/>
        </w:rPr>
        <w:t>Novotney</w:t>
      </w:r>
      <w:proofErr w:type="spellEnd"/>
      <w:r w:rsidRPr="002236D9">
        <w:rPr>
          <w:rFonts w:eastAsia="Times New Roman" w:cstheme="minorHAnsi"/>
          <w:color w:val="000000" w:themeColor="text1"/>
          <w:kern w:val="0"/>
          <w:lang w:eastAsia="en-US"/>
        </w:rPr>
        <w:t xml:space="preserve">, A. (2014, September). Students under pressure: College and university counseling </w:t>
      </w:r>
    </w:p>
    <w:p w14:paraId="5C142242" w14:textId="77777777" w:rsidR="005210E5" w:rsidRPr="002236D9" w:rsidRDefault="004F35FD">
      <w:pPr>
        <w:ind w:left="720" w:firstLine="0"/>
        <w:rPr>
          <w:rFonts w:eastAsia="Times New Roman" w:cstheme="minorHAnsi"/>
          <w:color w:val="000000" w:themeColor="text1"/>
          <w:kern w:val="0"/>
          <w:lang w:eastAsia="en-US"/>
        </w:rPr>
      </w:pPr>
      <w:r w:rsidRPr="002236D9">
        <w:rPr>
          <w:rFonts w:eastAsia="Times New Roman" w:cstheme="minorHAnsi"/>
          <w:color w:val="000000" w:themeColor="text1"/>
          <w:kern w:val="0"/>
          <w:lang w:eastAsia="en-US"/>
        </w:rPr>
        <w:t xml:space="preserve">centers are examining how best to serve the growing number of students seeking their services. </w:t>
      </w:r>
      <w:r w:rsidRPr="002236D9">
        <w:rPr>
          <w:rFonts w:eastAsia="Times New Roman" w:cstheme="minorHAnsi"/>
          <w:i/>
          <w:color w:val="000000" w:themeColor="text1"/>
          <w:kern w:val="0"/>
          <w:lang w:eastAsia="en-US"/>
        </w:rPr>
        <w:t>Monitor on Psychology, 45(8),</w:t>
      </w:r>
      <w:r w:rsidRPr="002236D9">
        <w:rPr>
          <w:rFonts w:eastAsia="Times New Roman" w:cstheme="minorHAnsi"/>
          <w:color w:val="000000" w:themeColor="text1"/>
          <w:kern w:val="0"/>
          <w:lang w:eastAsia="en-US"/>
        </w:rPr>
        <w:t xml:space="preserve"> 36-41. </w:t>
      </w:r>
    </w:p>
    <w:p w14:paraId="0B731CB1" w14:textId="551DA517" w:rsidR="005210E5" w:rsidRPr="002236D9" w:rsidRDefault="004F35FD">
      <w:pPr>
        <w:ind w:firstLine="0"/>
        <w:rPr>
          <w:rFonts w:eastAsia="Calibri" w:cstheme="minorHAnsi"/>
          <w:color w:val="000000" w:themeColor="text1"/>
          <w:kern w:val="0"/>
          <w:lang w:eastAsia="en-US"/>
        </w:rPr>
      </w:pPr>
      <w:proofErr w:type="spellStart"/>
      <w:r w:rsidRPr="002236D9">
        <w:rPr>
          <w:rFonts w:eastAsia="Times New Roman" w:cstheme="minorHAnsi"/>
          <w:color w:val="000000" w:themeColor="text1"/>
          <w:kern w:val="0"/>
          <w:lang w:eastAsia="en-US"/>
        </w:rPr>
        <w:t>Oginska</w:t>
      </w:r>
      <w:proofErr w:type="spellEnd"/>
      <w:r w:rsidRPr="002236D9">
        <w:rPr>
          <w:rFonts w:eastAsia="Times New Roman" w:cstheme="minorHAnsi"/>
          <w:color w:val="000000" w:themeColor="text1"/>
          <w:kern w:val="0"/>
          <w:lang w:eastAsia="en-US"/>
        </w:rPr>
        <w:t xml:space="preserve">, H. &amp; </w:t>
      </w:r>
      <w:proofErr w:type="spellStart"/>
      <w:r w:rsidRPr="002236D9">
        <w:rPr>
          <w:rFonts w:eastAsia="Times New Roman" w:cstheme="minorHAnsi"/>
          <w:color w:val="000000" w:themeColor="text1"/>
          <w:kern w:val="0"/>
          <w:lang w:eastAsia="en-US"/>
        </w:rPr>
        <w:t>Po</w:t>
      </w:r>
      <w:r w:rsidR="008D00AA">
        <w:rPr>
          <w:rFonts w:eastAsia="Times New Roman" w:cstheme="minorHAnsi"/>
          <w:color w:val="000000" w:themeColor="text1"/>
          <w:kern w:val="0"/>
          <w:lang w:eastAsia="en-US"/>
        </w:rPr>
        <w:t>korski</w:t>
      </w:r>
      <w:proofErr w:type="spellEnd"/>
      <w:r w:rsidR="008D00AA">
        <w:rPr>
          <w:rFonts w:eastAsia="Times New Roman" w:cstheme="minorHAnsi"/>
          <w:color w:val="000000" w:themeColor="text1"/>
          <w:kern w:val="0"/>
          <w:lang w:eastAsia="en-US"/>
        </w:rPr>
        <w:t>, J. (2006). Fatigue and mood correlates of sleep length in three a</w:t>
      </w:r>
      <w:r w:rsidRPr="002236D9">
        <w:rPr>
          <w:rFonts w:eastAsia="Times New Roman" w:cstheme="minorHAnsi"/>
          <w:color w:val="000000" w:themeColor="text1"/>
          <w:kern w:val="0"/>
          <w:lang w:eastAsia="en-US"/>
        </w:rPr>
        <w:t>ge</w:t>
      </w:r>
      <w:r w:rsidRPr="002236D9">
        <w:rPr>
          <w:rFonts w:eastAsia="Calibri" w:cstheme="minorHAnsi"/>
          <w:color w:val="000000" w:themeColor="text1"/>
          <w:kern w:val="0"/>
          <w:lang w:eastAsia="en-US"/>
        </w:rPr>
        <w:t>‐</w:t>
      </w:r>
    </w:p>
    <w:p w14:paraId="67A4B497" w14:textId="14B78D54" w:rsidR="00004E25" w:rsidRPr="002236D9" w:rsidRDefault="008D00AA" w:rsidP="00004E25">
      <w:pPr>
        <w:ind w:left="720" w:firstLine="0"/>
        <w:rPr>
          <w:rFonts w:eastAsia="Times New Roman" w:cstheme="minorHAnsi"/>
          <w:color w:val="000000" w:themeColor="text1"/>
          <w:kern w:val="0"/>
          <w:lang w:eastAsia="en-US"/>
        </w:rPr>
      </w:pPr>
      <w:proofErr w:type="gramStart"/>
      <w:r>
        <w:rPr>
          <w:rFonts w:eastAsia="Times New Roman" w:cstheme="minorHAnsi"/>
          <w:color w:val="000000" w:themeColor="text1"/>
          <w:kern w:val="0"/>
          <w:lang w:eastAsia="en-US"/>
        </w:rPr>
        <w:t>social</w:t>
      </w:r>
      <w:proofErr w:type="gramEnd"/>
      <w:r>
        <w:rPr>
          <w:rFonts w:eastAsia="Times New Roman" w:cstheme="minorHAnsi"/>
          <w:color w:val="000000" w:themeColor="text1"/>
          <w:kern w:val="0"/>
          <w:lang w:eastAsia="en-US"/>
        </w:rPr>
        <w:t xml:space="preserve"> groups: School children, students, and e</w:t>
      </w:r>
      <w:r w:rsidR="004F35FD" w:rsidRPr="002236D9">
        <w:rPr>
          <w:rFonts w:eastAsia="Times New Roman" w:cstheme="minorHAnsi"/>
          <w:color w:val="000000" w:themeColor="text1"/>
          <w:kern w:val="0"/>
          <w:lang w:eastAsia="en-US"/>
        </w:rPr>
        <w:t xml:space="preserve">mployees. </w:t>
      </w:r>
      <w:r w:rsidR="004F35FD" w:rsidRPr="002236D9">
        <w:rPr>
          <w:rFonts w:eastAsia="Times New Roman" w:cstheme="minorHAnsi"/>
          <w:i/>
          <w:color w:val="000000" w:themeColor="text1"/>
          <w:kern w:val="0"/>
          <w:lang w:eastAsia="en-US"/>
        </w:rPr>
        <w:t>Chronobiology International, 23(6),</w:t>
      </w:r>
      <w:r w:rsidR="004F35FD" w:rsidRPr="002236D9">
        <w:rPr>
          <w:rFonts w:eastAsia="Times New Roman" w:cstheme="minorHAnsi"/>
          <w:color w:val="000000" w:themeColor="text1"/>
          <w:kern w:val="0"/>
          <w:lang w:eastAsia="en-US"/>
        </w:rPr>
        <w:t xml:space="preserve"> 1317-1328. </w:t>
      </w:r>
      <w:proofErr w:type="spellStart"/>
      <w:r w:rsidR="004F35FD" w:rsidRPr="002236D9">
        <w:rPr>
          <w:rFonts w:eastAsia="Times New Roman" w:cstheme="minorHAnsi"/>
          <w:color w:val="000000" w:themeColor="text1"/>
          <w:kern w:val="0"/>
          <w:lang w:eastAsia="en-US"/>
        </w:rPr>
        <w:t>doi</w:t>
      </w:r>
      <w:proofErr w:type="spellEnd"/>
      <w:r w:rsidR="004F35FD" w:rsidRPr="002236D9">
        <w:rPr>
          <w:rFonts w:eastAsia="Times New Roman" w:cstheme="minorHAnsi"/>
          <w:color w:val="000000" w:themeColor="text1"/>
          <w:kern w:val="0"/>
          <w:lang w:eastAsia="en-US"/>
        </w:rPr>
        <w:t>: 10.1080/07420520601089349</w:t>
      </w:r>
    </w:p>
    <w:p w14:paraId="0A076FD3" w14:textId="77777777" w:rsidR="00004E25" w:rsidRPr="002236D9" w:rsidRDefault="00004E25" w:rsidP="00004E25">
      <w:pPr>
        <w:shd w:val="clear" w:color="auto" w:fill="FFFFFF"/>
        <w:ind w:firstLine="0"/>
        <w:rPr>
          <w:rFonts w:eastAsia="Times New Roman" w:cstheme="minorHAnsi"/>
          <w:color w:val="333333"/>
          <w:kern w:val="0"/>
          <w:lang w:eastAsia="en-US"/>
        </w:rPr>
      </w:pPr>
      <w:proofErr w:type="spellStart"/>
      <w:r w:rsidRPr="002236D9">
        <w:rPr>
          <w:rFonts w:eastAsia="Times New Roman" w:cstheme="minorHAnsi"/>
          <w:color w:val="333333"/>
          <w:kern w:val="0"/>
          <w:lang w:eastAsia="en-US"/>
        </w:rPr>
        <w:t>Ohayon</w:t>
      </w:r>
      <w:proofErr w:type="spellEnd"/>
      <w:r w:rsidRPr="002236D9">
        <w:rPr>
          <w:rFonts w:eastAsia="Times New Roman" w:cstheme="minorHAnsi"/>
          <w:color w:val="333333"/>
          <w:kern w:val="0"/>
          <w:lang w:eastAsia="en-US"/>
        </w:rPr>
        <w:t xml:space="preserve">, M. et al. (2017). National Sleep Foundation's sleep quality recommendations: first </w:t>
      </w:r>
    </w:p>
    <w:p w14:paraId="39852341" w14:textId="3A69A1A0" w:rsidR="00004E25" w:rsidRPr="002236D9" w:rsidRDefault="00004E25" w:rsidP="00732088">
      <w:pPr>
        <w:shd w:val="clear" w:color="auto" w:fill="FFFFFF"/>
        <w:ind w:left="720" w:firstLine="0"/>
        <w:rPr>
          <w:rFonts w:eastAsia="Times New Roman" w:cstheme="minorHAnsi"/>
          <w:color w:val="333333"/>
          <w:kern w:val="0"/>
          <w:lang w:eastAsia="en-US"/>
        </w:rPr>
      </w:pPr>
      <w:r w:rsidRPr="002236D9">
        <w:rPr>
          <w:rFonts w:eastAsia="Times New Roman" w:cstheme="minorHAnsi"/>
          <w:color w:val="333333"/>
          <w:kern w:val="0"/>
          <w:lang w:eastAsia="en-US"/>
        </w:rPr>
        <w:t xml:space="preserve">report. </w:t>
      </w:r>
      <w:r w:rsidRPr="002236D9">
        <w:rPr>
          <w:rFonts w:eastAsia="Times New Roman" w:cstheme="minorHAnsi"/>
          <w:i/>
          <w:color w:val="333333"/>
          <w:kern w:val="0"/>
          <w:lang w:eastAsia="en-US"/>
        </w:rPr>
        <w:t>Sleep Health: Journal of the National Sleep Foundation, 3</w:t>
      </w:r>
      <w:r w:rsidRPr="002236D9">
        <w:rPr>
          <w:rFonts w:eastAsia="Times New Roman" w:cstheme="minorHAnsi"/>
          <w:color w:val="333333"/>
          <w:kern w:val="0"/>
          <w:lang w:eastAsia="en-US"/>
        </w:rPr>
        <w:t>(1), 6–19.</w:t>
      </w:r>
      <w:r w:rsidR="00732088" w:rsidRPr="002236D9">
        <w:rPr>
          <w:rFonts w:eastAsia="Times New Roman" w:cstheme="minorHAnsi"/>
          <w:color w:val="333333"/>
          <w:kern w:val="0"/>
          <w:lang w:eastAsia="en-US"/>
        </w:rPr>
        <w:t xml:space="preserve"> </w:t>
      </w:r>
      <w:proofErr w:type="spellStart"/>
      <w:r w:rsidR="00732088" w:rsidRPr="002236D9">
        <w:rPr>
          <w:rFonts w:eastAsia="Times New Roman" w:cstheme="minorHAnsi"/>
          <w:color w:val="333333"/>
          <w:kern w:val="0"/>
          <w:lang w:eastAsia="en-US"/>
        </w:rPr>
        <w:t>doi</w:t>
      </w:r>
      <w:proofErr w:type="spellEnd"/>
      <w:r w:rsidR="00732088" w:rsidRPr="002236D9">
        <w:rPr>
          <w:rFonts w:eastAsia="Times New Roman" w:cstheme="minorHAnsi"/>
          <w:color w:val="333333"/>
          <w:kern w:val="0"/>
          <w:lang w:eastAsia="en-US"/>
        </w:rPr>
        <w:t>: https://doi.org/10.1016/j.sleh.2016.11.006</w:t>
      </w:r>
    </w:p>
    <w:p w14:paraId="063400D2" w14:textId="77777777" w:rsidR="00E13BC4" w:rsidRDefault="00E13BC4">
      <w:pPr>
        <w:ind w:firstLine="0"/>
        <w:rPr>
          <w:rFonts w:cstheme="minorHAnsi"/>
          <w:color w:val="000000" w:themeColor="text1"/>
        </w:rPr>
      </w:pPr>
      <w:r w:rsidRPr="00E13BC4">
        <w:rPr>
          <w:rFonts w:cstheme="minorHAnsi"/>
          <w:color w:val="000000" w:themeColor="text1"/>
        </w:rPr>
        <w:t xml:space="preserve">Oman, D., Shapiro, S. L., </w:t>
      </w:r>
      <w:proofErr w:type="spellStart"/>
      <w:r w:rsidRPr="00E13BC4">
        <w:rPr>
          <w:rFonts w:cstheme="minorHAnsi"/>
          <w:color w:val="000000" w:themeColor="text1"/>
        </w:rPr>
        <w:t>Thoresen</w:t>
      </w:r>
      <w:proofErr w:type="spellEnd"/>
      <w:r w:rsidRPr="00E13BC4">
        <w:rPr>
          <w:rFonts w:cstheme="minorHAnsi"/>
          <w:color w:val="000000" w:themeColor="text1"/>
        </w:rPr>
        <w:t xml:space="preserve">, C. E., </w:t>
      </w:r>
      <w:proofErr w:type="spellStart"/>
      <w:r w:rsidRPr="00E13BC4">
        <w:rPr>
          <w:rFonts w:cstheme="minorHAnsi"/>
          <w:color w:val="000000" w:themeColor="text1"/>
        </w:rPr>
        <w:t>Plante</w:t>
      </w:r>
      <w:proofErr w:type="spellEnd"/>
      <w:r w:rsidRPr="00E13BC4">
        <w:rPr>
          <w:rFonts w:cstheme="minorHAnsi"/>
          <w:color w:val="000000" w:themeColor="text1"/>
        </w:rPr>
        <w:t xml:space="preserve">, T. G., &amp; Flinders, T. (2008). Meditation lowers </w:t>
      </w:r>
    </w:p>
    <w:p w14:paraId="0B1CBBBD" w14:textId="20C43538" w:rsidR="00E13BC4" w:rsidRDefault="00E13BC4" w:rsidP="00E13BC4">
      <w:pPr>
        <w:ind w:left="720" w:firstLine="0"/>
        <w:rPr>
          <w:rFonts w:cstheme="minorHAnsi"/>
          <w:color w:val="000000" w:themeColor="text1"/>
        </w:rPr>
      </w:pPr>
      <w:proofErr w:type="gramStart"/>
      <w:r w:rsidRPr="00E13BC4">
        <w:rPr>
          <w:rFonts w:cstheme="minorHAnsi"/>
          <w:color w:val="000000" w:themeColor="text1"/>
        </w:rPr>
        <w:lastRenderedPageBreak/>
        <w:t>stress</w:t>
      </w:r>
      <w:proofErr w:type="gramEnd"/>
      <w:r w:rsidRPr="00E13BC4">
        <w:rPr>
          <w:rFonts w:cstheme="minorHAnsi"/>
          <w:color w:val="000000" w:themeColor="text1"/>
        </w:rPr>
        <w:t xml:space="preserve"> and supports forgiveness among college students: A randomized controlled trial. </w:t>
      </w:r>
      <w:r w:rsidRPr="00E13BC4">
        <w:rPr>
          <w:rFonts w:cstheme="minorHAnsi"/>
          <w:i/>
          <w:iCs/>
          <w:color w:val="000000" w:themeColor="text1"/>
        </w:rPr>
        <w:t xml:space="preserve">Journal of </w:t>
      </w:r>
      <w:proofErr w:type="spellStart"/>
      <w:proofErr w:type="gramStart"/>
      <w:r w:rsidRPr="00E13BC4">
        <w:rPr>
          <w:rFonts w:cstheme="minorHAnsi"/>
          <w:i/>
          <w:iCs/>
          <w:color w:val="000000" w:themeColor="text1"/>
        </w:rPr>
        <w:t>american</w:t>
      </w:r>
      <w:proofErr w:type="spellEnd"/>
      <w:proofErr w:type="gramEnd"/>
      <w:r w:rsidRPr="00E13BC4">
        <w:rPr>
          <w:rFonts w:cstheme="minorHAnsi"/>
          <w:i/>
          <w:iCs/>
          <w:color w:val="000000" w:themeColor="text1"/>
        </w:rPr>
        <w:t xml:space="preserve"> college health</w:t>
      </w:r>
      <w:r w:rsidRPr="00E13BC4">
        <w:rPr>
          <w:rFonts w:cstheme="minorHAnsi"/>
          <w:color w:val="000000" w:themeColor="text1"/>
        </w:rPr>
        <w:t>, </w:t>
      </w:r>
      <w:r w:rsidRPr="00E13BC4">
        <w:rPr>
          <w:rFonts w:cstheme="minorHAnsi"/>
          <w:i/>
          <w:iCs/>
          <w:color w:val="000000" w:themeColor="text1"/>
        </w:rPr>
        <w:t>56</w:t>
      </w:r>
      <w:r w:rsidRPr="00E13BC4">
        <w:rPr>
          <w:rFonts w:cstheme="minorHAnsi"/>
          <w:color w:val="000000" w:themeColor="text1"/>
        </w:rPr>
        <w:t>(5), 569-578.</w:t>
      </w:r>
      <w:r>
        <w:rPr>
          <w:rFonts w:cstheme="minorHAnsi"/>
          <w:color w:val="000000" w:themeColor="text1"/>
        </w:rPr>
        <w:t xml:space="preserve"> </w:t>
      </w:r>
      <w:proofErr w:type="spellStart"/>
      <w:proofErr w:type="gramStart"/>
      <w:r>
        <w:rPr>
          <w:rFonts w:cstheme="minorHAnsi"/>
          <w:color w:val="000000" w:themeColor="text1"/>
        </w:rPr>
        <w:t>doi</w:t>
      </w:r>
      <w:proofErr w:type="spellEnd"/>
      <w:proofErr w:type="gramEnd"/>
      <w:r>
        <w:rPr>
          <w:rFonts w:cstheme="minorHAnsi"/>
          <w:color w:val="000000" w:themeColor="text1"/>
        </w:rPr>
        <w:t xml:space="preserve">: </w:t>
      </w:r>
      <w:r w:rsidRPr="00E13BC4">
        <w:rPr>
          <w:rFonts w:cstheme="minorHAnsi"/>
          <w:color w:val="000000" w:themeColor="text1"/>
        </w:rPr>
        <w:t>https://doi.org/10.3200/JACH.56.5.569-578</w:t>
      </w:r>
    </w:p>
    <w:p w14:paraId="25976FDE" w14:textId="64AE21EF" w:rsidR="005210E5" w:rsidRPr="002236D9" w:rsidRDefault="004F35FD">
      <w:pPr>
        <w:ind w:firstLine="0"/>
        <w:rPr>
          <w:rFonts w:cstheme="minorHAnsi"/>
          <w:color w:val="000000" w:themeColor="text1"/>
        </w:rPr>
      </w:pPr>
      <w:proofErr w:type="spellStart"/>
      <w:r w:rsidRPr="002236D9">
        <w:rPr>
          <w:rFonts w:cstheme="minorHAnsi"/>
          <w:color w:val="000000" w:themeColor="text1"/>
        </w:rPr>
        <w:t>Orzech</w:t>
      </w:r>
      <w:proofErr w:type="spellEnd"/>
      <w:r w:rsidRPr="002236D9">
        <w:rPr>
          <w:rFonts w:cstheme="minorHAnsi"/>
          <w:color w:val="000000" w:themeColor="text1"/>
        </w:rPr>
        <w:t xml:space="preserve">, K. M., </w:t>
      </w:r>
      <w:proofErr w:type="spellStart"/>
      <w:r w:rsidRPr="002236D9">
        <w:rPr>
          <w:rFonts w:cstheme="minorHAnsi"/>
          <w:color w:val="000000" w:themeColor="text1"/>
        </w:rPr>
        <w:t>Salafsky</w:t>
      </w:r>
      <w:proofErr w:type="spellEnd"/>
      <w:r w:rsidRPr="002236D9">
        <w:rPr>
          <w:rFonts w:cstheme="minorHAnsi"/>
          <w:color w:val="000000" w:themeColor="text1"/>
        </w:rPr>
        <w:t>, D. B.</w:t>
      </w:r>
      <w:r w:rsidR="008D00AA">
        <w:rPr>
          <w:rFonts w:cstheme="minorHAnsi"/>
          <w:color w:val="000000" w:themeColor="text1"/>
        </w:rPr>
        <w:t>, &amp; Hamilton, L.A. (2011). The state of sleep among c</w:t>
      </w:r>
      <w:r w:rsidRPr="002236D9">
        <w:rPr>
          <w:rFonts w:cstheme="minorHAnsi"/>
          <w:color w:val="000000" w:themeColor="text1"/>
        </w:rPr>
        <w:t xml:space="preserve">ollege </w:t>
      </w:r>
    </w:p>
    <w:p w14:paraId="3DAB57DD" w14:textId="75412808" w:rsidR="005210E5" w:rsidRPr="002236D9" w:rsidRDefault="008D00AA">
      <w:pPr>
        <w:ind w:left="720" w:firstLine="0"/>
        <w:rPr>
          <w:rFonts w:cstheme="minorHAnsi"/>
          <w:color w:val="000000" w:themeColor="text1"/>
        </w:rPr>
      </w:pPr>
      <w:proofErr w:type="gramStart"/>
      <w:r>
        <w:rPr>
          <w:rFonts w:cstheme="minorHAnsi"/>
          <w:color w:val="000000" w:themeColor="text1"/>
        </w:rPr>
        <w:t>students</w:t>
      </w:r>
      <w:proofErr w:type="gramEnd"/>
      <w:r>
        <w:rPr>
          <w:rFonts w:cstheme="minorHAnsi"/>
          <w:color w:val="000000" w:themeColor="text1"/>
        </w:rPr>
        <w:t xml:space="preserve"> at a large public u</w:t>
      </w:r>
      <w:r w:rsidR="004F35FD" w:rsidRPr="002236D9">
        <w:rPr>
          <w:rFonts w:cstheme="minorHAnsi"/>
          <w:color w:val="000000" w:themeColor="text1"/>
        </w:rPr>
        <w:t xml:space="preserve">niversity. </w:t>
      </w:r>
      <w:r w:rsidR="004F35FD" w:rsidRPr="002236D9">
        <w:rPr>
          <w:rFonts w:cstheme="minorHAnsi"/>
          <w:i/>
          <w:color w:val="000000" w:themeColor="text1"/>
        </w:rPr>
        <w:t>Journal of American College Health, 59(7),</w:t>
      </w:r>
      <w:r w:rsidR="004F35FD" w:rsidRPr="002236D9">
        <w:rPr>
          <w:rFonts w:cstheme="minorHAnsi"/>
          <w:color w:val="000000" w:themeColor="text1"/>
        </w:rPr>
        <w:t xml:space="preserve"> 612-619. </w:t>
      </w:r>
      <w:proofErr w:type="spellStart"/>
      <w:r w:rsidR="004F35FD" w:rsidRPr="002236D9">
        <w:rPr>
          <w:rFonts w:cstheme="minorHAnsi"/>
          <w:color w:val="000000" w:themeColor="text1"/>
        </w:rPr>
        <w:t>doi</w:t>
      </w:r>
      <w:proofErr w:type="spellEnd"/>
      <w:r w:rsidR="004F35FD" w:rsidRPr="002236D9">
        <w:rPr>
          <w:rFonts w:cstheme="minorHAnsi"/>
          <w:color w:val="000000" w:themeColor="text1"/>
        </w:rPr>
        <w:t>: 10.1080/07448481.2010.520051</w:t>
      </w:r>
    </w:p>
    <w:p w14:paraId="7156864F" w14:textId="77777777" w:rsidR="005210E5" w:rsidRPr="002236D9" w:rsidRDefault="004F35FD">
      <w:pPr>
        <w:widowControl w:val="0"/>
        <w:spacing w:after="240" w:line="240" w:lineRule="auto"/>
        <w:ind w:firstLine="0"/>
        <w:rPr>
          <w:rFonts w:cstheme="minorHAnsi"/>
          <w:color w:val="000000" w:themeColor="text1"/>
          <w:kern w:val="0"/>
        </w:rPr>
      </w:pPr>
      <w:proofErr w:type="spellStart"/>
      <w:r w:rsidRPr="002236D9">
        <w:rPr>
          <w:rFonts w:cstheme="minorHAnsi"/>
          <w:color w:val="000000" w:themeColor="text1"/>
          <w:kern w:val="0"/>
        </w:rPr>
        <w:t>Pagel</w:t>
      </w:r>
      <w:proofErr w:type="spellEnd"/>
      <w:r w:rsidRPr="002236D9">
        <w:rPr>
          <w:rFonts w:cstheme="minorHAnsi"/>
          <w:color w:val="000000" w:themeColor="text1"/>
          <w:kern w:val="0"/>
        </w:rPr>
        <w:t xml:space="preserve">, J.F. &amp; Kwiatkowski, C. F. (2010). Sleep complaints affecting school performance at </w:t>
      </w:r>
    </w:p>
    <w:p w14:paraId="1F6B7A6A" w14:textId="77777777" w:rsidR="005210E5" w:rsidRPr="002236D9" w:rsidRDefault="004F35FD">
      <w:pPr>
        <w:rPr>
          <w:rFonts w:eastAsia="Times New Roman" w:cstheme="minorHAnsi"/>
          <w:color w:val="000000" w:themeColor="text1"/>
          <w:kern w:val="0"/>
          <w:lang w:eastAsia="en-US"/>
        </w:rPr>
      </w:pPr>
      <w:r w:rsidRPr="002236D9">
        <w:rPr>
          <w:rFonts w:cstheme="minorHAnsi"/>
          <w:color w:val="000000" w:themeColor="text1"/>
          <w:kern w:val="0"/>
        </w:rPr>
        <w:t xml:space="preserve">different educational levels. </w:t>
      </w:r>
      <w:r w:rsidRPr="002236D9">
        <w:rPr>
          <w:rFonts w:cstheme="minorHAnsi"/>
          <w:i/>
          <w:color w:val="000000" w:themeColor="text1"/>
          <w:kern w:val="0"/>
        </w:rPr>
        <w:t>Frontiers in Neurology 1(125)</w:t>
      </w:r>
      <w:r w:rsidRPr="002236D9">
        <w:rPr>
          <w:rFonts w:cstheme="minorHAnsi"/>
          <w:color w:val="000000" w:themeColor="text1"/>
          <w:kern w:val="0"/>
        </w:rPr>
        <w:t xml:space="preserve">, 1-6. </w:t>
      </w:r>
      <w:proofErr w:type="spellStart"/>
      <w:r w:rsidRPr="002236D9">
        <w:rPr>
          <w:rFonts w:eastAsia="Times New Roman" w:cstheme="minorHAnsi"/>
          <w:color w:val="000000" w:themeColor="text1"/>
          <w:kern w:val="0"/>
          <w:lang w:eastAsia="en-US"/>
        </w:rPr>
        <w:t>doi</w:t>
      </w:r>
      <w:proofErr w:type="spellEnd"/>
      <w:r w:rsidRPr="002236D9">
        <w:rPr>
          <w:rFonts w:eastAsia="Times New Roman" w:cstheme="minorHAnsi"/>
          <w:color w:val="000000" w:themeColor="text1"/>
          <w:kern w:val="0"/>
          <w:lang w:eastAsia="en-US"/>
        </w:rPr>
        <w:t xml:space="preserve">: </w:t>
      </w:r>
    </w:p>
    <w:p w14:paraId="7943F5C4" w14:textId="77777777" w:rsidR="005210E5" w:rsidRPr="002236D9" w:rsidRDefault="004F35FD">
      <w:pPr>
        <w:rPr>
          <w:rFonts w:eastAsia="Times New Roman" w:cstheme="minorHAnsi"/>
          <w:color w:val="000000" w:themeColor="text1"/>
          <w:kern w:val="0"/>
          <w:lang w:eastAsia="en-US"/>
        </w:rPr>
      </w:pPr>
      <w:r w:rsidRPr="002236D9">
        <w:rPr>
          <w:rFonts w:eastAsia="Times New Roman" w:cstheme="minorHAnsi"/>
          <w:color w:val="000000" w:themeColor="text1"/>
          <w:kern w:val="0"/>
          <w:lang w:eastAsia="en-US"/>
        </w:rPr>
        <w:t>10.3389/fneur.2010.00125</w:t>
      </w:r>
    </w:p>
    <w:p w14:paraId="3F38686C" w14:textId="77777777" w:rsidR="005210E5" w:rsidRPr="002236D9" w:rsidRDefault="004F35FD">
      <w:pPr>
        <w:ind w:firstLine="0"/>
        <w:rPr>
          <w:rFonts w:eastAsia="Times New Roman" w:cstheme="minorHAnsi"/>
          <w:color w:val="000000" w:themeColor="text1"/>
          <w:kern w:val="0"/>
          <w:highlight w:val="white"/>
          <w:lang w:eastAsia="en-US"/>
        </w:rPr>
      </w:pPr>
      <w:proofErr w:type="spellStart"/>
      <w:r w:rsidRPr="002236D9">
        <w:rPr>
          <w:rFonts w:eastAsia="Times New Roman" w:cstheme="minorHAnsi"/>
          <w:color w:val="000000" w:themeColor="text1"/>
          <w:kern w:val="0"/>
          <w:shd w:val="clear" w:color="auto" w:fill="FFFFFF"/>
          <w:lang w:eastAsia="en-US"/>
        </w:rPr>
        <w:t>Pechtel</w:t>
      </w:r>
      <w:proofErr w:type="spellEnd"/>
      <w:r w:rsidRPr="002236D9">
        <w:rPr>
          <w:rFonts w:eastAsia="Times New Roman" w:cstheme="minorHAnsi"/>
          <w:color w:val="000000" w:themeColor="text1"/>
          <w:kern w:val="0"/>
          <w:shd w:val="clear" w:color="auto" w:fill="FFFFFF"/>
          <w:lang w:eastAsia="en-US"/>
        </w:rPr>
        <w:t xml:space="preserve">, P., &amp; </w:t>
      </w:r>
      <w:proofErr w:type="spellStart"/>
      <w:r w:rsidRPr="002236D9">
        <w:rPr>
          <w:rFonts w:eastAsia="Times New Roman" w:cstheme="minorHAnsi"/>
          <w:color w:val="000000" w:themeColor="text1"/>
          <w:kern w:val="0"/>
          <w:shd w:val="clear" w:color="auto" w:fill="FFFFFF"/>
          <w:lang w:eastAsia="en-US"/>
        </w:rPr>
        <w:t>Pizzagalli</w:t>
      </w:r>
      <w:proofErr w:type="spellEnd"/>
      <w:r w:rsidRPr="002236D9">
        <w:rPr>
          <w:rFonts w:eastAsia="Times New Roman" w:cstheme="minorHAnsi"/>
          <w:color w:val="000000" w:themeColor="text1"/>
          <w:kern w:val="0"/>
          <w:shd w:val="clear" w:color="auto" w:fill="FFFFFF"/>
          <w:lang w:eastAsia="en-US"/>
        </w:rPr>
        <w:t xml:space="preserve">, D. A. (2011). Effects of early life stress on cognitive and affective </w:t>
      </w:r>
    </w:p>
    <w:p w14:paraId="720AD9C3" w14:textId="0CA45C8C" w:rsidR="005210E5" w:rsidRPr="002236D9" w:rsidRDefault="008D00AA">
      <w:pPr>
        <w:ind w:left="720" w:firstLine="0"/>
        <w:rPr>
          <w:rFonts w:eastAsia="Times New Roman" w:cstheme="minorHAnsi"/>
          <w:color w:val="000000" w:themeColor="text1"/>
          <w:kern w:val="0"/>
          <w:lang w:eastAsia="en-US"/>
        </w:rPr>
      </w:pPr>
      <w:proofErr w:type="gramStart"/>
      <w:r>
        <w:rPr>
          <w:rFonts w:eastAsia="Times New Roman" w:cstheme="minorHAnsi"/>
          <w:color w:val="000000" w:themeColor="text1"/>
          <w:kern w:val="0"/>
          <w:shd w:val="clear" w:color="auto" w:fill="FFFFFF"/>
          <w:lang w:eastAsia="en-US"/>
        </w:rPr>
        <w:t>function</w:t>
      </w:r>
      <w:proofErr w:type="gramEnd"/>
      <w:r>
        <w:rPr>
          <w:rFonts w:eastAsia="Times New Roman" w:cstheme="minorHAnsi"/>
          <w:color w:val="000000" w:themeColor="text1"/>
          <w:kern w:val="0"/>
          <w:shd w:val="clear" w:color="auto" w:fill="FFFFFF"/>
          <w:lang w:eastAsia="en-US"/>
        </w:rPr>
        <w:t>: A</w:t>
      </w:r>
      <w:r w:rsidR="004F35FD" w:rsidRPr="002236D9">
        <w:rPr>
          <w:rFonts w:eastAsia="Times New Roman" w:cstheme="minorHAnsi"/>
          <w:color w:val="000000" w:themeColor="text1"/>
          <w:kern w:val="0"/>
          <w:shd w:val="clear" w:color="auto" w:fill="FFFFFF"/>
          <w:lang w:eastAsia="en-US"/>
        </w:rPr>
        <w:t>n integrated review of human literature. </w:t>
      </w:r>
      <w:r w:rsidR="004F35FD" w:rsidRPr="002236D9">
        <w:rPr>
          <w:rFonts w:eastAsia="Times New Roman" w:cstheme="minorHAnsi"/>
          <w:i/>
          <w:iCs/>
          <w:color w:val="000000" w:themeColor="text1"/>
          <w:kern w:val="0"/>
          <w:shd w:val="clear" w:color="auto" w:fill="FFFFFF"/>
          <w:lang w:eastAsia="en-US"/>
        </w:rPr>
        <w:t>Psychopharmacology</w:t>
      </w:r>
      <w:r w:rsidR="004F35FD" w:rsidRPr="002236D9">
        <w:rPr>
          <w:rFonts w:eastAsia="Times New Roman" w:cstheme="minorHAnsi"/>
          <w:color w:val="000000" w:themeColor="text1"/>
          <w:kern w:val="0"/>
          <w:shd w:val="clear" w:color="auto" w:fill="FFFFFF"/>
          <w:lang w:eastAsia="en-US"/>
        </w:rPr>
        <w:t>, </w:t>
      </w:r>
      <w:r w:rsidR="004F35FD" w:rsidRPr="002236D9">
        <w:rPr>
          <w:rFonts w:eastAsia="Times New Roman" w:cstheme="minorHAnsi"/>
          <w:i/>
          <w:iCs/>
          <w:color w:val="000000" w:themeColor="text1"/>
          <w:kern w:val="0"/>
          <w:shd w:val="clear" w:color="auto" w:fill="FFFFFF"/>
          <w:lang w:eastAsia="en-US"/>
        </w:rPr>
        <w:t>214</w:t>
      </w:r>
      <w:r w:rsidR="004F35FD" w:rsidRPr="002236D9">
        <w:rPr>
          <w:rFonts w:eastAsia="Times New Roman" w:cstheme="minorHAnsi"/>
          <w:color w:val="000000" w:themeColor="text1"/>
          <w:kern w:val="0"/>
          <w:shd w:val="clear" w:color="auto" w:fill="FFFFFF"/>
          <w:lang w:eastAsia="en-US"/>
        </w:rPr>
        <w:t xml:space="preserve">(1), 55-70. </w:t>
      </w:r>
      <w:proofErr w:type="spellStart"/>
      <w:r w:rsidR="004F35FD" w:rsidRPr="002236D9">
        <w:rPr>
          <w:rFonts w:eastAsia="Times New Roman" w:cstheme="minorHAnsi"/>
          <w:color w:val="000000" w:themeColor="text1"/>
          <w:kern w:val="0"/>
          <w:shd w:val="clear" w:color="auto" w:fill="FFFFFF"/>
          <w:lang w:eastAsia="en-US"/>
        </w:rPr>
        <w:t>doi</w:t>
      </w:r>
      <w:proofErr w:type="spellEnd"/>
      <w:r w:rsidR="004F35FD" w:rsidRPr="002236D9">
        <w:rPr>
          <w:rFonts w:eastAsia="Times New Roman" w:cstheme="minorHAnsi"/>
          <w:color w:val="000000" w:themeColor="text1"/>
          <w:kern w:val="0"/>
          <w:shd w:val="clear" w:color="auto" w:fill="FFFFFF"/>
          <w:lang w:eastAsia="en-US"/>
        </w:rPr>
        <w:t xml:space="preserve">: </w:t>
      </w:r>
      <w:r w:rsidR="004F35FD" w:rsidRPr="002236D9">
        <w:rPr>
          <w:rFonts w:eastAsia="Times New Roman" w:cstheme="minorHAnsi"/>
          <w:color w:val="000000" w:themeColor="text1"/>
          <w:spacing w:val="4"/>
          <w:kern w:val="0"/>
          <w:shd w:val="clear" w:color="auto" w:fill="FFFFFF"/>
          <w:lang w:eastAsia="en-US"/>
        </w:rPr>
        <w:t>https://doi.org/10.1007/s00213-010-2009-2</w:t>
      </w:r>
    </w:p>
    <w:p w14:paraId="25510893" w14:textId="77777777" w:rsidR="005210E5" w:rsidRPr="002236D9" w:rsidRDefault="004F35FD">
      <w:pPr>
        <w:ind w:firstLine="0"/>
        <w:rPr>
          <w:rFonts w:eastAsia="Times New Roman" w:cstheme="minorHAnsi"/>
          <w:color w:val="000000" w:themeColor="text1"/>
          <w:kern w:val="0"/>
          <w:highlight w:val="white"/>
          <w:lang w:eastAsia="en-US"/>
        </w:rPr>
      </w:pPr>
      <w:r w:rsidRPr="002236D9">
        <w:rPr>
          <w:rFonts w:eastAsia="Times New Roman" w:cstheme="minorHAnsi"/>
          <w:color w:val="000000" w:themeColor="text1"/>
          <w:kern w:val="0"/>
          <w:shd w:val="clear" w:color="auto" w:fill="FFFFFF"/>
          <w:lang w:eastAsia="en-US"/>
        </w:rPr>
        <w:t>Perfect, M. M., Levine</w:t>
      </w:r>
      <w:r w:rsidRPr="002236D9">
        <w:rPr>
          <w:rFonts w:eastAsia="Calibri" w:cstheme="minorHAnsi"/>
          <w:color w:val="000000" w:themeColor="text1"/>
          <w:kern w:val="0"/>
          <w:shd w:val="clear" w:color="auto" w:fill="FFFFFF"/>
          <w:lang w:eastAsia="en-US"/>
        </w:rPr>
        <w:t>‐</w:t>
      </w:r>
      <w:proofErr w:type="spellStart"/>
      <w:r w:rsidRPr="002236D9">
        <w:rPr>
          <w:rFonts w:eastAsia="Times New Roman" w:cstheme="minorHAnsi"/>
          <w:color w:val="000000" w:themeColor="text1"/>
          <w:kern w:val="0"/>
          <w:shd w:val="clear" w:color="auto" w:fill="FFFFFF"/>
          <w:lang w:eastAsia="en-US"/>
        </w:rPr>
        <w:t>Donnerstein</w:t>
      </w:r>
      <w:proofErr w:type="spellEnd"/>
      <w:r w:rsidRPr="002236D9">
        <w:rPr>
          <w:rFonts w:eastAsia="Times New Roman" w:cstheme="minorHAnsi"/>
          <w:color w:val="000000" w:themeColor="text1"/>
          <w:kern w:val="0"/>
          <w:shd w:val="clear" w:color="auto" w:fill="FFFFFF"/>
          <w:lang w:eastAsia="en-US"/>
        </w:rPr>
        <w:t xml:space="preserve">, D., </w:t>
      </w:r>
      <w:proofErr w:type="spellStart"/>
      <w:r w:rsidRPr="002236D9">
        <w:rPr>
          <w:rFonts w:eastAsia="Times New Roman" w:cstheme="minorHAnsi"/>
          <w:color w:val="000000" w:themeColor="text1"/>
          <w:kern w:val="0"/>
          <w:shd w:val="clear" w:color="auto" w:fill="FFFFFF"/>
          <w:lang w:eastAsia="en-US"/>
        </w:rPr>
        <w:t>Archbold</w:t>
      </w:r>
      <w:proofErr w:type="spellEnd"/>
      <w:r w:rsidRPr="002236D9">
        <w:rPr>
          <w:rFonts w:eastAsia="Times New Roman" w:cstheme="minorHAnsi"/>
          <w:color w:val="000000" w:themeColor="text1"/>
          <w:kern w:val="0"/>
          <w:shd w:val="clear" w:color="auto" w:fill="FFFFFF"/>
          <w:lang w:eastAsia="en-US"/>
        </w:rPr>
        <w:t xml:space="preserve">, K., Goodwin, J. L., &amp; </w:t>
      </w:r>
      <w:proofErr w:type="spellStart"/>
      <w:r w:rsidRPr="002236D9">
        <w:rPr>
          <w:rFonts w:eastAsia="Times New Roman" w:cstheme="minorHAnsi"/>
          <w:color w:val="000000" w:themeColor="text1"/>
          <w:kern w:val="0"/>
          <w:shd w:val="clear" w:color="auto" w:fill="FFFFFF"/>
          <w:lang w:eastAsia="en-US"/>
        </w:rPr>
        <w:t>Quan</w:t>
      </w:r>
      <w:proofErr w:type="spellEnd"/>
      <w:r w:rsidRPr="002236D9">
        <w:rPr>
          <w:rFonts w:eastAsia="Times New Roman" w:cstheme="minorHAnsi"/>
          <w:color w:val="000000" w:themeColor="text1"/>
          <w:kern w:val="0"/>
          <w:shd w:val="clear" w:color="auto" w:fill="FFFFFF"/>
          <w:lang w:eastAsia="en-US"/>
        </w:rPr>
        <w:t xml:space="preserve">, </w:t>
      </w:r>
    </w:p>
    <w:p w14:paraId="30C2B743" w14:textId="77777777" w:rsidR="005210E5" w:rsidRPr="002236D9" w:rsidRDefault="004F35FD">
      <w:pPr>
        <w:ind w:left="720" w:firstLine="0"/>
        <w:rPr>
          <w:rFonts w:eastAsia="Times New Roman" w:cstheme="minorHAnsi"/>
          <w:color w:val="000000" w:themeColor="text1"/>
          <w:kern w:val="0"/>
          <w:lang w:eastAsia="en-US"/>
        </w:rPr>
      </w:pPr>
      <w:r w:rsidRPr="002236D9">
        <w:rPr>
          <w:rFonts w:eastAsia="Times New Roman" w:cstheme="minorHAnsi"/>
          <w:color w:val="000000" w:themeColor="text1"/>
          <w:kern w:val="0"/>
          <w:shd w:val="clear" w:color="auto" w:fill="FFFFFF"/>
          <w:lang w:eastAsia="en-US"/>
        </w:rPr>
        <w:t>S. F. (2014). The contribution of sleep problems to academic and psychosocial functioning. </w:t>
      </w:r>
      <w:r w:rsidRPr="002236D9">
        <w:rPr>
          <w:rFonts w:eastAsia="Times New Roman" w:cstheme="minorHAnsi"/>
          <w:i/>
          <w:iCs/>
          <w:color w:val="000000" w:themeColor="text1"/>
          <w:kern w:val="0"/>
          <w:shd w:val="clear" w:color="auto" w:fill="FFFFFF"/>
          <w:lang w:eastAsia="en-US"/>
        </w:rPr>
        <w:t>Psychology in the Schools</w:t>
      </w:r>
      <w:r w:rsidRPr="002236D9">
        <w:rPr>
          <w:rFonts w:eastAsia="Times New Roman" w:cstheme="minorHAnsi"/>
          <w:color w:val="000000" w:themeColor="text1"/>
          <w:kern w:val="0"/>
          <w:shd w:val="clear" w:color="auto" w:fill="FFFFFF"/>
          <w:lang w:eastAsia="en-US"/>
        </w:rPr>
        <w:t>, </w:t>
      </w:r>
      <w:r w:rsidRPr="002236D9">
        <w:rPr>
          <w:rFonts w:eastAsia="Times New Roman" w:cstheme="minorHAnsi"/>
          <w:i/>
          <w:iCs/>
          <w:color w:val="000000" w:themeColor="text1"/>
          <w:kern w:val="0"/>
          <w:shd w:val="clear" w:color="auto" w:fill="FFFFFF"/>
          <w:lang w:eastAsia="en-US"/>
        </w:rPr>
        <w:t>51</w:t>
      </w:r>
      <w:r w:rsidRPr="002236D9">
        <w:rPr>
          <w:rFonts w:eastAsia="Times New Roman" w:cstheme="minorHAnsi"/>
          <w:color w:val="000000" w:themeColor="text1"/>
          <w:kern w:val="0"/>
          <w:shd w:val="clear" w:color="auto" w:fill="FFFFFF"/>
          <w:lang w:eastAsia="en-US"/>
        </w:rPr>
        <w:t xml:space="preserve">(3), 273-295. </w:t>
      </w:r>
      <w:proofErr w:type="spellStart"/>
      <w:r w:rsidRPr="002236D9">
        <w:rPr>
          <w:rFonts w:eastAsia="Times New Roman" w:cstheme="minorHAnsi"/>
          <w:color w:val="000000" w:themeColor="text1"/>
          <w:kern w:val="0"/>
          <w:lang w:eastAsia="en-US"/>
        </w:rPr>
        <w:t>doi</w:t>
      </w:r>
      <w:proofErr w:type="spellEnd"/>
      <w:r w:rsidRPr="002236D9">
        <w:rPr>
          <w:rFonts w:eastAsia="Times New Roman" w:cstheme="minorHAnsi"/>
          <w:color w:val="000000" w:themeColor="text1"/>
          <w:kern w:val="0"/>
          <w:lang w:eastAsia="en-US"/>
        </w:rPr>
        <w:t>: 10.1002/pits.21746</w:t>
      </w:r>
    </w:p>
    <w:p w14:paraId="38FD403C" w14:textId="77777777" w:rsidR="005210E5" w:rsidRPr="002236D9" w:rsidRDefault="004F35FD">
      <w:pPr>
        <w:ind w:firstLine="0"/>
        <w:rPr>
          <w:rFonts w:eastAsia="Times New Roman" w:cstheme="minorHAnsi"/>
          <w:color w:val="000000" w:themeColor="text1"/>
          <w:kern w:val="0"/>
          <w:lang w:eastAsia="en-US"/>
        </w:rPr>
      </w:pPr>
      <w:r w:rsidRPr="002236D9">
        <w:rPr>
          <w:rFonts w:eastAsia="Times New Roman" w:cstheme="minorHAnsi"/>
          <w:color w:val="000000" w:themeColor="text1"/>
          <w:kern w:val="0"/>
          <w:lang w:eastAsia="en-US"/>
        </w:rPr>
        <w:t xml:space="preserve">Pilcher, J. J., </w:t>
      </w:r>
      <w:proofErr w:type="spellStart"/>
      <w:r w:rsidRPr="002236D9">
        <w:rPr>
          <w:rFonts w:eastAsia="Times New Roman" w:cstheme="minorHAnsi"/>
          <w:color w:val="000000" w:themeColor="text1"/>
          <w:kern w:val="0"/>
          <w:lang w:eastAsia="en-US"/>
        </w:rPr>
        <w:t>Ginter</w:t>
      </w:r>
      <w:proofErr w:type="spellEnd"/>
      <w:r w:rsidRPr="002236D9">
        <w:rPr>
          <w:rFonts w:eastAsia="Times New Roman" w:cstheme="minorHAnsi"/>
          <w:color w:val="000000" w:themeColor="text1"/>
          <w:kern w:val="0"/>
          <w:lang w:eastAsia="en-US"/>
        </w:rPr>
        <w:t xml:space="preserve">, D. R., &amp; </w:t>
      </w:r>
      <w:proofErr w:type="spellStart"/>
      <w:r w:rsidRPr="002236D9">
        <w:rPr>
          <w:rFonts w:eastAsia="Times New Roman" w:cstheme="minorHAnsi"/>
          <w:color w:val="000000" w:themeColor="text1"/>
          <w:kern w:val="0"/>
          <w:lang w:eastAsia="en-US"/>
        </w:rPr>
        <w:t>Sadowsky</w:t>
      </w:r>
      <w:proofErr w:type="spellEnd"/>
      <w:r w:rsidRPr="002236D9">
        <w:rPr>
          <w:rFonts w:eastAsia="Times New Roman" w:cstheme="minorHAnsi"/>
          <w:color w:val="000000" w:themeColor="text1"/>
          <w:kern w:val="0"/>
          <w:lang w:eastAsia="en-US"/>
        </w:rPr>
        <w:t xml:space="preserve">, B. (1997). Sleep quality versus sleep quantity: </w:t>
      </w:r>
    </w:p>
    <w:p w14:paraId="66960ECB" w14:textId="77777777" w:rsidR="005210E5" w:rsidRPr="002236D9" w:rsidRDefault="004F35FD">
      <w:pPr>
        <w:ind w:left="720" w:firstLine="0"/>
        <w:rPr>
          <w:rFonts w:cstheme="minorHAnsi"/>
        </w:rPr>
      </w:pPr>
      <w:r w:rsidRPr="002236D9">
        <w:rPr>
          <w:rFonts w:eastAsia="Times New Roman" w:cstheme="minorHAnsi"/>
          <w:color w:val="000000" w:themeColor="text1"/>
          <w:kern w:val="0"/>
          <w:lang w:eastAsia="en-US"/>
        </w:rPr>
        <w:t xml:space="preserve">Relationships between sleep and measures of health, well-being and sleepiness in college students. </w:t>
      </w:r>
      <w:r w:rsidRPr="002236D9">
        <w:rPr>
          <w:rFonts w:eastAsia="Times New Roman" w:cstheme="minorHAnsi"/>
          <w:i/>
          <w:color w:val="000000" w:themeColor="text1"/>
          <w:kern w:val="0"/>
          <w:lang w:eastAsia="en-US"/>
        </w:rPr>
        <w:t>Journal of Psychosomatic Research, 42,</w:t>
      </w:r>
      <w:r w:rsidRPr="002236D9">
        <w:rPr>
          <w:rFonts w:eastAsia="Times New Roman" w:cstheme="minorHAnsi"/>
          <w:color w:val="000000" w:themeColor="text1"/>
          <w:kern w:val="0"/>
          <w:lang w:eastAsia="en-US"/>
        </w:rPr>
        <w:t xml:space="preserve"> 583-596. </w:t>
      </w:r>
      <w:proofErr w:type="spellStart"/>
      <w:r w:rsidRPr="002236D9">
        <w:rPr>
          <w:rFonts w:eastAsia="Times New Roman" w:cstheme="minorHAnsi"/>
          <w:color w:val="000000" w:themeColor="text1"/>
          <w:kern w:val="0"/>
          <w:lang w:eastAsia="en-US"/>
        </w:rPr>
        <w:t>doi</w:t>
      </w:r>
      <w:proofErr w:type="spellEnd"/>
      <w:r w:rsidRPr="002236D9">
        <w:rPr>
          <w:rFonts w:eastAsia="Times New Roman" w:cstheme="minorHAnsi"/>
          <w:color w:val="000000" w:themeColor="text1"/>
          <w:kern w:val="0"/>
          <w:lang w:eastAsia="en-US"/>
        </w:rPr>
        <w:t xml:space="preserve">: </w:t>
      </w:r>
      <w:hyperlink r:id="rId39" w:tgtFrame="Persistent link using digital object identifier">
        <w:r w:rsidRPr="002236D9">
          <w:rPr>
            <w:rStyle w:val="InternetLink"/>
            <w:rFonts w:eastAsia="Times New Roman" w:cstheme="minorHAnsi"/>
            <w:color w:val="000000" w:themeColor="text1"/>
            <w:u w:val="none"/>
          </w:rPr>
          <w:t>https://doi.org/10.1016/S0022-3999(97)00004-4</w:t>
        </w:r>
      </w:hyperlink>
    </w:p>
    <w:p w14:paraId="25C26926" w14:textId="77777777" w:rsidR="005210E5" w:rsidRPr="002236D9" w:rsidRDefault="004F35FD">
      <w:pPr>
        <w:ind w:firstLine="0"/>
        <w:rPr>
          <w:rFonts w:cstheme="minorHAnsi"/>
          <w:color w:val="000000" w:themeColor="text1"/>
        </w:rPr>
      </w:pPr>
      <w:r w:rsidRPr="002236D9">
        <w:rPr>
          <w:rFonts w:cstheme="minorHAnsi"/>
          <w:color w:val="000000" w:themeColor="text1"/>
        </w:rPr>
        <w:t xml:space="preserve">Pilcher, J., &amp; </w:t>
      </w:r>
      <w:proofErr w:type="spellStart"/>
      <w:r w:rsidRPr="002236D9">
        <w:rPr>
          <w:rFonts w:cstheme="minorHAnsi"/>
          <w:color w:val="000000" w:themeColor="text1"/>
        </w:rPr>
        <w:t>Huffcutt</w:t>
      </w:r>
      <w:proofErr w:type="spellEnd"/>
      <w:r w:rsidRPr="002236D9">
        <w:rPr>
          <w:rFonts w:cstheme="minorHAnsi"/>
          <w:color w:val="000000" w:themeColor="text1"/>
        </w:rPr>
        <w:t xml:space="preserve">, A. (1996). Effects of sleep deprivation on performance: A meta-analysis. </w:t>
      </w:r>
    </w:p>
    <w:p w14:paraId="2E48A3C2" w14:textId="77777777" w:rsidR="005210E5" w:rsidRPr="002236D9" w:rsidRDefault="004F35FD">
      <w:pPr>
        <w:ind w:left="720" w:firstLine="0"/>
        <w:rPr>
          <w:rFonts w:cstheme="minorHAnsi"/>
        </w:rPr>
      </w:pPr>
      <w:r w:rsidRPr="002236D9">
        <w:rPr>
          <w:rFonts w:cstheme="minorHAnsi"/>
          <w:i/>
          <w:iCs/>
          <w:color w:val="000000" w:themeColor="text1"/>
        </w:rPr>
        <w:t>Sleep: Journal of Sleep Research &amp; Sleep Medicine</w:t>
      </w:r>
      <w:r w:rsidRPr="002236D9">
        <w:rPr>
          <w:rFonts w:cstheme="minorHAnsi"/>
          <w:color w:val="000000" w:themeColor="text1"/>
        </w:rPr>
        <w:t xml:space="preserve">, </w:t>
      </w:r>
      <w:r w:rsidRPr="002236D9">
        <w:rPr>
          <w:rFonts w:cstheme="minorHAnsi"/>
          <w:i/>
          <w:iCs/>
          <w:color w:val="000000" w:themeColor="text1"/>
        </w:rPr>
        <w:t>19</w:t>
      </w:r>
      <w:r w:rsidRPr="002236D9">
        <w:rPr>
          <w:rFonts w:cstheme="minorHAnsi"/>
          <w:color w:val="000000" w:themeColor="text1"/>
        </w:rPr>
        <w:t xml:space="preserve">, 318-326. </w:t>
      </w:r>
      <w:proofErr w:type="spellStart"/>
      <w:r w:rsidRPr="002236D9">
        <w:rPr>
          <w:rFonts w:cstheme="minorHAnsi"/>
          <w:color w:val="000000" w:themeColor="text1"/>
        </w:rPr>
        <w:t>doi</w:t>
      </w:r>
      <w:proofErr w:type="spellEnd"/>
      <w:r w:rsidRPr="002236D9">
        <w:rPr>
          <w:rFonts w:cstheme="minorHAnsi"/>
          <w:color w:val="000000" w:themeColor="text1"/>
        </w:rPr>
        <w:t xml:space="preserve">: </w:t>
      </w:r>
      <w:hyperlink r:id="rId40">
        <w:r w:rsidRPr="002236D9">
          <w:rPr>
            <w:rStyle w:val="InternetLink"/>
            <w:rFonts w:eastAsia="Times New Roman" w:cstheme="minorHAnsi"/>
            <w:color w:val="000000" w:themeColor="text1"/>
            <w:highlight w:val="white"/>
            <w:u w:val="none"/>
          </w:rPr>
          <w:t>https://doi.org/10.1093/sleep/19.4.318</w:t>
        </w:r>
      </w:hyperlink>
    </w:p>
    <w:p w14:paraId="33BF11DC" w14:textId="5CC29F9A" w:rsidR="005210E5" w:rsidRPr="002236D9" w:rsidRDefault="004F35FD">
      <w:pPr>
        <w:widowControl w:val="0"/>
        <w:spacing w:after="240" w:line="240" w:lineRule="auto"/>
        <w:ind w:firstLine="0"/>
        <w:rPr>
          <w:rFonts w:cstheme="minorHAnsi"/>
          <w:color w:val="000000" w:themeColor="text1"/>
          <w:kern w:val="0"/>
        </w:rPr>
      </w:pPr>
      <w:r w:rsidRPr="002236D9">
        <w:rPr>
          <w:rFonts w:eastAsia="Times New Roman" w:cstheme="minorHAnsi"/>
          <w:color w:val="000000" w:themeColor="text1"/>
          <w:kern w:val="0"/>
          <w:lang w:eastAsia="en-US"/>
        </w:rPr>
        <w:t>Pilcher, J. J</w:t>
      </w:r>
      <w:r w:rsidR="008D00AA">
        <w:rPr>
          <w:rFonts w:eastAsia="Times New Roman" w:cstheme="minorHAnsi"/>
          <w:color w:val="000000" w:themeColor="text1"/>
          <w:kern w:val="0"/>
          <w:lang w:eastAsia="en-US"/>
        </w:rPr>
        <w:t>. &amp; Walters, A. S. (1997). How sleep deprivation affects psychological v</w:t>
      </w:r>
      <w:r w:rsidRPr="002236D9">
        <w:rPr>
          <w:rFonts w:eastAsia="Times New Roman" w:cstheme="minorHAnsi"/>
          <w:color w:val="000000" w:themeColor="text1"/>
          <w:kern w:val="0"/>
          <w:lang w:eastAsia="en-US"/>
        </w:rPr>
        <w:t xml:space="preserve">ariables </w:t>
      </w:r>
    </w:p>
    <w:p w14:paraId="441CEA3B" w14:textId="1177110E" w:rsidR="005210E5" w:rsidRPr="002236D9" w:rsidRDefault="008D00AA">
      <w:pPr>
        <w:ind w:left="720" w:firstLine="0"/>
        <w:rPr>
          <w:rFonts w:eastAsia="Times New Roman" w:cstheme="minorHAnsi"/>
          <w:color w:val="000000" w:themeColor="text1"/>
          <w:kern w:val="0"/>
          <w:lang w:eastAsia="en-US"/>
        </w:rPr>
      </w:pPr>
      <w:proofErr w:type="gramStart"/>
      <w:r>
        <w:rPr>
          <w:rFonts w:eastAsia="Times New Roman" w:cstheme="minorHAnsi"/>
          <w:color w:val="000000" w:themeColor="text1"/>
          <w:kern w:val="0"/>
          <w:lang w:eastAsia="en-US"/>
        </w:rPr>
        <w:lastRenderedPageBreak/>
        <w:t>related</w:t>
      </w:r>
      <w:proofErr w:type="gramEnd"/>
      <w:r>
        <w:rPr>
          <w:rFonts w:eastAsia="Times New Roman" w:cstheme="minorHAnsi"/>
          <w:color w:val="000000" w:themeColor="text1"/>
          <w:kern w:val="0"/>
          <w:lang w:eastAsia="en-US"/>
        </w:rPr>
        <w:t xml:space="preserve"> to college students' c</w:t>
      </w:r>
      <w:r w:rsidR="004F35FD" w:rsidRPr="002236D9">
        <w:rPr>
          <w:rFonts w:eastAsia="Times New Roman" w:cstheme="minorHAnsi"/>
          <w:color w:val="000000" w:themeColor="text1"/>
          <w:kern w:val="0"/>
          <w:lang w:eastAsia="en-US"/>
        </w:rPr>
        <w:t>ogniti</w:t>
      </w:r>
      <w:r>
        <w:rPr>
          <w:rFonts w:eastAsia="Times New Roman" w:cstheme="minorHAnsi"/>
          <w:color w:val="000000" w:themeColor="text1"/>
          <w:kern w:val="0"/>
          <w:lang w:eastAsia="en-US"/>
        </w:rPr>
        <w:t>ve p</w:t>
      </w:r>
      <w:r w:rsidR="004F35FD" w:rsidRPr="002236D9">
        <w:rPr>
          <w:rFonts w:eastAsia="Times New Roman" w:cstheme="minorHAnsi"/>
          <w:color w:val="000000" w:themeColor="text1"/>
          <w:kern w:val="0"/>
          <w:lang w:eastAsia="en-US"/>
        </w:rPr>
        <w:t>erformance</w:t>
      </w:r>
      <w:r w:rsidR="004F35FD" w:rsidRPr="008D00AA">
        <w:rPr>
          <w:rFonts w:eastAsia="Times New Roman" w:cstheme="minorHAnsi"/>
          <w:i/>
          <w:color w:val="000000" w:themeColor="text1"/>
          <w:kern w:val="0"/>
          <w:lang w:eastAsia="en-US"/>
        </w:rPr>
        <w:t>. Journal of American College Health, 46(3)</w:t>
      </w:r>
      <w:r w:rsidR="004F35FD" w:rsidRPr="002236D9">
        <w:rPr>
          <w:rFonts w:eastAsia="Times New Roman" w:cstheme="minorHAnsi"/>
          <w:color w:val="000000" w:themeColor="text1"/>
          <w:kern w:val="0"/>
          <w:lang w:eastAsia="en-US"/>
        </w:rPr>
        <w:t xml:space="preserve">, 121-126. </w:t>
      </w:r>
      <w:proofErr w:type="spellStart"/>
      <w:r w:rsidR="004F35FD" w:rsidRPr="002236D9">
        <w:rPr>
          <w:rFonts w:eastAsia="Times New Roman" w:cstheme="minorHAnsi"/>
          <w:color w:val="000000" w:themeColor="text1"/>
          <w:kern w:val="0"/>
          <w:lang w:eastAsia="en-US"/>
        </w:rPr>
        <w:t>doi</w:t>
      </w:r>
      <w:proofErr w:type="spellEnd"/>
      <w:r w:rsidR="004F35FD" w:rsidRPr="002236D9">
        <w:rPr>
          <w:rFonts w:eastAsia="Times New Roman" w:cstheme="minorHAnsi"/>
          <w:color w:val="000000" w:themeColor="text1"/>
          <w:kern w:val="0"/>
          <w:lang w:eastAsia="en-US"/>
        </w:rPr>
        <w:t>: 10.1080/07448489709595597</w:t>
      </w:r>
    </w:p>
    <w:p w14:paraId="2452B3F3" w14:textId="77777777" w:rsidR="005210E5" w:rsidRPr="002236D9" w:rsidRDefault="004F35FD">
      <w:pPr>
        <w:ind w:firstLine="0"/>
        <w:rPr>
          <w:rFonts w:cstheme="minorHAnsi"/>
          <w:color w:val="000000" w:themeColor="text1"/>
        </w:rPr>
      </w:pPr>
      <w:r w:rsidRPr="002236D9">
        <w:rPr>
          <w:rFonts w:cstheme="minorHAnsi"/>
          <w:color w:val="000000" w:themeColor="text1"/>
        </w:rPr>
        <w:t xml:space="preserve">Pontifex, M. B., Hillman, C. H., </w:t>
      </w:r>
      <w:proofErr w:type="spellStart"/>
      <w:r w:rsidRPr="002236D9">
        <w:rPr>
          <w:rFonts w:cstheme="minorHAnsi"/>
          <w:color w:val="000000" w:themeColor="text1"/>
        </w:rPr>
        <w:t>Fernhall</w:t>
      </w:r>
      <w:proofErr w:type="spellEnd"/>
      <w:r w:rsidRPr="002236D9">
        <w:rPr>
          <w:rFonts w:cstheme="minorHAnsi"/>
          <w:color w:val="000000" w:themeColor="text1"/>
        </w:rPr>
        <w:t xml:space="preserve">, B., Thompson, K. M., &amp; </w:t>
      </w:r>
      <w:proofErr w:type="spellStart"/>
      <w:r w:rsidRPr="002236D9">
        <w:rPr>
          <w:rFonts w:cstheme="minorHAnsi"/>
          <w:color w:val="000000" w:themeColor="text1"/>
        </w:rPr>
        <w:t>Valentini</w:t>
      </w:r>
      <w:proofErr w:type="spellEnd"/>
      <w:r w:rsidRPr="002236D9">
        <w:rPr>
          <w:rFonts w:cstheme="minorHAnsi"/>
          <w:color w:val="000000" w:themeColor="text1"/>
        </w:rPr>
        <w:t xml:space="preserve">, A. M. (2009). The </w:t>
      </w:r>
    </w:p>
    <w:p w14:paraId="13CE34F1" w14:textId="6AD7D8AD" w:rsidR="005210E5" w:rsidRPr="002236D9" w:rsidRDefault="008D00AA">
      <w:pPr>
        <w:ind w:left="720" w:firstLine="0"/>
        <w:rPr>
          <w:rFonts w:cstheme="minorHAnsi"/>
          <w:color w:val="000000" w:themeColor="text1"/>
        </w:rPr>
      </w:pPr>
      <w:proofErr w:type="gramStart"/>
      <w:r>
        <w:rPr>
          <w:rFonts w:cstheme="minorHAnsi"/>
          <w:color w:val="000000" w:themeColor="text1"/>
        </w:rPr>
        <w:t>effect</w:t>
      </w:r>
      <w:proofErr w:type="gramEnd"/>
      <w:r>
        <w:rPr>
          <w:rFonts w:cstheme="minorHAnsi"/>
          <w:color w:val="000000" w:themeColor="text1"/>
        </w:rPr>
        <w:t xml:space="preserve"> of acute aerobic and resistance exercise on working m</w:t>
      </w:r>
      <w:r w:rsidR="004F35FD" w:rsidRPr="002236D9">
        <w:rPr>
          <w:rFonts w:cstheme="minorHAnsi"/>
          <w:color w:val="000000" w:themeColor="text1"/>
        </w:rPr>
        <w:t xml:space="preserve">emory. </w:t>
      </w:r>
      <w:r w:rsidR="004F35FD" w:rsidRPr="002236D9">
        <w:rPr>
          <w:rFonts w:cstheme="minorHAnsi"/>
          <w:i/>
          <w:color w:val="000000" w:themeColor="text1"/>
        </w:rPr>
        <w:t xml:space="preserve">Medicine &amp; Science in Sports &amp; Exercise, 41(4), </w:t>
      </w:r>
      <w:r w:rsidR="004F35FD" w:rsidRPr="002236D9">
        <w:rPr>
          <w:rFonts w:cstheme="minorHAnsi"/>
          <w:color w:val="000000" w:themeColor="text1"/>
        </w:rPr>
        <w:t xml:space="preserve">927–934. </w:t>
      </w:r>
      <w:proofErr w:type="spellStart"/>
      <w:r w:rsidR="004F35FD" w:rsidRPr="002236D9">
        <w:rPr>
          <w:rFonts w:eastAsia="Times New Roman" w:cstheme="minorHAnsi"/>
          <w:color w:val="000000" w:themeColor="text1"/>
          <w:kern w:val="0"/>
          <w:lang w:eastAsia="en-US"/>
        </w:rPr>
        <w:t>doi</w:t>
      </w:r>
      <w:proofErr w:type="spellEnd"/>
      <w:r w:rsidR="004F35FD" w:rsidRPr="002236D9">
        <w:rPr>
          <w:rFonts w:eastAsia="Times New Roman" w:cstheme="minorHAnsi"/>
          <w:color w:val="000000" w:themeColor="text1"/>
          <w:kern w:val="0"/>
          <w:lang w:eastAsia="en-US"/>
        </w:rPr>
        <w:t>: 10.1249/MSS.0b013e3181907d69</w:t>
      </w:r>
    </w:p>
    <w:p w14:paraId="68D1B5D9" w14:textId="23716AFE" w:rsidR="005210E5" w:rsidRPr="002236D9" w:rsidRDefault="004F35FD">
      <w:pPr>
        <w:ind w:firstLine="0"/>
        <w:rPr>
          <w:rFonts w:cstheme="minorHAnsi"/>
          <w:color w:val="000000" w:themeColor="text1"/>
        </w:rPr>
      </w:pPr>
      <w:proofErr w:type="spellStart"/>
      <w:r w:rsidRPr="002236D9">
        <w:rPr>
          <w:rFonts w:cstheme="minorHAnsi"/>
          <w:color w:val="000000" w:themeColor="text1"/>
        </w:rPr>
        <w:t>Puterman</w:t>
      </w:r>
      <w:proofErr w:type="spellEnd"/>
      <w:r w:rsidRPr="002236D9">
        <w:rPr>
          <w:rFonts w:cstheme="minorHAnsi"/>
          <w:color w:val="000000" w:themeColor="text1"/>
        </w:rPr>
        <w:t>, E., Lin, J., Blackburn, E., O’Donovan, A.,</w:t>
      </w:r>
      <w:r w:rsidR="008D00AA">
        <w:rPr>
          <w:rFonts w:cstheme="minorHAnsi"/>
          <w:color w:val="000000" w:themeColor="text1"/>
        </w:rPr>
        <w:t xml:space="preserve"> Adler, N., et al. (2010). The p</w:t>
      </w:r>
      <w:r w:rsidRPr="002236D9">
        <w:rPr>
          <w:rFonts w:cstheme="minorHAnsi"/>
          <w:color w:val="000000" w:themeColor="text1"/>
        </w:rPr>
        <w:t xml:space="preserve">ower of </w:t>
      </w:r>
    </w:p>
    <w:p w14:paraId="503A3DCB" w14:textId="525B327D" w:rsidR="005210E5" w:rsidRPr="002236D9" w:rsidRDefault="008D00AA">
      <w:pPr>
        <w:ind w:left="720" w:firstLine="0"/>
        <w:rPr>
          <w:rFonts w:cstheme="minorHAnsi"/>
          <w:color w:val="000000" w:themeColor="text1"/>
        </w:rPr>
      </w:pPr>
      <w:proofErr w:type="gramStart"/>
      <w:r>
        <w:rPr>
          <w:rFonts w:cstheme="minorHAnsi"/>
          <w:color w:val="000000" w:themeColor="text1"/>
        </w:rPr>
        <w:t>exercise</w:t>
      </w:r>
      <w:proofErr w:type="gramEnd"/>
      <w:r>
        <w:rPr>
          <w:rFonts w:cstheme="minorHAnsi"/>
          <w:color w:val="000000" w:themeColor="text1"/>
        </w:rPr>
        <w:t>: Buffering the effect of chronic stress on telomere l</w:t>
      </w:r>
      <w:r w:rsidR="004F35FD" w:rsidRPr="002236D9">
        <w:rPr>
          <w:rFonts w:cstheme="minorHAnsi"/>
          <w:color w:val="000000" w:themeColor="text1"/>
        </w:rPr>
        <w:t xml:space="preserve">ength. </w:t>
      </w:r>
      <w:proofErr w:type="spellStart"/>
      <w:r w:rsidR="004F35FD" w:rsidRPr="002236D9">
        <w:rPr>
          <w:rFonts w:cstheme="minorHAnsi"/>
          <w:i/>
          <w:color w:val="000000" w:themeColor="text1"/>
        </w:rPr>
        <w:t>PLoS</w:t>
      </w:r>
      <w:proofErr w:type="spellEnd"/>
      <w:r w:rsidR="004F35FD" w:rsidRPr="002236D9">
        <w:rPr>
          <w:rFonts w:cstheme="minorHAnsi"/>
          <w:i/>
          <w:color w:val="000000" w:themeColor="text1"/>
        </w:rPr>
        <w:t xml:space="preserve"> ONE, 5(5)</w:t>
      </w:r>
      <w:r w:rsidR="004F35FD" w:rsidRPr="002236D9">
        <w:rPr>
          <w:rFonts w:cstheme="minorHAnsi"/>
          <w:color w:val="000000" w:themeColor="text1"/>
        </w:rPr>
        <w:t>, 1-6. doi:10.1371/journal.pone.0010837</w:t>
      </w:r>
    </w:p>
    <w:p w14:paraId="6561672A" w14:textId="77777777" w:rsidR="005210E5" w:rsidRPr="002236D9" w:rsidRDefault="004F35FD">
      <w:pPr>
        <w:ind w:firstLine="0"/>
        <w:rPr>
          <w:rFonts w:cstheme="minorHAnsi"/>
          <w:color w:val="000000" w:themeColor="text1"/>
        </w:rPr>
      </w:pPr>
      <w:proofErr w:type="spellStart"/>
      <w:r w:rsidRPr="002236D9">
        <w:rPr>
          <w:rFonts w:cstheme="minorHAnsi"/>
          <w:color w:val="000000" w:themeColor="text1"/>
        </w:rPr>
        <w:t>Randazzo</w:t>
      </w:r>
      <w:proofErr w:type="spellEnd"/>
      <w:r w:rsidRPr="002236D9">
        <w:rPr>
          <w:rFonts w:cstheme="minorHAnsi"/>
          <w:color w:val="000000" w:themeColor="text1"/>
        </w:rPr>
        <w:t xml:space="preserve">, A., </w:t>
      </w:r>
      <w:proofErr w:type="spellStart"/>
      <w:r w:rsidRPr="002236D9">
        <w:rPr>
          <w:rFonts w:cstheme="minorHAnsi"/>
          <w:color w:val="000000" w:themeColor="text1"/>
        </w:rPr>
        <w:t>Muehlbach</w:t>
      </w:r>
      <w:proofErr w:type="spellEnd"/>
      <w:r w:rsidRPr="002236D9">
        <w:rPr>
          <w:rFonts w:cstheme="minorHAnsi"/>
          <w:color w:val="000000" w:themeColor="text1"/>
        </w:rPr>
        <w:t xml:space="preserve">, M., Schweitzer, P., &amp; Walsh, J. (1998). Cognitive function following </w:t>
      </w:r>
    </w:p>
    <w:p w14:paraId="28A82B79" w14:textId="0A0DACB8" w:rsidR="005210E5" w:rsidRPr="002236D9" w:rsidRDefault="004F35FD" w:rsidP="00F75672">
      <w:pPr>
        <w:ind w:left="720" w:firstLine="0"/>
        <w:rPr>
          <w:rFonts w:cstheme="minorHAnsi"/>
        </w:rPr>
      </w:pPr>
      <w:r w:rsidRPr="002236D9">
        <w:rPr>
          <w:rFonts w:cstheme="minorHAnsi"/>
          <w:color w:val="000000" w:themeColor="text1"/>
        </w:rPr>
        <w:t xml:space="preserve">acute sleep restriction in children ages 10-14. </w:t>
      </w:r>
      <w:r w:rsidRPr="002236D9">
        <w:rPr>
          <w:rFonts w:cstheme="minorHAnsi"/>
          <w:i/>
          <w:iCs/>
          <w:color w:val="000000" w:themeColor="text1"/>
        </w:rPr>
        <w:t>Sleep: Journal of Sleep Research &amp; Sleep Medicine</w:t>
      </w:r>
      <w:r w:rsidRPr="002236D9">
        <w:rPr>
          <w:rFonts w:cstheme="minorHAnsi"/>
          <w:color w:val="000000" w:themeColor="text1"/>
        </w:rPr>
        <w:t xml:space="preserve">, </w:t>
      </w:r>
      <w:r w:rsidRPr="002236D9">
        <w:rPr>
          <w:rFonts w:cstheme="minorHAnsi"/>
          <w:i/>
          <w:iCs/>
          <w:color w:val="000000" w:themeColor="text1"/>
        </w:rPr>
        <w:t>21</w:t>
      </w:r>
      <w:r w:rsidRPr="002236D9">
        <w:rPr>
          <w:rFonts w:cstheme="minorHAnsi"/>
          <w:color w:val="000000" w:themeColor="text1"/>
        </w:rPr>
        <w:t xml:space="preserve">, 861-868. </w:t>
      </w:r>
      <w:proofErr w:type="spellStart"/>
      <w:r w:rsidRPr="002236D9">
        <w:rPr>
          <w:rFonts w:cstheme="minorHAnsi"/>
          <w:color w:val="000000" w:themeColor="text1"/>
        </w:rPr>
        <w:t>doi</w:t>
      </w:r>
      <w:proofErr w:type="spellEnd"/>
      <w:r w:rsidRPr="002236D9">
        <w:rPr>
          <w:rFonts w:cstheme="minorHAnsi"/>
          <w:color w:val="000000" w:themeColor="text1"/>
        </w:rPr>
        <w:t xml:space="preserve">: </w:t>
      </w:r>
      <w:hyperlink r:id="rId41">
        <w:r w:rsidRPr="002236D9">
          <w:rPr>
            <w:rStyle w:val="InternetLink"/>
            <w:rFonts w:eastAsia="Times New Roman" w:cstheme="minorHAnsi"/>
            <w:color w:val="000000" w:themeColor="text1"/>
            <w:highlight w:val="white"/>
            <w:u w:val="none"/>
          </w:rPr>
          <w:t>https://doi.org/10.1093/sleep/21.8.861</w:t>
        </w:r>
      </w:hyperlink>
    </w:p>
    <w:p w14:paraId="56989074" w14:textId="77777777" w:rsidR="005210E5" w:rsidRPr="002236D9" w:rsidRDefault="004F35FD">
      <w:pPr>
        <w:ind w:firstLine="0"/>
        <w:rPr>
          <w:rFonts w:cstheme="minorHAnsi"/>
          <w:color w:val="000000" w:themeColor="text1"/>
          <w:kern w:val="0"/>
        </w:rPr>
      </w:pPr>
      <w:proofErr w:type="spellStart"/>
      <w:r w:rsidRPr="002236D9">
        <w:rPr>
          <w:rFonts w:cstheme="minorHAnsi"/>
          <w:color w:val="000000" w:themeColor="text1"/>
          <w:kern w:val="0"/>
        </w:rPr>
        <w:t>Rasberry</w:t>
      </w:r>
      <w:proofErr w:type="spellEnd"/>
      <w:r w:rsidRPr="002236D9">
        <w:rPr>
          <w:rFonts w:cstheme="minorHAnsi"/>
          <w:color w:val="000000" w:themeColor="text1"/>
          <w:kern w:val="0"/>
        </w:rPr>
        <w:t xml:space="preserve">, C. N., Lee, S. M., Robin, L., et al. (2011). The association between school-based </w:t>
      </w:r>
    </w:p>
    <w:p w14:paraId="35EAA7A1" w14:textId="77777777" w:rsidR="005210E5" w:rsidRPr="002236D9" w:rsidRDefault="004F35FD">
      <w:pPr>
        <w:ind w:left="720" w:firstLine="0"/>
        <w:rPr>
          <w:rFonts w:eastAsia="Times New Roman" w:cstheme="minorHAnsi"/>
          <w:color w:val="000000" w:themeColor="text1"/>
          <w:kern w:val="0"/>
          <w:lang w:eastAsia="en-US"/>
        </w:rPr>
      </w:pPr>
      <w:r w:rsidRPr="002236D9">
        <w:rPr>
          <w:rFonts w:cstheme="minorHAnsi"/>
          <w:color w:val="000000" w:themeColor="text1"/>
          <w:kern w:val="0"/>
        </w:rPr>
        <w:t xml:space="preserve">physical activity, including physical education, and academic performance: A systematic review of the literature. </w:t>
      </w:r>
      <w:r w:rsidRPr="002236D9">
        <w:rPr>
          <w:rFonts w:cstheme="minorHAnsi"/>
          <w:i/>
          <w:iCs/>
          <w:color w:val="000000" w:themeColor="text1"/>
          <w:kern w:val="0"/>
        </w:rPr>
        <w:t>Preventive Med</w:t>
      </w:r>
      <w:r w:rsidRPr="002236D9">
        <w:rPr>
          <w:rFonts w:cstheme="minorHAnsi"/>
          <w:i/>
          <w:color w:val="000000" w:themeColor="text1"/>
          <w:kern w:val="0"/>
        </w:rPr>
        <w:t>icine,</w:t>
      </w:r>
      <w:r w:rsidRPr="002236D9">
        <w:rPr>
          <w:rFonts w:cstheme="minorHAnsi"/>
          <w:color w:val="000000" w:themeColor="text1"/>
          <w:kern w:val="0"/>
        </w:rPr>
        <w:t xml:space="preserve"> </w:t>
      </w:r>
      <w:r w:rsidRPr="002236D9">
        <w:rPr>
          <w:rFonts w:cstheme="minorHAnsi"/>
          <w:i/>
          <w:color w:val="000000" w:themeColor="text1"/>
          <w:kern w:val="0"/>
        </w:rPr>
        <w:t>52(</w:t>
      </w:r>
      <w:proofErr w:type="spellStart"/>
      <w:r w:rsidRPr="002236D9">
        <w:rPr>
          <w:rFonts w:cstheme="minorHAnsi"/>
          <w:i/>
          <w:color w:val="000000" w:themeColor="text1"/>
          <w:kern w:val="0"/>
        </w:rPr>
        <w:t>Suppl</w:t>
      </w:r>
      <w:proofErr w:type="spellEnd"/>
      <w:r w:rsidRPr="002236D9">
        <w:rPr>
          <w:rFonts w:cstheme="minorHAnsi"/>
          <w:i/>
          <w:color w:val="000000" w:themeColor="text1"/>
          <w:kern w:val="0"/>
        </w:rPr>
        <w:t xml:space="preserve"> 1), </w:t>
      </w:r>
      <w:r w:rsidRPr="002236D9">
        <w:rPr>
          <w:rFonts w:cstheme="minorHAnsi"/>
          <w:color w:val="000000" w:themeColor="text1"/>
          <w:kern w:val="0"/>
        </w:rPr>
        <w:t xml:space="preserve">S10-S20. </w:t>
      </w:r>
      <w:r w:rsidRPr="002236D9">
        <w:rPr>
          <w:rFonts w:eastAsia="Times New Roman" w:cstheme="minorHAnsi"/>
          <w:color w:val="000000" w:themeColor="text1"/>
          <w:kern w:val="0"/>
          <w:lang w:eastAsia="en-US"/>
        </w:rPr>
        <w:t>doi:10.1016/j.ypmed.2011.01.027</w:t>
      </w:r>
    </w:p>
    <w:p w14:paraId="062D9E23" w14:textId="77777777" w:rsidR="005210E5" w:rsidRPr="002236D9" w:rsidRDefault="004F35FD">
      <w:pPr>
        <w:ind w:firstLine="0"/>
        <w:rPr>
          <w:rFonts w:cstheme="minorHAnsi"/>
          <w:color w:val="000000" w:themeColor="text1"/>
        </w:rPr>
      </w:pPr>
      <w:r w:rsidRPr="002236D9">
        <w:rPr>
          <w:rFonts w:cstheme="minorHAnsi"/>
          <w:color w:val="000000" w:themeColor="text1"/>
        </w:rPr>
        <w:t xml:space="preserve">Redline, S., Strauss, M., Adams, N., Winters, M., Roebuck, T., Spry, K. et al. (2007). </w:t>
      </w:r>
    </w:p>
    <w:p w14:paraId="1F18659B" w14:textId="77777777" w:rsidR="005210E5" w:rsidRPr="002236D9" w:rsidRDefault="004F35FD">
      <w:pPr>
        <w:ind w:left="720" w:firstLine="0"/>
        <w:rPr>
          <w:rFonts w:cstheme="minorHAnsi"/>
        </w:rPr>
      </w:pPr>
      <w:r w:rsidRPr="002236D9">
        <w:rPr>
          <w:rFonts w:cstheme="minorHAnsi"/>
          <w:color w:val="000000" w:themeColor="text1"/>
        </w:rPr>
        <w:t xml:space="preserve">Neuropsychological function in mild sleep-disordered breathing. </w:t>
      </w:r>
      <w:r w:rsidRPr="002236D9">
        <w:rPr>
          <w:rFonts w:cstheme="minorHAnsi"/>
          <w:i/>
          <w:color w:val="000000" w:themeColor="text1"/>
        </w:rPr>
        <w:t xml:space="preserve">Sleep, 20, </w:t>
      </w:r>
      <w:r w:rsidRPr="002236D9">
        <w:rPr>
          <w:rFonts w:cstheme="minorHAnsi"/>
          <w:color w:val="000000" w:themeColor="text1"/>
        </w:rPr>
        <w:t xml:space="preserve">160-167. </w:t>
      </w:r>
      <w:proofErr w:type="spellStart"/>
      <w:r w:rsidRPr="002236D9">
        <w:rPr>
          <w:rFonts w:cstheme="minorHAnsi"/>
          <w:color w:val="000000" w:themeColor="text1"/>
        </w:rPr>
        <w:t>doi</w:t>
      </w:r>
      <w:proofErr w:type="spellEnd"/>
      <w:r w:rsidRPr="002236D9">
        <w:rPr>
          <w:rFonts w:cstheme="minorHAnsi"/>
          <w:color w:val="000000" w:themeColor="text1"/>
        </w:rPr>
        <w:t xml:space="preserve">: </w:t>
      </w:r>
      <w:hyperlink r:id="rId42">
        <w:r w:rsidRPr="002236D9">
          <w:rPr>
            <w:rStyle w:val="InternetLink"/>
            <w:rFonts w:eastAsia="Times New Roman" w:cstheme="minorHAnsi"/>
            <w:color w:val="000000" w:themeColor="text1"/>
            <w:highlight w:val="white"/>
            <w:u w:val="none"/>
          </w:rPr>
          <w:t>https://doi.org/10.1093/sleep/20.2.160</w:t>
        </w:r>
      </w:hyperlink>
    </w:p>
    <w:p w14:paraId="05FEAA54" w14:textId="77777777" w:rsidR="005210E5" w:rsidRPr="002236D9" w:rsidRDefault="004F35FD">
      <w:pPr>
        <w:ind w:firstLine="0"/>
        <w:rPr>
          <w:rFonts w:cstheme="minorHAnsi"/>
          <w:color w:val="000000" w:themeColor="text1"/>
        </w:rPr>
      </w:pPr>
      <w:proofErr w:type="spellStart"/>
      <w:r w:rsidRPr="002236D9">
        <w:rPr>
          <w:rFonts w:cstheme="minorHAnsi"/>
          <w:color w:val="000000" w:themeColor="text1"/>
        </w:rPr>
        <w:t>Sadeh</w:t>
      </w:r>
      <w:proofErr w:type="spellEnd"/>
      <w:r w:rsidRPr="002236D9">
        <w:rPr>
          <w:rFonts w:cstheme="minorHAnsi"/>
          <w:color w:val="000000" w:themeColor="text1"/>
        </w:rPr>
        <w:t xml:space="preserve">, A., Gruber, R., &amp; </w:t>
      </w:r>
      <w:proofErr w:type="spellStart"/>
      <w:r w:rsidRPr="002236D9">
        <w:rPr>
          <w:rFonts w:cstheme="minorHAnsi"/>
          <w:color w:val="000000" w:themeColor="text1"/>
        </w:rPr>
        <w:t>Raviv</w:t>
      </w:r>
      <w:proofErr w:type="spellEnd"/>
      <w:r w:rsidRPr="002236D9">
        <w:rPr>
          <w:rFonts w:cstheme="minorHAnsi"/>
          <w:color w:val="000000" w:themeColor="text1"/>
        </w:rPr>
        <w:t xml:space="preserve">, A. (2003). The effects of sleep restriction and extension on </w:t>
      </w:r>
    </w:p>
    <w:p w14:paraId="15D902C7" w14:textId="77777777" w:rsidR="005210E5" w:rsidRDefault="004F35FD">
      <w:pPr>
        <w:ind w:left="720" w:firstLine="0"/>
        <w:rPr>
          <w:rFonts w:eastAsia="Times New Roman" w:cstheme="minorHAnsi"/>
          <w:color w:val="000000" w:themeColor="text1"/>
          <w:kern w:val="0"/>
          <w:shd w:val="clear" w:color="auto" w:fill="FFFFFF"/>
          <w:lang w:eastAsia="en-US"/>
        </w:rPr>
      </w:pPr>
      <w:r w:rsidRPr="002236D9">
        <w:rPr>
          <w:rFonts w:cstheme="minorHAnsi"/>
          <w:color w:val="000000" w:themeColor="text1"/>
        </w:rPr>
        <w:t xml:space="preserve">school-age children: What a difference an hour makes. </w:t>
      </w:r>
      <w:r w:rsidRPr="002236D9">
        <w:rPr>
          <w:rFonts w:cstheme="minorHAnsi"/>
          <w:i/>
          <w:iCs/>
          <w:color w:val="000000" w:themeColor="text1"/>
        </w:rPr>
        <w:t>Child Development</w:t>
      </w:r>
      <w:r w:rsidRPr="002236D9">
        <w:rPr>
          <w:rFonts w:cstheme="minorHAnsi"/>
          <w:color w:val="000000" w:themeColor="text1"/>
        </w:rPr>
        <w:t xml:space="preserve">, </w:t>
      </w:r>
      <w:r w:rsidRPr="002236D9">
        <w:rPr>
          <w:rFonts w:cstheme="minorHAnsi"/>
          <w:i/>
          <w:iCs/>
          <w:color w:val="000000" w:themeColor="text1"/>
        </w:rPr>
        <w:t>74</w:t>
      </w:r>
      <w:r w:rsidRPr="002236D9">
        <w:rPr>
          <w:rFonts w:cstheme="minorHAnsi"/>
          <w:color w:val="000000" w:themeColor="text1"/>
        </w:rPr>
        <w:t xml:space="preserve">, 444-455.  </w:t>
      </w:r>
      <w:proofErr w:type="spellStart"/>
      <w:proofErr w:type="gramStart"/>
      <w:r w:rsidRPr="002236D9">
        <w:rPr>
          <w:rFonts w:eastAsia="Times New Roman" w:cstheme="minorHAnsi"/>
          <w:bCs/>
          <w:color w:val="000000" w:themeColor="text1"/>
          <w:kern w:val="0"/>
          <w:shd w:val="clear" w:color="auto" w:fill="FFFFFF"/>
          <w:lang w:eastAsia="en-US"/>
        </w:rPr>
        <w:t>doi</w:t>
      </w:r>
      <w:proofErr w:type="spellEnd"/>
      <w:proofErr w:type="gramEnd"/>
      <w:r w:rsidRPr="002236D9">
        <w:rPr>
          <w:rFonts w:eastAsia="Times New Roman" w:cstheme="minorHAnsi"/>
          <w:bCs/>
          <w:color w:val="000000" w:themeColor="text1"/>
          <w:kern w:val="0"/>
          <w:shd w:val="clear" w:color="auto" w:fill="FFFFFF"/>
          <w:lang w:eastAsia="en-US"/>
        </w:rPr>
        <w:t>: </w:t>
      </w:r>
      <w:r w:rsidRPr="002236D9">
        <w:rPr>
          <w:rFonts w:eastAsia="Times New Roman" w:cstheme="minorHAnsi"/>
          <w:color w:val="000000" w:themeColor="text1"/>
          <w:kern w:val="0"/>
          <w:shd w:val="clear" w:color="auto" w:fill="FFFFFF"/>
          <w:lang w:eastAsia="en-US"/>
        </w:rPr>
        <w:t>10.1111/1467-8624.7402008</w:t>
      </w:r>
    </w:p>
    <w:p w14:paraId="114F87CC" w14:textId="77777777" w:rsidR="00A45ED1" w:rsidRDefault="00A45ED1" w:rsidP="00A45ED1">
      <w:pPr>
        <w:ind w:firstLine="0"/>
        <w:rPr>
          <w:rFonts w:eastAsia="Times New Roman" w:cstheme="minorHAnsi"/>
          <w:color w:val="000000" w:themeColor="text1"/>
          <w:kern w:val="0"/>
          <w:lang w:eastAsia="en-US"/>
        </w:rPr>
      </w:pPr>
      <w:proofErr w:type="spellStart"/>
      <w:r w:rsidRPr="00A45ED1">
        <w:rPr>
          <w:rFonts w:eastAsia="Times New Roman" w:cstheme="minorHAnsi"/>
          <w:color w:val="000000" w:themeColor="text1"/>
          <w:kern w:val="0"/>
          <w:lang w:eastAsia="en-US"/>
        </w:rPr>
        <w:t>Sadeh</w:t>
      </w:r>
      <w:proofErr w:type="spellEnd"/>
      <w:r w:rsidRPr="00A45ED1">
        <w:rPr>
          <w:rFonts w:eastAsia="Times New Roman" w:cstheme="minorHAnsi"/>
          <w:color w:val="000000" w:themeColor="text1"/>
          <w:kern w:val="0"/>
          <w:lang w:eastAsia="en-US"/>
        </w:rPr>
        <w:t xml:space="preserve">, A., </w:t>
      </w:r>
      <w:proofErr w:type="spellStart"/>
      <w:r w:rsidRPr="00A45ED1">
        <w:rPr>
          <w:rFonts w:eastAsia="Times New Roman" w:cstheme="minorHAnsi"/>
          <w:color w:val="000000" w:themeColor="text1"/>
          <w:kern w:val="0"/>
          <w:lang w:eastAsia="en-US"/>
        </w:rPr>
        <w:t>Keinan</w:t>
      </w:r>
      <w:proofErr w:type="spellEnd"/>
      <w:r w:rsidRPr="00A45ED1">
        <w:rPr>
          <w:rFonts w:eastAsia="Times New Roman" w:cstheme="minorHAnsi"/>
          <w:color w:val="000000" w:themeColor="text1"/>
          <w:kern w:val="0"/>
          <w:lang w:eastAsia="en-US"/>
        </w:rPr>
        <w:t xml:space="preserve">, G., &amp; </w:t>
      </w:r>
      <w:proofErr w:type="spellStart"/>
      <w:r w:rsidRPr="00A45ED1">
        <w:rPr>
          <w:rFonts w:eastAsia="Times New Roman" w:cstheme="minorHAnsi"/>
          <w:color w:val="000000" w:themeColor="text1"/>
          <w:kern w:val="0"/>
          <w:lang w:eastAsia="en-US"/>
        </w:rPr>
        <w:t>Daon</w:t>
      </w:r>
      <w:proofErr w:type="spellEnd"/>
      <w:r w:rsidRPr="00A45ED1">
        <w:rPr>
          <w:rFonts w:eastAsia="Times New Roman" w:cstheme="minorHAnsi"/>
          <w:color w:val="000000" w:themeColor="text1"/>
          <w:kern w:val="0"/>
          <w:lang w:eastAsia="en-US"/>
        </w:rPr>
        <w:t xml:space="preserve">, K. (2004). Effects of stress on sleep: the moderating role of </w:t>
      </w:r>
    </w:p>
    <w:p w14:paraId="2FBC5A36" w14:textId="4948C75D" w:rsidR="00A45ED1" w:rsidRPr="002236D9" w:rsidRDefault="00A45ED1" w:rsidP="00A45ED1">
      <w:pPr>
        <w:ind w:left="720" w:firstLine="0"/>
        <w:rPr>
          <w:rFonts w:eastAsia="Times New Roman" w:cstheme="minorHAnsi"/>
          <w:color w:val="000000" w:themeColor="text1"/>
          <w:kern w:val="0"/>
          <w:lang w:eastAsia="en-US"/>
        </w:rPr>
      </w:pPr>
      <w:proofErr w:type="gramStart"/>
      <w:r w:rsidRPr="00A45ED1">
        <w:rPr>
          <w:rFonts w:eastAsia="Times New Roman" w:cstheme="minorHAnsi"/>
          <w:color w:val="000000" w:themeColor="text1"/>
          <w:kern w:val="0"/>
          <w:lang w:eastAsia="en-US"/>
        </w:rPr>
        <w:lastRenderedPageBreak/>
        <w:t>coping</w:t>
      </w:r>
      <w:proofErr w:type="gramEnd"/>
      <w:r w:rsidRPr="00A45ED1">
        <w:rPr>
          <w:rFonts w:eastAsia="Times New Roman" w:cstheme="minorHAnsi"/>
          <w:color w:val="000000" w:themeColor="text1"/>
          <w:kern w:val="0"/>
          <w:lang w:eastAsia="en-US"/>
        </w:rPr>
        <w:t xml:space="preserve"> style. </w:t>
      </w:r>
      <w:r w:rsidRPr="00A45ED1">
        <w:rPr>
          <w:rFonts w:eastAsia="Times New Roman" w:cstheme="minorHAnsi"/>
          <w:i/>
          <w:iCs/>
          <w:color w:val="000000" w:themeColor="text1"/>
          <w:kern w:val="0"/>
          <w:lang w:eastAsia="en-US"/>
        </w:rPr>
        <w:t>Health Psychology</w:t>
      </w:r>
      <w:r w:rsidRPr="00A45ED1">
        <w:rPr>
          <w:rFonts w:eastAsia="Times New Roman" w:cstheme="minorHAnsi"/>
          <w:color w:val="000000" w:themeColor="text1"/>
          <w:kern w:val="0"/>
          <w:lang w:eastAsia="en-US"/>
        </w:rPr>
        <w:t>, </w:t>
      </w:r>
      <w:r w:rsidRPr="00A45ED1">
        <w:rPr>
          <w:rFonts w:eastAsia="Times New Roman" w:cstheme="minorHAnsi"/>
          <w:i/>
          <w:iCs/>
          <w:color w:val="000000" w:themeColor="text1"/>
          <w:kern w:val="0"/>
          <w:lang w:eastAsia="en-US"/>
        </w:rPr>
        <w:t>23</w:t>
      </w:r>
      <w:r w:rsidRPr="00A45ED1">
        <w:rPr>
          <w:rFonts w:eastAsia="Times New Roman" w:cstheme="minorHAnsi"/>
          <w:color w:val="000000" w:themeColor="text1"/>
          <w:kern w:val="0"/>
          <w:lang w:eastAsia="en-US"/>
        </w:rPr>
        <w:t>(5), 542.</w:t>
      </w:r>
      <w:r>
        <w:rPr>
          <w:rFonts w:eastAsia="Times New Roman" w:cstheme="minorHAnsi"/>
          <w:color w:val="000000" w:themeColor="text1"/>
          <w:kern w:val="0"/>
          <w:lang w:eastAsia="en-US"/>
        </w:rPr>
        <w:t xml:space="preserve">  </w:t>
      </w:r>
      <w:proofErr w:type="spellStart"/>
      <w:proofErr w:type="gramStart"/>
      <w:r>
        <w:rPr>
          <w:rFonts w:eastAsia="Times New Roman" w:cstheme="minorHAnsi"/>
          <w:color w:val="000000" w:themeColor="text1"/>
          <w:kern w:val="0"/>
          <w:lang w:eastAsia="en-US"/>
        </w:rPr>
        <w:t>doi</w:t>
      </w:r>
      <w:proofErr w:type="spellEnd"/>
      <w:proofErr w:type="gramEnd"/>
      <w:r>
        <w:rPr>
          <w:rFonts w:eastAsia="Times New Roman" w:cstheme="minorHAnsi"/>
          <w:color w:val="000000" w:themeColor="text1"/>
          <w:kern w:val="0"/>
          <w:lang w:eastAsia="en-US"/>
        </w:rPr>
        <w:t xml:space="preserve">: </w:t>
      </w:r>
      <w:r w:rsidRPr="00A45ED1">
        <w:rPr>
          <w:rFonts w:eastAsia="Times New Roman" w:cstheme="minorHAnsi"/>
          <w:color w:val="000000" w:themeColor="text1"/>
          <w:kern w:val="0"/>
          <w:lang w:eastAsia="en-US"/>
        </w:rPr>
        <w:t>https://doi.org/10.1037/0278-6133.23.5.542</w:t>
      </w:r>
    </w:p>
    <w:p w14:paraId="414C50DA" w14:textId="77777777" w:rsidR="005210E5" w:rsidRPr="002236D9" w:rsidRDefault="004F35FD">
      <w:pPr>
        <w:ind w:firstLine="0"/>
        <w:rPr>
          <w:rFonts w:eastAsia="Times New Roman" w:cstheme="minorHAnsi"/>
          <w:i/>
          <w:iCs/>
          <w:color w:val="000000" w:themeColor="text1"/>
          <w:kern w:val="0"/>
          <w:highlight w:val="white"/>
          <w:lang w:eastAsia="en-US"/>
        </w:rPr>
      </w:pPr>
      <w:r w:rsidRPr="002236D9">
        <w:rPr>
          <w:rFonts w:eastAsia="Times New Roman" w:cstheme="minorHAnsi"/>
          <w:color w:val="000000" w:themeColor="text1"/>
          <w:kern w:val="0"/>
          <w:shd w:val="clear" w:color="auto" w:fill="FFFFFF"/>
          <w:lang w:eastAsia="en-US"/>
        </w:rPr>
        <w:t>Shephard, R. J. (1996). Habitual physical activity and academic performance. </w:t>
      </w:r>
      <w:r w:rsidRPr="002236D9">
        <w:rPr>
          <w:rFonts w:eastAsia="Times New Roman" w:cstheme="minorHAnsi"/>
          <w:i/>
          <w:iCs/>
          <w:color w:val="000000" w:themeColor="text1"/>
          <w:kern w:val="0"/>
          <w:shd w:val="clear" w:color="auto" w:fill="FFFFFF"/>
          <w:lang w:eastAsia="en-US"/>
        </w:rPr>
        <w:t xml:space="preserve">Nutrition </w:t>
      </w:r>
    </w:p>
    <w:p w14:paraId="27C69CC1" w14:textId="77777777" w:rsidR="005210E5" w:rsidRPr="002236D9" w:rsidRDefault="004F35FD">
      <w:pPr>
        <w:rPr>
          <w:rFonts w:eastAsia="Times New Roman" w:cstheme="minorHAnsi"/>
          <w:color w:val="000000" w:themeColor="text1"/>
          <w:kern w:val="0"/>
          <w:lang w:eastAsia="en-US"/>
        </w:rPr>
      </w:pPr>
      <w:r w:rsidRPr="002236D9">
        <w:rPr>
          <w:rFonts w:eastAsia="Times New Roman" w:cstheme="minorHAnsi"/>
          <w:i/>
          <w:iCs/>
          <w:color w:val="000000" w:themeColor="text1"/>
          <w:kern w:val="0"/>
          <w:shd w:val="clear" w:color="auto" w:fill="FFFFFF"/>
          <w:lang w:eastAsia="en-US"/>
        </w:rPr>
        <w:t>Reviews</w:t>
      </w:r>
      <w:r w:rsidRPr="002236D9">
        <w:rPr>
          <w:rFonts w:eastAsia="Times New Roman" w:cstheme="minorHAnsi"/>
          <w:color w:val="000000" w:themeColor="text1"/>
          <w:kern w:val="0"/>
          <w:shd w:val="clear" w:color="auto" w:fill="FFFFFF"/>
          <w:lang w:eastAsia="en-US"/>
        </w:rPr>
        <w:t>, </w:t>
      </w:r>
      <w:r w:rsidRPr="002236D9">
        <w:rPr>
          <w:rFonts w:eastAsia="Times New Roman" w:cstheme="minorHAnsi"/>
          <w:iCs/>
          <w:color w:val="000000" w:themeColor="text1"/>
          <w:kern w:val="0"/>
          <w:shd w:val="clear" w:color="auto" w:fill="FFFFFF"/>
          <w:lang w:eastAsia="en-US"/>
        </w:rPr>
        <w:t>54</w:t>
      </w:r>
      <w:r w:rsidRPr="002236D9">
        <w:rPr>
          <w:rFonts w:eastAsia="Times New Roman" w:cstheme="minorHAnsi"/>
          <w:color w:val="000000" w:themeColor="text1"/>
          <w:kern w:val="0"/>
          <w:shd w:val="clear" w:color="auto" w:fill="FFFFFF"/>
          <w:lang w:eastAsia="en-US"/>
        </w:rPr>
        <w:t xml:space="preserve">(4), S32. </w:t>
      </w:r>
      <w:proofErr w:type="spellStart"/>
      <w:proofErr w:type="gramStart"/>
      <w:r w:rsidRPr="002236D9">
        <w:rPr>
          <w:rFonts w:eastAsia="Times New Roman" w:cstheme="minorHAnsi"/>
          <w:color w:val="000000" w:themeColor="text1"/>
          <w:kern w:val="0"/>
          <w:shd w:val="clear" w:color="auto" w:fill="FFFFFF"/>
          <w:lang w:eastAsia="en-US"/>
        </w:rPr>
        <w:t>doi</w:t>
      </w:r>
      <w:proofErr w:type="spellEnd"/>
      <w:proofErr w:type="gramEnd"/>
      <w:r w:rsidRPr="002236D9">
        <w:rPr>
          <w:rFonts w:eastAsia="Times New Roman" w:cstheme="minorHAnsi"/>
          <w:color w:val="000000" w:themeColor="text1"/>
          <w:kern w:val="0"/>
          <w:shd w:val="clear" w:color="auto" w:fill="FFFFFF"/>
          <w:lang w:eastAsia="en-US"/>
        </w:rPr>
        <w:t>:</w:t>
      </w:r>
      <w:r w:rsidRPr="002236D9">
        <w:rPr>
          <w:rFonts w:eastAsia="Times New Roman" w:cstheme="minorHAnsi"/>
          <w:b/>
          <w:bCs/>
          <w:color w:val="000000" w:themeColor="text1"/>
          <w:kern w:val="0"/>
          <w:shd w:val="clear" w:color="auto" w:fill="FFFFFF"/>
          <w:lang w:eastAsia="en-US"/>
        </w:rPr>
        <w:t> </w:t>
      </w:r>
      <w:r w:rsidRPr="002236D9">
        <w:rPr>
          <w:rFonts w:eastAsia="Times New Roman" w:cstheme="minorHAnsi"/>
          <w:color w:val="000000" w:themeColor="text1"/>
          <w:kern w:val="0"/>
          <w:shd w:val="clear" w:color="auto" w:fill="FFFFFF"/>
          <w:lang w:eastAsia="en-US"/>
        </w:rPr>
        <w:t>10.1111/j.1753-4887.1996.tb03896.x</w:t>
      </w:r>
    </w:p>
    <w:p w14:paraId="107BE783" w14:textId="3A99E62D" w:rsidR="008D4D2E" w:rsidRPr="002236D9" w:rsidRDefault="008D4D2E">
      <w:pPr>
        <w:ind w:firstLine="0"/>
        <w:rPr>
          <w:rFonts w:eastAsia="Times New Roman" w:cstheme="minorHAnsi"/>
          <w:color w:val="222222"/>
          <w:kern w:val="0"/>
          <w:shd w:val="clear" w:color="auto" w:fill="FFFFFF"/>
          <w:lang w:eastAsia="en-US"/>
        </w:rPr>
      </w:pPr>
      <w:proofErr w:type="spellStart"/>
      <w:r w:rsidRPr="002236D9">
        <w:rPr>
          <w:rFonts w:eastAsia="Times New Roman" w:cstheme="minorHAnsi"/>
          <w:color w:val="222222"/>
          <w:kern w:val="0"/>
          <w:shd w:val="clear" w:color="auto" w:fill="FFFFFF"/>
          <w:lang w:eastAsia="en-US"/>
        </w:rPr>
        <w:t>Sherina</w:t>
      </w:r>
      <w:proofErr w:type="spellEnd"/>
      <w:r w:rsidRPr="002236D9">
        <w:rPr>
          <w:rFonts w:eastAsia="Times New Roman" w:cstheme="minorHAnsi"/>
          <w:color w:val="222222"/>
          <w:kern w:val="0"/>
          <w:shd w:val="clear" w:color="auto" w:fill="FFFFFF"/>
          <w:lang w:eastAsia="en-US"/>
        </w:rPr>
        <w:t xml:space="preserve">, M. S., </w:t>
      </w:r>
      <w:proofErr w:type="spellStart"/>
      <w:r w:rsidRPr="002236D9">
        <w:rPr>
          <w:rFonts w:eastAsia="Times New Roman" w:cstheme="minorHAnsi"/>
          <w:color w:val="222222"/>
          <w:kern w:val="0"/>
          <w:shd w:val="clear" w:color="auto" w:fill="FFFFFF"/>
          <w:lang w:eastAsia="en-US"/>
        </w:rPr>
        <w:t>Rampal</w:t>
      </w:r>
      <w:proofErr w:type="spellEnd"/>
      <w:r w:rsidRPr="002236D9">
        <w:rPr>
          <w:rFonts w:eastAsia="Times New Roman" w:cstheme="minorHAnsi"/>
          <w:color w:val="222222"/>
          <w:kern w:val="0"/>
          <w:shd w:val="clear" w:color="auto" w:fill="FFFFFF"/>
          <w:lang w:eastAsia="en-US"/>
        </w:rPr>
        <w:t xml:space="preserve">, L., &amp; </w:t>
      </w:r>
      <w:proofErr w:type="spellStart"/>
      <w:r w:rsidRPr="002236D9">
        <w:rPr>
          <w:rFonts w:eastAsia="Times New Roman" w:cstheme="minorHAnsi"/>
          <w:color w:val="222222"/>
          <w:kern w:val="0"/>
          <w:shd w:val="clear" w:color="auto" w:fill="FFFFFF"/>
          <w:lang w:eastAsia="en-US"/>
        </w:rPr>
        <w:t>Kaneson</w:t>
      </w:r>
      <w:proofErr w:type="spellEnd"/>
      <w:r w:rsidRPr="002236D9">
        <w:rPr>
          <w:rFonts w:eastAsia="Times New Roman" w:cstheme="minorHAnsi"/>
          <w:color w:val="222222"/>
          <w:kern w:val="0"/>
          <w:shd w:val="clear" w:color="auto" w:fill="FFFFFF"/>
          <w:lang w:eastAsia="en-US"/>
        </w:rPr>
        <w:t xml:space="preserve">, N. (2004). Psychological stress among undergraduate </w:t>
      </w:r>
    </w:p>
    <w:p w14:paraId="6616E33F" w14:textId="4FCD2113" w:rsidR="008D4D2E" w:rsidRPr="002236D9" w:rsidRDefault="008D4D2E" w:rsidP="00CB4253">
      <w:pPr>
        <w:ind w:left="720" w:firstLine="0"/>
        <w:rPr>
          <w:rFonts w:eastAsia="Times New Roman" w:cstheme="minorHAnsi"/>
          <w:kern w:val="0"/>
          <w:lang w:eastAsia="en-US"/>
        </w:rPr>
      </w:pPr>
      <w:r w:rsidRPr="002236D9">
        <w:rPr>
          <w:rFonts w:eastAsia="Times New Roman" w:cstheme="minorHAnsi"/>
          <w:color w:val="222222"/>
          <w:kern w:val="0"/>
          <w:shd w:val="clear" w:color="auto" w:fill="FFFFFF"/>
          <w:lang w:eastAsia="en-US"/>
        </w:rPr>
        <w:t>medical students. </w:t>
      </w:r>
      <w:r w:rsidRPr="002236D9">
        <w:rPr>
          <w:rFonts w:eastAsia="Times New Roman" w:cstheme="minorHAnsi"/>
          <w:i/>
          <w:iCs/>
          <w:color w:val="222222"/>
          <w:kern w:val="0"/>
          <w:shd w:val="clear" w:color="auto" w:fill="FFFFFF"/>
          <w:lang w:eastAsia="en-US"/>
        </w:rPr>
        <w:t>Medical Journal of Malaysia</w:t>
      </w:r>
      <w:r w:rsidRPr="002236D9">
        <w:rPr>
          <w:rFonts w:eastAsia="Times New Roman" w:cstheme="minorHAnsi"/>
          <w:color w:val="222222"/>
          <w:kern w:val="0"/>
          <w:shd w:val="clear" w:color="auto" w:fill="FFFFFF"/>
          <w:lang w:eastAsia="en-US"/>
        </w:rPr>
        <w:t>, </w:t>
      </w:r>
      <w:r w:rsidRPr="002236D9">
        <w:rPr>
          <w:rFonts w:eastAsia="Times New Roman" w:cstheme="minorHAnsi"/>
          <w:i/>
          <w:iCs/>
          <w:color w:val="222222"/>
          <w:kern w:val="0"/>
          <w:shd w:val="clear" w:color="auto" w:fill="FFFFFF"/>
          <w:lang w:eastAsia="en-US"/>
        </w:rPr>
        <w:t>59</w:t>
      </w:r>
      <w:r w:rsidRPr="002236D9">
        <w:rPr>
          <w:rFonts w:eastAsia="Times New Roman" w:cstheme="minorHAnsi"/>
          <w:color w:val="222222"/>
          <w:kern w:val="0"/>
          <w:shd w:val="clear" w:color="auto" w:fill="FFFFFF"/>
          <w:lang w:eastAsia="en-US"/>
        </w:rPr>
        <w:t>(2), 207-211.</w:t>
      </w:r>
      <w:r w:rsidR="00CB4253" w:rsidRPr="002236D9">
        <w:rPr>
          <w:rFonts w:eastAsia="Times New Roman" w:cstheme="minorHAnsi"/>
          <w:color w:val="222222"/>
          <w:kern w:val="0"/>
          <w:shd w:val="clear" w:color="auto" w:fill="FFFFFF"/>
          <w:lang w:eastAsia="en-US"/>
        </w:rPr>
        <w:t xml:space="preserve"> Retrieved from: https://www.researchgate.net/profile/Sherina_Mohd_Sidik/publication/8168566_Psychological_stress_among_undergraduate_medical_students/links/02e7e53ab5c330f26b000000/Psychological-stress-among-undergraduate-medical-students.pdf.</w:t>
      </w:r>
    </w:p>
    <w:p w14:paraId="09785EA0" w14:textId="6185D3B0" w:rsidR="005210E5" w:rsidRPr="002236D9" w:rsidRDefault="004F35FD">
      <w:pPr>
        <w:ind w:firstLine="0"/>
        <w:rPr>
          <w:rFonts w:cstheme="minorHAnsi"/>
          <w:color w:val="000000" w:themeColor="text1"/>
        </w:rPr>
      </w:pPr>
      <w:r w:rsidRPr="002236D9">
        <w:rPr>
          <w:rFonts w:cstheme="minorHAnsi"/>
          <w:color w:val="000000" w:themeColor="text1"/>
        </w:rPr>
        <w:t xml:space="preserve">Sibley, B. A., &amp; </w:t>
      </w:r>
      <w:proofErr w:type="spellStart"/>
      <w:r w:rsidRPr="002236D9">
        <w:rPr>
          <w:rFonts w:cstheme="minorHAnsi"/>
          <w:color w:val="000000" w:themeColor="text1"/>
        </w:rPr>
        <w:t>Etnier</w:t>
      </w:r>
      <w:proofErr w:type="spellEnd"/>
      <w:r w:rsidRPr="002236D9">
        <w:rPr>
          <w:rFonts w:cstheme="minorHAnsi"/>
          <w:color w:val="000000" w:themeColor="text1"/>
        </w:rPr>
        <w:t xml:space="preserve">, J. L. (2003). The relationship between physical activity and cognition in </w:t>
      </w:r>
    </w:p>
    <w:p w14:paraId="69D2D0AD" w14:textId="77777777" w:rsidR="005210E5" w:rsidRPr="002236D9" w:rsidRDefault="004F35FD">
      <w:pPr>
        <w:ind w:left="720" w:firstLine="0"/>
        <w:rPr>
          <w:rFonts w:eastAsia="Times New Roman" w:cstheme="minorHAnsi"/>
          <w:color w:val="000000" w:themeColor="text1"/>
          <w:kern w:val="0"/>
          <w:highlight w:val="white"/>
          <w:lang w:eastAsia="en-US"/>
        </w:rPr>
      </w:pPr>
      <w:r w:rsidRPr="002236D9">
        <w:rPr>
          <w:rFonts w:cstheme="minorHAnsi"/>
          <w:color w:val="000000" w:themeColor="text1"/>
        </w:rPr>
        <w:t xml:space="preserve">children: A meta-analysis. </w:t>
      </w:r>
      <w:r w:rsidRPr="002236D9">
        <w:rPr>
          <w:rFonts w:cstheme="minorHAnsi"/>
          <w:i/>
          <w:color w:val="000000" w:themeColor="text1"/>
        </w:rPr>
        <w:t>Pediatric Exercise Science, 15,</w:t>
      </w:r>
      <w:r w:rsidRPr="002236D9">
        <w:rPr>
          <w:rFonts w:cstheme="minorHAnsi"/>
          <w:color w:val="000000" w:themeColor="text1"/>
        </w:rPr>
        <w:t xml:space="preserve"> 243–256. </w:t>
      </w:r>
      <w:proofErr w:type="spellStart"/>
      <w:r w:rsidRPr="002236D9">
        <w:rPr>
          <w:rFonts w:eastAsia="Times New Roman" w:cstheme="minorHAnsi"/>
          <w:color w:val="000000" w:themeColor="text1"/>
          <w:kern w:val="0"/>
          <w:shd w:val="clear" w:color="auto" w:fill="FFFFFF"/>
          <w:lang w:eastAsia="en-US"/>
        </w:rPr>
        <w:t>doi</w:t>
      </w:r>
      <w:proofErr w:type="spellEnd"/>
      <w:r w:rsidRPr="002236D9">
        <w:rPr>
          <w:rFonts w:eastAsia="Times New Roman" w:cstheme="minorHAnsi"/>
          <w:color w:val="000000" w:themeColor="text1"/>
          <w:kern w:val="0"/>
          <w:shd w:val="clear" w:color="auto" w:fill="FFFFFF"/>
          <w:lang w:eastAsia="en-US"/>
        </w:rPr>
        <w:t>: 10.1123/pes.15.3.243</w:t>
      </w:r>
    </w:p>
    <w:p w14:paraId="579C71A9" w14:textId="77777777" w:rsidR="005210E5" w:rsidRPr="002236D9" w:rsidRDefault="004F35FD">
      <w:pPr>
        <w:ind w:firstLine="0"/>
        <w:rPr>
          <w:rFonts w:cstheme="minorHAnsi"/>
          <w:color w:val="000000" w:themeColor="text1"/>
          <w:kern w:val="0"/>
        </w:rPr>
      </w:pPr>
      <w:r w:rsidRPr="002236D9">
        <w:rPr>
          <w:rFonts w:cstheme="minorHAnsi"/>
          <w:color w:val="000000" w:themeColor="text1"/>
          <w:kern w:val="0"/>
        </w:rPr>
        <w:t xml:space="preserve">Singh, A., </w:t>
      </w:r>
      <w:proofErr w:type="spellStart"/>
      <w:r w:rsidRPr="002236D9">
        <w:rPr>
          <w:rFonts w:cstheme="minorHAnsi"/>
          <w:color w:val="000000" w:themeColor="text1"/>
          <w:kern w:val="0"/>
        </w:rPr>
        <w:t>Uijtdewilligen</w:t>
      </w:r>
      <w:proofErr w:type="spellEnd"/>
      <w:r w:rsidRPr="002236D9">
        <w:rPr>
          <w:rFonts w:cstheme="minorHAnsi"/>
          <w:color w:val="000000" w:themeColor="text1"/>
          <w:kern w:val="0"/>
        </w:rPr>
        <w:t xml:space="preserve">, L., </w:t>
      </w:r>
      <w:proofErr w:type="spellStart"/>
      <w:r w:rsidRPr="002236D9">
        <w:rPr>
          <w:rFonts w:cstheme="minorHAnsi"/>
          <w:color w:val="000000" w:themeColor="text1"/>
          <w:kern w:val="0"/>
        </w:rPr>
        <w:t>Twisk</w:t>
      </w:r>
      <w:proofErr w:type="spellEnd"/>
      <w:r w:rsidRPr="002236D9">
        <w:rPr>
          <w:rFonts w:cstheme="minorHAnsi"/>
          <w:color w:val="000000" w:themeColor="text1"/>
          <w:kern w:val="0"/>
        </w:rPr>
        <w:t xml:space="preserve">, J. W., van </w:t>
      </w:r>
      <w:proofErr w:type="spellStart"/>
      <w:r w:rsidRPr="002236D9">
        <w:rPr>
          <w:rFonts w:cstheme="minorHAnsi"/>
          <w:color w:val="000000" w:themeColor="text1"/>
          <w:kern w:val="0"/>
        </w:rPr>
        <w:t>Mechelen</w:t>
      </w:r>
      <w:proofErr w:type="spellEnd"/>
      <w:r w:rsidRPr="002236D9">
        <w:rPr>
          <w:rFonts w:cstheme="minorHAnsi"/>
          <w:color w:val="000000" w:themeColor="text1"/>
          <w:kern w:val="0"/>
        </w:rPr>
        <w:t xml:space="preserve">, W., </w:t>
      </w:r>
      <w:proofErr w:type="spellStart"/>
      <w:r w:rsidRPr="002236D9">
        <w:rPr>
          <w:rFonts w:cstheme="minorHAnsi"/>
          <w:color w:val="000000" w:themeColor="text1"/>
          <w:kern w:val="0"/>
        </w:rPr>
        <w:t>Chinapaw</w:t>
      </w:r>
      <w:proofErr w:type="spellEnd"/>
      <w:r w:rsidRPr="002236D9">
        <w:rPr>
          <w:rFonts w:cstheme="minorHAnsi"/>
          <w:color w:val="000000" w:themeColor="text1"/>
          <w:kern w:val="0"/>
        </w:rPr>
        <w:t xml:space="preserve">, M. J. (2012). Physical </w:t>
      </w:r>
    </w:p>
    <w:p w14:paraId="27C1410E" w14:textId="77777777" w:rsidR="005210E5" w:rsidRPr="002236D9" w:rsidRDefault="004F35FD">
      <w:pPr>
        <w:rPr>
          <w:rFonts w:cstheme="minorHAnsi"/>
          <w:color w:val="000000" w:themeColor="text1"/>
          <w:kern w:val="0"/>
        </w:rPr>
      </w:pPr>
      <w:r w:rsidRPr="002236D9">
        <w:rPr>
          <w:rFonts w:cstheme="minorHAnsi"/>
          <w:color w:val="000000" w:themeColor="text1"/>
          <w:kern w:val="0"/>
        </w:rPr>
        <w:t xml:space="preserve">activity and performance at school: A systematic review of the literature including a </w:t>
      </w:r>
    </w:p>
    <w:p w14:paraId="3BE975B3" w14:textId="77777777" w:rsidR="005210E5" w:rsidRPr="002236D9" w:rsidRDefault="004F35FD">
      <w:pPr>
        <w:ind w:left="720" w:firstLine="0"/>
        <w:rPr>
          <w:rFonts w:eastAsia="Times New Roman" w:cstheme="minorHAnsi"/>
          <w:color w:val="000000" w:themeColor="text1"/>
          <w:kern w:val="0"/>
          <w:lang w:eastAsia="en-US"/>
        </w:rPr>
      </w:pPr>
      <w:r w:rsidRPr="002236D9">
        <w:rPr>
          <w:rFonts w:cstheme="minorHAnsi"/>
          <w:color w:val="000000" w:themeColor="text1"/>
          <w:kern w:val="0"/>
        </w:rPr>
        <w:t xml:space="preserve">methodological quality assessment. </w:t>
      </w:r>
      <w:r w:rsidRPr="002236D9">
        <w:rPr>
          <w:rFonts w:cstheme="minorHAnsi"/>
          <w:i/>
          <w:iCs/>
          <w:color w:val="000000" w:themeColor="text1"/>
          <w:kern w:val="0"/>
        </w:rPr>
        <w:t>Archives of Pediatrics &amp; Adolescent Med</w:t>
      </w:r>
      <w:r w:rsidRPr="002236D9">
        <w:rPr>
          <w:rFonts w:cstheme="minorHAnsi"/>
          <w:i/>
          <w:color w:val="000000" w:themeColor="text1"/>
          <w:kern w:val="0"/>
        </w:rPr>
        <w:t>icine</w:t>
      </w:r>
      <w:r w:rsidRPr="002236D9">
        <w:rPr>
          <w:rFonts w:cstheme="minorHAnsi"/>
          <w:color w:val="000000" w:themeColor="text1"/>
          <w:kern w:val="0"/>
        </w:rPr>
        <w:t xml:space="preserve">, </w:t>
      </w:r>
      <w:r w:rsidRPr="002236D9">
        <w:rPr>
          <w:rFonts w:cstheme="minorHAnsi"/>
          <w:i/>
          <w:color w:val="000000" w:themeColor="text1"/>
          <w:kern w:val="0"/>
        </w:rPr>
        <w:t>166(1),</w:t>
      </w:r>
      <w:r w:rsidRPr="002236D9">
        <w:rPr>
          <w:rFonts w:cstheme="minorHAnsi"/>
          <w:color w:val="000000" w:themeColor="text1"/>
          <w:kern w:val="0"/>
        </w:rPr>
        <w:t xml:space="preserve"> 49-55. </w:t>
      </w:r>
      <w:r w:rsidRPr="002236D9">
        <w:rPr>
          <w:rFonts w:eastAsia="Times New Roman" w:cstheme="minorHAnsi"/>
          <w:color w:val="000000" w:themeColor="text1"/>
          <w:kern w:val="0"/>
          <w:lang w:eastAsia="en-US"/>
        </w:rPr>
        <w:t>doi:10.1001/archpediatrics.2011.716</w:t>
      </w:r>
    </w:p>
    <w:p w14:paraId="0655360A" w14:textId="77777777" w:rsidR="005210E5" w:rsidRPr="002236D9" w:rsidRDefault="004F35FD">
      <w:pPr>
        <w:ind w:firstLine="0"/>
        <w:rPr>
          <w:rFonts w:eastAsia="Times New Roman" w:cstheme="minorHAnsi"/>
          <w:color w:val="000000" w:themeColor="text1"/>
          <w:kern w:val="0"/>
          <w:highlight w:val="white"/>
          <w:lang w:eastAsia="en-US"/>
        </w:rPr>
      </w:pPr>
      <w:r w:rsidRPr="002236D9">
        <w:rPr>
          <w:rFonts w:eastAsia="Times New Roman" w:cstheme="minorHAnsi"/>
          <w:color w:val="000000" w:themeColor="text1"/>
          <w:kern w:val="0"/>
          <w:shd w:val="clear" w:color="auto" w:fill="FFFFFF"/>
          <w:lang w:eastAsia="en-US"/>
        </w:rPr>
        <w:t xml:space="preserve">Singleton, R. A., &amp; Wolfson, A. R. (2009). Alcohol consumption, sleep, and </w:t>
      </w:r>
    </w:p>
    <w:p w14:paraId="0E06C13A" w14:textId="77777777" w:rsidR="005210E5" w:rsidRPr="002236D9" w:rsidRDefault="004F35FD">
      <w:pPr>
        <w:ind w:left="720" w:firstLine="0"/>
        <w:rPr>
          <w:rFonts w:cstheme="minorHAnsi"/>
        </w:rPr>
      </w:pPr>
      <w:r w:rsidRPr="002236D9">
        <w:rPr>
          <w:rFonts w:eastAsia="Times New Roman" w:cstheme="minorHAnsi"/>
          <w:color w:val="000000" w:themeColor="text1"/>
          <w:kern w:val="0"/>
          <w:shd w:val="clear" w:color="auto" w:fill="FFFFFF"/>
          <w:lang w:eastAsia="en-US"/>
        </w:rPr>
        <w:t>academic performance among college students. </w:t>
      </w:r>
      <w:r w:rsidRPr="002236D9">
        <w:rPr>
          <w:rFonts w:eastAsia="Times New Roman" w:cstheme="minorHAnsi"/>
          <w:i/>
          <w:iCs/>
          <w:color w:val="000000" w:themeColor="text1"/>
          <w:kern w:val="0"/>
          <w:shd w:val="clear" w:color="auto" w:fill="FFFFFF"/>
          <w:lang w:eastAsia="en-US"/>
        </w:rPr>
        <w:t>Journal of Studies on Alcohol and Drugs</w:t>
      </w:r>
      <w:r w:rsidRPr="002236D9">
        <w:rPr>
          <w:rFonts w:eastAsia="Times New Roman" w:cstheme="minorHAnsi"/>
          <w:color w:val="000000" w:themeColor="text1"/>
          <w:kern w:val="0"/>
          <w:shd w:val="clear" w:color="auto" w:fill="FFFFFF"/>
          <w:lang w:eastAsia="en-US"/>
        </w:rPr>
        <w:t>, </w:t>
      </w:r>
      <w:r w:rsidRPr="002236D9">
        <w:rPr>
          <w:rFonts w:eastAsia="Times New Roman" w:cstheme="minorHAnsi"/>
          <w:i/>
          <w:iCs/>
          <w:color w:val="000000" w:themeColor="text1"/>
          <w:kern w:val="0"/>
          <w:shd w:val="clear" w:color="auto" w:fill="FFFFFF"/>
          <w:lang w:eastAsia="en-US"/>
        </w:rPr>
        <w:t>70</w:t>
      </w:r>
      <w:r w:rsidRPr="002236D9">
        <w:rPr>
          <w:rFonts w:eastAsia="Times New Roman" w:cstheme="minorHAnsi"/>
          <w:i/>
          <w:color w:val="000000" w:themeColor="text1"/>
          <w:kern w:val="0"/>
          <w:shd w:val="clear" w:color="auto" w:fill="FFFFFF"/>
          <w:lang w:eastAsia="en-US"/>
        </w:rPr>
        <w:t>(3),</w:t>
      </w:r>
      <w:r w:rsidRPr="002236D9">
        <w:rPr>
          <w:rFonts w:eastAsia="Times New Roman" w:cstheme="minorHAnsi"/>
          <w:color w:val="000000" w:themeColor="text1"/>
          <w:kern w:val="0"/>
          <w:shd w:val="clear" w:color="auto" w:fill="FFFFFF"/>
          <w:lang w:eastAsia="en-US"/>
        </w:rPr>
        <w:t xml:space="preserve"> 355-363.</w:t>
      </w:r>
      <w:r w:rsidRPr="002236D9">
        <w:rPr>
          <w:rFonts w:eastAsia="Times New Roman" w:cstheme="minorHAnsi"/>
          <w:color w:val="000000" w:themeColor="text1"/>
          <w:kern w:val="0"/>
          <w:lang w:eastAsia="en-US"/>
        </w:rPr>
        <w:t xml:space="preserve"> </w:t>
      </w:r>
      <w:proofErr w:type="spellStart"/>
      <w:r w:rsidRPr="002236D9">
        <w:rPr>
          <w:rFonts w:eastAsia="Times New Roman" w:cstheme="minorHAnsi"/>
          <w:color w:val="000000" w:themeColor="text1"/>
          <w:kern w:val="0"/>
          <w:lang w:eastAsia="en-US"/>
        </w:rPr>
        <w:t>doi</w:t>
      </w:r>
      <w:proofErr w:type="spellEnd"/>
      <w:r w:rsidRPr="002236D9">
        <w:rPr>
          <w:rFonts w:eastAsia="Times New Roman" w:cstheme="minorHAnsi"/>
          <w:color w:val="000000" w:themeColor="text1"/>
          <w:kern w:val="0"/>
          <w:lang w:eastAsia="en-US"/>
        </w:rPr>
        <w:t xml:space="preserve">: </w:t>
      </w:r>
      <w:hyperlink r:id="rId43">
        <w:r w:rsidRPr="002236D9">
          <w:rPr>
            <w:rStyle w:val="InternetLink"/>
            <w:rFonts w:eastAsia="Times New Roman" w:cstheme="minorHAnsi"/>
            <w:color w:val="000000" w:themeColor="text1"/>
            <w:highlight w:val="white"/>
            <w:u w:val="none"/>
          </w:rPr>
          <w:t>https://doi.org/10.15288/jsad.2009.70.355</w:t>
        </w:r>
      </w:hyperlink>
    </w:p>
    <w:p w14:paraId="342F8C43" w14:textId="77777777" w:rsidR="005210E5" w:rsidRPr="002236D9" w:rsidRDefault="004F35FD">
      <w:pPr>
        <w:widowControl w:val="0"/>
        <w:spacing w:after="240"/>
        <w:ind w:firstLine="0"/>
        <w:rPr>
          <w:rFonts w:cstheme="minorHAnsi"/>
          <w:color w:val="000000" w:themeColor="text1"/>
          <w:kern w:val="0"/>
        </w:rPr>
      </w:pPr>
      <w:r w:rsidRPr="002236D9">
        <w:rPr>
          <w:rFonts w:cstheme="minorHAnsi"/>
          <w:color w:val="000000" w:themeColor="text1"/>
          <w:kern w:val="0"/>
        </w:rPr>
        <w:t xml:space="preserve">Skinner, E. A., &amp; Belmont, M. J. (1993). Motivation in the classroom: Reciprocal effects of </w:t>
      </w:r>
    </w:p>
    <w:p w14:paraId="1F24B70A" w14:textId="77777777" w:rsidR="005210E5" w:rsidRPr="002236D9" w:rsidRDefault="004F35FD">
      <w:pPr>
        <w:ind w:left="720" w:firstLine="0"/>
        <w:rPr>
          <w:rFonts w:cstheme="minorHAnsi"/>
        </w:rPr>
      </w:pPr>
      <w:r w:rsidRPr="002236D9">
        <w:rPr>
          <w:rFonts w:cstheme="minorHAnsi"/>
          <w:color w:val="000000" w:themeColor="text1"/>
          <w:kern w:val="0"/>
        </w:rPr>
        <w:t xml:space="preserve">teacher behavior and student engagement across the school year. </w:t>
      </w:r>
      <w:r w:rsidRPr="002236D9">
        <w:rPr>
          <w:rFonts w:cstheme="minorHAnsi"/>
          <w:i/>
          <w:color w:val="000000" w:themeColor="text1"/>
          <w:kern w:val="0"/>
        </w:rPr>
        <w:t>Journal of Educational Psychology, 85(4</w:t>
      </w:r>
      <w:r w:rsidRPr="002236D9">
        <w:rPr>
          <w:rFonts w:cstheme="minorHAnsi"/>
          <w:color w:val="000000" w:themeColor="text1"/>
          <w:kern w:val="0"/>
        </w:rPr>
        <w:t xml:space="preserve">), 571-581. </w:t>
      </w:r>
      <w:proofErr w:type="spellStart"/>
      <w:r w:rsidRPr="002236D9">
        <w:rPr>
          <w:rFonts w:cstheme="minorHAnsi"/>
          <w:color w:val="000000" w:themeColor="text1"/>
          <w:kern w:val="0"/>
        </w:rPr>
        <w:t>doi</w:t>
      </w:r>
      <w:proofErr w:type="spellEnd"/>
      <w:r w:rsidRPr="002236D9">
        <w:rPr>
          <w:rFonts w:cstheme="minorHAnsi"/>
          <w:color w:val="000000" w:themeColor="text1"/>
          <w:kern w:val="0"/>
        </w:rPr>
        <w:t xml:space="preserve">: </w:t>
      </w:r>
      <w:hyperlink r:id="rId44" w:tgtFrame="_blank">
        <w:r w:rsidRPr="002236D9">
          <w:rPr>
            <w:rStyle w:val="InternetLink"/>
            <w:rFonts w:eastAsia="Times New Roman" w:cstheme="minorHAnsi"/>
            <w:color w:val="000000" w:themeColor="text1"/>
            <w:highlight w:val="white"/>
            <w:u w:val="none"/>
          </w:rPr>
          <w:t>http://dx.doi.org/10.1037/0022-0663.85.4.571</w:t>
        </w:r>
      </w:hyperlink>
    </w:p>
    <w:p w14:paraId="5E8EC629" w14:textId="77777777" w:rsidR="005210E5" w:rsidRPr="002236D9" w:rsidRDefault="004F35FD">
      <w:pPr>
        <w:ind w:firstLine="0"/>
        <w:rPr>
          <w:rFonts w:cstheme="minorHAnsi"/>
          <w:color w:val="000000" w:themeColor="text1"/>
        </w:rPr>
      </w:pPr>
      <w:r w:rsidRPr="002236D9">
        <w:rPr>
          <w:rFonts w:cstheme="minorHAnsi"/>
          <w:color w:val="000000" w:themeColor="text1"/>
        </w:rPr>
        <w:t xml:space="preserve">Spence, J. C., </w:t>
      </w:r>
      <w:proofErr w:type="spellStart"/>
      <w:r w:rsidRPr="002236D9">
        <w:rPr>
          <w:rFonts w:cstheme="minorHAnsi"/>
          <w:color w:val="000000" w:themeColor="text1"/>
        </w:rPr>
        <w:t>McGannon</w:t>
      </w:r>
      <w:proofErr w:type="spellEnd"/>
      <w:r w:rsidRPr="002236D9">
        <w:rPr>
          <w:rFonts w:cstheme="minorHAnsi"/>
          <w:color w:val="000000" w:themeColor="text1"/>
        </w:rPr>
        <w:t xml:space="preserve">, K. R., &amp; Poon P. (2005). The effect of exercise on global self-esteem: </w:t>
      </w:r>
    </w:p>
    <w:p w14:paraId="2654F055" w14:textId="77777777" w:rsidR="005210E5" w:rsidRPr="002236D9" w:rsidRDefault="004F35FD">
      <w:pPr>
        <w:ind w:left="720" w:firstLine="0"/>
        <w:rPr>
          <w:rFonts w:cstheme="minorHAnsi"/>
          <w:color w:val="000000" w:themeColor="text1"/>
        </w:rPr>
      </w:pPr>
      <w:r w:rsidRPr="002236D9">
        <w:rPr>
          <w:rFonts w:cstheme="minorHAnsi"/>
          <w:color w:val="000000" w:themeColor="text1"/>
        </w:rPr>
        <w:lastRenderedPageBreak/>
        <w:t xml:space="preserve">a quantitative review. </w:t>
      </w:r>
      <w:r w:rsidRPr="002236D9">
        <w:rPr>
          <w:rFonts w:cstheme="minorHAnsi"/>
          <w:i/>
          <w:color w:val="000000" w:themeColor="text1"/>
        </w:rPr>
        <w:t>Journal of Sport and Exercise Psychology, 27,</w:t>
      </w:r>
      <w:r w:rsidRPr="002236D9">
        <w:rPr>
          <w:rFonts w:cstheme="minorHAnsi"/>
          <w:color w:val="000000" w:themeColor="text1"/>
        </w:rPr>
        <w:t xml:space="preserve"> 311–334. </w:t>
      </w:r>
      <w:proofErr w:type="spellStart"/>
      <w:r w:rsidRPr="002236D9">
        <w:rPr>
          <w:rFonts w:eastAsia="Times New Roman" w:cstheme="minorHAnsi"/>
          <w:color w:val="000000" w:themeColor="text1"/>
          <w:kern w:val="0"/>
          <w:shd w:val="clear" w:color="auto" w:fill="FFFFFF"/>
          <w:lang w:eastAsia="en-US"/>
        </w:rPr>
        <w:t>doi</w:t>
      </w:r>
      <w:proofErr w:type="spellEnd"/>
      <w:r w:rsidRPr="002236D9">
        <w:rPr>
          <w:rFonts w:eastAsia="Times New Roman" w:cstheme="minorHAnsi"/>
          <w:color w:val="000000" w:themeColor="text1"/>
          <w:kern w:val="0"/>
          <w:shd w:val="clear" w:color="auto" w:fill="FFFFFF"/>
          <w:lang w:eastAsia="en-US"/>
        </w:rPr>
        <w:t>: 10.1123/jsep.27.3.311</w:t>
      </w:r>
    </w:p>
    <w:p w14:paraId="2394B3C3" w14:textId="77777777" w:rsidR="005210E5" w:rsidRPr="002236D9" w:rsidRDefault="004F35FD">
      <w:pPr>
        <w:ind w:firstLine="0"/>
        <w:rPr>
          <w:rFonts w:cstheme="minorHAnsi"/>
          <w:i/>
          <w:color w:val="000000" w:themeColor="text1"/>
          <w:kern w:val="0"/>
        </w:rPr>
      </w:pPr>
      <w:proofErr w:type="spellStart"/>
      <w:r w:rsidRPr="002236D9">
        <w:rPr>
          <w:rFonts w:cstheme="minorHAnsi"/>
          <w:color w:val="000000" w:themeColor="text1"/>
          <w:kern w:val="0"/>
        </w:rPr>
        <w:t>Stepanski</w:t>
      </w:r>
      <w:proofErr w:type="spellEnd"/>
      <w:r w:rsidRPr="002236D9">
        <w:rPr>
          <w:rFonts w:cstheme="minorHAnsi"/>
          <w:color w:val="000000" w:themeColor="text1"/>
          <w:kern w:val="0"/>
        </w:rPr>
        <w:t xml:space="preserve">, E. J. &amp; Wyatt, J. K. (2003). Use of sleep hygiene in the treatment of insomnia. </w:t>
      </w:r>
      <w:r w:rsidRPr="002236D9">
        <w:rPr>
          <w:rFonts w:cstheme="minorHAnsi"/>
          <w:i/>
          <w:color w:val="000000" w:themeColor="text1"/>
          <w:kern w:val="0"/>
        </w:rPr>
        <w:t xml:space="preserve">Sleep </w:t>
      </w:r>
    </w:p>
    <w:p w14:paraId="1AC1133D" w14:textId="77777777" w:rsidR="005210E5" w:rsidRPr="002236D9" w:rsidRDefault="004F35FD">
      <w:pPr>
        <w:rPr>
          <w:rFonts w:cstheme="minorHAnsi"/>
          <w:color w:val="000000" w:themeColor="text1"/>
          <w:kern w:val="0"/>
        </w:rPr>
      </w:pPr>
      <w:r w:rsidRPr="002236D9">
        <w:rPr>
          <w:rFonts w:cstheme="minorHAnsi"/>
          <w:i/>
          <w:color w:val="000000" w:themeColor="text1"/>
          <w:kern w:val="0"/>
        </w:rPr>
        <w:t>Medicine Reviews, 7(3)</w:t>
      </w:r>
      <w:r w:rsidRPr="002236D9">
        <w:rPr>
          <w:rFonts w:cstheme="minorHAnsi"/>
          <w:color w:val="000000" w:themeColor="text1"/>
          <w:kern w:val="0"/>
        </w:rPr>
        <w:t>, 215-225. doi:10.1053/smrv.2001.0246</w:t>
      </w:r>
    </w:p>
    <w:p w14:paraId="7C0BC500" w14:textId="77777777" w:rsidR="005210E5" w:rsidRPr="002236D9" w:rsidRDefault="004F35FD">
      <w:pPr>
        <w:ind w:firstLine="0"/>
        <w:rPr>
          <w:rFonts w:eastAsia="Times New Roman" w:cstheme="minorHAnsi"/>
          <w:color w:val="000000" w:themeColor="text1"/>
          <w:kern w:val="0"/>
          <w:highlight w:val="cyan"/>
          <w:lang w:eastAsia="en-US"/>
        </w:rPr>
      </w:pPr>
      <w:proofErr w:type="spellStart"/>
      <w:r w:rsidRPr="002236D9">
        <w:rPr>
          <w:rFonts w:eastAsia="Times New Roman" w:cstheme="minorHAnsi"/>
          <w:color w:val="000000" w:themeColor="text1"/>
          <w:kern w:val="0"/>
          <w:shd w:val="clear" w:color="auto" w:fill="F7FBFE"/>
          <w:lang w:eastAsia="en-US"/>
        </w:rPr>
        <w:t>Suldo</w:t>
      </w:r>
      <w:proofErr w:type="spellEnd"/>
      <w:r w:rsidRPr="002236D9">
        <w:rPr>
          <w:rFonts w:eastAsia="Times New Roman" w:cstheme="minorHAnsi"/>
          <w:color w:val="000000" w:themeColor="text1"/>
          <w:kern w:val="0"/>
          <w:shd w:val="clear" w:color="auto" w:fill="F7FBFE"/>
          <w:lang w:eastAsia="en-US"/>
        </w:rPr>
        <w:t xml:space="preserve">, S. M., &amp; Huebner, E. S. (2004a). Does life satisfaction moderate the effects of </w:t>
      </w:r>
      <w:proofErr w:type="gramStart"/>
      <w:r w:rsidRPr="002236D9">
        <w:rPr>
          <w:rFonts w:eastAsia="Times New Roman" w:cstheme="minorHAnsi"/>
          <w:color w:val="000000" w:themeColor="text1"/>
          <w:kern w:val="0"/>
          <w:shd w:val="clear" w:color="auto" w:fill="F7FBFE"/>
          <w:lang w:eastAsia="en-US"/>
        </w:rPr>
        <w:t>stressful</w:t>
      </w:r>
      <w:proofErr w:type="gramEnd"/>
      <w:r w:rsidRPr="002236D9">
        <w:rPr>
          <w:rFonts w:eastAsia="Times New Roman" w:cstheme="minorHAnsi"/>
          <w:color w:val="000000" w:themeColor="text1"/>
          <w:kern w:val="0"/>
          <w:shd w:val="clear" w:color="auto" w:fill="F7FBFE"/>
          <w:lang w:eastAsia="en-US"/>
        </w:rPr>
        <w:t xml:space="preserve"> </w:t>
      </w:r>
    </w:p>
    <w:p w14:paraId="6A9199E4" w14:textId="16F27F44" w:rsidR="005210E5" w:rsidRPr="002236D9" w:rsidRDefault="004F35FD">
      <w:pPr>
        <w:ind w:left="720" w:firstLine="0"/>
        <w:rPr>
          <w:rFonts w:cstheme="minorHAnsi"/>
        </w:rPr>
      </w:pPr>
      <w:r w:rsidRPr="002236D9">
        <w:rPr>
          <w:rFonts w:eastAsia="Times New Roman" w:cstheme="minorHAnsi"/>
          <w:color w:val="000000" w:themeColor="text1"/>
          <w:kern w:val="0"/>
          <w:shd w:val="clear" w:color="auto" w:fill="F7FBFE"/>
          <w:lang w:eastAsia="en-US"/>
        </w:rPr>
        <w:t>life events on psychopathological behavior during adolescence? </w:t>
      </w:r>
      <w:r w:rsidRPr="002236D9">
        <w:rPr>
          <w:rFonts w:eastAsia="Times New Roman" w:cstheme="minorHAnsi"/>
          <w:i/>
          <w:iCs/>
          <w:color w:val="000000" w:themeColor="text1"/>
          <w:kern w:val="0"/>
          <w:lang w:eastAsia="en-US"/>
        </w:rPr>
        <w:t>School Psychology Quarterly,</w:t>
      </w:r>
      <w:r w:rsidRPr="002236D9">
        <w:rPr>
          <w:rFonts w:eastAsia="Times New Roman" w:cstheme="minorHAnsi"/>
          <w:color w:val="000000" w:themeColor="text1"/>
          <w:kern w:val="0"/>
          <w:shd w:val="clear" w:color="auto" w:fill="F7FBFE"/>
          <w:lang w:eastAsia="en-US"/>
        </w:rPr>
        <w:t> </w:t>
      </w:r>
      <w:r w:rsidRPr="002236D9">
        <w:rPr>
          <w:rFonts w:eastAsia="Times New Roman" w:cstheme="minorHAnsi"/>
          <w:i/>
          <w:iCs/>
          <w:color w:val="000000" w:themeColor="text1"/>
          <w:kern w:val="0"/>
          <w:lang w:eastAsia="en-US"/>
        </w:rPr>
        <w:t>19</w:t>
      </w:r>
      <w:r w:rsidRPr="002236D9">
        <w:rPr>
          <w:rFonts w:eastAsia="Times New Roman" w:cstheme="minorHAnsi"/>
          <w:color w:val="000000" w:themeColor="text1"/>
          <w:kern w:val="0"/>
          <w:shd w:val="clear" w:color="auto" w:fill="F7FBFE"/>
          <w:lang w:eastAsia="en-US"/>
        </w:rPr>
        <w:t>, 93–105.</w:t>
      </w:r>
      <w:r w:rsidRPr="002236D9">
        <w:rPr>
          <w:rFonts w:cstheme="minorHAnsi"/>
          <w:color w:val="000000" w:themeColor="text1"/>
        </w:rPr>
        <w:t xml:space="preserve"> </w:t>
      </w:r>
      <w:proofErr w:type="spellStart"/>
      <w:r w:rsidRPr="002236D9">
        <w:rPr>
          <w:rFonts w:cstheme="minorHAnsi"/>
          <w:color w:val="000000" w:themeColor="text1"/>
        </w:rPr>
        <w:t>doi</w:t>
      </w:r>
      <w:proofErr w:type="spellEnd"/>
      <w:r w:rsidRPr="002236D9">
        <w:rPr>
          <w:rFonts w:cstheme="minorHAnsi"/>
          <w:color w:val="000000" w:themeColor="text1"/>
        </w:rPr>
        <w:t xml:space="preserve">: </w:t>
      </w:r>
      <w:r w:rsidRPr="002236D9">
        <w:rPr>
          <w:rStyle w:val="InternetLink"/>
          <w:rFonts w:eastAsia="Times New Roman" w:cstheme="minorHAnsi"/>
          <w:color w:val="000000" w:themeColor="text1"/>
          <w:kern w:val="0"/>
          <w:u w:val="none"/>
          <w:lang w:eastAsia="en-US"/>
        </w:rPr>
        <w:t>http://psycnet.apa.org/doi/10.1521/scpq.19.2.93.33313</w:t>
      </w:r>
    </w:p>
    <w:p w14:paraId="6EC9BAA2" w14:textId="77777777" w:rsidR="005210E5" w:rsidRPr="002236D9" w:rsidRDefault="004F35FD">
      <w:pPr>
        <w:widowControl w:val="0"/>
        <w:spacing w:after="240"/>
        <w:ind w:firstLine="0"/>
        <w:rPr>
          <w:rFonts w:eastAsia="Times New Roman" w:cstheme="minorHAnsi"/>
          <w:color w:val="000000" w:themeColor="text1"/>
          <w:kern w:val="0"/>
          <w:highlight w:val="cyan"/>
          <w:lang w:eastAsia="en-US"/>
        </w:rPr>
      </w:pPr>
      <w:proofErr w:type="spellStart"/>
      <w:r w:rsidRPr="002236D9">
        <w:rPr>
          <w:rFonts w:eastAsia="Times New Roman" w:cstheme="minorHAnsi"/>
          <w:color w:val="000000" w:themeColor="text1"/>
          <w:kern w:val="0"/>
          <w:shd w:val="clear" w:color="auto" w:fill="F7FBFE"/>
          <w:lang w:eastAsia="en-US"/>
        </w:rPr>
        <w:t>Sulkowski</w:t>
      </w:r>
      <w:proofErr w:type="spellEnd"/>
      <w:r w:rsidRPr="002236D9">
        <w:rPr>
          <w:rFonts w:eastAsia="Times New Roman" w:cstheme="minorHAnsi"/>
          <w:color w:val="000000" w:themeColor="text1"/>
          <w:kern w:val="0"/>
          <w:shd w:val="clear" w:color="auto" w:fill="F7FBFE"/>
          <w:lang w:eastAsia="en-US"/>
        </w:rPr>
        <w:t xml:space="preserve">, M. L., Dempsey, J., &amp; Dempsey, A. (2011).  Effects of stress and coping on binge </w:t>
      </w:r>
    </w:p>
    <w:p w14:paraId="4C09CDE4" w14:textId="77777777" w:rsidR="005210E5" w:rsidRPr="002236D9" w:rsidRDefault="004F35FD">
      <w:pPr>
        <w:widowControl w:val="0"/>
        <w:spacing w:after="240"/>
        <w:ind w:left="720" w:firstLine="0"/>
        <w:rPr>
          <w:rFonts w:cstheme="minorHAnsi"/>
          <w:color w:val="000000" w:themeColor="text1"/>
          <w:kern w:val="0"/>
        </w:rPr>
      </w:pPr>
      <w:r w:rsidRPr="002236D9">
        <w:rPr>
          <w:rFonts w:eastAsia="Times New Roman" w:cstheme="minorHAnsi"/>
          <w:color w:val="000000" w:themeColor="text1"/>
          <w:kern w:val="0"/>
          <w:shd w:val="clear" w:color="auto" w:fill="F7FBFE"/>
          <w:lang w:eastAsia="en-US"/>
        </w:rPr>
        <w:t xml:space="preserve">eating in female college students. </w:t>
      </w:r>
      <w:r w:rsidRPr="008D00AA">
        <w:rPr>
          <w:rFonts w:eastAsia="Times New Roman" w:cstheme="minorHAnsi"/>
          <w:i/>
          <w:color w:val="000000" w:themeColor="text1"/>
          <w:kern w:val="0"/>
          <w:shd w:val="clear" w:color="auto" w:fill="F7FBFE"/>
          <w:lang w:eastAsia="en-US"/>
        </w:rPr>
        <w:t>Eating Behaviors, 12</w:t>
      </w:r>
      <w:r w:rsidRPr="002236D9">
        <w:rPr>
          <w:rFonts w:eastAsia="Times New Roman" w:cstheme="minorHAnsi"/>
          <w:color w:val="000000" w:themeColor="text1"/>
          <w:kern w:val="0"/>
          <w:shd w:val="clear" w:color="auto" w:fill="F7FBFE"/>
          <w:lang w:eastAsia="en-US"/>
        </w:rPr>
        <w:t xml:space="preserve">, 188-191. </w:t>
      </w:r>
      <w:r w:rsidRPr="002236D9">
        <w:rPr>
          <w:rFonts w:cstheme="minorHAnsi"/>
          <w:color w:val="000000" w:themeColor="text1"/>
          <w:kern w:val="0"/>
        </w:rPr>
        <w:t xml:space="preserve">doi:10.1016/j.eatbeh.2011.04.006 </w:t>
      </w:r>
    </w:p>
    <w:p w14:paraId="2F2C732E" w14:textId="77777777" w:rsidR="005210E5" w:rsidRPr="002236D9" w:rsidRDefault="004F35FD">
      <w:pPr>
        <w:ind w:firstLine="0"/>
        <w:rPr>
          <w:rFonts w:cstheme="minorHAnsi"/>
          <w:color w:val="000000" w:themeColor="text1"/>
        </w:rPr>
      </w:pPr>
      <w:proofErr w:type="spellStart"/>
      <w:r w:rsidRPr="002236D9">
        <w:rPr>
          <w:rFonts w:cstheme="minorHAnsi"/>
          <w:color w:val="000000" w:themeColor="text1"/>
        </w:rPr>
        <w:t>Touchette</w:t>
      </w:r>
      <w:proofErr w:type="spellEnd"/>
      <w:r w:rsidRPr="002236D9">
        <w:rPr>
          <w:rFonts w:cstheme="minorHAnsi"/>
          <w:color w:val="000000" w:themeColor="text1"/>
        </w:rPr>
        <w:t xml:space="preserve">, É., Petit, D., </w:t>
      </w:r>
      <w:proofErr w:type="spellStart"/>
      <w:r w:rsidRPr="002236D9">
        <w:rPr>
          <w:rFonts w:cstheme="minorHAnsi"/>
          <w:color w:val="000000" w:themeColor="text1"/>
        </w:rPr>
        <w:t>Séguin</w:t>
      </w:r>
      <w:proofErr w:type="spellEnd"/>
      <w:r w:rsidRPr="002236D9">
        <w:rPr>
          <w:rFonts w:cstheme="minorHAnsi"/>
          <w:color w:val="000000" w:themeColor="text1"/>
        </w:rPr>
        <w:t xml:space="preserve">, J., </w:t>
      </w:r>
      <w:proofErr w:type="spellStart"/>
      <w:r w:rsidRPr="002236D9">
        <w:rPr>
          <w:rFonts w:cstheme="minorHAnsi"/>
          <w:color w:val="000000" w:themeColor="text1"/>
        </w:rPr>
        <w:t>Boivin</w:t>
      </w:r>
      <w:proofErr w:type="spellEnd"/>
      <w:r w:rsidRPr="002236D9">
        <w:rPr>
          <w:rFonts w:cstheme="minorHAnsi"/>
          <w:color w:val="000000" w:themeColor="text1"/>
        </w:rPr>
        <w:t xml:space="preserve">, M., Tremblay, R., &amp; </w:t>
      </w:r>
      <w:proofErr w:type="spellStart"/>
      <w:r w:rsidRPr="002236D9">
        <w:rPr>
          <w:rFonts w:cstheme="minorHAnsi"/>
          <w:color w:val="000000" w:themeColor="text1"/>
        </w:rPr>
        <w:t>Montplaisir</w:t>
      </w:r>
      <w:proofErr w:type="spellEnd"/>
      <w:r w:rsidRPr="002236D9">
        <w:rPr>
          <w:rFonts w:cstheme="minorHAnsi"/>
          <w:color w:val="000000" w:themeColor="text1"/>
        </w:rPr>
        <w:t xml:space="preserve">, J. (2007). </w:t>
      </w:r>
    </w:p>
    <w:p w14:paraId="574B6CE6" w14:textId="77777777" w:rsidR="005210E5" w:rsidRPr="002236D9" w:rsidRDefault="004F35FD">
      <w:pPr>
        <w:ind w:left="720" w:firstLine="0"/>
        <w:rPr>
          <w:rFonts w:cstheme="minorHAnsi"/>
        </w:rPr>
      </w:pPr>
      <w:r w:rsidRPr="002236D9">
        <w:rPr>
          <w:rFonts w:cstheme="minorHAnsi"/>
          <w:color w:val="000000" w:themeColor="text1"/>
        </w:rPr>
        <w:t xml:space="preserve">Associations between sleep duration patterns and behavioral/cognitive functioning at school entry. </w:t>
      </w:r>
      <w:r w:rsidRPr="002236D9">
        <w:rPr>
          <w:rFonts w:cstheme="minorHAnsi"/>
          <w:i/>
          <w:iCs/>
          <w:color w:val="000000" w:themeColor="text1"/>
        </w:rPr>
        <w:t>Sleep: Journal of Sleep and Sleep Disorders Research</w:t>
      </w:r>
      <w:r w:rsidRPr="002236D9">
        <w:rPr>
          <w:rFonts w:cstheme="minorHAnsi"/>
          <w:color w:val="000000" w:themeColor="text1"/>
        </w:rPr>
        <w:t xml:space="preserve">, </w:t>
      </w:r>
      <w:r w:rsidRPr="002236D9">
        <w:rPr>
          <w:rFonts w:cstheme="minorHAnsi"/>
          <w:i/>
          <w:iCs/>
          <w:color w:val="000000" w:themeColor="text1"/>
        </w:rPr>
        <w:t>30</w:t>
      </w:r>
      <w:r w:rsidRPr="002236D9">
        <w:rPr>
          <w:rFonts w:cstheme="minorHAnsi"/>
          <w:color w:val="000000" w:themeColor="text1"/>
        </w:rPr>
        <w:t xml:space="preserve">, 1213-1219. </w:t>
      </w:r>
      <w:proofErr w:type="spellStart"/>
      <w:r w:rsidRPr="002236D9">
        <w:rPr>
          <w:rFonts w:cstheme="minorHAnsi"/>
          <w:color w:val="000000" w:themeColor="text1"/>
        </w:rPr>
        <w:t>Doi</w:t>
      </w:r>
      <w:proofErr w:type="spellEnd"/>
      <w:r w:rsidRPr="002236D9">
        <w:rPr>
          <w:rFonts w:cstheme="minorHAnsi"/>
          <w:color w:val="000000" w:themeColor="text1"/>
        </w:rPr>
        <w:t xml:space="preserve">: </w:t>
      </w:r>
      <w:hyperlink r:id="rId45">
        <w:r w:rsidRPr="002236D9">
          <w:rPr>
            <w:rStyle w:val="InternetLink"/>
            <w:rFonts w:eastAsia="Times New Roman" w:cstheme="minorHAnsi"/>
            <w:color w:val="000000" w:themeColor="text1"/>
            <w:highlight w:val="white"/>
            <w:u w:val="none"/>
          </w:rPr>
          <w:t>https://doi.org/10.1093/sleep/30.9.1213</w:t>
        </w:r>
      </w:hyperlink>
    </w:p>
    <w:p w14:paraId="039D8E72" w14:textId="7A4DC818" w:rsidR="005210E5" w:rsidRPr="002236D9" w:rsidRDefault="004F35FD">
      <w:pPr>
        <w:ind w:firstLine="0"/>
        <w:rPr>
          <w:rFonts w:cstheme="minorHAnsi"/>
          <w:color w:val="000000" w:themeColor="text1"/>
        </w:rPr>
      </w:pPr>
      <w:proofErr w:type="spellStart"/>
      <w:r w:rsidRPr="002236D9">
        <w:rPr>
          <w:rFonts w:cstheme="minorHAnsi"/>
          <w:color w:val="000000" w:themeColor="text1"/>
        </w:rPr>
        <w:t>Trockel</w:t>
      </w:r>
      <w:proofErr w:type="spellEnd"/>
      <w:r w:rsidRPr="002236D9">
        <w:rPr>
          <w:rFonts w:cstheme="minorHAnsi"/>
          <w:color w:val="000000" w:themeColor="text1"/>
        </w:rPr>
        <w:t>, M. T., Barnes, M. D.,</w:t>
      </w:r>
      <w:r w:rsidR="008D00AA">
        <w:rPr>
          <w:rFonts w:cstheme="minorHAnsi"/>
          <w:color w:val="000000" w:themeColor="text1"/>
        </w:rPr>
        <w:t xml:space="preserve"> &amp; </w:t>
      </w:r>
      <w:proofErr w:type="spellStart"/>
      <w:r w:rsidR="008D00AA">
        <w:rPr>
          <w:rFonts w:cstheme="minorHAnsi"/>
          <w:color w:val="000000" w:themeColor="text1"/>
        </w:rPr>
        <w:t>Egget</w:t>
      </w:r>
      <w:proofErr w:type="spellEnd"/>
      <w:r w:rsidR="008D00AA">
        <w:rPr>
          <w:rFonts w:cstheme="minorHAnsi"/>
          <w:color w:val="000000" w:themeColor="text1"/>
        </w:rPr>
        <w:t>, D. L. (2000). Health-related variables and a</w:t>
      </w:r>
      <w:r w:rsidRPr="002236D9">
        <w:rPr>
          <w:rFonts w:cstheme="minorHAnsi"/>
          <w:color w:val="000000" w:themeColor="text1"/>
        </w:rPr>
        <w:t xml:space="preserve">cademic </w:t>
      </w:r>
    </w:p>
    <w:p w14:paraId="4E6E6B8D" w14:textId="792B8715" w:rsidR="005210E5" w:rsidRPr="002236D9" w:rsidRDefault="008D00AA">
      <w:pPr>
        <w:ind w:left="720" w:firstLine="0"/>
        <w:rPr>
          <w:rFonts w:cstheme="minorHAnsi"/>
          <w:color w:val="000000" w:themeColor="text1"/>
        </w:rPr>
      </w:pPr>
      <w:proofErr w:type="gramStart"/>
      <w:r>
        <w:rPr>
          <w:rFonts w:cstheme="minorHAnsi"/>
          <w:color w:val="000000" w:themeColor="text1"/>
        </w:rPr>
        <w:t>performance</w:t>
      </w:r>
      <w:proofErr w:type="gramEnd"/>
      <w:r>
        <w:rPr>
          <w:rFonts w:cstheme="minorHAnsi"/>
          <w:color w:val="000000" w:themeColor="text1"/>
        </w:rPr>
        <w:t xml:space="preserve"> among first-year college students: Implications for sleep and other b</w:t>
      </w:r>
      <w:r w:rsidR="004F35FD" w:rsidRPr="002236D9">
        <w:rPr>
          <w:rFonts w:cstheme="minorHAnsi"/>
          <w:color w:val="000000" w:themeColor="text1"/>
        </w:rPr>
        <w:t xml:space="preserve">ehaviors. </w:t>
      </w:r>
      <w:r w:rsidR="004F35FD" w:rsidRPr="002236D9">
        <w:rPr>
          <w:rFonts w:cstheme="minorHAnsi"/>
          <w:i/>
          <w:color w:val="000000" w:themeColor="text1"/>
        </w:rPr>
        <w:t>Journal of American College Health, 49(3),</w:t>
      </w:r>
      <w:r w:rsidR="004F35FD" w:rsidRPr="002236D9">
        <w:rPr>
          <w:rFonts w:cstheme="minorHAnsi"/>
          <w:color w:val="000000" w:themeColor="text1"/>
        </w:rPr>
        <w:t xml:space="preserve"> 125-131. </w:t>
      </w:r>
      <w:proofErr w:type="spellStart"/>
      <w:r w:rsidR="004F35FD" w:rsidRPr="002236D9">
        <w:rPr>
          <w:rFonts w:cstheme="minorHAnsi"/>
          <w:color w:val="000000" w:themeColor="text1"/>
        </w:rPr>
        <w:t>doi</w:t>
      </w:r>
      <w:proofErr w:type="spellEnd"/>
      <w:r w:rsidR="004F35FD" w:rsidRPr="002236D9">
        <w:rPr>
          <w:rFonts w:cstheme="minorHAnsi"/>
          <w:color w:val="000000" w:themeColor="text1"/>
        </w:rPr>
        <w:t xml:space="preserve">: 10.1080/07448480009596294 </w:t>
      </w:r>
    </w:p>
    <w:p w14:paraId="7D20ECA4" w14:textId="77777777" w:rsidR="005210E5" w:rsidRPr="002236D9" w:rsidRDefault="004F35FD">
      <w:pPr>
        <w:ind w:firstLine="0"/>
        <w:rPr>
          <w:rFonts w:cstheme="minorHAnsi"/>
          <w:color w:val="000000" w:themeColor="text1"/>
        </w:rPr>
      </w:pPr>
      <w:r w:rsidRPr="002236D9">
        <w:rPr>
          <w:rFonts w:cstheme="minorHAnsi"/>
          <w:color w:val="000000" w:themeColor="text1"/>
        </w:rPr>
        <w:t xml:space="preserve">Trudeau, F., &amp; Shephard, R. J. (2010). Relationships of physical activity to brain health and the </w:t>
      </w:r>
    </w:p>
    <w:p w14:paraId="73234969" w14:textId="77777777" w:rsidR="005210E5" w:rsidRPr="002236D9" w:rsidRDefault="004F35FD">
      <w:pPr>
        <w:ind w:left="720" w:firstLine="0"/>
        <w:rPr>
          <w:rFonts w:cstheme="minorHAnsi"/>
        </w:rPr>
      </w:pPr>
      <w:r w:rsidRPr="002236D9">
        <w:rPr>
          <w:rFonts w:cstheme="minorHAnsi"/>
          <w:color w:val="000000" w:themeColor="text1"/>
        </w:rPr>
        <w:t xml:space="preserve">academic performance of schoolchildren. </w:t>
      </w:r>
      <w:r w:rsidRPr="002236D9">
        <w:rPr>
          <w:rFonts w:cstheme="minorHAnsi"/>
          <w:i/>
          <w:color w:val="000000" w:themeColor="text1"/>
        </w:rPr>
        <w:t>American Journal of Lifestyle Medicine, 4,</w:t>
      </w:r>
      <w:r w:rsidRPr="002236D9">
        <w:rPr>
          <w:rFonts w:cstheme="minorHAnsi"/>
          <w:color w:val="000000" w:themeColor="text1"/>
        </w:rPr>
        <w:t xml:space="preserve"> 138–150. </w:t>
      </w:r>
      <w:proofErr w:type="spellStart"/>
      <w:r w:rsidRPr="002236D9">
        <w:rPr>
          <w:rFonts w:cstheme="minorHAnsi"/>
          <w:color w:val="000000" w:themeColor="text1"/>
        </w:rPr>
        <w:t>doi</w:t>
      </w:r>
      <w:proofErr w:type="spellEnd"/>
      <w:r w:rsidRPr="002236D9">
        <w:rPr>
          <w:rFonts w:cstheme="minorHAnsi"/>
          <w:color w:val="000000" w:themeColor="text1"/>
        </w:rPr>
        <w:t xml:space="preserve">: </w:t>
      </w:r>
      <w:hyperlink r:id="rId46">
        <w:r w:rsidRPr="002236D9">
          <w:rPr>
            <w:rStyle w:val="InternetLink"/>
            <w:rFonts w:eastAsia="Times New Roman" w:cstheme="minorHAnsi"/>
            <w:color w:val="000000" w:themeColor="text1"/>
            <w:highlight w:val="white"/>
            <w:u w:val="none"/>
          </w:rPr>
          <w:t>https://doi.org/10.1177/1559827609351133</w:t>
        </w:r>
      </w:hyperlink>
    </w:p>
    <w:p w14:paraId="2BC42879" w14:textId="77777777" w:rsidR="005210E5" w:rsidRPr="002236D9" w:rsidRDefault="004F35FD">
      <w:pPr>
        <w:ind w:firstLine="0"/>
        <w:rPr>
          <w:rFonts w:cstheme="minorHAnsi"/>
          <w:color w:val="000000" w:themeColor="text1"/>
        </w:rPr>
      </w:pPr>
      <w:r w:rsidRPr="002236D9">
        <w:rPr>
          <w:rFonts w:cstheme="minorHAnsi"/>
          <w:color w:val="000000" w:themeColor="text1"/>
        </w:rPr>
        <w:t xml:space="preserve">Turner, T., Drummond, S., </w:t>
      </w:r>
      <w:proofErr w:type="spellStart"/>
      <w:r w:rsidRPr="002236D9">
        <w:rPr>
          <w:rFonts w:cstheme="minorHAnsi"/>
          <w:color w:val="000000" w:themeColor="text1"/>
        </w:rPr>
        <w:t>Salamat</w:t>
      </w:r>
      <w:proofErr w:type="spellEnd"/>
      <w:r w:rsidRPr="002236D9">
        <w:rPr>
          <w:rFonts w:cstheme="minorHAnsi"/>
          <w:color w:val="000000" w:themeColor="text1"/>
        </w:rPr>
        <w:t xml:space="preserve">, J., &amp; Brown, G. (2007). Effects of 42 </w:t>
      </w:r>
      <w:proofErr w:type="spellStart"/>
      <w:r w:rsidRPr="002236D9">
        <w:rPr>
          <w:rFonts w:cstheme="minorHAnsi"/>
          <w:color w:val="000000" w:themeColor="text1"/>
        </w:rPr>
        <w:t>hr</w:t>
      </w:r>
      <w:proofErr w:type="spellEnd"/>
      <w:r w:rsidRPr="002236D9">
        <w:rPr>
          <w:rFonts w:cstheme="minorHAnsi"/>
          <w:color w:val="000000" w:themeColor="text1"/>
        </w:rPr>
        <w:t xml:space="preserve"> of total sleep </w:t>
      </w:r>
    </w:p>
    <w:p w14:paraId="1F517004" w14:textId="77777777" w:rsidR="005210E5" w:rsidRPr="002236D9" w:rsidRDefault="004F35FD">
      <w:pPr>
        <w:ind w:left="720" w:firstLine="0"/>
        <w:rPr>
          <w:rFonts w:cstheme="minorHAnsi"/>
        </w:rPr>
      </w:pPr>
      <w:r w:rsidRPr="002236D9">
        <w:rPr>
          <w:rFonts w:cstheme="minorHAnsi"/>
          <w:color w:val="000000" w:themeColor="text1"/>
        </w:rPr>
        <w:lastRenderedPageBreak/>
        <w:t xml:space="preserve">deprivation on component processes of verbal working memory. </w:t>
      </w:r>
      <w:r w:rsidRPr="002236D9">
        <w:rPr>
          <w:rFonts w:cstheme="minorHAnsi"/>
          <w:i/>
          <w:iCs/>
          <w:color w:val="000000" w:themeColor="text1"/>
        </w:rPr>
        <w:t>Neuropsychology</w:t>
      </w:r>
      <w:r w:rsidRPr="002236D9">
        <w:rPr>
          <w:rFonts w:cstheme="minorHAnsi"/>
          <w:color w:val="000000" w:themeColor="text1"/>
        </w:rPr>
        <w:t xml:space="preserve">, </w:t>
      </w:r>
      <w:r w:rsidRPr="002236D9">
        <w:rPr>
          <w:rFonts w:cstheme="minorHAnsi"/>
          <w:i/>
          <w:iCs/>
          <w:color w:val="000000" w:themeColor="text1"/>
        </w:rPr>
        <w:t>21</w:t>
      </w:r>
      <w:r w:rsidRPr="002236D9">
        <w:rPr>
          <w:rFonts w:cstheme="minorHAnsi"/>
          <w:color w:val="000000" w:themeColor="text1"/>
        </w:rPr>
        <w:t xml:space="preserve">, 787-795. </w:t>
      </w:r>
      <w:proofErr w:type="spellStart"/>
      <w:r w:rsidRPr="002236D9">
        <w:rPr>
          <w:rFonts w:cstheme="minorHAnsi"/>
          <w:color w:val="000000" w:themeColor="text1"/>
        </w:rPr>
        <w:t>doi</w:t>
      </w:r>
      <w:proofErr w:type="spellEnd"/>
      <w:r w:rsidRPr="002236D9">
        <w:rPr>
          <w:rFonts w:cstheme="minorHAnsi"/>
          <w:color w:val="000000" w:themeColor="text1"/>
        </w:rPr>
        <w:t xml:space="preserve">: </w:t>
      </w:r>
      <w:hyperlink r:id="rId47" w:tgtFrame="_blank">
        <w:r w:rsidRPr="002236D9">
          <w:rPr>
            <w:rStyle w:val="InternetLink"/>
            <w:rFonts w:eastAsia="Times New Roman" w:cstheme="minorHAnsi"/>
            <w:color w:val="000000" w:themeColor="text1"/>
            <w:highlight w:val="white"/>
            <w:u w:val="none"/>
          </w:rPr>
          <w:t>http://dx.doi.org/10.1037/0894-4105.21.6.787</w:t>
        </w:r>
      </w:hyperlink>
    </w:p>
    <w:p w14:paraId="12431CED" w14:textId="77777777" w:rsidR="005210E5" w:rsidRPr="002236D9" w:rsidRDefault="004F35FD">
      <w:pPr>
        <w:ind w:firstLine="0"/>
        <w:rPr>
          <w:rFonts w:eastAsia="Times New Roman" w:cstheme="minorHAnsi"/>
          <w:color w:val="000000" w:themeColor="text1"/>
          <w:kern w:val="0"/>
          <w:highlight w:val="white"/>
          <w:lang w:eastAsia="en-US"/>
        </w:rPr>
      </w:pPr>
      <w:proofErr w:type="spellStart"/>
      <w:r w:rsidRPr="002236D9">
        <w:rPr>
          <w:rFonts w:eastAsia="Times New Roman" w:cstheme="minorHAnsi"/>
          <w:color w:val="000000" w:themeColor="text1"/>
          <w:kern w:val="0"/>
          <w:shd w:val="clear" w:color="auto" w:fill="FFFFFF"/>
          <w:lang w:eastAsia="en-US"/>
        </w:rPr>
        <w:t>Vaez</w:t>
      </w:r>
      <w:proofErr w:type="spellEnd"/>
      <w:r w:rsidRPr="002236D9">
        <w:rPr>
          <w:rFonts w:eastAsia="Times New Roman" w:cstheme="minorHAnsi"/>
          <w:color w:val="000000" w:themeColor="text1"/>
          <w:kern w:val="0"/>
          <w:shd w:val="clear" w:color="auto" w:fill="FFFFFF"/>
          <w:lang w:eastAsia="en-US"/>
        </w:rPr>
        <w:t xml:space="preserve">, M., &amp; </w:t>
      </w:r>
      <w:proofErr w:type="spellStart"/>
      <w:r w:rsidRPr="002236D9">
        <w:rPr>
          <w:rFonts w:eastAsia="Times New Roman" w:cstheme="minorHAnsi"/>
          <w:color w:val="000000" w:themeColor="text1"/>
          <w:kern w:val="0"/>
          <w:shd w:val="clear" w:color="auto" w:fill="FFFFFF"/>
          <w:lang w:eastAsia="en-US"/>
        </w:rPr>
        <w:t>Laflamme</w:t>
      </w:r>
      <w:proofErr w:type="spellEnd"/>
      <w:r w:rsidRPr="002236D9">
        <w:rPr>
          <w:rFonts w:eastAsia="Times New Roman" w:cstheme="minorHAnsi"/>
          <w:color w:val="000000" w:themeColor="text1"/>
          <w:kern w:val="0"/>
          <w:shd w:val="clear" w:color="auto" w:fill="FFFFFF"/>
          <w:lang w:eastAsia="en-US"/>
        </w:rPr>
        <w:t xml:space="preserve">, L. (2008). Experienced stress, psychological symptoms, self-rated health </w:t>
      </w:r>
    </w:p>
    <w:p w14:paraId="6635F4E1" w14:textId="331455B0" w:rsidR="00832014" w:rsidRPr="002236D9" w:rsidRDefault="004F35FD">
      <w:pPr>
        <w:ind w:left="720" w:firstLine="0"/>
        <w:rPr>
          <w:rFonts w:eastAsia="Times New Roman" w:cstheme="minorHAnsi"/>
          <w:kern w:val="0"/>
          <w:shd w:val="clear" w:color="auto" w:fill="FFFFFF"/>
          <w:lang w:eastAsia="en-US"/>
        </w:rPr>
      </w:pPr>
      <w:r w:rsidRPr="002236D9">
        <w:rPr>
          <w:rFonts w:eastAsia="Times New Roman" w:cstheme="minorHAnsi"/>
          <w:color w:val="000000" w:themeColor="text1"/>
          <w:kern w:val="0"/>
          <w:shd w:val="clear" w:color="auto" w:fill="FFFFFF"/>
          <w:lang w:eastAsia="en-US"/>
        </w:rPr>
        <w:t>and academic achievement: A longitudinal study of Swedish university students. </w:t>
      </w:r>
      <w:r w:rsidRPr="002236D9">
        <w:rPr>
          <w:rFonts w:eastAsia="Times New Roman" w:cstheme="minorHAnsi"/>
          <w:i/>
          <w:iCs/>
          <w:color w:val="000000" w:themeColor="text1"/>
          <w:kern w:val="0"/>
          <w:shd w:val="clear" w:color="auto" w:fill="FFFFFF"/>
          <w:lang w:eastAsia="en-US"/>
        </w:rPr>
        <w:t>Social Behavior and Personality: An international journal</w:t>
      </w:r>
      <w:r w:rsidRPr="002236D9">
        <w:rPr>
          <w:rFonts w:eastAsia="Times New Roman" w:cstheme="minorHAnsi"/>
          <w:color w:val="000000" w:themeColor="text1"/>
          <w:kern w:val="0"/>
          <w:shd w:val="clear" w:color="auto" w:fill="FFFFFF"/>
          <w:lang w:eastAsia="en-US"/>
        </w:rPr>
        <w:t>, </w:t>
      </w:r>
      <w:r w:rsidRPr="002236D9">
        <w:rPr>
          <w:rFonts w:eastAsia="Times New Roman" w:cstheme="minorHAnsi"/>
          <w:i/>
          <w:iCs/>
          <w:color w:val="000000" w:themeColor="text1"/>
          <w:kern w:val="0"/>
          <w:shd w:val="clear" w:color="auto" w:fill="FFFFFF"/>
          <w:lang w:eastAsia="en-US"/>
        </w:rPr>
        <w:t>36</w:t>
      </w:r>
      <w:r w:rsidRPr="002236D9">
        <w:rPr>
          <w:rFonts w:eastAsia="Times New Roman" w:cstheme="minorHAnsi"/>
          <w:color w:val="000000" w:themeColor="text1"/>
          <w:kern w:val="0"/>
          <w:shd w:val="clear" w:color="auto" w:fill="FFFFFF"/>
          <w:lang w:eastAsia="en-US"/>
        </w:rPr>
        <w:t>, 183-196. </w:t>
      </w:r>
      <w:proofErr w:type="spellStart"/>
      <w:r w:rsidRPr="002236D9">
        <w:rPr>
          <w:rFonts w:eastAsia="Times New Roman" w:cstheme="minorHAnsi"/>
          <w:color w:val="000000" w:themeColor="text1"/>
          <w:kern w:val="0"/>
          <w:shd w:val="clear" w:color="auto" w:fill="FFFFFF"/>
          <w:lang w:eastAsia="en-US"/>
        </w:rPr>
        <w:t>doi</w:t>
      </w:r>
      <w:proofErr w:type="spellEnd"/>
      <w:r w:rsidRPr="002236D9">
        <w:rPr>
          <w:rFonts w:eastAsia="Times New Roman" w:cstheme="minorHAnsi"/>
          <w:color w:val="000000" w:themeColor="text1"/>
          <w:kern w:val="0"/>
          <w:shd w:val="clear" w:color="auto" w:fill="FFFFFF"/>
          <w:lang w:eastAsia="en-US"/>
        </w:rPr>
        <w:t xml:space="preserve">: </w:t>
      </w:r>
      <w:hyperlink r:id="rId48" w:history="1">
        <w:r w:rsidR="00832014" w:rsidRPr="002236D9">
          <w:rPr>
            <w:rStyle w:val="Hyperlink"/>
            <w:rFonts w:eastAsia="Times New Roman" w:cstheme="minorHAnsi"/>
            <w:color w:val="auto"/>
            <w:kern w:val="0"/>
            <w:u w:val="none"/>
            <w:shd w:val="clear" w:color="auto" w:fill="FFFFFF"/>
            <w:lang w:eastAsia="en-US"/>
          </w:rPr>
          <w:t>https://doi.org/10.2224/sbp.2008.36.2.183</w:t>
        </w:r>
      </w:hyperlink>
    </w:p>
    <w:p w14:paraId="18842FD1" w14:textId="77777777" w:rsidR="00832014" w:rsidRPr="002236D9" w:rsidRDefault="00832014" w:rsidP="00832014">
      <w:pPr>
        <w:ind w:firstLine="0"/>
        <w:rPr>
          <w:rFonts w:cstheme="minorHAnsi"/>
          <w:color w:val="222222"/>
          <w:shd w:val="clear" w:color="auto" w:fill="FFFFFF"/>
        </w:rPr>
      </w:pPr>
      <w:r w:rsidRPr="002236D9">
        <w:rPr>
          <w:rFonts w:cstheme="minorHAnsi"/>
          <w:color w:val="222222"/>
          <w:shd w:val="clear" w:color="auto" w:fill="FFFFFF"/>
        </w:rPr>
        <w:t xml:space="preserve">Vail-Smith, K., Felts, W. M., &amp; Becker, C. (2009). Relationship between sleep quality and health </w:t>
      </w:r>
    </w:p>
    <w:p w14:paraId="33B970E9" w14:textId="576D1AF4" w:rsidR="005210E5" w:rsidRPr="002236D9" w:rsidRDefault="00832014" w:rsidP="00832014">
      <w:pPr>
        <w:ind w:left="720" w:firstLine="0"/>
        <w:rPr>
          <w:rFonts w:eastAsia="Times New Roman" w:cstheme="minorHAnsi"/>
          <w:color w:val="000000" w:themeColor="text1"/>
          <w:kern w:val="0"/>
          <w:lang w:eastAsia="en-US"/>
        </w:rPr>
      </w:pPr>
      <w:r w:rsidRPr="002236D9">
        <w:rPr>
          <w:rFonts w:cstheme="minorHAnsi"/>
          <w:color w:val="222222"/>
          <w:shd w:val="clear" w:color="auto" w:fill="FFFFFF"/>
        </w:rPr>
        <w:t>risk behaviors in undergraduate college students. </w:t>
      </w:r>
      <w:r w:rsidRPr="002236D9">
        <w:rPr>
          <w:rFonts w:cstheme="minorHAnsi"/>
          <w:i/>
          <w:iCs/>
          <w:color w:val="222222"/>
          <w:shd w:val="clear" w:color="auto" w:fill="FFFFFF"/>
        </w:rPr>
        <w:t>College Student Journal</w:t>
      </w:r>
      <w:r w:rsidRPr="002236D9">
        <w:rPr>
          <w:rFonts w:cstheme="minorHAnsi"/>
          <w:color w:val="222222"/>
          <w:shd w:val="clear" w:color="auto" w:fill="FFFFFF"/>
        </w:rPr>
        <w:t>, </w:t>
      </w:r>
      <w:r w:rsidRPr="002236D9">
        <w:rPr>
          <w:rFonts w:cstheme="minorHAnsi"/>
          <w:i/>
          <w:iCs/>
          <w:color w:val="222222"/>
          <w:shd w:val="clear" w:color="auto" w:fill="FFFFFF"/>
        </w:rPr>
        <w:t>43</w:t>
      </w:r>
      <w:r w:rsidRPr="002236D9">
        <w:rPr>
          <w:rFonts w:cstheme="minorHAnsi"/>
          <w:color w:val="222222"/>
          <w:shd w:val="clear" w:color="auto" w:fill="FFFFFF"/>
        </w:rPr>
        <w:t>(3), 924-930.</w:t>
      </w:r>
      <w:r w:rsidR="004F35FD" w:rsidRPr="002236D9">
        <w:rPr>
          <w:rFonts w:eastAsia="Times New Roman" w:cstheme="minorHAnsi"/>
          <w:color w:val="000000" w:themeColor="text1"/>
          <w:kern w:val="0"/>
          <w:shd w:val="clear" w:color="auto" w:fill="FFFFFF"/>
          <w:lang w:eastAsia="en-US"/>
        </w:rPr>
        <w:t> </w:t>
      </w:r>
      <w:r w:rsidR="0088232D" w:rsidRPr="002236D9">
        <w:rPr>
          <w:rFonts w:eastAsia="Times New Roman" w:cstheme="minorHAnsi"/>
          <w:color w:val="000000" w:themeColor="text1"/>
          <w:kern w:val="0"/>
          <w:shd w:val="clear" w:color="auto" w:fill="FFFFFF"/>
          <w:lang w:eastAsia="en-US"/>
        </w:rPr>
        <w:t>Retrieved from: https://www.researchgate.net/profile/Craig_Becker/publication/235968091_Relationship_between_sleep_quality_and_health_risk_behaviors_in_undergraduate_college_students/links/55e04ece08aede0b572d5437.pdf</w:t>
      </w:r>
    </w:p>
    <w:p w14:paraId="6C2D790D" w14:textId="625B4026" w:rsidR="005210E5" w:rsidRPr="002236D9" w:rsidRDefault="004F35FD">
      <w:pPr>
        <w:ind w:firstLine="0"/>
        <w:rPr>
          <w:rFonts w:cstheme="minorHAnsi"/>
          <w:color w:val="000000" w:themeColor="text1"/>
        </w:rPr>
      </w:pPr>
      <w:proofErr w:type="spellStart"/>
      <w:r w:rsidRPr="002236D9">
        <w:rPr>
          <w:rFonts w:cstheme="minorHAnsi"/>
          <w:color w:val="000000" w:themeColor="text1"/>
        </w:rPr>
        <w:t>VanKim</w:t>
      </w:r>
      <w:proofErr w:type="spellEnd"/>
      <w:r w:rsidRPr="002236D9">
        <w:rPr>
          <w:rFonts w:cstheme="minorHAnsi"/>
          <w:color w:val="000000" w:themeColor="text1"/>
        </w:rPr>
        <w:t>, N. A. &amp;</w:t>
      </w:r>
      <w:r w:rsidR="008D00AA">
        <w:rPr>
          <w:rFonts w:cstheme="minorHAnsi"/>
          <w:color w:val="000000" w:themeColor="text1"/>
        </w:rPr>
        <w:t xml:space="preserve"> Nelson, T F. (2013). Vigorous p</w:t>
      </w:r>
      <w:r w:rsidRPr="002236D9">
        <w:rPr>
          <w:rFonts w:cstheme="minorHAnsi"/>
          <w:color w:val="000000" w:themeColor="text1"/>
        </w:rPr>
        <w:t>hysical</w:t>
      </w:r>
      <w:r w:rsidR="008D00AA">
        <w:rPr>
          <w:rFonts w:cstheme="minorHAnsi"/>
          <w:color w:val="000000" w:themeColor="text1"/>
        </w:rPr>
        <w:t xml:space="preserve"> activity, mental health, p</w:t>
      </w:r>
      <w:r w:rsidRPr="002236D9">
        <w:rPr>
          <w:rFonts w:cstheme="minorHAnsi"/>
          <w:color w:val="000000" w:themeColor="text1"/>
        </w:rPr>
        <w:t xml:space="preserve">erceived </w:t>
      </w:r>
    </w:p>
    <w:p w14:paraId="2789E2D5" w14:textId="4BC10E87" w:rsidR="005210E5" w:rsidRPr="002236D9" w:rsidRDefault="008D00AA">
      <w:pPr>
        <w:ind w:left="720" w:firstLine="0"/>
        <w:rPr>
          <w:rFonts w:cstheme="minorHAnsi"/>
          <w:color w:val="000000" w:themeColor="text1"/>
        </w:rPr>
      </w:pPr>
      <w:proofErr w:type="gramStart"/>
      <w:r>
        <w:rPr>
          <w:rFonts w:cstheme="minorHAnsi"/>
          <w:color w:val="000000" w:themeColor="text1"/>
        </w:rPr>
        <w:t>stress</w:t>
      </w:r>
      <w:proofErr w:type="gramEnd"/>
      <w:r>
        <w:rPr>
          <w:rFonts w:cstheme="minorHAnsi"/>
          <w:color w:val="000000" w:themeColor="text1"/>
        </w:rPr>
        <w:t>, and socializing among college s</w:t>
      </w:r>
      <w:r w:rsidR="004F35FD" w:rsidRPr="002236D9">
        <w:rPr>
          <w:rFonts w:cstheme="minorHAnsi"/>
          <w:color w:val="000000" w:themeColor="text1"/>
        </w:rPr>
        <w:t xml:space="preserve">tudents. </w:t>
      </w:r>
      <w:r w:rsidR="004F35FD" w:rsidRPr="002236D9">
        <w:rPr>
          <w:rFonts w:cstheme="minorHAnsi"/>
          <w:i/>
          <w:color w:val="000000" w:themeColor="text1"/>
        </w:rPr>
        <w:t xml:space="preserve">American Journal of Health Promotion, </w:t>
      </w:r>
      <w:r w:rsidR="004F35FD" w:rsidRPr="002236D9">
        <w:rPr>
          <w:rFonts w:eastAsia="Times New Roman" w:cstheme="minorHAnsi"/>
          <w:i/>
          <w:color w:val="000000" w:themeColor="text1"/>
          <w:kern w:val="0"/>
          <w:shd w:val="clear" w:color="auto" w:fill="FFFFFF"/>
          <w:lang w:eastAsia="en-US"/>
        </w:rPr>
        <w:t>28(1),</w:t>
      </w:r>
      <w:r w:rsidR="004F35FD" w:rsidRPr="002236D9">
        <w:rPr>
          <w:rFonts w:eastAsia="Times New Roman" w:cstheme="minorHAnsi"/>
          <w:color w:val="000000" w:themeColor="text1"/>
          <w:kern w:val="0"/>
          <w:shd w:val="clear" w:color="auto" w:fill="FFFFFF"/>
          <w:lang w:eastAsia="en-US"/>
        </w:rPr>
        <w:t xml:space="preserve"> 7-15. </w:t>
      </w:r>
      <w:proofErr w:type="spellStart"/>
      <w:r w:rsidR="004F35FD" w:rsidRPr="002236D9">
        <w:rPr>
          <w:rFonts w:cstheme="minorHAnsi"/>
          <w:color w:val="000000" w:themeColor="text1"/>
        </w:rPr>
        <w:t>doi</w:t>
      </w:r>
      <w:proofErr w:type="spellEnd"/>
      <w:r w:rsidR="004F35FD" w:rsidRPr="002236D9">
        <w:rPr>
          <w:rFonts w:cstheme="minorHAnsi"/>
          <w:color w:val="000000" w:themeColor="text1"/>
        </w:rPr>
        <w:t>: 10.4278/ajhp.111101-QUAN-395</w:t>
      </w:r>
    </w:p>
    <w:p w14:paraId="6FCFC9A3" w14:textId="3A09E944" w:rsidR="005210E5" w:rsidRPr="002236D9" w:rsidRDefault="004F35FD">
      <w:pPr>
        <w:widowControl w:val="0"/>
        <w:spacing w:after="240"/>
        <w:ind w:firstLine="0"/>
        <w:rPr>
          <w:rFonts w:cstheme="minorHAnsi"/>
          <w:color w:val="000000" w:themeColor="text1"/>
          <w:kern w:val="0"/>
        </w:rPr>
      </w:pPr>
      <w:r w:rsidRPr="002236D9">
        <w:rPr>
          <w:rFonts w:cstheme="minorHAnsi"/>
          <w:color w:val="000000" w:themeColor="text1"/>
          <w:kern w:val="0"/>
        </w:rPr>
        <w:t>Willard, V. W., Long,</w:t>
      </w:r>
      <w:r w:rsidR="008D00AA">
        <w:rPr>
          <w:rFonts w:cstheme="minorHAnsi"/>
          <w:color w:val="000000" w:themeColor="text1"/>
          <w:kern w:val="0"/>
        </w:rPr>
        <w:t xml:space="preserve"> A., &amp; Phipps, S. (2016). Life stress versus traumatic s</w:t>
      </w:r>
      <w:r w:rsidRPr="002236D9">
        <w:rPr>
          <w:rFonts w:cstheme="minorHAnsi"/>
          <w:color w:val="000000" w:themeColor="text1"/>
          <w:kern w:val="0"/>
        </w:rPr>
        <w:t>tress: Th</w:t>
      </w:r>
      <w:r w:rsidR="008D00AA">
        <w:rPr>
          <w:rFonts w:cstheme="minorHAnsi"/>
          <w:color w:val="000000" w:themeColor="text1"/>
          <w:kern w:val="0"/>
        </w:rPr>
        <w:t>e i</w:t>
      </w:r>
      <w:r w:rsidRPr="002236D9">
        <w:rPr>
          <w:rFonts w:cstheme="minorHAnsi"/>
          <w:color w:val="000000" w:themeColor="text1"/>
          <w:kern w:val="0"/>
        </w:rPr>
        <w:t xml:space="preserve">mpact </w:t>
      </w:r>
    </w:p>
    <w:p w14:paraId="11775E44" w14:textId="4E2CC338" w:rsidR="005210E5" w:rsidRPr="002236D9" w:rsidRDefault="008D00AA">
      <w:pPr>
        <w:widowControl w:val="0"/>
        <w:spacing w:after="240"/>
        <w:ind w:left="720" w:firstLine="0"/>
        <w:rPr>
          <w:rFonts w:cstheme="minorHAnsi"/>
        </w:rPr>
      </w:pPr>
      <w:proofErr w:type="gramStart"/>
      <w:r>
        <w:rPr>
          <w:rFonts w:cstheme="minorHAnsi"/>
          <w:color w:val="000000" w:themeColor="text1"/>
          <w:kern w:val="0"/>
        </w:rPr>
        <w:t>of</w:t>
      </w:r>
      <w:proofErr w:type="gramEnd"/>
      <w:r>
        <w:rPr>
          <w:rFonts w:cstheme="minorHAnsi"/>
          <w:color w:val="000000" w:themeColor="text1"/>
          <w:kern w:val="0"/>
        </w:rPr>
        <w:t xml:space="preserve"> life events on psychological functioning in children with and without serious i</w:t>
      </w:r>
      <w:r w:rsidR="004F35FD" w:rsidRPr="002236D9">
        <w:rPr>
          <w:rFonts w:cstheme="minorHAnsi"/>
          <w:color w:val="000000" w:themeColor="text1"/>
          <w:kern w:val="0"/>
        </w:rPr>
        <w:t>llness.</w:t>
      </w:r>
      <w:r w:rsidR="004F35FD" w:rsidRPr="002236D9">
        <w:rPr>
          <w:rFonts w:cstheme="minorHAnsi"/>
          <w:color w:val="000000" w:themeColor="text1"/>
          <w:kern w:val="0"/>
          <w:sz w:val="16"/>
          <w:szCs w:val="16"/>
        </w:rPr>
        <w:t xml:space="preserve"> </w:t>
      </w:r>
      <w:r w:rsidR="004F35FD" w:rsidRPr="002236D9">
        <w:rPr>
          <w:rFonts w:cstheme="minorHAnsi"/>
          <w:i/>
          <w:color w:val="000000" w:themeColor="text1"/>
          <w:kern w:val="0"/>
        </w:rPr>
        <w:t>Psychological Trauma: Theory, Research, Practice, and Policy</w:t>
      </w:r>
      <w:r w:rsidR="004F35FD" w:rsidRPr="002236D9">
        <w:rPr>
          <w:rFonts w:cstheme="minorHAnsi"/>
          <w:color w:val="000000" w:themeColor="text1"/>
          <w:kern w:val="0"/>
        </w:rPr>
        <w:t xml:space="preserve">, </w:t>
      </w:r>
      <w:r w:rsidR="004F35FD" w:rsidRPr="002236D9">
        <w:rPr>
          <w:rFonts w:cstheme="minorHAnsi"/>
          <w:i/>
          <w:color w:val="000000" w:themeColor="text1"/>
          <w:kern w:val="0"/>
        </w:rPr>
        <w:t>8(1),</w:t>
      </w:r>
      <w:r w:rsidR="004F35FD" w:rsidRPr="002236D9">
        <w:rPr>
          <w:rFonts w:cstheme="minorHAnsi"/>
          <w:color w:val="000000" w:themeColor="text1"/>
          <w:kern w:val="0"/>
        </w:rPr>
        <w:t xml:space="preserve"> 63-71. </w:t>
      </w:r>
      <w:proofErr w:type="spellStart"/>
      <w:r w:rsidR="004F35FD" w:rsidRPr="002236D9">
        <w:rPr>
          <w:rFonts w:cstheme="minorHAnsi"/>
          <w:color w:val="000000" w:themeColor="text1"/>
          <w:kern w:val="0"/>
        </w:rPr>
        <w:t>doi</w:t>
      </w:r>
      <w:proofErr w:type="spellEnd"/>
      <w:r w:rsidR="004F35FD" w:rsidRPr="002236D9">
        <w:rPr>
          <w:rFonts w:cstheme="minorHAnsi"/>
          <w:color w:val="000000" w:themeColor="text1"/>
          <w:kern w:val="0"/>
        </w:rPr>
        <w:t xml:space="preserve">: </w:t>
      </w:r>
      <w:hyperlink r:id="rId49">
        <w:r w:rsidR="004F35FD" w:rsidRPr="002236D9">
          <w:rPr>
            <w:rStyle w:val="InternetLink"/>
            <w:rFonts w:cstheme="minorHAnsi"/>
            <w:color w:val="000000" w:themeColor="text1"/>
            <w:kern w:val="0"/>
            <w:u w:val="none"/>
          </w:rPr>
          <w:t>http://dx.doi.org/10.1037/tra0000017</w:t>
        </w:r>
      </w:hyperlink>
    </w:p>
    <w:p w14:paraId="66B0F959" w14:textId="77777777" w:rsidR="00891055" w:rsidRDefault="00891055" w:rsidP="001B5DAF">
      <w:pPr>
        <w:ind w:firstLine="0"/>
        <w:rPr>
          <w:rFonts w:eastAsia="Times New Roman" w:cstheme="minorHAnsi"/>
          <w:color w:val="000000" w:themeColor="text1"/>
          <w:kern w:val="0"/>
          <w:shd w:val="clear" w:color="auto" w:fill="FFFFFF"/>
          <w:lang w:eastAsia="en-US"/>
        </w:rPr>
      </w:pPr>
      <w:proofErr w:type="spellStart"/>
      <w:r w:rsidRPr="00891055">
        <w:rPr>
          <w:rFonts w:eastAsia="Times New Roman" w:cstheme="minorHAnsi"/>
          <w:color w:val="000000" w:themeColor="text1"/>
          <w:kern w:val="0"/>
          <w:shd w:val="clear" w:color="auto" w:fill="FFFFFF"/>
          <w:lang w:eastAsia="en-US"/>
        </w:rPr>
        <w:t>Winbush</w:t>
      </w:r>
      <w:proofErr w:type="spellEnd"/>
      <w:r w:rsidRPr="00891055">
        <w:rPr>
          <w:rFonts w:eastAsia="Times New Roman" w:cstheme="minorHAnsi"/>
          <w:color w:val="000000" w:themeColor="text1"/>
          <w:kern w:val="0"/>
          <w:shd w:val="clear" w:color="auto" w:fill="FFFFFF"/>
          <w:lang w:eastAsia="en-US"/>
        </w:rPr>
        <w:t xml:space="preserve">, N. Y., Gross, C. R., &amp; </w:t>
      </w:r>
      <w:proofErr w:type="spellStart"/>
      <w:r w:rsidRPr="00891055">
        <w:rPr>
          <w:rFonts w:eastAsia="Times New Roman" w:cstheme="minorHAnsi"/>
          <w:color w:val="000000" w:themeColor="text1"/>
          <w:kern w:val="0"/>
          <w:shd w:val="clear" w:color="auto" w:fill="FFFFFF"/>
          <w:lang w:eastAsia="en-US"/>
        </w:rPr>
        <w:t>Kreitzer</w:t>
      </w:r>
      <w:proofErr w:type="spellEnd"/>
      <w:r w:rsidRPr="00891055">
        <w:rPr>
          <w:rFonts w:eastAsia="Times New Roman" w:cstheme="minorHAnsi"/>
          <w:color w:val="000000" w:themeColor="text1"/>
          <w:kern w:val="0"/>
          <w:shd w:val="clear" w:color="auto" w:fill="FFFFFF"/>
          <w:lang w:eastAsia="en-US"/>
        </w:rPr>
        <w:t xml:space="preserve">, M. J. (2007). The effects of mindfulness-based stress </w:t>
      </w:r>
    </w:p>
    <w:p w14:paraId="0C18144A" w14:textId="755556D1" w:rsidR="00891055" w:rsidRDefault="00891055" w:rsidP="00891055">
      <w:pPr>
        <w:ind w:left="720" w:firstLine="0"/>
        <w:rPr>
          <w:rFonts w:eastAsia="Times New Roman" w:cstheme="minorHAnsi"/>
          <w:color w:val="000000" w:themeColor="text1"/>
          <w:kern w:val="0"/>
          <w:shd w:val="clear" w:color="auto" w:fill="FFFFFF"/>
          <w:lang w:eastAsia="en-US"/>
        </w:rPr>
      </w:pPr>
      <w:proofErr w:type="gramStart"/>
      <w:r w:rsidRPr="00891055">
        <w:rPr>
          <w:rFonts w:eastAsia="Times New Roman" w:cstheme="minorHAnsi"/>
          <w:color w:val="000000" w:themeColor="text1"/>
          <w:kern w:val="0"/>
          <w:shd w:val="clear" w:color="auto" w:fill="FFFFFF"/>
          <w:lang w:eastAsia="en-US"/>
        </w:rPr>
        <w:t>r</w:t>
      </w:r>
      <w:r w:rsidR="00790DAC">
        <w:rPr>
          <w:rFonts w:eastAsia="Times New Roman" w:cstheme="minorHAnsi"/>
          <w:color w:val="000000" w:themeColor="text1"/>
          <w:kern w:val="0"/>
          <w:shd w:val="clear" w:color="auto" w:fill="FFFFFF"/>
          <w:lang w:eastAsia="en-US"/>
        </w:rPr>
        <w:t>eduction</w:t>
      </w:r>
      <w:proofErr w:type="gramEnd"/>
      <w:r w:rsidR="00790DAC">
        <w:rPr>
          <w:rFonts w:eastAsia="Times New Roman" w:cstheme="minorHAnsi"/>
          <w:color w:val="000000" w:themeColor="text1"/>
          <w:kern w:val="0"/>
          <w:shd w:val="clear" w:color="auto" w:fill="FFFFFF"/>
          <w:lang w:eastAsia="en-US"/>
        </w:rPr>
        <w:t xml:space="preserve"> on sleep disturbance: A</w:t>
      </w:r>
      <w:r w:rsidRPr="00891055">
        <w:rPr>
          <w:rFonts w:eastAsia="Times New Roman" w:cstheme="minorHAnsi"/>
          <w:color w:val="000000" w:themeColor="text1"/>
          <w:kern w:val="0"/>
          <w:shd w:val="clear" w:color="auto" w:fill="FFFFFF"/>
          <w:lang w:eastAsia="en-US"/>
        </w:rPr>
        <w:t xml:space="preserve"> systematic review. </w:t>
      </w:r>
      <w:r w:rsidRPr="00891055">
        <w:rPr>
          <w:rFonts w:eastAsia="Times New Roman" w:cstheme="minorHAnsi"/>
          <w:i/>
          <w:iCs/>
          <w:color w:val="000000" w:themeColor="text1"/>
          <w:kern w:val="0"/>
          <w:shd w:val="clear" w:color="auto" w:fill="FFFFFF"/>
          <w:lang w:eastAsia="en-US"/>
        </w:rPr>
        <w:t>EXPLORE: the Journal of Science and Healing</w:t>
      </w:r>
      <w:r w:rsidRPr="00891055">
        <w:rPr>
          <w:rFonts w:eastAsia="Times New Roman" w:cstheme="minorHAnsi"/>
          <w:color w:val="000000" w:themeColor="text1"/>
          <w:kern w:val="0"/>
          <w:shd w:val="clear" w:color="auto" w:fill="FFFFFF"/>
          <w:lang w:eastAsia="en-US"/>
        </w:rPr>
        <w:t>, </w:t>
      </w:r>
      <w:r w:rsidRPr="00891055">
        <w:rPr>
          <w:rFonts w:eastAsia="Times New Roman" w:cstheme="minorHAnsi"/>
          <w:i/>
          <w:iCs/>
          <w:color w:val="000000" w:themeColor="text1"/>
          <w:kern w:val="0"/>
          <w:shd w:val="clear" w:color="auto" w:fill="FFFFFF"/>
          <w:lang w:eastAsia="en-US"/>
        </w:rPr>
        <w:t>3</w:t>
      </w:r>
      <w:r w:rsidRPr="00891055">
        <w:rPr>
          <w:rFonts w:eastAsia="Times New Roman" w:cstheme="minorHAnsi"/>
          <w:color w:val="000000" w:themeColor="text1"/>
          <w:kern w:val="0"/>
          <w:shd w:val="clear" w:color="auto" w:fill="FFFFFF"/>
          <w:lang w:eastAsia="en-US"/>
        </w:rPr>
        <w:t>(6), 585-591.</w:t>
      </w:r>
      <w:r>
        <w:rPr>
          <w:rFonts w:eastAsia="Times New Roman" w:cstheme="minorHAnsi"/>
          <w:color w:val="000000" w:themeColor="text1"/>
          <w:kern w:val="0"/>
          <w:shd w:val="clear" w:color="auto" w:fill="FFFFFF"/>
          <w:lang w:eastAsia="en-US"/>
        </w:rPr>
        <w:t xml:space="preserve"> </w:t>
      </w:r>
      <w:proofErr w:type="spellStart"/>
      <w:proofErr w:type="gramStart"/>
      <w:r>
        <w:rPr>
          <w:rFonts w:eastAsia="Times New Roman" w:cstheme="minorHAnsi"/>
          <w:color w:val="000000" w:themeColor="text1"/>
          <w:kern w:val="0"/>
          <w:shd w:val="clear" w:color="auto" w:fill="FFFFFF"/>
          <w:lang w:eastAsia="en-US"/>
        </w:rPr>
        <w:t>doi</w:t>
      </w:r>
      <w:proofErr w:type="spellEnd"/>
      <w:proofErr w:type="gramEnd"/>
      <w:r>
        <w:rPr>
          <w:rFonts w:eastAsia="Times New Roman" w:cstheme="minorHAnsi"/>
          <w:color w:val="000000" w:themeColor="text1"/>
          <w:kern w:val="0"/>
          <w:shd w:val="clear" w:color="auto" w:fill="FFFFFF"/>
          <w:lang w:eastAsia="en-US"/>
        </w:rPr>
        <w:t xml:space="preserve">: </w:t>
      </w:r>
      <w:r w:rsidRPr="00891055">
        <w:rPr>
          <w:rFonts w:eastAsia="Times New Roman" w:cstheme="minorHAnsi"/>
          <w:color w:val="000000" w:themeColor="text1"/>
          <w:kern w:val="0"/>
          <w:shd w:val="clear" w:color="auto" w:fill="FFFFFF"/>
          <w:lang w:eastAsia="en-US"/>
        </w:rPr>
        <w:t>https://doi.org/10.1016/j.explore.2007.08.003</w:t>
      </w:r>
    </w:p>
    <w:p w14:paraId="41CAD6CB" w14:textId="317424E8" w:rsidR="001B5DAF" w:rsidRDefault="001B5DAF" w:rsidP="001B5DAF">
      <w:pPr>
        <w:ind w:firstLine="0"/>
        <w:rPr>
          <w:rFonts w:eastAsia="Times New Roman" w:cstheme="minorHAnsi"/>
          <w:color w:val="000000" w:themeColor="text1"/>
          <w:kern w:val="0"/>
          <w:shd w:val="clear" w:color="auto" w:fill="FFFFFF"/>
          <w:lang w:eastAsia="en-US"/>
        </w:rPr>
      </w:pPr>
      <w:r>
        <w:rPr>
          <w:rFonts w:eastAsia="Times New Roman" w:cstheme="minorHAnsi"/>
          <w:color w:val="000000" w:themeColor="text1"/>
          <w:kern w:val="0"/>
          <w:shd w:val="clear" w:color="auto" w:fill="FFFFFF"/>
          <w:lang w:eastAsia="en-US"/>
        </w:rPr>
        <w:t>Wit, H.</w:t>
      </w:r>
      <w:r w:rsidR="00D04C21" w:rsidRPr="00D04C21">
        <w:rPr>
          <w:rFonts w:eastAsia="Times New Roman" w:cstheme="minorHAnsi"/>
          <w:color w:val="000000" w:themeColor="text1"/>
          <w:kern w:val="0"/>
          <w:shd w:val="clear" w:color="auto" w:fill="FFFFFF"/>
          <w:lang w:eastAsia="en-US"/>
        </w:rPr>
        <w:t xml:space="preserve">, </w:t>
      </w:r>
      <w:proofErr w:type="spellStart"/>
      <w:r w:rsidR="00D04C21" w:rsidRPr="00D04C21">
        <w:rPr>
          <w:rFonts w:eastAsia="Times New Roman" w:cstheme="minorHAnsi"/>
          <w:color w:val="000000" w:themeColor="text1"/>
          <w:kern w:val="0"/>
          <w:shd w:val="clear" w:color="auto" w:fill="FFFFFF"/>
          <w:lang w:eastAsia="en-US"/>
        </w:rPr>
        <w:t>Söderpalm</w:t>
      </w:r>
      <w:proofErr w:type="spellEnd"/>
      <w:r w:rsidR="00D04C21" w:rsidRPr="00D04C21">
        <w:rPr>
          <w:rFonts w:eastAsia="Times New Roman" w:cstheme="minorHAnsi"/>
          <w:color w:val="000000" w:themeColor="text1"/>
          <w:kern w:val="0"/>
          <w:shd w:val="clear" w:color="auto" w:fill="FFFFFF"/>
          <w:lang w:eastAsia="en-US"/>
        </w:rPr>
        <w:t>, A. H., Nik</w:t>
      </w:r>
      <w:r>
        <w:rPr>
          <w:rFonts w:eastAsia="Times New Roman" w:cstheme="minorHAnsi"/>
          <w:color w:val="000000" w:themeColor="text1"/>
          <w:kern w:val="0"/>
          <w:shd w:val="clear" w:color="auto" w:fill="FFFFFF"/>
          <w:lang w:eastAsia="en-US"/>
        </w:rPr>
        <w:t xml:space="preserve">olayev, L. and Young, E. (2003). Effects of acute social stress on </w:t>
      </w:r>
    </w:p>
    <w:p w14:paraId="60FB0D2F" w14:textId="1D9F132C" w:rsidR="00D04C21" w:rsidRDefault="001B5DAF" w:rsidP="001B5DAF">
      <w:pPr>
        <w:ind w:left="720" w:firstLine="0"/>
        <w:rPr>
          <w:rFonts w:eastAsia="Times New Roman" w:cstheme="minorHAnsi"/>
          <w:color w:val="000000" w:themeColor="text1"/>
          <w:kern w:val="0"/>
          <w:shd w:val="clear" w:color="auto" w:fill="FFFFFF"/>
          <w:lang w:eastAsia="en-US"/>
        </w:rPr>
      </w:pPr>
      <w:proofErr w:type="gramStart"/>
      <w:r>
        <w:rPr>
          <w:rFonts w:eastAsia="Times New Roman" w:cstheme="minorHAnsi"/>
          <w:color w:val="000000" w:themeColor="text1"/>
          <w:kern w:val="0"/>
          <w:shd w:val="clear" w:color="auto" w:fill="FFFFFF"/>
          <w:lang w:eastAsia="en-US"/>
        </w:rPr>
        <w:lastRenderedPageBreak/>
        <w:t>alcohol</w:t>
      </w:r>
      <w:proofErr w:type="gramEnd"/>
      <w:r>
        <w:rPr>
          <w:rFonts w:eastAsia="Times New Roman" w:cstheme="minorHAnsi"/>
          <w:color w:val="000000" w:themeColor="text1"/>
          <w:kern w:val="0"/>
          <w:shd w:val="clear" w:color="auto" w:fill="FFFFFF"/>
          <w:lang w:eastAsia="en-US"/>
        </w:rPr>
        <w:t xml:space="preserve"> consumption in h</w:t>
      </w:r>
      <w:r w:rsidR="00D04C21" w:rsidRPr="00D04C21">
        <w:rPr>
          <w:rFonts w:eastAsia="Times New Roman" w:cstheme="minorHAnsi"/>
          <w:color w:val="000000" w:themeColor="text1"/>
          <w:kern w:val="0"/>
          <w:shd w:val="clear" w:color="auto" w:fill="FFFFFF"/>
          <w:lang w:eastAsia="en-US"/>
        </w:rPr>
        <w:t>ealth</w:t>
      </w:r>
      <w:r>
        <w:rPr>
          <w:rFonts w:eastAsia="Times New Roman" w:cstheme="minorHAnsi"/>
          <w:color w:val="000000" w:themeColor="text1"/>
          <w:kern w:val="0"/>
          <w:shd w:val="clear" w:color="auto" w:fill="FFFFFF"/>
          <w:lang w:eastAsia="en-US"/>
        </w:rPr>
        <w:t>y s</w:t>
      </w:r>
      <w:r w:rsidR="00D04C21" w:rsidRPr="00D04C21">
        <w:rPr>
          <w:rFonts w:eastAsia="Times New Roman" w:cstheme="minorHAnsi"/>
          <w:color w:val="000000" w:themeColor="text1"/>
          <w:kern w:val="0"/>
          <w:shd w:val="clear" w:color="auto" w:fill="FFFFFF"/>
          <w:lang w:eastAsia="en-US"/>
        </w:rPr>
        <w:t xml:space="preserve">ubjects. </w:t>
      </w:r>
      <w:r w:rsidR="00D04C21" w:rsidRPr="001B5DAF">
        <w:rPr>
          <w:rFonts w:eastAsia="Times New Roman" w:cstheme="minorHAnsi"/>
          <w:i/>
          <w:color w:val="000000" w:themeColor="text1"/>
          <w:kern w:val="0"/>
          <w:shd w:val="clear" w:color="auto" w:fill="FFFFFF"/>
          <w:lang w:eastAsia="en-US"/>
        </w:rPr>
        <w:t>Alcoholism: Clinical and Experimental Research, 27</w:t>
      </w:r>
      <w:r>
        <w:rPr>
          <w:rFonts w:eastAsia="Times New Roman" w:cstheme="minorHAnsi"/>
          <w:color w:val="000000" w:themeColor="text1"/>
          <w:kern w:val="0"/>
          <w:shd w:val="clear" w:color="auto" w:fill="FFFFFF"/>
          <w:lang w:eastAsia="en-US"/>
        </w:rPr>
        <w:t>,</w:t>
      </w:r>
      <w:r w:rsidR="00D04C21" w:rsidRPr="00D04C21">
        <w:rPr>
          <w:rFonts w:eastAsia="Times New Roman" w:cstheme="minorHAnsi"/>
          <w:color w:val="000000" w:themeColor="text1"/>
          <w:kern w:val="0"/>
          <w:shd w:val="clear" w:color="auto" w:fill="FFFFFF"/>
          <w:lang w:eastAsia="en-US"/>
        </w:rPr>
        <w:t xml:space="preserve"> 1270-1277. doi:</w:t>
      </w:r>
      <w:r w:rsidR="00D04C21" w:rsidRPr="001B5DAF">
        <w:rPr>
          <w:rFonts w:eastAsia="Times New Roman" w:cstheme="minorHAnsi"/>
          <w:color w:val="000000" w:themeColor="text1"/>
          <w:kern w:val="0"/>
          <w:shd w:val="clear" w:color="auto" w:fill="FFFFFF"/>
          <w:lang w:eastAsia="en-US"/>
        </w:rPr>
        <w:t>10.1097/01.ALC.0000081617.37539.D6</w:t>
      </w:r>
    </w:p>
    <w:p w14:paraId="2B68077C" w14:textId="77777777" w:rsidR="005210E5" w:rsidRPr="002236D9" w:rsidRDefault="004F35FD">
      <w:pPr>
        <w:ind w:firstLine="0"/>
        <w:rPr>
          <w:rFonts w:eastAsia="Times New Roman" w:cstheme="minorHAnsi"/>
          <w:color w:val="000000" w:themeColor="text1"/>
          <w:kern w:val="0"/>
          <w:highlight w:val="white"/>
          <w:lang w:eastAsia="en-US"/>
        </w:rPr>
      </w:pPr>
      <w:r w:rsidRPr="002236D9">
        <w:rPr>
          <w:rFonts w:eastAsia="Times New Roman" w:cstheme="minorHAnsi"/>
          <w:color w:val="000000" w:themeColor="text1"/>
          <w:kern w:val="0"/>
          <w:shd w:val="clear" w:color="auto" w:fill="FFFFFF"/>
          <w:lang w:eastAsia="en-US"/>
        </w:rPr>
        <w:t xml:space="preserve">Wolfson, A. R., &amp; </w:t>
      </w:r>
      <w:proofErr w:type="spellStart"/>
      <w:r w:rsidRPr="002236D9">
        <w:rPr>
          <w:rFonts w:eastAsia="Times New Roman" w:cstheme="minorHAnsi"/>
          <w:color w:val="000000" w:themeColor="text1"/>
          <w:kern w:val="0"/>
          <w:shd w:val="clear" w:color="auto" w:fill="FFFFFF"/>
          <w:lang w:eastAsia="en-US"/>
        </w:rPr>
        <w:t>Carskadon</w:t>
      </w:r>
      <w:proofErr w:type="spellEnd"/>
      <w:r w:rsidRPr="002236D9">
        <w:rPr>
          <w:rFonts w:eastAsia="Times New Roman" w:cstheme="minorHAnsi"/>
          <w:color w:val="000000" w:themeColor="text1"/>
          <w:kern w:val="0"/>
          <w:shd w:val="clear" w:color="auto" w:fill="FFFFFF"/>
          <w:lang w:eastAsia="en-US"/>
        </w:rPr>
        <w:t xml:space="preserve">, M. A. (1998). Sleep schedules and daytime functioning in </w:t>
      </w:r>
    </w:p>
    <w:p w14:paraId="50F3DD0A" w14:textId="77777777" w:rsidR="005210E5" w:rsidRPr="002236D9" w:rsidRDefault="004F35FD">
      <w:pPr>
        <w:ind w:left="720" w:firstLine="0"/>
        <w:rPr>
          <w:rFonts w:eastAsia="Times New Roman" w:cstheme="minorHAnsi"/>
          <w:color w:val="000000" w:themeColor="text1"/>
          <w:kern w:val="0"/>
          <w:shd w:val="clear" w:color="auto" w:fill="FFFFFF"/>
          <w:lang w:eastAsia="en-US"/>
        </w:rPr>
      </w:pPr>
      <w:r w:rsidRPr="002236D9">
        <w:rPr>
          <w:rFonts w:eastAsia="Times New Roman" w:cstheme="minorHAnsi"/>
          <w:color w:val="000000" w:themeColor="text1"/>
          <w:kern w:val="0"/>
          <w:shd w:val="clear" w:color="auto" w:fill="FFFFFF"/>
          <w:lang w:eastAsia="en-US"/>
        </w:rPr>
        <w:t>adolescents. </w:t>
      </w:r>
      <w:r w:rsidRPr="002236D9">
        <w:rPr>
          <w:rFonts w:eastAsia="Times New Roman" w:cstheme="minorHAnsi"/>
          <w:i/>
          <w:iCs/>
          <w:color w:val="000000" w:themeColor="text1"/>
          <w:kern w:val="0"/>
          <w:shd w:val="clear" w:color="auto" w:fill="FFFFFF"/>
          <w:lang w:eastAsia="en-US"/>
        </w:rPr>
        <w:t>Child development</w:t>
      </w:r>
      <w:r w:rsidRPr="002236D9">
        <w:rPr>
          <w:rFonts w:eastAsia="Times New Roman" w:cstheme="minorHAnsi"/>
          <w:color w:val="000000" w:themeColor="text1"/>
          <w:kern w:val="0"/>
          <w:shd w:val="clear" w:color="auto" w:fill="FFFFFF"/>
          <w:lang w:eastAsia="en-US"/>
        </w:rPr>
        <w:t>, </w:t>
      </w:r>
      <w:r w:rsidRPr="002236D9">
        <w:rPr>
          <w:rFonts w:eastAsia="Times New Roman" w:cstheme="minorHAnsi"/>
          <w:i/>
          <w:iCs/>
          <w:color w:val="000000" w:themeColor="text1"/>
          <w:kern w:val="0"/>
          <w:shd w:val="clear" w:color="auto" w:fill="FFFFFF"/>
          <w:lang w:eastAsia="en-US"/>
        </w:rPr>
        <w:t>69</w:t>
      </w:r>
      <w:r w:rsidRPr="002236D9">
        <w:rPr>
          <w:rFonts w:eastAsia="Times New Roman" w:cstheme="minorHAnsi"/>
          <w:color w:val="000000" w:themeColor="text1"/>
          <w:kern w:val="0"/>
          <w:shd w:val="clear" w:color="auto" w:fill="FFFFFF"/>
          <w:lang w:eastAsia="en-US"/>
        </w:rPr>
        <w:t>(4), 875-887.</w:t>
      </w:r>
      <w:r w:rsidRPr="002236D9">
        <w:rPr>
          <w:rFonts w:eastAsia="Times New Roman" w:cstheme="minorHAnsi"/>
          <w:color w:val="000000" w:themeColor="text1"/>
          <w:kern w:val="0"/>
          <w:lang w:eastAsia="en-US"/>
        </w:rPr>
        <w:t xml:space="preserve"> </w:t>
      </w:r>
      <w:proofErr w:type="spellStart"/>
      <w:proofErr w:type="gramStart"/>
      <w:r w:rsidRPr="002236D9">
        <w:rPr>
          <w:rFonts w:eastAsia="Times New Roman" w:cstheme="minorHAnsi"/>
          <w:bCs/>
          <w:color w:val="000000" w:themeColor="text1"/>
          <w:kern w:val="0"/>
          <w:shd w:val="clear" w:color="auto" w:fill="FFFFFF"/>
          <w:lang w:eastAsia="en-US"/>
        </w:rPr>
        <w:t>doi</w:t>
      </w:r>
      <w:proofErr w:type="spellEnd"/>
      <w:proofErr w:type="gramEnd"/>
      <w:r w:rsidRPr="002236D9">
        <w:rPr>
          <w:rFonts w:eastAsia="Times New Roman" w:cstheme="minorHAnsi"/>
          <w:bCs/>
          <w:color w:val="000000" w:themeColor="text1"/>
          <w:kern w:val="0"/>
          <w:shd w:val="clear" w:color="auto" w:fill="FFFFFF"/>
          <w:lang w:eastAsia="en-US"/>
        </w:rPr>
        <w:t>:</w:t>
      </w:r>
      <w:r w:rsidRPr="002236D9">
        <w:rPr>
          <w:rFonts w:eastAsia="Times New Roman" w:cstheme="minorHAnsi"/>
          <w:b/>
          <w:bCs/>
          <w:color w:val="000000" w:themeColor="text1"/>
          <w:kern w:val="0"/>
          <w:shd w:val="clear" w:color="auto" w:fill="FFFFFF"/>
          <w:lang w:eastAsia="en-US"/>
        </w:rPr>
        <w:t> </w:t>
      </w:r>
      <w:r w:rsidRPr="002236D9">
        <w:rPr>
          <w:rFonts w:eastAsia="Times New Roman" w:cstheme="minorHAnsi"/>
          <w:color w:val="000000" w:themeColor="text1"/>
          <w:kern w:val="0"/>
          <w:shd w:val="clear" w:color="auto" w:fill="FFFFFF"/>
          <w:lang w:eastAsia="en-US"/>
        </w:rPr>
        <w:t>10.1111/j.1467-8624.1998.tb06149.x</w:t>
      </w:r>
    </w:p>
    <w:p w14:paraId="04FCBB1F" w14:textId="77777777" w:rsidR="00206C64" w:rsidRPr="002236D9" w:rsidRDefault="00206C64" w:rsidP="00206C64">
      <w:pPr>
        <w:ind w:firstLine="0"/>
        <w:rPr>
          <w:rFonts w:cstheme="minorHAnsi"/>
          <w:color w:val="222222"/>
          <w:shd w:val="clear" w:color="auto" w:fill="FFFFFF"/>
        </w:rPr>
      </w:pPr>
      <w:r w:rsidRPr="002236D9">
        <w:rPr>
          <w:rFonts w:cstheme="minorHAnsi"/>
          <w:color w:val="222222"/>
          <w:shd w:val="clear" w:color="auto" w:fill="FFFFFF"/>
        </w:rPr>
        <w:t xml:space="preserve">Wood, B., Rea, M. S., </w:t>
      </w:r>
      <w:proofErr w:type="spellStart"/>
      <w:r w:rsidRPr="002236D9">
        <w:rPr>
          <w:rFonts w:cstheme="minorHAnsi"/>
          <w:color w:val="222222"/>
          <w:shd w:val="clear" w:color="auto" w:fill="FFFFFF"/>
        </w:rPr>
        <w:t>Plitnick</w:t>
      </w:r>
      <w:proofErr w:type="spellEnd"/>
      <w:r w:rsidRPr="002236D9">
        <w:rPr>
          <w:rFonts w:cstheme="minorHAnsi"/>
          <w:color w:val="222222"/>
          <w:shd w:val="clear" w:color="auto" w:fill="FFFFFF"/>
        </w:rPr>
        <w:t xml:space="preserve">, B., &amp; </w:t>
      </w:r>
      <w:proofErr w:type="spellStart"/>
      <w:r w:rsidRPr="002236D9">
        <w:rPr>
          <w:rFonts w:cstheme="minorHAnsi"/>
          <w:color w:val="222222"/>
          <w:shd w:val="clear" w:color="auto" w:fill="FFFFFF"/>
        </w:rPr>
        <w:t>Figueiro</w:t>
      </w:r>
      <w:proofErr w:type="spellEnd"/>
      <w:r w:rsidRPr="002236D9">
        <w:rPr>
          <w:rFonts w:cstheme="minorHAnsi"/>
          <w:color w:val="222222"/>
          <w:shd w:val="clear" w:color="auto" w:fill="FFFFFF"/>
        </w:rPr>
        <w:t xml:space="preserve">, M. G. (2013). Light level and duration of </w:t>
      </w:r>
    </w:p>
    <w:p w14:paraId="7E8C780D" w14:textId="0046A362" w:rsidR="00206C64" w:rsidRPr="002236D9" w:rsidRDefault="00206C64" w:rsidP="00206C64">
      <w:pPr>
        <w:ind w:left="720" w:firstLine="0"/>
        <w:rPr>
          <w:rFonts w:eastAsia="Times New Roman" w:cstheme="minorHAnsi"/>
          <w:color w:val="000000" w:themeColor="text1"/>
          <w:kern w:val="0"/>
          <w:lang w:eastAsia="en-US"/>
        </w:rPr>
      </w:pPr>
      <w:r w:rsidRPr="002236D9">
        <w:rPr>
          <w:rFonts w:cstheme="minorHAnsi"/>
          <w:color w:val="222222"/>
          <w:shd w:val="clear" w:color="auto" w:fill="FFFFFF"/>
        </w:rPr>
        <w:t>exposure determine the impact of self-luminous tablets on melatonin suppression. </w:t>
      </w:r>
      <w:r w:rsidRPr="002236D9">
        <w:rPr>
          <w:rFonts w:cstheme="minorHAnsi"/>
          <w:i/>
          <w:iCs/>
          <w:color w:val="222222"/>
          <w:shd w:val="clear" w:color="auto" w:fill="FFFFFF"/>
        </w:rPr>
        <w:t>Applied ergonomics</w:t>
      </w:r>
      <w:r w:rsidRPr="002236D9">
        <w:rPr>
          <w:rFonts w:cstheme="minorHAnsi"/>
          <w:color w:val="222222"/>
          <w:shd w:val="clear" w:color="auto" w:fill="FFFFFF"/>
        </w:rPr>
        <w:t>, </w:t>
      </w:r>
      <w:r w:rsidRPr="002236D9">
        <w:rPr>
          <w:rFonts w:cstheme="minorHAnsi"/>
          <w:i/>
          <w:iCs/>
          <w:color w:val="222222"/>
          <w:shd w:val="clear" w:color="auto" w:fill="FFFFFF"/>
        </w:rPr>
        <w:t>44</w:t>
      </w:r>
      <w:r w:rsidRPr="002236D9">
        <w:rPr>
          <w:rFonts w:cstheme="minorHAnsi"/>
          <w:color w:val="222222"/>
          <w:shd w:val="clear" w:color="auto" w:fill="FFFFFF"/>
        </w:rPr>
        <w:t>(2), 237-240.</w:t>
      </w:r>
      <w:r w:rsidR="00662DE9" w:rsidRPr="002236D9">
        <w:rPr>
          <w:rFonts w:cstheme="minorHAnsi"/>
          <w:color w:val="222222"/>
          <w:shd w:val="clear" w:color="auto" w:fill="FFFFFF"/>
        </w:rPr>
        <w:t xml:space="preserve"> </w:t>
      </w:r>
      <w:proofErr w:type="spellStart"/>
      <w:r w:rsidR="00662DE9" w:rsidRPr="002236D9">
        <w:rPr>
          <w:rFonts w:cstheme="minorHAnsi"/>
          <w:color w:val="222222"/>
          <w:shd w:val="clear" w:color="auto" w:fill="FFFFFF"/>
        </w:rPr>
        <w:t>doi</w:t>
      </w:r>
      <w:proofErr w:type="spellEnd"/>
      <w:r w:rsidR="00662DE9" w:rsidRPr="002236D9">
        <w:rPr>
          <w:rFonts w:cstheme="minorHAnsi"/>
          <w:color w:val="222222"/>
          <w:shd w:val="clear" w:color="auto" w:fill="FFFFFF"/>
        </w:rPr>
        <w:t>: https://doi.org/10.1016/j.apergo.2012.07.008</w:t>
      </w:r>
    </w:p>
    <w:p w14:paraId="36739CEE" w14:textId="77777777" w:rsidR="005210E5" w:rsidRPr="002236D9" w:rsidRDefault="004F35FD">
      <w:pPr>
        <w:ind w:firstLine="0"/>
        <w:rPr>
          <w:rFonts w:cstheme="minorHAnsi"/>
          <w:i/>
          <w:color w:val="000000" w:themeColor="text1"/>
        </w:rPr>
      </w:pPr>
      <w:proofErr w:type="spellStart"/>
      <w:r w:rsidRPr="002236D9">
        <w:rPr>
          <w:rFonts w:cstheme="minorHAnsi"/>
          <w:color w:val="000000" w:themeColor="text1"/>
        </w:rPr>
        <w:t>Zepke</w:t>
      </w:r>
      <w:proofErr w:type="spellEnd"/>
      <w:r w:rsidRPr="002236D9">
        <w:rPr>
          <w:rFonts w:cstheme="minorHAnsi"/>
          <w:color w:val="000000" w:themeColor="text1"/>
        </w:rPr>
        <w:t xml:space="preserve">, N. &amp; Leach, L. (2010). Improving student engagement: Ten proposals for action. </w:t>
      </w:r>
      <w:r w:rsidRPr="002236D9">
        <w:rPr>
          <w:rFonts w:cstheme="minorHAnsi"/>
          <w:i/>
          <w:color w:val="000000" w:themeColor="text1"/>
        </w:rPr>
        <w:t xml:space="preserve">Active </w:t>
      </w:r>
    </w:p>
    <w:p w14:paraId="0C581734" w14:textId="77777777" w:rsidR="005210E5" w:rsidRDefault="004F35FD">
      <w:r w:rsidRPr="002236D9">
        <w:rPr>
          <w:rFonts w:cstheme="minorHAnsi"/>
          <w:i/>
          <w:color w:val="000000" w:themeColor="text1"/>
        </w:rPr>
        <w:t>Learning in Higher Education, 11(3)</w:t>
      </w:r>
      <w:r w:rsidRPr="002236D9">
        <w:rPr>
          <w:rFonts w:cstheme="minorHAnsi"/>
          <w:color w:val="000000" w:themeColor="text1"/>
        </w:rPr>
        <w:t xml:space="preserve">, 167-177. </w:t>
      </w:r>
      <w:proofErr w:type="spellStart"/>
      <w:r w:rsidRPr="002236D9">
        <w:rPr>
          <w:rFonts w:cstheme="minorHAnsi"/>
          <w:color w:val="000000" w:themeColor="text1"/>
        </w:rPr>
        <w:t>doi</w:t>
      </w:r>
      <w:proofErr w:type="spellEnd"/>
      <w:r w:rsidRPr="002236D9">
        <w:rPr>
          <w:rFonts w:cstheme="minorHAnsi"/>
          <w:color w:val="000000" w:themeColor="text1"/>
        </w:rPr>
        <w:t>: 10.1177/1469787410379</w:t>
      </w:r>
      <w:r>
        <w:rPr>
          <w:color w:val="000000" w:themeColor="text1"/>
        </w:rPr>
        <w:t>680</w:t>
      </w:r>
    </w:p>
    <w:sectPr w:rsidR="005210E5" w:rsidSect="00595D3B">
      <w:type w:val="continuous"/>
      <w:pgSz w:w="12240" w:h="15840"/>
      <w:pgMar w:top="1440" w:right="1440" w:bottom="1440" w:left="1440" w:header="720" w:footer="0" w:gutter="0"/>
      <w:cols w:space="720"/>
      <w:formProt w:val="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Jina Yoon" w:date="2018-06-24T09:54:00Z" w:initials="JY">
    <w:p w14:paraId="72CBF65C" w14:textId="77777777" w:rsidR="00205425" w:rsidRDefault="00205425">
      <w:pPr>
        <w:pStyle w:val="CommentText"/>
      </w:pPr>
      <w:r>
        <w:rPr>
          <w:rStyle w:val="CommentReference"/>
        </w:rPr>
        <w:annotationRef/>
      </w:r>
      <w:r>
        <w:t>Why only intrinsic?</w:t>
      </w:r>
    </w:p>
    <w:p w14:paraId="06B8FB51" w14:textId="63B7F3D9" w:rsidR="00205425" w:rsidRDefault="00205425">
      <w:pPr>
        <w:pStyle w:val="CommentText"/>
      </w:pPr>
    </w:p>
  </w:comment>
  <w:comment w:id="2" w:author="yoonjina@gmail.com" w:date="2018-06-20T09:36:00Z" w:initials="y">
    <w:p w14:paraId="08ADE628" w14:textId="408EB88F" w:rsidR="00205425" w:rsidRDefault="00205425">
      <w:pPr>
        <w:pStyle w:val="CommentText"/>
      </w:pPr>
      <w:r>
        <w:rPr>
          <w:rStyle w:val="CommentReference"/>
        </w:rPr>
        <w:annotationRef/>
      </w:r>
      <w:r>
        <w:t xml:space="preserve">Delete? </w:t>
      </w:r>
    </w:p>
  </w:comment>
  <w:comment w:id="3" w:author="yoonjina@gmail.com" w:date="2018-06-20T09:55:00Z" w:initials="y">
    <w:p w14:paraId="06D527AE" w14:textId="0248261B" w:rsidR="00205425" w:rsidRDefault="00205425">
      <w:pPr>
        <w:pStyle w:val="CommentText"/>
      </w:pPr>
      <w:r>
        <w:rPr>
          <w:rStyle w:val="CommentReference"/>
        </w:rPr>
        <w:annotationRef/>
      </w:r>
      <w:r>
        <w:t>Rephrase instead of direct quotes.</w:t>
      </w:r>
    </w:p>
  </w:comment>
  <w:comment w:id="4" w:author="yoonjina@gmail.com" w:date="2018-06-20T10:07:00Z" w:initials="y">
    <w:p w14:paraId="756AB812" w14:textId="484BA38A" w:rsidR="00205425" w:rsidRDefault="00205425">
      <w:pPr>
        <w:pStyle w:val="CommentText"/>
      </w:pPr>
      <w:r>
        <w:rPr>
          <w:rStyle w:val="CommentReference"/>
        </w:rPr>
        <w:annotationRef/>
      </w:r>
      <w:r>
        <w:t xml:space="preserve">Need to describe the original data </w:t>
      </w:r>
    </w:p>
  </w:comment>
  <w:comment w:id="18" w:author="Yoon, Jina - (jinayoon)" w:date="2018-06-21T14:33:00Z" w:initials="YJ-(">
    <w:p w14:paraId="6F59E906" w14:textId="3433B527" w:rsidR="00205425" w:rsidRDefault="00205425">
      <w:pPr>
        <w:pStyle w:val="CommentText"/>
      </w:pPr>
      <w:r>
        <w:rPr>
          <w:rStyle w:val="CommentReference"/>
        </w:rPr>
        <w:annotationRef/>
      </w:r>
      <w:r>
        <w:t>Double check APA format.  I prefer p&lt; xxx to reporting p values.</w:t>
      </w:r>
    </w:p>
  </w:comment>
  <w:comment w:id="19" w:author="Yoon, Jina - (jinayoon)" w:date="2018-06-21T14:17:00Z" w:initials="YJ-(">
    <w:p w14:paraId="3698BEA4" w14:textId="77777777" w:rsidR="00205425" w:rsidRDefault="00205425" w:rsidP="00322DBE">
      <w:pPr>
        <w:pStyle w:val="CommentText"/>
      </w:pPr>
      <w:r>
        <w:rPr>
          <w:rStyle w:val="CommentReference"/>
        </w:rPr>
        <w:annotationRef/>
      </w:r>
      <w:r>
        <w:t xml:space="preserve">Not really informative.  </w:t>
      </w:r>
    </w:p>
    <w:p w14:paraId="1CD65DD7" w14:textId="77777777" w:rsidR="00205425" w:rsidRDefault="00205425" w:rsidP="00322DBE">
      <w:pPr>
        <w:pStyle w:val="CommentText"/>
      </w:pPr>
      <w:r>
        <w:t>I don’t know the rule for color graphs---see the GC document and check if this is acceptable.</w:t>
      </w:r>
    </w:p>
    <w:p w14:paraId="66DAC6C9" w14:textId="77777777" w:rsidR="00205425" w:rsidRDefault="00205425" w:rsidP="00322DBE">
      <w:pPr>
        <w:pStyle w:val="CommentText"/>
      </w:pPr>
    </w:p>
    <w:p w14:paraId="72090A5F" w14:textId="77777777" w:rsidR="00205425" w:rsidRDefault="00205425" w:rsidP="00322DBE">
      <w:pPr>
        <w:pStyle w:val="CommentText"/>
      </w:pPr>
      <w:r>
        <w:t xml:space="preserve">Instead, a figure that shows high and low exercise will be helpful  </w:t>
      </w:r>
    </w:p>
  </w:comment>
  <w:comment w:id="20" w:author="Jina Yoon" w:date="2018-06-23T09:01:00Z" w:initials="JY">
    <w:p w14:paraId="3E76953C" w14:textId="77777777" w:rsidR="00205425" w:rsidRDefault="00205425">
      <w:pPr>
        <w:pStyle w:val="CommentText"/>
      </w:pPr>
      <w:r>
        <w:rPr>
          <w:rStyle w:val="CommentReference"/>
        </w:rPr>
        <w:annotationRef/>
      </w:r>
      <w:r>
        <w:t xml:space="preserve">This was already reported in Results. </w:t>
      </w:r>
    </w:p>
    <w:p w14:paraId="65F85901" w14:textId="5B5892E7" w:rsidR="00205425" w:rsidRDefault="00205425">
      <w:pPr>
        <w:pStyle w:val="CommentText"/>
      </w:pPr>
      <w:r>
        <w:t xml:space="preserve">Instead, summarize what you found with respect to a mediational role. No need to describe the model.  </w:t>
      </w:r>
    </w:p>
  </w:comment>
  <w:comment w:id="21" w:author="Jina Yoon" w:date="2018-06-23T09:04:00Z" w:initials="JY">
    <w:p w14:paraId="2BD4061C" w14:textId="43D920F0" w:rsidR="00205425" w:rsidRDefault="00205425">
      <w:pPr>
        <w:pStyle w:val="CommentText"/>
      </w:pPr>
      <w:r>
        <w:rPr>
          <w:rStyle w:val="CommentReference"/>
        </w:rPr>
        <w:annotationRef/>
      </w:r>
      <w:r>
        <w:t xml:space="preserve">What does that mean?  Why? </w:t>
      </w:r>
    </w:p>
  </w:comment>
  <w:comment w:id="22" w:author="Jina Yoon" w:date="2018-06-24T09:24:00Z" w:initials="JY">
    <w:p w14:paraId="34DEF4D2" w14:textId="3EE65DA8" w:rsidR="00205425" w:rsidRDefault="00205425">
      <w:pPr>
        <w:pStyle w:val="CommentText"/>
      </w:pPr>
      <w:r>
        <w:rPr>
          <w:rStyle w:val="CommentReference"/>
        </w:rPr>
        <w:annotationRef/>
      </w:r>
      <w:r>
        <w:t xml:space="preserve">How does this interpretation fit with the conceptual framework in the introduction?  </w:t>
      </w:r>
    </w:p>
  </w:comment>
  <w:comment w:id="23" w:author="Jina Yoon" w:date="2018-06-24T09:28:00Z" w:initials="JY">
    <w:p w14:paraId="71BCD4BB" w14:textId="77777777" w:rsidR="00205425" w:rsidRDefault="00205425">
      <w:pPr>
        <w:pStyle w:val="CommentText"/>
      </w:pPr>
      <w:r>
        <w:rPr>
          <w:rStyle w:val="CommentReference"/>
        </w:rPr>
        <w:annotationRef/>
      </w:r>
      <w:r>
        <w:t xml:space="preserve">Seems redundant from the paragraph above.  </w:t>
      </w:r>
    </w:p>
    <w:p w14:paraId="30E1ABEB" w14:textId="0FBF1383" w:rsidR="00205425" w:rsidRDefault="00205425">
      <w:pPr>
        <w:pStyle w:val="CommentText"/>
      </w:pPr>
      <w:r>
        <w:t xml:space="preserve">Are you trying to say what the different role may be? </w:t>
      </w:r>
    </w:p>
  </w:comment>
  <w:comment w:id="24" w:author="Jina Yoon" w:date="2018-06-24T09:34:00Z" w:initials="JY">
    <w:p w14:paraId="5A3A7CB8" w14:textId="37D5099F" w:rsidR="00205425" w:rsidRDefault="00205425">
      <w:pPr>
        <w:pStyle w:val="CommentText"/>
      </w:pPr>
      <w:r>
        <w:rPr>
          <w:rStyle w:val="CommentReference"/>
        </w:rPr>
        <w:annotationRef/>
      </w:r>
      <w:r>
        <w:t>Not sure what this means.</w:t>
      </w:r>
    </w:p>
  </w:comment>
  <w:comment w:id="25" w:author="Jina Yoon" w:date="2018-06-24T09:35:00Z" w:initials="JY">
    <w:p w14:paraId="767F11F7" w14:textId="1658CC3B" w:rsidR="00205425" w:rsidRDefault="00205425">
      <w:pPr>
        <w:pStyle w:val="CommentText"/>
      </w:pPr>
      <w:r>
        <w:rPr>
          <w:rStyle w:val="CommentReference"/>
        </w:rPr>
        <w:annotationRef/>
      </w:r>
      <w:r>
        <w:t xml:space="preserve">Again, how does this fit with your finding (positive relation between stress and participation/engagement? </w:t>
      </w:r>
    </w:p>
  </w:comment>
  <w:comment w:id="26" w:author="Jina Yoon" w:date="2018-06-24T09:50:00Z" w:initials="JY">
    <w:p w14:paraId="06E22324" w14:textId="77777777" w:rsidR="00205425" w:rsidRDefault="00205425">
      <w:pPr>
        <w:pStyle w:val="CommentText"/>
      </w:pPr>
      <w:r>
        <w:rPr>
          <w:rStyle w:val="CommentReference"/>
        </w:rPr>
        <w:annotationRef/>
      </w:r>
      <w:r>
        <w:t>What do we know about improving sleep hygiene?  What types of intervention?  What empirical evidence?</w:t>
      </w:r>
    </w:p>
    <w:p w14:paraId="5AA03A33" w14:textId="6FD98577" w:rsidR="00205425" w:rsidRDefault="00205425">
      <w:pPr>
        <w:pStyle w:val="CommentText"/>
      </w:pPr>
    </w:p>
  </w:comment>
  <w:comment w:id="27" w:author="Jina Yoon" w:date="2018-06-24T09:45:00Z" w:initials="JY">
    <w:p w14:paraId="11B8A2F3" w14:textId="61EA28E1" w:rsidR="00205425" w:rsidRDefault="00205425">
      <w:pPr>
        <w:pStyle w:val="CommentText"/>
      </w:pPr>
      <w:r>
        <w:rPr>
          <w:rStyle w:val="CommentReference"/>
        </w:rPr>
        <w:annotationRef/>
      </w:r>
      <w:r>
        <w:t xml:space="preserve">Given that your study examined sleep, include how coping would be possibly a factor in your conceptual understanding of stress, sleep, and academic engagement.  Here, your discussion is limited to stress and engagement.  </w:t>
      </w:r>
    </w:p>
  </w:comment>
  <w:comment w:id="28" w:author="Jina Yoon" w:date="2018-06-24T09:42:00Z" w:initials="JY">
    <w:p w14:paraId="657260B7" w14:textId="3F99F30B" w:rsidR="00205425" w:rsidRDefault="00205425">
      <w:pPr>
        <w:pStyle w:val="CommentText"/>
      </w:pPr>
      <w:r>
        <w:rPr>
          <w:rStyle w:val="CommentReference"/>
        </w:rPr>
        <w:annotationRef/>
      </w:r>
      <w:r>
        <w:t xml:space="preserve">Cite studies that support for these programs affecting sleep habits.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6B8FB51" w15:done="0"/>
  <w15:commentEx w15:paraId="08ADE628" w15:done="0"/>
  <w15:commentEx w15:paraId="06D527AE" w15:done="0"/>
  <w15:commentEx w15:paraId="756AB812" w15:done="0"/>
  <w15:commentEx w15:paraId="6F59E906" w15:done="0"/>
  <w15:commentEx w15:paraId="72090A5F" w15:done="0"/>
  <w15:commentEx w15:paraId="65F85901" w15:done="0"/>
  <w15:commentEx w15:paraId="2BD4061C" w15:done="0"/>
  <w15:commentEx w15:paraId="34DEF4D2" w15:done="0"/>
  <w15:commentEx w15:paraId="30E1ABEB" w15:done="0"/>
  <w15:commentEx w15:paraId="5A3A7CB8" w15:done="0"/>
  <w15:commentEx w15:paraId="767F11F7" w15:done="0"/>
  <w15:commentEx w15:paraId="5AA03A33" w15:done="0"/>
  <w15:commentEx w15:paraId="11B8A2F3" w15:done="0"/>
  <w15:commentEx w15:paraId="657260B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6B8FB51" w16cid:durableId="1ED9E8EB"/>
  <w16cid:commentId w16cid:paraId="177E59B6" w16cid:durableId="1ED9E8A3"/>
  <w16cid:commentId w16cid:paraId="08ADE628" w16cid:durableId="1ED49E82"/>
  <w16cid:commentId w16cid:paraId="3E4B1706" w16cid:durableId="1ED49ECA"/>
  <w16cid:commentId w16cid:paraId="06D527AE" w16cid:durableId="1ED4A315"/>
  <w16cid:commentId w16cid:paraId="2CA5404A" w16cid:durableId="1ED4A5A6"/>
  <w16cid:commentId w16cid:paraId="756AB812" w16cid:durableId="1ED4A5E0"/>
  <w16cid:commentId w16cid:paraId="74B858CD" w16cid:durableId="1ED4A7F1"/>
  <w16cid:commentId w16cid:paraId="6F59E906" w16cid:durableId="1ED88954"/>
  <w16cid:commentId w16cid:paraId="03351F9E" w16cid:durableId="1ED88955"/>
  <w16cid:commentId w16cid:paraId="52B0E935" w16cid:durableId="1ED88956"/>
  <w16cid:commentId w16cid:paraId="5E163FCE" w16cid:durableId="1ED88957"/>
  <w16cid:commentId w16cid:paraId="0FCFAA3C" w16cid:durableId="1ED88958"/>
  <w16cid:commentId w16cid:paraId="680DC7B5" w16cid:durableId="1ED88959"/>
  <w16cid:commentId w16cid:paraId="21CCC288" w16cid:durableId="1ED8895A"/>
  <w16cid:commentId w16cid:paraId="6BF225F5" w16cid:durableId="1ED8895B"/>
  <w16cid:commentId w16cid:paraId="4B4D36D0" w16cid:durableId="1ED8895C"/>
  <w16cid:commentId w16cid:paraId="65F85901" w16cid:durableId="1ED88AD1"/>
  <w16cid:commentId w16cid:paraId="2BD4061C" w16cid:durableId="1ED88B89"/>
  <w16cid:commentId w16cid:paraId="34DEF4D2" w16cid:durableId="1ED9E1D7"/>
  <w16cid:commentId w16cid:paraId="26A3D5DE" w16cid:durableId="1ED9E211"/>
  <w16cid:commentId w16cid:paraId="30E1ABEB" w16cid:durableId="1ED9E2B5"/>
  <w16cid:commentId w16cid:paraId="5A3A7CB8" w16cid:durableId="1ED9E41F"/>
  <w16cid:commentId w16cid:paraId="767F11F7" w16cid:durableId="1ED9E458"/>
  <w16cid:commentId w16cid:paraId="593B3FC0" w16cid:durableId="1ED9E592"/>
  <w16cid:commentId w16cid:paraId="5AA03A33" w16cid:durableId="1ED9E7CD"/>
  <w16cid:commentId w16cid:paraId="226EB8B0" w16cid:durableId="1ED9E79C"/>
  <w16cid:commentId w16cid:paraId="11B8A2F3" w16cid:durableId="1ED9E6D0"/>
  <w16cid:commentId w16cid:paraId="657260B7" w16cid:durableId="1ED9E5F0"/>
  <w16cid:commentId w16cid:paraId="506B04AB" w16cid:durableId="1ED9E9E3"/>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86C99C" w14:textId="77777777" w:rsidR="000204BE" w:rsidRDefault="000204BE">
      <w:pPr>
        <w:spacing w:line="240" w:lineRule="auto"/>
      </w:pPr>
      <w:r>
        <w:separator/>
      </w:r>
    </w:p>
  </w:endnote>
  <w:endnote w:type="continuationSeparator" w:id="0">
    <w:p w14:paraId="1DE1CD78" w14:textId="77777777" w:rsidR="000204BE" w:rsidRDefault="000204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Arial Unicode MS">
    <w:panose1 w:val="020B0604020202020204"/>
    <w:charset w:val="80"/>
    <w:family w:val="swiss"/>
    <w:pitch w:val="variable"/>
    <w:sig w:usb0="F7FFAFFF" w:usb1="E9DFFFFF" w:usb2="0000003F" w:usb3="00000000" w:csb0="003F01FF" w:csb1="00000000"/>
  </w:font>
  <w:font w:name="AFLEMP+Arial">
    <w:altName w:val="Calibr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NewRomanPSMT">
    <w:altName w:val="Times New Roman"/>
    <w:charset w:val="00"/>
    <w:family w:val="roman"/>
    <w:pitch w:val="variable"/>
    <w:sig w:usb0="E0002AEF"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ff1">
    <w:altName w:val="Cambria"/>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486338" w14:textId="77777777" w:rsidR="000204BE" w:rsidRDefault="000204BE">
      <w:pPr>
        <w:spacing w:line="240" w:lineRule="auto"/>
      </w:pPr>
      <w:r>
        <w:separator/>
      </w:r>
    </w:p>
  </w:footnote>
  <w:footnote w:type="continuationSeparator" w:id="0">
    <w:p w14:paraId="4E0C3EDA" w14:textId="77777777" w:rsidR="000204BE" w:rsidRDefault="000204B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3DD829" w14:textId="40F264AF" w:rsidR="00205425" w:rsidRDefault="00205425">
    <w:pPr>
      <w:pStyle w:val="Header"/>
    </w:pPr>
    <w:sdt>
      <w:sdtPr>
        <w:alias w:val="Running head"/>
        <w:id w:val="-205873119"/>
        <w:dataBinding w:prefixMappings="xmlns:ns0='http://schemas.microsoft.com/office/2006/coverPageProps' " w:xpath="/ns0:CoverPageProperties[1]/ns0:Abstract[1]" w:storeItemID="{55AF091B-3C7A-41E3-B477-F2FDAA23CFDA}"/>
        <w:text/>
      </w:sdtPr>
      <w:sdtContent>
        <w:r>
          <w:rPr>
            <w:rStyle w:val="Strong"/>
          </w:rPr>
          <w:t>Effects of stress, Sleep Hygiene, and exercise</w:t>
        </w:r>
      </w:sdtContent>
    </w:sdt>
    <w:r>
      <w:rPr>
        <w:rStyle w:val="Strong"/>
      </w:rPr>
      <w:tab/>
    </w:r>
    <w:r>
      <w:rPr>
        <w:rStyle w:val="Strong"/>
      </w:rPr>
      <w:fldChar w:fldCharType="begin"/>
    </w:r>
    <w:r>
      <w:instrText>PAGE</w:instrText>
    </w:r>
    <w:r>
      <w:fldChar w:fldCharType="separate"/>
    </w:r>
    <w:r w:rsidR="00EE3247">
      <w:rPr>
        <w:noProof/>
      </w:rPr>
      <w:t>104</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027FD6" w14:textId="39BB0598" w:rsidR="00205425" w:rsidRDefault="00205425">
    <w:pPr>
      <w:pStyle w:val="Header"/>
    </w:pPr>
    <w:r>
      <w:t xml:space="preserve">Running head: </w:t>
    </w:r>
    <w:sdt>
      <w:sdtPr>
        <w:alias w:val="Running head"/>
        <w:id w:val="1638534642"/>
        <w:dataBinding w:prefixMappings="xmlns:ns0='http://schemas.microsoft.com/office/2006/coverPageProps' " w:xpath="/ns0:CoverPageProperties[1]/ns0:Abstract[1]" w:storeItemID="{55AF091B-3C7A-41E3-B477-F2FDAA23CFDA}"/>
        <w:text/>
      </w:sdtPr>
      <w:sdtContent>
        <w:r>
          <w:rPr>
            <w:rStyle w:val="Strong"/>
          </w:rPr>
          <w:t>Effects of stress, Sleep Hygiene, and exercise</w:t>
        </w:r>
      </w:sdtContent>
    </w:sdt>
    <w:r>
      <w:rPr>
        <w:rStyle w:val="Strong"/>
      </w:rPr>
      <w:tab/>
    </w:r>
    <w:r>
      <w:rPr>
        <w:rStyle w:val="Strong"/>
      </w:rPr>
      <w:fldChar w:fldCharType="begin"/>
    </w:r>
    <w:r>
      <w:instrText>PAGE</w:instrText>
    </w:r>
    <w:r>
      <w:fldChar w:fldCharType="separate"/>
    </w:r>
    <w:r w:rsidR="00EE3247">
      <w:rPr>
        <w:noProof/>
      </w:rPr>
      <w:t>71</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C6454"/>
    <w:multiLevelType w:val="multilevel"/>
    <w:tmpl w:val="88A0E2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73C1F06"/>
    <w:multiLevelType w:val="multilevel"/>
    <w:tmpl w:val="9C6A36B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18540BEC"/>
    <w:multiLevelType w:val="multilevel"/>
    <w:tmpl w:val="F9E8B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E43C3D"/>
    <w:multiLevelType w:val="multilevel"/>
    <w:tmpl w:val="58567154"/>
    <w:lvl w:ilvl="0">
      <w:start w:val="1"/>
      <w:numFmt w:val="lowerLetter"/>
      <w:lvlText w:val="%1)"/>
      <w:lvlJc w:val="left"/>
      <w:pPr>
        <w:ind w:left="10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E0D1564"/>
    <w:multiLevelType w:val="multilevel"/>
    <w:tmpl w:val="B7ACB8E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237860A3"/>
    <w:multiLevelType w:val="multilevel"/>
    <w:tmpl w:val="242644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21639C1"/>
    <w:multiLevelType w:val="multilevel"/>
    <w:tmpl w:val="D18EF36C"/>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34A83EF1"/>
    <w:multiLevelType w:val="hybridMultilevel"/>
    <w:tmpl w:val="A8347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A23386"/>
    <w:multiLevelType w:val="multilevel"/>
    <w:tmpl w:val="8FDC89D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7C466BB9"/>
    <w:multiLevelType w:val="multilevel"/>
    <w:tmpl w:val="C6B469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F2F0851"/>
    <w:multiLevelType w:val="multilevel"/>
    <w:tmpl w:val="8230ED6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0"/>
  </w:num>
  <w:num w:numId="2">
    <w:abstractNumId w:val="8"/>
  </w:num>
  <w:num w:numId="3">
    <w:abstractNumId w:val="9"/>
  </w:num>
  <w:num w:numId="4">
    <w:abstractNumId w:val="5"/>
  </w:num>
  <w:num w:numId="5">
    <w:abstractNumId w:val="6"/>
  </w:num>
  <w:num w:numId="6">
    <w:abstractNumId w:val="10"/>
  </w:num>
  <w:num w:numId="7">
    <w:abstractNumId w:val="4"/>
  </w:num>
  <w:num w:numId="8">
    <w:abstractNumId w:val="3"/>
  </w:num>
  <w:num w:numId="9">
    <w:abstractNumId w:val="1"/>
  </w:num>
  <w:num w:numId="10">
    <w:abstractNumId w:val="7"/>
  </w:num>
  <w:num w:numId="11">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ina Yoon">
    <w15:presenceInfo w15:providerId="None" w15:userId="Jina Yoon"/>
  </w15:person>
  <w15:person w15:author="yoonjina@gmail.com">
    <w15:presenceInfo w15:providerId="Windows Live" w15:userId="14dacdf10d6cdd35"/>
  </w15:person>
  <w15:person w15:author="Yoon, Jina - (jinayoon)">
    <w15:presenceInfo w15:providerId="AD" w15:userId="S-1-5-21-3885614643-332083874-814631590-9304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0E5"/>
    <w:rsid w:val="000032F0"/>
    <w:rsid w:val="000043B0"/>
    <w:rsid w:val="00004E25"/>
    <w:rsid w:val="000060B7"/>
    <w:rsid w:val="00007812"/>
    <w:rsid w:val="000108C3"/>
    <w:rsid w:val="000124EC"/>
    <w:rsid w:val="00012575"/>
    <w:rsid w:val="0001365C"/>
    <w:rsid w:val="00015EAB"/>
    <w:rsid w:val="00017824"/>
    <w:rsid w:val="00017E93"/>
    <w:rsid w:val="000204BE"/>
    <w:rsid w:val="00023EC7"/>
    <w:rsid w:val="00023EF4"/>
    <w:rsid w:val="00026F17"/>
    <w:rsid w:val="00027C94"/>
    <w:rsid w:val="00034F7F"/>
    <w:rsid w:val="000362CE"/>
    <w:rsid w:val="00036378"/>
    <w:rsid w:val="00036E33"/>
    <w:rsid w:val="000405D9"/>
    <w:rsid w:val="00041571"/>
    <w:rsid w:val="00045019"/>
    <w:rsid w:val="0004659C"/>
    <w:rsid w:val="000465B1"/>
    <w:rsid w:val="0004750A"/>
    <w:rsid w:val="0004796B"/>
    <w:rsid w:val="00050DC7"/>
    <w:rsid w:val="000530FE"/>
    <w:rsid w:val="00055110"/>
    <w:rsid w:val="000675B5"/>
    <w:rsid w:val="00071133"/>
    <w:rsid w:val="00076D89"/>
    <w:rsid w:val="00077E96"/>
    <w:rsid w:val="000801EE"/>
    <w:rsid w:val="000814B8"/>
    <w:rsid w:val="00081C46"/>
    <w:rsid w:val="000826FA"/>
    <w:rsid w:val="00083D86"/>
    <w:rsid w:val="0008427E"/>
    <w:rsid w:val="00085D00"/>
    <w:rsid w:val="00091011"/>
    <w:rsid w:val="000914C0"/>
    <w:rsid w:val="0009407B"/>
    <w:rsid w:val="000947B1"/>
    <w:rsid w:val="000958C6"/>
    <w:rsid w:val="00097600"/>
    <w:rsid w:val="000A16C6"/>
    <w:rsid w:val="000A3B3F"/>
    <w:rsid w:val="000A67BD"/>
    <w:rsid w:val="000A6B0B"/>
    <w:rsid w:val="000B04B3"/>
    <w:rsid w:val="000B13DB"/>
    <w:rsid w:val="000B35AD"/>
    <w:rsid w:val="000B5406"/>
    <w:rsid w:val="000C0793"/>
    <w:rsid w:val="000C09DC"/>
    <w:rsid w:val="000C0E4D"/>
    <w:rsid w:val="000C1BC2"/>
    <w:rsid w:val="000C1DD1"/>
    <w:rsid w:val="000C1F46"/>
    <w:rsid w:val="000C22AF"/>
    <w:rsid w:val="000C2615"/>
    <w:rsid w:val="000C6CED"/>
    <w:rsid w:val="000C74FF"/>
    <w:rsid w:val="000D1187"/>
    <w:rsid w:val="000D4D97"/>
    <w:rsid w:val="000D6739"/>
    <w:rsid w:val="000E099D"/>
    <w:rsid w:val="000E1004"/>
    <w:rsid w:val="000E609B"/>
    <w:rsid w:val="000E6A54"/>
    <w:rsid w:val="000F1C0B"/>
    <w:rsid w:val="000F23C8"/>
    <w:rsid w:val="000F314B"/>
    <w:rsid w:val="000F3BAB"/>
    <w:rsid w:val="000F619C"/>
    <w:rsid w:val="000F64AF"/>
    <w:rsid w:val="000F66A1"/>
    <w:rsid w:val="000F7ED0"/>
    <w:rsid w:val="00100CC0"/>
    <w:rsid w:val="00101A8B"/>
    <w:rsid w:val="0010615F"/>
    <w:rsid w:val="001069F9"/>
    <w:rsid w:val="00110B97"/>
    <w:rsid w:val="00111C6D"/>
    <w:rsid w:val="0011215D"/>
    <w:rsid w:val="0011249D"/>
    <w:rsid w:val="00114359"/>
    <w:rsid w:val="00122922"/>
    <w:rsid w:val="00122C76"/>
    <w:rsid w:val="00123543"/>
    <w:rsid w:val="00127A93"/>
    <w:rsid w:val="001351B5"/>
    <w:rsid w:val="00140117"/>
    <w:rsid w:val="0014123F"/>
    <w:rsid w:val="001412B3"/>
    <w:rsid w:val="00143B14"/>
    <w:rsid w:val="00145856"/>
    <w:rsid w:val="00145F3E"/>
    <w:rsid w:val="00146ECF"/>
    <w:rsid w:val="001473BE"/>
    <w:rsid w:val="001500E6"/>
    <w:rsid w:val="0015078E"/>
    <w:rsid w:val="00151A6F"/>
    <w:rsid w:val="00152334"/>
    <w:rsid w:val="00154032"/>
    <w:rsid w:val="00161167"/>
    <w:rsid w:val="001663EF"/>
    <w:rsid w:val="00166E30"/>
    <w:rsid w:val="001752D3"/>
    <w:rsid w:val="00177021"/>
    <w:rsid w:val="001773AF"/>
    <w:rsid w:val="00182F09"/>
    <w:rsid w:val="00183B6F"/>
    <w:rsid w:val="00183CAE"/>
    <w:rsid w:val="0018649B"/>
    <w:rsid w:val="00191237"/>
    <w:rsid w:val="00192652"/>
    <w:rsid w:val="0019543B"/>
    <w:rsid w:val="00197920"/>
    <w:rsid w:val="001A3D2D"/>
    <w:rsid w:val="001A6DA2"/>
    <w:rsid w:val="001B2DDA"/>
    <w:rsid w:val="001B5B3C"/>
    <w:rsid w:val="001B5DAF"/>
    <w:rsid w:val="001C0066"/>
    <w:rsid w:val="001C23B4"/>
    <w:rsid w:val="001C4884"/>
    <w:rsid w:val="001C5B41"/>
    <w:rsid w:val="001C6D32"/>
    <w:rsid w:val="001D0B62"/>
    <w:rsid w:val="001D0BC4"/>
    <w:rsid w:val="001D10BE"/>
    <w:rsid w:val="001D18B2"/>
    <w:rsid w:val="001D1D02"/>
    <w:rsid w:val="001D5B1C"/>
    <w:rsid w:val="001D6910"/>
    <w:rsid w:val="001E1BB8"/>
    <w:rsid w:val="001E626C"/>
    <w:rsid w:val="001F3D6E"/>
    <w:rsid w:val="001F6775"/>
    <w:rsid w:val="001F68F5"/>
    <w:rsid w:val="00201006"/>
    <w:rsid w:val="00201867"/>
    <w:rsid w:val="00203FC1"/>
    <w:rsid w:val="00204086"/>
    <w:rsid w:val="00205425"/>
    <w:rsid w:val="0020555D"/>
    <w:rsid w:val="00206153"/>
    <w:rsid w:val="00206BC2"/>
    <w:rsid w:val="00206C64"/>
    <w:rsid w:val="00207A0E"/>
    <w:rsid w:val="00210394"/>
    <w:rsid w:val="00211F35"/>
    <w:rsid w:val="00213448"/>
    <w:rsid w:val="00214D04"/>
    <w:rsid w:val="002162FC"/>
    <w:rsid w:val="0022019E"/>
    <w:rsid w:val="00220E3A"/>
    <w:rsid w:val="00221598"/>
    <w:rsid w:val="002236D9"/>
    <w:rsid w:val="00227A74"/>
    <w:rsid w:val="00231FE2"/>
    <w:rsid w:val="00232356"/>
    <w:rsid w:val="00232D7F"/>
    <w:rsid w:val="00232F5F"/>
    <w:rsid w:val="00232FFA"/>
    <w:rsid w:val="002352E7"/>
    <w:rsid w:val="00242552"/>
    <w:rsid w:val="00246745"/>
    <w:rsid w:val="002534BD"/>
    <w:rsid w:val="00254DE7"/>
    <w:rsid w:val="00264AD2"/>
    <w:rsid w:val="002701F3"/>
    <w:rsid w:val="00270E09"/>
    <w:rsid w:val="00271AD0"/>
    <w:rsid w:val="00285570"/>
    <w:rsid w:val="002856C3"/>
    <w:rsid w:val="0029093D"/>
    <w:rsid w:val="00292ED7"/>
    <w:rsid w:val="0029394D"/>
    <w:rsid w:val="002942FC"/>
    <w:rsid w:val="002A18A0"/>
    <w:rsid w:val="002A2238"/>
    <w:rsid w:val="002A2B29"/>
    <w:rsid w:val="002B5340"/>
    <w:rsid w:val="002B5534"/>
    <w:rsid w:val="002C1508"/>
    <w:rsid w:val="002C1AE5"/>
    <w:rsid w:val="002C1E77"/>
    <w:rsid w:val="002D0C62"/>
    <w:rsid w:val="002D3DC1"/>
    <w:rsid w:val="002D4771"/>
    <w:rsid w:val="002D4E0F"/>
    <w:rsid w:val="002D665C"/>
    <w:rsid w:val="002D772B"/>
    <w:rsid w:val="002E1551"/>
    <w:rsid w:val="002E1EFA"/>
    <w:rsid w:val="002E24A0"/>
    <w:rsid w:val="002E52B4"/>
    <w:rsid w:val="002E5491"/>
    <w:rsid w:val="002F1F56"/>
    <w:rsid w:val="002F1F9F"/>
    <w:rsid w:val="002F5990"/>
    <w:rsid w:val="00300CAF"/>
    <w:rsid w:val="00300F87"/>
    <w:rsid w:val="00300FA7"/>
    <w:rsid w:val="0030202D"/>
    <w:rsid w:val="00303D6E"/>
    <w:rsid w:val="0030642B"/>
    <w:rsid w:val="00306ABE"/>
    <w:rsid w:val="003145E5"/>
    <w:rsid w:val="00317A45"/>
    <w:rsid w:val="00320170"/>
    <w:rsid w:val="00321448"/>
    <w:rsid w:val="00322DBE"/>
    <w:rsid w:val="003274D4"/>
    <w:rsid w:val="00327AC0"/>
    <w:rsid w:val="00330EB1"/>
    <w:rsid w:val="00333641"/>
    <w:rsid w:val="0033523B"/>
    <w:rsid w:val="003409C2"/>
    <w:rsid w:val="00340A20"/>
    <w:rsid w:val="00341D56"/>
    <w:rsid w:val="00343D67"/>
    <w:rsid w:val="0034482B"/>
    <w:rsid w:val="00345043"/>
    <w:rsid w:val="00346BA4"/>
    <w:rsid w:val="003471BB"/>
    <w:rsid w:val="0034731D"/>
    <w:rsid w:val="003509B2"/>
    <w:rsid w:val="003520AC"/>
    <w:rsid w:val="0035762C"/>
    <w:rsid w:val="00357A76"/>
    <w:rsid w:val="00357A82"/>
    <w:rsid w:val="00357B69"/>
    <w:rsid w:val="00357EDC"/>
    <w:rsid w:val="00360C75"/>
    <w:rsid w:val="0036105C"/>
    <w:rsid w:val="003623C5"/>
    <w:rsid w:val="0036253D"/>
    <w:rsid w:val="00362D32"/>
    <w:rsid w:val="00363962"/>
    <w:rsid w:val="00364D6A"/>
    <w:rsid w:val="00370BD2"/>
    <w:rsid w:val="00381077"/>
    <w:rsid w:val="00382283"/>
    <w:rsid w:val="003838CA"/>
    <w:rsid w:val="00385687"/>
    <w:rsid w:val="00386C6C"/>
    <w:rsid w:val="00387BF0"/>
    <w:rsid w:val="00394638"/>
    <w:rsid w:val="00395265"/>
    <w:rsid w:val="003A066E"/>
    <w:rsid w:val="003A18E5"/>
    <w:rsid w:val="003A2725"/>
    <w:rsid w:val="003A2CA1"/>
    <w:rsid w:val="003A3399"/>
    <w:rsid w:val="003A3CE7"/>
    <w:rsid w:val="003A5CED"/>
    <w:rsid w:val="003A7F1B"/>
    <w:rsid w:val="003B132E"/>
    <w:rsid w:val="003B1833"/>
    <w:rsid w:val="003B4288"/>
    <w:rsid w:val="003B7695"/>
    <w:rsid w:val="003C391C"/>
    <w:rsid w:val="003C41A1"/>
    <w:rsid w:val="003C4D93"/>
    <w:rsid w:val="003C5D89"/>
    <w:rsid w:val="003D0C39"/>
    <w:rsid w:val="003D439A"/>
    <w:rsid w:val="003D6CC2"/>
    <w:rsid w:val="003E239F"/>
    <w:rsid w:val="003E7B6F"/>
    <w:rsid w:val="003F174C"/>
    <w:rsid w:val="003F4D1E"/>
    <w:rsid w:val="003F6C8B"/>
    <w:rsid w:val="003F70D6"/>
    <w:rsid w:val="003F758B"/>
    <w:rsid w:val="00401461"/>
    <w:rsid w:val="00401D1B"/>
    <w:rsid w:val="004071DF"/>
    <w:rsid w:val="00407DB9"/>
    <w:rsid w:val="004109A2"/>
    <w:rsid w:val="0041117E"/>
    <w:rsid w:val="004117A1"/>
    <w:rsid w:val="00413963"/>
    <w:rsid w:val="00417AB7"/>
    <w:rsid w:val="00422736"/>
    <w:rsid w:val="004230AE"/>
    <w:rsid w:val="004245FF"/>
    <w:rsid w:val="00426DA0"/>
    <w:rsid w:val="00427BC6"/>
    <w:rsid w:val="0043255B"/>
    <w:rsid w:val="00432F2F"/>
    <w:rsid w:val="00433B4B"/>
    <w:rsid w:val="004374BA"/>
    <w:rsid w:val="004405CA"/>
    <w:rsid w:val="00440EB8"/>
    <w:rsid w:val="00442E9B"/>
    <w:rsid w:val="004433F8"/>
    <w:rsid w:val="00444C34"/>
    <w:rsid w:val="004543CD"/>
    <w:rsid w:val="00455174"/>
    <w:rsid w:val="00461362"/>
    <w:rsid w:val="00461AFF"/>
    <w:rsid w:val="00471011"/>
    <w:rsid w:val="004745DC"/>
    <w:rsid w:val="00475C5E"/>
    <w:rsid w:val="00475F83"/>
    <w:rsid w:val="00482BA8"/>
    <w:rsid w:val="0048587B"/>
    <w:rsid w:val="00487D73"/>
    <w:rsid w:val="00490BED"/>
    <w:rsid w:val="004916DA"/>
    <w:rsid w:val="00495E9F"/>
    <w:rsid w:val="004A2E8B"/>
    <w:rsid w:val="004A576A"/>
    <w:rsid w:val="004A65E0"/>
    <w:rsid w:val="004A7A85"/>
    <w:rsid w:val="004B08C0"/>
    <w:rsid w:val="004B2235"/>
    <w:rsid w:val="004B3070"/>
    <w:rsid w:val="004C02FA"/>
    <w:rsid w:val="004C35D9"/>
    <w:rsid w:val="004C3780"/>
    <w:rsid w:val="004C64C8"/>
    <w:rsid w:val="004C7E72"/>
    <w:rsid w:val="004D06DD"/>
    <w:rsid w:val="004D340B"/>
    <w:rsid w:val="004D43AA"/>
    <w:rsid w:val="004E10AA"/>
    <w:rsid w:val="004E1194"/>
    <w:rsid w:val="004E3D2B"/>
    <w:rsid w:val="004E4871"/>
    <w:rsid w:val="004E497A"/>
    <w:rsid w:val="004E5D9D"/>
    <w:rsid w:val="004E6406"/>
    <w:rsid w:val="004E6EDD"/>
    <w:rsid w:val="004E79FD"/>
    <w:rsid w:val="004F0463"/>
    <w:rsid w:val="004F0B7F"/>
    <w:rsid w:val="004F0BDE"/>
    <w:rsid w:val="004F1590"/>
    <w:rsid w:val="004F1C14"/>
    <w:rsid w:val="004F22B6"/>
    <w:rsid w:val="004F35FD"/>
    <w:rsid w:val="004F52BC"/>
    <w:rsid w:val="004F7576"/>
    <w:rsid w:val="00500CDE"/>
    <w:rsid w:val="0050484D"/>
    <w:rsid w:val="00506285"/>
    <w:rsid w:val="005063E8"/>
    <w:rsid w:val="00507526"/>
    <w:rsid w:val="0051007E"/>
    <w:rsid w:val="00512066"/>
    <w:rsid w:val="00512336"/>
    <w:rsid w:val="00512C04"/>
    <w:rsid w:val="005130E2"/>
    <w:rsid w:val="005179F8"/>
    <w:rsid w:val="005210E5"/>
    <w:rsid w:val="00521F16"/>
    <w:rsid w:val="0052483A"/>
    <w:rsid w:val="00525D05"/>
    <w:rsid w:val="005314F6"/>
    <w:rsid w:val="005336EE"/>
    <w:rsid w:val="0053554F"/>
    <w:rsid w:val="0053715A"/>
    <w:rsid w:val="00542C49"/>
    <w:rsid w:val="00543089"/>
    <w:rsid w:val="00545AA4"/>
    <w:rsid w:val="0055007D"/>
    <w:rsid w:val="005512EF"/>
    <w:rsid w:val="0055771F"/>
    <w:rsid w:val="00557C79"/>
    <w:rsid w:val="00563C6C"/>
    <w:rsid w:val="00565449"/>
    <w:rsid w:val="0057451D"/>
    <w:rsid w:val="0057477C"/>
    <w:rsid w:val="00577D2E"/>
    <w:rsid w:val="005812B1"/>
    <w:rsid w:val="005834CC"/>
    <w:rsid w:val="0058373A"/>
    <w:rsid w:val="005915B3"/>
    <w:rsid w:val="005922C3"/>
    <w:rsid w:val="00592E56"/>
    <w:rsid w:val="0059538D"/>
    <w:rsid w:val="00595D3B"/>
    <w:rsid w:val="00597188"/>
    <w:rsid w:val="005A2D43"/>
    <w:rsid w:val="005A6938"/>
    <w:rsid w:val="005A6D12"/>
    <w:rsid w:val="005B10C8"/>
    <w:rsid w:val="005B22DC"/>
    <w:rsid w:val="005B3168"/>
    <w:rsid w:val="005B4776"/>
    <w:rsid w:val="005B5763"/>
    <w:rsid w:val="005B5FBA"/>
    <w:rsid w:val="005C0195"/>
    <w:rsid w:val="005C6E0B"/>
    <w:rsid w:val="005D0555"/>
    <w:rsid w:val="005D0E5A"/>
    <w:rsid w:val="005D32AA"/>
    <w:rsid w:val="005D3D68"/>
    <w:rsid w:val="005D4012"/>
    <w:rsid w:val="005D6BD3"/>
    <w:rsid w:val="005D71AF"/>
    <w:rsid w:val="005E21BD"/>
    <w:rsid w:val="005E3C6D"/>
    <w:rsid w:val="005E4BB2"/>
    <w:rsid w:val="005F0111"/>
    <w:rsid w:val="00600981"/>
    <w:rsid w:val="00607BD0"/>
    <w:rsid w:val="00607E8D"/>
    <w:rsid w:val="00611E52"/>
    <w:rsid w:val="00630140"/>
    <w:rsid w:val="0063190E"/>
    <w:rsid w:val="00632E98"/>
    <w:rsid w:val="006371B5"/>
    <w:rsid w:val="00641735"/>
    <w:rsid w:val="00641A0C"/>
    <w:rsid w:val="00641B45"/>
    <w:rsid w:val="00646C5C"/>
    <w:rsid w:val="00647035"/>
    <w:rsid w:val="0064753F"/>
    <w:rsid w:val="0065014F"/>
    <w:rsid w:val="00655E63"/>
    <w:rsid w:val="006602C8"/>
    <w:rsid w:val="00660BA0"/>
    <w:rsid w:val="00662DE9"/>
    <w:rsid w:val="006644A4"/>
    <w:rsid w:val="0068002F"/>
    <w:rsid w:val="00682C01"/>
    <w:rsid w:val="00682FC9"/>
    <w:rsid w:val="00682FDA"/>
    <w:rsid w:val="00683045"/>
    <w:rsid w:val="00683855"/>
    <w:rsid w:val="00684D87"/>
    <w:rsid w:val="00686FC6"/>
    <w:rsid w:val="00687F4F"/>
    <w:rsid w:val="00690CBB"/>
    <w:rsid w:val="00691382"/>
    <w:rsid w:val="0069138B"/>
    <w:rsid w:val="00695556"/>
    <w:rsid w:val="00696723"/>
    <w:rsid w:val="00696BC0"/>
    <w:rsid w:val="00697990"/>
    <w:rsid w:val="006A0A9C"/>
    <w:rsid w:val="006A0FBD"/>
    <w:rsid w:val="006A5105"/>
    <w:rsid w:val="006A6A95"/>
    <w:rsid w:val="006A7516"/>
    <w:rsid w:val="006B2B67"/>
    <w:rsid w:val="006B2CDE"/>
    <w:rsid w:val="006B361B"/>
    <w:rsid w:val="006B5F60"/>
    <w:rsid w:val="006C12B0"/>
    <w:rsid w:val="006C1FB7"/>
    <w:rsid w:val="006C378D"/>
    <w:rsid w:val="006D2BA6"/>
    <w:rsid w:val="006D629E"/>
    <w:rsid w:val="006D75AF"/>
    <w:rsid w:val="006E1377"/>
    <w:rsid w:val="006E2D1B"/>
    <w:rsid w:val="006E497C"/>
    <w:rsid w:val="006E524E"/>
    <w:rsid w:val="006E58F8"/>
    <w:rsid w:val="006F26CA"/>
    <w:rsid w:val="006F43D6"/>
    <w:rsid w:val="0070270C"/>
    <w:rsid w:val="007051FE"/>
    <w:rsid w:val="00706635"/>
    <w:rsid w:val="00707991"/>
    <w:rsid w:val="00711855"/>
    <w:rsid w:val="00713F1E"/>
    <w:rsid w:val="00722A98"/>
    <w:rsid w:val="00722FE7"/>
    <w:rsid w:val="00730A2A"/>
    <w:rsid w:val="00732088"/>
    <w:rsid w:val="00735BC2"/>
    <w:rsid w:val="007362D5"/>
    <w:rsid w:val="0074059D"/>
    <w:rsid w:val="007420DD"/>
    <w:rsid w:val="00743DB1"/>
    <w:rsid w:val="00744B72"/>
    <w:rsid w:val="00745194"/>
    <w:rsid w:val="007470D4"/>
    <w:rsid w:val="00751D22"/>
    <w:rsid w:val="00757FF2"/>
    <w:rsid w:val="00764BA9"/>
    <w:rsid w:val="0076635A"/>
    <w:rsid w:val="00775274"/>
    <w:rsid w:val="007757CA"/>
    <w:rsid w:val="0078374D"/>
    <w:rsid w:val="00784BCE"/>
    <w:rsid w:val="0078723D"/>
    <w:rsid w:val="00790DAC"/>
    <w:rsid w:val="00791548"/>
    <w:rsid w:val="0079192A"/>
    <w:rsid w:val="00792251"/>
    <w:rsid w:val="00793C3D"/>
    <w:rsid w:val="00795723"/>
    <w:rsid w:val="00796BE7"/>
    <w:rsid w:val="007A228A"/>
    <w:rsid w:val="007A2751"/>
    <w:rsid w:val="007A42B6"/>
    <w:rsid w:val="007A52A4"/>
    <w:rsid w:val="007A5963"/>
    <w:rsid w:val="007A5CAC"/>
    <w:rsid w:val="007A6513"/>
    <w:rsid w:val="007B301B"/>
    <w:rsid w:val="007B4CF2"/>
    <w:rsid w:val="007B5628"/>
    <w:rsid w:val="007B798E"/>
    <w:rsid w:val="007B7BBA"/>
    <w:rsid w:val="007D17FE"/>
    <w:rsid w:val="007D4D38"/>
    <w:rsid w:val="007D64E5"/>
    <w:rsid w:val="007E12D9"/>
    <w:rsid w:val="007E48F0"/>
    <w:rsid w:val="007E73AA"/>
    <w:rsid w:val="007E7405"/>
    <w:rsid w:val="007E7C19"/>
    <w:rsid w:val="007F6088"/>
    <w:rsid w:val="007F6DD4"/>
    <w:rsid w:val="007F78A3"/>
    <w:rsid w:val="0080051E"/>
    <w:rsid w:val="0080175F"/>
    <w:rsid w:val="00801F93"/>
    <w:rsid w:val="008026E7"/>
    <w:rsid w:val="00803662"/>
    <w:rsid w:val="008042B7"/>
    <w:rsid w:val="00804C9D"/>
    <w:rsid w:val="00804DDF"/>
    <w:rsid w:val="0080563D"/>
    <w:rsid w:val="00805ADF"/>
    <w:rsid w:val="00807634"/>
    <w:rsid w:val="00811E5E"/>
    <w:rsid w:val="00814206"/>
    <w:rsid w:val="00817829"/>
    <w:rsid w:val="0081784D"/>
    <w:rsid w:val="00821BA3"/>
    <w:rsid w:val="00821CD2"/>
    <w:rsid w:val="00825D87"/>
    <w:rsid w:val="00830507"/>
    <w:rsid w:val="00832014"/>
    <w:rsid w:val="00840F68"/>
    <w:rsid w:val="00844909"/>
    <w:rsid w:val="00845AEC"/>
    <w:rsid w:val="00845D06"/>
    <w:rsid w:val="008475A3"/>
    <w:rsid w:val="00851695"/>
    <w:rsid w:val="008535CC"/>
    <w:rsid w:val="00854D00"/>
    <w:rsid w:val="00855E2B"/>
    <w:rsid w:val="00862951"/>
    <w:rsid w:val="00862A7A"/>
    <w:rsid w:val="008701DD"/>
    <w:rsid w:val="00873AD9"/>
    <w:rsid w:val="008817CF"/>
    <w:rsid w:val="00882008"/>
    <w:rsid w:val="0088232D"/>
    <w:rsid w:val="0088615A"/>
    <w:rsid w:val="008861B0"/>
    <w:rsid w:val="00891055"/>
    <w:rsid w:val="008A61FE"/>
    <w:rsid w:val="008A680D"/>
    <w:rsid w:val="008A79EF"/>
    <w:rsid w:val="008B026C"/>
    <w:rsid w:val="008B34CB"/>
    <w:rsid w:val="008B7B26"/>
    <w:rsid w:val="008C2A4B"/>
    <w:rsid w:val="008C3E11"/>
    <w:rsid w:val="008D00AA"/>
    <w:rsid w:val="008D4504"/>
    <w:rsid w:val="008D4C72"/>
    <w:rsid w:val="008D4D2E"/>
    <w:rsid w:val="008D5282"/>
    <w:rsid w:val="008D548F"/>
    <w:rsid w:val="008D5E4B"/>
    <w:rsid w:val="008E3C0C"/>
    <w:rsid w:val="008E52A6"/>
    <w:rsid w:val="008E7191"/>
    <w:rsid w:val="008F1632"/>
    <w:rsid w:val="008F256D"/>
    <w:rsid w:val="008F2F71"/>
    <w:rsid w:val="008F53E1"/>
    <w:rsid w:val="0090201B"/>
    <w:rsid w:val="00904532"/>
    <w:rsid w:val="009074EA"/>
    <w:rsid w:val="00910C4C"/>
    <w:rsid w:val="0091441F"/>
    <w:rsid w:val="00916898"/>
    <w:rsid w:val="00921726"/>
    <w:rsid w:val="00927E59"/>
    <w:rsid w:val="00932728"/>
    <w:rsid w:val="00934CC1"/>
    <w:rsid w:val="009369A0"/>
    <w:rsid w:val="0093731F"/>
    <w:rsid w:val="00940B0D"/>
    <w:rsid w:val="00941434"/>
    <w:rsid w:val="009461D7"/>
    <w:rsid w:val="009469DE"/>
    <w:rsid w:val="009479D9"/>
    <w:rsid w:val="00950D8D"/>
    <w:rsid w:val="00956FF3"/>
    <w:rsid w:val="009636FA"/>
    <w:rsid w:val="0096412B"/>
    <w:rsid w:val="00965B2A"/>
    <w:rsid w:val="00966078"/>
    <w:rsid w:val="00970299"/>
    <w:rsid w:val="0097238C"/>
    <w:rsid w:val="009723E8"/>
    <w:rsid w:val="00973F0F"/>
    <w:rsid w:val="0098679A"/>
    <w:rsid w:val="009870B9"/>
    <w:rsid w:val="00991B0B"/>
    <w:rsid w:val="00993F04"/>
    <w:rsid w:val="009955E2"/>
    <w:rsid w:val="009957B4"/>
    <w:rsid w:val="009A26A4"/>
    <w:rsid w:val="009A3F14"/>
    <w:rsid w:val="009A4A55"/>
    <w:rsid w:val="009A73BD"/>
    <w:rsid w:val="009A778D"/>
    <w:rsid w:val="009B0EB9"/>
    <w:rsid w:val="009B2849"/>
    <w:rsid w:val="009B70F6"/>
    <w:rsid w:val="009B7A14"/>
    <w:rsid w:val="009C2A97"/>
    <w:rsid w:val="009D4A71"/>
    <w:rsid w:val="009D5470"/>
    <w:rsid w:val="009E1CE5"/>
    <w:rsid w:val="009E321A"/>
    <w:rsid w:val="009E629E"/>
    <w:rsid w:val="009E66E8"/>
    <w:rsid w:val="009F09FD"/>
    <w:rsid w:val="009F1E35"/>
    <w:rsid w:val="009F29DC"/>
    <w:rsid w:val="009F3E88"/>
    <w:rsid w:val="00A0192A"/>
    <w:rsid w:val="00A01AA8"/>
    <w:rsid w:val="00A047BE"/>
    <w:rsid w:val="00A067FF"/>
    <w:rsid w:val="00A10106"/>
    <w:rsid w:val="00A12547"/>
    <w:rsid w:val="00A125D8"/>
    <w:rsid w:val="00A132D7"/>
    <w:rsid w:val="00A14134"/>
    <w:rsid w:val="00A1485E"/>
    <w:rsid w:val="00A168FA"/>
    <w:rsid w:val="00A16DE5"/>
    <w:rsid w:val="00A16F49"/>
    <w:rsid w:val="00A175B2"/>
    <w:rsid w:val="00A21962"/>
    <w:rsid w:val="00A22B08"/>
    <w:rsid w:val="00A24AD9"/>
    <w:rsid w:val="00A27BF8"/>
    <w:rsid w:val="00A33116"/>
    <w:rsid w:val="00A34168"/>
    <w:rsid w:val="00A345EE"/>
    <w:rsid w:val="00A4030E"/>
    <w:rsid w:val="00A41C24"/>
    <w:rsid w:val="00A45ED1"/>
    <w:rsid w:val="00A53045"/>
    <w:rsid w:val="00A53452"/>
    <w:rsid w:val="00A56AB6"/>
    <w:rsid w:val="00A56C94"/>
    <w:rsid w:val="00A60BE4"/>
    <w:rsid w:val="00A63AAB"/>
    <w:rsid w:val="00A63D46"/>
    <w:rsid w:val="00A63EFE"/>
    <w:rsid w:val="00A6507D"/>
    <w:rsid w:val="00A72BCE"/>
    <w:rsid w:val="00A72CD0"/>
    <w:rsid w:val="00A81718"/>
    <w:rsid w:val="00A829E1"/>
    <w:rsid w:val="00A83266"/>
    <w:rsid w:val="00A8371B"/>
    <w:rsid w:val="00A847D3"/>
    <w:rsid w:val="00A877CA"/>
    <w:rsid w:val="00A902F8"/>
    <w:rsid w:val="00A9034F"/>
    <w:rsid w:val="00A90878"/>
    <w:rsid w:val="00A9109D"/>
    <w:rsid w:val="00A91949"/>
    <w:rsid w:val="00A927B5"/>
    <w:rsid w:val="00A930A0"/>
    <w:rsid w:val="00A94000"/>
    <w:rsid w:val="00A9481C"/>
    <w:rsid w:val="00A96A93"/>
    <w:rsid w:val="00AA15D8"/>
    <w:rsid w:val="00AA27AD"/>
    <w:rsid w:val="00AA3234"/>
    <w:rsid w:val="00AA577F"/>
    <w:rsid w:val="00AB373F"/>
    <w:rsid w:val="00AB3DC0"/>
    <w:rsid w:val="00AB67F7"/>
    <w:rsid w:val="00AB7453"/>
    <w:rsid w:val="00AC0AB8"/>
    <w:rsid w:val="00AC125B"/>
    <w:rsid w:val="00AC56BF"/>
    <w:rsid w:val="00AC72BA"/>
    <w:rsid w:val="00AC7824"/>
    <w:rsid w:val="00AD0D76"/>
    <w:rsid w:val="00AE16D0"/>
    <w:rsid w:val="00AE23B8"/>
    <w:rsid w:val="00AE269F"/>
    <w:rsid w:val="00AE6159"/>
    <w:rsid w:val="00AF2162"/>
    <w:rsid w:val="00AF5D2C"/>
    <w:rsid w:val="00AF6E00"/>
    <w:rsid w:val="00B01AFD"/>
    <w:rsid w:val="00B022C2"/>
    <w:rsid w:val="00B02EE2"/>
    <w:rsid w:val="00B04E71"/>
    <w:rsid w:val="00B067F1"/>
    <w:rsid w:val="00B06BD8"/>
    <w:rsid w:val="00B119FE"/>
    <w:rsid w:val="00B1239C"/>
    <w:rsid w:val="00B1332A"/>
    <w:rsid w:val="00B15DC2"/>
    <w:rsid w:val="00B17E45"/>
    <w:rsid w:val="00B2142C"/>
    <w:rsid w:val="00B218D2"/>
    <w:rsid w:val="00B21FBB"/>
    <w:rsid w:val="00B25348"/>
    <w:rsid w:val="00B259AB"/>
    <w:rsid w:val="00B26234"/>
    <w:rsid w:val="00B3021E"/>
    <w:rsid w:val="00B33B43"/>
    <w:rsid w:val="00B44FE3"/>
    <w:rsid w:val="00B45E20"/>
    <w:rsid w:val="00B525C4"/>
    <w:rsid w:val="00B525D5"/>
    <w:rsid w:val="00B52CE5"/>
    <w:rsid w:val="00B533A0"/>
    <w:rsid w:val="00B53A6B"/>
    <w:rsid w:val="00B53EF6"/>
    <w:rsid w:val="00B56B7C"/>
    <w:rsid w:val="00B57A0C"/>
    <w:rsid w:val="00B60F34"/>
    <w:rsid w:val="00B610ED"/>
    <w:rsid w:val="00B610EF"/>
    <w:rsid w:val="00B63F0A"/>
    <w:rsid w:val="00B64797"/>
    <w:rsid w:val="00B72D10"/>
    <w:rsid w:val="00B72FC7"/>
    <w:rsid w:val="00B731F0"/>
    <w:rsid w:val="00B735BC"/>
    <w:rsid w:val="00B756E6"/>
    <w:rsid w:val="00B80318"/>
    <w:rsid w:val="00B82210"/>
    <w:rsid w:val="00B83B14"/>
    <w:rsid w:val="00B8655C"/>
    <w:rsid w:val="00B926E8"/>
    <w:rsid w:val="00B96595"/>
    <w:rsid w:val="00BA186E"/>
    <w:rsid w:val="00BA45EA"/>
    <w:rsid w:val="00BA5643"/>
    <w:rsid w:val="00BA6F01"/>
    <w:rsid w:val="00BB109C"/>
    <w:rsid w:val="00BB18F6"/>
    <w:rsid w:val="00BB4BD3"/>
    <w:rsid w:val="00BB52BB"/>
    <w:rsid w:val="00BB546D"/>
    <w:rsid w:val="00BB55C8"/>
    <w:rsid w:val="00BB6389"/>
    <w:rsid w:val="00BB63D0"/>
    <w:rsid w:val="00BC00EE"/>
    <w:rsid w:val="00BC1055"/>
    <w:rsid w:val="00BC4B1E"/>
    <w:rsid w:val="00BC4EEB"/>
    <w:rsid w:val="00BD1544"/>
    <w:rsid w:val="00BD310F"/>
    <w:rsid w:val="00BE420E"/>
    <w:rsid w:val="00BE48D4"/>
    <w:rsid w:val="00BE5D2D"/>
    <w:rsid w:val="00BE6855"/>
    <w:rsid w:val="00BF242F"/>
    <w:rsid w:val="00BF2AE1"/>
    <w:rsid w:val="00BF5338"/>
    <w:rsid w:val="00BF6677"/>
    <w:rsid w:val="00BF689E"/>
    <w:rsid w:val="00BF6CE4"/>
    <w:rsid w:val="00BF764B"/>
    <w:rsid w:val="00C001C1"/>
    <w:rsid w:val="00C01C9B"/>
    <w:rsid w:val="00C02A14"/>
    <w:rsid w:val="00C02BBA"/>
    <w:rsid w:val="00C0482C"/>
    <w:rsid w:val="00C065AD"/>
    <w:rsid w:val="00C06EEA"/>
    <w:rsid w:val="00C10567"/>
    <w:rsid w:val="00C10A8A"/>
    <w:rsid w:val="00C119D4"/>
    <w:rsid w:val="00C12021"/>
    <w:rsid w:val="00C12307"/>
    <w:rsid w:val="00C14FC5"/>
    <w:rsid w:val="00C15C75"/>
    <w:rsid w:val="00C229F5"/>
    <w:rsid w:val="00C22E46"/>
    <w:rsid w:val="00C279E2"/>
    <w:rsid w:val="00C27A80"/>
    <w:rsid w:val="00C27A83"/>
    <w:rsid w:val="00C30C28"/>
    <w:rsid w:val="00C34C5D"/>
    <w:rsid w:val="00C35231"/>
    <w:rsid w:val="00C42E9F"/>
    <w:rsid w:val="00C436D1"/>
    <w:rsid w:val="00C449B0"/>
    <w:rsid w:val="00C4747F"/>
    <w:rsid w:val="00C47693"/>
    <w:rsid w:val="00C546D5"/>
    <w:rsid w:val="00C648AB"/>
    <w:rsid w:val="00C65769"/>
    <w:rsid w:val="00C66EF0"/>
    <w:rsid w:val="00C709F4"/>
    <w:rsid w:val="00C803B7"/>
    <w:rsid w:val="00C82260"/>
    <w:rsid w:val="00C827B7"/>
    <w:rsid w:val="00C82EA3"/>
    <w:rsid w:val="00C837DD"/>
    <w:rsid w:val="00C848C4"/>
    <w:rsid w:val="00C85F1D"/>
    <w:rsid w:val="00C95A9D"/>
    <w:rsid w:val="00C96868"/>
    <w:rsid w:val="00C97908"/>
    <w:rsid w:val="00CA208B"/>
    <w:rsid w:val="00CA4107"/>
    <w:rsid w:val="00CA4503"/>
    <w:rsid w:val="00CA4E11"/>
    <w:rsid w:val="00CB0633"/>
    <w:rsid w:val="00CB1D32"/>
    <w:rsid w:val="00CB3417"/>
    <w:rsid w:val="00CB4253"/>
    <w:rsid w:val="00CB461D"/>
    <w:rsid w:val="00CB48D9"/>
    <w:rsid w:val="00CB63AD"/>
    <w:rsid w:val="00CB6B1D"/>
    <w:rsid w:val="00CC2410"/>
    <w:rsid w:val="00CC487E"/>
    <w:rsid w:val="00CC53A5"/>
    <w:rsid w:val="00CC6D48"/>
    <w:rsid w:val="00CD0C08"/>
    <w:rsid w:val="00CD2EE5"/>
    <w:rsid w:val="00CD5217"/>
    <w:rsid w:val="00CE2087"/>
    <w:rsid w:val="00CE319E"/>
    <w:rsid w:val="00CE4187"/>
    <w:rsid w:val="00CE5049"/>
    <w:rsid w:val="00CE59CE"/>
    <w:rsid w:val="00CF1657"/>
    <w:rsid w:val="00CF17A5"/>
    <w:rsid w:val="00CF34FB"/>
    <w:rsid w:val="00CF3BD1"/>
    <w:rsid w:val="00CF4353"/>
    <w:rsid w:val="00CF6B7F"/>
    <w:rsid w:val="00CF6FB6"/>
    <w:rsid w:val="00D00350"/>
    <w:rsid w:val="00D00DD3"/>
    <w:rsid w:val="00D01E7C"/>
    <w:rsid w:val="00D026EE"/>
    <w:rsid w:val="00D038C3"/>
    <w:rsid w:val="00D04C21"/>
    <w:rsid w:val="00D05474"/>
    <w:rsid w:val="00D06641"/>
    <w:rsid w:val="00D06B5F"/>
    <w:rsid w:val="00D11960"/>
    <w:rsid w:val="00D16EF4"/>
    <w:rsid w:val="00D1712D"/>
    <w:rsid w:val="00D2101A"/>
    <w:rsid w:val="00D2210B"/>
    <w:rsid w:val="00D3302D"/>
    <w:rsid w:val="00D36F0F"/>
    <w:rsid w:val="00D37EAE"/>
    <w:rsid w:val="00D4045F"/>
    <w:rsid w:val="00D406DB"/>
    <w:rsid w:val="00D4202A"/>
    <w:rsid w:val="00D43F9B"/>
    <w:rsid w:val="00D459CD"/>
    <w:rsid w:val="00D46589"/>
    <w:rsid w:val="00D4729F"/>
    <w:rsid w:val="00D47A71"/>
    <w:rsid w:val="00D50DF9"/>
    <w:rsid w:val="00D50E71"/>
    <w:rsid w:val="00D54E20"/>
    <w:rsid w:val="00D55424"/>
    <w:rsid w:val="00D706CF"/>
    <w:rsid w:val="00D72200"/>
    <w:rsid w:val="00D7351D"/>
    <w:rsid w:val="00D73FB7"/>
    <w:rsid w:val="00D77199"/>
    <w:rsid w:val="00D77D20"/>
    <w:rsid w:val="00D8076A"/>
    <w:rsid w:val="00D80D8B"/>
    <w:rsid w:val="00D819AC"/>
    <w:rsid w:val="00D824DF"/>
    <w:rsid w:val="00D832E2"/>
    <w:rsid w:val="00D83B45"/>
    <w:rsid w:val="00D851E2"/>
    <w:rsid w:val="00D86857"/>
    <w:rsid w:val="00D918C2"/>
    <w:rsid w:val="00D9249E"/>
    <w:rsid w:val="00D927FA"/>
    <w:rsid w:val="00D96C69"/>
    <w:rsid w:val="00DA0D28"/>
    <w:rsid w:val="00DA23D0"/>
    <w:rsid w:val="00DA46CB"/>
    <w:rsid w:val="00DA6CBD"/>
    <w:rsid w:val="00DB4DA6"/>
    <w:rsid w:val="00DB5ED7"/>
    <w:rsid w:val="00DB7D2C"/>
    <w:rsid w:val="00DC158F"/>
    <w:rsid w:val="00DC30FC"/>
    <w:rsid w:val="00DC34F1"/>
    <w:rsid w:val="00DD1B51"/>
    <w:rsid w:val="00DD35F0"/>
    <w:rsid w:val="00DD57EF"/>
    <w:rsid w:val="00DE0EE2"/>
    <w:rsid w:val="00DE5DCD"/>
    <w:rsid w:val="00DE7ECA"/>
    <w:rsid w:val="00DF0F27"/>
    <w:rsid w:val="00DF2F40"/>
    <w:rsid w:val="00DF2F4E"/>
    <w:rsid w:val="00DF31AF"/>
    <w:rsid w:val="00DF63FA"/>
    <w:rsid w:val="00E00F5A"/>
    <w:rsid w:val="00E10541"/>
    <w:rsid w:val="00E13669"/>
    <w:rsid w:val="00E13BC4"/>
    <w:rsid w:val="00E1451D"/>
    <w:rsid w:val="00E1660D"/>
    <w:rsid w:val="00E22CBB"/>
    <w:rsid w:val="00E24D97"/>
    <w:rsid w:val="00E26C1E"/>
    <w:rsid w:val="00E309BE"/>
    <w:rsid w:val="00E31AA8"/>
    <w:rsid w:val="00E32BC6"/>
    <w:rsid w:val="00E358EE"/>
    <w:rsid w:val="00E40D85"/>
    <w:rsid w:val="00E4297E"/>
    <w:rsid w:val="00E42EFB"/>
    <w:rsid w:val="00E44C8F"/>
    <w:rsid w:val="00E4534E"/>
    <w:rsid w:val="00E4554E"/>
    <w:rsid w:val="00E47A11"/>
    <w:rsid w:val="00E5271F"/>
    <w:rsid w:val="00E54ECD"/>
    <w:rsid w:val="00E551B7"/>
    <w:rsid w:val="00E55A13"/>
    <w:rsid w:val="00E579C9"/>
    <w:rsid w:val="00E57B90"/>
    <w:rsid w:val="00E612D5"/>
    <w:rsid w:val="00E619AC"/>
    <w:rsid w:val="00E64AAF"/>
    <w:rsid w:val="00E679F4"/>
    <w:rsid w:val="00E70623"/>
    <w:rsid w:val="00E71086"/>
    <w:rsid w:val="00E7216E"/>
    <w:rsid w:val="00E73024"/>
    <w:rsid w:val="00E734CD"/>
    <w:rsid w:val="00E73872"/>
    <w:rsid w:val="00E7393D"/>
    <w:rsid w:val="00E761C8"/>
    <w:rsid w:val="00E8066C"/>
    <w:rsid w:val="00E83F47"/>
    <w:rsid w:val="00E860EE"/>
    <w:rsid w:val="00E87957"/>
    <w:rsid w:val="00E87F63"/>
    <w:rsid w:val="00E90C92"/>
    <w:rsid w:val="00E9670F"/>
    <w:rsid w:val="00EA209E"/>
    <w:rsid w:val="00EA367F"/>
    <w:rsid w:val="00EA4531"/>
    <w:rsid w:val="00EA45E7"/>
    <w:rsid w:val="00EA50D9"/>
    <w:rsid w:val="00EA783C"/>
    <w:rsid w:val="00EB1BBF"/>
    <w:rsid w:val="00EB2541"/>
    <w:rsid w:val="00EC14B8"/>
    <w:rsid w:val="00EC3F30"/>
    <w:rsid w:val="00EC67FD"/>
    <w:rsid w:val="00ED5F22"/>
    <w:rsid w:val="00ED74B8"/>
    <w:rsid w:val="00EE2CE8"/>
    <w:rsid w:val="00EE3247"/>
    <w:rsid w:val="00EE3522"/>
    <w:rsid w:val="00EE558B"/>
    <w:rsid w:val="00EE5C14"/>
    <w:rsid w:val="00EE5DF5"/>
    <w:rsid w:val="00EE5FC8"/>
    <w:rsid w:val="00EE617B"/>
    <w:rsid w:val="00EE72E9"/>
    <w:rsid w:val="00EF2532"/>
    <w:rsid w:val="00EF5105"/>
    <w:rsid w:val="00EF5AEE"/>
    <w:rsid w:val="00EF684F"/>
    <w:rsid w:val="00F00676"/>
    <w:rsid w:val="00F023E4"/>
    <w:rsid w:val="00F02499"/>
    <w:rsid w:val="00F04DE6"/>
    <w:rsid w:val="00F059FF"/>
    <w:rsid w:val="00F11081"/>
    <w:rsid w:val="00F1151F"/>
    <w:rsid w:val="00F1239A"/>
    <w:rsid w:val="00F145C2"/>
    <w:rsid w:val="00F1649C"/>
    <w:rsid w:val="00F235DB"/>
    <w:rsid w:val="00F24988"/>
    <w:rsid w:val="00F27D22"/>
    <w:rsid w:val="00F31867"/>
    <w:rsid w:val="00F32FC9"/>
    <w:rsid w:val="00F365CF"/>
    <w:rsid w:val="00F36BAA"/>
    <w:rsid w:val="00F37B5F"/>
    <w:rsid w:val="00F406A1"/>
    <w:rsid w:val="00F414F3"/>
    <w:rsid w:val="00F429F7"/>
    <w:rsid w:val="00F47FF5"/>
    <w:rsid w:val="00F51A21"/>
    <w:rsid w:val="00F53D0B"/>
    <w:rsid w:val="00F56644"/>
    <w:rsid w:val="00F6345A"/>
    <w:rsid w:val="00F63A9C"/>
    <w:rsid w:val="00F64504"/>
    <w:rsid w:val="00F64CAC"/>
    <w:rsid w:val="00F66517"/>
    <w:rsid w:val="00F73C82"/>
    <w:rsid w:val="00F73D35"/>
    <w:rsid w:val="00F75672"/>
    <w:rsid w:val="00F76310"/>
    <w:rsid w:val="00F811E8"/>
    <w:rsid w:val="00F86BDA"/>
    <w:rsid w:val="00F93C55"/>
    <w:rsid w:val="00F93CE6"/>
    <w:rsid w:val="00F96C75"/>
    <w:rsid w:val="00FA09B1"/>
    <w:rsid w:val="00FA48C0"/>
    <w:rsid w:val="00FA54AF"/>
    <w:rsid w:val="00FA6305"/>
    <w:rsid w:val="00FA7B23"/>
    <w:rsid w:val="00FB014C"/>
    <w:rsid w:val="00FB080D"/>
    <w:rsid w:val="00FB2EE2"/>
    <w:rsid w:val="00FB4115"/>
    <w:rsid w:val="00FB45FB"/>
    <w:rsid w:val="00FC19C4"/>
    <w:rsid w:val="00FC28E4"/>
    <w:rsid w:val="00FC2F7E"/>
    <w:rsid w:val="00FC52F6"/>
    <w:rsid w:val="00FC5791"/>
    <w:rsid w:val="00FC725B"/>
    <w:rsid w:val="00FD2A19"/>
    <w:rsid w:val="00FD5608"/>
    <w:rsid w:val="00FE2705"/>
    <w:rsid w:val="00FE77A4"/>
    <w:rsid w:val="00FF45B9"/>
    <w:rsid w:val="00FF6917"/>
    <w:rsid w:val="00FF70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8586A"/>
  <w15:docId w15:val="{71D7A677-7F05-3544-9686-BD48B38C9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0F87"/>
    <w:pPr>
      <w:spacing w:line="480" w:lineRule="auto"/>
      <w:ind w:firstLine="720"/>
    </w:pPr>
    <w:rPr>
      <w:kern w:val="2"/>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Pr>
      <w:kern w:val="2"/>
    </w:rPr>
  </w:style>
  <w:style w:type="character" w:styleId="Strong">
    <w:name w:val="Strong"/>
    <w:basedOn w:val="DefaultParagraphFont"/>
    <w:uiPriority w:val="22"/>
    <w:unhideWhenUsed/>
    <w:qFormat/>
    <w:rPr>
      <w:b w:val="0"/>
      <w:bCs w:val="0"/>
      <w:caps/>
    </w:rPr>
  </w:style>
  <w:style w:type="character" w:styleId="PlaceholderText">
    <w:name w:val="Placeholder Text"/>
    <w:basedOn w:val="DefaultParagraphFont"/>
    <w:uiPriority w:val="99"/>
    <w:semiHidden/>
    <w:qFormat/>
    <w:rPr>
      <w:color w:val="808080"/>
    </w:rPr>
  </w:style>
  <w:style w:type="character" w:customStyle="1" w:styleId="Heading1Char">
    <w:name w:val="Heading 1 Char"/>
    <w:basedOn w:val="DefaultParagraphFont"/>
    <w:link w:val="Heading1"/>
    <w:uiPriority w:val="4"/>
    <w:qFormat/>
    <w:rPr>
      <w:rFonts w:asciiTheme="majorHAnsi" w:eastAsiaTheme="majorEastAsia" w:hAnsiTheme="majorHAnsi" w:cstheme="majorBidi"/>
      <w:b/>
      <w:bCs/>
      <w:kern w:val="2"/>
    </w:rPr>
  </w:style>
  <w:style w:type="character" w:customStyle="1" w:styleId="Heading2Char">
    <w:name w:val="Heading 2 Char"/>
    <w:basedOn w:val="DefaultParagraphFont"/>
    <w:link w:val="Heading2"/>
    <w:uiPriority w:val="4"/>
    <w:qFormat/>
    <w:rPr>
      <w:rFonts w:asciiTheme="majorHAnsi" w:eastAsiaTheme="majorEastAsia" w:hAnsiTheme="majorHAnsi" w:cstheme="majorBidi"/>
      <w:b/>
      <w:bCs/>
      <w:kern w:val="2"/>
    </w:rPr>
  </w:style>
  <w:style w:type="character" w:customStyle="1" w:styleId="TitleChar">
    <w:name w:val="Title Char"/>
    <w:basedOn w:val="DefaultParagraphFont"/>
    <w:link w:val="Title"/>
    <w:uiPriority w:val="1"/>
    <w:qFormat/>
    <w:rPr>
      <w:rFonts w:asciiTheme="majorHAnsi" w:eastAsiaTheme="majorEastAsia" w:hAnsiTheme="majorHAnsi" w:cstheme="majorBidi"/>
      <w:kern w:val="2"/>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qFormat/>
    <w:rPr>
      <w:rFonts w:asciiTheme="majorHAnsi" w:eastAsiaTheme="majorEastAsia" w:hAnsiTheme="majorHAnsi" w:cstheme="majorBidi"/>
      <w:b/>
      <w:bCs/>
      <w:kern w:val="2"/>
    </w:rPr>
  </w:style>
  <w:style w:type="character" w:customStyle="1" w:styleId="Heading4Char">
    <w:name w:val="Heading 4 Char"/>
    <w:basedOn w:val="DefaultParagraphFont"/>
    <w:link w:val="Heading4"/>
    <w:uiPriority w:val="4"/>
    <w:qFormat/>
    <w:rPr>
      <w:rFonts w:asciiTheme="majorHAnsi" w:eastAsiaTheme="majorEastAsia" w:hAnsiTheme="majorHAnsi" w:cstheme="majorBidi"/>
      <w:b/>
      <w:bCs/>
      <w:i/>
      <w:iCs/>
      <w:kern w:val="2"/>
    </w:rPr>
  </w:style>
  <w:style w:type="character" w:customStyle="1" w:styleId="Heading5Char">
    <w:name w:val="Heading 5 Char"/>
    <w:basedOn w:val="DefaultParagraphFont"/>
    <w:link w:val="Heading5"/>
    <w:uiPriority w:val="4"/>
    <w:qFormat/>
    <w:rPr>
      <w:rFonts w:asciiTheme="majorHAnsi" w:eastAsiaTheme="majorEastAsia" w:hAnsiTheme="majorHAnsi" w:cstheme="majorBidi"/>
      <w:i/>
      <w:iCs/>
      <w:kern w:val="2"/>
    </w:rPr>
  </w:style>
  <w:style w:type="character" w:customStyle="1" w:styleId="BalloonTextChar">
    <w:name w:val="Balloon Text Char"/>
    <w:basedOn w:val="DefaultParagraphFont"/>
    <w:link w:val="BalloonText"/>
    <w:uiPriority w:val="99"/>
    <w:semiHidden/>
    <w:qFormat/>
    <w:rPr>
      <w:rFonts w:ascii="Segoe UI" w:hAnsi="Segoe UI" w:cs="Segoe UI"/>
      <w:kern w:val="2"/>
      <w:sz w:val="18"/>
      <w:szCs w:val="18"/>
    </w:rPr>
  </w:style>
  <w:style w:type="character" w:customStyle="1" w:styleId="BodyTextChar">
    <w:name w:val="Body Text Char"/>
    <w:basedOn w:val="DefaultParagraphFont"/>
    <w:link w:val="BodyText"/>
    <w:uiPriority w:val="99"/>
    <w:semiHidden/>
    <w:qFormat/>
    <w:rPr>
      <w:kern w:val="2"/>
    </w:rPr>
  </w:style>
  <w:style w:type="character" w:customStyle="1" w:styleId="BodyText2Char">
    <w:name w:val="Body Text 2 Char"/>
    <w:basedOn w:val="DefaultParagraphFont"/>
    <w:link w:val="BodyText2"/>
    <w:uiPriority w:val="99"/>
    <w:semiHidden/>
    <w:qFormat/>
    <w:rPr>
      <w:kern w:val="2"/>
    </w:rPr>
  </w:style>
  <w:style w:type="character" w:customStyle="1" w:styleId="BodyText3Char">
    <w:name w:val="Body Text 3 Char"/>
    <w:basedOn w:val="DefaultParagraphFont"/>
    <w:link w:val="BodyText3"/>
    <w:uiPriority w:val="99"/>
    <w:semiHidden/>
    <w:qFormat/>
    <w:rPr>
      <w:kern w:val="2"/>
      <w:sz w:val="16"/>
      <w:szCs w:val="16"/>
    </w:rPr>
  </w:style>
  <w:style w:type="character" w:customStyle="1" w:styleId="BodyTextFirstIndentChar">
    <w:name w:val="Body Text First Indent Char"/>
    <w:basedOn w:val="BodyTextChar"/>
    <w:uiPriority w:val="99"/>
    <w:semiHidden/>
    <w:qFormat/>
    <w:rPr>
      <w:kern w:val="2"/>
    </w:rPr>
  </w:style>
  <w:style w:type="character" w:customStyle="1" w:styleId="BodyTextIndentChar">
    <w:name w:val="Body Text Indent Char"/>
    <w:basedOn w:val="DefaultParagraphFont"/>
    <w:link w:val="BodyTextIndent"/>
    <w:uiPriority w:val="99"/>
    <w:semiHidden/>
    <w:qFormat/>
    <w:rPr>
      <w:kern w:val="2"/>
    </w:rPr>
  </w:style>
  <w:style w:type="character" w:customStyle="1" w:styleId="BodyTextFirstIndent2Char">
    <w:name w:val="Body Text First Indent 2 Char"/>
    <w:basedOn w:val="BodyTextIndentChar"/>
    <w:link w:val="BodyTextFirstIndent2"/>
    <w:uiPriority w:val="99"/>
    <w:semiHidden/>
    <w:qFormat/>
    <w:rPr>
      <w:kern w:val="2"/>
    </w:rPr>
  </w:style>
  <w:style w:type="character" w:customStyle="1" w:styleId="BodyTextIndent2Char">
    <w:name w:val="Body Text Indent 2 Char"/>
    <w:basedOn w:val="DefaultParagraphFont"/>
    <w:link w:val="BodyTextIndent2"/>
    <w:uiPriority w:val="99"/>
    <w:semiHidden/>
    <w:qFormat/>
    <w:rPr>
      <w:kern w:val="2"/>
    </w:rPr>
  </w:style>
  <w:style w:type="character" w:customStyle="1" w:styleId="BodyTextIndent3Char">
    <w:name w:val="Body Text Indent 3 Char"/>
    <w:basedOn w:val="DefaultParagraphFont"/>
    <w:link w:val="BodyTextIndent3"/>
    <w:uiPriority w:val="99"/>
    <w:semiHidden/>
    <w:qFormat/>
    <w:rPr>
      <w:kern w:val="2"/>
      <w:sz w:val="16"/>
      <w:szCs w:val="16"/>
    </w:rPr>
  </w:style>
  <w:style w:type="character" w:customStyle="1" w:styleId="ClosingChar">
    <w:name w:val="Closing Char"/>
    <w:basedOn w:val="DefaultParagraphFont"/>
    <w:link w:val="Closing"/>
    <w:uiPriority w:val="99"/>
    <w:semiHidden/>
    <w:qFormat/>
    <w:rPr>
      <w:kern w:val="2"/>
    </w:rPr>
  </w:style>
  <w:style w:type="character" w:customStyle="1" w:styleId="CommentTextChar">
    <w:name w:val="Comment Text Char"/>
    <w:basedOn w:val="DefaultParagraphFont"/>
    <w:link w:val="CommentText"/>
    <w:uiPriority w:val="99"/>
    <w:semiHidden/>
    <w:qFormat/>
    <w:rPr>
      <w:kern w:val="2"/>
      <w:sz w:val="20"/>
      <w:szCs w:val="20"/>
    </w:rPr>
  </w:style>
  <w:style w:type="character" w:customStyle="1" w:styleId="CommentSubjectChar">
    <w:name w:val="Comment Subject Char"/>
    <w:basedOn w:val="CommentTextChar"/>
    <w:link w:val="CommentSubject"/>
    <w:uiPriority w:val="99"/>
    <w:semiHidden/>
    <w:qFormat/>
    <w:rPr>
      <w:b/>
      <w:bCs/>
      <w:kern w:val="2"/>
      <w:sz w:val="20"/>
      <w:szCs w:val="20"/>
    </w:rPr>
  </w:style>
  <w:style w:type="character" w:customStyle="1" w:styleId="DateChar">
    <w:name w:val="Date Char"/>
    <w:basedOn w:val="DefaultParagraphFont"/>
    <w:link w:val="Date"/>
    <w:uiPriority w:val="99"/>
    <w:semiHidden/>
    <w:qFormat/>
    <w:rPr>
      <w:kern w:val="2"/>
    </w:rPr>
  </w:style>
  <w:style w:type="character" w:customStyle="1" w:styleId="DocumentMapChar">
    <w:name w:val="Document Map Char"/>
    <w:basedOn w:val="DefaultParagraphFont"/>
    <w:link w:val="DocumentMap"/>
    <w:uiPriority w:val="99"/>
    <w:semiHidden/>
    <w:qFormat/>
    <w:rPr>
      <w:rFonts w:ascii="Segoe UI" w:hAnsi="Segoe UI" w:cs="Segoe UI"/>
      <w:kern w:val="2"/>
      <w:sz w:val="16"/>
      <w:szCs w:val="16"/>
    </w:rPr>
  </w:style>
  <w:style w:type="character" w:customStyle="1" w:styleId="E-mailSignatureChar">
    <w:name w:val="E-mail Signature Char"/>
    <w:basedOn w:val="DefaultParagraphFont"/>
    <w:uiPriority w:val="99"/>
    <w:semiHidden/>
    <w:qFormat/>
    <w:rPr>
      <w:kern w:val="2"/>
    </w:rPr>
  </w:style>
  <w:style w:type="character" w:customStyle="1" w:styleId="FootnoteTextChar">
    <w:name w:val="Footnote Text Char"/>
    <w:basedOn w:val="DefaultParagraphFont"/>
    <w:link w:val="FootnoteText"/>
    <w:uiPriority w:val="99"/>
    <w:semiHidden/>
    <w:qFormat/>
    <w:rPr>
      <w:kern w:val="2"/>
      <w:sz w:val="20"/>
      <w:szCs w:val="20"/>
    </w:rPr>
  </w:style>
  <w:style w:type="character" w:customStyle="1" w:styleId="FooterChar">
    <w:name w:val="Footer Char"/>
    <w:basedOn w:val="DefaultParagraphFont"/>
    <w:link w:val="Footer"/>
    <w:uiPriority w:val="99"/>
    <w:qFormat/>
    <w:rPr>
      <w:kern w:val="2"/>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6E6E6E" w:themeColor="accent1" w:themeShade="7F"/>
      <w:kern w:val="2"/>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6E6E6E" w:themeColor="accent1" w:themeShade="7F"/>
      <w:kern w:val="2"/>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272727" w:themeColor="text1" w:themeTint="D8"/>
      <w:kern w:val="2"/>
      <w:sz w:val="21"/>
      <w:szCs w:val="21"/>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272727" w:themeColor="text1" w:themeTint="D8"/>
      <w:kern w:val="2"/>
      <w:sz w:val="21"/>
      <w:szCs w:val="21"/>
    </w:rPr>
  </w:style>
  <w:style w:type="character" w:customStyle="1" w:styleId="HTMLAddressChar">
    <w:name w:val="HTML Address Char"/>
    <w:basedOn w:val="DefaultParagraphFont"/>
    <w:link w:val="HTMLAddress"/>
    <w:uiPriority w:val="99"/>
    <w:semiHidden/>
    <w:qFormat/>
    <w:rPr>
      <w:i/>
      <w:iCs/>
      <w:kern w:val="2"/>
    </w:rPr>
  </w:style>
  <w:style w:type="character" w:customStyle="1" w:styleId="HTMLPreformattedChar">
    <w:name w:val="HTML Preformatted Char"/>
    <w:basedOn w:val="DefaultParagraphFont"/>
    <w:link w:val="HTMLPreformatted"/>
    <w:uiPriority w:val="99"/>
    <w:semiHidden/>
    <w:qFormat/>
    <w:rPr>
      <w:rFonts w:ascii="Consolas" w:hAnsi="Consolas" w:cs="Consolas"/>
      <w:kern w:val="2"/>
      <w:sz w:val="20"/>
      <w:szCs w:val="20"/>
    </w:rPr>
  </w:style>
  <w:style w:type="character" w:customStyle="1" w:styleId="IntenseQuoteChar">
    <w:name w:val="Intense Quote Char"/>
    <w:basedOn w:val="DefaultParagraphFont"/>
    <w:link w:val="IntenseQuote"/>
    <w:uiPriority w:val="30"/>
    <w:semiHidden/>
    <w:qFormat/>
    <w:rPr>
      <w:i/>
      <w:iCs/>
      <w:color w:val="DDDDDD" w:themeColor="accent1"/>
      <w:kern w:val="2"/>
    </w:rPr>
  </w:style>
  <w:style w:type="character" w:customStyle="1" w:styleId="MacroTextChar">
    <w:name w:val="Macro Text Char"/>
    <w:basedOn w:val="DefaultParagraphFont"/>
    <w:link w:val="MacroText"/>
    <w:uiPriority w:val="99"/>
    <w:semiHidden/>
    <w:qFormat/>
    <w:rPr>
      <w:rFonts w:ascii="Consolas" w:hAnsi="Consolas" w:cs="Consolas"/>
      <w:kern w:val="2"/>
      <w:sz w:val="20"/>
      <w:szCs w:val="20"/>
    </w:rPr>
  </w:style>
  <w:style w:type="character" w:customStyle="1" w:styleId="MessageHeaderChar">
    <w:name w:val="Message Header Char"/>
    <w:basedOn w:val="DefaultParagraphFont"/>
    <w:link w:val="MessageHeader"/>
    <w:uiPriority w:val="99"/>
    <w:semiHidden/>
    <w:qFormat/>
    <w:rPr>
      <w:rFonts w:asciiTheme="majorHAnsi" w:eastAsiaTheme="majorEastAsia" w:hAnsiTheme="majorHAnsi" w:cstheme="majorBidi"/>
      <w:kern w:val="2"/>
      <w:shd w:val="clear" w:color="auto" w:fill="CCCCCC"/>
    </w:rPr>
  </w:style>
  <w:style w:type="character" w:customStyle="1" w:styleId="NoteHeadingChar">
    <w:name w:val="Note Heading Char"/>
    <w:basedOn w:val="DefaultParagraphFont"/>
    <w:link w:val="NoteHeading"/>
    <w:uiPriority w:val="99"/>
    <w:semiHidden/>
    <w:qFormat/>
    <w:rPr>
      <w:kern w:val="2"/>
    </w:rPr>
  </w:style>
  <w:style w:type="character" w:customStyle="1" w:styleId="PlainTextChar">
    <w:name w:val="Plain Text Char"/>
    <w:basedOn w:val="DefaultParagraphFont"/>
    <w:link w:val="PlainText"/>
    <w:uiPriority w:val="99"/>
    <w:semiHidden/>
    <w:qFormat/>
    <w:rPr>
      <w:rFonts w:ascii="Consolas" w:hAnsi="Consolas" w:cs="Consolas"/>
      <w:kern w:val="2"/>
      <w:sz w:val="21"/>
      <w:szCs w:val="21"/>
    </w:rPr>
  </w:style>
  <w:style w:type="character" w:customStyle="1" w:styleId="QuoteChar">
    <w:name w:val="Quote Char"/>
    <w:basedOn w:val="DefaultParagraphFont"/>
    <w:link w:val="Quote"/>
    <w:uiPriority w:val="29"/>
    <w:semiHidden/>
    <w:qFormat/>
    <w:rPr>
      <w:i/>
      <w:iCs/>
      <w:color w:val="404040" w:themeColor="text1" w:themeTint="BF"/>
      <w:kern w:val="2"/>
    </w:rPr>
  </w:style>
  <w:style w:type="character" w:customStyle="1" w:styleId="SalutationChar">
    <w:name w:val="Salutation Char"/>
    <w:basedOn w:val="DefaultParagraphFont"/>
    <w:link w:val="Salutation"/>
    <w:uiPriority w:val="99"/>
    <w:semiHidden/>
    <w:qFormat/>
    <w:rPr>
      <w:kern w:val="2"/>
    </w:rPr>
  </w:style>
  <w:style w:type="character" w:customStyle="1" w:styleId="SignatureChar">
    <w:name w:val="Signature Char"/>
    <w:basedOn w:val="DefaultParagraphFont"/>
    <w:link w:val="Signature"/>
    <w:uiPriority w:val="99"/>
    <w:semiHidden/>
    <w:qFormat/>
    <w:rPr>
      <w:kern w:val="2"/>
    </w:rPr>
  </w:style>
  <w:style w:type="character" w:styleId="EndnoteReference">
    <w:name w:val="endnote reference"/>
    <w:basedOn w:val="DefaultParagraphFont"/>
    <w:uiPriority w:val="99"/>
    <w:semiHidden/>
    <w:unhideWhenUsed/>
    <w:qFormat/>
    <w:rPr>
      <w:vertAlign w:val="superscript"/>
    </w:rPr>
  </w:style>
  <w:style w:type="character" w:styleId="FootnoteReference">
    <w:name w:val="footnote reference"/>
    <w:basedOn w:val="DefaultParagraphFont"/>
    <w:uiPriority w:val="99"/>
    <w:unhideWhenUsed/>
    <w:qFormat/>
    <w:rPr>
      <w:vertAlign w:val="superscript"/>
    </w:rPr>
  </w:style>
  <w:style w:type="character" w:customStyle="1" w:styleId="InternetLink">
    <w:name w:val="Internet Link"/>
    <w:basedOn w:val="DefaultParagraphFont"/>
    <w:uiPriority w:val="99"/>
    <w:unhideWhenUsed/>
    <w:rsid w:val="00B173F0"/>
    <w:rPr>
      <w:color w:val="5F5F5F" w:themeColor="hyperlink"/>
      <w:u w:val="single"/>
    </w:rPr>
  </w:style>
  <w:style w:type="character" w:styleId="FollowedHyperlink">
    <w:name w:val="FollowedHyperlink"/>
    <w:basedOn w:val="DefaultParagraphFont"/>
    <w:uiPriority w:val="99"/>
    <w:semiHidden/>
    <w:unhideWhenUsed/>
    <w:qFormat/>
    <w:rsid w:val="00865587"/>
    <w:rPr>
      <w:color w:val="919191" w:themeColor="followedHyperlink"/>
      <w:u w:val="single"/>
    </w:rPr>
  </w:style>
  <w:style w:type="character" w:customStyle="1" w:styleId="current-selection">
    <w:name w:val="current-selection"/>
    <w:basedOn w:val="DefaultParagraphFont"/>
    <w:qFormat/>
    <w:rsid w:val="00C664B6"/>
  </w:style>
  <w:style w:type="character" w:customStyle="1" w:styleId="a">
    <w:name w:val="_"/>
    <w:basedOn w:val="DefaultParagraphFont"/>
    <w:qFormat/>
    <w:rsid w:val="00C664B6"/>
  </w:style>
  <w:style w:type="character" w:customStyle="1" w:styleId="titleauthoretc">
    <w:name w:val="titleauthoretc"/>
    <w:basedOn w:val="DefaultParagraphFont"/>
    <w:qFormat/>
    <w:rsid w:val="000D7D93"/>
  </w:style>
  <w:style w:type="character" w:customStyle="1" w:styleId="article-headermeta-info-label">
    <w:name w:val="article-header__meta-info-label"/>
    <w:basedOn w:val="DefaultParagraphFont"/>
    <w:qFormat/>
    <w:rsid w:val="00547A4F"/>
  </w:style>
  <w:style w:type="character" w:customStyle="1" w:styleId="article-headermeta-info-data">
    <w:name w:val="article-header__meta-info-data"/>
    <w:basedOn w:val="DefaultParagraphFont"/>
    <w:qFormat/>
    <w:rsid w:val="00547A4F"/>
  </w:style>
  <w:style w:type="character" w:styleId="CommentReference">
    <w:name w:val="annotation reference"/>
    <w:basedOn w:val="DefaultParagraphFont"/>
    <w:uiPriority w:val="99"/>
    <w:semiHidden/>
    <w:unhideWhenUsed/>
    <w:qFormat/>
    <w:rsid w:val="008105FC"/>
    <w:rPr>
      <w:sz w:val="18"/>
      <w:szCs w:val="18"/>
    </w:rPr>
  </w:style>
  <w:style w:type="character" w:customStyle="1" w:styleId="medium-normal">
    <w:name w:val="medium-normal"/>
    <w:basedOn w:val="DefaultParagraphFont"/>
    <w:qFormat/>
    <w:rsid w:val="00C27A97"/>
  </w:style>
  <w:style w:type="character" w:customStyle="1" w:styleId="ListLabel1">
    <w:name w:val="ListLabel 1"/>
    <w:qFormat/>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eastAsia="Times New Roman" w:cs="Times New Roman"/>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rFonts w:cs="Times New Roman"/>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eastAsia="Times New Roman" w:cs="Times New Roman"/>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rFonts w:eastAsia="Times New Roman" w:cs="Times New Roman"/>
      <w:color w:val="222222"/>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paragraph" w:customStyle="1" w:styleId="Heading">
    <w:name w:val="Heading"/>
    <w:basedOn w:val="Normal"/>
    <w:next w:val="BodyText"/>
    <w:qFormat/>
    <w:pPr>
      <w:keepNext/>
      <w:spacing w:before="240" w:after="120"/>
    </w:pPr>
    <w:rPr>
      <w:rFonts w:ascii="Liberation Sans" w:eastAsia="Arial Unicode MS" w:hAnsi="Liberation Sans" w:cs="Arial Unicode MS"/>
      <w:sz w:val="28"/>
      <w:szCs w:val="28"/>
    </w:rPr>
  </w:style>
  <w:style w:type="paragraph" w:styleId="BodyText">
    <w:name w:val="Body Text"/>
    <w:basedOn w:val="Normal"/>
    <w:link w:val="BodyTextChar"/>
    <w:uiPriority w:val="99"/>
    <w:semiHidden/>
    <w:unhideWhenUsed/>
    <w:pPr>
      <w:spacing w:after="120"/>
      <w:ind w:firstLine="0"/>
    </w:pPr>
  </w:style>
  <w:style w:type="paragraph" w:styleId="List">
    <w:name w:val="List"/>
    <w:basedOn w:val="Normal"/>
    <w:uiPriority w:val="99"/>
    <w:semiHidden/>
    <w:unhideWhenUsed/>
    <w:pPr>
      <w:ind w:left="360" w:firstLine="0"/>
      <w:contextualSpacing/>
    </w:p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customStyle="1" w:styleId="Index">
    <w:name w:val="Index"/>
    <w:basedOn w:val="Normal"/>
    <w:qFormat/>
    <w:pPr>
      <w:suppressLineNumbers/>
    </w:pPr>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paragraph" w:styleId="NoSpacing">
    <w:name w:val="No Spacing"/>
    <w:uiPriority w:val="2"/>
    <w:qFormat/>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paragraph" w:styleId="BalloonText">
    <w:name w:val="Balloon Text"/>
    <w:basedOn w:val="Normal"/>
    <w:link w:val="BalloonTextChar"/>
    <w:uiPriority w:val="99"/>
    <w:semiHidden/>
    <w:unhideWhenUsed/>
    <w:qFormat/>
    <w:pPr>
      <w:spacing w:line="240" w:lineRule="auto"/>
      <w:ind w:firstLine="0"/>
    </w:pPr>
    <w:rPr>
      <w:rFonts w:ascii="Segoe UI" w:hAnsi="Segoe UI" w:cs="Segoe UI"/>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qFormat/>
    <w:pPr>
      <w:pBdr>
        <w:top w:val="single" w:sz="2" w:space="10" w:color="DDDDDD" w:shadow="1"/>
        <w:left w:val="single" w:sz="2" w:space="10" w:color="DDDDDD" w:shadow="1"/>
        <w:bottom w:val="single" w:sz="2" w:space="10" w:color="DDDDDD" w:shadow="1"/>
        <w:right w:val="single" w:sz="2" w:space="10" w:color="DDDDDD" w:shadow="1"/>
      </w:pBdr>
      <w:ind w:left="1152" w:right="1152" w:firstLine="0"/>
    </w:pPr>
    <w:rPr>
      <w:i/>
      <w:iCs/>
      <w:color w:val="DDDDDD" w:themeColor="accent1"/>
    </w:rPr>
  </w:style>
  <w:style w:type="paragraph" w:styleId="BodyText2">
    <w:name w:val="Body Text 2"/>
    <w:basedOn w:val="Normal"/>
    <w:link w:val="BodyText2Char"/>
    <w:uiPriority w:val="99"/>
    <w:semiHidden/>
    <w:unhideWhenUsed/>
    <w:qFormat/>
    <w:pPr>
      <w:spacing w:after="120"/>
      <w:ind w:firstLine="0"/>
    </w:pPr>
  </w:style>
  <w:style w:type="paragraph" w:styleId="BodyText3">
    <w:name w:val="Body Text 3"/>
    <w:basedOn w:val="Normal"/>
    <w:link w:val="BodyText3Char"/>
    <w:uiPriority w:val="99"/>
    <w:semiHidden/>
    <w:unhideWhenUsed/>
    <w:qFormat/>
    <w:pPr>
      <w:spacing w:after="120"/>
      <w:ind w:firstLine="0"/>
    </w:pPr>
    <w:rPr>
      <w:sz w:val="16"/>
      <w:szCs w:val="16"/>
    </w:rPr>
  </w:style>
  <w:style w:type="paragraph" w:styleId="BodyTextIndent">
    <w:name w:val="Body Text Indent"/>
    <w:basedOn w:val="Normal"/>
    <w:link w:val="BodyTextIndentChar"/>
    <w:uiPriority w:val="99"/>
    <w:semiHidden/>
    <w:unhideWhenUsed/>
    <w:pPr>
      <w:spacing w:after="120"/>
      <w:ind w:left="360" w:firstLine="0"/>
    </w:pPr>
  </w:style>
  <w:style w:type="paragraph" w:styleId="BodyTextFirstIndent2">
    <w:name w:val="Body Text First Indent 2"/>
    <w:basedOn w:val="BodyTextIndent"/>
    <w:link w:val="BodyTextFirstIndent2Char"/>
    <w:uiPriority w:val="99"/>
    <w:semiHidden/>
    <w:unhideWhenUsed/>
    <w:qFormat/>
    <w:pPr>
      <w:spacing w:after="0"/>
    </w:pPr>
  </w:style>
  <w:style w:type="paragraph" w:styleId="BodyTextIndent2">
    <w:name w:val="Body Text Indent 2"/>
    <w:basedOn w:val="Normal"/>
    <w:link w:val="BodyTextIndent2Char"/>
    <w:uiPriority w:val="99"/>
    <w:semiHidden/>
    <w:unhideWhenUsed/>
    <w:qFormat/>
    <w:pPr>
      <w:spacing w:after="120"/>
      <w:ind w:left="360" w:firstLine="0"/>
    </w:pPr>
  </w:style>
  <w:style w:type="paragraph" w:styleId="BodyTextIndent3">
    <w:name w:val="Body Text Indent 3"/>
    <w:basedOn w:val="Normal"/>
    <w:link w:val="BodyTextIndent3Char"/>
    <w:uiPriority w:val="99"/>
    <w:semiHidden/>
    <w:unhideWhenUsed/>
    <w:qFormat/>
    <w:pPr>
      <w:spacing w:after="120"/>
      <w:ind w:left="360" w:firstLine="0"/>
    </w:pPr>
    <w:rPr>
      <w:sz w:val="16"/>
      <w:szCs w:val="16"/>
    </w:rPr>
  </w:style>
  <w:style w:type="paragraph" w:styleId="Closing">
    <w:name w:val="Closing"/>
    <w:basedOn w:val="Normal"/>
    <w:link w:val="ClosingChar"/>
    <w:uiPriority w:val="99"/>
    <w:semiHidden/>
    <w:unhideWhenUsed/>
    <w:qFormat/>
    <w:pPr>
      <w:spacing w:line="240" w:lineRule="auto"/>
      <w:ind w:left="4320" w:firstLine="0"/>
    </w:pPr>
  </w:style>
  <w:style w:type="paragraph" w:styleId="CommentText">
    <w:name w:val="annotation text"/>
    <w:basedOn w:val="Normal"/>
    <w:link w:val="CommentTextChar"/>
    <w:uiPriority w:val="99"/>
    <w:semiHidden/>
    <w:unhideWhenUsed/>
    <w:qFormat/>
    <w:pPr>
      <w:spacing w:line="240" w:lineRule="auto"/>
      <w:ind w:firstLine="0"/>
    </w:pPr>
    <w:rPr>
      <w:sz w:val="20"/>
      <w:szCs w:val="20"/>
    </w:rPr>
  </w:style>
  <w:style w:type="paragraph" w:styleId="CommentSubject">
    <w:name w:val="annotation subject"/>
    <w:basedOn w:val="CommentText"/>
    <w:link w:val="CommentSubjectChar"/>
    <w:uiPriority w:val="99"/>
    <w:semiHidden/>
    <w:unhideWhenUsed/>
    <w:qFormat/>
    <w:rPr>
      <w:b/>
      <w:bCs/>
    </w:rPr>
  </w:style>
  <w:style w:type="paragraph" w:styleId="Date">
    <w:name w:val="Date"/>
    <w:basedOn w:val="Normal"/>
    <w:next w:val="Normal"/>
    <w:link w:val="DateChar"/>
    <w:uiPriority w:val="99"/>
    <w:semiHidden/>
    <w:unhideWhenUsed/>
    <w:qFormat/>
    <w:pPr>
      <w:ind w:firstLine="0"/>
    </w:pPr>
  </w:style>
  <w:style w:type="paragraph" w:styleId="DocumentMap">
    <w:name w:val="Document Map"/>
    <w:basedOn w:val="Normal"/>
    <w:link w:val="DocumentMapChar"/>
    <w:uiPriority w:val="99"/>
    <w:semiHidden/>
    <w:unhideWhenUsed/>
    <w:qFormat/>
    <w:pPr>
      <w:spacing w:line="240" w:lineRule="auto"/>
      <w:ind w:firstLine="0"/>
    </w:pPr>
    <w:rPr>
      <w:rFonts w:ascii="Segoe UI" w:hAnsi="Segoe UI" w:cs="Segoe UI"/>
      <w:sz w:val="16"/>
      <w:szCs w:val="16"/>
    </w:rPr>
  </w:style>
  <w:style w:type="paragraph" w:styleId="E-mailSignature">
    <w:name w:val="E-mail Signature"/>
    <w:basedOn w:val="Normal"/>
    <w:uiPriority w:val="99"/>
    <w:semiHidden/>
    <w:unhideWhenUsed/>
    <w:qFormat/>
    <w:pPr>
      <w:spacing w:line="240" w:lineRule="auto"/>
      <w:ind w:firstLine="0"/>
    </w:pPr>
  </w:style>
  <w:style w:type="paragraph" w:styleId="FootnoteText">
    <w:name w:val="footnote text"/>
    <w:basedOn w:val="Normal"/>
    <w:link w:val="FootnoteTextChar"/>
    <w:uiPriority w:val="99"/>
    <w:semiHidden/>
    <w:unhideWhenUsed/>
    <w:qFormat/>
    <w:pPr>
      <w:spacing w:line="240" w:lineRule="auto"/>
    </w:pPr>
    <w:rPr>
      <w:sz w:val="20"/>
      <w:szCs w:val="20"/>
    </w:rPr>
  </w:style>
  <w:style w:type="paragraph" w:styleId="EnvelopeAddress">
    <w:name w:val="envelope address"/>
    <w:basedOn w:val="Normal"/>
    <w:uiPriority w:val="99"/>
    <w:semiHidden/>
    <w:unhideWhenUsed/>
    <w:qFormat/>
    <w:pPr>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qFormat/>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paragraph" w:styleId="HTMLAddress">
    <w:name w:val="HTML Address"/>
    <w:basedOn w:val="Normal"/>
    <w:link w:val="HTMLAddressChar"/>
    <w:uiPriority w:val="99"/>
    <w:semiHidden/>
    <w:unhideWhenUsed/>
    <w:qFormat/>
    <w:pPr>
      <w:spacing w:line="240" w:lineRule="auto"/>
      <w:ind w:firstLine="0"/>
    </w:pPr>
    <w:rPr>
      <w:i/>
      <w:iCs/>
    </w:rPr>
  </w:style>
  <w:style w:type="paragraph" w:styleId="HTMLPreformatted">
    <w:name w:val="HTML Preformatted"/>
    <w:basedOn w:val="Normal"/>
    <w:link w:val="HTMLPreformattedChar"/>
    <w:uiPriority w:val="99"/>
    <w:semiHidden/>
    <w:unhideWhenUsed/>
    <w:qFormat/>
    <w:pPr>
      <w:spacing w:line="240" w:lineRule="auto"/>
      <w:ind w:firstLine="0"/>
    </w:pPr>
    <w:rPr>
      <w:rFonts w:ascii="Consolas" w:hAnsi="Consolas" w:cs="Consolas"/>
      <w:sz w:val="20"/>
      <w:szCs w:val="20"/>
    </w:rPr>
  </w:style>
  <w:style w:type="paragraph" w:styleId="Index1">
    <w:name w:val="index 1"/>
    <w:basedOn w:val="Normal"/>
    <w:next w:val="Normal"/>
    <w:autoRedefine/>
    <w:uiPriority w:val="99"/>
    <w:semiHidden/>
    <w:unhideWhenUsed/>
    <w:qFormat/>
    <w:pPr>
      <w:spacing w:line="240" w:lineRule="auto"/>
      <w:ind w:left="240" w:firstLine="0"/>
    </w:pPr>
  </w:style>
  <w:style w:type="paragraph" w:styleId="Index2">
    <w:name w:val="index 2"/>
    <w:basedOn w:val="Normal"/>
    <w:next w:val="Normal"/>
    <w:autoRedefine/>
    <w:uiPriority w:val="99"/>
    <w:semiHidden/>
    <w:unhideWhenUsed/>
    <w:qFormat/>
    <w:pPr>
      <w:spacing w:line="240" w:lineRule="auto"/>
      <w:ind w:left="480" w:firstLine="0"/>
    </w:pPr>
  </w:style>
  <w:style w:type="paragraph" w:styleId="Index3">
    <w:name w:val="index 3"/>
    <w:basedOn w:val="Normal"/>
    <w:next w:val="Normal"/>
    <w:autoRedefine/>
    <w:uiPriority w:val="99"/>
    <w:semiHidden/>
    <w:unhideWhenUsed/>
    <w:qFormat/>
    <w:pPr>
      <w:spacing w:line="240" w:lineRule="auto"/>
      <w:ind w:left="720" w:firstLine="0"/>
    </w:pPr>
  </w:style>
  <w:style w:type="paragraph" w:styleId="Index4">
    <w:name w:val="index 4"/>
    <w:basedOn w:val="Normal"/>
    <w:next w:val="Normal"/>
    <w:autoRedefine/>
    <w:uiPriority w:val="99"/>
    <w:semiHidden/>
    <w:unhideWhenUsed/>
    <w:qFormat/>
    <w:pPr>
      <w:spacing w:line="240" w:lineRule="auto"/>
      <w:ind w:left="960" w:firstLine="0"/>
    </w:pPr>
  </w:style>
  <w:style w:type="paragraph" w:styleId="Index5">
    <w:name w:val="index 5"/>
    <w:basedOn w:val="Normal"/>
    <w:next w:val="Normal"/>
    <w:autoRedefine/>
    <w:uiPriority w:val="99"/>
    <w:semiHidden/>
    <w:unhideWhenUsed/>
    <w:qFormat/>
    <w:pPr>
      <w:spacing w:line="240" w:lineRule="auto"/>
      <w:ind w:left="1200" w:firstLine="0"/>
    </w:pPr>
  </w:style>
  <w:style w:type="paragraph" w:styleId="Index6">
    <w:name w:val="index 6"/>
    <w:basedOn w:val="Normal"/>
    <w:next w:val="Normal"/>
    <w:autoRedefine/>
    <w:uiPriority w:val="99"/>
    <w:semiHidden/>
    <w:unhideWhenUsed/>
    <w:qFormat/>
    <w:pPr>
      <w:spacing w:line="240" w:lineRule="auto"/>
      <w:ind w:left="1440" w:firstLine="0"/>
    </w:pPr>
  </w:style>
  <w:style w:type="paragraph" w:styleId="Index7">
    <w:name w:val="index 7"/>
    <w:basedOn w:val="Normal"/>
    <w:next w:val="Normal"/>
    <w:autoRedefine/>
    <w:uiPriority w:val="99"/>
    <w:semiHidden/>
    <w:unhideWhenUsed/>
    <w:qFormat/>
    <w:pPr>
      <w:spacing w:line="240" w:lineRule="auto"/>
      <w:ind w:left="1680" w:firstLine="0"/>
    </w:pPr>
  </w:style>
  <w:style w:type="paragraph" w:styleId="Index8">
    <w:name w:val="index 8"/>
    <w:basedOn w:val="Normal"/>
    <w:next w:val="Normal"/>
    <w:autoRedefine/>
    <w:uiPriority w:val="99"/>
    <w:semiHidden/>
    <w:unhideWhenUsed/>
    <w:qFormat/>
    <w:pPr>
      <w:spacing w:line="240" w:lineRule="auto"/>
      <w:ind w:left="1920" w:firstLine="0"/>
    </w:pPr>
  </w:style>
  <w:style w:type="paragraph" w:styleId="Index9">
    <w:name w:val="index 9"/>
    <w:basedOn w:val="Normal"/>
    <w:next w:val="Normal"/>
    <w:autoRedefine/>
    <w:uiPriority w:val="99"/>
    <w:semiHidden/>
    <w:unhideWhenUsed/>
    <w:qFormat/>
    <w:pPr>
      <w:spacing w:line="240" w:lineRule="auto"/>
      <w:ind w:left="2160" w:firstLine="0"/>
    </w:pPr>
  </w:style>
  <w:style w:type="paragraph" w:styleId="IndexHeading">
    <w:name w:val="index heading"/>
    <w:basedOn w:val="Normal"/>
    <w:uiPriority w:val="99"/>
    <w:semiHidden/>
    <w:unhideWhenUsed/>
    <w:qFormat/>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bottom w:val="single" w:sz="4" w:space="10" w:color="DDDDDD"/>
      </w:pBdr>
      <w:spacing w:before="360" w:after="360"/>
      <w:ind w:left="864" w:right="864" w:firstLine="0"/>
      <w:jc w:val="center"/>
    </w:pPr>
    <w:rPr>
      <w:i/>
      <w:iCs/>
      <w:color w:val="DDDDDD" w:themeColor="accent1"/>
    </w:rPr>
  </w:style>
  <w:style w:type="paragraph" w:styleId="ListBullet3">
    <w:name w:val="List Bullet 3"/>
    <w:basedOn w:val="Normal"/>
    <w:uiPriority w:val="99"/>
    <w:semiHidden/>
    <w:unhideWhenUsed/>
    <w:qFormat/>
    <w:pPr>
      <w:ind w:firstLine="0"/>
      <w:contextualSpacing/>
    </w:pPr>
  </w:style>
  <w:style w:type="paragraph" w:styleId="ListBullet4">
    <w:name w:val="List Bullet 4"/>
    <w:basedOn w:val="Normal"/>
    <w:uiPriority w:val="99"/>
    <w:semiHidden/>
    <w:unhideWhenUsed/>
    <w:qFormat/>
    <w:pPr>
      <w:ind w:firstLine="0"/>
      <w:contextualSpacing/>
    </w:pPr>
  </w:style>
  <w:style w:type="paragraph" w:styleId="ListBullet5">
    <w:name w:val="List Bullet 5"/>
    <w:basedOn w:val="Normal"/>
    <w:uiPriority w:val="99"/>
    <w:semiHidden/>
    <w:unhideWhenUsed/>
    <w:qFormat/>
    <w:pPr>
      <w:ind w:firstLine="0"/>
      <w:contextualSpacing/>
    </w:pPr>
  </w:style>
  <w:style w:type="paragraph" w:styleId="ListNumber">
    <w:name w:val="List Number"/>
    <w:basedOn w:val="Normal"/>
    <w:uiPriority w:val="9"/>
    <w:unhideWhenUsed/>
    <w:qFormat/>
    <w:pPr>
      <w:contextualSpacing/>
    </w:pPr>
  </w:style>
  <w:style w:type="paragraph" w:styleId="ListBullet">
    <w:name w:val="List Bullet"/>
    <w:basedOn w:val="Normal"/>
    <w:uiPriority w:val="9"/>
    <w:unhideWhenUsed/>
    <w:qFormat/>
    <w:pPr>
      <w:contextualSpacing/>
    </w:pPr>
  </w:style>
  <w:style w:type="paragraph" w:styleId="ListBullet2">
    <w:name w:val="List Bullet 2"/>
    <w:basedOn w:val="Normal"/>
    <w:uiPriority w:val="99"/>
    <w:semiHidden/>
    <w:unhideWhenUsed/>
    <w:qFormat/>
    <w:pPr>
      <w:ind w:firstLine="0"/>
      <w:contextualSpacing/>
    </w:pPr>
  </w:style>
  <w:style w:type="paragraph" w:styleId="ListContinue">
    <w:name w:val="List Continue"/>
    <w:basedOn w:val="Normal"/>
    <w:uiPriority w:val="99"/>
    <w:semiHidden/>
    <w:unhideWhenUsed/>
    <w:qFormat/>
    <w:pPr>
      <w:spacing w:after="120"/>
      <w:ind w:left="360" w:firstLine="0"/>
      <w:contextualSpacing/>
    </w:pPr>
  </w:style>
  <w:style w:type="paragraph" w:styleId="ListContinue2">
    <w:name w:val="List Continue 2"/>
    <w:basedOn w:val="Normal"/>
    <w:uiPriority w:val="99"/>
    <w:semiHidden/>
    <w:unhideWhenUsed/>
    <w:qFormat/>
    <w:pPr>
      <w:spacing w:after="120"/>
      <w:ind w:left="720" w:firstLine="0"/>
      <w:contextualSpacing/>
    </w:pPr>
  </w:style>
  <w:style w:type="paragraph" w:styleId="ListContinue3">
    <w:name w:val="List Continue 3"/>
    <w:basedOn w:val="Normal"/>
    <w:uiPriority w:val="99"/>
    <w:semiHidden/>
    <w:unhideWhenUsed/>
    <w:qFormat/>
    <w:pPr>
      <w:spacing w:after="120"/>
      <w:ind w:left="1080" w:firstLine="0"/>
      <w:contextualSpacing/>
    </w:pPr>
  </w:style>
  <w:style w:type="paragraph" w:styleId="ListContinue4">
    <w:name w:val="List Continue 4"/>
    <w:basedOn w:val="Normal"/>
    <w:uiPriority w:val="99"/>
    <w:semiHidden/>
    <w:unhideWhenUsed/>
    <w:qFormat/>
    <w:pPr>
      <w:spacing w:after="120"/>
      <w:ind w:left="1440" w:firstLine="0"/>
      <w:contextualSpacing/>
    </w:pPr>
  </w:style>
  <w:style w:type="paragraph" w:styleId="ListContinue5">
    <w:name w:val="List Continue 5"/>
    <w:basedOn w:val="Normal"/>
    <w:uiPriority w:val="99"/>
    <w:semiHidden/>
    <w:unhideWhenUsed/>
    <w:qFormat/>
    <w:pPr>
      <w:spacing w:after="120"/>
      <w:ind w:left="1800" w:firstLine="0"/>
      <w:contextualSpacing/>
    </w:pPr>
  </w:style>
  <w:style w:type="paragraph" w:styleId="ListNumber2">
    <w:name w:val="List Number 2"/>
    <w:basedOn w:val="Normal"/>
    <w:uiPriority w:val="99"/>
    <w:semiHidden/>
    <w:unhideWhenUsed/>
    <w:qFormat/>
    <w:pPr>
      <w:ind w:firstLine="0"/>
      <w:contextualSpacing/>
    </w:pPr>
  </w:style>
  <w:style w:type="paragraph" w:styleId="ListNumber3">
    <w:name w:val="List Number 3"/>
    <w:basedOn w:val="Normal"/>
    <w:uiPriority w:val="99"/>
    <w:semiHidden/>
    <w:unhideWhenUsed/>
    <w:qFormat/>
    <w:pPr>
      <w:ind w:firstLine="0"/>
      <w:contextualSpacing/>
    </w:pPr>
  </w:style>
  <w:style w:type="paragraph" w:styleId="ListNumber4">
    <w:name w:val="List Number 4"/>
    <w:basedOn w:val="Normal"/>
    <w:uiPriority w:val="99"/>
    <w:semiHidden/>
    <w:unhideWhenUsed/>
    <w:qFormat/>
    <w:pPr>
      <w:ind w:firstLine="0"/>
      <w:contextualSpacing/>
    </w:pPr>
  </w:style>
  <w:style w:type="paragraph" w:styleId="ListNumber5">
    <w:name w:val="List Number 5"/>
    <w:basedOn w:val="Normal"/>
    <w:uiPriority w:val="99"/>
    <w:semiHidden/>
    <w:unhideWhenUsed/>
    <w:qFormat/>
    <w:p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qFormat/>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kern w:val="2"/>
      <w:sz w:val="20"/>
      <w:szCs w:val="20"/>
    </w:rPr>
  </w:style>
  <w:style w:type="paragraph" w:styleId="MessageHeader">
    <w:name w:val="Message Header"/>
    <w:basedOn w:val="Normal"/>
    <w:link w:val="MessageHeaderChar"/>
    <w:uiPriority w:val="99"/>
    <w:semiHidden/>
    <w:unhideWhenUsed/>
    <w:qFormat/>
    <w:pPr>
      <w:pBdr>
        <w:top w:val="single" w:sz="6" w:space="1" w:color="00000A"/>
        <w:left w:val="single" w:sz="6" w:space="1" w:color="00000A"/>
        <w:bottom w:val="single" w:sz="6" w:space="1" w:color="00000A"/>
        <w:right w:val="single" w:sz="6" w:space="1" w:color="00000A"/>
      </w:pBdr>
      <w:shd w:val="pct20" w:color="auto" w:fill="auto"/>
      <w:spacing w:line="240" w:lineRule="auto"/>
      <w:ind w:left="1080" w:firstLine="0"/>
    </w:pPr>
    <w:rPr>
      <w:rFonts w:asciiTheme="majorHAnsi" w:eastAsiaTheme="majorEastAsia" w:hAnsiTheme="majorHAnsi" w:cstheme="majorBidi"/>
    </w:rPr>
  </w:style>
  <w:style w:type="paragraph" w:styleId="NormalWeb">
    <w:name w:val="Normal (Web)"/>
    <w:basedOn w:val="Normal"/>
    <w:uiPriority w:val="99"/>
    <w:unhideWhenUsed/>
    <w:qFormat/>
    <w:pPr>
      <w:ind w:firstLine="0"/>
    </w:pPr>
    <w:rPr>
      <w:rFonts w:ascii="Times New Roman" w:hAnsi="Times New Roman" w:cs="Times New Roman"/>
    </w:rPr>
  </w:style>
  <w:style w:type="paragraph" w:styleId="NormalIndent">
    <w:name w:val="Normal Indent"/>
    <w:basedOn w:val="Normal"/>
    <w:uiPriority w:val="99"/>
    <w:semiHidden/>
    <w:unhideWhenUsed/>
    <w:qFormat/>
    <w:pPr>
      <w:ind w:left="720" w:firstLine="0"/>
    </w:pPr>
  </w:style>
  <w:style w:type="paragraph" w:styleId="NoteHeading">
    <w:name w:val="Note Heading"/>
    <w:basedOn w:val="Normal"/>
    <w:next w:val="Normal"/>
    <w:link w:val="NoteHeadingChar"/>
    <w:uiPriority w:val="99"/>
    <w:semiHidden/>
    <w:unhideWhenUsed/>
    <w:qFormat/>
    <w:pPr>
      <w:spacing w:line="240" w:lineRule="auto"/>
      <w:ind w:firstLine="0"/>
    </w:pPr>
  </w:style>
  <w:style w:type="paragraph" w:styleId="PlainText">
    <w:name w:val="Plain Text"/>
    <w:basedOn w:val="Normal"/>
    <w:link w:val="PlainTextChar"/>
    <w:uiPriority w:val="99"/>
    <w:semiHidden/>
    <w:unhideWhenUsed/>
    <w:qFormat/>
    <w:pPr>
      <w:spacing w:line="240" w:lineRule="auto"/>
      <w:ind w:firstLine="0"/>
    </w:pPr>
    <w:rPr>
      <w:rFonts w:ascii="Consolas" w:hAnsi="Consolas" w:cs="Consolas"/>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paragraph" w:styleId="Salutation">
    <w:name w:val="Salutation"/>
    <w:basedOn w:val="Normal"/>
    <w:next w:val="Normal"/>
    <w:link w:val="SalutationChar"/>
    <w:uiPriority w:val="99"/>
    <w:semiHidden/>
    <w:unhideWhenUsed/>
    <w:pPr>
      <w:ind w:firstLine="0"/>
    </w:pPr>
  </w:style>
  <w:style w:type="paragraph" w:styleId="Signature">
    <w:name w:val="Signature"/>
    <w:basedOn w:val="Normal"/>
    <w:link w:val="SignatureChar"/>
    <w:uiPriority w:val="99"/>
    <w:semiHidden/>
    <w:unhideWhenUsed/>
    <w:pPr>
      <w:spacing w:line="240" w:lineRule="auto"/>
      <w:ind w:left="4320" w:firstLine="0"/>
    </w:p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qFormat/>
    <w:pPr>
      <w:ind w:left="240" w:firstLine="0"/>
    </w:pPr>
  </w:style>
  <w:style w:type="paragraph" w:styleId="TableofFigures">
    <w:name w:val="table of figures"/>
    <w:basedOn w:val="Normal"/>
    <w:next w:val="Normal"/>
    <w:uiPriority w:val="99"/>
    <w:semiHidden/>
    <w:unhideWhenUsed/>
    <w:qFormat/>
    <w:pPr>
      <w:ind w:firstLine="0"/>
    </w:pPr>
  </w:style>
  <w:style w:type="paragraph" w:styleId="TOAHeading">
    <w:name w:val="toa heading"/>
    <w:basedOn w:val="Normal"/>
    <w:next w:val="Normal"/>
    <w:uiPriority w:val="99"/>
    <w:semiHidden/>
    <w:unhideWhenUsed/>
    <w:qFormat/>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customStyle="1" w:styleId="TableFigure">
    <w:name w:val="Table/Figure"/>
    <w:basedOn w:val="Normal"/>
    <w:uiPriority w:val="4"/>
    <w:qFormat/>
    <w:pPr>
      <w:spacing w:before="240"/>
      <w:ind w:firstLine="0"/>
      <w:contextualSpacing/>
    </w:pPr>
  </w:style>
  <w:style w:type="paragraph" w:customStyle="1" w:styleId="Normaalweb">
    <w:name w:val="Normaal (web)"/>
    <w:basedOn w:val="Normal"/>
    <w:next w:val="Normal"/>
    <w:qFormat/>
    <w:rsid w:val="00C16C66"/>
    <w:pPr>
      <w:spacing w:line="240" w:lineRule="auto"/>
      <w:ind w:firstLine="0"/>
    </w:pPr>
    <w:rPr>
      <w:rFonts w:ascii="AFLEMP+Arial" w:eastAsia="Calibri" w:hAnsi="AFLEMP+Arial" w:cs="Times New Roman"/>
      <w:kern w:val="0"/>
      <w:lang w:eastAsia="en-US"/>
    </w:rPr>
  </w:style>
  <w:style w:type="paragraph" w:styleId="Revision">
    <w:name w:val="Revision"/>
    <w:uiPriority w:val="99"/>
    <w:semiHidden/>
    <w:qFormat/>
    <w:rsid w:val="009A01AF"/>
    <w:rPr>
      <w:kern w:val="2"/>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customStyle="1" w:styleId="APAReport">
    <w:name w:val="APA Report"/>
    <w:basedOn w:val="TableNormal"/>
    <w:uiPriority w:val="99"/>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character" w:customStyle="1" w:styleId="definition">
    <w:name w:val="definition"/>
    <w:basedOn w:val="DefaultParagraphFont"/>
    <w:rsid w:val="00A175B2"/>
  </w:style>
  <w:style w:type="character" w:styleId="Hyperlink">
    <w:name w:val="Hyperlink"/>
    <w:basedOn w:val="DefaultParagraphFont"/>
    <w:uiPriority w:val="99"/>
    <w:unhideWhenUsed/>
    <w:rsid w:val="00A175B2"/>
    <w:rPr>
      <w:color w:val="0000FF"/>
      <w:u w:val="single"/>
    </w:rPr>
  </w:style>
  <w:style w:type="character" w:customStyle="1" w:styleId="pub-link">
    <w:name w:val="pub-link"/>
    <w:basedOn w:val="DefaultParagraphFont"/>
    <w:rsid w:val="00A175B2"/>
  </w:style>
  <w:style w:type="character" w:customStyle="1" w:styleId="docurl">
    <w:name w:val="docurl"/>
    <w:basedOn w:val="DefaultParagraphFont"/>
    <w:rsid w:val="0080563D"/>
  </w:style>
  <w:style w:type="character" w:customStyle="1" w:styleId="UnresolvedMention1">
    <w:name w:val="Unresolved Mention1"/>
    <w:basedOn w:val="DefaultParagraphFont"/>
    <w:uiPriority w:val="99"/>
    <w:rsid w:val="0080563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651046">
      <w:bodyDiv w:val="1"/>
      <w:marLeft w:val="0"/>
      <w:marRight w:val="0"/>
      <w:marTop w:val="0"/>
      <w:marBottom w:val="0"/>
      <w:divBdr>
        <w:top w:val="none" w:sz="0" w:space="0" w:color="auto"/>
        <w:left w:val="none" w:sz="0" w:space="0" w:color="auto"/>
        <w:bottom w:val="none" w:sz="0" w:space="0" w:color="auto"/>
        <w:right w:val="none" w:sz="0" w:space="0" w:color="auto"/>
      </w:divBdr>
      <w:divsChild>
        <w:div w:id="147942202">
          <w:marLeft w:val="0"/>
          <w:marRight w:val="0"/>
          <w:marTop w:val="0"/>
          <w:marBottom w:val="0"/>
          <w:divBdr>
            <w:top w:val="none" w:sz="0" w:space="0" w:color="auto"/>
            <w:left w:val="none" w:sz="0" w:space="0" w:color="auto"/>
            <w:bottom w:val="none" w:sz="0" w:space="0" w:color="auto"/>
            <w:right w:val="none" w:sz="0" w:space="0" w:color="auto"/>
          </w:divBdr>
          <w:divsChild>
            <w:div w:id="2110855393">
              <w:marLeft w:val="0"/>
              <w:marRight w:val="0"/>
              <w:marTop w:val="0"/>
              <w:marBottom w:val="0"/>
              <w:divBdr>
                <w:top w:val="none" w:sz="0" w:space="0" w:color="auto"/>
                <w:left w:val="none" w:sz="0" w:space="0" w:color="auto"/>
                <w:bottom w:val="none" w:sz="0" w:space="0" w:color="auto"/>
                <w:right w:val="none" w:sz="0" w:space="0" w:color="auto"/>
              </w:divBdr>
              <w:divsChild>
                <w:div w:id="1662810988">
                  <w:marLeft w:val="0"/>
                  <w:marRight w:val="0"/>
                  <w:marTop w:val="0"/>
                  <w:marBottom w:val="0"/>
                  <w:divBdr>
                    <w:top w:val="none" w:sz="0" w:space="0" w:color="auto"/>
                    <w:left w:val="none" w:sz="0" w:space="0" w:color="auto"/>
                    <w:bottom w:val="none" w:sz="0" w:space="0" w:color="auto"/>
                    <w:right w:val="none" w:sz="0" w:space="0" w:color="auto"/>
                  </w:divBdr>
                  <w:divsChild>
                    <w:div w:id="1628966845">
                      <w:marLeft w:val="0"/>
                      <w:marRight w:val="0"/>
                      <w:marTop w:val="0"/>
                      <w:marBottom w:val="0"/>
                      <w:divBdr>
                        <w:top w:val="none" w:sz="0" w:space="0" w:color="auto"/>
                        <w:left w:val="none" w:sz="0" w:space="0" w:color="auto"/>
                        <w:bottom w:val="none" w:sz="0" w:space="0" w:color="auto"/>
                        <w:right w:val="none" w:sz="0" w:space="0" w:color="auto"/>
                      </w:divBdr>
                      <w:divsChild>
                        <w:div w:id="1975718972">
                          <w:marLeft w:val="0"/>
                          <w:marRight w:val="0"/>
                          <w:marTop w:val="0"/>
                          <w:marBottom w:val="0"/>
                          <w:divBdr>
                            <w:top w:val="none" w:sz="0" w:space="0" w:color="auto"/>
                            <w:left w:val="none" w:sz="0" w:space="0" w:color="auto"/>
                            <w:bottom w:val="none" w:sz="0" w:space="0" w:color="auto"/>
                            <w:right w:val="none" w:sz="0" w:space="0" w:color="auto"/>
                          </w:divBdr>
                          <w:divsChild>
                            <w:div w:id="1859272244">
                              <w:marLeft w:val="0"/>
                              <w:marRight w:val="0"/>
                              <w:marTop w:val="0"/>
                              <w:marBottom w:val="0"/>
                              <w:divBdr>
                                <w:top w:val="none" w:sz="0" w:space="0" w:color="auto"/>
                                <w:left w:val="none" w:sz="0" w:space="0" w:color="auto"/>
                                <w:bottom w:val="none" w:sz="0" w:space="0" w:color="auto"/>
                                <w:right w:val="none" w:sz="0" w:space="0" w:color="auto"/>
                              </w:divBdr>
                              <w:divsChild>
                                <w:div w:id="1268270404">
                                  <w:marLeft w:val="0"/>
                                  <w:marRight w:val="0"/>
                                  <w:marTop w:val="0"/>
                                  <w:marBottom w:val="0"/>
                                  <w:divBdr>
                                    <w:top w:val="none" w:sz="0" w:space="0" w:color="auto"/>
                                    <w:left w:val="none" w:sz="0" w:space="0" w:color="auto"/>
                                    <w:bottom w:val="none" w:sz="0" w:space="0" w:color="auto"/>
                                    <w:right w:val="none" w:sz="0" w:space="0" w:color="auto"/>
                                  </w:divBdr>
                                  <w:divsChild>
                                    <w:div w:id="1884755014">
                                      <w:marLeft w:val="0"/>
                                      <w:marRight w:val="0"/>
                                      <w:marTop w:val="0"/>
                                      <w:marBottom w:val="0"/>
                                      <w:divBdr>
                                        <w:top w:val="none" w:sz="0" w:space="0" w:color="auto"/>
                                        <w:left w:val="none" w:sz="0" w:space="0" w:color="auto"/>
                                        <w:bottom w:val="none" w:sz="0" w:space="0" w:color="auto"/>
                                        <w:right w:val="none" w:sz="0" w:space="0" w:color="auto"/>
                                      </w:divBdr>
                                      <w:divsChild>
                                        <w:div w:id="1066683403">
                                          <w:marLeft w:val="105"/>
                                          <w:marRight w:val="105"/>
                                          <w:marTop w:val="150"/>
                                          <w:marBottom w:val="150"/>
                                          <w:divBdr>
                                            <w:top w:val="none" w:sz="0" w:space="0" w:color="auto"/>
                                            <w:left w:val="none" w:sz="0" w:space="0" w:color="auto"/>
                                            <w:bottom w:val="none" w:sz="0" w:space="0" w:color="auto"/>
                                            <w:right w:val="none" w:sz="0" w:space="0" w:color="auto"/>
                                          </w:divBdr>
                                          <w:divsChild>
                                            <w:div w:id="1532840216">
                                              <w:marLeft w:val="0"/>
                                              <w:marRight w:val="0"/>
                                              <w:marTop w:val="0"/>
                                              <w:marBottom w:val="0"/>
                                              <w:divBdr>
                                                <w:top w:val="none" w:sz="0" w:space="0" w:color="auto"/>
                                                <w:left w:val="none" w:sz="0" w:space="0" w:color="auto"/>
                                                <w:bottom w:val="none" w:sz="0" w:space="0" w:color="auto"/>
                                                <w:right w:val="none" w:sz="0" w:space="0" w:color="auto"/>
                                              </w:divBdr>
                                              <w:divsChild>
                                                <w:div w:id="1783497008">
                                                  <w:marLeft w:val="0"/>
                                                  <w:marRight w:val="0"/>
                                                  <w:marTop w:val="0"/>
                                                  <w:marBottom w:val="0"/>
                                                  <w:divBdr>
                                                    <w:top w:val="none" w:sz="0" w:space="0" w:color="auto"/>
                                                    <w:left w:val="none" w:sz="0" w:space="0" w:color="auto"/>
                                                    <w:bottom w:val="none" w:sz="0" w:space="0" w:color="auto"/>
                                                    <w:right w:val="none" w:sz="0" w:space="0" w:color="auto"/>
                                                  </w:divBdr>
                                                </w:div>
                                                <w:div w:id="52208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94022982">
      <w:bodyDiv w:val="1"/>
      <w:marLeft w:val="0"/>
      <w:marRight w:val="0"/>
      <w:marTop w:val="0"/>
      <w:marBottom w:val="0"/>
      <w:divBdr>
        <w:top w:val="none" w:sz="0" w:space="0" w:color="auto"/>
        <w:left w:val="none" w:sz="0" w:space="0" w:color="auto"/>
        <w:bottom w:val="none" w:sz="0" w:space="0" w:color="auto"/>
        <w:right w:val="none" w:sz="0" w:space="0" w:color="auto"/>
      </w:divBdr>
    </w:div>
    <w:div w:id="409547874">
      <w:bodyDiv w:val="1"/>
      <w:marLeft w:val="0"/>
      <w:marRight w:val="0"/>
      <w:marTop w:val="0"/>
      <w:marBottom w:val="0"/>
      <w:divBdr>
        <w:top w:val="none" w:sz="0" w:space="0" w:color="auto"/>
        <w:left w:val="none" w:sz="0" w:space="0" w:color="auto"/>
        <w:bottom w:val="none" w:sz="0" w:space="0" w:color="auto"/>
        <w:right w:val="none" w:sz="0" w:space="0" w:color="auto"/>
      </w:divBdr>
    </w:div>
    <w:div w:id="692652083">
      <w:bodyDiv w:val="1"/>
      <w:marLeft w:val="0"/>
      <w:marRight w:val="0"/>
      <w:marTop w:val="0"/>
      <w:marBottom w:val="0"/>
      <w:divBdr>
        <w:top w:val="none" w:sz="0" w:space="0" w:color="auto"/>
        <w:left w:val="none" w:sz="0" w:space="0" w:color="auto"/>
        <w:bottom w:val="none" w:sz="0" w:space="0" w:color="auto"/>
        <w:right w:val="none" w:sz="0" w:space="0" w:color="auto"/>
      </w:divBdr>
    </w:div>
    <w:div w:id="957688974">
      <w:bodyDiv w:val="1"/>
      <w:marLeft w:val="0"/>
      <w:marRight w:val="0"/>
      <w:marTop w:val="0"/>
      <w:marBottom w:val="0"/>
      <w:divBdr>
        <w:top w:val="none" w:sz="0" w:space="0" w:color="auto"/>
        <w:left w:val="none" w:sz="0" w:space="0" w:color="auto"/>
        <w:bottom w:val="none" w:sz="0" w:space="0" w:color="auto"/>
        <w:right w:val="none" w:sz="0" w:space="0" w:color="auto"/>
      </w:divBdr>
    </w:div>
    <w:div w:id="1176656266">
      <w:bodyDiv w:val="1"/>
      <w:marLeft w:val="0"/>
      <w:marRight w:val="0"/>
      <w:marTop w:val="0"/>
      <w:marBottom w:val="0"/>
      <w:divBdr>
        <w:top w:val="none" w:sz="0" w:space="0" w:color="auto"/>
        <w:left w:val="none" w:sz="0" w:space="0" w:color="auto"/>
        <w:bottom w:val="none" w:sz="0" w:space="0" w:color="auto"/>
        <w:right w:val="none" w:sz="0" w:space="0" w:color="auto"/>
      </w:divBdr>
      <w:divsChild>
        <w:div w:id="69279283">
          <w:marLeft w:val="0"/>
          <w:marRight w:val="0"/>
          <w:marTop w:val="0"/>
          <w:marBottom w:val="0"/>
          <w:divBdr>
            <w:top w:val="none" w:sz="0" w:space="0" w:color="auto"/>
            <w:left w:val="none" w:sz="0" w:space="0" w:color="auto"/>
            <w:bottom w:val="none" w:sz="0" w:space="0" w:color="auto"/>
            <w:right w:val="none" w:sz="0" w:space="0" w:color="auto"/>
          </w:divBdr>
        </w:div>
        <w:div w:id="300772220">
          <w:marLeft w:val="0"/>
          <w:marRight w:val="0"/>
          <w:marTop w:val="0"/>
          <w:marBottom w:val="0"/>
          <w:divBdr>
            <w:top w:val="none" w:sz="0" w:space="0" w:color="auto"/>
            <w:left w:val="none" w:sz="0" w:space="0" w:color="auto"/>
            <w:bottom w:val="none" w:sz="0" w:space="0" w:color="auto"/>
            <w:right w:val="none" w:sz="0" w:space="0" w:color="auto"/>
          </w:divBdr>
        </w:div>
        <w:div w:id="694354177">
          <w:marLeft w:val="0"/>
          <w:marRight w:val="0"/>
          <w:marTop w:val="0"/>
          <w:marBottom w:val="0"/>
          <w:divBdr>
            <w:top w:val="none" w:sz="0" w:space="0" w:color="auto"/>
            <w:left w:val="none" w:sz="0" w:space="0" w:color="auto"/>
            <w:bottom w:val="none" w:sz="0" w:space="0" w:color="auto"/>
            <w:right w:val="none" w:sz="0" w:space="0" w:color="auto"/>
          </w:divBdr>
        </w:div>
        <w:div w:id="176039362">
          <w:marLeft w:val="0"/>
          <w:marRight w:val="0"/>
          <w:marTop w:val="0"/>
          <w:marBottom w:val="0"/>
          <w:divBdr>
            <w:top w:val="none" w:sz="0" w:space="0" w:color="auto"/>
            <w:left w:val="none" w:sz="0" w:space="0" w:color="auto"/>
            <w:bottom w:val="none" w:sz="0" w:space="0" w:color="auto"/>
            <w:right w:val="none" w:sz="0" w:space="0" w:color="auto"/>
          </w:divBdr>
        </w:div>
        <w:div w:id="352609929">
          <w:marLeft w:val="0"/>
          <w:marRight w:val="0"/>
          <w:marTop w:val="0"/>
          <w:marBottom w:val="0"/>
          <w:divBdr>
            <w:top w:val="none" w:sz="0" w:space="0" w:color="auto"/>
            <w:left w:val="none" w:sz="0" w:space="0" w:color="auto"/>
            <w:bottom w:val="none" w:sz="0" w:space="0" w:color="auto"/>
            <w:right w:val="none" w:sz="0" w:space="0" w:color="auto"/>
          </w:divBdr>
        </w:div>
        <w:div w:id="1194000669">
          <w:marLeft w:val="0"/>
          <w:marRight w:val="0"/>
          <w:marTop w:val="0"/>
          <w:marBottom w:val="0"/>
          <w:divBdr>
            <w:top w:val="none" w:sz="0" w:space="0" w:color="auto"/>
            <w:left w:val="none" w:sz="0" w:space="0" w:color="auto"/>
            <w:bottom w:val="none" w:sz="0" w:space="0" w:color="auto"/>
            <w:right w:val="none" w:sz="0" w:space="0" w:color="auto"/>
          </w:divBdr>
        </w:div>
        <w:div w:id="1040860821">
          <w:marLeft w:val="0"/>
          <w:marRight w:val="0"/>
          <w:marTop w:val="0"/>
          <w:marBottom w:val="0"/>
          <w:divBdr>
            <w:top w:val="none" w:sz="0" w:space="0" w:color="auto"/>
            <w:left w:val="none" w:sz="0" w:space="0" w:color="auto"/>
            <w:bottom w:val="none" w:sz="0" w:space="0" w:color="auto"/>
            <w:right w:val="none" w:sz="0" w:space="0" w:color="auto"/>
          </w:divBdr>
        </w:div>
        <w:div w:id="1359621371">
          <w:marLeft w:val="0"/>
          <w:marRight w:val="0"/>
          <w:marTop w:val="0"/>
          <w:marBottom w:val="0"/>
          <w:divBdr>
            <w:top w:val="none" w:sz="0" w:space="0" w:color="auto"/>
            <w:left w:val="none" w:sz="0" w:space="0" w:color="auto"/>
            <w:bottom w:val="none" w:sz="0" w:space="0" w:color="auto"/>
            <w:right w:val="none" w:sz="0" w:space="0" w:color="auto"/>
          </w:divBdr>
        </w:div>
        <w:div w:id="685403588">
          <w:marLeft w:val="0"/>
          <w:marRight w:val="0"/>
          <w:marTop w:val="0"/>
          <w:marBottom w:val="0"/>
          <w:divBdr>
            <w:top w:val="none" w:sz="0" w:space="0" w:color="auto"/>
            <w:left w:val="none" w:sz="0" w:space="0" w:color="auto"/>
            <w:bottom w:val="none" w:sz="0" w:space="0" w:color="auto"/>
            <w:right w:val="none" w:sz="0" w:space="0" w:color="auto"/>
          </w:divBdr>
        </w:div>
        <w:div w:id="239415209">
          <w:marLeft w:val="0"/>
          <w:marRight w:val="0"/>
          <w:marTop w:val="0"/>
          <w:marBottom w:val="0"/>
          <w:divBdr>
            <w:top w:val="none" w:sz="0" w:space="0" w:color="auto"/>
            <w:left w:val="none" w:sz="0" w:space="0" w:color="auto"/>
            <w:bottom w:val="none" w:sz="0" w:space="0" w:color="auto"/>
            <w:right w:val="none" w:sz="0" w:space="0" w:color="auto"/>
          </w:divBdr>
        </w:div>
        <w:div w:id="74978131">
          <w:marLeft w:val="0"/>
          <w:marRight w:val="0"/>
          <w:marTop w:val="0"/>
          <w:marBottom w:val="0"/>
          <w:divBdr>
            <w:top w:val="none" w:sz="0" w:space="0" w:color="auto"/>
            <w:left w:val="none" w:sz="0" w:space="0" w:color="auto"/>
            <w:bottom w:val="none" w:sz="0" w:space="0" w:color="auto"/>
            <w:right w:val="none" w:sz="0" w:space="0" w:color="auto"/>
          </w:divBdr>
        </w:div>
        <w:div w:id="1868982790">
          <w:marLeft w:val="0"/>
          <w:marRight w:val="0"/>
          <w:marTop w:val="0"/>
          <w:marBottom w:val="0"/>
          <w:divBdr>
            <w:top w:val="none" w:sz="0" w:space="0" w:color="auto"/>
            <w:left w:val="none" w:sz="0" w:space="0" w:color="auto"/>
            <w:bottom w:val="none" w:sz="0" w:space="0" w:color="auto"/>
            <w:right w:val="none" w:sz="0" w:space="0" w:color="auto"/>
          </w:divBdr>
        </w:div>
        <w:div w:id="29502050">
          <w:marLeft w:val="0"/>
          <w:marRight w:val="0"/>
          <w:marTop w:val="0"/>
          <w:marBottom w:val="0"/>
          <w:divBdr>
            <w:top w:val="none" w:sz="0" w:space="0" w:color="auto"/>
            <w:left w:val="none" w:sz="0" w:space="0" w:color="auto"/>
            <w:bottom w:val="none" w:sz="0" w:space="0" w:color="auto"/>
            <w:right w:val="none" w:sz="0" w:space="0" w:color="auto"/>
          </w:divBdr>
        </w:div>
        <w:div w:id="134958494">
          <w:marLeft w:val="0"/>
          <w:marRight w:val="0"/>
          <w:marTop w:val="0"/>
          <w:marBottom w:val="0"/>
          <w:divBdr>
            <w:top w:val="none" w:sz="0" w:space="0" w:color="auto"/>
            <w:left w:val="none" w:sz="0" w:space="0" w:color="auto"/>
            <w:bottom w:val="none" w:sz="0" w:space="0" w:color="auto"/>
            <w:right w:val="none" w:sz="0" w:space="0" w:color="auto"/>
          </w:divBdr>
        </w:div>
        <w:div w:id="1408111457">
          <w:marLeft w:val="0"/>
          <w:marRight w:val="0"/>
          <w:marTop w:val="0"/>
          <w:marBottom w:val="0"/>
          <w:divBdr>
            <w:top w:val="none" w:sz="0" w:space="0" w:color="auto"/>
            <w:left w:val="none" w:sz="0" w:space="0" w:color="auto"/>
            <w:bottom w:val="none" w:sz="0" w:space="0" w:color="auto"/>
            <w:right w:val="none" w:sz="0" w:space="0" w:color="auto"/>
          </w:divBdr>
        </w:div>
        <w:div w:id="64180849">
          <w:marLeft w:val="0"/>
          <w:marRight w:val="0"/>
          <w:marTop w:val="0"/>
          <w:marBottom w:val="0"/>
          <w:divBdr>
            <w:top w:val="none" w:sz="0" w:space="0" w:color="auto"/>
            <w:left w:val="none" w:sz="0" w:space="0" w:color="auto"/>
            <w:bottom w:val="none" w:sz="0" w:space="0" w:color="auto"/>
            <w:right w:val="none" w:sz="0" w:space="0" w:color="auto"/>
          </w:divBdr>
        </w:div>
        <w:div w:id="1595437629">
          <w:marLeft w:val="0"/>
          <w:marRight w:val="0"/>
          <w:marTop w:val="0"/>
          <w:marBottom w:val="0"/>
          <w:divBdr>
            <w:top w:val="none" w:sz="0" w:space="0" w:color="auto"/>
            <w:left w:val="none" w:sz="0" w:space="0" w:color="auto"/>
            <w:bottom w:val="none" w:sz="0" w:space="0" w:color="auto"/>
            <w:right w:val="none" w:sz="0" w:space="0" w:color="auto"/>
          </w:divBdr>
        </w:div>
        <w:div w:id="763114490">
          <w:marLeft w:val="0"/>
          <w:marRight w:val="0"/>
          <w:marTop w:val="0"/>
          <w:marBottom w:val="0"/>
          <w:divBdr>
            <w:top w:val="none" w:sz="0" w:space="0" w:color="auto"/>
            <w:left w:val="none" w:sz="0" w:space="0" w:color="auto"/>
            <w:bottom w:val="none" w:sz="0" w:space="0" w:color="auto"/>
            <w:right w:val="none" w:sz="0" w:space="0" w:color="auto"/>
          </w:divBdr>
        </w:div>
        <w:div w:id="623077850">
          <w:marLeft w:val="0"/>
          <w:marRight w:val="0"/>
          <w:marTop w:val="0"/>
          <w:marBottom w:val="0"/>
          <w:divBdr>
            <w:top w:val="none" w:sz="0" w:space="0" w:color="auto"/>
            <w:left w:val="none" w:sz="0" w:space="0" w:color="auto"/>
            <w:bottom w:val="none" w:sz="0" w:space="0" w:color="auto"/>
            <w:right w:val="none" w:sz="0" w:space="0" w:color="auto"/>
          </w:divBdr>
        </w:div>
        <w:div w:id="1936939072">
          <w:marLeft w:val="0"/>
          <w:marRight w:val="0"/>
          <w:marTop w:val="0"/>
          <w:marBottom w:val="0"/>
          <w:divBdr>
            <w:top w:val="none" w:sz="0" w:space="0" w:color="auto"/>
            <w:left w:val="none" w:sz="0" w:space="0" w:color="auto"/>
            <w:bottom w:val="none" w:sz="0" w:space="0" w:color="auto"/>
            <w:right w:val="none" w:sz="0" w:space="0" w:color="auto"/>
          </w:divBdr>
        </w:div>
        <w:div w:id="561211387">
          <w:marLeft w:val="0"/>
          <w:marRight w:val="0"/>
          <w:marTop w:val="0"/>
          <w:marBottom w:val="0"/>
          <w:divBdr>
            <w:top w:val="none" w:sz="0" w:space="0" w:color="auto"/>
            <w:left w:val="none" w:sz="0" w:space="0" w:color="auto"/>
            <w:bottom w:val="none" w:sz="0" w:space="0" w:color="auto"/>
            <w:right w:val="none" w:sz="0" w:space="0" w:color="auto"/>
          </w:divBdr>
        </w:div>
        <w:div w:id="1113331005">
          <w:marLeft w:val="0"/>
          <w:marRight w:val="0"/>
          <w:marTop w:val="0"/>
          <w:marBottom w:val="0"/>
          <w:divBdr>
            <w:top w:val="none" w:sz="0" w:space="0" w:color="auto"/>
            <w:left w:val="none" w:sz="0" w:space="0" w:color="auto"/>
            <w:bottom w:val="none" w:sz="0" w:space="0" w:color="auto"/>
            <w:right w:val="none" w:sz="0" w:space="0" w:color="auto"/>
          </w:divBdr>
        </w:div>
        <w:div w:id="1078866062">
          <w:marLeft w:val="0"/>
          <w:marRight w:val="0"/>
          <w:marTop w:val="0"/>
          <w:marBottom w:val="0"/>
          <w:divBdr>
            <w:top w:val="none" w:sz="0" w:space="0" w:color="auto"/>
            <w:left w:val="none" w:sz="0" w:space="0" w:color="auto"/>
            <w:bottom w:val="none" w:sz="0" w:space="0" w:color="auto"/>
            <w:right w:val="none" w:sz="0" w:space="0" w:color="auto"/>
          </w:divBdr>
        </w:div>
        <w:div w:id="1624728380">
          <w:marLeft w:val="0"/>
          <w:marRight w:val="0"/>
          <w:marTop w:val="0"/>
          <w:marBottom w:val="0"/>
          <w:divBdr>
            <w:top w:val="none" w:sz="0" w:space="0" w:color="auto"/>
            <w:left w:val="none" w:sz="0" w:space="0" w:color="auto"/>
            <w:bottom w:val="none" w:sz="0" w:space="0" w:color="auto"/>
            <w:right w:val="none" w:sz="0" w:space="0" w:color="auto"/>
          </w:divBdr>
        </w:div>
        <w:div w:id="253519221">
          <w:marLeft w:val="0"/>
          <w:marRight w:val="0"/>
          <w:marTop w:val="0"/>
          <w:marBottom w:val="0"/>
          <w:divBdr>
            <w:top w:val="none" w:sz="0" w:space="0" w:color="auto"/>
            <w:left w:val="none" w:sz="0" w:space="0" w:color="auto"/>
            <w:bottom w:val="none" w:sz="0" w:space="0" w:color="auto"/>
            <w:right w:val="none" w:sz="0" w:space="0" w:color="auto"/>
          </w:divBdr>
        </w:div>
        <w:div w:id="1515605660">
          <w:marLeft w:val="0"/>
          <w:marRight w:val="0"/>
          <w:marTop w:val="0"/>
          <w:marBottom w:val="0"/>
          <w:divBdr>
            <w:top w:val="none" w:sz="0" w:space="0" w:color="auto"/>
            <w:left w:val="none" w:sz="0" w:space="0" w:color="auto"/>
            <w:bottom w:val="none" w:sz="0" w:space="0" w:color="auto"/>
            <w:right w:val="none" w:sz="0" w:space="0" w:color="auto"/>
          </w:divBdr>
        </w:div>
        <w:div w:id="1709379348">
          <w:marLeft w:val="0"/>
          <w:marRight w:val="0"/>
          <w:marTop w:val="0"/>
          <w:marBottom w:val="0"/>
          <w:divBdr>
            <w:top w:val="none" w:sz="0" w:space="0" w:color="auto"/>
            <w:left w:val="none" w:sz="0" w:space="0" w:color="auto"/>
            <w:bottom w:val="none" w:sz="0" w:space="0" w:color="auto"/>
            <w:right w:val="none" w:sz="0" w:space="0" w:color="auto"/>
          </w:divBdr>
        </w:div>
        <w:div w:id="36977324">
          <w:marLeft w:val="0"/>
          <w:marRight w:val="0"/>
          <w:marTop w:val="0"/>
          <w:marBottom w:val="0"/>
          <w:divBdr>
            <w:top w:val="none" w:sz="0" w:space="0" w:color="auto"/>
            <w:left w:val="none" w:sz="0" w:space="0" w:color="auto"/>
            <w:bottom w:val="none" w:sz="0" w:space="0" w:color="auto"/>
            <w:right w:val="none" w:sz="0" w:space="0" w:color="auto"/>
          </w:divBdr>
        </w:div>
        <w:div w:id="2013560417">
          <w:marLeft w:val="0"/>
          <w:marRight w:val="0"/>
          <w:marTop w:val="0"/>
          <w:marBottom w:val="0"/>
          <w:divBdr>
            <w:top w:val="none" w:sz="0" w:space="0" w:color="auto"/>
            <w:left w:val="none" w:sz="0" w:space="0" w:color="auto"/>
            <w:bottom w:val="none" w:sz="0" w:space="0" w:color="auto"/>
            <w:right w:val="none" w:sz="0" w:space="0" w:color="auto"/>
          </w:divBdr>
        </w:div>
        <w:div w:id="113401439">
          <w:marLeft w:val="0"/>
          <w:marRight w:val="0"/>
          <w:marTop w:val="0"/>
          <w:marBottom w:val="0"/>
          <w:divBdr>
            <w:top w:val="none" w:sz="0" w:space="0" w:color="auto"/>
            <w:left w:val="none" w:sz="0" w:space="0" w:color="auto"/>
            <w:bottom w:val="none" w:sz="0" w:space="0" w:color="auto"/>
            <w:right w:val="none" w:sz="0" w:space="0" w:color="auto"/>
          </w:divBdr>
        </w:div>
        <w:div w:id="75791958">
          <w:marLeft w:val="0"/>
          <w:marRight w:val="0"/>
          <w:marTop w:val="0"/>
          <w:marBottom w:val="0"/>
          <w:divBdr>
            <w:top w:val="none" w:sz="0" w:space="0" w:color="auto"/>
            <w:left w:val="none" w:sz="0" w:space="0" w:color="auto"/>
            <w:bottom w:val="none" w:sz="0" w:space="0" w:color="auto"/>
            <w:right w:val="none" w:sz="0" w:space="0" w:color="auto"/>
          </w:divBdr>
        </w:div>
        <w:div w:id="1433160139">
          <w:marLeft w:val="0"/>
          <w:marRight w:val="0"/>
          <w:marTop w:val="0"/>
          <w:marBottom w:val="0"/>
          <w:divBdr>
            <w:top w:val="none" w:sz="0" w:space="0" w:color="auto"/>
            <w:left w:val="none" w:sz="0" w:space="0" w:color="auto"/>
            <w:bottom w:val="none" w:sz="0" w:space="0" w:color="auto"/>
            <w:right w:val="none" w:sz="0" w:space="0" w:color="auto"/>
          </w:divBdr>
        </w:div>
        <w:div w:id="440146873">
          <w:marLeft w:val="0"/>
          <w:marRight w:val="0"/>
          <w:marTop w:val="0"/>
          <w:marBottom w:val="0"/>
          <w:divBdr>
            <w:top w:val="none" w:sz="0" w:space="0" w:color="auto"/>
            <w:left w:val="none" w:sz="0" w:space="0" w:color="auto"/>
            <w:bottom w:val="none" w:sz="0" w:space="0" w:color="auto"/>
            <w:right w:val="none" w:sz="0" w:space="0" w:color="auto"/>
          </w:divBdr>
        </w:div>
        <w:div w:id="398409447">
          <w:marLeft w:val="0"/>
          <w:marRight w:val="0"/>
          <w:marTop w:val="0"/>
          <w:marBottom w:val="0"/>
          <w:divBdr>
            <w:top w:val="none" w:sz="0" w:space="0" w:color="auto"/>
            <w:left w:val="none" w:sz="0" w:space="0" w:color="auto"/>
            <w:bottom w:val="none" w:sz="0" w:space="0" w:color="auto"/>
            <w:right w:val="none" w:sz="0" w:space="0" w:color="auto"/>
          </w:divBdr>
        </w:div>
        <w:div w:id="1140418265">
          <w:marLeft w:val="0"/>
          <w:marRight w:val="0"/>
          <w:marTop w:val="0"/>
          <w:marBottom w:val="0"/>
          <w:divBdr>
            <w:top w:val="none" w:sz="0" w:space="0" w:color="auto"/>
            <w:left w:val="none" w:sz="0" w:space="0" w:color="auto"/>
            <w:bottom w:val="none" w:sz="0" w:space="0" w:color="auto"/>
            <w:right w:val="none" w:sz="0" w:space="0" w:color="auto"/>
          </w:divBdr>
        </w:div>
        <w:div w:id="1157695402">
          <w:marLeft w:val="0"/>
          <w:marRight w:val="0"/>
          <w:marTop w:val="0"/>
          <w:marBottom w:val="0"/>
          <w:divBdr>
            <w:top w:val="none" w:sz="0" w:space="0" w:color="auto"/>
            <w:left w:val="none" w:sz="0" w:space="0" w:color="auto"/>
            <w:bottom w:val="none" w:sz="0" w:space="0" w:color="auto"/>
            <w:right w:val="none" w:sz="0" w:space="0" w:color="auto"/>
          </w:divBdr>
        </w:div>
        <w:div w:id="164170738">
          <w:marLeft w:val="0"/>
          <w:marRight w:val="0"/>
          <w:marTop w:val="0"/>
          <w:marBottom w:val="0"/>
          <w:divBdr>
            <w:top w:val="none" w:sz="0" w:space="0" w:color="auto"/>
            <w:left w:val="none" w:sz="0" w:space="0" w:color="auto"/>
            <w:bottom w:val="none" w:sz="0" w:space="0" w:color="auto"/>
            <w:right w:val="none" w:sz="0" w:space="0" w:color="auto"/>
          </w:divBdr>
        </w:div>
        <w:div w:id="1138959063">
          <w:marLeft w:val="0"/>
          <w:marRight w:val="0"/>
          <w:marTop w:val="0"/>
          <w:marBottom w:val="0"/>
          <w:divBdr>
            <w:top w:val="none" w:sz="0" w:space="0" w:color="auto"/>
            <w:left w:val="none" w:sz="0" w:space="0" w:color="auto"/>
            <w:bottom w:val="none" w:sz="0" w:space="0" w:color="auto"/>
            <w:right w:val="none" w:sz="0" w:space="0" w:color="auto"/>
          </w:divBdr>
        </w:div>
        <w:div w:id="910970824">
          <w:marLeft w:val="0"/>
          <w:marRight w:val="0"/>
          <w:marTop w:val="0"/>
          <w:marBottom w:val="0"/>
          <w:divBdr>
            <w:top w:val="none" w:sz="0" w:space="0" w:color="auto"/>
            <w:left w:val="none" w:sz="0" w:space="0" w:color="auto"/>
            <w:bottom w:val="none" w:sz="0" w:space="0" w:color="auto"/>
            <w:right w:val="none" w:sz="0" w:space="0" w:color="auto"/>
          </w:divBdr>
        </w:div>
        <w:div w:id="1256283649">
          <w:marLeft w:val="0"/>
          <w:marRight w:val="0"/>
          <w:marTop w:val="0"/>
          <w:marBottom w:val="0"/>
          <w:divBdr>
            <w:top w:val="none" w:sz="0" w:space="0" w:color="auto"/>
            <w:left w:val="none" w:sz="0" w:space="0" w:color="auto"/>
            <w:bottom w:val="none" w:sz="0" w:space="0" w:color="auto"/>
            <w:right w:val="none" w:sz="0" w:space="0" w:color="auto"/>
          </w:divBdr>
        </w:div>
        <w:div w:id="1587305600">
          <w:marLeft w:val="0"/>
          <w:marRight w:val="0"/>
          <w:marTop w:val="0"/>
          <w:marBottom w:val="0"/>
          <w:divBdr>
            <w:top w:val="none" w:sz="0" w:space="0" w:color="auto"/>
            <w:left w:val="none" w:sz="0" w:space="0" w:color="auto"/>
            <w:bottom w:val="none" w:sz="0" w:space="0" w:color="auto"/>
            <w:right w:val="none" w:sz="0" w:space="0" w:color="auto"/>
          </w:divBdr>
        </w:div>
        <w:div w:id="1211724547">
          <w:marLeft w:val="0"/>
          <w:marRight w:val="0"/>
          <w:marTop w:val="0"/>
          <w:marBottom w:val="0"/>
          <w:divBdr>
            <w:top w:val="none" w:sz="0" w:space="0" w:color="auto"/>
            <w:left w:val="none" w:sz="0" w:space="0" w:color="auto"/>
            <w:bottom w:val="none" w:sz="0" w:space="0" w:color="auto"/>
            <w:right w:val="none" w:sz="0" w:space="0" w:color="auto"/>
          </w:divBdr>
        </w:div>
        <w:div w:id="1785028591">
          <w:marLeft w:val="0"/>
          <w:marRight w:val="0"/>
          <w:marTop w:val="0"/>
          <w:marBottom w:val="0"/>
          <w:divBdr>
            <w:top w:val="none" w:sz="0" w:space="0" w:color="auto"/>
            <w:left w:val="none" w:sz="0" w:space="0" w:color="auto"/>
            <w:bottom w:val="none" w:sz="0" w:space="0" w:color="auto"/>
            <w:right w:val="none" w:sz="0" w:space="0" w:color="auto"/>
          </w:divBdr>
        </w:div>
        <w:div w:id="130749509">
          <w:marLeft w:val="0"/>
          <w:marRight w:val="0"/>
          <w:marTop w:val="0"/>
          <w:marBottom w:val="0"/>
          <w:divBdr>
            <w:top w:val="none" w:sz="0" w:space="0" w:color="auto"/>
            <w:left w:val="none" w:sz="0" w:space="0" w:color="auto"/>
            <w:bottom w:val="none" w:sz="0" w:space="0" w:color="auto"/>
            <w:right w:val="none" w:sz="0" w:space="0" w:color="auto"/>
          </w:divBdr>
        </w:div>
        <w:div w:id="587739572">
          <w:marLeft w:val="0"/>
          <w:marRight w:val="0"/>
          <w:marTop w:val="0"/>
          <w:marBottom w:val="0"/>
          <w:divBdr>
            <w:top w:val="none" w:sz="0" w:space="0" w:color="auto"/>
            <w:left w:val="none" w:sz="0" w:space="0" w:color="auto"/>
            <w:bottom w:val="none" w:sz="0" w:space="0" w:color="auto"/>
            <w:right w:val="none" w:sz="0" w:space="0" w:color="auto"/>
          </w:divBdr>
        </w:div>
        <w:div w:id="1433891547">
          <w:marLeft w:val="0"/>
          <w:marRight w:val="0"/>
          <w:marTop w:val="0"/>
          <w:marBottom w:val="0"/>
          <w:divBdr>
            <w:top w:val="none" w:sz="0" w:space="0" w:color="auto"/>
            <w:left w:val="none" w:sz="0" w:space="0" w:color="auto"/>
            <w:bottom w:val="none" w:sz="0" w:space="0" w:color="auto"/>
            <w:right w:val="none" w:sz="0" w:space="0" w:color="auto"/>
          </w:divBdr>
        </w:div>
        <w:div w:id="1857768112">
          <w:marLeft w:val="0"/>
          <w:marRight w:val="0"/>
          <w:marTop w:val="0"/>
          <w:marBottom w:val="0"/>
          <w:divBdr>
            <w:top w:val="none" w:sz="0" w:space="0" w:color="auto"/>
            <w:left w:val="none" w:sz="0" w:space="0" w:color="auto"/>
            <w:bottom w:val="none" w:sz="0" w:space="0" w:color="auto"/>
            <w:right w:val="none" w:sz="0" w:space="0" w:color="auto"/>
          </w:divBdr>
        </w:div>
        <w:div w:id="1328753296">
          <w:marLeft w:val="0"/>
          <w:marRight w:val="0"/>
          <w:marTop w:val="0"/>
          <w:marBottom w:val="0"/>
          <w:divBdr>
            <w:top w:val="none" w:sz="0" w:space="0" w:color="auto"/>
            <w:left w:val="none" w:sz="0" w:space="0" w:color="auto"/>
            <w:bottom w:val="none" w:sz="0" w:space="0" w:color="auto"/>
            <w:right w:val="none" w:sz="0" w:space="0" w:color="auto"/>
          </w:divBdr>
        </w:div>
        <w:div w:id="1810171267">
          <w:marLeft w:val="0"/>
          <w:marRight w:val="0"/>
          <w:marTop w:val="0"/>
          <w:marBottom w:val="0"/>
          <w:divBdr>
            <w:top w:val="none" w:sz="0" w:space="0" w:color="auto"/>
            <w:left w:val="none" w:sz="0" w:space="0" w:color="auto"/>
            <w:bottom w:val="none" w:sz="0" w:space="0" w:color="auto"/>
            <w:right w:val="none" w:sz="0" w:space="0" w:color="auto"/>
          </w:divBdr>
        </w:div>
        <w:div w:id="1819423197">
          <w:marLeft w:val="0"/>
          <w:marRight w:val="0"/>
          <w:marTop w:val="0"/>
          <w:marBottom w:val="0"/>
          <w:divBdr>
            <w:top w:val="none" w:sz="0" w:space="0" w:color="auto"/>
            <w:left w:val="none" w:sz="0" w:space="0" w:color="auto"/>
            <w:bottom w:val="none" w:sz="0" w:space="0" w:color="auto"/>
            <w:right w:val="none" w:sz="0" w:space="0" w:color="auto"/>
          </w:divBdr>
        </w:div>
        <w:div w:id="1931160093">
          <w:marLeft w:val="0"/>
          <w:marRight w:val="0"/>
          <w:marTop w:val="0"/>
          <w:marBottom w:val="0"/>
          <w:divBdr>
            <w:top w:val="none" w:sz="0" w:space="0" w:color="auto"/>
            <w:left w:val="none" w:sz="0" w:space="0" w:color="auto"/>
            <w:bottom w:val="none" w:sz="0" w:space="0" w:color="auto"/>
            <w:right w:val="none" w:sz="0" w:space="0" w:color="auto"/>
          </w:divBdr>
        </w:div>
        <w:div w:id="884175049">
          <w:marLeft w:val="0"/>
          <w:marRight w:val="0"/>
          <w:marTop w:val="0"/>
          <w:marBottom w:val="0"/>
          <w:divBdr>
            <w:top w:val="none" w:sz="0" w:space="0" w:color="auto"/>
            <w:left w:val="none" w:sz="0" w:space="0" w:color="auto"/>
            <w:bottom w:val="none" w:sz="0" w:space="0" w:color="auto"/>
            <w:right w:val="none" w:sz="0" w:space="0" w:color="auto"/>
          </w:divBdr>
        </w:div>
        <w:div w:id="2121995173">
          <w:marLeft w:val="0"/>
          <w:marRight w:val="0"/>
          <w:marTop w:val="0"/>
          <w:marBottom w:val="0"/>
          <w:divBdr>
            <w:top w:val="none" w:sz="0" w:space="0" w:color="auto"/>
            <w:left w:val="none" w:sz="0" w:space="0" w:color="auto"/>
            <w:bottom w:val="none" w:sz="0" w:space="0" w:color="auto"/>
            <w:right w:val="none" w:sz="0" w:space="0" w:color="auto"/>
          </w:divBdr>
        </w:div>
        <w:div w:id="673340202">
          <w:marLeft w:val="0"/>
          <w:marRight w:val="0"/>
          <w:marTop w:val="0"/>
          <w:marBottom w:val="0"/>
          <w:divBdr>
            <w:top w:val="none" w:sz="0" w:space="0" w:color="auto"/>
            <w:left w:val="none" w:sz="0" w:space="0" w:color="auto"/>
            <w:bottom w:val="none" w:sz="0" w:space="0" w:color="auto"/>
            <w:right w:val="none" w:sz="0" w:space="0" w:color="auto"/>
          </w:divBdr>
        </w:div>
        <w:div w:id="74209963">
          <w:marLeft w:val="0"/>
          <w:marRight w:val="0"/>
          <w:marTop w:val="0"/>
          <w:marBottom w:val="0"/>
          <w:divBdr>
            <w:top w:val="none" w:sz="0" w:space="0" w:color="auto"/>
            <w:left w:val="none" w:sz="0" w:space="0" w:color="auto"/>
            <w:bottom w:val="none" w:sz="0" w:space="0" w:color="auto"/>
            <w:right w:val="none" w:sz="0" w:space="0" w:color="auto"/>
          </w:divBdr>
        </w:div>
        <w:div w:id="2127577309">
          <w:marLeft w:val="0"/>
          <w:marRight w:val="0"/>
          <w:marTop w:val="0"/>
          <w:marBottom w:val="0"/>
          <w:divBdr>
            <w:top w:val="none" w:sz="0" w:space="0" w:color="auto"/>
            <w:left w:val="none" w:sz="0" w:space="0" w:color="auto"/>
            <w:bottom w:val="none" w:sz="0" w:space="0" w:color="auto"/>
            <w:right w:val="none" w:sz="0" w:space="0" w:color="auto"/>
          </w:divBdr>
        </w:div>
        <w:div w:id="156727105">
          <w:marLeft w:val="0"/>
          <w:marRight w:val="0"/>
          <w:marTop w:val="0"/>
          <w:marBottom w:val="0"/>
          <w:divBdr>
            <w:top w:val="none" w:sz="0" w:space="0" w:color="auto"/>
            <w:left w:val="none" w:sz="0" w:space="0" w:color="auto"/>
            <w:bottom w:val="none" w:sz="0" w:space="0" w:color="auto"/>
            <w:right w:val="none" w:sz="0" w:space="0" w:color="auto"/>
          </w:divBdr>
        </w:div>
        <w:div w:id="393160422">
          <w:marLeft w:val="0"/>
          <w:marRight w:val="0"/>
          <w:marTop w:val="0"/>
          <w:marBottom w:val="0"/>
          <w:divBdr>
            <w:top w:val="none" w:sz="0" w:space="0" w:color="auto"/>
            <w:left w:val="none" w:sz="0" w:space="0" w:color="auto"/>
            <w:bottom w:val="none" w:sz="0" w:space="0" w:color="auto"/>
            <w:right w:val="none" w:sz="0" w:space="0" w:color="auto"/>
          </w:divBdr>
        </w:div>
        <w:div w:id="1378966024">
          <w:marLeft w:val="0"/>
          <w:marRight w:val="0"/>
          <w:marTop w:val="0"/>
          <w:marBottom w:val="0"/>
          <w:divBdr>
            <w:top w:val="none" w:sz="0" w:space="0" w:color="auto"/>
            <w:left w:val="none" w:sz="0" w:space="0" w:color="auto"/>
            <w:bottom w:val="none" w:sz="0" w:space="0" w:color="auto"/>
            <w:right w:val="none" w:sz="0" w:space="0" w:color="auto"/>
          </w:divBdr>
        </w:div>
        <w:div w:id="383916426">
          <w:marLeft w:val="0"/>
          <w:marRight w:val="0"/>
          <w:marTop w:val="0"/>
          <w:marBottom w:val="0"/>
          <w:divBdr>
            <w:top w:val="none" w:sz="0" w:space="0" w:color="auto"/>
            <w:left w:val="none" w:sz="0" w:space="0" w:color="auto"/>
            <w:bottom w:val="none" w:sz="0" w:space="0" w:color="auto"/>
            <w:right w:val="none" w:sz="0" w:space="0" w:color="auto"/>
          </w:divBdr>
        </w:div>
        <w:div w:id="1145242443">
          <w:marLeft w:val="0"/>
          <w:marRight w:val="0"/>
          <w:marTop w:val="0"/>
          <w:marBottom w:val="0"/>
          <w:divBdr>
            <w:top w:val="none" w:sz="0" w:space="0" w:color="auto"/>
            <w:left w:val="none" w:sz="0" w:space="0" w:color="auto"/>
            <w:bottom w:val="none" w:sz="0" w:space="0" w:color="auto"/>
            <w:right w:val="none" w:sz="0" w:space="0" w:color="auto"/>
          </w:divBdr>
        </w:div>
        <w:div w:id="1421636572">
          <w:marLeft w:val="0"/>
          <w:marRight w:val="0"/>
          <w:marTop w:val="0"/>
          <w:marBottom w:val="0"/>
          <w:divBdr>
            <w:top w:val="none" w:sz="0" w:space="0" w:color="auto"/>
            <w:left w:val="none" w:sz="0" w:space="0" w:color="auto"/>
            <w:bottom w:val="none" w:sz="0" w:space="0" w:color="auto"/>
            <w:right w:val="none" w:sz="0" w:space="0" w:color="auto"/>
          </w:divBdr>
        </w:div>
        <w:div w:id="1627463321">
          <w:marLeft w:val="0"/>
          <w:marRight w:val="0"/>
          <w:marTop w:val="0"/>
          <w:marBottom w:val="0"/>
          <w:divBdr>
            <w:top w:val="none" w:sz="0" w:space="0" w:color="auto"/>
            <w:left w:val="none" w:sz="0" w:space="0" w:color="auto"/>
            <w:bottom w:val="none" w:sz="0" w:space="0" w:color="auto"/>
            <w:right w:val="none" w:sz="0" w:space="0" w:color="auto"/>
          </w:divBdr>
        </w:div>
        <w:div w:id="1453010667">
          <w:marLeft w:val="0"/>
          <w:marRight w:val="0"/>
          <w:marTop w:val="0"/>
          <w:marBottom w:val="0"/>
          <w:divBdr>
            <w:top w:val="none" w:sz="0" w:space="0" w:color="auto"/>
            <w:left w:val="none" w:sz="0" w:space="0" w:color="auto"/>
            <w:bottom w:val="none" w:sz="0" w:space="0" w:color="auto"/>
            <w:right w:val="none" w:sz="0" w:space="0" w:color="auto"/>
          </w:divBdr>
        </w:div>
        <w:div w:id="202524760">
          <w:marLeft w:val="0"/>
          <w:marRight w:val="0"/>
          <w:marTop w:val="0"/>
          <w:marBottom w:val="0"/>
          <w:divBdr>
            <w:top w:val="none" w:sz="0" w:space="0" w:color="auto"/>
            <w:left w:val="none" w:sz="0" w:space="0" w:color="auto"/>
            <w:bottom w:val="none" w:sz="0" w:space="0" w:color="auto"/>
            <w:right w:val="none" w:sz="0" w:space="0" w:color="auto"/>
          </w:divBdr>
        </w:div>
        <w:div w:id="1945460343">
          <w:marLeft w:val="0"/>
          <w:marRight w:val="0"/>
          <w:marTop w:val="0"/>
          <w:marBottom w:val="0"/>
          <w:divBdr>
            <w:top w:val="none" w:sz="0" w:space="0" w:color="auto"/>
            <w:left w:val="none" w:sz="0" w:space="0" w:color="auto"/>
            <w:bottom w:val="none" w:sz="0" w:space="0" w:color="auto"/>
            <w:right w:val="none" w:sz="0" w:space="0" w:color="auto"/>
          </w:divBdr>
        </w:div>
        <w:div w:id="294139776">
          <w:marLeft w:val="0"/>
          <w:marRight w:val="0"/>
          <w:marTop w:val="0"/>
          <w:marBottom w:val="0"/>
          <w:divBdr>
            <w:top w:val="none" w:sz="0" w:space="0" w:color="auto"/>
            <w:left w:val="none" w:sz="0" w:space="0" w:color="auto"/>
            <w:bottom w:val="none" w:sz="0" w:space="0" w:color="auto"/>
            <w:right w:val="none" w:sz="0" w:space="0" w:color="auto"/>
          </w:divBdr>
        </w:div>
      </w:divsChild>
    </w:div>
    <w:div w:id="1585644948">
      <w:bodyDiv w:val="1"/>
      <w:marLeft w:val="0"/>
      <w:marRight w:val="0"/>
      <w:marTop w:val="0"/>
      <w:marBottom w:val="0"/>
      <w:divBdr>
        <w:top w:val="none" w:sz="0" w:space="0" w:color="auto"/>
        <w:left w:val="none" w:sz="0" w:space="0" w:color="auto"/>
        <w:bottom w:val="none" w:sz="0" w:space="0" w:color="auto"/>
        <w:right w:val="none" w:sz="0" w:space="0" w:color="auto"/>
      </w:divBdr>
    </w:div>
    <w:div w:id="1589072314">
      <w:bodyDiv w:val="1"/>
      <w:marLeft w:val="0"/>
      <w:marRight w:val="0"/>
      <w:marTop w:val="0"/>
      <w:marBottom w:val="0"/>
      <w:divBdr>
        <w:top w:val="none" w:sz="0" w:space="0" w:color="auto"/>
        <w:left w:val="none" w:sz="0" w:space="0" w:color="auto"/>
        <w:bottom w:val="none" w:sz="0" w:space="0" w:color="auto"/>
        <w:right w:val="none" w:sz="0" w:space="0" w:color="auto"/>
      </w:divBdr>
    </w:div>
    <w:div w:id="1687245838">
      <w:bodyDiv w:val="1"/>
      <w:marLeft w:val="0"/>
      <w:marRight w:val="0"/>
      <w:marTop w:val="0"/>
      <w:marBottom w:val="0"/>
      <w:divBdr>
        <w:top w:val="none" w:sz="0" w:space="0" w:color="auto"/>
        <w:left w:val="none" w:sz="0" w:space="0" w:color="auto"/>
        <w:bottom w:val="none" w:sz="0" w:space="0" w:color="auto"/>
        <w:right w:val="none" w:sz="0" w:space="0" w:color="auto"/>
      </w:divBdr>
      <w:divsChild>
        <w:div w:id="1997761175">
          <w:marLeft w:val="0"/>
          <w:marRight w:val="0"/>
          <w:marTop w:val="150"/>
          <w:marBottom w:val="150"/>
          <w:divBdr>
            <w:top w:val="none" w:sz="0" w:space="0" w:color="auto"/>
            <w:left w:val="none" w:sz="0" w:space="0" w:color="auto"/>
            <w:bottom w:val="none" w:sz="0" w:space="0" w:color="auto"/>
            <w:right w:val="none" w:sz="0" w:space="0" w:color="auto"/>
          </w:divBdr>
        </w:div>
        <w:div w:id="1339042555">
          <w:marLeft w:val="0"/>
          <w:marRight w:val="0"/>
          <w:marTop w:val="150"/>
          <w:marBottom w:val="150"/>
          <w:divBdr>
            <w:top w:val="none" w:sz="0" w:space="0" w:color="auto"/>
            <w:left w:val="none" w:sz="0" w:space="0" w:color="auto"/>
            <w:bottom w:val="none" w:sz="0" w:space="0" w:color="auto"/>
            <w:right w:val="none" w:sz="0" w:space="0" w:color="auto"/>
          </w:divBdr>
        </w:div>
        <w:div w:id="18628431">
          <w:marLeft w:val="0"/>
          <w:marRight w:val="0"/>
          <w:marTop w:val="150"/>
          <w:marBottom w:val="150"/>
          <w:divBdr>
            <w:top w:val="none" w:sz="0" w:space="0" w:color="auto"/>
            <w:left w:val="none" w:sz="0" w:space="0" w:color="auto"/>
            <w:bottom w:val="none" w:sz="0" w:space="0" w:color="auto"/>
            <w:right w:val="none" w:sz="0" w:space="0" w:color="auto"/>
          </w:divBdr>
        </w:div>
      </w:divsChild>
    </w:div>
    <w:div w:id="1874803581">
      <w:bodyDiv w:val="1"/>
      <w:marLeft w:val="0"/>
      <w:marRight w:val="0"/>
      <w:marTop w:val="0"/>
      <w:marBottom w:val="0"/>
      <w:divBdr>
        <w:top w:val="none" w:sz="0" w:space="0" w:color="auto"/>
        <w:left w:val="none" w:sz="0" w:space="0" w:color="auto"/>
        <w:bottom w:val="none" w:sz="0" w:space="0" w:color="auto"/>
        <w:right w:val="none" w:sz="0" w:space="0" w:color="auto"/>
      </w:divBdr>
    </w:div>
    <w:div w:id="1930700634">
      <w:bodyDiv w:val="1"/>
      <w:marLeft w:val="0"/>
      <w:marRight w:val="0"/>
      <w:marTop w:val="0"/>
      <w:marBottom w:val="0"/>
      <w:divBdr>
        <w:top w:val="none" w:sz="0" w:space="0" w:color="auto"/>
        <w:left w:val="none" w:sz="0" w:space="0" w:color="auto"/>
        <w:bottom w:val="none" w:sz="0" w:space="0" w:color="auto"/>
        <w:right w:val="none" w:sz="0" w:space="0" w:color="auto"/>
      </w:divBdr>
    </w:div>
    <w:div w:id="20354230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image" Target="media/image3.png"/><Relationship Id="rId26" Type="http://schemas.openxmlformats.org/officeDocument/2006/relationships/hyperlink" Target="https://doi.org/10.1016/0167-8760(89)90018-4" TargetMode="External"/><Relationship Id="rId39" Type="http://schemas.openxmlformats.org/officeDocument/2006/relationships/hyperlink" Target="https://doi.org/10.1016/S0022-3999(97)00004-4" TargetMode="External"/><Relationship Id="rId21" Type="http://schemas.openxmlformats.org/officeDocument/2006/relationships/hyperlink" Target="https://doi.org/10.2466/pms.1992.75.2.552" TargetMode="External"/><Relationship Id="rId34" Type="http://schemas.openxmlformats.org/officeDocument/2006/relationships/hyperlink" Target="http://dx.doi.org/10.1080/0097840X.1980.9936094" TargetMode="External"/><Relationship Id="rId42" Type="http://schemas.openxmlformats.org/officeDocument/2006/relationships/hyperlink" Target="https://doi.org/10.1093/sleep/20.2.160" TargetMode="External"/><Relationship Id="rId47" Type="http://schemas.openxmlformats.org/officeDocument/2006/relationships/hyperlink" Target="http://psycnet.apa.org/doi/10.1037/0894-4105.21.6.787" TargetMode="External"/><Relationship Id="rId50"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1.png"/><Relationship Id="rId29" Type="http://schemas.openxmlformats.org/officeDocument/2006/relationships/hyperlink" Target="http://dx.doi.org/10.3200/JOER.98.3.184-192" TargetMode="External"/><Relationship Id="rId11" Type="http://schemas.openxmlformats.org/officeDocument/2006/relationships/endnotes" Target="endnotes.xml"/><Relationship Id="rId24" Type="http://schemas.openxmlformats.org/officeDocument/2006/relationships/hyperlink" Target="https://doi.org/10.1007/BF00844860" TargetMode="External"/><Relationship Id="rId32" Type="http://schemas.openxmlformats.org/officeDocument/2006/relationships/hyperlink" Target="http://dx.doi.org/10.1016/j.smrv.2014.10.001" TargetMode="External"/><Relationship Id="rId37" Type="http://schemas.openxmlformats.org/officeDocument/2006/relationships/hyperlink" Target="http://psycnet.apa.org/doi/10.1037/0022-3514.89.6.852" TargetMode="External"/><Relationship Id="rId40" Type="http://schemas.openxmlformats.org/officeDocument/2006/relationships/hyperlink" Target="https://doi.org/10.1093/sleep/19.4.318" TargetMode="External"/><Relationship Id="rId45" Type="http://schemas.openxmlformats.org/officeDocument/2006/relationships/hyperlink" Target="https://doi.org/10.1093/sleep/30.9.1213" TargetMode="External"/><Relationship Id="rId53" Type="http://schemas.microsoft.com/office/2016/09/relationships/commentsIds" Target="commentsIds.xml"/><Relationship Id="rId5" Type="http://schemas.openxmlformats.org/officeDocument/2006/relationships/customXml" Target="../customXml/item5.xml"/><Relationship Id="rId10" Type="http://schemas.openxmlformats.org/officeDocument/2006/relationships/footnotes" Target="footnotes.xml"/><Relationship Id="rId19" Type="http://schemas.openxmlformats.org/officeDocument/2006/relationships/hyperlink" Target="http://dx.doi.org/10.1016/j.cpr.2005.04.007" TargetMode="External"/><Relationship Id="rId31" Type="http://schemas.openxmlformats.org/officeDocument/2006/relationships/hyperlink" Target="https://doi.org/10.1093/sleep/11.6.528" TargetMode="External"/><Relationship Id="rId44" Type="http://schemas.openxmlformats.org/officeDocument/2006/relationships/hyperlink" Target="http://psycnet.apa.org/doi/10.1037/0022-0663.85.4.571" TargetMode="External"/><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hyperlink" Target="https://doi.org/10.1016/j.biopsycho.2005.11.002" TargetMode="External"/><Relationship Id="rId27" Type="http://schemas.openxmlformats.org/officeDocument/2006/relationships/hyperlink" Target="https://doi.org/10.1016/j.brainresrev.2006.01.002" TargetMode="External"/><Relationship Id="rId30" Type="http://schemas.openxmlformats.org/officeDocument/2006/relationships/hyperlink" Target="https://doi.org/10.2466/pms.1999.88.3c.1095" TargetMode="External"/><Relationship Id="rId35" Type="http://schemas.openxmlformats.org/officeDocument/2006/relationships/hyperlink" Target="https://doi.org/10.3102/00028312037001153" TargetMode="External"/><Relationship Id="rId43" Type="http://schemas.openxmlformats.org/officeDocument/2006/relationships/hyperlink" Target="https://doi.org/10.15288/jsad.2009.70.355" TargetMode="External"/><Relationship Id="rId48" Type="http://schemas.openxmlformats.org/officeDocument/2006/relationships/hyperlink" Target="https://doi.org/10.2224/sbp.2008.36.2.183" TargetMode="External"/><Relationship Id="rId8" Type="http://schemas.openxmlformats.org/officeDocument/2006/relationships/settings" Target="settings.xml"/><Relationship Id="rId51" Type="http://schemas.microsoft.com/office/2011/relationships/people" Target="people.xml"/><Relationship Id="rId3" Type="http://schemas.openxmlformats.org/officeDocument/2006/relationships/customXml" Target="../customXml/item3.xml"/><Relationship Id="rId12" Type="http://schemas.openxmlformats.org/officeDocument/2006/relationships/comments" Target="comments.xml"/><Relationship Id="rId17" Type="http://schemas.openxmlformats.org/officeDocument/2006/relationships/image" Target="media/image2.png"/><Relationship Id="rId25" Type="http://schemas.openxmlformats.org/officeDocument/2006/relationships/hyperlink" Target="https://doi.org/10.1016/j.sleep.2006.12.002" TargetMode="External"/><Relationship Id="rId33" Type="http://schemas.openxmlformats.org/officeDocument/2006/relationships/hyperlink" Target="https://doi.org/10.1177/1090198107313481" TargetMode="External"/><Relationship Id="rId38" Type="http://schemas.openxmlformats.org/officeDocument/2006/relationships/hyperlink" Target="https://doi.org/10.1123/jpah.4.4.496" TargetMode="External"/><Relationship Id="rId46" Type="http://schemas.openxmlformats.org/officeDocument/2006/relationships/hyperlink" Target="https://doi.org/10.1177/1559827609351133" TargetMode="External"/><Relationship Id="rId20" Type="http://schemas.openxmlformats.org/officeDocument/2006/relationships/hyperlink" Target="https://doi.org/10.1016/j.neulet.2008.06.024" TargetMode="External"/><Relationship Id="rId41" Type="http://schemas.openxmlformats.org/officeDocument/2006/relationships/hyperlink" Target="https://doi.org/10.1093/sleep/21.8.861" TargetMode="Externa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hyperlink" Target="https://doi.org/10.1123/jsep.29.2.239" TargetMode="External"/><Relationship Id="rId28" Type="http://schemas.openxmlformats.org/officeDocument/2006/relationships/hyperlink" Target="http://psycnet.apa.org/doi/10.1037/0021-9010.82.2.221" TargetMode="External"/><Relationship Id="rId36" Type="http://schemas.openxmlformats.org/officeDocument/2006/relationships/hyperlink" Target="http://psycnet.apa.org/doi/10.1037/a0026871" TargetMode="External"/><Relationship Id="rId49" Type="http://schemas.openxmlformats.org/officeDocument/2006/relationships/hyperlink" Target="http://dx.doi.org/10.1037/tra0000017"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Effects of stress, Sleep Hygiene, and exercise</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 xsi:nil="true"/>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1665188</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OfficeOnlineVNext</PublishTargets>
    <TimesCloned xmlns="4873beb7-5857-4685-be1f-d57550cc96cc" xsi:nil="true"/>
    <AssetStart xmlns="4873beb7-5857-4685-be1f-d57550cc96cc">2012-12-18T04:21:00+00:00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UACurrentWords xmlns="4873beb7-5857-4685-be1f-d57550cc96cc" xsi:nil="true"/>
    <ArtSampleDocs xmlns="4873beb7-5857-4685-be1f-d57550cc96cc" xsi:nil="true"/>
    <UALocRecommendation xmlns="4873beb7-5857-4685-be1f-d57550cc96cc">Localize</UALocRecommendation>
    <Manag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2029-01-01T08:00:00+00:00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ApprovalLog xmlns="4873beb7-5857-4685-be1f-d57550cc96cc" xsi:nil="tru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TP103982350</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872729</LocLastLocAttemptVersionLookup>
    <IsSearchable xmlns="4873beb7-5857-4685-be1f-d57550cc96cc">true</IsSearchable>
    <TemplateTemplateType xmlns="4873beb7-5857-4685-be1f-d57550cc96cc">Word Document Template</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LocMarketGroupTiers2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Complete</EditorialStatus>
    <LastModifiedDateTime xmlns="4873beb7-5857-4685-be1f-d57550cc96cc" xsi:nil="true"/>
    <ScenarioTagsTaxHTField0 xmlns="4873beb7-5857-4685-be1f-d57550cc96cc">
      <Terms xmlns="http://schemas.microsoft.com/office/infopath/2007/PartnerControls"/>
    </ScenarioTagsTaxHTField0>
    <OriginalRelease xmlns="4873beb7-5857-4685-be1f-d57550cc96cc">15</OriginalRelease>
    <TPLaunchHelpLinkType xmlns="4873beb7-5857-4685-be1f-d57550cc96cc">Template</TPLaunchHelpLinkType>
    <LocalizationTagsTaxHTField0 xmlns="4873beb7-5857-4685-be1f-d57550cc96cc">
      <Terms xmlns="http://schemas.microsoft.com/office/infopath/2007/PartnerControls"/>
    </LocalizationTagsTaxHTField0>
  </documentManagement>
</p:properties>
</file>

<file path=customXml/item5.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3.xml><?xml version="1.0" encoding="utf-8"?>
<ds:datastoreItem xmlns:ds="http://schemas.openxmlformats.org/officeDocument/2006/customXml" ds:itemID="{0E08B9C9-C2AF-48C2-8178-093BD36EA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42BC006-40F3-4DFD-8748-62B7EC5E21A1}">
  <ds:schemaRefs>
    <ds:schemaRef ds:uri="http://schemas.microsoft.com/office/2006/metadata/properties"/>
    <ds:schemaRef ds:uri="http://schemas.microsoft.com/office/infopath/2007/PartnerControls"/>
    <ds:schemaRef ds:uri="4873beb7-5857-4685-be1f-d57550cc96cc"/>
  </ds:schemaRefs>
</ds:datastoreItem>
</file>

<file path=customXml/itemProps5.xml><?xml version="1.0" encoding="utf-8"?>
<ds:datastoreItem xmlns:ds="http://schemas.openxmlformats.org/officeDocument/2006/customXml" ds:itemID="{23F6D55E-B65A-436F-B0B2-8F77521AB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2105</TotalTime>
  <Pages>104</Pages>
  <Words>24463</Words>
  <Characters>139443</Characters>
  <Application>Microsoft Office Word</Application>
  <DocSecurity>0</DocSecurity>
  <Lines>1162</Lines>
  <Paragraphs>327</Paragraphs>
  <ScaleCrop>false</ScaleCrop>
  <HeadingPairs>
    <vt:vector size="2" baseType="variant">
      <vt:variant>
        <vt:lpstr>Title</vt:lpstr>
      </vt:variant>
      <vt:variant>
        <vt:i4>1</vt:i4>
      </vt:variant>
    </vt:vector>
  </HeadingPairs>
  <TitlesOfParts>
    <vt:vector size="1" baseType="lpstr">
      <vt:lpstr>EFFECTS OF STRESS, SLEEP HYGIENE, AND EXERCISE ON ACADEMIC ENGAGEMENT IN UNDERGRADUATE STUDENTS</vt:lpstr>
    </vt:vector>
  </TitlesOfParts>
  <Company/>
  <LinksUpToDate>false</LinksUpToDate>
  <CharactersWithSpaces>163579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EFFECTS OF STRESS, SLEEP HYGIENE, AND EXERCISE ON ACADEMIC ENGAGEMENT IN UNDERGRADUATE STUDENTS</dc:title>
  <dc:subject/>
  <dc:creator>laroche_dominic@hotmail.com</dc:creator>
  <dc:description/>
  <cp:lastModifiedBy>Dominic LaRoche</cp:lastModifiedBy>
  <cp:revision>88</cp:revision>
  <cp:lastPrinted>2018-07-11T17:34:00Z</cp:lastPrinted>
  <dcterms:created xsi:type="dcterms:W3CDTF">2018-07-09T22:00:00Z</dcterms:created>
  <dcterms:modified xsi:type="dcterms:W3CDTF">2018-07-11T17:35:00Z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ampaignTags">
    <vt:lpwstr/>
  </property>
  <property fmtid="{D5CDD505-2E9C-101B-9397-08002B2CF9AE}" pid="4" name="ContentTypeId">
    <vt:lpwstr>0x0101006EDDDB5EE6D98C44930B742096920B300400F5B6D36B3EF94B4E9A635CDF2A18F5B8</vt:lpwstr>
  </property>
  <property fmtid="{D5CDD505-2E9C-101B-9397-08002B2CF9AE}" pid="5" name="DocSecurity">
    <vt:i4>0</vt:i4>
  </property>
  <property fmtid="{D5CDD505-2E9C-101B-9397-08002B2CF9AE}" pid="6" name="FeatureTags">
    <vt:lpwstr/>
  </property>
  <property fmtid="{D5CDD505-2E9C-101B-9397-08002B2CF9AE}" pid="7" name="HyperlinksChanged">
    <vt:bool>false</vt:bool>
  </property>
  <property fmtid="{D5CDD505-2E9C-101B-9397-08002B2CF9AE}" pid="8" name="InternalTags">
    <vt:lpwstr/>
  </property>
  <property fmtid="{D5CDD505-2E9C-101B-9397-08002B2CF9AE}" pid="9" name="LinksUpToDate">
    <vt:bool>false</vt:bool>
  </property>
  <property fmtid="{D5CDD505-2E9C-101B-9397-08002B2CF9AE}" pid="10" name="LocalizationTags">
    <vt:lpwstr/>
  </property>
  <property fmtid="{D5CDD505-2E9C-101B-9397-08002B2CF9AE}" pid="11" name="ScaleCrop">
    <vt:bool>false</vt:bool>
  </property>
  <property fmtid="{D5CDD505-2E9C-101B-9397-08002B2CF9AE}" pid="12" name="ScenarioTags">
    <vt:lpwstr/>
  </property>
  <property fmtid="{D5CDD505-2E9C-101B-9397-08002B2CF9AE}" pid="13" name="ShareDoc">
    <vt:bool>false</vt:bool>
  </property>
</Properties>
</file>